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C79" w:rsidRPr="00E64D25" w:rsidRDefault="00730C79" w:rsidP="00730C79">
      <w:pPr>
        <w:jc w:val="right"/>
        <w:rPr>
          <w:b/>
          <w:bCs/>
          <w:i/>
          <w:i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38D695F1" wp14:editId="1B432308">
            <wp:extent cx="2984500" cy="991870"/>
            <wp:effectExtent l="19050" t="0" r="6350" b="0"/>
            <wp:docPr id="1" name="图片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C79" w:rsidRDefault="00730C79" w:rsidP="00730C79">
      <w:r>
        <w:br w:type="textWrapping" w:clear="all"/>
      </w:r>
    </w:p>
    <w:p w:rsidR="00730C79" w:rsidRDefault="00730C79" w:rsidP="00730C79"/>
    <w:p w:rsidR="00730C79" w:rsidRPr="00DF0FBF" w:rsidRDefault="00730C79" w:rsidP="00730C79"/>
    <w:p w:rsidR="00730C79" w:rsidRPr="003B26BA" w:rsidRDefault="00730C79" w:rsidP="00EC2C33">
      <w:pPr>
        <w:spacing w:beforeLines="50" w:before="120" w:afterLines="50" w:after="120" w:line="360" w:lineRule="auto"/>
        <w:jc w:val="center"/>
        <w:rPr>
          <w:rFonts w:eastAsia="黑体" w:cs="宋体"/>
          <w:b/>
          <w:color w:val="000000"/>
          <w:sz w:val="52"/>
          <w:szCs w:val="52"/>
        </w:rPr>
      </w:pPr>
      <w:r>
        <w:rPr>
          <w:rFonts w:eastAsia="黑体" w:cs="宋体" w:hint="eastAsia"/>
          <w:b/>
          <w:color w:val="000000"/>
          <w:sz w:val="52"/>
          <w:szCs w:val="52"/>
        </w:rPr>
        <w:t>柬埔寨</w:t>
      </w:r>
      <w:r w:rsidR="009B4F6F">
        <w:rPr>
          <w:rFonts w:eastAsia="黑体" w:cs="宋体" w:hint="eastAsia"/>
          <w:b/>
          <w:color w:val="000000"/>
          <w:sz w:val="52"/>
          <w:szCs w:val="52"/>
        </w:rPr>
        <w:t>彩票</w:t>
      </w:r>
      <w:r w:rsidR="00D46083">
        <w:rPr>
          <w:rFonts w:eastAsia="黑体" w:cs="宋体" w:hint="eastAsia"/>
          <w:b/>
          <w:color w:val="000000"/>
          <w:sz w:val="52"/>
          <w:szCs w:val="52"/>
        </w:rPr>
        <w:t>开奖</w:t>
      </w:r>
      <w:r w:rsidR="009E3F5B">
        <w:rPr>
          <w:rFonts w:eastAsia="黑体" w:cs="宋体" w:hint="eastAsia"/>
          <w:b/>
          <w:color w:val="000000"/>
          <w:sz w:val="52"/>
          <w:szCs w:val="52"/>
        </w:rPr>
        <w:t>视频</w:t>
      </w:r>
      <w:r w:rsidR="00D46083">
        <w:rPr>
          <w:rFonts w:eastAsia="黑体" w:cs="宋体" w:hint="eastAsia"/>
          <w:b/>
          <w:color w:val="000000"/>
          <w:sz w:val="52"/>
          <w:szCs w:val="52"/>
        </w:rPr>
        <w:t>显示</w:t>
      </w:r>
      <w:r w:rsidR="009E3F5B">
        <w:rPr>
          <w:rFonts w:eastAsia="黑体" w:cs="宋体" w:hint="eastAsia"/>
          <w:b/>
          <w:color w:val="000000"/>
          <w:sz w:val="52"/>
          <w:szCs w:val="52"/>
        </w:rPr>
        <w:t>系统</w:t>
      </w:r>
    </w:p>
    <w:p w:rsidR="00730C79" w:rsidRDefault="00730C79" w:rsidP="00730C79">
      <w:pPr>
        <w:jc w:val="center"/>
        <w:rPr>
          <w:rFonts w:eastAsia="黑体" w:cs="宋体"/>
          <w:b/>
          <w:color w:val="000000"/>
          <w:sz w:val="48"/>
          <w:szCs w:val="48"/>
        </w:rPr>
      </w:pPr>
      <w:r>
        <w:rPr>
          <w:rFonts w:eastAsia="黑体" w:cs="宋体" w:hint="eastAsia"/>
          <w:b/>
          <w:color w:val="000000"/>
          <w:sz w:val="48"/>
          <w:szCs w:val="48"/>
        </w:rPr>
        <w:t>需求规格说明书</w:t>
      </w:r>
    </w:p>
    <w:p w:rsidR="00730C79" w:rsidRDefault="00730C79" w:rsidP="00730C79"/>
    <w:p w:rsidR="00730C79" w:rsidRDefault="00730C79" w:rsidP="00730C79"/>
    <w:p w:rsidR="00730C79" w:rsidRDefault="00730C79" w:rsidP="00730C79"/>
    <w:tbl>
      <w:tblPr>
        <w:tblpPr w:leftFromText="180" w:rightFromText="180" w:vertAnchor="text" w:horzAnchor="margin" w:tblpXSpec="center" w:tblpY="-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119"/>
      </w:tblGrid>
      <w:tr w:rsidR="00730C79" w:rsidRPr="00D4421C" w:rsidTr="000E6BCC">
        <w:tc>
          <w:tcPr>
            <w:tcW w:w="1951" w:type="dxa"/>
            <w:shd w:val="clear" w:color="auto" w:fill="CCFFCC"/>
          </w:tcPr>
          <w:p w:rsidR="00730C79" w:rsidRPr="00D4421C" w:rsidRDefault="00730C79" w:rsidP="000E6BCC">
            <w:pPr>
              <w:spacing w:line="360" w:lineRule="auto"/>
              <w:rPr>
                <w:rFonts w:ascii="宋体" w:hAnsi="宋体"/>
                <w:sz w:val="24"/>
              </w:rPr>
            </w:pPr>
            <w:r w:rsidRPr="00D4421C">
              <w:rPr>
                <w:rFonts w:ascii="宋体" w:hAnsi="宋体" w:hint="eastAsia"/>
                <w:sz w:val="24"/>
              </w:rPr>
              <w:t>软件产品编号</w:t>
            </w:r>
          </w:p>
        </w:tc>
        <w:tc>
          <w:tcPr>
            <w:tcW w:w="3119" w:type="dxa"/>
          </w:tcPr>
          <w:p w:rsidR="00730C79" w:rsidRPr="00D4421C" w:rsidRDefault="00730C79" w:rsidP="000E6BC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30C79" w:rsidRPr="00D4421C" w:rsidTr="000E6BCC">
        <w:tc>
          <w:tcPr>
            <w:tcW w:w="1951" w:type="dxa"/>
            <w:shd w:val="clear" w:color="auto" w:fill="CCFFCC"/>
          </w:tcPr>
          <w:p w:rsidR="00730C79" w:rsidRPr="00D4421C" w:rsidRDefault="00730C79" w:rsidP="000E6BCC">
            <w:pPr>
              <w:spacing w:line="360" w:lineRule="auto"/>
              <w:rPr>
                <w:rFonts w:ascii="宋体" w:hAnsi="宋体"/>
                <w:sz w:val="24"/>
              </w:rPr>
            </w:pPr>
            <w:r w:rsidRPr="00D4421C">
              <w:rPr>
                <w:rFonts w:ascii="宋体" w:hAnsi="宋体" w:hint="eastAsia"/>
                <w:sz w:val="24"/>
              </w:rPr>
              <w:t>软件项目编号</w:t>
            </w:r>
          </w:p>
        </w:tc>
        <w:tc>
          <w:tcPr>
            <w:tcW w:w="3119" w:type="dxa"/>
          </w:tcPr>
          <w:p w:rsidR="00730C79" w:rsidRPr="00D4421C" w:rsidRDefault="00730C79" w:rsidP="000E6BC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30C79" w:rsidRPr="00D4421C" w:rsidTr="000E6BCC">
        <w:tc>
          <w:tcPr>
            <w:tcW w:w="1951" w:type="dxa"/>
            <w:shd w:val="clear" w:color="auto" w:fill="CCFFCC"/>
          </w:tcPr>
          <w:p w:rsidR="00730C79" w:rsidRPr="00D4421C" w:rsidRDefault="00730C79" w:rsidP="000E6BCC">
            <w:pPr>
              <w:spacing w:line="360" w:lineRule="auto"/>
              <w:rPr>
                <w:rFonts w:ascii="宋体" w:hAnsi="宋体"/>
                <w:sz w:val="24"/>
              </w:rPr>
            </w:pPr>
            <w:r w:rsidRPr="00D4421C">
              <w:rPr>
                <w:rFonts w:ascii="宋体" w:hAnsi="宋体" w:hint="eastAsia"/>
                <w:sz w:val="24"/>
              </w:rPr>
              <w:t>软件文档编号</w:t>
            </w:r>
          </w:p>
        </w:tc>
        <w:tc>
          <w:tcPr>
            <w:tcW w:w="3119" w:type="dxa"/>
          </w:tcPr>
          <w:p w:rsidR="00730C79" w:rsidRPr="00D4421C" w:rsidRDefault="00730C79" w:rsidP="000E6BC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30C79" w:rsidRPr="00D4421C" w:rsidTr="000E6BCC">
        <w:tc>
          <w:tcPr>
            <w:tcW w:w="1951" w:type="dxa"/>
            <w:shd w:val="clear" w:color="auto" w:fill="CCFFCC"/>
          </w:tcPr>
          <w:p w:rsidR="00730C79" w:rsidRPr="00D4421C" w:rsidRDefault="00730C79" w:rsidP="000E6BCC">
            <w:pPr>
              <w:spacing w:line="360" w:lineRule="auto"/>
              <w:rPr>
                <w:rFonts w:ascii="宋体" w:hAnsi="宋体"/>
                <w:sz w:val="24"/>
              </w:rPr>
            </w:pPr>
            <w:r w:rsidRPr="00D4421C">
              <w:rPr>
                <w:rFonts w:ascii="宋体" w:hAnsi="宋体" w:hint="eastAsia"/>
                <w:sz w:val="24"/>
              </w:rPr>
              <w:t>最近修订日期</w:t>
            </w:r>
          </w:p>
        </w:tc>
        <w:tc>
          <w:tcPr>
            <w:tcW w:w="3119" w:type="dxa"/>
          </w:tcPr>
          <w:p w:rsidR="00730C79" w:rsidRPr="00D4421C" w:rsidRDefault="00730C79" w:rsidP="009E3F5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</w:t>
            </w:r>
            <w:r w:rsidR="00EC2C33"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年</w:t>
            </w:r>
            <w:r w:rsidR="00EC2C33">
              <w:rPr>
                <w:rFonts w:ascii="宋体" w:hAnsi="宋体"/>
                <w:sz w:val="24"/>
              </w:rPr>
              <w:t>02</w:t>
            </w:r>
            <w:r>
              <w:rPr>
                <w:rFonts w:ascii="宋体" w:hAnsi="宋体" w:hint="eastAsia"/>
                <w:sz w:val="24"/>
              </w:rPr>
              <w:t>月</w:t>
            </w:r>
            <w:r w:rsidR="00EC2C33">
              <w:rPr>
                <w:rFonts w:ascii="宋体" w:hAnsi="宋体"/>
                <w:sz w:val="24"/>
              </w:rPr>
              <w:t>1</w:t>
            </w:r>
            <w:r w:rsidR="009E3F5B"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730C79" w:rsidRDefault="00730C79" w:rsidP="00730C79"/>
    <w:p w:rsidR="00730C79" w:rsidRDefault="00730C79" w:rsidP="00730C79"/>
    <w:p w:rsidR="00730C79" w:rsidRDefault="00730C79" w:rsidP="00730C79"/>
    <w:p w:rsidR="00730C79" w:rsidRDefault="00730C79" w:rsidP="00730C79"/>
    <w:p w:rsidR="00730C79" w:rsidRDefault="00730C79" w:rsidP="00730C79"/>
    <w:p w:rsidR="00730C79" w:rsidRDefault="00730C79" w:rsidP="00730C79"/>
    <w:p w:rsidR="00730C79" w:rsidRDefault="00730C79" w:rsidP="00730C79"/>
    <w:p w:rsidR="00730C79" w:rsidRDefault="00730C79" w:rsidP="00730C79"/>
    <w:p w:rsidR="00730C79" w:rsidRDefault="00730C79" w:rsidP="00730C79">
      <w:pPr>
        <w:pStyle w:val="a5"/>
        <w:rPr>
          <w:b/>
        </w:rPr>
      </w:pPr>
      <w:r>
        <w:rPr>
          <w:b/>
        </w:rPr>
        <w:t>20</w:t>
      </w:r>
      <w:r>
        <w:rPr>
          <w:rFonts w:hint="eastAsia"/>
          <w:b/>
        </w:rPr>
        <w:t>1</w:t>
      </w:r>
      <w:r w:rsidR="00EC2C33">
        <w:rPr>
          <w:b/>
        </w:rPr>
        <w:t>6</w:t>
      </w:r>
      <w:r>
        <w:rPr>
          <w:rFonts w:hint="eastAsia"/>
          <w:b/>
        </w:rPr>
        <w:t>年</w:t>
      </w:r>
      <w:r w:rsidR="00EC2C33">
        <w:rPr>
          <w:b/>
        </w:rPr>
        <w:t>2</w:t>
      </w:r>
      <w:r>
        <w:rPr>
          <w:rFonts w:hint="eastAsia"/>
          <w:b/>
        </w:rPr>
        <w:t>月</w:t>
      </w:r>
    </w:p>
    <w:p w:rsidR="00730C79" w:rsidRDefault="00730C79" w:rsidP="00730C79">
      <w:pPr>
        <w:pStyle w:val="a5"/>
        <w:rPr>
          <w:b/>
        </w:rPr>
      </w:pPr>
      <w:r>
        <w:rPr>
          <w:rFonts w:hint="eastAsia"/>
          <w:b/>
        </w:rPr>
        <w:t>华彩控股有限公司</w:t>
      </w:r>
    </w:p>
    <w:p w:rsidR="00730C79" w:rsidRDefault="00730C79" w:rsidP="00730C79">
      <w:pPr>
        <w:jc w:val="center"/>
        <w:rPr>
          <w:sz w:val="24"/>
        </w:rPr>
      </w:pPr>
      <w:r>
        <w:rPr>
          <w:sz w:val="24"/>
        </w:rPr>
        <w:t xml:space="preserve">China </w:t>
      </w:r>
      <w:proofErr w:type="spellStart"/>
      <w:r>
        <w:rPr>
          <w:sz w:val="24"/>
        </w:rPr>
        <w:t>LotSynergy</w:t>
      </w:r>
      <w:proofErr w:type="spellEnd"/>
      <w:r>
        <w:rPr>
          <w:sz w:val="24"/>
        </w:rPr>
        <w:t xml:space="preserve"> Limited</w:t>
      </w:r>
    </w:p>
    <w:p w:rsidR="00730C79" w:rsidRDefault="00730C79" w:rsidP="00730C79">
      <w:pPr>
        <w:sectPr w:rsidR="00730C79" w:rsidSect="000E6BCC">
          <w:pgSz w:w="11907" w:h="16839" w:code="9"/>
          <w:pgMar w:top="1622" w:right="1701" w:bottom="1440" w:left="1701" w:header="777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docGrid w:linePitch="312"/>
        </w:sectPr>
      </w:pPr>
    </w:p>
    <w:p w:rsidR="00730C79" w:rsidRPr="00D14AA5" w:rsidRDefault="00730C79" w:rsidP="00730C79">
      <w:pPr>
        <w:spacing w:beforeLines="150" w:before="360" w:afterLines="150" w:after="360" w:line="360" w:lineRule="auto"/>
        <w:jc w:val="center"/>
        <w:rPr>
          <w:rFonts w:ascii="宋体"/>
          <w:b/>
          <w:sz w:val="32"/>
        </w:rPr>
      </w:pPr>
      <w:r>
        <w:rPr>
          <w:rFonts w:ascii="宋体" w:hAnsi="宋体" w:hint="eastAsia"/>
          <w:b/>
          <w:sz w:val="32"/>
        </w:rPr>
        <w:lastRenderedPageBreak/>
        <w:t>文档修订版本记录</w:t>
      </w:r>
    </w:p>
    <w:tbl>
      <w:tblPr>
        <w:tblW w:w="12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3685"/>
        <w:gridCol w:w="1843"/>
        <w:gridCol w:w="1701"/>
        <w:gridCol w:w="1134"/>
        <w:gridCol w:w="992"/>
        <w:gridCol w:w="1418"/>
        <w:gridCol w:w="1134"/>
      </w:tblGrid>
      <w:tr w:rsidR="00730C79" w:rsidRPr="00B70F50" w:rsidTr="000E6BCC">
        <w:trPr>
          <w:trHeight w:hRule="exact" w:val="402"/>
        </w:trPr>
        <w:tc>
          <w:tcPr>
            <w:tcW w:w="993" w:type="dxa"/>
            <w:vMerge w:val="restart"/>
            <w:shd w:val="clear" w:color="auto" w:fill="E0E0E0"/>
            <w:vAlign w:val="center"/>
          </w:tcPr>
          <w:p w:rsidR="00730C79" w:rsidRPr="00B70F50" w:rsidRDefault="00730C79" w:rsidP="000E6BCC">
            <w:pPr>
              <w:jc w:val="center"/>
              <w:rPr>
                <w:b/>
              </w:rPr>
            </w:pPr>
            <w:r w:rsidRPr="00B70F50">
              <w:rPr>
                <w:rFonts w:hint="eastAsia"/>
                <w:b/>
              </w:rPr>
              <w:t>版本</w:t>
            </w:r>
          </w:p>
        </w:tc>
        <w:tc>
          <w:tcPr>
            <w:tcW w:w="3685" w:type="dxa"/>
            <w:vMerge w:val="restart"/>
            <w:shd w:val="clear" w:color="auto" w:fill="E0E0E0"/>
            <w:vAlign w:val="center"/>
          </w:tcPr>
          <w:p w:rsidR="00730C79" w:rsidRPr="00B70F50" w:rsidRDefault="00730C79" w:rsidP="000E6B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主要修订内容</w:t>
            </w:r>
          </w:p>
        </w:tc>
        <w:tc>
          <w:tcPr>
            <w:tcW w:w="3544" w:type="dxa"/>
            <w:gridSpan w:val="2"/>
            <w:shd w:val="clear" w:color="auto" w:fill="E0E0E0"/>
            <w:vAlign w:val="center"/>
          </w:tcPr>
          <w:p w:rsidR="00730C79" w:rsidRPr="00B70F50" w:rsidRDefault="00730C79" w:rsidP="000E6BCC">
            <w:pPr>
              <w:jc w:val="center"/>
              <w:rPr>
                <w:b/>
              </w:rPr>
            </w:pPr>
            <w:r w:rsidRPr="00B70F50">
              <w:rPr>
                <w:rFonts w:hint="eastAsia"/>
                <w:b/>
              </w:rPr>
              <w:t>编制</w:t>
            </w:r>
            <w:r w:rsidRPr="00B70F50">
              <w:rPr>
                <w:b/>
              </w:rPr>
              <w:t>/</w:t>
            </w:r>
            <w:r w:rsidRPr="00B70F50">
              <w:rPr>
                <w:rFonts w:hint="eastAsia"/>
                <w:b/>
              </w:rPr>
              <w:t>更改</w:t>
            </w:r>
          </w:p>
        </w:tc>
        <w:tc>
          <w:tcPr>
            <w:tcW w:w="2126" w:type="dxa"/>
            <w:gridSpan w:val="2"/>
            <w:shd w:val="clear" w:color="auto" w:fill="E0E0E0"/>
            <w:vAlign w:val="center"/>
          </w:tcPr>
          <w:p w:rsidR="00730C79" w:rsidRPr="00B70F50" w:rsidRDefault="00730C79" w:rsidP="000E6BCC">
            <w:pPr>
              <w:jc w:val="center"/>
              <w:rPr>
                <w:b/>
              </w:rPr>
            </w:pPr>
            <w:r w:rsidRPr="00B70F50">
              <w:rPr>
                <w:rFonts w:hint="eastAsia"/>
                <w:b/>
              </w:rPr>
              <w:t>审核</w:t>
            </w:r>
          </w:p>
        </w:tc>
        <w:tc>
          <w:tcPr>
            <w:tcW w:w="2552" w:type="dxa"/>
            <w:gridSpan w:val="2"/>
            <w:shd w:val="clear" w:color="auto" w:fill="E0E0E0"/>
          </w:tcPr>
          <w:p w:rsidR="00730C79" w:rsidRPr="00B70F50" w:rsidRDefault="00730C79" w:rsidP="000E6B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批准</w:t>
            </w:r>
          </w:p>
        </w:tc>
      </w:tr>
      <w:tr w:rsidR="00730C79" w:rsidRPr="008B32ED" w:rsidTr="000E6BCC">
        <w:trPr>
          <w:trHeight w:hRule="exact" w:val="402"/>
        </w:trPr>
        <w:tc>
          <w:tcPr>
            <w:tcW w:w="993" w:type="dxa"/>
            <w:vMerge/>
            <w:shd w:val="clear" w:color="auto" w:fill="E0E0E0"/>
            <w:vAlign w:val="center"/>
          </w:tcPr>
          <w:p w:rsidR="00730C79" w:rsidRPr="008B32ED" w:rsidRDefault="00730C79" w:rsidP="000E6BCC">
            <w:pPr>
              <w:jc w:val="center"/>
            </w:pPr>
          </w:p>
        </w:tc>
        <w:tc>
          <w:tcPr>
            <w:tcW w:w="3685" w:type="dxa"/>
            <w:vMerge/>
            <w:shd w:val="clear" w:color="auto" w:fill="E0E0E0"/>
          </w:tcPr>
          <w:p w:rsidR="00730C79" w:rsidRPr="00B70F50" w:rsidRDefault="00730C79" w:rsidP="000E6BCC">
            <w:pPr>
              <w:jc w:val="center"/>
              <w:rPr>
                <w:b/>
              </w:rPr>
            </w:pPr>
          </w:p>
        </w:tc>
        <w:tc>
          <w:tcPr>
            <w:tcW w:w="1843" w:type="dxa"/>
            <w:shd w:val="clear" w:color="auto" w:fill="E0E0E0"/>
            <w:vAlign w:val="center"/>
          </w:tcPr>
          <w:p w:rsidR="00730C79" w:rsidRPr="00B70F50" w:rsidRDefault="00730C79" w:rsidP="000E6BCC">
            <w:pPr>
              <w:jc w:val="center"/>
              <w:rPr>
                <w:b/>
              </w:rPr>
            </w:pPr>
            <w:r w:rsidRPr="00B70F50">
              <w:rPr>
                <w:rFonts w:hint="eastAsia"/>
                <w:b/>
              </w:rPr>
              <w:t>作者</w:t>
            </w:r>
          </w:p>
        </w:tc>
        <w:tc>
          <w:tcPr>
            <w:tcW w:w="1701" w:type="dxa"/>
            <w:shd w:val="clear" w:color="auto" w:fill="E0E0E0"/>
            <w:vAlign w:val="center"/>
          </w:tcPr>
          <w:p w:rsidR="00730C79" w:rsidRPr="00B70F50" w:rsidRDefault="00730C79" w:rsidP="000E6BCC">
            <w:pPr>
              <w:jc w:val="center"/>
              <w:rPr>
                <w:b/>
              </w:rPr>
            </w:pPr>
            <w:r w:rsidRPr="00B70F50">
              <w:rPr>
                <w:rFonts w:hint="eastAsia"/>
                <w:b/>
              </w:rPr>
              <w:t>日期</w:t>
            </w:r>
          </w:p>
        </w:tc>
        <w:tc>
          <w:tcPr>
            <w:tcW w:w="1134" w:type="dxa"/>
            <w:shd w:val="clear" w:color="auto" w:fill="E0E0E0"/>
            <w:vAlign w:val="center"/>
          </w:tcPr>
          <w:p w:rsidR="00730C79" w:rsidRPr="00B70F50" w:rsidRDefault="00730C79" w:rsidP="000E6BCC">
            <w:pPr>
              <w:jc w:val="center"/>
              <w:rPr>
                <w:b/>
              </w:rPr>
            </w:pPr>
            <w:r w:rsidRPr="00B70F50">
              <w:rPr>
                <w:rFonts w:hint="eastAsia"/>
                <w:b/>
              </w:rPr>
              <w:t>审核人</w:t>
            </w:r>
          </w:p>
        </w:tc>
        <w:tc>
          <w:tcPr>
            <w:tcW w:w="992" w:type="dxa"/>
            <w:shd w:val="clear" w:color="auto" w:fill="E0E0E0"/>
            <w:vAlign w:val="center"/>
          </w:tcPr>
          <w:p w:rsidR="00730C79" w:rsidRPr="00B70F50" w:rsidRDefault="00730C79" w:rsidP="000E6BCC">
            <w:pPr>
              <w:jc w:val="center"/>
              <w:rPr>
                <w:b/>
              </w:rPr>
            </w:pPr>
            <w:r w:rsidRPr="00B70F50">
              <w:rPr>
                <w:rFonts w:hint="eastAsia"/>
                <w:b/>
              </w:rPr>
              <w:t>日期</w:t>
            </w:r>
          </w:p>
        </w:tc>
        <w:tc>
          <w:tcPr>
            <w:tcW w:w="1418" w:type="dxa"/>
            <w:shd w:val="clear" w:color="auto" w:fill="E0E0E0"/>
          </w:tcPr>
          <w:p w:rsidR="00730C79" w:rsidRPr="00B70F50" w:rsidRDefault="00730C79" w:rsidP="000E6B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批准人</w:t>
            </w:r>
          </w:p>
        </w:tc>
        <w:tc>
          <w:tcPr>
            <w:tcW w:w="1134" w:type="dxa"/>
            <w:shd w:val="clear" w:color="auto" w:fill="E0E0E0"/>
          </w:tcPr>
          <w:p w:rsidR="00730C79" w:rsidRPr="00B70F50" w:rsidRDefault="00730C79" w:rsidP="000E6B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</w:tr>
      <w:tr w:rsidR="00730C79" w:rsidRPr="00B12AF9" w:rsidTr="000E6BCC">
        <w:trPr>
          <w:trHeight w:val="441"/>
        </w:trPr>
        <w:tc>
          <w:tcPr>
            <w:tcW w:w="993" w:type="dxa"/>
            <w:vAlign w:val="center"/>
          </w:tcPr>
          <w:p w:rsidR="00730C79" w:rsidRPr="00B12AF9" w:rsidRDefault="00D02336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ins w:id="0" w:author="user" w:date="2016-08-23T10:07:00Z">
              <w:r>
                <w:rPr>
                  <w:rFonts w:ascii="宋体" w:hAnsi="宋体" w:hint="eastAsia"/>
                  <w:sz w:val="21"/>
                  <w:szCs w:val="21"/>
                  <w:lang w:eastAsia="zh-CN"/>
                </w:rPr>
                <w:t>1</w:t>
              </w:r>
              <w:r>
                <w:rPr>
                  <w:rFonts w:ascii="宋体" w:hAnsi="宋体"/>
                  <w:sz w:val="21"/>
                  <w:szCs w:val="21"/>
                  <w:lang w:eastAsia="zh-CN"/>
                </w:rPr>
                <w:t>.0</w:t>
              </w:r>
            </w:ins>
          </w:p>
        </w:tc>
        <w:tc>
          <w:tcPr>
            <w:tcW w:w="3685" w:type="dxa"/>
          </w:tcPr>
          <w:p w:rsidR="00730C79" w:rsidRPr="00B12AF9" w:rsidRDefault="00D02336" w:rsidP="000E6BCC">
            <w:pPr>
              <w:pStyle w:val="a6"/>
              <w:spacing w:after="0"/>
              <w:rPr>
                <w:rFonts w:ascii="宋体" w:hAnsi="宋体"/>
                <w:sz w:val="21"/>
                <w:szCs w:val="21"/>
                <w:lang w:eastAsia="zh-CN"/>
              </w:rPr>
            </w:pPr>
            <w:ins w:id="1" w:author="user" w:date="2016-08-23T10:08:00Z">
              <w:r>
                <w:rPr>
                  <w:rFonts w:ascii="宋体" w:hAnsi="宋体"/>
                  <w:sz w:val="21"/>
                  <w:szCs w:val="21"/>
                  <w:lang w:eastAsia="zh-CN"/>
                </w:rPr>
                <w:t>新增版本</w:t>
              </w:r>
            </w:ins>
          </w:p>
        </w:tc>
        <w:tc>
          <w:tcPr>
            <w:tcW w:w="1843" w:type="dxa"/>
          </w:tcPr>
          <w:p w:rsidR="00730C79" w:rsidRPr="00B12AF9" w:rsidRDefault="00D02336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ins w:id="2" w:author="user" w:date="2016-08-23T10:10:00Z">
              <w:r>
                <w:rPr>
                  <w:rFonts w:ascii="宋体" w:hAnsi="宋体"/>
                  <w:sz w:val="21"/>
                  <w:szCs w:val="21"/>
                  <w:lang w:eastAsia="zh-CN"/>
                </w:rPr>
                <w:t>张春华</w:t>
              </w:r>
            </w:ins>
          </w:p>
        </w:tc>
        <w:tc>
          <w:tcPr>
            <w:tcW w:w="1701" w:type="dxa"/>
          </w:tcPr>
          <w:p w:rsidR="00730C79" w:rsidRPr="00272370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730C79" w:rsidRPr="00B12AF9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730C79" w:rsidRPr="00B12AF9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</w:tcPr>
          <w:p w:rsidR="00730C79" w:rsidRPr="00B12AF9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730C79" w:rsidRPr="00B12AF9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730C79" w:rsidRPr="00B12AF9" w:rsidTr="000E6BCC">
        <w:trPr>
          <w:trHeight w:val="425"/>
        </w:trPr>
        <w:tc>
          <w:tcPr>
            <w:tcW w:w="993" w:type="dxa"/>
            <w:vAlign w:val="center"/>
          </w:tcPr>
          <w:p w:rsidR="00730C79" w:rsidRPr="00D06EC2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vAlign w:val="center"/>
          </w:tcPr>
          <w:p w:rsidR="00730C79" w:rsidRPr="00D06EC2" w:rsidRDefault="00D02336" w:rsidP="000E6BCC">
            <w:pPr>
              <w:pStyle w:val="a6"/>
              <w:snapToGrid w:val="0"/>
              <w:spacing w:after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ins w:id="3" w:author="user" w:date="2016-08-23T10:10:00Z">
              <w:r>
                <w:rPr>
                  <w:rFonts w:ascii="宋体" w:hAnsi="宋体"/>
                  <w:sz w:val="21"/>
                  <w:szCs w:val="21"/>
                  <w:lang w:eastAsia="zh-CN"/>
                </w:rPr>
                <w:t>修改</w:t>
              </w:r>
            </w:ins>
            <w:ins w:id="4" w:author="user" w:date="2016-08-23T10:11:00Z">
              <w:r>
                <w:rPr>
                  <w:rFonts w:ascii="宋体" w:hAnsi="宋体" w:hint="eastAsia"/>
                  <w:sz w:val="21"/>
                  <w:szCs w:val="21"/>
                  <w:lang w:eastAsia="zh-CN"/>
                </w:rPr>
                <w:t>动画播放</w:t>
              </w:r>
            </w:ins>
            <w:ins w:id="5" w:author="user" w:date="2016-08-23T10:10:00Z">
              <w:r>
                <w:rPr>
                  <w:rFonts w:ascii="宋体" w:hAnsi="宋体" w:hint="eastAsia"/>
                  <w:sz w:val="21"/>
                  <w:szCs w:val="21"/>
                  <w:lang w:eastAsia="zh-CN"/>
                </w:rPr>
                <w:t>脚本</w:t>
              </w:r>
            </w:ins>
          </w:p>
        </w:tc>
        <w:tc>
          <w:tcPr>
            <w:tcW w:w="1843" w:type="dxa"/>
            <w:vAlign w:val="center"/>
          </w:tcPr>
          <w:p w:rsidR="00730C79" w:rsidRPr="00D06EC2" w:rsidRDefault="00D02336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ins w:id="6" w:author="user" w:date="2016-08-23T10:11:00Z">
              <w:r>
                <w:rPr>
                  <w:rFonts w:ascii="宋体" w:hAnsi="宋体"/>
                  <w:sz w:val="21"/>
                  <w:szCs w:val="21"/>
                  <w:lang w:eastAsia="zh-CN"/>
                </w:rPr>
                <w:t>张春华</w:t>
              </w:r>
            </w:ins>
          </w:p>
        </w:tc>
        <w:tc>
          <w:tcPr>
            <w:tcW w:w="1701" w:type="dxa"/>
            <w:vAlign w:val="center"/>
          </w:tcPr>
          <w:p w:rsidR="00730C79" w:rsidRPr="00D06EC2" w:rsidRDefault="00D02336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ins w:id="7" w:author="user" w:date="2016-08-23T10:11:00Z">
              <w:r>
                <w:rPr>
                  <w:rFonts w:ascii="宋体" w:hAnsi="宋体" w:hint="eastAsia"/>
                  <w:sz w:val="21"/>
                  <w:szCs w:val="21"/>
                  <w:lang w:eastAsia="zh-CN"/>
                </w:rPr>
                <w:t>2016-</w:t>
              </w:r>
              <w:r>
                <w:rPr>
                  <w:rFonts w:ascii="宋体" w:hAnsi="宋体"/>
                  <w:sz w:val="21"/>
                  <w:szCs w:val="21"/>
                  <w:lang w:eastAsia="zh-CN"/>
                </w:rPr>
                <w:t>08</w:t>
              </w:r>
              <w:r>
                <w:rPr>
                  <w:rFonts w:ascii="宋体" w:hAnsi="宋体" w:hint="eastAsia"/>
                  <w:sz w:val="21"/>
                  <w:szCs w:val="21"/>
                  <w:lang w:eastAsia="zh-CN"/>
                </w:rPr>
                <w:t>-</w:t>
              </w:r>
              <w:r>
                <w:rPr>
                  <w:rFonts w:ascii="宋体" w:hAnsi="宋体"/>
                  <w:sz w:val="21"/>
                  <w:szCs w:val="21"/>
                  <w:lang w:eastAsia="zh-CN"/>
                </w:rPr>
                <w:t>23</w:t>
              </w:r>
            </w:ins>
          </w:p>
        </w:tc>
        <w:tc>
          <w:tcPr>
            <w:tcW w:w="1134" w:type="dxa"/>
            <w:vAlign w:val="center"/>
          </w:tcPr>
          <w:p w:rsidR="00730C79" w:rsidRPr="0019777D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730C79" w:rsidRPr="0019777D" w:rsidRDefault="00730C79" w:rsidP="000E6BCC">
            <w:pPr>
              <w:pStyle w:val="a6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</w:tcPr>
          <w:p w:rsidR="00730C79" w:rsidRPr="0019777D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730C79" w:rsidRPr="0019777D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730C79" w:rsidRPr="00B12AF9" w:rsidTr="000E6BCC">
        <w:trPr>
          <w:trHeight w:val="425"/>
        </w:trPr>
        <w:tc>
          <w:tcPr>
            <w:tcW w:w="993" w:type="dxa"/>
            <w:vAlign w:val="center"/>
          </w:tcPr>
          <w:p w:rsidR="00730C79" w:rsidRPr="00232867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vAlign w:val="center"/>
          </w:tcPr>
          <w:p w:rsidR="00730C79" w:rsidRPr="0019777D" w:rsidRDefault="00730C79" w:rsidP="000E6BCC">
            <w:pPr>
              <w:pStyle w:val="a6"/>
              <w:snapToGrid w:val="0"/>
              <w:spacing w:after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30C79" w:rsidRPr="0019777D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730C79" w:rsidRPr="0019777D" w:rsidRDefault="00730C79" w:rsidP="000E6BCC">
            <w:pPr>
              <w:pStyle w:val="a6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:rsidR="00730C79" w:rsidRPr="0019777D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730C79" w:rsidRPr="0019777D" w:rsidRDefault="00730C79" w:rsidP="000E6BCC">
            <w:pPr>
              <w:pStyle w:val="a6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</w:tcPr>
          <w:p w:rsidR="00730C79" w:rsidRPr="0019777D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730C79" w:rsidRPr="0019777D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730C79" w:rsidRPr="00B12AF9" w:rsidTr="000E6BCC">
        <w:trPr>
          <w:trHeight w:val="425"/>
        </w:trPr>
        <w:tc>
          <w:tcPr>
            <w:tcW w:w="993" w:type="dxa"/>
            <w:vAlign w:val="center"/>
          </w:tcPr>
          <w:p w:rsidR="00730C79" w:rsidRPr="00232867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vAlign w:val="center"/>
          </w:tcPr>
          <w:p w:rsidR="00730C79" w:rsidRPr="0019777D" w:rsidRDefault="00730C79" w:rsidP="000E6BCC">
            <w:pPr>
              <w:pStyle w:val="a6"/>
              <w:snapToGrid w:val="0"/>
              <w:spacing w:after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30C79" w:rsidRPr="00DD43E2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730C79" w:rsidRPr="0019777D" w:rsidRDefault="00730C79" w:rsidP="000E6BCC">
            <w:pPr>
              <w:pStyle w:val="a6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:rsidR="00730C79" w:rsidRPr="0019777D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730C79" w:rsidRPr="0019777D" w:rsidRDefault="00730C79" w:rsidP="000E6BCC">
            <w:pPr>
              <w:pStyle w:val="a6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</w:tcPr>
          <w:p w:rsidR="00730C79" w:rsidRPr="0019777D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730C79" w:rsidRPr="0019777D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730C79" w:rsidRPr="00B12AF9" w:rsidTr="000E6BCC">
        <w:trPr>
          <w:trHeight w:val="425"/>
        </w:trPr>
        <w:tc>
          <w:tcPr>
            <w:tcW w:w="993" w:type="dxa"/>
            <w:vAlign w:val="center"/>
          </w:tcPr>
          <w:p w:rsidR="00730C79" w:rsidRPr="00232867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vAlign w:val="center"/>
          </w:tcPr>
          <w:p w:rsidR="00730C79" w:rsidRPr="0019777D" w:rsidRDefault="00730C79" w:rsidP="000E6BCC">
            <w:pPr>
              <w:pStyle w:val="a6"/>
              <w:snapToGrid w:val="0"/>
              <w:spacing w:after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30C79" w:rsidRPr="0019777D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730C79" w:rsidRPr="0019777D" w:rsidRDefault="00730C79" w:rsidP="000E6BCC">
            <w:pPr>
              <w:pStyle w:val="a6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:rsidR="00730C79" w:rsidRPr="0019777D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730C79" w:rsidRPr="0019777D" w:rsidRDefault="00730C79" w:rsidP="000E6BCC">
            <w:pPr>
              <w:pStyle w:val="a6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</w:tcPr>
          <w:p w:rsidR="00730C79" w:rsidRPr="0019777D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730C79" w:rsidRPr="0019777D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730C79" w:rsidRPr="00B12AF9" w:rsidTr="000E6BCC">
        <w:trPr>
          <w:trHeight w:val="441"/>
        </w:trPr>
        <w:tc>
          <w:tcPr>
            <w:tcW w:w="993" w:type="dxa"/>
            <w:vAlign w:val="center"/>
          </w:tcPr>
          <w:p w:rsidR="00730C79" w:rsidRPr="00232867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vAlign w:val="center"/>
          </w:tcPr>
          <w:p w:rsidR="00730C79" w:rsidRPr="0019777D" w:rsidRDefault="00730C79" w:rsidP="000E6BCC">
            <w:pPr>
              <w:pStyle w:val="a6"/>
              <w:snapToGrid w:val="0"/>
              <w:spacing w:after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30C79" w:rsidRPr="0019777D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730C79" w:rsidRPr="0019777D" w:rsidRDefault="00730C79" w:rsidP="000E6BCC">
            <w:pPr>
              <w:pStyle w:val="a6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:rsidR="00730C79" w:rsidRPr="0019777D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730C79" w:rsidRPr="0019777D" w:rsidRDefault="00730C79" w:rsidP="000E6BCC">
            <w:pPr>
              <w:pStyle w:val="a6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</w:tcPr>
          <w:p w:rsidR="00730C79" w:rsidRPr="0019777D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730C79" w:rsidRPr="0019777D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730C79" w:rsidRPr="00B12AF9" w:rsidTr="000E6BCC">
        <w:trPr>
          <w:trHeight w:val="425"/>
        </w:trPr>
        <w:tc>
          <w:tcPr>
            <w:tcW w:w="993" w:type="dxa"/>
            <w:vAlign w:val="center"/>
          </w:tcPr>
          <w:p w:rsidR="00730C79" w:rsidRPr="00232867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vAlign w:val="center"/>
          </w:tcPr>
          <w:p w:rsidR="00730C79" w:rsidRPr="0019777D" w:rsidRDefault="00730C79" w:rsidP="000E6BCC">
            <w:pPr>
              <w:pStyle w:val="a6"/>
              <w:snapToGrid w:val="0"/>
              <w:spacing w:after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30C79" w:rsidRPr="0019777D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730C79" w:rsidRPr="0019777D" w:rsidRDefault="00730C79" w:rsidP="000E6BCC">
            <w:pPr>
              <w:pStyle w:val="a6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:rsidR="00730C79" w:rsidRPr="0019777D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730C79" w:rsidRPr="0019777D" w:rsidRDefault="00730C79" w:rsidP="000E6BCC">
            <w:pPr>
              <w:pStyle w:val="a6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</w:tcPr>
          <w:p w:rsidR="00730C79" w:rsidRPr="0019777D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730C79" w:rsidRPr="0019777D" w:rsidRDefault="00730C79" w:rsidP="000E6BCC">
            <w:pPr>
              <w:pStyle w:val="a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 w:rsidR="00730C79" w:rsidRDefault="00730C79" w:rsidP="00730C79">
      <w:pPr>
        <w:spacing w:beforeLines="50" w:before="120" w:afterLines="50" w:after="120"/>
      </w:pPr>
    </w:p>
    <w:p w:rsidR="00730C79" w:rsidRDefault="00730C79" w:rsidP="00730C79">
      <w:pPr>
        <w:spacing w:beforeLines="100" w:before="240" w:afterLines="100" w:after="240"/>
        <w:jc w:val="center"/>
        <w:rPr>
          <w:rFonts w:ascii="黑体" w:eastAsia="黑体"/>
          <w:sz w:val="32"/>
          <w:szCs w:val="32"/>
        </w:rPr>
        <w:sectPr w:rsidR="00730C79" w:rsidSect="000E6BCC">
          <w:headerReference w:type="default" r:id="rId8"/>
          <w:footerReference w:type="default" r:id="rId9"/>
          <w:pgSz w:w="16839" w:h="11907" w:orient="landscape" w:code="9"/>
          <w:pgMar w:top="1423" w:right="1701" w:bottom="1469" w:left="1701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425"/>
          <w:docGrid w:linePitch="312"/>
        </w:sectPr>
      </w:pPr>
    </w:p>
    <w:p w:rsidR="00730C79" w:rsidRPr="007F4091" w:rsidRDefault="00730C79" w:rsidP="00730C79">
      <w:pPr>
        <w:pStyle w:val="1"/>
      </w:pPr>
      <w:bookmarkStart w:id="8" w:name="_Toc351636272"/>
      <w:bookmarkStart w:id="9" w:name="_Toc404869660"/>
      <w:r>
        <w:rPr>
          <w:rFonts w:hint="eastAsia"/>
        </w:rPr>
        <w:lastRenderedPageBreak/>
        <w:t>文档</w:t>
      </w:r>
      <w:r w:rsidRPr="007F4091">
        <w:rPr>
          <w:rFonts w:hint="eastAsia"/>
        </w:rPr>
        <w:t>引言</w:t>
      </w:r>
      <w:bookmarkEnd w:id="8"/>
      <w:bookmarkEnd w:id="9"/>
    </w:p>
    <w:p w:rsidR="00730C79" w:rsidRPr="007F4091" w:rsidRDefault="00730C79" w:rsidP="00730C79">
      <w:pPr>
        <w:pStyle w:val="2"/>
      </w:pPr>
      <w:bookmarkStart w:id="10" w:name="_Toc350960683"/>
      <w:bookmarkStart w:id="11" w:name="_Toc351636170"/>
      <w:bookmarkStart w:id="12" w:name="_Toc351636273"/>
      <w:bookmarkStart w:id="13" w:name="_Toc404869661"/>
      <w:r>
        <w:rPr>
          <w:rFonts w:hint="eastAsia"/>
        </w:rPr>
        <w:t>文档</w:t>
      </w:r>
      <w:r w:rsidRPr="007F4091">
        <w:rPr>
          <w:rFonts w:hint="eastAsia"/>
        </w:rPr>
        <w:t>目的</w:t>
      </w:r>
      <w:bookmarkEnd w:id="10"/>
      <w:bookmarkEnd w:id="11"/>
      <w:bookmarkEnd w:id="12"/>
      <w:bookmarkEnd w:id="13"/>
    </w:p>
    <w:p w:rsidR="00730C79" w:rsidRPr="006C123F" w:rsidRDefault="00730C79" w:rsidP="00730C79">
      <w:pPr>
        <w:ind w:firstLine="420"/>
        <w:rPr>
          <w:kern w:val="0"/>
          <w:lang w:val="en-AU"/>
        </w:rPr>
      </w:pPr>
      <w:r>
        <w:rPr>
          <w:rFonts w:hint="eastAsia"/>
          <w:kern w:val="0"/>
          <w:lang w:val="en-AU"/>
        </w:rPr>
        <w:t>本文档定义了柬埔寨</w:t>
      </w:r>
      <w:r w:rsidR="003706D7">
        <w:rPr>
          <w:rFonts w:hint="eastAsia"/>
          <w:kern w:val="0"/>
          <w:lang w:val="en-AU"/>
        </w:rPr>
        <w:t>彩票</w:t>
      </w:r>
      <w:r w:rsidR="00821094">
        <w:rPr>
          <w:rFonts w:hint="eastAsia"/>
          <w:kern w:val="0"/>
          <w:lang w:val="en-AU"/>
        </w:rPr>
        <w:t>开奖</w:t>
      </w:r>
      <w:r w:rsidR="003706D7">
        <w:rPr>
          <w:rFonts w:hint="eastAsia"/>
          <w:kern w:val="0"/>
          <w:lang w:val="en-AU"/>
        </w:rPr>
        <w:t>视频</w:t>
      </w:r>
      <w:r w:rsidR="00821094">
        <w:rPr>
          <w:rFonts w:hint="eastAsia"/>
          <w:kern w:val="0"/>
          <w:lang w:val="en-AU"/>
        </w:rPr>
        <w:t>显示</w:t>
      </w:r>
      <w:r w:rsidR="003706D7">
        <w:rPr>
          <w:kern w:val="0"/>
          <w:lang w:val="en-AU"/>
        </w:rPr>
        <w:t>系统</w:t>
      </w:r>
      <w:r>
        <w:rPr>
          <w:rFonts w:hint="eastAsia"/>
          <w:kern w:val="0"/>
          <w:lang w:val="en-AU"/>
        </w:rPr>
        <w:t>的功能</w:t>
      </w:r>
      <w:r w:rsidRPr="00E15608">
        <w:rPr>
          <w:rFonts w:hint="eastAsia"/>
          <w:kern w:val="0"/>
          <w:lang w:val="en-AU"/>
        </w:rPr>
        <w:t>需求</w:t>
      </w:r>
      <w:r>
        <w:rPr>
          <w:rFonts w:hint="eastAsia"/>
          <w:kern w:val="0"/>
          <w:lang w:val="en-AU"/>
        </w:rPr>
        <w:t>和非功能详情，</w:t>
      </w:r>
      <w:r w:rsidRPr="00E15608">
        <w:rPr>
          <w:rFonts w:hint="eastAsia"/>
          <w:kern w:val="0"/>
          <w:lang w:val="en-AU"/>
        </w:rPr>
        <w:t>是系统设计、</w:t>
      </w:r>
      <w:r>
        <w:rPr>
          <w:rFonts w:hint="eastAsia"/>
          <w:kern w:val="0"/>
          <w:lang w:val="en-AU"/>
        </w:rPr>
        <w:t>软件</w:t>
      </w:r>
      <w:r w:rsidRPr="00E15608">
        <w:rPr>
          <w:rFonts w:hint="eastAsia"/>
          <w:kern w:val="0"/>
          <w:lang w:val="en-AU"/>
        </w:rPr>
        <w:t>测试、验收的标准。</w:t>
      </w:r>
    </w:p>
    <w:p w:rsidR="00730C79" w:rsidRPr="007F4091" w:rsidRDefault="00730C79" w:rsidP="00730C79">
      <w:pPr>
        <w:pStyle w:val="2"/>
      </w:pPr>
      <w:bookmarkStart w:id="14" w:name="_Toc350960684"/>
      <w:bookmarkStart w:id="15" w:name="_Toc351636171"/>
      <w:bookmarkStart w:id="16" w:name="_Toc351636274"/>
      <w:bookmarkStart w:id="17" w:name="_Toc404869662"/>
      <w:r w:rsidRPr="007F4091">
        <w:rPr>
          <w:rFonts w:hint="eastAsia"/>
        </w:rPr>
        <w:t>预期读者</w:t>
      </w:r>
      <w:bookmarkEnd w:id="14"/>
      <w:bookmarkEnd w:id="15"/>
      <w:bookmarkEnd w:id="16"/>
      <w:bookmarkEnd w:id="17"/>
    </w:p>
    <w:p w:rsidR="00730C79" w:rsidRDefault="00730C79" w:rsidP="00730C7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需求分析人员</w:t>
      </w:r>
    </w:p>
    <w:p w:rsidR="00730C79" w:rsidRDefault="00730C79" w:rsidP="00730C7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技术设计人员</w:t>
      </w:r>
    </w:p>
    <w:p w:rsidR="00730C79" w:rsidRDefault="00730C79" w:rsidP="00730C7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数据库工程师</w:t>
      </w:r>
    </w:p>
    <w:p w:rsidR="00730C79" w:rsidRDefault="00730C79" w:rsidP="00730C7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软件测试工程师</w:t>
      </w:r>
    </w:p>
    <w:p w:rsidR="00730C79" w:rsidRDefault="00730C79" w:rsidP="00730C7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最终产品验收人员</w:t>
      </w:r>
    </w:p>
    <w:p w:rsidR="00730C79" w:rsidRPr="007F4091" w:rsidRDefault="00730C79" w:rsidP="00730C79"/>
    <w:p w:rsidR="00730C79" w:rsidRPr="007F4091" w:rsidRDefault="00730C79" w:rsidP="00730C79">
      <w:pPr>
        <w:pStyle w:val="2"/>
      </w:pPr>
      <w:bookmarkStart w:id="18" w:name="_Toc350960685"/>
      <w:bookmarkStart w:id="19" w:name="_Toc351636172"/>
      <w:bookmarkStart w:id="20" w:name="_Toc351636275"/>
      <w:bookmarkStart w:id="21" w:name="_Toc404869663"/>
      <w:r w:rsidRPr="007F4091">
        <w:rPr>
          <w:rFonts w:hint="eastAsia"/>
        </w:rPr>
        <w:t>参考文献</w:t>
      </w:r>
      <w:bookmarkEnd w:id="18"/>
      <w:bookmarkEnd w:id="19"/>
      <w:bookmarkEnd w:id="20"/>
      <w:bookmarkEnd w:id="2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2"/>
        <w:gridCol w:w="1338"/>
        <w:gridCol w:w="6028"/>
      </w:tblGrid>
      <w:tr w:rsidR="00730C79" w:rsidTr="009016D4">
        <w:tc>
          <w:tcPr>
            <w:tcW w:w="822" w:type="dxa"/>
            <w:shd w:val="clear" w:color="auto" w:fill="EEECE1"/>
          </w:tcPr>
          <w:p w:rsidR="00730C79" w:rsidRDefault="00730C79" w:rsidP="000E6BCC">
            <w:pPr>
              <w:jc w:val="center"/>
            </w:pPr>
            <w:bookmarkStart w:id="22" w:name="_Hlt502716140"/>
            <w:bookmarkStart w:id="23" w:name="_Toc507258858"/>
            <w:bookmarkStart w:id="24" w:name="_Toc507310569"/>
            <w:bookmarkEnd w:id="22"/>
            <w:r>
              <w:rPr>
                <w:rFonts w:hint="eastAsia"/>
              </w:rPr>
              <w:t>序号</w:t>
            </w:r>
          </w:p>
        </w:tc>
        <w:tc>
          <w:tcPr>
            <w:tcW w:w="1338" w:type="dxa"/>
            <w:shd w:val="clear" w:color="auto" w:fill="EEECE1"/>
          </w:tcPr>
          <w:p w:rsidR="00730C79" w:rsidRDefault="00730C79" w:rsidP="000E6BCC">
            <w:r>
              <w:rPr>
                <w:rFonts w:hint="eastAsia"/>
              </w:rPr>
              <w:t>文献来源</w:t>
            </w:r>
          </w:p>
        </w:tc>
        <w:tc>
          <w:tcPr>
            <w:tcW w:w="6028" w:type="dxa"/>
            <w:shd w:val="clear" w:color="auto" w:fill="EEECE1"/>
          </w:tcPr>
          <w:p w:rsidR="00730C79" w:rsidRDefault="00730C79" w:rsidP="000E6BCC">
            <w:r>
              <w:rPr>
                <w:rFonts w:hint="eastAsia"/>
              </w:rPr>
              <w:t>文献名称、章节范围、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地址等</w:t>
            </w:r>
          </w:p>
        </w:tc>
      </w:tr>
      <w:tr w:rsidR="00730C79" w:rsidTr="009016D4">
        <w:tc>
          <w:tcPr>
            <w:tcW w:w="822" w:type="dxa"/>
          </w:tcPr>
          <w:p w:rsidR="00730C79" w:rsidRDefault="00730C79" w:rsidP="000E6BC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38" w:type="dxa"/>
          </w:tcPr>
          <w:p w:rsidR="00730C79" w:rsidRDefault="00730C79" w:rsidP="000E6BCC">
            <w:pPr>
              <w:jc w:val="center"/>
            </w:pPr>
            <w:r>
              <w:rPr>
                <w:rFonts w:hint="eastAsia"/>
              </w:rPr>
              <w:t>互联网</w:t>
            </w:r>
          </w:p>
        </w:tc>
        <w:tc>
          <w:tcPr>
            <w:tcW w:w="6028" w:type="dxa"/>
          </w:tcPr>
          <w:p w:rsidR="00730C79" w:rsidRDefault="00730C79" w:rsidP="000E6BCC">
            <w:r>
              <w:rPr>
                <w:rFonts w:hint="eastAsia"/>
              </w:rPr>
              <w:t>彩票条例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财政部</w:t>
            </w:r>
          </w:p>
        </w:tc>
      </w:tr>
      <w:tr w:rsidR="00730C79" w:rsidTr="009016D4">
        <w:tc>
          <w:tcPr>
            <w:tcW w:w="822" w:type="dxa"/>
          </w:tcPr>
          <w:p w:rsidR="00730C79" w:rsidRDefault="00730C79" w:rsidP="000E6BC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38" w:type="dxa"/>
          </w:tcPr>
          <w:p w:rsidR="00730C79" w:rsidRDefault="00730C79" w:rsidP="000E6BCC">
            <w:pPr>
              <w:jc w:val="center"/>
            </w:pPr>
            <w:r>
              <w:rPr>
                <w:rFonts w:hint="eastAsia"/>
              </w:rPr>
              <w:t>互联网</w:t>
            </w:r>
          </w:p>
        </w:tc>
        <w:tc>
          <w:tcPr>
            <w:tcW w:w="6028" w:type="dxa"/>
          </w:tcPr>
          <w:p w:rsidR="00730C79" w:rsidRDefault="00730C79" w:rsidP="000E6BCC">
            <w:r w:rsidRPr="007A430A">
              <w:rPr>
                <w:rFonts w:hint="eastAsia"/>
              </w:rPr>
              <w:t>彩票管理条例实施细则</w:t>
            </w:r>
          </w:p>
        </w:tc>
      </w:tr>
    </w:tbl>
    <w:p w:rsidR="00730C79" w:rsidRPr="007F4091" w:rsidRDefault="00730C79" w:rsidP="00730C79"/>
    <w:bookmarkEnd w:id="23"/>
    <w:bookmarkEnd w:id="24"/>
    <w:p w:rsidR="00730C79" w:rsidRDefault="00730C79" w:rsidP="00730C79">
      <w:r>
        <w:br w:type="page"/>
      </w:r>
    </w:p>
    <w:p w:rsidR="00730C79" w:rsidRPr="001A12E4" w:rsidRDefault="00730C79" w:rsidP="00730C79">
      <w:pPr>
        <w:pStyle w:val="1"/>
      </w:pPr>
      <w:bookmarkStart w:id="25" w:name="_Toc350960687"/>
      <w:bookmarkStart w:id="26" w:name="_Toc351636174"/>
      <w:bookmarkStart w:id="27" w:name="_Toc351636277"/>
      <w:bookmarkStart w:id="28" w:name="_Toc404869664"/>
      <w:r w:rsidRPr="001A12E4">
        <w:rPr>
          <w:rFonts w:hint="eastAsia"/>
        </w:rPr>
        <w:lastRenderedPageBreak/>
        <w:t>产品综述</w:t>
      </w:r>
      <w:bookmarkEnd w:id="25"/>
      <w:bookmarkEnd w:id="26"/>
      <w:bookmarkEnd w:id="27"/>
      <w:bookmarkEnd w:id="28"/>
    </w:p>
    <w:p w:rsidR="00730C79" w:rsidRPr="007F4091" w:rsidRDefault="00730C79" w:rsidP="00730C79">
      <w:pPr>
        <w:pStyle w:val="2"/>
      </w:pPr>
      <w:bookmarkStart w:id="29" w:name="_Toc350960688"/>
      <w:bookmarkStart w:id="30" w:name="_Toc351636175"/>
      <w:bookmarkStart w:id="31" w:name="_Toc351636278"/>
      <w:bookmarkStart w:id="32" w:name="_Toc404869665"/>
      <w:r>
        <w:rPr>
          <w:rFonts w:hint="eastAsia"/>
        </w:rPr>
        <w:t>产品</w:t>
      </w:r>
      <w:r w:rsidRPr="007F4091">
        <w:rPr>
          <w:rFonts w:hint="eastAsia"/>
        </w:rPr>
        <w:t>背景</w:t>
      </w:r>
      <w:bookmarkEnd w:id="29"/>
      <w:bookmarkEnd w:id="30"/>
      <w:bookmarkEnd w:id="31"/>
      <w:bookmarkEnd w:id="32"/>
    </w:p>
    <w:p w:rsidR="00730C79" w:rsidRDefault="00730C79" w:rsidP="00B65A2C">
      <w:pPr>
        <w:ind w:firstLineChars="200" w:firstLine="420"/>
      </w:pPr>
      <w:r>
        <w:rPr>
          <w:rFonts w:hint="eastAsia"/>
          <w:kern w:val="2"/>
        </w:rPr>
        <w:t>柬埔寨</w:t>
      </w:r>
      <w:r>
        <w:rPr>
          <w:kern w:val="2"/>
        </w:rPr>
        <w:t>彩票</w:t>
      </w:r>
      <w:bookmarkStart w:id="33" w:name="_Toc350960689"/>
      <w:bookmarkStart w:id="34" w:name="_Toc351636176"/>
      <w:bookmarkStart w:id="35" w:name="_Toc351636279"/>
      <w:bookmarkStart w:id="36" w:name="_Toc404869666"/>
      <w:r w:rsidR="00821094">
        <w:rPr>
          <w:kern w:val="2"/>
        </w:rPr>
        <w:t>开奖</w:t>
      </w:r>
      <w:r w:rsidR="00821094">
        <w:rPr>
          <w:rFonts w:hint="eastAsia"/>
          <w:kern w:val="2"/>
        </w:rPr>
        <w:t>视频显示</w:t>
      </w:r>
      <w:r w:rsidR="003706D7">
        <w:rPr>
          <w:rFonts w:hint="eastAsia"/>
          <w:kern w:val="2"/>
        </w:rPr>
        <w:t>系统</w:t>
      </w:r>
      <w:r>
        <w:rPr>
          <w:kern w:val="2"/>
        </w:rPr>
        <w:t>，</w:t>
      </w:r>
      <w:r w:rsidR="00C4730C">
        <w:rPr>
          <w:kern w:val="2"/>
        </w:rPr>
        <w:t>用于</w:t>
      </w:r>
      <w:r w:rsidR="00562432">
        <w:rPr>
          <w:kern w:val="2"/>
        </w:rPr>
        <w:t>播放</w:t>
      </w:r>
      <w:r w:rsidR="00C4730C">
        <w:rPr>
          <w:kern w:val="2"/>
        </w:rPr>
        <w:t>高频</w:t>
      </w:r>
      <w:r w:rsidR="007C1D36">
        <w:rPr>
          <w:kern w:val="2"/>
        </w:rPr>
        <w:t>彩票</w:t>
      </w:r>
      <w:r w:rsidR="00C4730C">
        <w:rPr>
          <w:kern w:val="2"/>
        </w:rPr>
        <w:t>游戏</w:t>
      </w:r>
      <w:r w:rsidR="007C1D36">
        <w:rPr>
          <w:rFonts w:hint="eastAsia"/>
          <w:kern w:val="2"/>
        </w:rPr>
        <w:t>的</w:t>
      </w:r>
      <w:r w:rsidR="00AA2172">
        <w:rPr>
          <w:rFonts w:hint="eastAsia"/>
          <w:kern w:val="2"/>
        </w:rPr>
        <w:t>电子开奖</w:t>
      </w:r>
      <w:r w:rsidR="00562432">
        <w:rPr>
          <w:rFonts w:hint="eastAsia"/>
          <w:kern w:val="2"/>
        </w:rPr>
        <w:t>动画</w:t>
      </w:r>
      <w:r w:rsidR="00AA2172">
        <w:rPr>
          <w:rFonts w:hint="eastAsia"/>
          <w:kern w:val="2"/>
        </w:rPr>
        <w:t>和</w:t>
      </w:r>
      <w:r w:rsidR="00C4730C">
        <w:rPr>
          <w:rFonts w:hint="eastAsia"/>
          <w:kern w:val="2"/>
        </w:rPr>
        <w:t>大奖播报</w:t>
      </w:r>
      <w:r w:rsidR="003C5FD2">
        <w:rPr>
          <w:rFonts w:hint="eastAsia"/>
          <w:kern w:val="2"/>
        </w:rPr>
        <w:t>，</w:t>
      </w:r>
      <w:r w:rsidR="00C4730C">
        <w:rPr>
          <w:rFonts w:hint="eastAsia"/>
          <w:kern w:val="2"/>
        </w:rPr>
        <w:t>开奖公告，中奖号码走势图</w:t>
      </w:r>
      <w:r w:rsidR="00AA2172">
        <w:rPr>
          <w:rFonts w:hint="eastAsia"/>
          <w:kern w:val="2"/>
        </w:rPr>
        <w:t>及游戏宣传片等</w:t>
      </w:r>
      <w:bookmarkEnd w:id="33"/>
      <w:bookmarkEnd w:id="34"/>
      <w:bookmarkEnd w:id="35"/>
      <w:bookmarkEnd w:id="36"/>
      <w:r>
        <w:rPr>
          <w:kern w:val="2"/>
        </w:rPr>
        <w:t>。</w:t>
      </w:r>
    </w:p>
    <w:p w:rsidR="00730C79" w:rsidRDefault="00730C79" w:rsidP="00730C79">
      <w:pPr>
        <w:pStyle w:val="2"/>
      </w:pPr>
      <w:bookmarkStart w:id="37" w:name="_Toc350960690"/>
      <w:bookmarkStart w:id="38" w:name="_Toc351636177"/>
      <w:bookmarkStart w:id="39" w:name="_Toc351636280"/>
      <w:bookmarkStart w:id="40" w:name="_Toc404869667"/>
      <w:r w:rsidRPr="007F4091">
        <w:rPr>
          <w:rFonts w:hint="eastAsia"/>
        </w:rPr>
        <w:t>角色</w:t>
      </w:r>
      <w:bookmarkEnd w:id="37"/>
      <w:bookmarkEnd w:id="38"/>
      <w:bookmarkEnd w:id="39"/>
      <w:r>
        <w:rPr>
          <w:rFonts w:hint="eastAsia"/>
        </w:rPr>
        <w:t>定义</w:t>
      </w:r>
      <w:bookmarkEnd w:id="40"/>
    </w:p>
    <w:p w:rsidR="00B65A2C" w:rsidRPr="00B65A2C" w:rsidRDefault="00821094" w:rsidP="00B65A2C">
      <w:r>
        <w:t>系统管理员</w:t>
      </w:r>
    </w:p>
    <w:p w:rsidR="00730C79" w:rsidRDefault="00730C79" w:rsidP="00730C79">
      <w:pPr>
        <w:pStyle w:val="1"/>
      </w:pPr>
      <w:bookmarkStart w:id="41" w:name="_Toc350960697"/>
      <w:bookmarkStart w:id="42" w:name="_Toc351636193"/>
      <w:bookmarkStart w:id="43" w:name="_Toc351636296"/>
      <w:bookmarkStart w:id="44" w:name="_Toc404869668"/>
      <w:r w:rsidRPr="00FC777C">
        <w:rPr>
          <w:rFonts w:hint="eastAsia"/>
        </w:rPr>
        <w:t>功能需求</w:t>
      </w:r>
      <w:bookmarkEnd w:id="41"/>
      <w:bookmarkEnd w:id="42"/>
      <w:bookmarkEnd w:id="43"/>
      <w:bookmarkEnd w:id="44"/>
    </w:p>
    <w:p w:rsidR="00562432" w:rsidRDefault="00E94E7C" w:rsidP="00562432">
      <w:pPr>
        <w:pStyle w:val="2"/>
      </w:pPr>
      <w:r>
        <w:rPr>
          <w:rFonts w:hint="eastAsia"/>
        </w:rPr>
        <w:t>视频</w:t>
      </w:r>
      <w:r>
        <w:t>界面</w:t>
      </w:r>
    </w:p>
    <w:p w:rsidR="00E94E7C" w:rsidRDefault="00E94E7C" w:rsidP="00E94E7C">
      <w:r>
        <w:rPr>
          <w:rFonts w:hint="eastAsia"/>
        </w:rPr>
        <w:t>视频播放界面由上方信息栏、</w:t>
      </w:r>
      <w:r w:rsidR="00A228DC">
        <w:rPr>
          <w:rFonts w:hint="eastAsia"/>
        </w:rPr>
        <w:t>主屏幕</w:t>
      </w:r>
      <w:r>
        <w:rPr>
          <w:rFonts w:hint="eastAsia"/>
        </w:rPr>
        <w:t>、下方屏幕滚动栏</w:t>
      </w:r>
      <w:r w:rsidR="00A228DC">
        <w:rPr>
          <w:rFonts w:hint="eastAsia"/>
        </w:rPr>
        <w:t>三部分</w:t>
      </w:r>
      <w:r>
        <w:rPr>
          <w:rFonts w:hint="eastAsia"/>
        </w:rPr>
        <w:t>组成。</w:t>
      </w:r>
      <w:r w:rsidR="00A228DC">
        <w:rPr>
          <w:rFonts w:hint="eastAsia"/>
        </w:rPr>
        <w:t>主屏幕播放视频内容</w:t>
      </w:r>
      <w:r w:rsidR="001D7F64">
        <w:rPr>
          <w:rFonts w:hint="eastAsia"/>
        </w:rPr>
        <w:t>，下面介绍上方信息栏和下方滚动栏</w:t>
      </w:r>
      <w:r w:rsidR="00A228DC">
        <w:rPr>
          <w:rFonts w:hint="eastAsia"/>
        </w:rPr>
        <w:t>。</w:t>
      </w:r>
    </w:p>
    <w:p w:rsidR="00A228DC" w:rsidRPr="00E94E7C" w:rsidRDefault="00A228DC" w:rsidP="00A228DC">
      <w:pPr>
        <w:pStyle w:val="3"/>
      </w:pPr>
      <w:r>
        <w:rPr>
          <w:rFonts w:hint="eastAsia"/>
        </w:rPr>
        <w:t>上方信息栏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2628"/>
        <w:gridCol w:w="1577"/>
        <w:gridCol w:w="2778"/>
      </w:tblGrid>
      <w:tr w:rsidR="00562432" w:rsidTr="000E6BCC">
        <w:trPr>
          <w:tblHeader/>
        </w:trPr>
        <w:tc>
          <w:tcPr>
            <w:tcW w:w="1205" w:type="dxa"/>
            <w:shd w:val="clear" w:color="auto" w:fill="9FD3A4" w:themeFill="background1" w:themeFillShade="D9"/>
          </w:tcPr>
          <w:p w:rsidR="00562432" w:rsidRDefault="00562432" w:rsidP="000E6BCC">
            <w:pPr>
              <w:jc w:val="center"/>
            </w:pPr>
            <w:r>
              <w:t>功能编号</w:t>
            </w:r>
          </w:p>
        </w:tc>
        <w:tc>
          <w:tcPr>
            <w:tcW w:w="2628" w:type="dxa"/>
            <w:shd w:val="clear" w:color="auto" w:fill="CCE8CF" w:themeFill="background1"/>
          </w:tcPr>
          <w:p w:rsidR="00562432" w:rsidRPr="00DA3AD6" w:rsidRDefault="00562432" w:rsidP="000E6BCC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9FD3A4" w:themeFill="background1" w:themeFillShade="D9"/>
          </w:tcPr>
          <w:p w:rsidR="00562432" w:rsidRDefault="00562432" w:rsidP="000E6BCC">
            <w:pPr>
              <w:ind w:right="34"/>
            </w:pPr>
            <w:r>
              <w:t>功能</w:t>
            </w:r>
          </w:p>
        </w:tc>
        <w:tc>
          <w:tcPr>
            <w:tcW w:w="2778" w:type="dxa"/>
            <w:shd w:val="clear" w:color="auto" w:fill="CCE8CF" w:themeFill="background1"/>
          </w:tcPr>
          <w:p w:rsidR="00562432" w:rsidRDefault="00562432" w:rsidP="000E6BCC">
            <w:pPr>
              <w:ind w:right="210"/>
              <w:jc w:val="left"/>
            </w:pPr>
          </w:p>
        </w:tc>
      </w:tr>
      <w:tr w:rsidR="00562432" w:rsidTr="000E6BCC">
        <w:tc>
          <w:tcPr>
            <w:tcW w:w="1205" w:type="dxa"/>
            <w:shd w:val="clear" w:color="auto" w:fill="9FD3A4" w:themeFill="background1" w:themeFillShade="D9"/>
          </w:tcPr>
          <w:p w:rsidR="00562432" w:rsidRPr="0010192D" w:rsidRDefault="00562432" w:rsidP="000E6BCC">
            <w:pPr>
              <w:jc w:val="center"/>
            </w:pPr>
            <w:r>
              <w:t>功能名称</w:t>
            </w:r>
          </w:p>
        </w:tc>
        <w:tc>
          <w:tcPr>
            <w:tcW w:w="2628" w:type="dxa"/>
            <w:shd w:val="clear" w:color="auto" w:fill="auto"/>
          </w:tcPr>
          <w:p w:rsidR="00562432" w:rsidRDefault="001D7F64" w:rsidP="000E6BCC">
            <w:pPr>
              <w:ind w:right="210"/>
              <w:jc w:val="left"/>
            </w:pPr>
            <w:r>
              <w:t>上方信息栏</w:t>
            </w:r>
          </w:p>
        </w:tc>
        <w:tc>
          <w:tcPr>
            <w:tcW w:w="1577" w:type="dxa"/>
            <w:shd w:val="clear" w:color="auto" w:fill="9FD3A4" w:themeFill="background1" w:themeFillShade="D9"/>
          </w:tcPr>
          <w:p w:rsidR="00562432" w:rsidRDefault="00562432" w:rsidP="000E6BCC">
            <w:pPr>
              <w:ind w:right="210"/>
              <w:jc w:val="left"/>
            </w:pPr>
            <w:r>
              <w:t>优先级</w:t>
            </w:r>
          </w:p>
        </w:tc>
        <w:tc>
          <w:tcPr>
            <w:tcW w:w="2778" w:type="dxa"/>
            <w:shd w:val="clear" w:color="auto" w:fill="auto"/>
          </w:tcPr>
          <w:p w:rsidR="00562432" w:rsidRDefault="00562432" w:rsidP="000E6BCC">
            <w:pPr>
              <w:ind w:right="210"/>
              <w:jc w:val="left"/>
            </w:pPr>
          </w:p>
        </w:tc>
      </w:tr>
      <w:tr w:rsidR="00562432" w:rsidTr="000E6BCC">
        <w:tc>
          <w:tcPr>
            <w:tcW w:w="1205" w:type="dxa"/>
            <w:shd w:val="clear" w:color="auto" w:fill="9FD3A4" w:themeFill="background1" w:themeFillShade="D9"/>
          </w:tcPr>
          <w:p w:rsidR="00562432" w:rsidRPr="0010192D" w:rsidRDefault="00562432" w:rsidP="000E6BCC">
            <w:pPr>
              <w:jc w:val="center"/>
            </w:pPr>
            <w:r w:rsidRPr="0010192D">
              <w:rPr>
                <w:rFonts w:hint="eastAsia"/>
              </w:rPr>
              <w:t>用户角色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562432" w:rsidRDefault="00562432" w:rsidP="000E6BCC">
            <w:pPr>
              <w:ind w:right="210"/>
              <w:jc w:val="left"/>
            </w:pPr>
          </w:p>
        </w:tc>
      </w:tr>
      <w:tr w:rsidR="00562432" w:rsidTr="000E6BCC">
        <w:tc>
          <w:tcPr>
            <w:tcW w:w="1205" w:type="dxa"/>
            <w:shd w:val="clear" w:color="auto" w:fill="9FD3A4" w:themeFill="background1" w:themeFillShade="D9"/>
          </w:tcPr>
          <w:p w:rsidR="00562432" w:rsidRPr="0010192D" w:rsidRDefault="00562432" w:rsidP="000E6BCC">
            <w:pPr>
              <w:jc w:val="center"/>
            </w:pPr>
            <w:r>
              <w:t>功能描述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562432" w:rsidRPr="00135788" w:rsidRDefault="001D7F64" w:rsidP="00315174">
            <w:pPr>
              <w:ind w:right="210"/>
              <w:jc w:val="left"/>
            </w:pPr>
            <w:r>
              <w:rPr>
                <w:rFonts w:hint="eastAsia"/>
              </w:rPr>
              <w:t>包含</w:t>
            </w:r>
            <w:r w:rsidR="00186848">
              <w:rPr>
                <w:rFonts w:hint="eastAsia"/>
              </w:rPr>
              <w:t>当前期</w:t>
            </w:r>
            <w:r>
              <w:rPr>
                <w:rFonts w:hint="eastAsia"/>
              </w:rPr>
              <w:t>、</w:t>
            </w:r>
            <w:r w:rsidR="00186848">
              <w:rPr>
                <w:rFonts w:hint="eastAsia"/>
              </w:rPr>
              <w:t>倒计时、</w:t>
            </w:r>
            <w:r w:rsidR="008C731E">
              <w:rPr>
                <w:rFonts w:hint="eastAsia"/>
              </w:rPr>
              <w:t>站点编号</w:t>
            </w:r>
          </w:p>
        </w:tc>
      </w:tr>
      <w:tr w:rsidR="00562432" w:rsidTr="000E6BCC">
        <w:tc>
          <w:tcPr>
            <w:tcW w:w="1205" w:type="dxa"/>
            <w:shd w:val="clear" w:color="auto" w:fill="9FD3A4" w:themeFill="background1" w:themeFillShade="D9"/>
          </w:tcPr>
          <w:p w:rsidR="00562432" w:rsidRPr="0010192D" w:rsidRDefault="00562432" w:rsidP="000E6BCC">
            <w:pPr>
              <w:jc w:val="center"/>
            </w:pPr>
            <w:r>
              <w:t>输入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562432" w:rsidRDefault="00562432" w:rsidP="000E6BCC">
            <w:pPr>
              <w:ind w:right="210"/>
              <w:jc w:val="left"/>
            </w:pPr>
          </w:p>
        </w:tc>
      </w:tr>
      <w:tr w:rsidR="00562432" w:rsidTr="000E6BCC">
        <w:tc>
          <w:tcPr>
            <w:tcW w:w="1205" w:type="dxa"/>
            <w:shd w:val="clear" w:color="auto" w:fill="9FD3A4" w:themeFill="background1" w:themeFillShade="D9"/>
          </w:tcPr>
          <w:p w:rsidR="00562432" w:rsidRPr="0010192D" w:rsidRDefault="00562432" w:rsidP="000E6BCC">
            <w:pPr>
              <w:jc w:val="center"/>
            </w:pPr>
            <w:r>
              <w:t>输出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562432" w:rsidRDefault="00186848" w:rsidP="000E6BCC">
            <w:pPr>
              <w:ind w:right="210"/>
              <w:jc w:val="left"/>
            </w:pPr>
            <w:r>
              <w:rPr>
                <w:rFonts w:hint="eastAsia"/>
              </w:rPr>
              <w:t>当前期</w:t>
            </w:r>
            <w:r w:rsidR="00F21E95">
              <w:rPr>
                <w:rFonts w:hint="eastAsia"/>
              </w:rPr>
              <w:t>：</w:t>
            </w:r>
            <w:r w:rsidR="00F21E95">
              <w:t>正在销售的游戏期号</w:t>
            </w:r>
            <w:r w:rsidR="00F21E95">
              <w:rPr>
                <w:rFonts w:hint="eastAsia"/>
              </w:rPr>
              <w:t>；</w:t>
            </w:r>
          </w:p>
          <w:p w:rsidR="00186848" w:rsidRDefault="00186848" w:rsidP="000E6BCC">
            <w:pPr>
              <w:ind w:right="210"/>
              <w:jc w:val="left"/>
            </w:pPr>
            <w:r>
              <w:rPr>
                <w:rFonts w:hint="eastAsia"/>
              </w:rPr>
              <w:t>倒计时：距离当前期游戏开奖的倒计时。</w:t>
            </w:r>
          </w:p>
          <w:p w:rsidR="00DF31DF" w:rsidRPr="00D25CE1" w:rsidRDefault="008C731E" w:rsidP="00186848">
            <w:pPr>
              <w:ind w:right="210"/>
              <w:jc w:val="left"/>
            </w:pPr>
            <w:r>
              <w:t>站点编号</w:t>
            </w:r>
            <w:r>
              <w:rPr>
                <w:rFonts w:hint="eastAsia"/>
              </w:rPr>
              <w:t>：</w:t>
            </w:r>
            <w:r>
              <w:t>销售站的站点编号</w:t>
            </w:r>
          </w:p>
        </w:tc>
      </w:tr>
      <w:tr w:rsidR="00562432" w:rsidTr="000E6BCC">
        <w:tc>
          <w:tcPr>
            <w:tcW w:w="1205" w:type="dxa"/>
            <w:shd w:val="clear" w:color="auto" w:fill="9FD3A4" w:themeFill="background1" w:themeFillShade="D9"/>
          </w:tcPr>
          <w:p w:rsidR="00562432" w:rsidRPr="0010192D" w:rsidRDefault="00562432" w:rsidP="000E6BCC">
            <w:pPr>
              <w:jc w:val="center"/>
            </w:pPr>
            <w:r>
              <w:t>异常情况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562432" w:rsidRDefault="00562432" w:rsidP="000E6BCC">
            <w:pPr>
              <w:ind w:right="21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562432" w:rsidRPr="007E54DF" w:rsidTr="000E6BCC">
        <w:tc>
          <w:tcPr>
            <w:tcW w:w="1205" w:type="dxa"/>
            <w:shd w:val="clear" w:color="auto" w:fill="9FD3A4" w:themeFill="background1" w:themeFillShade="D9"/>
          </w:tcPr>
          <w:p w:rsidR="00562432" w:rsidRPr="0010192D" w:rsidRDefault="00562432" w:rsidP="000E6BCC">
            <w:pPr>
              <w:jc w:val="center"/>
            </w:pPr>
            <w:r>
              <w:t>约束条件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562432" w:rsidRPr="001B5728" w:rsidRDefault="00562432" w:rsidP="000E6BCC">
            <w:pPr>
              <w:ind w:right="21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562432" w:rsidTr="000E6BCC">
        <w:trPr>
          <w:trHeight w:val="429"/>
        </w:trPr>
        <w:tc>
          <w:tcPr>
            <w:tcW w:w="1205" w:type="dxa"/>
            <w:shd w:val="clear" w:color="auto" w:fill="9FD3A4" w:themeFill="background1" w:themeFillShade="D9"/>
          </w:tcPr>
          <w:p w:rsidR="00562432" w:rsidRPr="0010192D" w:rsidRDefault="00562432" w:rsidP="000E6BCC">
            <w:pPr>
              <w:jc w:val="center"/>
            </w:pPr>
            <w:r>
              <w:t>其他说明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562432" w:rsidRDefault="00562432" w:rsidP="000E6BCC">
            <w:pPr>
              <w:autoSpaceDE w:val="0"/>
              <w:autoSpaceDN w:val="0"/>
              <w:spacing w:line="240" w:lineRule="auto"/>
              <w:ind w:left="0" w:right="0"/>
              <w:jc w:val="left"/>
            </w:pPr>
          </w:p>
        </w:tc>
      </w:tr>
    </w:tbl>
    <w:p w:rsidR="00562432" w:rsidRDefault="00562432" w:rsidP="00562432">
      <w:pPr>
        <w:ind w:left="0"/>
      </w:pPr>
    </w:p>
    <w:p w:rsidR="00C51395" w:rsidRDefault="00C51395" w:rsidP="00C51395">
      <w:pPr>
        <w:pStyle w:val="3"/>
      </w:pPr>
      <w:r>
        <w:rPr>
          <w:rFonts w:hint="eastAsia"/>
        </w:rPr>
        <w:t>下方滚动栏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2628"/>
        <w:gridCol w:w="1577"/>
        <w:gridCol w:w="2778"/>
      </w:tblGrid>
      <w:tr w:rsidR="00C51395" w:rsidTr="000E6BCC">
        <w:trPr>
          <w:tblHeader/>
        </w:trPr>
        <w:tc>
          <w:tcPr>
            <w:tcW w:w="1205" w:type="dxa"/>
            <w:shd w:val="clear" w:color="auto" w:fill="9FD3A4" w:themeFill="background1" w:themeFillShade="D9"/>
          </w:tcPr>
          <w:p w:rsidR="00C51395" w:rsidRDefault="00C51395" w:rsidP="000E6BCC">
            <w:pPr>
              <w:jc w:val="center"/>
            </w:pPr>
            <w:r>
              <w:t>功能编号</w:t>
            </w:r>
          </w:p>
        </w:tc>
        <w:tc>
          <w:tcPr>
            <w:tcW w:w="2628" w:type="dxa"/>
            <w:shd w:val="clear" w:color="auto" w:fill="CCE8CF" w:themeFill="background1"/>
          </w:tcPr>
          <w:p w:rsidR="00C51395" w:rsidRPr="00DA3AD6" w:rsidRDefault="00C51395" w:rsidP="000E6BCC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9FD3A4" w:themeFill="background1" w:themeFillShade="D9"/>
          </w:tcPr>
          <w:p w:rsidR="00C51395" w:rsidRDefault="00C51395" w:rsidP="000E6BCC">
            <w:pPr>
              <w:ind w:right="34"/>
            </w:pPr>
            <w:r>
              <w:t>功能</w:t>
            </w:r>
          </w:p>
        </w:tc>
        <w:tc>
          <w:tcPr>
            <w:tcW w:w="2778" w:type="dxa"/>
            <w:shd w:val="clear" w:color="auto" w:fill="CCE8CF" w:themeFill="background1"/>
          </w:tcPr>
          <w:p w:rsidR="00C51395" w:rsidRDefault="00C51395" w:rsidP="000E6BCC">
            <w:pPr>
              <w:ind w:right="210"/>
              <w:jc w:val="left"/>
            </w:pPr>
          </w:p>
        </w:tc>
      </w:tr>
      <w:tr w:rsidR="00C51395" w:rsidTr="000E6BCC">
        <w:tc>
          <w:tcPr>
            <w:tcW w:w="1205" w:type="dxa"/>
            <w:shd w:val="clear" w:color="auto" w:fill="9FD3A4" w:themeFill="background1" w:themeFillShade="D9"/>
          </w:tcPr>
          <w:p w:rsidR="00C51395" w:rsidRPr="0010192D" w:rsidRDefault="00C51395" w:rsidP="000E6BCC">
            <w:pPr>
              <w:jc w:val="center"/>
            </w:pPr>
            <w:r>
              <w:t>功能名称</w:t>
            </w:r>
          </w:p>
        </w:tc>
        <w:tc>
          <w:tcPr>
            <w:tcW w:w="2628" w:type="dxa"/>
            <w:shd w:val="clear" w:color="auto" w:fill="auto"/>
          </w:tcPr>
          <w:p w:rsidR="00C51395" w:rsidRDefault="00C51395" w:rsidP="000E6BCC">
            <w:pPr>
              <w:ind w:right="210"/>
              <w:jc w:val="left"/>
            </w:pPr>
            <w:r>
              <w:rPr>
                <w:rFonts w:hint="eastAsia"/>
              </w:rPr>
              <w:t>下方滚动栏</w:t>
            </w:r>
          </w:p>
        </w:tc>
        <w:tc>
          <w:tcPr>
            <w:tcW w:w="1577" w:type="dxa"/>
            <w:shd w:val="clear" w:color="auto" w:fill="9FD3A4" w:themeFill="background1" w:themeFillShade="D9"/>
          </w:tcPr>
          <w:p w:rsidR="00C51395" w:rsidRDefault="00C51395" w:rsidP="000E6BCC">
            <w:pPr>
              <w:ind w:right="210"/>
              <w:jc w:val="left"/>
            </w:pPr>
            <w:r>
              <w:t>优先级</w:t>
            </w:r>
          </w:p>
        </w:tc>
        <w:tc>
          <w:tcPr>
            <w:tcW w:w="2778" w:type="dxa"/>
            <w:shd w:val="clear" w:color="auto" w:fill="auto"/>
          </w:tcPr>
          <w:p w:rsidR="00C51395" w:rsidRDefault="00C51395" w:rsidP="000E6BCC">
            <w:pPr>
              <w:ind w:right="210"/>
              <w:jc w:val="left"/>
            </w:pPr>
          </w:p>
        </w:tc>
      </w:tr>
      <w:tr w:rsidR="00C51395" w:rsidTr="000E6BCC">
        <w:tc>
          <w:tcPr>
            <w:tcW w:w="1205" w:type="dxa"/>
            <w:shd w:val="clear" w:color="auto" w:fill="9FD3A4" w:themeFill="background1" w:themeFillShade="D9"/>
          </w:tcPr>
          <w:p w:rsidR="00C51395" w:rsidRPr="0010192D" w:rsidRDefault="00C51395" w:rsidP="000E6BCC">
            <w:pPr>
              <w:jc w:val="center"/>
            </w:pPr>
            <w:r w:rsidRPr="0010192D">
              <w:rPr>
                <w:rFonts w:hint="eastAsia"/>
              </w:rPr>
              <w:t>用户角色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C51395" w:rsidRDefault="00C51395" w:rsidP="000E6BCC">
            <w:pPr>
              <w:ind w:right="210"/>
              <w:jc w:val="left"/>
            </w:pPr>
          </w:p>
        </w:tc>
      </w:tr>
      <w:tr w:rsidR="00C51395" w:rsidTr="000E6BCC">
        <w:tc>
          <w:tcPr>
            <w:tcW w:w="1205" w:type="dxa"/>
            <w:shd w:val="clear" w:color="auto" w:fill="9FD3A4" w:themeFill="background1" w:themeFillShade="D9"/>
          </w:tcPr>
          <w:p w:rsidR="00C51395" w:rsidRPr="0010192D" w:rsidRDefault="00C51395" w:rsidP="000E6BCC">
            <w:pPr>
              <w:jc w:val="center"/>
            </w:pPr>
            <w:r>
              <w:lastRenderedPageBreak/>
              <w:t>功能描述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C51395" w:rsidRPr="00135788" w:rsidRDefault="00C51395" w:rsidP="000E6BCC">
            <w:pPr>
              <w:ind w:right="210"/>
              <w:jc w:val="left"/>
            </w:pPr>
            <w:r>
              <w:rPr>
                <w:rFonts w:hint="eastAsia"/>
              </w:rPr>
              <w:t>滚动播放</w:t>
            </w:r>
            <w:r w:rsidR="00594902">
              <w:rPr>
                <w:rFonts w:hint="eastAsia"/>
              </w:rPr>
              <w:t>大奖信息和</w:t>
            </w:r>
            <w:r w:rsidR="00FB5BC9">
              <w:rPr>
                <w:rFonts w:hint="eastAsia"/>
              </w:rPr>
              <w:t>后台通知</w:t>
            </w:r>
            <w:r w:rsidR="00880657">
              <w:rPr>
                <w:rFonts w:hint="eastAsia"/>
              </w:rPr>
              <w:t>消息</w:t>
            </w:r>
            <w:r w:rsidR="00FB5BC9">
              <w:rPr>
                <w:rFonts w:hint="eastAsia"/>
              </w:rPr>
              <w:t>等</w:t>
            </w:r>
          </w:p>
        </w:tc>
      </w:tr>
      <w:tr w:rsidR="00C51395" w:rsidTr="000E6BCC">
        <w:tc>
          <w:tcPr>
            <w:tcW w:w="1205" w:type="dxa"/>
            <w:shd w:val="clear" w:color="auto" w:fill="9FD3A4" w:themeFill="background1" w:themeFillShade="D9"/>
          </w:tcPr>
          <w:p w:rsidR="00C51395" w:rsidRPr="0010192D" w:rsidRDefault="00C51395" w:rsidP="000E6BCC">
            <w:pPr>
              <w:jc w:val="center"/>
            </w:pPr>
            <w:r>
              <w:t>输入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C51395" w:rsidRDefault="00C51395" w:rsidP="000E6BCC">
            <w:pPr>
              <w:ind w:right="210"/>
              <w:jc w:val="left"/>
            </w:pPr>
          </w:p>
        </w:tc>
      </w:tr>
      <w:tr w:rsidR="00C51395" w:rsidTr="000E6BCC">
        <w:tc>
          <w:tcPr>
            <w:tcW w:w="1205" w:type="dxa"/>
            <w:shd w:val="clear" w:color="auto" w:fill="9FD3A4" w:themeFill="background1" w:themeFillShade="D9"/>
          </w:tcPr>
          <w:p w:rsidR="00C51395" w:rsidRPr="0010192D" w:rsidRDefault="00C51395" w:rsidP="000E6BCC">
            <w:pPr>
              <w:jc w:val="center"/>
            </w:pPr>
            <w:r>
              <w:t>输出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C51395" w:rsidRPr="00D25CE1" w:rsidRDefault="00FB5BC9" w:rsidP="000E6BCC">
            <w:pPr>
              <w:ind w:right="210"/>
              <w:jc w:val="left"/>
            </w:pPr>
            <w:r>
              <w:rPr>
                <w:rFonts w:hint="eastAsia"/>
              </w:rPr>
              <w:t>滚动播放</w:t>
            </w:r>
            <w:r w:rsidR="00594902">
              <w:rPr>
                <w:rFonts w:hint="eastAsia"/>
              </w:rPr>
              <w:t>大奖信息和</w:t>
            </w:r>
            <w:r>
              <w:rPr>
                <w:rFonts w:hint="eastAsia"/>
              </w:rPr>
              <w:t>后台通知</w:t>
            </w:r>
            <w:r w:rsidR="00880657">
              <w:rPr>
                <w:rFonts w:hint="eastAsia"/>
              </w:rPr>
              <w:t>消息</w:t>
            </w:r>
            <w:r>
              <w:rPr>
                <w:rFonts w:hint="eastAsia"/>
              </w:rPr>
              <w:t>等</w:t>
            </w:r>
          </w:p>
        </w:tc>
      </w:tr>
      <w:tr w:rsidR="00C51395" w:rsidTr="000E6BCC">
        <w:tc>
          <w:tcPr>
            <w:tcW w:w="1205" w:type="dxa"/>
            <w:shd w:val="clear" w:color="auto" w:fill="9FD3A4" w:themeFill="background1" w:themeFillShade="D9"/>
          </w:tcPr>
          <w:p w:rsidR="00C51395" w:rsidRPr="0010192D" w:rsidRDefault="00C51395" w:rsidP="000E6BCC">
            <w:pPr>
              <w:jc w:val="center"/>
            </w:pPr>
            <w:r>
              <w:t>异常情况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C51395" w:rsidRDefault="00C51395" w:rsidP="000E6BCC">
            <w:pPr>
              <w:ind w:right="21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C51395" w:rsidRPr="007E54DF" w:rsidTr="000E6BCC">
        <w:tc>
          <w:tcPr>
            <w:tcW w:w="1205" w:type="dxa"/>
            <w:shd w:val="clear" w:color="auto" w:fill="9FD3A4" w:themeFill="background1" w:themeFillShade="D9"/>
          </w:tcPr>
          <w:p w:rsidR="00C51395" w:rsidRPr="0010192D" w:rsidRDefault="00C51395" w:rsidP="000E6BCC">
            <w:pPr>
              <w:jc w:val="center"/>
            </w:pPr>
            <w:r>
              <w:t>约束条件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C51395" w:rsidRPr="001B5728" w:rsidRDefault="00C51395" w:rsidP="000E6BCC">
            <w:pPr>
              <w:ind w:right="21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C51395" w:rsidTr="000E6BCC">
        <w:trPr>
          <w:trHeight w:val="429"/>
        </w:trPr>
        <w:tc>
          <w:tcPr>
            <w:tcW w:w="1205" w:type="dxa"/>
            <w:shd w:val="clear" w:color="auto" w:fill="9FD3A4" w:themeFill="background1" w:themeFillShade="D9"/>
          </w:tcPr>
          <w:p w:rsidR="00C51395" w:rsidRPr="0010192D" w:rsidRDefault="00C51395" w:rsidP="000E6BCC">
            <w:pPr>
              <w:jc w:val="center"/>
            </w:pPr>
            <w:r>
              <w:t>其他说明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C51395" w:rsidRDefault="00C51395" w:rsidP="000E6BCC">
            <w:pPr>
              <w:autoSpaceDE w:val="0"/>
              <w:autoSpaceDN w:val="0"/>
              <w:spacing w:line="240" w:lineRule="auto"/>
              <w:ind w:left="0" w:right="0"/>
              <w:jc w:val="left"/>
            </w:pPr>
          </w:p>
        </w:tc>
      </w:tr>
    </w:tbl>
    <w:p w:rsidR="00C51395" w:rsidRPr="00C51395" w:rsidRDefault="00C51395" w:rsidP="00C51395"/>
    <w:p w:rsidR="00540801" w:rsidRDefault="00540801" w:rsidP="00730C79">
      <w:pPr>
        <w:pStyle w:val="2"/>
      </w:pPr>
      <w:r>
        <w:t>开奖动画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2628"/>
        <w:gridCol w:w="1577"/>
        <w:gridCol w:w="2778"/>
      </w:tblGrid>
      <w:tr w:rsidR="00540801" w:rsidTr="003D2BDA">
        <w:trPr>
          <w:tblHeader/>
        </w:trPr>
        <w:tc>
          <w:tcPr>
            <w:tcW w:w="1205" w:type="dxa"/>
            <w:shd w:val="clear" w:color="auto" w:fill="9FD3A4" w:themeFill="background1" w:themeFillShade="D9"/>
          </w:tcPr>
          <w:p w:rsidR="00540801" w:rsidRDefault="00540801" w:rsidP="003D2BDA">
            <w:pPr>
              <w:jc w:val="center"/>
            </w:pPr>
            <w:r>
              <w:t>功能编号</w:t>
            </w:r>
          </w:p>
        </w:tc>
        <w:tc>
          <w:tcPr>
            <w:tcW w:w="2628" w:type="dxa"/>
            <w:shd w:val="clear" w:color="auto" w:fill="CCE8CF" w:themeFill="background1"/>
          </w:tcPr>
          <w:p w:rsidR="00540801" w:rsidRPr="00DA3AD6" w:rsidRDefault="00540801" w:rsidP="003D2BDA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9FD3A4" w:themeFill="background1" w:themeFillShade="D9"/>
          </w:tcPr>
          <w:p w:rsidR="00540801" w:rsidRDefault="00540801" w:rsidP="003D2BDA">
            <w:pPr>
              <w:ind w:right="34"/>
            </w:pPr>
            <w:r>
              <w:t>功能</w:t>
            </w:r>
          </w:p>
        </w:tc>
        <w:tc>
          <w:tcPr>
            <w:tcW w:w="2778" w:type="dxa"/>
            <w:shd w:val="clear" w:color="auto" w:fill="CCE8CF" w:themeFill="background1"/>
          </w:tcPr>
          <w:p w:rsidR="00540801" w:rsidRDefault="00540801" w:rsidP="003D2BDA">
            <w:pPr>
              <w:ind w:right="210"/>
              <w:jc w:val="left"/>
            </w:pPr>
          </w:p>
        </w:tc>
      </w:tr>
      <w:tr w:rsidR="00540801" w:rsidTr="003D2BDA">
        <w:tc>
          <w:tcPr>
            <w:tcW w:w="1205" w:type="dxa"/>
            <w:shd w:val="clear" w:color="auto" w:fill="9FD3A4" w:themeFill="background1" w:themeFillShade="D9"/>
          </w:tcPr>
          <w:p w:rsidR="00540801" w:rsidRPr="0010192D" w:rsidRDefault="00540801" w:rsidP="003D2BDA">
            <w:pPr>
              <w:jc w:val="center"/>
            </w:pPr>
            <w:r>
              <w:t>功能名称</w:t>
            </w:r>
          </w:p>
        </w:tc>
        <w:tc>
          <w:tcPr>
            <w:tcW w:w="2628" w:type="dxa"/>
            <w:shd w:val="clear" w:color="auto" w:fill="auto"/>
          </w:tcPr>
          <w:p w:rsidR="00540801" w:rsidRDefault="008F3055" w:rsidP="003D2BDA">
            <w:pPr>
              <w:ind w:right="210"/>
              <w:jc w:val="left"/>
            </w:pPr>
            <w:r>
              <w:t>开奖动画</w:t>
            </w:r>
          </w:p>
        </w:tc>
        <w:tc>
          <w:tcPr>
            <w:tcW w:w="1577" w:type="dxa"/>
            <w:shd w:val="clear" w:color="auto" w:fill="9FD3A4" w:themeFill="background1" w:themeFillShade="D9"/>
          </w:tcPr>
          <w:p w:rsidR="00540801" w:rsidRDefault="00540801" w:rsidP="003D2BDA">
            <w:pPr>
              <w:ind w:right="210"/>
              <w:jc w:val="left"/>
            </w:pPr>
            <w:r>
              <w:t>优先级</w:t>
            </w:r>
          </w:p>
        </w:tc>
        <w:tc>
          <w:tcPr>
            <w:tcW w:w="2778" w:type="dxa"/>
            <w:shd w:val="clear" w:color="auto" w:fill="auto"/>
          </w:tcPr>
          <w:p w:rsidR="00540801" w:rsidRDefault="00540801" w:rsidP="003D2BDA">
            <w:pPr>
              <w:ind w:right="210"/>
              <w:jc w:val="left"/>
            </w:pPr>
          </w:p>
        </w:tc>
      </w:tr>
      <w:tr w:rsidR="00540801" w:rsidTr="003D2BDA">
        <w:tc>
          <w:tcPr>
            <w:tcW w:w="1205" w:type="dxa"/>
            <w:shd w:val="clear" w:color="auto" w:fill="9FD3A4" w:themeFill="background1" w:themeFillShade="D9"/>
          </w:tcPr>
          <w:p w:rsidR="00540801" w:rsidRPr="0010192D" w:rsidRDefault="00540801" w:rsidP="003D2BDA">
            <w:pPr>
              <w:jc w:val="center"/>
            </w:pPr>
            <w:r w:rsidRPr="0010192D">
              <w:rPr>
                <w:rFonts w:hint="eastAsia"/>
              </w:rPr>
              <w:t>用户角色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540801" w:rsidRDefault="00540801" w:rsidP="003D2BDA">
            <w:pPr>
              <w:ind w:right="210"/>
              <w:jc w:val="left"/>
            </w:pPr>
          </w:p>
        </w:tc>
      </w:tr>
      <w:tr w:rsidR="00540801" w:rsidTr="003D2BDA">
        <w:tc>
          <w:tcPr>
            <w:tcW w:w="1205" w:type="dxa"/>
            <w:shd w:val="clear" w:color="auto" w:fill="9FD3A4" w:themeFill="background1" w:themeFillShade="D9"/>
          </w:tcPr>
          <w:p w:rsidR="00540801" w:rsidRPr="0010192D" w:rsidRDefault="00540801" w:rsidP="003D2BDA">
            <w:pPr>
              <w:jc w:val="center"/>
            </w:pPr>
            <w:r>
              <w:t>功能描述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540801" w:rsidRPr="00135788" w:rsidRDefault="00821094" w:rsidP="003D2BDA">
            <w:pPr>
              <w:ind w:left="0" w:right="210"/>
              <w:jc w:val="left"/>
            </w:pPr>
            <w:r>
              <w:rPr>
                <w:rFonts w:hint="eastAsia"/>
              </w:rPr>
              <w:t>播放开奖动画</w:t>
            </w:r>
          </w:p>
        </w:tc>
      </w:tr>
      <w:tr w:rsidR="00540801" w:rsidTr="003D2BDA">
        <w:tc>
          <w:tcPr>
            <w:tcW w:w="1205" w:type="dxa"/>
            <w:shd w:val="clear" w:color="auto" w:fill="9FD3A4" w:themeFill="background1" w:themeFillShade="D9"/>
          </w:tcPr>
          <w:p w:rsidR="00540801" w:rsidRPr="0010192D" w:rsidRDefault="00540801" w:rsidP="003D2BDA">
            <w:pPr>
              <w:jc w:val="center"/>
            </w:pPr>
            <w:r>
              <w:t>输入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540801" w:rsidRDefault="00821094" w:rsidP="00821094">
            <w:pPr>
              <w:ind w:left="0" w:right="210"/>
              <w:jc w:val="left"/>
            </w:pPr>
            <w:r>
              <w:t>5</w:t>
            </w:r>
            <w:r>
              <w:t>个开奖号码</w:t>
            </w:r>
          </w:p>
        </w:tc>
      </w:tr>
      <w:tr w:rsidR="00540801" w:rsidTr="003D2BDA">
        <w:tc>
          <w:tcPr>
            <w:tcW w:w="1205" w:type="dxa"/>
            <w:shd w:val="clear" w:color="auto" w:fill="9FD3A4" w:themeFill="background1" w:themeFillShade="D9"/>
          </w:tcPr>
          <w:p w:rsidR="00540801" w:rsidRPr="0010192D" w:rsidRDefault="00540801" w:rsidP="003D2BDA">
            <w:pPr>
              <w:jc w:val="center"/>
            </w:pPr>
            <w:r>
              <w:t>输出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540801" w:rsidRPr="00D25CE1" w:rsidRDefault="00540801" w:rsidP="003D2BDA">
            <w:pPr>
              <w:ind w:right="210"/>
              <w:jc w:val="left"/>
            </w:pPr>
          </w:p>
        </w:tc>
      </w:tr>
      <w:tr w:rsidR="00540801" w:rsidTr="003D2BDA">
        <w:tc>
          <w:tcPr>
            <w:tcW w:w="1205" w:type="dxa"/>
            <w:shd w:val="clear" w:color="auto" w:fill="9FD3A4" w:themeFill="background1" w:themeFillShade="D9"/>
          </w:tcPr>
          <w:p w:rsidR="00540801" w:rsidRPr="0010192D" w:rsidRDefault="00540801" w:rsidP="003D2BDA">
            <w:pPr>
              <w:jc w:val="center"/>
            </w:pPr>
            <w:r>
              <w:t>异常情况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540801" w:rsidRDefault="00540801" w:rsidP="003D2BDA">
            <w:pPr>
              <w:ind w:right="21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540801" w:rsidRPr="007E54DF" w:rsidTr="003D2BDA">
        <w:tc>
          <w:tcPr>
            <w:tcW w:w="1205" w:type="dxa"/>
            <w:shd w:val="clear" w:color="auto" w:fill="9FD3A4" w:themeFill="background1" w:themeFillShade="D9"/>
          </w:tcPr>
          <w:p w:rsidR="00540801" w:rsidRPr="0010192D" w:rsidRDefault="00540801" w:rsidP="003D2BDA">
            <w:pPr>
              <w:jc w:val="center"/>
            </w:pPr>
            <w:r>
              <w:t>约束条件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540801" w:rsidRPr="001B5728" w:rsidRDefault="00540801" w:rsidP="003D2BDA">
            <w:pPr>
              <w:ind w:right="21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540801" w:rsidTr="003D2BDA">
        <w:trPr>
          <w:trHeight w:val="429"/>
        </w:trPr>
        <w:tc>
          <w:tcPr>
            <w:tcW w:w="1205" w:type="dxa"/>
            <w:shd w:val="clear" w:color="auto" w:fill="9FD3A4" w:themeFill="background1" w:themeFillShade="D9"/>
          </w:tcPr>
          <w:p w:rsidR="00540801" w:rsidRPr="0010192D" w:rsidRDefault="00540801" w:rsidP="003D2BDA">
            <w:pPr>
              <w:jc w:val="center"/>
            </w:pPr>
            <w:r>
              <w:t>其他说明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540801" w:rsidRDefault="00540801" w:rsidP="003D2BDA">
            <w:pPr>
              <w:autoSpaceDE w:val="0"/>
              <w:autoSpaceDN w:val="0"/>
              <w:spacing w:line="240" w:lineRule="auto"/>
              <w:ind w:left="0" w:right="0"/>
              <w:jc w:val="left"/>
            </w:pPr>
          </w:p>
        </w:tc>
      </w:tr>
    </w:tbl>
    <w:p w:rsidR="00540801" w:rsidRPr="00540801" w:rsidRDefault="00540801" w:rsidP="00540801"/>
    <w:p w:rsidR="00077382" w:rsidRDefault="00077382" w:rsidP="00730C79">
      <w:pPr>
        <w:pStyle w:val="2"/>
      </w:pPr>
      <w:r>
        <w:t>大奖播报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2628"/>
        <w:gridCol w:w="1577"/>
        <w:gridCol w:w="2778"/>
      </w:tblGrid>
      <w:tr w:rsidR="00077382" w:rsidTr="003D2BDA">
        <w:trPr>
          <w:tblHeader/>
        </w:trPr>
        <w:tc>
          <w:tcPr>
            <w:tcW w:w="1205" w:type="dxa"/>
            <w:shd w:val="clear" w:color="auto" w:fill="9FD3A4" w:themeFill="background1" w:themeFillShade="D9"/>
          </w:tcPr>
          <w:p w:rsidR="00077382" w:rsidRDefault="00077382" w:rsidP="003D2BDA">
            <w:pPr>
              <w:jc w:val="center"/>
            </w:pPr>
            <w:r>
              <w:t>功能编号</w:t>
            </w:r>
          </w:p>
        </w:tc>
        <w:tc>
          <w:tcPr>
            <w:tcW w:w="2628" w:type="dxa"/>
            <w:shd w:val="clear" w:color="auto" w:fill="CCE8CF" w:themeFill="background1"/>
          </w:tcPr>
          <w:p w:rsidR="00077382" w:rsidRPr="00DA3AD6" w:rsidRDefault="00077382" w:rsidP="003D2BDA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9FD3A4" w:themeFill="background1" w:themeFillShade="D9"/>
          </w:tcPr>
          <w:p w:rsidR="00077382" w:rsidRDefault="00077382" w:rsidP="003D2BDA">
            <w:pPr>
              <w:ind w:right="34"/>
            </w:pPr>
            <w:r>
              <w:t>功能</w:t>
            </w:r>
          </w:p>
        </w:tc>
        <w:tc>
          <w:tcPr>
            <w:tcW w:w="2778" w:type="dxa"/>
            <w:shd w:val="clear" w:color="auto" w:fill="CCE8CF" w:themeFill="background1"/>
          </w:tcPr>
          <w:p w:rsidR="00077382" w:rsidRDefault="00077382" w:rsidP="003D2BDA">
            <w:pPr>
              <w:ind w:right="210"/>
              <w:jc w:val="left"/>
            </w:pPr>
          </w:p>
        </w:tc>
      </w:tr>
      <w:tr w:rsidR="00077382" w:rsidTr="003D2BDA">
        <w:tc>
          <w:tcPr>
            <w:tcW w:w="1205" w:type="dxa"/>
            <w:shd w:val="clear" w:color="auto" w:fill="9FD3A4" w:themeFill="background1" w:themeFillShade="D9"/>
          </w:tcPr>
          <w:p w:rsidR="00077382" w:rsidRPr="0010192D" w:rsidRDefault="00077382" w:rsidP="003D2BDA">
            <w:pPr>
              <w:jc w:val="center"/>
            </w:pPr>
            <w:r>
              <w:t>功能名称</w:t>
            </w:r>
          </w:p>
        </w:tc>
        <w:tc>
          <w:tcPr>
            <w:tcW w:w="2628" w:type="dxa"/>
            <w:shd w:val="clear" w:color="auto" w:fill="auto"/>
          </w:tcPr>
          <w:p w:rsidR="00077382" w:rsidRDefault="008F3055" w:rsidP="008F3055">
            <w:pPr>
              <w:ind w:left="0" w:right="210"/>
              <w:jc w:val="left"/>
            </w:pPr>
            <w:r>
              <w:t>大奖播报</w:t>
            </w:r>
          </w:p>
        </w:tc>
        <w:tc>
          <w:tcPr>
            <w:tcW w:w="1577" w:type="dxa"/>
            <w:shd w:val="clear" w:color="auto" w:fill="9FD3A4" w:themeFill="background1" w:themeFillShade="D9"/>
          </w:tcPr>
          <w:p w:rsidR="00077382" w:rsidRDefault="00077382" w:rsidP="003D2BDA">
            <w:pPr>
              <w:ind w:right="210"/>
              <w:jc w:val="left"/>
            </w:pPr>
            <w:r>
              <w:t>优先级</w:t>
            </w:r>
          </w:p>
        </w:tc>
        <w:tc>
          <w:tcPr>
            <w:tcW w:w="2778" w:type="dxa"/>
            <w:shd w:val="clear" w:color="auto" w:fill="auto"/>
          </w:tcPr>
          <w:p w:rsidR="00077382" w:rsidRDefault="00077382" w:rsidP="003D2BDA">
            <w:pPr>
              <w:ind w:right="210"/>
              <w:jc w:val="left"/>
            </w:pPr>
          </w:p>
        </w:tc>
      </w:tr>
      <w:tr w:rsidR="00077382" w:rsidTr="003D2BDA">
        <w:tc>
          <w:tcPr>
            <w:tcW w:w="1205" w:type="dxa"/>
            <w:shd w:val="clear" w:color="auto" w:fill="9FD3A4" w:themeFill="background1" w:themeFillShade="D9"/>
          </w:tcPr>
          <w:p w:rsidR="00077382" w:rsidRPr="0010192D" w:rsidRDefault="00077382" w:rsidP="003D2BDA">
            <w:pPr>
              <w:jc w:val="center"/>
            </w:pPr>
            <w:r w:rsidRPr="0010192D">
              <w:rPr>
                <w:rFonts w:hint="eastAsia"/>
              </w:rPr>
              <w:t>用户角色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077382" w:rsidRDefault="00077382" w:rsidP="003D2BDA">
            <w:pPr>
              <w:ind w:right="210"/>
              <w:jc w:val="left"/>
            </w:pPr>
          </w:p>
        </w:tc>
      </w:tr>
      <w:tr w:rsidR="00077382" w:rsidTr="003D2BDA">
        <w:tc>
          <w:tcPr>
            <w:tcW w:w="1205" w:type="dxa"/>
            <w:shd w:val="clear" w:color="auto" w:fill="9FD3A4" w:themeFill="background1" w:themeFillShade="D9"/>
          </w:tcPr>
          <w:p w:rsidR="00077382" w:rsidRPr="0010192D" w:rsidRDefault="00077382" w:rsidP="003D2BDA">
            <w:pPr>
              <w:jc w:val="center"/>
            </w:pPr>
            <w:r>
              <w:t>功能描述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077382" w:rsidRPr="00135788" w:rsidRDefault="00077382" w:rsidP="00945E30">
            <w:pPr>
              <w:ind w:left="0" w:right="210"/>
              <w:jc w:val="left"/>
            </w:pPr>
            <w:r>
              <w:t>按条播放本期开出的大奖</w:t>
            </w:r>
            <w:r>
              <w:rPr>
                <w:rFonts w:hint="eastAsia"/>
              </w:rPr>
              <w:t>，按单票中奖金额排序，播放单票中奖金额最高的前</w:t>
            </w:r>
            <w:del w:id="45" w:author="user" w:date="2016-08-23T11:22:00Z">
              <w:r w:rsidR="00DD6265" w:rsidDel="00945E30">
                <w:delText>5</w:delText>
              </w:r>
            </w:del>
            <w:ins w:id="46" w:author="user" w:date="2016-08-23T11:22:00Z">
              <w:r w:rsidR="00945E30">
                <w:t>10</w:t>
              </w:r>
            </w:ins>
            <w:r>
              <w:rPr>
                <w:rFonts w:hint="eastAsia"/>
              </w:rPr>
              <w:t>名。</w:t>
            </w:r>
          </w:p>
        </w:tc>
      </w:tr>
      <w:tr w:rsidR="00077382" w:rsidTr="003D2BDA">
        <w:tc>
          <w:tcPr>
            <w:tcW w:w="1205" w:type="dxa"/>
            <w:shd w:val="clear" w:color="auto" w:fill="9FD3A4" w:themeFill="background1" w:themeFillShade="D9"/>
          </w:tcPr>
          <w:p w:rsidR="00077382" w:rsidRPr="0010192D" w:rsidRDefault="00077382" w:rsidP="003D2BDA">
            <w:pPr>
              <w:jc w:val="center"/>
            </w:pPr>
            <w:r>
              <w:t>输入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077382" w:rsidRDefault="00077382" w:rsidP="003D2BDA">
            <w:pPr>
              <w:ind w:right="210"/>
              <w:jc w:val="left"/>
            </w:pPr>
          </w:p>
        </w:tc>
      </w:tr>
      <w:tr w:rsidR="00077382" w:rsidTr="003D2BDA">
        <w:tc>
          <w:tcPr>
            <w:tcW w:w="1205" w:type="dxa"/>
            <w:shd w:val="clear" w:color="auto" w:fill="9FD3A4" w:themeFill="background1" w:themeFillShade="D9"/>
          </w:tcPr>
          <w:p w:rsidR="00077382" w:rsidRPr="0010192D" w:rsidRDefault="00077382" w:rsidP="003D2BDA">
            <w:pPr>
              <w:jc w:val="center"/>
            </w:pPr>
            <w:r>
              <w:t>输出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077382" w:rsidRDefault="00A355F1" w:rsidP="003D2BDA">
            <w:pPr>
              <w:ind w:right="210"/>
              <w:jc w:val="left"/>
            </w:pPr>
            <w:r>
              <w:rPr>
                <w:rFonts w:hint="eastAsia"/>
              </w:rPr>
              <w:t>大奖</w:t>
            </w:r>
            <w:r>
              <w:t>播报</w:t>
            </w:r>
          </w:p>
          <w:p w:rsidR="00077382" w:rsidRPr="00D25CE1" w:rsidRDefault="00540801" w:rsidP="003D2BDA">
            <w:pPr>
              <w:ind w:right="210"/>
              <w:jc w:val="left"/>
            </w:pPr>
            <w:r>
              <w:rPr>
                <w:rFonts w:hint="eastAsia"/>
              </w:rPr>
              <w:t>期号、</w:t>
            </w:r>
            <w:r w:rsidR="00A355F1">
              <w:rPr>
                <w:rFonts w:hint="eastAsia"/>
              </w:rPr>
              <w:t>中奖金额、</w:t>
            </w:r>
            <w:ins w:id="47" w:author="user" w:date="2016-08-23T11:22:00Z">
              <w:r w:rsidR="00945E30">
                <w:rPr>
                  <w:rFonts w:hint="eastAsia"/>
                </w:rPr>
                <w:t>站点编号、</w:t>
              </w:r>
            </w:ins>
            <w:r w:rsidR="00A355F1">
              <w:rPr>
                <w:rFonts w:hint="eastAsia"/>
              </w:rPr>
              <w:t>站地址</w:t>
            </w:r>
          </w:p>
        </w:tc>
      </w:tr>
      <w:tr w:rsidR="00077382" w:rsidTr="003D2BDA">
        <w:tc>
          <w:tcPr>
            <w:tcW w:w="1205" w:type="dxa"/>
            <w:shd w:val="clear" w:color="auto" w:fill="9FD3A4" w:themeFill="background1" w:themeFillShade="D9"/>
          </w:tcPr>
          <w:p w:rsidR="00077382" w:rsidRPr="0010192D" w:rsidRDefault="00077382" w:rsidP="003D2BDA">
            <w:pPr>
              <w:jc w:val="center"/>
            </w:pPr>
            <w:r>
              <w:t>异常情况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077382" w:rsidRDefault="00077382" w:rsidP="003D2BDA">
            <w:pPr>
              <w:ind w:right="21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077382" w:rsidRPr="007E54DF" w:rsidTr="003D2BDA">
        <w:tc>
          <w:tcPr>
            <w:tcW w:w="1205" w:type="dxa"/>
            <w:shd w:val="clear" w:color="auto" w:fill="9FD3A4" w:themeFill="background1" w:themeFillShade="D9"/>
          </w:tcPr>
          <w:p w:rsidR="00077382" w:rsidRPr="0010192D" w:rsidRDefault="00077382" w:rsidP="003D2BDA">
            <w:pPr>
              <w:jc w:val="center"/>
            </w:pPr>
            <w:r>
              <w:t>约束条件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077382" w:rsidRPr="001B5728" w:rsidRDefault="00077382" w:rsidP="003D2BDA">
            <w:pPr>
              <w:ind w:right="21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077382" w:rsidTr="003D2BDA">
        <w:trPr>
          <w:trHeight w:val="429"/>
        </w:trPr>
        <w:tc>
          <w:tcPr>
            <w:tcW w:w="1205" w:type="dxa"/>
            <w:shd w:val="clear" w:color="auto" w:fill="9FD3A4" w:themeFill="background1" w:themeFillShade="D9"/>
          </w:tcPr>
          <w:p w:rsidR="00077382" w:rsidRPr="0010192D" w:rsidRDefault="00077382" w:rsidP="003D2BDA">
            <w:pPr>
              <w:jc w:val="center"/>
            </w:pPr>
            <w:r>
              <w:t>其他说明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077382" w:rsidRDefault="00540801" w:rsidP="003F2F2F">
            <w:pPr>
              <w:autoSpaceDE w:val="0"/>
              <w:autoSpaceDN w:val="0"/>
              <w:spacing w:line="240" w:lineRule="auto"/>
              <w:ind w:left="0" w:right="0"/>
              <w:jc w:val="left"/>
            </w:pPr>
            <w:r>
              <w:rPr>
                <w:rFonts w:hint="eastAsia"/>
              </w:rPr>
              <w:t>若本期</w:t>
            </w:r>
            <w:r w:rsidR="008F3055">
              <w:rPr>
                <w:rFonts w:hint="eastAsia"/>
              </w:rPr>
              <w:t>的</w:t>
            </w:r>
            <w:r w:rsidR="003F2F2F">
              <w:rPr>
                <w:rFonts w:hint="eastAsia"/>
              </w:rPr>
              <w:t>没有中奖</w:t>
            </w:r>
            <w:r>
              <w:rPr>
                <w:rFonts w:hint="eastAsia"/>
              </w:rPr>
              <w:t>则</w:t>
            </w:r>
            <w:r w:rsidR="003B3401">
              <w:rPr>
                <w:rFonts w:hint="eastAsia"/>
              </w:rPr>
              <w:t>跳</w:t>
            </w:r>
            <w:r w:rsidR="00925CBE">
              <w:rPr>
                <w:rFonts w:hint="eastAsia"/>
              </w:rPr>
              <w:t>过</w:t>
            </w:r>
            <w:r>
              <w:rPr>
                <w:rFonts w:hint="eastAsia"/>
              </w:rPr>
              <w:t>大奖播报。</w:t>
            </w:r>
          </w:p>
        </w:tc>
      </w:tr>
    </w:tbl>
    <w:p w:rsidR="00077382" w:rsidRPr="00077382" w:rsidRDefault="00077382" w:rsidP="00077382"/>
    <w:p w:rsidR="000E6BCC" w:rsidRDefault="000E6BCC">
      <w:pPr>
        <w:pStyle w:val="2"/>
      </w:pPr>
      <w:r>
        <w:lastRenderedPageBreak/>
        <w:t>中奖号码走势图</w:t>
      </w:r>
    </w:p>
    <w:p w:rsidR="007E34E4" w:rsidRPr="007E34E4" w:rsidRDefault="007E34E4" w:rsidP="007E34E4">
      <w:pPr>
        <w:pStyle w:val="3"/>
      </w:pPr>
      <w:r>
        <w:rPr>
          <w:rFonts w:hint="eastAsia"/>
        </w:rPr>
        <w:t>近</w:t>
      </w:r>
      <w:r>
        <w:rPr>
          <w:rFonts w:hint="eastAsia"/>
        </w:rPr>
        <w:t>40</w:t>
      </w:r>
      <w:r>
        <w:rPr>
          <w:rFonts w:hint="eastAsia"/>
        </w:rPr>
        <w:t>期中奖号码走势图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2628"/>
        <w:gridCol w:w="1577"/>
        <w:gridCol w:w="2778"/>
      </w:tblGrid>
      <w:tr w:rsidR="00E25C37" w:rsidTr="000E6BCC">
        <w:trPr>
          <w:tblHeader/>
        </w:trPr>
        <w:tc>
          <w:tcPr>
            <w:tcW w:w="1205" w:type="dxa"/>
            <w:shd w:val="clear" w:color="auto" w:fill="9FD3A4" w:themeFill="background1" w:themeFillShade="D9"/>
          </w:tcPr>
          <w:p w:rsidR="000E6BCC" w:rsidRDefault="000E6BCC" w:rsidP="000E6BCC">
            <w:pPr>
              <w:jc w:val="center"/>
            </w:pPr>
            <w:r>
              <w:t>功能编号</w:t>
            </w:r>
          </w:p>
        </w:tc>
        <w:tc>
          <w:tcPr>
            <w:tcW w:w="2628" w:type="dxa"/>
            <w:shd w:val="clear" w:color="auto" w:fill="CCE8CF" w:themeFill="background1"/>
          </w:tcPr>
          <w:p w:rsidR="000E6BCC" w:rsidRPr="00DA3AD6" w:rsidRDefault="000E6BCC" w:rsidP="000E6BCC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9FD3A4" w:themeFill="background1" w:themeFillShade="D9"/>
          </w:tcPr>
          <w:p w:rsidR="000E6BCC" w:rsidRDefault="000E6BCC" w:rsidP="000E6BCC">
            <w:pPr>
              <w:ind w:right="34"/>
            </w:pPr>
            <w:r>
              <w:t>功能</w:t>
            </w:r>
          </w:p>
        </w:tc>
        <w:tc>
          <w:tcPr>
            <w:tcW w:w="2778" w:type="dxa"/>
            <w:shd w:val="clear" w:color="auto" w:fill="CCE8CF" w:themeFill="background1"/>
          </w:tcPr>
          <w:p w:rsidR="000E6BCC" w:rsidRDefault="000E6BCC" w:rsidP="000E6BCC">
            <w:pPr>
              <w:ind w:right="210"/>
              <w:jc w:val="left"/>
            </w:pPr>
          </w:p>
        </w:tc>
      </w:tr>
      <w:tr w:rsidR="00E25C37" w:rsidTr="000E6BCC">
        <w:tc>
          <w:tcPr>
            <w:tcW w:w="1205" w:type="dxa"/>
            <w:shd w:val="clear" w:color="auto" w:fill="9FD3A4" w:themeFill="background1" w:themeFillShade="D9"/>
          </w:tcPr>
          <w:p w:rsidR="000E6BCC" w:rsidRPr="0010192D" w:rsidRDefault="000E6BCC" w:rsidP="000E6BCC">
            <w:pPr>
              <w:jc w:val="center"/>
            </w:pPr>
            <w:r>
              <w:t>功能名称</w:t>
            </w:r>
          </w:p>
        </w:tc>
        <w:tc>
          <w:tcPr>
            <w:tcW w:w="2628" w:type="dxa"/>
            <w:shd w:val="clear" w:color="auto" w:fill="auto"/>
          </w:tcPr>
          <w:p w:rsidR="000E6BCC" w:rsidRDefault="000E6BCC" w:rsidP="000E6BCC">
            <w:pPr>
              <w:ind w:right="210"/>
              <w:jc w:val="left"/>
            </w:pPr>
            <w:r>
              <w:rPr>
                <w:rFonts w:hint="eastAsia"/>
              </w:rPr>
              <w:t>中奖号码走势图</w:t>
            </w:r>
          </w:p>
        </w:tc>
        <w:tc>
          <w:tcPr>
            <w:tcW w:w="1577" w:type="dxa"/>
            <w:shd w:val="clear" w:color="auto" w:fill="9FD3A4" w:themeFill="background1" w:themeFillShade="D9"/>
          </w:tcPr>
          <w:p w:rsidR="000E6BCC" w:rsidRDefault="000E6BCC" w:rsidP="000E6BCC">
            <w:pPr>
              <w:ind w:right="210"/>
              <w:jc w:val="left"/>
            </w:pPr>
            <w:r>
              <w:t>优先级</w:t>
            </w:r>
          </w:p>
        </w:tc>
        <w:tc>
          <w:tcPr>
            <w:tcW w:w="2778" w:type="dxa"/>
            <w:shd w:val="clear" w:color="auto" w:fill="auto"/>
          </w:tcPr>
          <w:p w:rsidR="000E6BCC" w:rsidRDefault="000E6BCC" w:rsidP="000E6BCC">
            <w:pPr>
              <w:ind w:right="210"/>
              <w:jc w:val="left"/>
            </w:pPr>
          </w:p>
        </w:tc>
      </w:tr>
      <w:tr w:rsidR="00E25C37" w:rsidTr="000E6BCC">
        <w:tc>
          <w:tcPr>
            <w:tcW w:w="1205" w:type="dxa"/>
            <w:shd w:val="clear" w:color="auto" w:fill="9FD3A4" w:themeFill="background1" w:themeFillShade="D9"/>
          </w:tcPr>
          <w:p w:rsidR="000E6BCC" w:rsidRPr="0010192D" w:rsidRDefault="000E6BCC" w:rsidP="000E6BCC">
            <w:pPr>
              <w:jc w:val="center"/>
            </w:pPr>
            <w:r w:rsidRPr="0010192D">
              <w:rPr>
                <w:rFonts w:hint="eastAsia"/>
              </w:rPr>
              <w:t>用户角色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0E6BCC" w:rsidRDefault="000E6BCC" w:rsidP="000E6BCC">
            <w:pPr>
              <w:ind w:right="210"/>
              <w:jc w:val="left"/>
            </w:pPr>
          </w:p>
        </w:tc>
      </w:tr>
      <w:tr w:rsidR="00E25C37" w:rsidTr="000E6BCC">
        <w:tc>
          <w:tcPr>
            <w:tcW w:w="1205" w:type="dxa"/>
            <w:shd w:val="clear" w:color="auto" w:fill="9FD3A4" w:themeFill="background1" w:themeFillShade="D9"/>
          </w:tcPr>
          <w:p w:rsidR="000E6BCC" w:rsidRPr="0010192D" w:rsidRDefault="000E6BCC" w:rsidP="000E6BCC">
            <w:pPr>
              <w:jc w:val="center"/>
            </w:pPr>
            <w:r>
              <w:t>功能描述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0E6BCC" w:rsidRPr="00135788" w:rsidRDefault="000E6BCC" w:rsidP="007E34E4">
            <w:pPr>
              <w:ind w:right="210"/>
              <w:jc w:val="left"/>
            </w:pPr>
            <w:r>
              <w:rPr>
                <w:rFonts w:hint="eastAsia"/>
              </w:rPr>
              <w:t>播放近</w:t>
            </w:r>
            <w:r w:rsidR="007E34E4">
              <w:t>40</w:t>
            </w:r>
            <w:r>
              <w:rPr>
                <w:rFonts w:hint="eastAsia"/>
              </w:rPr>
              <w:t>期中奖号码走势图。</w:t>
            </w:r>
          </w:p>
        </w:tc>
      </w:tr>
      <w:tr w:rsidR="00E25C37" w:rsidTr="000E6BCC">
        <w:tc>
          <w:tcPr>
            <w:tcW w:w="1205" w:type="dxa"/>
            <w:shd w:val="clear" w:color="auto" w:fill="9FD3A4" w:themeFill="background1" w:themeFillShade="D9"/>
          </w:tcPr>
          <w:p w:rsidR="000E6BCC" w:rsidRPr="0010192D" w:rsidRDefault="000E6BCC" w:rsidP="000E6BCC">
            <w:pPr>
              <w:jc w:val="center"/>
            </w:pPr>
            <w:r>
              <w:t>输入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0E6BCC" w:rsidRDefault="000E6BCC" w:rsidP="000E6BCC">
            <w:pPr>
              <w:ind w:right="210"/>
              <w:jc w:val="left"/>
            </w:pPr>
          </w:p>
        </w:tc>
      </w:tr>
      <w:tr w:rsidR="00E25C37" w:rsidTr="000E6BCC">
        <w:tc>
          <w:tcPr>
            <w:tcW w:w="1205" w:type="dxa"/>
            <w:shd w:val="clear" w:color="auto" w:fill="9FD3A4" w:themeFill="background1" w:themeFillShade="D9"/>
          </w:tcPr>
          <w:p w:rsidR="000E6BCC" w:rsidRPr="0010192D" w:rsidRDefault="000E6BCC" w:rsidP="000E6BCC">
            <w:pPr>
              <w:jc w:val="center"/>
            </w:pPr>
            <w:r>
              <w:t>输出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0E6BCC" w:rsidRDefault="000E6BCC" w:rsidP="000E6BCC">
            <w:pPr>
              <w:ind w:right="210"/>
              <w:jc w:val="left"/>
            </w:pPr>
            <w:r>
              <w:t>期号</w:t>
            </w:r>
            <w:r>
              <w:rPr>
                <w:rFonts w:hint="eastAsia"/>
              </w:rPr>
              <w:t>：</w:t>
            </w:r>
          </w:p>
          <w:p w:rsidR="000E6BCC" w:rsidRDefault="00901B4E" w:rsidP="000E6BCC">
            <w:pPr>
              <w:ind w:left="0" w:right="210"/>
              <w:jc w:val="left"/>
            </w:pPr>
            <w:r>
              <w:rPr>
                <w:rFonts w:hint="eastAsia"/>
              </w:rPr>
              <w:t>开奖号码：</w:t>
            </w:r>
          </w:p>
          <w:p w:rsidR="00901B4E" w:rsidRDefault="00A63DB1" w:rsidP="000E6BCC">
            <w:pPr>
              <w:ind w:left="0" w:right="210"/>
              <w:jc w:val="left"/>
            </w:pPr>
            <w:r>
              <w:rPr>
                <w:rFonts w:hint="eastAsia"/>
              </w:rPr>
              <w:t>中奖号码分布：</w:t>
            </w:r>
          </w:p>
          <w:p w:rsidR="001C7329" w:rsidRDefault="007E34E4" w:rsidP="00A63DB1">
            <w:pPr>
              <w:ind w:left="0" w:right="21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848100" cy="2886307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905" cy="288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7329" w:rsidRPr="00D25CE1" w:rsidRDefault="001C7329" w:rsidP="00A63DB1">
            <w:pPr>
              <w:ind w:left="0" w:right="210"/>
              <w:jc w:val="left"/>
            </w:pPr>
          </w:p>
        </w:tc>
      </w:tr>
      <w:tr w:rsidR="00E25C37" w:rsidTr="000E6BCC">
        <w:tc>
          <w:tcPr>
            <w:tcW w:w="1205" w:type="dxa"/>
            <w:shd w:val="clear" w:color="auto" w:fill="9FD3A4" w:themeFill="background1" w:themeFillShade="D9"/>
          </w:tcPr>
          <w:p w:rsidR="000E6BCC" w:rsidRPr="0010192D" w:rsidRDefault="000E6BCC" w:rsidP="000E6BCC">
            <w:pPr>
              <w:jc w:val="center"/>
            </w:pPr>
            <w:r>
              <w:t>异常情况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0E6BCC" w:rsidRDefault="000E6BCC" w:rsidP="000E6BCC">
            <w:pPr>
              <w:ind w:right="21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E25C37" w:rsidRPr="007E54DF" w:rsidTr="000E6BCC">
        <w:tc>
          <w:tcPr>
            <w:tcW w:w="1205" w:type="dxa"/>
            <w:shd w:val="clear" w:color="auto" w:fill="9FD3A4" w:themeFill="background1" w:themeFillShade="D9"/>
          </w:tcPr>
          <w:p w:rsidR="000E6BCC" w:rsidRPr="0010192D" w:rsidRDefault="000E6BCC" w:rsidP="000E6BCC">
            <w:pPr>
              <w:jc w:val="center"/>
            </w:pPr>
            <w:r>
              <w:t>约束条件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0E6BCC" w:rsidRPr="001B5728" w:rsidRDefault="000E6BCC" w:rsidP="000E6BCC">
            <w:pPr>
              <w:ind w:right="21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E25C37" w:rsidTr="000E6BCC">
        <w:trPr>
          <w:trHeight w:val="429"/>
        </w:trPr>
        <w:tc>
          <w:tcPr>
            <w:tcW w:w="1205" w:type="dxa"/>
            <w:shd w:val="clear" w:color="auto" w:fill="9FD3A4" w:themeFill="background1" w:themeFillShade="D9"/>
          </w:tcPr>
          <w:p w:rsidR="000E6BCC" w:rsidRPr="0010192D" w:rsidRDefault="000E6BCC" w:rsidP="000E6BCC">
            <w:pPr>
              <w:jc w:val="center"/>
            </w:pPr>
            <w:r>
              <w:t>其他说明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0E6BCC" w:rsidRDefault="000E6BCC" w:rsidP="000E6BCC">
            <w:pPr>
              <w:autoSpaceDE w:val="0"/>
              <w:autoSpaceDN w:val="0"/>
              <w:spacing w:line="240" w:lineRule="auto"/>
              <w:ind w:left="0" w:right="0"/>
              <w:jc w:val="left"/>
            </w:pPr>
          </w:p>
        </w:tc>
      </w:tr>
    </w:tbl>
    <w:p w:rsidR="000E6BCC" w:rsidRDefault="000E6BCC" w:rsidP="000E6BCC"/>
    <w:p w:rsidR="007E34E4" w:rsidRDefault="007E34E4" w:rsidP="007E34E4">
      <w:pPr>
        <w:pStyle w:val="3"/>
      </w:pPr>
      <w:r>
        <w:t>近</w:t>
      </w:r>
      <w:r>
        <w:rPr>
          <w:rFonts w:hint="eastAsia"/>
        </w:rPr>
        <w:t>20</w:t>
      </w:r>
      <w:r>
        <w:rPr>
          <w:rFonts w:hint="eastAsia"/>
        </w:rPr>
        <w:t>期</w:t>
      </w:r>
      <w:r w:rsidR="00747653">
        <w:rPr>
          <w:rFonts w:hint="eastAsia"/>
        </w:rPr>
        <w:t>前三位号码</w:t>
      </w:r>
      <w:r w:rsidR="00EE2BDA">
        <w:rPr>
          <w:rFonts w:hint="eastAsia"/>
        </w:rPr>
        <w:t>走势图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2628"/>
        <w:gridCol w:w="1577"/>
        <w:gridCol w:w="2778"/>
      </w:tblGrid>
      <w:tr w:rsidR="00EE2BDA" w:rsidTr="001D2BCC">
        <w:trPr>
          <w:tblHeader/>
        </w:trPr>
        <w:tc>
          <w:tcPr>
            <w:tcW w:w="1205" w:type="dxa"/>
            <w:shd w:val="clear" w:color="auto" w:fill="9FD3A4" w:themeFill="background1" w:themeFillShade="D9"/>
          </w:tcPr>
          <w:p w:rsidR="00EE2BDA" w:rsidRDefault="00EE2BDA" w:rsidP="001D2BCC">
            <w:pPr>
              <w:jc w:val="center"/>
            </w:pPr>
            <w:r>
              <w:t>功能编号</w:t>
            </w:r>
          </w:p>
        </w:tc>
        <w:tc>
          <w:tcPr>
            <w:tcW w:w="2628" w:type="dxa"/>
            <w:shd w:val="clear" w:color="auto" w:fill="CCE8CF" w:themeFill="background1"/>
          </w:tcPr>
          <w:p w:rsidR="00EE2BDA" w:rsidRPr="00DA3AD6" w:rsidRDefault="00EE2BDA" w:rsidP="001D2BCC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9FD3A4" w:themeFill="background1" w:themeFillShade="D9"/>
          </w:tcPr>
          <w:p w:rsidR="00EE2BDA" w:rsidRDefault="00EE2BDA" w:rsidP="001D2BCC">
            <w:pPr>
              <w:ind w:right="34"/>
            </w:pPr>
            <w:r>
              <w:t>功能</w:t>
            </w:r>
          </w:p>
        </w:tc>
        <w:tc>
          <w:tcPr>
            <w:tcW w:w="2778" w:type="dxa"/>
            <w:shd w:val="clear" w:color="auto" w:fill="CCE8CF" w:themeFill="background1"/>
          </w:tcPr>
          <w:p w:rsidR="00EE2BDA" w:rsidRDefault="00EE2BDA" w:rsidP="001D2BCC">
            <w:pPr>
              <w:ind w:right="210"/>
              <w:jc w:val="left"/>
            </w:pPr>
          </w:p>
        </w:tc>
      </w:tr>
      <w:tr w:rsidR="00EE2BDA" w:rsidTr="001D2BCC">
        <w:tc>
          <w:tcPr>
            <w:tcW w:w="1205" w:type="dxa"/>
            <w:shd w:val="clear" w:color="auto" w:fill="9FD3A4" w:themeFill="background1" w:themeFillShade="D9"/>
          </w:tcPr>
          <w:p w:rsidR="00EE2BDA" w:rsidRPr="0010192D" w:rsidRDefault="00EE2BDA" w:rsidP="001D2BCC">
            <w:pPr>
              <w:jc w:val="center"/>
            </w:pPr>
            <w:r>
              <w:t>功能名称</w:t>
            </w:r>
          </w:p>
        </w:tc>
        <w:tc>
          <w:tcPr>
            <w:tcW w:w="2628" w:type="dxa"/>
            <w:shd w:val="clear" w:color="auto" w:fill="auto"/>
          </w:tcPr>
          <w:p w:rsidR="00EE2BDA" w:rsidRDefault="00EE2BDA" w:rsidP="001D2BCC">
            <w:pPr>
              <w:ind w:right="210"/>
              <w:jc w:val="left"/>
            </w:pPr>
            <w:r>
              <w:rPr>
                <w:rFonts w:hint="eastAsia"/>
              </w:rPr>
              <w:t>前三位号码走势图</w:t>
            </w:r>
          </w:p>
        </w:tc>
        <w:tc>
          <w:tcPr>
            <w:tcW w:w="1577" w:type="dxa"/>
            <w:shd w:val="clear" w:color="auto" w:fill="9FD3A4" w:themeFill="background1" w:themeFillShade="D9"/>
          </w:tcPr>
          <w:p w:rsidR="00EE2BDA" w:rsidRDefault="00EE2BDA" w:rsidP="001D2BCC">
            <w:pPr>
              <w:ind w:right="210"/>
              <w:jc w:val="left"/>
            </w:pPr>
            <w:r>
              <w:t>优先级</w:t>
            </w:r>
          </w:p>
        </w:tc>
        <w:tc>
          <w:tcPr>
            <w:tcW w:w="2778" w:type="dxa"/>
            <w:shd w:val="clear" w:color="auto" w:fill="auto"/>
          </w:tcPr>
          <w:p w:rsidR="00EE2BDA" w:rsidRDefault="00EE2BDA" w:rsidP="001D2BCC">
            <w:pPr>
              <w:ind w:right="210"/>
              <w:jc w:val="left"/>
            </w:pPr>
          </w:p>
        </w:tc>
      </w:tr>
      <w:tr w:rsidR="00EE2BDA" w:rsidTr="001D2BCC">
        <w:tc>
          <w:tcPr>
            <w:tcW w:w="1205" w:type="dxa"/>
            <w:shd w:val="clear" w:color="auto" w:fill="9FD3A4" w:themeFill="background1" w:themeFillShade="D9"/>
          </w:tcPr>
          <w:p w:rsidR="00EE2BDA" w:rsidRPr="0010192D" w:rsidRDefault="00EE2BDA" w:rsidP="001D2BCC">
            <w:pPr>
              <w:jc w:val="center"/>
            </w:pPr>
            <w:r w:rsidRPr="0010192D">
              <w:rPr>
                <w:rFonts w:hint="eastAsia"/>
              </w:rPr>
              <w:t>用户角色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EE2BDA" w:rsidRDefault="00EE2BDA" w:rsidP="001D2BCC">
            <w:pPr>
              <w:ind w:right="210"/>
              <w:jc w:val="left"/>
            </w:pPr>
          </w:p>
        </w:tc>
      </w:tr>
      <w:tr w:rsidR="00EE2BDA" w:rsidTr="001D2BCC">
        <w:tc>
          <w:tcPr>
            <w:tcW w:w="1205" w:type="dxa"/>
            <w:shd w:val="clear" w:color="auto" w:fill="9FD3A4" w:themeFill="background1" w:themeFillShade="D9"/>
          </w:tcPr>
          <w:p w:rsidR="00EE2BDA" w:rsidRPr="0010192D" w:rsidRDefault="00EE2BDA" w:rsidP="001D2BCC">
            <w:pPr>
              <w:jc w:val="center"/>
            </w:pPr>
            <w:r>
              <w:lastRenderedPageBreak/>
              <w:t>功能描述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EE2BDA" w:rsidRPr="00135788" w:rsidRDefault="00EE2BDA" w:rsidP="00EE2BDA">
            <w:pPr>
              <w:ind w:right="210"/>
              <w:jc w:val="left"/>
            </w:pPr>
            <w:r>
              <w:rPr>
                <w:rFonts w:hint="eastAsia"/>
              </w:rPr>
              <w:t>播放近</w:t>
            </w:r>
            <w:r>
              <w:t>20</w:t>
            </w:r>
            <w:r>
              <w:rPr>
                <w:rFonts w:hint="eastAsia"/>
              </w:rPr>
              <w:t>期前三位号码走势图。</w:t>
            </w:r>
          </w:p>
        </w:tc>
      </w:tr>
      <w:tr w:rsidR="00EE2BDA" w:rsidTr="001D2BCC">
        <w:tc>
          <w:tcPr>
            <w:tcW w:w="1205" w:type="dxa"/>
            <w:shd w:val="clear" w:color="auto" w:fill="9FD3A4" w:themeFill="background1" w:themeFillShade="D9"/>
          </w:tcPr>
          <w:p w:rsidR="00EE2BDA" w:rsidRPr="0010192D" w:rsidRDefault="00EE2BDA" w:rsidP="001D2BCC">
            <w:pPr>
              <w:jc w:val="center"/>
            </w:pPr>
            <w:r>
              <w:t>输入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EE2BDA" w:rsidRDefault="00EE2BDA" w:rsidP="001D2BCC">
            <w:pPr>
              <w:ind w:right="210"/>
              <w:jc w:val="left"/>
            </w:pPr>
          </w:p>
        </w:tc>
      </w:tr>
      <w:tr w:rsidR="00EE2BDA" w:rsidTr="001D2BCC">
        <w:tc>
          <w:tcPr>
            <w:tcW w:w="1205" w:type="dxa"/>
            <w:shd w:val="clear" w:color="auto" w:fill="9FD3A4" w:themeFill="background1" w:themeFillShade="D9"/>
          </w:tcPr>
          <w:p w:rsidR="00EE2BDA" w:rsidRPr="0010192D" w:rsidRDefault="00EE2BDA" w:rsidP="001D2BCC">
            <w:pPr>
              <w:jc w:val="center"/>
            </w:pPr>
            <w:r>
              <w:t>输出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EE2BDA" w:rsidRDefault="00EE2BDA" w:rsidP="001D2BCC">
            <w:pPr>
              <w:ind w:right="210"/>
              <w:jc w:val="left"/>
            </w:pPr>
            <w:r>
              <w:t>期号</w:t>
            </w:r>
            <w:r>
              <w:rPr>
                <w:rFonts w:hint="eastAsia"/>
              </w:rPr>
              <w:t>：</w:t>
            </w:r>
          </w:p>
          <w:p w:rsidR="00EE2BDA" w:rsidRDefault="00EE2BDA" w:rsidP="001D2BCC">
            <w:pPr>
              <w:ind w:left="0" w:right="210"/>
              <w:jc w:val="left"/>
            </w:pPr>
            <w:r>
              <w:rPr>
                <w:rFonts w:hint="eastAsia"/>
              </w:rPr>
              <w:t>开奖号码：</w:t>
            </w:r>
          </w:p>
          <w:p w:rsidR="00EE2BDA" w:rsidRDefault="00EE2BDA" w:rsidP="00EE2BDA">
            <w:pPr>
              <w:ind w:left="0" w:right="210"/>
              <w:jc w:val="left"/>
            </w:pPr>
            <w:r>
              <w:rPr>
                <w:rFonts w:hint="eastAsia"/>
              </w:rPr>
              <w:t>第一位：近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期开出的第一位号码折现图</w:t>
            </w:r>
          </w:p>
          <w:p w:rsidR="00EE2BDA" w:rsidRDefault="00EE2BDA" w:rsidP="00EE2BDA">
            <w:pPr>
              <w:ind w:left="0" w:right="210"/>
              <w:jc w:val="left"/>
            </w:pPr>
            <w:r>
              <w:t>第二位</w:t>
            </w:r>
            <w:r>
              <w:rPr>
                <w:rFonts w:hint="eastAsia"/>
              </w:rPr>
              <w:t>：近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期开出的第二位号码折现图</w:t>
            </w:r>
          </w:p>
          <w:p w:rsidR="00EE2BDA" w:rsidRDefault="00EE2BDA" w:rsidP="00EE2BDA">
            <w:pPr>
              <w:ind w:left="0" w:right="210"/>
              <w:jc w:val="left"/>
            </w:pPr>
            <w:r>
              <w:t>第三位</w:t>
            </w:r>
            <w:r>
              <w:rPr>
                <w:rFonts w:hint="eastAsia"/>
              </w:rPr>
              <w:t>：近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期开出的第三位号码折现图</w:t>
            </w:r>
          </w:p>
          <w:p w:rsidR="00EE2BDA" w:rsidRDefault="00EE2BDA" w:rsidP="001D2BCC">
            <w:pPr>
              <w:ind w:left="0" w:right="21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781425" cy="2836296"/>
                  <wp:effectExtent l="0" t="0" r="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551" cy="2840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2BDA" w:rsidRPr="00D25CE1" w:rsidRDefault="00EE2BDA" w:rsidP="001D2BCC">
            <w:pPr>
              <w:ind w:left="0" w:right="210"/>
              <w:jc w:val="left"/>
            </w:pPr>
          </w:p>
        </w:tc>
      </w:tr>
      <w:tr w:rsidR="00EE2BDA" w:rsidTr="001D2BCC">
        <w:tc>
          <w:tcPr>
            <w:tcW w:w="1205" w:type="dxa"/>
            <w:shd w:val="clear" w:color="auto" w:fill="9FD3A4" w:themeFill="background1" w:themeFillShade="D9"/>
          </w:tcPr>
          <w:p w:rsidR="00EE2BDA" w:rsidRPr="0010192D" w:rsidRDefault="00EE2BDA" w:rsidP="001D2BCC">
            <w:pPr>
              <w:jc w:val="center"/>
            </w:pPr>
            <w:r>
              <w:t>异常情况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EE2BDA" w:rsidRDefault="00EE2BDA" w:rsidP="001D2BCC">
            <w:pPr>
              <w:ind w:right="21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EE2BDA" w:rsidRPr="007E54DF" w:rsidTr="001D2BCC">
        <w:tc>
          <w:tcPr>
            <w:tcW w:w="1205" w:type="dxa"/>
            <w:shd w:val="clear" w:color="auto" w:fill="9FD3A4" w:themeFill="background1" w:themeFillShade="D9"/>
          </w:tcPr>
          <w:p w:rsidR="00EE2BDA" w:rsidRPr="0010192D" w:rsidRDefault="00EE2BDA" w:rsidP="001D2BCC">
            <w:pPr>
              <w:jc w:val="center"/>
            </w:pPr>
            <w:r>
              <w:t>约束条件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EE2BDA" w:rsidRPr="001B5728" w:rsidRDefault="00EE2BDA" w:rsidP="001D2BCC">
            <w:pPr>
              <w:ind w:right="21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EE2BDA" w:rsidTr="001D2BCC">
        <w:trPr>
          <w:trHeight w:val="429"/>
        </w:trPr>
        <w:tc>
          <w:tcPr>
            <w:tcW w:w="1205" w:type="dxa"/>
            <w:shd w:val="clear" w:color="auto" w:fill="9FD3A4" w:themeFill="background1" w:themeFillShade="D9"/>
          </w:tcPr>
          <w:p w:rsidR="00EE2BDA" w:rsidRPr="0010192D" w:rsidRDefault="00EE2BDA" w:rsidP="001D2BCC">
            <w:pPr>
              <w:jc w:val="center"/>
            </w:pPr>
            <w:r>
              <w:t>其他说明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EE2BDA" w:rsidRDefault="00EE2BDA" w:rsidP="001D2BCC">
            <w:pPr>
              <w:autoSpaceDE w:val="0"/>
              <w:autoSpaceDN w:val="0"/>
              <w:spacing w:line="240" w:lineRule="auto"/>
              <w:ind w:left="0" w:right="0"/>
              <w:jc w:val="left"/>
            </w:pPr>
          </w:p>
        </w:tc>
      </w:tr>
    </w:tbl>
    <w:p w:rsidR="00A63DB1" w:rsidRDefault="00A63DB1" w:rsidP="00A63DB1">
      <w:pPr>
        <w:pStyle w:val="2"/>
      </w:pPr>
      <w:r>
        <w:rPr>
          <w:rFonts w:hint="eastAsia"/>
        </w:rPr>
        <w:t>冷热号分析</w:t>
      </w:r>
    </w:p>
    <w:p w:rsidR="008F3055" w:rsidRPr="008F3055" w:rsidRDefault="008F3055" w:rsidP="008F3055">
      <w:r>
        <w:t>分别以表格和图表形式展示近</w:t>
      </w:r>
      <w:r>
        <w:rPr>
          <w:rFonts w:hint="eastAsia"/>
        </w:rPr>
        <w:t>20</w:t>
      </w:r>
      <w:r>
        <w:rPr>
          <w:rFonts w:hint="eastAsia"/>
        </w:rPr>
        <w:t>期号码出现频次。</w:t>
      </w:r>
    </w:p>
    <w:p w:rsidR="00A63DB1" w:rsidRDefault="00A63DB1" w:rsidP="00A63DB1">
      <w:pPr>
        <w:pStyle w:val="3"/>
      </w:pPr>
      <w:r>
        <w:rPr>
          <w:rFonts w:hint="eastAsia"/>
        </w:rPr>
        <w:t>冷热号分析表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2628"/>
        <w:gridCol w:w="1577"/>
        <w:gridCol w:w="2778"/>
      </w:tblGrid>
      <w:tr w:rsidR="00A63DB1" w:rsidTr="009B4F6F">
        <w:trPr>
          <w:tblHeader/>
        </w:trPr>
        <w:tc>
          <w:tcPr>
            <w:tcW w:w="1205" w:type="dxa"/>
            <w:shd w:val="clear" w:color="auto" w:fill="9FD3A4" w:themeFill="background1" w:themeFillShade="D9"/>
          </w:tcPr>
          <w:p w:rsidR="00A63DB1" w:rsidRDefault="00A63DB1" w:rsidP="009B4F6F">
            <w:pPr>
              <w:jc w:val="center"/>
            </w:pPr>
            <w:r>
              <w:t>功能编号</w:t>
            </w:r>
          </w:p>
        </w:tc>
        <w:tc>
          <w:tcPr>
            <w:tcW w:w="2628" w:type="dxa"/>
            <w:shd w:val="clear" w:color="auto" w:fill="CCE8CF" w:themeFill="background1"/>
          </w:tcPr>
          <w:p w:rsidR="00A63DB1" w:rsidRPr="00DA3AD6" w:rsidRDefault="00A63DB1" w:rsidP="009B4F6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9FD3A4" w:themeFill="background1" w:themeFillShade="D9"/>
          </w:tcPr>
          <w:p w:rsidR="00A63DB1" w:rsidRDefault="00A63DB1" w:rsidP="009B4F6F">
            <w:pPr>
              <w:ind w:right="34"/>
            </w:pPr>
            <w:r>
              <w:t>功能</w:t>
            </w:r>
          </w:p>
        </w:tc>
        <w:tc>
          <w:tcPr>
            <w:tcW w:w="2778" w:type="dxa"/>
            <w:shd w:val="clear" w:color="auto" w:fill="CCE8CF" w:themeFill="background1"/>
          </w:tcPr>
          <w:p w:rsidR="00A63DB1" w:rsidRDefault="00A63DB1" w:rsidP="009B4F6F">
            <w:pPr>
              <w:ind w:right="210"/>
              <w:jc w:val="left"/>
            </w:pPr>
          </w:p>
        </w:tc>
      </w:tr>
      <w:tr w:rsidR="00A63DB1" w:rsidTr="009B4F6F">
        <w:tc>
          <w:tcPr>
            <w:tcW w:w="1205" w:type="dxa"/>
            <w:shd w:val="clear" w:color="auto" w:fill="9FD3A4" w:themeFill="background1" w:themeFillShade="D9"/>
          </w:tcPr>
          <w:p w:rsidR="00A63DB1" w:rsidRPr="0010192D" w:rsidRDefault="00A63DB1" w:rsidP="009B4F6F">
            <w:pPr>
              <w:jc w:val="center"/>
            </w:pPr>
            <w:r>
              <w:t>功能名称</w:t>
            </w:r>
          </w:p>
        </w:tc>
        <w:tc>
          <w:tcPr>
            <w:tcW w:w="2628" w:type="dxa"/>
            <w:shd w:val="clear" w:color="auto" w:fill="auto"/>
          </w:tcPr>
          <w:p w:rsidR="00A63DB1" w:rsidRDefault="00A63DB1" w:rsidP="009B4F6F">
            <w:pPr>
              <w:ind w:right="210"/>
              <w:jc w:val="left"/>
            </w:pPr>
            <w:r>
              <w:rPr>
                <w:rFonts w:hint="eastAsia"/>
              </w:rPr>
              <w:t>冷热号分析表</w:t>
            </w:r>
          </w:p>
        </w:tc>
        <w:tc>
          <w:tcPr>
            <w:tcW w:w="1577" w:type="dxa"/>
            <w:shd w:val="clear" w:color="auto" w:fill="9FD3A4" w:themeFill="background1" w:themeFillShade="D9"/>
          </w:tcPr>
          <w:p w:rsidR="00A63DB1" w:rsidRDefault="00A63DB1" w:rsidP="009B4F6F">
            <w:pPr>
              <w:ind w:right="210"/>
              <w:jc w:val="left"/>
            </w:pPr>
            <w:r>
              <w:t>优先级</w:t>
            </w:r>
          </w:p>
        </w:tc>
        <w:tc>
          <w:tcPr>
            <w:tcW w:w="2778" w:type="dxa"/>
            <w:shd w:val="clear" w:color="auto" w:fill="auto"/>
          </w:tcPr>
          <w:p w:rsidR="00A63DB1" w:rsidRDefault="00A63DB1" w:rsidP="009B4F6F">
            <w:pPr>
              <w:ind w:right="210"/>
              <w:jc w:val="left"/>
            </w:pPr>
          </w:p>
        </w:tc>
      </w:tr>
      <w:tr w:rsidR="00A63DB1" w:rsidTr="009B4F6F">
        <w:tc>
          <w:tcPr>
            <w:tcW w:w="1205" w:type="dxa"/>
            <w:shd w:val="clear" w:color="auto" w:fill="9FD3A4" w:themeFill="background1" w:themeFillShade="D9"/>
          </w:tcPr>
          <w:p w:rsidR="00A63DB1" w:rsidRPr="0010192D" w:rsidRDefault="00A63DB1" w:rsidP="009B4F6F">
            <w:pPr>
              <w:jc w:val="center"/>
            </w:pPr>
            <w:r w:rsidRPr="0010192D">
              <w:rPr>
                <w:rFonts w:hint="eastAsia"/>
              </w:rPr>
              <w:t>用户角色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A63DB1" w:rsidRDefault="00A63DB1" w:rsidP="009B4F6F">
            <w:pPr>
              <w:ind w:right="210"/>
              <w:jc w:val="left"/>
            </w:pPr>
          </w:p>
        </w:tc>
      </w:tr>
      <w:tr w:rsidR="00A63DB1" w:rsidTr="009B4F6F">
        <w:tc>
          <w:tcPr>
            <w:tcW w:w="1205" w:type="dxa"/>
            <w:shd w:val="clear" w:color="auto" w:fill="9FD3A4" w:themeFill="background1" w:themeFillShade="D9"/>
          </w:tcPr>
          <w:p w:rsidR="00A63DB1" w:rsidRPr="0010192D" w:rsidRDefault="00A63DB1" w:rsidP="009B4F6F">
            <w:pPr>
              <w:jc w:val="center"/>
            </w:pPr>
            <w:r>
              <w:t>功能描述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A63DB1" w:rsidRPr="00135788" w:rsidRDefault="00A63DB1" w:rsidP="009B4F6F">
            <w:pPr>
              <w:ind w:right="210"/>
              <w:jc w:val="left"/>
            </w:pPr>
            <w:r>
              <w:rPr>
                <w:rFonts w:hint="eastAsia"/>
              </w:rPr>
              <w:t>播放近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期冷热号分析表，分别统计各个号码第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位，第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位在近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期中出现的频次</w:t>
            </w:r>
            <w:r w:rsidR="009B4F6F">
              <w:rPr>
                <w:rFonts w:hint="eastAsia"/>
              </w:rPr>
              <w:t>和各个号码总共频次</w:t>
            </w:r>
            <w:r>
              <w:rPr>
                <w:rFonts w:hint="eastAsia"/>
              </w:rPr>
              <w:t>。</w:t>
            </w:r>
          </w:p>
        </w:tc>
      </w:tr>
      <w:tr w:rsidR="00A63DB1" w:rsidTr="009B4F6F">
        <w:tc>
          <w:tcPr>
            <w:tcW w:w="1205" w:type="dxa"/>
            <w:shd w:val="clear" w:color="auto" w:fill="9FD3A4" w:themeFill="background1" w:themeFillShade="D9"/>
          </w:tcPr>
          <w:p w:rsidR="00A63DB1" w:rsidRPr="0010192D" w:rsidRDefault="00A63DB1" w:rsidP="009B4F6F">
            <w:pPr>
              <w:jc w:val="center"/>
            </w:pPr>
            <w:r>
              <w:lastRenderedPageBreak/>
              <w:t>输入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A63DB1" w:rsidRDefault="00A63DB1" w:rsidP="009B4F6F">
            <w:pPr>
              <w:ind w:right="210"/>
              <w:jc w:val="left"/>
            </w:pPr>
          </w:p>
        </w:tc>
      </w:tr>
      <w:tr w:rsidR="00A63DB1" w:rsidTr="009B4F6F">
        <w:tc>
          <w:tcPr>
            <w:tcW w:w="1205" w:type="dxa"/>
            <w:shd w:val="clear" w:color="auto" w:fill="9FD3A4" w:themeFill="background1" w:themeFillShade="D9"/>
          </w:tcPr>
          <w:p w:rsidR="00A63DB1" w:rsidRPr="0010192D" w:rsidRDefault="00A63DB1" w:rsidP="009B4F6F">
            <w:pPr>
              <w:jc w:val="center"/>
            </w:pPr>
            <w:r>
              <w:t>输出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A63DB1" w:rsidRDefault="009B4F6F" w:rsidP="009B4F6F">
            <w:pPr>
              <w:ind w:left="0" w:right="210"/>
              <w:jc w:val="left"/>
            </w:pPr>
            <w:r>
              <w:t>近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期冷热号分析表：</w:t>
            </w:r>
          </w:p>
          <w:p w:rsidR="009B4F6F" w:rsidRDefault="009B4F6F" w:rsidP="009B4F6F">
            <w:pPr>
              <w:ind w:left="0" w:right="210"/>
              <w:jc w:val="left"/>
            </w:pPr>
            <w:r>
              <w:t>号码</w:t>
            </w:r>
            <w:r w:rsidR="00077382">
              <w:rPr>
                <w:rFonts w:hint="eastAsia"/>
              </w:rPr>
              <w:t>：</w:t>
            </w:r>
            <w:r w:rsidR="00077382">
              <w:rPr>
                <w:rFonts w:hint="eastAsia"/>
              </w:rPr>
              <w:t>11</w:t>
            </w:r>
            <w:r w:rsidR="00077382">
              <w:rPr>
                <w:rFonts w:hint="eastAsia"/>
              </w:rPr>
              <w:t>个号码</w:t>
            </w:r>
          </w:p>
          <w:p w:rsidR="009B4F6F" w:rsidRDefault="009B4F6F" w:rsidP="009B4F6F">
            <w:pPr>
              <w:ind w:left="0" w:right="210"/>
              <w:jc w:val="left"/>
            </w:pPr>
            <w:r>
              <w:t>第一位</w:t>
            </w:r>
            <w:r w:rsidR="00536282">
              <w:rPr>
                <w:rFonts w:hint="eastAsia"/>
              </w:rPr>
              <w:t>：</w:t>
            </w:r>
            <w:r w:rsidR="00536282">
              <w:t>各个号码出现在近</w:t>
            </w:r>
            <w:r w:rsidR="00536282">
              <w:rPr>
                <w:rFonts w:hint="eastAsia"/>
              </w:rPr>
              <w:t>20</w:t>
            </w:r>
            <w:r w:rsidR="00536282">
              <w:rPr>
                <w:rFonts w:hint="eastAsia"/>
              </w:rPr>
              <w:t>期</w:t>
            </w:r>
            <w:r w:rsidR="00536282">
              <w:t>开奖号码第一位的频次</w:t>
            </w:r>
          </w:p>
          <w:p w:rsidR="009B4F6F" w:rsidRDefault="009B4F6F" w:rsidP="009B4F6F">
            <w:pPr>
              <w:ind w:left="0" w:right="210"/>
              <w:jc w:val="left"/>
            </w:pPr>
            <w:r>
              <w:t>第二位</w:t>
            </w:r>
            <w:r w:rsidR="00536282">
              <w:rPr>
                <w:rFonts w:hint="eastAsia"/>
              </w:rPr>
              <w:t>：</w:t>
            </w:r>
            <w:r w:rsidR="00536282">
              <w:t>各个号码出现在近</w:t>
            </w:r>
            <w:r w:rsidR="00536282">
              <w:rPr>
                <w:rFonts w:hint="eastAsia"/>
              </w:rPr>
              <w:t>20</w:t>
            </w:r>
            <w:r w:rsidR="00536282">
              <w:rPr>
                <w:rFonts w:hint="eastAsia"/>
              </w:rPr>
              <w:t>期</w:t>
            </w:r>
            <w:r w:rsidR="00536282">
              <w:t>开奖号码第</w:t>
            </w:r>
            <w:r w:rsidR="00536282">
              <w:rPr>
                <w:rFonts w:hint="eastAsia"/>
              </w:rPr>
              <w:t>二</w:t>
            </w:r>
            <w:r w:rsidR="00536282">
              <w:t>位的频次</w:t>
            </w:r>
          </w:p>
          <w:p w:rsidR="009B4F6F" w:rsidRDefault="009B4F6F" w:rsidP="009B4F6F">
            <w:pPr>
              <w:ind w:left="0" w:right="210"/>
              <w:jc w:val="left"/>
            </w:pPr>
            <w:r>
              <w:t>第三位</w:t>
            </w:r>
            <w:r w:rsidR="00536282">
              <w:rPr>
                <w:rFonts w:hint="eastAsia"/>
              </w:rPr>
              <w:t>：</w:t>
            </w:r>
            <w:r w:rsidR="00536282">
              <w:t>各个号码出现在近</w:t>
            </w:r>
            <w:r w:rsidR="00536282">
              <w:rPr>
                <w:rFonts w:hint="eastAsia"/>
              </w:rPr>
              <w:t>20</w:t>
            </w:r>
            <w:r w:rsidR="00536282">
              <w:rPr>
                <w:rFonts w:hint="eastAsia"/>
              </w:rPr>
              <w:t>期</w:t>
            </w:r>
            <w:r w:rsidR="00536282">
              <w:t>开奖号码第</w:t>
            </w:r>
            <w:r w:rsidR="00536282">
              <w:rPr>
                <w:rFonts w:hint="eastAsia"/>
              </w:rPr>
              <w:t>三</w:t>
            </w:r>
            <w:r w:rsidR="00536282">
              <w:t>位的频次</w:t>
            </w:r>
          </w:p>
          <w:p w:rsidR="009B4F6F" w:rsidRDefault="009B4F6F" w:rsidP="009B4F6F">
            <w:pPr>
              <w:ind w:left="0" w:right="210"/>
              <w:jc w:val="left"/>
            </w:pPr>
            <w:r>
              <w:t>第四位</w:t>
            </w:r>
            <w:r w:rsidR="00536282">
              <w:rPr>
                <w:rFonts w:hint="eastAsia"/>
              </w:rPr>
              <w:t>：</w:t>
            </w:r>
            <w:r w:rsidR="00536282">
              <w:t>各个号码出现在近</w:t>
            </w:r>
            <w:r w:rsidR="00536282">
              <w:rPr>
                <w:rFonts w:hint="eastAsia"/>
              </w:rPr>
              <w:t>20</w:t>
            </w:r>
            <w:r w:rsidR="00536282">
              <w:rPr>
                <w:rFonts w:hint="eastAsia"/>
              </w:rPr>
              <w:t>期</w:t>
            </w:r>
            <w:r w:rsidR="00536282">
              <w:t>开奖号码第</w:t>
            </w:r>
            <w:r w:rsidR="00536282">
              <w:rPr>
                <w:rFonts w:hint="eastAsia"/>
              </w:rPr>
              <w:t>四</w:t>
            </w:r>
            <w:r w:rsidR="00536282">
              <w:t>位的频次</w:t>
            </w:r>
          </w:p>
          <w:p w:rsidR="009B4F6F" w:rsidRDefault="009B4F6F" w:rsidP="009B4F6F">
            <w:pPr>
              <w:ind w:left="0" w:right="210"/>
              <w:jc w:val="left"/>
            </w:pPr>
            <w:r>
              <w:rPr>
                <w:rFonts w:hint="eastAsia"/>
              </w:rPr>
              <w:t>第五位</w:t>
            </w:r>
            <w:r w:rsidR="00536282">
              <w:rPr>
                <w:rFonts w:hint="eastAsia"/>
              </w:rPr>
              <w:t>：</w:t>
            </w:r>
            <w:r w:rsidR="00536282">
              <w:t>各个号码出现在近</w:t>
            </w:r>
            <w:r w:rsidR="00536282">
              <w:rPr>
                <w:rFonts w:hint="eastAsia"/>
              </w:rPr>
              <w:t>20</w:t>
            </w:r>
            <w:r w:rsidR="00536282">
              <w:rPr>
                <w:rFonts w:hint="eastAsia"/>
              </w:rPr>
              <w:t>期</w:t>
            </w:r>
            <w:r w:rsidR="00536282">
              <w:t>开奖号码第</w:t>
            </w:r>
            <w:r w:rsidR="00536282">
              <w:rPr>
                <w:rFonts w:hint="eastAsia"/>
              </w:rPr>
              <w:t>五</w:t>
            </w:r>
            <w:r w:rsidR="00536282">
              <w:t>位的频次</w:t>
            </w:r>
          </w:p>
          <w:p w:rsidR="009B4F6F" w:rsidRDefault="009B4F6F" w:rsidP="009B4F6F">
            <w:pPr>
              <w:ind w:left="0" w:right="210"/>
              <w:jc w:val="left"/>
            </w:pPr>
            <w:r>
              <w:t>合计</w:t>
            </w:r>
            <w:r w:rsidR="00536282">
              <w:rPr>
                <w:rFonts w:hint="eastAsia"/>
              </w:rPr>
              <w:t>：各个号码出现在</w:t>
            </w:r>
            <w:r w:rsidR="00536282">
              <w:t>近</w:t>
            </w:r>
            <w:r w:rsidR="00536282">
              <w:rPr>
                <w:rFonts w:hint="eastAsia"/>
              </w:rPr>
              <w:t>20</w:t>
            </w:r>
            <w:r w:rsidR="00536282">
              <w:rPr>
                <w:rFonts w:hint="eastAsia"/>
              </w:rPr>
              <w:t>期开奖号码中的总频次</w:t>
            </w:r>
          </w:p>
          <w:tbl>
            <w:tblPr>
              <w:tblStyle w:val="a8"/>
              <w:tblW w:w="0" w:type="auto"/>
              <w:tblCellMar>
                <w:left w:w="6" w:type="dxa"/>
                <w:right w:w="6" w:type="dxa"/>
              </w:tblCellMar>
              <w:tblLook w:val="04A0" w:firstRow="1" w:lastRow="0" w:firstColumn="1" w:lastColumn="0" w:noHBand="0" w:noVBand="1"/>
            </w:tblPr>
            <w:tblGrid>
              <w:gridCol w:w="696"/>
              <w:gridCol w:w="992"/>
              <w:gridCol w:w="992"/>
              <w:gridCol w:w="992"/>
              <w:gridCol w:w="993"/>
              <w:gridCol w:w="992"/>
              <w:gridCol w:w="709"/>
            </w:tblGrid>
            <w:tr w:rsidR="004136BD" w:rsidTr="00CD07A7">
              <w:tc>
                <w:tcPr>
                  <w:tcW w:w="696" w:type="dxa"/>
                </w:tcPr>
                <w:p w:rsidR="004136BD" w:rsidRDefault="004136BD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号码</w:t>
                  </w:r>
                </w:p>
              </w:tc>
              <w:tc>
                <w:tcPr>
                  <w:tcW w:w="992" w:type="dxa"/>
                </w:tcPr>
                <w:p w:rsidR="004136BD" w:rsidRDefault="004136BD" w:rsidP="004136BD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第</w:t>
                  </w:r>
                  <w:r>
                    <w:t>1</w:t>
                  </w:r>
                  <w:r>
                    <w:rPr>
                      <w:rFonts w:hint="eastAsia"/>
                    </w:rPr>
                    <w:t>位</w:t>
                  </w:r>
                </w:p>
              </w:tc>
              <w:tc>
                <w:tcPr>
                  <w:tcW w:w="992" w:type="dxa"/>
                </w:tcPr>
                <w:p w:rsidR="004136BD" w:rsidRDefault="004136BD" w:rsidP="004136BD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第</w:t>
                  </w:r>
                  <w:r>
                    <w:t>2</w:t>
                  </w:r>
                  <w:r>
                    <w:rPr>
                      <w:rFonts w:hint="eastAsia"/>
                    </w:rPr>
                    <w:t>位</w:t>
                  </w:r>
                </w:p>
              </w:tc>
              <w:tc>
                <w:tcPr>
                  <w:tcW w:w="992" w:type="dxa"/>
                </w:tcPr>
                <w:p w:rsidR="004136BD" w:rsidRDefault="004136BD" w:rsidP="004136BD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第</w:t>
                  </w:r>
                  <w:r>
                    <w:t>3</w:t>
                  </w:r>
                  <w:r>
                    <w:rPr>
                      <w:rFonts w:hint="eastAsia"/>
                    </w:rPr>
                    <w:t>位</w:t>
                  </w:r>
                </w:p>
              </w:tc>
              <w:tc>
                <w:tcPr>
                  <w:tcW w:w="993" w:type="dxa"/>
                </w:tcPr>
                <w:p w:rsidR="004136BD" w:rsidRDefault="004136BD" w:rsidP="004136BD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第</w:t>
                  </w:r>
                  <w:r>
                    <w:t>4</w:t>
                  </w:r>
                  <w:r>
                    <w:rPr>
                      <w:rFonts w:hint="eastAsia"/>
                    </w:rPr>
                    <w:t>位</w:t>
                  </w:r>
                </w:p>
              </w:tc>
              <w:tc>
                <w:tcPr>
                  <w:tcW w:w="992" w:type="dxa"/>
                </w:tcPr>
                <w:p w:rsidR="004136BD" w:rsidRDefault="004136BD" w:rsidP="004136BD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第</w:t>
                  </w:r>
                  <w:r>
                    <w:t>5</w:t>
                  </w:r>
                  <w:r>
                    <w:rPr>
                      <w:rFonts w:hint="eastAsia"/>
                    </w:rPr>
                    <w:t>位</w:t>
                  </w:r>
                </w:p>
              </w:tc>
              <w:tc>
                <w:tcPr>
                  <w:tcW w:w="709" w:type="dxa"/>
                </w:tcPr>
                <w:p w:rsidR="004136BD" w:rsidRDefault="004136BD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合计</w:t>
                  </w:r>
                </w:p>
              </w:tc>
            </w:tr>
            <w:tr w:rsidR="004136BD" w:rsidTr="00CD07A7">
              <w:tc>
                <w:tcPr>
                  <w:tcW w:w="696" w:type="dxa"/>
                </w:tcPr>
                <w:p w:rsidR="004136BD" w:rsidRDefault="004136BD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01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709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15</w:t>
                  </w:r>
                </w:p>
              </w:tc>
            </w:tr>
            <w:tr w:rsidR="004136BD" w:rsidTr="00CD07A7">
              <w:tc>
                <w:tcPr>
                  <w:tcW w:w="696" w:type="dxa"/>
                </w:tcPr>
                <w:p w:rsidR="004136BD" w:rsidRDefault="004136BD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02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6</w:t>
                  </w:r>
                </w:p>
              </w:tc>
            </w:tr>
            <w:tr w:rsidR="004136BD" w:rsidTr="00CD07A7">
              <w:tc>
                <w:tcPr>
                  <w:tcW w:w="696" w:type="dxa"/>
                </w:tcPr>
                <w:p w:rsidR="004136BD" w:rsidRDefault="004136BD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03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3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5</w:t>
                  </w:r>
                </w:p>
              </w:tc>
            </w:tr>
            <w:tr w:rsidR="004136BD" w:rsidTr="00CD07A7">
              <w:tc>
                <w:tcPr>
                  <w:tcW w:w="696" w:type="dxa"/>
                </w:tcPr>
                <w:p w:rsidR="004136BD" w:rsidRDefault="004136BD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04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993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10</w:t>
                  </w:r>
                </w:p>
              </w:tc>
            </w:tr>
            <w:tr w:rsidR="004136BD" w:rsidTr="00CD07A7">
              <w:tc>
                <w:tcPr>
                  <w:tcW w:w="696" w:type="dxa"/>
                </w:tcPr>
                <w:p w:rsidR="004136BD" w:rsidRDefault="004136BD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05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4136BD" w:rsidTr="00CD07A7">
              <w:tc>
                <w:tcPr>
                  <w:tcW w:w="696" w:type="dxa"/>
                </w:tcPr>
                <w:p w:rsidR="004136BD" w:rsidRDefault="004136BD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06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709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13</w:t>
                  </w:r>
                </w:p>
              </w:tc>
            </w:tr>
            <w:tr w:rsidR="004136BD" w:rsidTr="00CD07A7">
              <w:tc>
                <w:tcPr>
                  <w:tcW w:w="696" w:type="dxa"/>
                </w:tcPr>
                <w:p w:rsidR="004136BD" w:rsidRDefault="004136BD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07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993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4136BD" w:rsidTr="00CD07A7">
              <w:tc>
                <w:tcPr>
                  <w:tcW w:w="696" w:type="dxa"/>
                </w:tcPr>
                <w:p w:rsidR="004136BD" w:rsidRDefault="004136BD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08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4136BD" w:rsidTr="00CD07A7">
              <w:tc>
                <w:tcPr>
                  <w:tcW w:w="696" w:type="dxa"/>
                </w:tcPr>
                <w:p w:rsidR="004136BD" w:rsidRDefault="004136BD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09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993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4136BD" w:rsidTr="00CD07A7">
              <w:tc>
                <w:tcPr>
                  <w:tcW w:w="696" w:type="dxa"/>
                </w:tcPr>
                <w:p w:rsidR="004136BD" w:rsidRDefault="004136BD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6</w:t>
                  </w:r>
                </w:p>
              </w:tc>
            </w:tr>
            <w:tr w:rsidR="004136BD" w:rsidTr="00CD07A7">
              <w:tc>
                <w:tcPr>
                  <w:tcW w:w="696" w:type="dxa"/>
                </w:tcPr>
                <w:p w:rsidR="004136BD" w:rsidRDefault="004136BD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992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4136BD" w:rsidRDefault="00562754" w:rsidP="009B4F6F">
                  <w:pPr>
                    <w:ind w:left="0" w:right="210"/>
                    <w:jc w:val="left"/>
                  </w:pPr>
                  <w:r>
                    <w:rPr>
                      <w:rFonts w:hint="eastAsia"/>
                    </w:rPr>
                    <w:t>9</w:t>
                  </w:r>
                </w:p>
              </w:tc>
            </w:tr>
          </w:tbl>
          <w:p w:rsidR="004136BD" w:rsidRPr="00D25CE1" w:rsidRDefault="004136BD" w:rsidP="009B4F6F">
            <w:pPr>
              <w:ind w:left="0" w:right="210"/>
              <w:jc w:val="left"/>
            </w:pPr>
          </w:p>
        </w:tc>
      </w:tr>
      <w:tr w:rsidR="00A63DB1" w:rsidTr="009B4F6F">
        <w:tc>
          <w:tcPr>
            <w:tcW w:w="1205" w:type="dxa"/>
            <w:shd w:val="clear" w:color="auto" w:fill="9FD3A4" w:themeFill="background1" w:themeFillShade="D9"/>
          </w:tcPr>
          <w:p w:rsidR="00A63DB1" w:rsidRPr="0010192D" w:rsidRDefault="00A63DB1" w:rsidP="009B4F6F">
            <w:pPr>
              <w:jc w:val="center"/>
            </w:pPr>
            <w:r>
              <w:t>异常情况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A63DB1" w:rsidRDefault="00A63DB1" w:rsidP="009B4F6F">
            <w:pPr>
              <w:ind w:right="21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A63DB1" w:rsidRPr="007E54DF" w:rsidTr="009B4F6F">
        <w:tc>
          <w:tcPr>
            <w:tcW w:w="1205" w:type="dxa"/>
            <w:shd w:val="clear" w:color="auto" w:fill="9FD3A4" w:themeFill="background1" w:themeFillShade="D9"/>
          </w:tcPr>
          <w:p w:rsidR="00A63DB1" w:rsidRPr="0010192D" w:rsidRDefault="00A63DB1" w:rsidP="009B4F6F">
            <w:pPr>
              <w:jc w:val="center"/>
            </w:pPr>
            <w:r>
              <w:t>约束条件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A63DB1" w:rsidRPr="001B5728" w:rsidRDefault="00A63DB1" w:rsidP="009B4F6F">
            <w:pPr>
              <w:ind w:right="21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A63DB1" w:rsidTr="009B4F6F">
        <w:trPr>
          <w:trHeight w:val="429"/>
        </w:trPr>
        <w:tc>
          <w:tcPr>
            <w:tcW w:w="1205" w:type="dxa"/>
            <w:shd w:val="clear" w:color="auto" w:fill="9FD3A4" w:themeFill="background1" w:themeFillShade="D9"/>
          </w:tcPr>
          <w:p w:rsidR="00A63DB1" w:rsidRPr="0010192D" w:rsidRDefault="00A63DB1" w:rsidP="009B4F6F">
            <w:pPr>
              <w:jc w:val="center"/>
            </w:pPr>
            <w:r>
              <w:t>其他说明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A63DB1" w:rsidRDefault="00A63DB1" w:rsidP="009B4F6F">
            <w:pPr>
              <w:autoSpaceDE w:val="0"/>
              <w:autoSpaceDN w:val="0"/>
              <w:spacing w:line="240" w:lineRule="auto"/>
              <w:ind w:left="0" w:right="0"/>
              <w:jc w:val="left"/>
            </w:pPr>
          </w:p>
        </w:tc>
      </w:tr>
    </w:tbl>
    <w:p w:rsidR="00A63DB1" w:rsidRDefault="00A63DB1" w:rsidP="00A63DB1"/>
    <w:p w:rsidR="0045508C" w:rsidRDefault="0045508C" w:rsidP="0045508C">
      <w:pPr>
        <w:pStyle w:val="3"/>
      </w:pPr>
      <w:r>
        <w:t>冷热号分析图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2628"/>
        <w:gridCol w:w="1577"/>
        <w:gridCol w:w="2778"/>
      </w:tblGrid>
      <w:tr w:rsidR="0045508C" w:rsidTr="001D2BCC">
        <w:trPr>
          <w:tblHeader/>
        </w:trPr>
        <w:tc>
          <w:tcPr>
            <w:tcW w:w="1205" w:type="dxa"/>
            <w:shd w:val="clear" w:color="auto" w:fill="9FD3A4" w:themeFill="background1" w:themeFillShade="D9"/>
          </w:tcPr>
          <w:p w:rsidR="0045508C" w:rsidRDefault="0045508C" w:rsidP="001D2BCC">
            <w:pPr>
              <w:jc w:val="center"/>
            </w:pPr>
            <w:r>
              <w:t>功能编号</w:t>
            </w:r>
          </w:p>
        </w:tc>
        <w:tc>
          <w:tcPr>
            <w:tcW w:w="2628" w:type="dxa"/>
            <w:shd w:val="clear" w:color="auto" w:fill="CCE8CF" w:themeFill="background1"/>
          </w:tcPr>
          <w:p w:rsidR="0045508C" w:rsidRPr="00DA3AD6" w:rsidRDefault="0045508C" w:rsidP="001D2BCC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9FD3A4" w:themeFill="background1" w:themeFillShade="D9"/>
          </w:tcPr>
          <w:p w:rsidR="0045508C" w:rsidRDefault="0045508C" w:rsidP="001D2BCC">
            <w:pPr>
              <w:ind w:right="34"/>
            </w:pPr>
            <w:r>
              <w:t>功能</w:t>
            </w:r>
          </w:p>
        </w:tc>
        <w:tc>
          <w:tcPr>
            <w:tcW w:w="2778" w:type="dxa"/>
            <w:shd w:val="clear" w:color="auto" w:fill="CCE8CF" w:themeFill="background1"/>
          </w:tcPr>
          <w:p w:rsidR="0045508C" w:rsidRDefault="0045508C" w:rsidP="001D2BCC">
            <w:pPr>
              <w:ind w:right="210"/>
              <w:jc w:val="left"/>
            </w:pPr>
          </w:p>
        </w:tc>
      </w:tr>
      <w:tr w:rsidR="0045508C" w:rsidTr="001D2BCC">
        <w:tc>
          <w:tcPr>
            <w:tcW w:w="1205" w:type="dxa"/>
            <w:shd w:val="clear" w:color="auto" w:fill="9FD3A4" w:themeFill="background1" w:themeFillShade="D9"/>
          </w:tcPr>
          <w:p w:rsidR="0045508C" w:rsidRPr="0010192D" w:rsidRDefault="0045508C" w:rsidP="001D2BCC">
            <w:pPr>
              <w:jc w:val="center"/>
            </w:pPr>
            <w:r>
              <w:t>功能名称</w:t>
            </w:r>
          </w:p>
        </w:tc>
        <w:tc>
          <w:tcPr>
            <w:tcW w:w="2628" w:type="dxa"/>
            <w:shd w:val="clear" w:color="auto" w:fill="auto"/>
          </w:tcPr>
          <w:p w:rsidR="0045508C" w:rsidRDefault="0045508C" w:rsidP="001D2BCC">
            <w:pPr>
              <w:ind w:right="210"/>
              <w:jc w:val="left"/>
            </w:pPr>
            <w:r>
              <w:rPr>
                <w:rFonts w:hint="eastAsia"/>
              </w:rPr>
              <w:t>冷热号分析图</w:t>
            </w:r>
          </w:p>
        </w:tc>
        <w:tc>
          <w:tcPr>
            <w:tcW w:w="1577" w:type="dxa"/>
            <w:shd w:val="clear" w:color="auto" w:fill="9FD3A4" w:themeFill="background1" w:themeFillShade="D9"/>
          </w:tcPr>
          <w:p w:rsidR="0045508C" w:rsidRDefault="0045508C" w:rsidP="001D2BCC">
            <w:pPr>
              <w:ind w:right="210"/>
              <w:jc w:val="left"/>
            </w:pPr>
            <w:r>
              <w:t>优先级</w:t>
            </w:r>
          </w:p>
        </w:tc>
        <w:tc>
          <w:tcPr>
            <w:tcW w:w="2778" w:type="dxa"/>
            <w:shd w:val="clear" w:color="auto" w:fill="auto"/>
          </w:tcPr>
          <w:p w:rsidR="0045508C" w:rsidRDefault="0045508C" w:rsidP="001D2BCC">
            <w:pPr>
              <w:ind w:right="210"/>
              <w:jc w:val="left"/>
            </w:pPr>
          </w:p>
        </w:tc>
      </w:tr>
      <w:tr w:rsidR="0045508C" w:rsidTr="001D2BCC">
        <w:tc>
          <w:tcPr>
            <w:tcW w:w="1205" w:type="dxa"/>
            <w:shd w:val="clear" w:color="auto" w:fill="9FD3A4" w:themeFill="background1" w:themeFillShade="D9"/>
          </w:tcPr>
          <w:p w:rsidR="0045508C" w:rsidRPr="0010192D" w:rsidRDefault="0045508C" w:rsidP="001D2BCC">
            <w:pPr>
              <w:jc w:val="center"/>
            </w:pPr>
            <w:r w:rsidRPr="0010192D">
              <w:rPr>
                <w:rFonts w:hint="eastAsia"/>
              </w:rPr>
              <w:t>用户角色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45508C" w:rsidRDefault="0045508C" w:rsidP="001D2BCC">
            <w:pPr>
              <w:ind w:right="210"/>
              <w:jc w:val="left"/>
            </w:pPr>
          </w:p>
        </w:tc>
      </w:tr>
      <w:tr w:rsidR="0045508C" w:rsidTr="001D2BCC">
        <w:tc>
          <w:tcPr>
            <w:tcW w:w="1205" w:type="dxa"/>
            <w:shd w:val="clear" w:color="auto" w:fill="9FD3A4" w:themeFill="background1" w:themeFillShade="D9"/>
          </w:tcPr>
          <w:p w:rsidR="0045508C" w:rsidRPr="0010192D" w:rsidRDefault="0045508C" w:rsidP="001D2BCC">
            <w:pPr>
              <w:jc w:val="center"/>
            </w:pPr>
            <w:r>
              <w:t>功能描述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45508C" w:rsidRDefault="0045508C" w:rsidP="001D2BCC">
            <w:pPr>
              <w:ind w:right="210"/>
              <w:jc w:val="left"/>
            </w:pPr>
            <w:r>
              <w:rPr>
                <w:rFonts w:hint="eastAsia"/>
              </w:rPr>
              <w:t>同屏展示近</w:t>
            </w:r>
            <w:r w:rsidR="00072482">
              <w:t>50</w:t>
            </w:r>
            <w:r>
              <w:rPr>
                <w:rFonts w:hint="eastAsia"/>
              </w:rPr>
              <w:t>期、近</w:t>
            </w:r>
            <w:r w:rsidR="00072482">
              <w:t>10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期的冷热号分析图，分别统计各个号码在近</w:t>
            </w:r>
            <w:r w:rsidR="00072482">
              <w:t>5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期、近</w:t>
            </w:r>
            <w:r w:rsidR="00072482">
              <w:t>10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期中出现的频次，以柱状图形式展示。</w:t>
            </w:r>
          </w:p>
          <w:p w:rsidR="0045508C" w:rsidRDefault="0045508C" w:rsidP="001D2BCC">
            <w:pPr>
              <w:ind w:right="210"/>
              <w:jc w:val="left"/>
            </w:pPr>
            <w:r>
              <w:rPr>
                <w:rFonts w:hint="eastAsia"/>
              </w:rPr>
              <w:t>柱子最高的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个用一个颜色表示热号</w:t>
            </w:r>
          </w:p>
          <w:p w:rsidR="0045508C" w:rsidRDefault="0045508C" w:rsidP="001D2BCC">
            <w:pPr>
              <w:ind w:right="210"/>
              <w:jc w:val="left"/>
            </w:pPr>
            <w:r>
              <w:rPr>
                <w:rFonts w:hint="eastAsia"/>
              </w:rPr>
              <w:lastRenderedPageBreak/>
              <w:t>柱子最爱的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个用一个颜色表示冷号</w:t>
            </w:r>
          </w:p>
          <w:p w:rsidR="0045508C" w:rsidRPr="00135788" w:rsidRDefault="0045508C" w:rsidP="001D2BCC">
            <w:pPr>
              <w:ind w:right="210"/>
              <w:jc w:val="left"/>
            </w:pPr>
            <w:r>
              <w:t>其他柱子用另外一个颜色</w:t>
            </w:r>
          </w:p>
        </w:tc>
      </w:tr>
      <w:tr w:rsidR="0045508C" w:rsidTr="001D2BCC">
        <w:tc>
          <w:tcPr>
            <w:tcW w:w="1205" w:type="dxa"/>
            <w:shd w:val="clear" w:color="auto" w:fill="9FD3A4" w:themeFill="background1" w:themeFillShade="D9"/>
          </w:tcPr>
          <w:p w:rsidR="0045508C" w:rsidRPr="0010192D" w:rsidRDefault="0045508C" w:rsidP="001D2BCC">
            <w:pPr>
              <w:jc w:val="center"/>
            </w:pPr>
            <w:r>
              <w:lastRenderedPageBreak/>
              <w:t>输入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45508C" w:rsidRDefault="0045508C" w:rsidP="001D2BCC">
            <w:pPr>
              <w:ind w:right="210"/>
              <w:jc w:val="left"/>
            </w:pPr>
          </w:p>
        </w:tc>
      </w:tr>
      <w:tr w:rsidR="0045508C" w:rsidTr="001D2BCC">
        <w:tc>
          <w:tcPr>
            <w:tcW w:w="1205" w:type="dxa"/>
            <w:shd w:val="clear" w:color="auto" w:fill="9FD3A4" w:themeFill="background1" w:themeFillShade="D9"/>
          </w:tcPr>
          <w:p w:rsidR="0045508C" w:rsidRPr="0010192D" w:rsidRDefault="0045508C" w:rsidP="001D2BCC">
            <w:pPr>
              <w:jc w:val="center"/>
            </w:pPr>
            <w:r>
              <w:t>输出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45508C" w:rsidRDefault="0045508C" w:rsidP="001D2BCC">
            <w:pPr>
              <w:ind w:right="210"/>
              <w:jc w:val="left"/>
            </w:pPr>
            <w:r>
              <w:rPr>
                <w:rFonts w:hint="eastAsia"/>
              </w:rPr>
              <w:t>近</w:t>
            </w:r>
            <w:r w:rsidR="00072482">
              <w:t>5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期冷热号分析图：</w:t>
            </w:r>
          </w:p>
          <w:p w:rsidR="0045508C" w:rsidRDefault="0045508C" w:rsidP="001D2BCC">
            <w:pPr>
              <w:ind w:left="0" w:right="210"/>
              <w:jc w:val="left"/>
            </w:pPr>
            <w:r>
              <w:t>以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个号码为横坐标，号码在近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期中出现的频次为纵坐标，以柱状图的形式展示</w:t>
            </w:r>
          </w:p>
          <w:p w:rsidR="0045508C" w:rsidRDefault="0045508C" w:rsidP="001D2BCC">
            <w:pPr>
              <w:ind w:left="0" w:right="210"/>
              <w:jc w:val="left"/>
            </w:pPr>
          </w:p>
          <w:p w:rsidR="0045508C" w:rsidRDefault="0045508C" w:rsidP="001D2BCC">
            <w:pPr>
              <w:ind w:left="0" w:right="210"/>
              <w:jc w:val="left"/>
            </w:pPr>
            <w:r>
              <w:rPr>
                <w:noProof/>
              </w:rPr>
              <w:drawing>
                <wp:inline distT="0" distB="0" distL="0" distR="0" wp14:anchorId="5AA05200" wp14:editId="5376AC15">
                  <wp:extent cx="3943847" cy="2329732"/>
                  <wp:effectExtent l="0" t="0" r="0" b="13970"/>
                  <wp:docPr id="11" name="图表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:rsidR="0045508C" w:rsidRDefault="0045508C" w:rsidP="001D2BCC">
            <w:pPr>
              <w:ind w:left="0" w:right="210"/>
              <w:jc w:val="left"/>
            </w:pPr>
          </w:p>
          <w:p w:rsidR="0045508C" w:rsidRDefault="0045508C" w:rsidP="001D2BCC">
            <w:pPr>
              <w:ind w:right="210"/>
              <w:jc w:val="left"/>
            </w:pPr>
            <w:r>
              <w:rPr>
                <w:rFonts w:hint="eastAsia"/>
              </w:rPr>
              <w:t>近</w:t>
            </w:r>
            <w:r w:rsidR="00072482">
              <w:t>10</w:t>
            </w:r>
            <w:r>
              <w:t>0</w:t>
            </w:r>
            <w:r>
              <w:rPr>
                <w:rFonts w:hint="eastAsia"/>
              </w:rPr>
              <w:t>期冷热号分析图：</w:t>
            </w:r>
          </w:p>
          <w:p w:rsidR="0045508C" w:rsidRDefault="0045508C" w:rsidP="001D2BCC">
            <w:pPr>
              <w:ind w:left="0" w:right="210"/>
              <w:jc w:val="left"/>
            </w:pPr>
            <w:r>
              <w:t>以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个号码为横坐标，号码在近</w:t>
            </w:r>
            <w:r w:rsidR="00072482">
              <w:t>10</w:t>
            </w:r>
            <w:r>
              <w:t>0</w:t>
            </w:r>
            <w:r>
              <w:rPr>
                <w:rFonts w:hint="eastAsia"/>
              </w:rPr>
              <w:t>期中出现的频次为纵坐标，以柱状图的形式展示</w:t>
            </w:r>
          </w:p>
          <w:p w:rsidR="0045508C" w:rsidRDefault="0045508C" w:rsidP="001D2BCC">
            <w:pPr>
              <w:ind w:left="0" w:right="210"/>
              <w:jc w:val="left"/>
            </w:pPr>
          </w:p>
          <w:p w:rsidR="0045508C" w:rsidRDefault="0045508C" w:rsidP="001D2BCC">
            <w:pPr>
              <w:ind w:left="0" w:right="210"/>
              <w:jc w:val="left"/>
            </w:pPr>
            <w:r>
              <w:rPr>
                <w:noProof/>
              </w:rPr>
              <w:drawing>
                <wp:inline distT="0" distB="0" distL="0" distR="0" wp14:anchorId="0AB4728E" wp14:editId="479B6BA8">
                  <wp:extent cx="3943847" cy="2329732"/>
                  <wp:effectExtent l="0" t="0" r="0" b="13970"/>
                  <wp:docPr id="10" name="图表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:rsidR="0045508C" w:rsidRPr="00D25CE1" w:rsidRDefault="0045508C" w:rsidP="001D2BCC">
            <w:pPr>
              <w:ind w:left="0" w:right="210"/>
              <w:jc w:val="left"/>
            </w:pPr>
          </w:p>
        </w:tc>
      </w:tr>
      <w:tr w:rsidR="0045508C" w:rsidTr="001D2BCC">
        <w:tc>
          <w:tcPr>
            <w:tcW w:w="1205" w:type="dxa"/>
            <w:shd w:val="clear" w:color="auto" w:fill="9FD3A4" w:themeFill="background1" w:themeFillShade="D9"/>
          </w:tcPr>
          <w:p w:rsidR="0045508C" w:rsidRPr="0010192D" w:rsidRDefault="0045508C" w:rsidP="001D2BCC">
            <w:pPr>
              <w:jc w:val="center"/>
            </w:pPr>
            <w:r>
              <w:t>异常情况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45508C" w:rsidRDefault="0045508C" w:rsidP="001D2BCC">
            <w:pPr>
              <w:ind w:right="21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45508C" w:rsidRPr="007E54DF" w:rsidTr="001D2BCC">
        <w:tc>
          <w:tcPr>
            <w:tcW w:w="1205" w:type="dxa"/>
            <w:shd w:val="clear" w:color="auto" w:fill="9FD3A4" w:themeFill="background1" w:themeFillShade="D9"/>
          </w:tcPr>
          <w:p w:rsidR="0045508C" w:rsidRPr="0010192D" w:rsidRDefault="0045508C" w:rsidP="001D2BCC">
            <w:pPr>
              <w:jc w:val="center"/>
            </w:pPr>
            <w:r>
              <w:t>约束条件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45508C" w:rsidRPr="001B5728" w:rsidRDefault="0045508C" w:rsidP="001D2BCC">
            <w:pPr>
              <w:ind w:right="21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45508C" w:rsidTr="001D2BCC">
        <w:trPr>
          <w:trHeight w:val="429"/>
        </w:trPr>
        <w:tc>
          <w:tcPr>
            <w:tcW w:w="1205" w:type="dxa"/>
            <w:shd w:val="clear" w:color="auto" w:fill="9FD3A4" w:themeFill="background1" w:themeFillShade="D9"/>
          </w:tcPr>
          <w:p w:rsidR="0045508C" w:rsidRPr="0010192D" w:rsidRDefault="0045508C" w:rsidP="001D2BCC">
            <w:pPr>
              <w:jc w:val="center"/>
            </w:pPr>
            <w:r>
              <w:lastRenderedPageBreak/>
              <w:t>其他说明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45508C" w:rsidRDefault="0045508C" w:rsidP="001D2BCC">
            <w:pPr>
              <w:autoSpaceDE w:val="0"/>
              <w:autoSpaceDN w:val="0"/>
              <w:spacing w:line="240" w:lineRule="auto"/>
              <w:ind w:left="0" w:right="0"/>
              <w:jc w:val="left"/>
            </w:pPr>
          </w:p>
        </w:tc>
      </w:tr>
    </w:tbl>
    <w:p w:rsidR="0045508C" w:rsidRPr="00A63DB1" w:rsidRDefault="0045508C" w:rsidP="0045508C"/>
    <w:p w:rsidR="0045508C" w:rsidRDefault="0045508C" w:rsidP="00A63DB1"/>
    <w:p w:rsidR="005C7704" w:rsidRDefault="005C7704" w:rsidP="005C7704">
      <w:pPr>
        <w:pStyle w:val="2"/>
      </w:pPr>
      <w:r>
        <w:t>滚动栏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2628"/>
        <w:gridCol w:w="1577"/>
        <w:gridCol w:w="2778"/>
      </w:tblGrid>
      <w:tr w:rsidR="005C7704" w:rsidTr="003D2BDA">
        <w:trPr>
          <w:tblHeader/>
        </w:trPr>
        <w:tc>
          <w:tcPr>
            <w:tcW w:w="1205" w:type="dxa"/>
            <w:shd w:val="clear" w:color="auto" w:fill="9FD3A4" w:themeFill="background1" w:themeFillShade="D9"/>
          </w:tcPr>
          <w:p w:rsidR="005C7704" w:rsidRDefault="005C7704" w:rsidP="003D2BDA">
            <w:pPr>
              <w:jc w:val="center"/>
            </w:pPr>
            <w:r>
              <w:t>功能编号</w:t>
            </w:r>
          </w:p>
        </w:tc>
        <w:tc>
          <w:tcPr>
            <w:tcW w:w="2628" w:type="dxa"/>
            <w:shd w:val="clear" w:color="auto" w:fill="CCE8CF" w:themeFill="background1"/>
          </w:tcPr>
          <w:p w:rsidR="005C7704" w:rsidRPr="00DA3AD6" w:rsidRDefault="005C7704" w:rsidP="003D2BDA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9FD3A4" w:themeFill="background1" w:themeFillShade="D9"/>
          </w:tcPr>
          <w:p w:rsidR="005C7704" w:rsidRDefault="005C7704" w:rsidP="003D2BDA">
            <w:pPr>
              <w:ind w:right="34"/>
            </w:pPr>
            <w:r>
              <w:t>功能</w:t>
            </w:r>
          </w:p>
        </w:tc>
        <w:tc>
          <w:tcPr>
            <w:tcW w:w="2778" w:type="dxa"/>
            <w:shd w:val="clear" w:color="auto" w:fill="CCE8CF" w:themeFill="background1"/>
          </w:tcPr>
          <w:p w:rsidR="005C7704" w:rsidRDefault="005C7704" w:rsidP="003D2BDA">
            <w:pPr>
              <w:ind w:right="210"/>
              <w:jc w:val="left"/>
            </w:pPr>
          </w:p>
        </w:tc>
      </w:tr>
      <w:tr w:rsidR="005C7704" w:rsidTr="003D2BDA">
        <w:tc>
          <w:tcPr>
            <w:tcW w:w="1205" w:type="dxa"/>
            <w:shd w:val="clear" w:color="auto" w:fill="9FD3A4" w:themeFill="background1" w:themeFillShade="D9"/>
          </w:tcPr>
          <w:p w:rsidR="005C7704" w:rsidRPr="0010192D" w:rsidRDefault="005C7704" w:rsidP="003D2BDA">
            <w:pPr>
              <w:jc w:val="center"/>
            </w:pPr>
            <w:r>
              <w:t>功能名称</w:t>
            </w:r>
          </w:p>
        </w:tc>
        <w:tc>
          <w:tcPr>
            <w:tcW w:w="2628" w:type="dxa"/>
            <w:shd w:val="clear" w:color="auto" w:fill="auto"/>
          </w:tcPr>
          <w:p w:rsidR="005C7704" w:rsidRDefault="005C7704" w:rsidP="003D2BDA">
            <w:pPr>
              <w:ind w:right="210"/>
              <w:jc w:val="left"/>
            </w:pPr>
            <w:r>
              <w:rPr>
                <w:rFonts w:hint="eastAsia"/>
              </w:rPr>
              <w:t>滚动</w:t>
            </w:r>
            <w:r>
              <w:t>栏</w:t>
            </w:r>
          </w:p>
        </w:tc>
        <w:tc>
          <w:tcPr>
            <w:tcW w:w="1577" w:type="dxa"/>
            <w:shd w:val="clear" w:color="auto" w:fill="9FD3A4" w:themeFill="background1" w:themeFillShade="D9"/>
          </w:tcPr>
          <w:p w:rsidR="005C7704" w:rsidRDefault="005C7704" w:rsidP="003D2BDA">
            <w:pPr>
              <w:ind w:right="210"/>
              <w:jc w:val="left"/>
            </w:pPr>
            <w:r>
              <w:t>优先级</w:t>
            </w:r>
          </w:p>
        </w:tc>
        <w:tc>
          <w:tcPr>
            <w:tcW w:w="2778" w:type="dxa"/>
            <w:shd w:val="clear" w:color="auto" w:fill="auto"/>
          </w:tcPr>
          <w:p w:rsidR="005C7704" w:rsidRDefault="005C7704" w:rsidP="003D2BDA">
            <w:pPr>
              <w:ind w:right="210"/>
              <w:jc w:val="left"/>
            </w:pPr>
          </w:p>
        </w:tc>
      </w:tr>
      <w:tr w:rsidR="005C7704" w:rsidTr="003D2BDA">
        <w:tc>
          <w:tcPr>
            <w:tcW w:w="1205" w:type="dxa"/>
            <w:shd w:val="clear" w:color="auto" w:fill="9FD3A4" w:themeFill="background1" w:themeFillShade="D9"/>
          </w:tcPr>
          <w:p w:rsidR="005C7704" w:rsidRPr="0010192D" w:rsidRDefault="005C7704" w:rsidP="003D2BDA">
            <w:pPr>
              <w:jc w:val="center"/>
            </w:pPr>
            <w:r w:rsidRPr="0010192D">
              <w:rPr>
                <w:rFonts w:hint="eastAsia"/>
              </w:rPr>
              <w:t>用户角色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5C7704" w:rsidRDefault="005C7704" w:rsidP="003D2BDA">
            <w:pPr>
              <w:ind w:right="210"/>
              <w:jc w:val="left"/>
            </w:pPr>
          </w:p>
        </w:tc>
      </w:tr>
      <w:tr w:rsidR="005C7704" w:rsidTr="003D2BDA">
        <w:tc>
          <w:tcPr>
            <w:tcW w:w="1205" w:type="dxa"/>
            <w:shd w:val="clear" w:color="auto" w:fill="9FD3A4" w:themeFill="background1" w:themeFillShade="D9"/>
          </w:tcPr>
          <w:p w:rsidR="005C7704" w:rsidRPr="0010192D" w:rsidRDefault="005C7704" w:rsidP="003D2BDA">
            <w:pPr>
              <w:jc w:val="center"/>
            </w:pPr>
            <w:r>
              <w:t>功能描述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5C7704" w:rsidRPr="00135788" w:rsidRDefault="002E5706" w:rsidP="00712935">
            <w:pPr>
              <w:ind w:left="0" w:right="210"/>
              <w:jc w:val="left"/>
            </w:pPr>
            <w:r>
              <w:rPr>
                <w:rFonts w:hint="eastAsia"/>
              </w:rPr>
              <w:t>屏幕下方滚动播放近</w:t>
            </w:r>
            <w:del w:id="48" w:author="user" w:date="2016-08-31T15:05:00Z">
              <w:r w:rsidDel="00712935">
                <w:rPr>
                  <w:rFonts w:hint="eastAsia"/>
                </w:rPr>
                <w:delText>10</w:delText>
              </w:r>
              <w:r w:rsidDel="00712935">
                <w:rPr>
                  <w:rFonts w:hint="eastAsia"/>
                </w:rPr>
                <w:delText>期</w:delText>
              </w:r>
            </w:del>
            <w:ins w:id="49" w:author="user" w:date="2016-08-31T15:05:00Z">
              <w:r w:rsidR="00712935">
                <w:t>7</w:t>
              </w:r>
              <w:r w:rsidR="00712935">
                <w:t>天</w:t>
              </w:r>
            </w:ins>
            <w:r>
              <w:rPr>
                <w:rFonts w:hint="eastAsia"/>
              </w:rPr>
              <w:t>的</w:t>
            </w:r>
            <w:del w:id="50" w:author="user" w:date="2016-08-31T15:36:00Z">
              <w:r w:rsidDel="00FF3993">
                <w:rPr>
                  <w:rFonts w:hint="eastAsia"/>
                </w:rPr>
                <w:delText>中大奖</w:delText>
              </w:r>
            </w:del>
            <w:ins w:id="51" w:author="user" w:date="2016-08-31T15:36:00Z">
              <w:r w:rsidR="00FF3993">
                <w:rPr>
                  <w:rFonts w:hint="eastAsia"/>
                </w:rPr>
                <w:t>中奖前三名</w:t>
              </w:r>
            </w:ins>
            <w:r>
              <w:rPr>
                <w:rFonts w:hint="eastAsia"/>
              </w:rPr>
              <w:t>信息</w:t>
            </w:r>
            <w:del w:id="52" w:author="user" w:date="2016-08-31T15:06:00Z">
              <w:r w:rsidR="004A1F83" w:rsidDel="00712935">
                <w:rPr>
                  <w:rFonts w:hint="eastAsia"/>
                </w:rPr>
                <w:delText>或</w:delText>
              </w:r>
              <w:r w:rsidDel="00712935">
                <w:rPr>
                  <w:rFonts w:hint="eastAsia"/>
                </w:rPr>
                <w:delText>后台下发</w:delText>
              </w:r>
              <w:r w:rsidR="004A1F83" w:rsidDel="00712935">
                <w:rPr>
                  <w:rFonts w:hint="eastAsia"/>
                </w:rPr>
                <w:delText>的</w:delText>
              </w:r>
              <w:r w:rsidDel="00712935">
                <w:rPr>
                  <w:rFonts w:hint="eastAsia"/>
                </w:rPr>
                <w:delText>通知</w:delText>
              </w:r>
              <w:r w:rsidR="005B0CEF" w:rsidDel="00712935">
                <w:rPr>
                  <w:rFonts w:hint="eastAsia"/>
                </w:rPr>
                <w:delText>消息</w:delText>
              </w:r>
            </w:del>
            <w:r w:rsidR="005B0CEF">
              <w:rPr>
                <w:rFonts w:hint="eastAsia"/>
              </w:rPr>
              <w:t>。</w:t>
            </w:r>
          </w:p>
        </w:tc>
      </w:tr>
      <w:tr w:rsidR="005C7704" w:rsidTr="003D2BDA">
        <w:tc>
          <w:tcPr>
            <w:tcW w:w="1205" w:type="dxa"/>
            <w:shd w:val="clear" w:color="auto" w:fill="9FD3A4" w:themeFill="background1" w:themeFillShade="D9"/>
          </w:tcPr>
          <w:p w:rsidR="005C7704" w:rsidRPr="0010192D" w:rsidRDefault="005C7704" w:rsidP="003D2BDA">
            <w:pPr>
              <w:jc w:val="center"/>
            </w:pPr>
            <w:r>
              <w:t>输入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6D0E73" w:rsidRDefault="006D0E73" w:rsidP="004A1F83">
            <w:pPr>
              <w:pStyle w:val="a7"/>
              <w:ind w:left="454" w:right="210" w:firstLineChars="0" w:firstLine="0"/>
              <w:jc w:val="left"/>
            </w:pPr>
          </w:p>
        </w:tc>
      </w:tr>
      <w:tr w:rsidR="005C7704" w:rsidTr="003D2BDA">
        <w:tc>
          <w:tcPr>
            <w:tcW w:w="1205" w:type="dxa"/>
            <w:shd w:val="clear" w:color="auto" w:fill="9FD3A4" w:themeFill="background1" w:themeFillShade="D9"/>
          </w:tcPr>
          <w:p w:rsidR="005C7704" w:rsidRPr="0010192D" w:rsidRDefault="005C7704" w:rsidP="003D2BDA">
            <w:pPr>
              <w:jc w:val="center"/>
            </w:pPr>
            <w:r>
              <w:t>输出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5C7704" w:rsidRDefault="007E5BB5" w:rsidP="003D2BDA">
            <w:pPr>
              <w:ind w:right="210"/>
              <w:jc w:val="left"/>
              <w:rPr>
                <w:ins w:id="53" w:author="user" w:date="2016-08-31T15:06:00Z"/>
                <w:rFonts w:ascii="宋体" w:hAnsi="宋体"/>
                <w:bCs/>
                <w:iCs/>
              </w:rPr>
            </w:pPr>
            <w:r>
              <w:rPr>
                <w:rFonts w:ascii="宋体" w:hAnsi="宋体" w:hint="eastAsia"/>
                <w:bCs/>
                <w:iCs/>
              </w:rPr>
              <w:t>在电视屏幕下方显示</w:t>
            </w:r>
            <w:r w:rsidR="00287E37">
              <w:rPr>
                <w:rFonts w:ascii="宋体" w:hAnsi="宋体" w:hint="eastAsia"/>
                <w:bCs/>
                <w:iCs/>
              </w:rPr>
              <w:t>信息</w:t>
            </w:r>
            <w:ins w:id="54" w:author="user" w:date="2016-08-31T15:07:00Z">
              <w:r w:rsidR="004077DD">
                <w:rPr>
                  <w:rFonts w:ascii="宋体" w:hAnsi="宋体" w:hint="eastAsia"/>
                  <w:bCs/>
                  <w:iCs/>
                </w:rPr>
                <w:t>，输出样式如下：</w:t>
              </w:r>
            </w:ins>
          </w:p>
          <w:p w:rsidR="00712935" w:rsidRPr="00D25CE1" w:rsidRDefault="00712935" w:rsidP="003D2BDA">
            <w:pPr>
              <w:ind w:right="210"/>
              <w:jc w:val="left"/>
            </w:pPr>
            <w:ins w:id="55" w:author="user" w:date="2016-08-31T15:06:00Z">
              <w:r>
                <w:rPr>
                  <w:rFonts w:ascii="宋体" w:hAnsi="宋体"/>
                  <w:bCs/>
                  <w:iCs/>
                </w:rPr>
                <w:t>站点编号</w:t>
              </w:r>
              <w:r>
                <w:rPr>
                  <w:rFonts w:ascii="宋体" w:hAnsi="宋体" w:hint="eastAsia"/>
                  <w:bCs/>
                  <w:iCs/>
                </w:rPr>
                <w:t>、</w:t>
              </w:r>
              <w:r>
                <w:rPr>
                  <w:rFonts w:ascii="宋体" w:hAnsi="宋体"/>
                  <w:bCs/>
                  <w:iCs/>
                </w:rPr>
                <w:t>站地址</w:t>
              </w:r>
              <w:r>
                <w:rPr>
                  <w:rFonts w:ascii="宋体" w:hAnsi="宋体" w:hint="eastAsia"/>
                  <w:bCs/>
                  <w:iCs/>
                </w:rPr>
                <w:t>、</w:t>
              </w:r>
              <w:r>
                <w:rPr>
                  <w:rFonts w:ascii="宋体" w:hAnsi="宋体"/>
                  <w:bCs/>
                  <w:iCs/>
                </w:rPr>
                <w:t>期号</w:t>
              </w:r>
              <w:r>
                <w:rPr>
                  <w:rFonts w:ascii="宋体" w:hAnsi="宋体" w:hint="eastAsia"/>
                  <w:bCs/>
                  <w:iCs/>
                </w:rPr>
                <w:t>（</w:t>
              </w:r>
            </w:ins>
            <w:ins w:id="56" w:author="user" w:date="2016-08-31T15:07:00Z">
              <w:r>
                <w:rPr>
                  <w:rFonts w:ascii="宋体" w:hAnsi="宋体" w:hint="eastAsia"/>
                  <w:bCs/>
                  <w:iCs/>
                </w:rPr>
                <w:t>中奖</w:t>
              </w:r>
            </w:ins>
            <w:ins w:id="57" w:author="user" w:date="2016-08-31T15:06:00Z">
              <w:r>
                <w:rPr>
                  <w:rFonts w:ascii="宋体" w:hAnsi="宋体" w:hint="eastAsia"/>
                  <w:bCs/>
                  <w:iCs/>
                </w:rPr>
                <w:t>金额KHR）</w:t>
              </w:r>
            </w:ins>
          </w:p>
        </w:tc>
      </w:tr>
      <w:tr w:rsidR="005C7704" w:rsidTr="003D2BDA">
        <w:tc>
          <w:tcPr>
            <w:tcW w:w="1205" w:type="dxa"/>
            <w:shd w:val="clear" w:color="auto" w:fill="9FD3A4" w:themeFill="background1" w:themeFillShade="D9"/>
          </w:tcPr>
          <w:p w:rsidR="005C7704" w:rsidRPr="0010192D" w:rsidRDefault="005C7704" w:rsidP="003D2BDA">
            <w:pPr>
              <w:jc w:val="center"/>
            </w:pPr>
            <w:r>
              <w:t>异常情况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5C7704" w:rsidRDefault="005C7704" w:rsidP="003D2BDA">
            <w:pPr>
              <w:ind w:right="21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5C7704" w:rsidRPr="007E54DF" w:rsidTr="003D2BDA">
        <w:tc>
          <w:tcPr>
            <w:tcW w:w="1205" w:type="dxa"/>
            <w:shd w:val="clear" w:color="auto" w:fill="9FD3A4" w:themeFill="background1" w:themeFillShade="D9"/>
          </w:tcPr>
          <w:p w:rsidR="005C7704" w:rsidRPr="0010192D" w:rsidRDefault="005C7704" w:rsidP="003D2BDA">
            <w:pPr>
              <w:jc w:val="center"/>
            </w:pPr>
            <w:r>
              <w:t>约束条件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5C7704" w:rsidRPr="001B5728" w:rsidRDefault="005C7704" w:rsidP="00821094">
            <w:pPr>
              <w:ind w:left="0" w:right="210"/>
              <w:jc w:val="left"/>
            </w:pPr>
          </w:p>
        </w:tc>
      </w:tr>
      <w:tr w:rsidR="005C7704" w:rsidTr="003D2BDA">
        <w:trPr>
          <w:trHeight w:val="429"/>
        </w:trPr>
        <w:tc>
          <w:tcPr>
            <w:tcW w:w="1205" w:type="dxa"/>
            <w:shd w:val="clear" w:color="auto" w:fill="9FD3A4" w:themeFill="background1" w:themeFillShade="D9"/>
          </w:tcPr>
          <w:p w:rsidR="005C7704" w:rsidRPr="0010192D" w:rsidRDefault="005C7704" w:rsidP="003D2BDA">
            <w:pPr>
              <w:jc w:val="center"/>
            </w:pPr>
            <w:r>
              <w:t>其他说明</w:t>
            </w:r>
          </w:p>
        </w:tc>
        <w:tc>
          <w:tcPr>
            <w:tcW w:w="6983" w:type="dxa"/>
            <w:gridSpan w:val="3"/>
            <w:shd w:val="clear" w:color="auto" w:fill="auto"/>
          </w:tcPr>
          <w:p w:rsidR="005C7704" w:rsidRDefault="00821094" w:rsidP="003D2BDA">
            <w:pPr>
              <w:autoSpaceDE w:val="0"/>
              <w:autoSpaceDN w:val="0"/>
              <w:spacing w:line="240" w:lineRule="auto"/>
              <w:ind w:left="0" w:right="0"/>
              <w:jc w:val="left"/>
            </w:pPr>
            <w:r>
              <w:t>滚动消息一直连续播放</w:t>
            </w:r>
            <w:r>
              <w:rPr>
                <w:rFonts w:hint="eastAsia"/>
              </w:rPr>
              <w:t>，</w:t>
            </w:r>
            <w:r>
              <w:t>不受屏幕播放内容切换的影响</w:t>
            </w:r>
            <w:r w:rsidR="002E5706">
              <w:rPr>
                <w:rFonts w:hint="eastAsia"/>
              </w:rPr>
              <w:t>。</w:t>
            </w:r>
          </w:p>
        </w:tc>
      </w:tr>
    </w:tbl>
    <w:p w:rsidR="005C7704" w:rsidRPr="00540801" w:rsidRDefault="005C7704" w:rsidP="005C7704"/>
    <w:p w:rsidR="00A63DB1" w:rsidRDefault="00A63DB1" w:rsidP="00A63DB1"/>
    <w:p w:rsidR="008A4554" w:rsidRDefault="008A4554" w:rsidP="00A63DB1"/>
    <w:p w:rsidR="003D2BDA" w:rsidRDefault="003D2BDA" w:rsidP="003D2BDA">
      <w:pPr>
        <w:pStyle w:val="aa"/>
        <w:jc w:val="left"/>
      </w:pPr>
      <w:r>
        <w:t>附录</w:t>
      </w:r>
      <w:r w:rsidR="00072482">
        <w:rPr>
          <w:rFonts w:hint="eastAsia"/>
        </w:rPr>
        <w:t>1</w:t>
      </w:r>
      <w:r>
        <w:rPr>
          <w:rFonts w:hint="eastAsia"/>
        </w:rPr>
        <w:t>：</w:t>
      </w:r>
      <w:r>
        <w:t>视频显示脚本</w:t>
      </w:r>
    </w:p>
    <w:tbl>
      <w:tblPr>
        <w:tblStyle w:val="a8"/>
        <w:tblW w:w="0" w:type="auto"/>
        <w:tblLook w:val="04A0" w:firstRow="1" w:lastRow="0" w:firstColumn="1" w:lastColumn="0" w:noHBand="0" w:noVBand="1"/>
        <w:tblPrChange w:id="58" w:author="user" w:date="2017-02-13T14:51:00Z">
          <w:tblPr>
            <w:tblStyle w:val="a8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467"/>
        <w:gridCol w:w="1341"/>
        <w:gridCol w:w="567"/>
        <w:gridCol w:w="570"/>
        <w:gridCol w:w="2042"/>
        <w:gridCol w:w="1104"/>
        <w:gridCol w:w="886"/>
        <w:gridCol w:w="1319"/>
        <w:tblGridChange w:id="59">
          <w:tblGrid>
            <w:gridCol w:w="467"/>
            <w:gridCol w:w="1341"/>
            <w:gridCol w:w="567"/>
            <w:gridCol w:w="570"/>
            <w:gridCol w:w="2042"/>
            <w:gridCol w:w="1104"/>
            <w:gridCol w:w="886"/>
            <w:gridCol w:w="1319"/>
          </w:tblGrid>
        </w:tblGridChange>
      </w:tblGrid>
      <w:tr w:rsidR="006164FA" w:rsidRPr="00727B33" w:rsidTr="006F0EC6">
        <w:tc>
          <w:tcPr>
            <w:tcW w:w="467" w:type="dxa"/>
            <w:shd w:val="clear" w:color="auto" w:fill="DBDBDB" w:themeFill="accent3" w:themeFillTint="66"/>
            <w:tcPrChange w:id="60" w:author="user" w:date="2017-02-13T14:51:00Z">
              <w:tcPr>
                <w:tcW w:w="466" w:type="dxa"/>
                <w:shd w:val="clear" w:color="auto" w:fill="DBDBDB" w:themeFill="accent3" w:themeFillTint="66"/>
              </w:tcPr>
            </w:tcPrChange>
          </w:tcPr>
          <w:p w:rsidR="001D2BCC" w:rsidRPr="00727B33" w:rsidRDefault="001D2BCC" w:rsidP="001D2B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727B33">
              <w:rPr>
                <w:rFonts w:ascii="微软雅黑" w:eastAsia="微软雅黑" w:hAnsi="微软雅黑" w:cs="宋体" w:hint="eastAsia"/>
                <w:sz w:val="16"/>
                <w:szCs w:val="16"/>
              </w:rPr>
              <w:t>序号</w:t>
            </w:r>
          </w:p>
        </w:tc>
        <w:tc>
          <w:tcPr>
            <w:tcW w:w="1341" w:type="dxa"/>
            <w:shd w:val="clear" w:color="auto" w:fill="DBDBDB" w:themeFill="accent3" w:themeFillTint="66"/>
            <w:tcPrChange w:id="61" w:author="user" w:date="2017-02-13T14:51:00Z">
              <w:tcPr>
                <w:tcW w:w="1269" w:type="dxa"/>
                <w:shd w:val="clear" w:color="auto" w:fill="DBDBDB" w:themeFill="accent3" w:themeFillTint="66"/>
              </w:tcPr>
            </w:tcPrChange>
          </w:tcPr>
          <w:p w:rsidR="001D2BCC" w:rsidRPr="00727B33" w:rsidRDefault="001D2BCC" w:rsidP="001D2B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727B33">
              <w:rPr>
                <w:rFonts w:ascii="微软雅黑" w:eastAsia="微软雅黑" w:hAnsi="微软雅黑" w:hint="eastAsia"/>
                <w:sz w:val="16"/>
                <w:szCs w:val="16"/>
              </w:rPr>
              <w:t>时长</w:t>
            </w:r>
          </w:p>
        </w:tc>
        <w:tc>
          <w:tcPr>
            <w:tcW w:w="1137" w:type="dxa"/>
            <w:gridSpan w:val="2"/>
            <w:shd w:val="clear" w:color="auto" w:fill="DBDBDB" w:themeFill="accent3" w:themeFillTint="66"/>
            <w:tcPrChange w:id="62" w:author="user" w:date="2017-02-13T14:51:00Z">
              <w:tcPr>
                <w:tcW w:w="1142" w:type="dxa"/>
                <w:gridSpan w:val="2"/>
                <w:shd w:val="clear" w:color="auto" w:fill="DBDBDB" w:themeFill="accent3" w:themeFillTint="66"/>
              </w:tcPr>
            </w:tcPrChange>
          </w:tcPr>
          <w:p w:rsidR="001D2BCC" w:rsidRPr="00727B33" w:rsidRDefault="001D2BCC" w:rsidP="001D2B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727B33">
              <w:rPr>
                <w:rFonts w:ascii="微软雅黑" w:eastAsia="微软雅黑" w:hAnsi="微软雅黑" w:hint="eastAsia"/>
                <w:sz w:val="16"/>
                <w:szCs w:val="16"/>
              </w:rPr>
              <w:t>分类</w:t>
            </w:r>
          </w:p>
        </w:tc>
        <w:tc>
          <w:tcPr>
            <w:tcW w:w="2042" w:type="dxa"/>
            <w:shd w:val="clear" w:color="auto" w:fill="DBDBDB" w:themeFill="accent3" w:themeFillTint="66"/>
            <w:tcPrChange w:id="63" w:author="user" w:date="2017-02-13T14:51:00Z">
              <w:tcPr>
                <w:tcW w:w="2074" w:type="dxa"/>
                <w:shd w:val="clear" w:color="auto" w:fill="DBDBDB" w:themeFill="accent3" w:themeFillTint="66"/>
              </w:tcPr>
            </w:tcPrChange>
          </w:tcPr>
          <w:p w:rsidR="001D2BCC" w:rsidRPr="00727B33" w:rsidRDefault="001D2BCC" w:rsidP="001D2B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727B33">
              <w:rPr>
                <w:rFonts w:ascii="微软雅黑" w:eastAsia="微软雅黑" w:hAnsi="微软雅黑" w:hint="eastAsia"/>
                <w:sz w:val="16"/>
                <w:szCs w:val="16"/>
              </w:rPr>
              <w:t>字幕</w:t>
            </w:r>
          </w:p>
        </w:tc>
        <w:tc>
          <w:tcPr>
            <w:tcW w:w="1104" w:type="dxa"/>
            <w:shd w:val="clear" w:color="auto" w:fill="DBDBDB" w:themeFill="accent3" w:themeFillTint="66"/>
            <w:tcPrChange w:id="64" w:author="user" w:date="2017-02-13T14:51:00Z">
              <w:tcPr>
                <w:tcW w:w="1116" w:type="dxa"/>
                <w:shd w:val="clear" w:color="auto" w:fill="DBDBDB" w:themeFill="accent3" w:themeFillTint="66"/>
              </w:tcPr>
            </w:tcPrChange>
          </w:tcPr>
          <w:p w:rsidR="001D2BCC" w:rsidRPr="00727B33" w:rsidRDefault="001D2BCC" w:rsidP="001D2B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727B33">
              <w:rPr>
                <w:rFonts w:ascii="微软雅黑" w:eastAsia="微软雅黑" w:hAnsi="微软雅黑" w:hint="eastAsia"/>
                <w:sz w:val="16"/>
                <w:szCs w:val="16"/>
              </w:rPr>
              <w:t>视频/ 图片</w:t>
            </w:r>
          </w:p>
        </w:tc>
        <w:tc>
          <w:tcPr>
            <w:tcW w:w="886" w:type="dxa"/>
            <w:shd w:val="clear" w:color="auto" w:fill="DBDBDB" w:themeFill="accent3" w:themeFillTint="66"/>
            <w:tcPrChange w:id="65" w:author="user" w:date="2017-02-13T14:51:00Z">
              <w:tcPr>
                <w:tcW w:w="893" w:type="dxa"/>
                <w:shd w:val="clear" w:color="auto" w:fill="DBDBDB" w:themeFill="accent3" w:themeFillTint="66"/>
              </w:tcPr>
            </w:tcPrChange>
          </w:tcPr>
          <w:p w:rsidR="001D2BCC" w:rsidRPr="00727B33" w:rsidRDefault="001D2BCC" w:rsidP="001D2B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727B33">
              <w:rPr>
                <w:rFonts w:ascii="微软雅黑" w:eastAsia="微软雅黑" w:hAnsi="微软雅黑" w:hint="eastAsia"/>
                <w:sz w:val="16"/>
                <w:szCs w:val="16"/>
              </w:rPr>
              <w:t>画外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音</w:t>
            </w:r>
          </w:p>
        </w:tc>
        <w:tc>
          <w:tcPr>
            <w:tcW w:w="1319" w:type="dxa"/>
            <w:shd w:val="clear" w:color="auto" w:fill="DBDBDB" w:themeFill="accent3" w:themeFillTint="66"/>
            <w:tcPrChange w:id="66" w:author="user" w:date="2017-02-13T14:51:00Z">
              <w:tcPr>
                <w:tcW w:w="1336" w:type="dxa"/>
                <w:shd w:val="clear" w:color="auto" w:fill="DBDBDB" w:themeFill="accent3" w:themeFillTint="66"/>
              </w:tcPr>
            </w:tcPrChange>
          </w:tcPr>
          <w:p w:rsidR="001D2BCC" w:rsidRPr="00727B33" w:rsidRDefault="001D2BCC" w:rsidP="001D2B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727B33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1D2BCC" w:rsidRPr="00727B33" w:rsidTr="006F0EC6">
        <w:tc>
          <w:tcPr>
            <w:tcW w:w="467" w:type="dxa"/>
            <w:tcPrChange w:id="67" w:author="user" w:date="2017-02-13T14:51:00Z">
              <w:tcPr>
                <w:tcW w:w="466" w:type="dxa"/>
              </w:tcPr>
            </w:tcPrChange>
          </w:tcPr>
          <w:p w:rsidR="001D2BCC" w:rsidRPr="00727B33" w:rsidRDefault="001D2BCC" w:rsidP="001D2B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341" w:type="dxa"/>
            <w:tcPrChange w:id="68" w:author="user" w:date="2017-02-13T14:51:00Z">
              <w:tcPr>
                <w:tcW w:w="1269" w:type="dxa"/>
              </w:tcPr>
            </w:tcPrChange>
          </w:tcPr>
          <w:p w:rsidR="001D2BCC" w:rsidRPr="00727B33" w:rsidRDefault="001D2BCC" w:rsidP="001D2B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604C36">
              <w:rPr>
                <w:color w:val="4472C4" w:themeColor="accent5"/>
              </w:rPr>
              <w:t>00.</w:t>
            </w:r>
            <w:r>
              <w:rPr>
                <w:rFonts w:hint="eastAsia"/>
                <w:color w:val="4472C4" w:themeColor="accent5"/>
              </w:rPr>
              <w:t>0</w:t>
            </w:r>
            <w:r>
              <w:rPr>
                <w:color w:val="4472C4" w:themeColor="accent5"/>
              </w:rPr>
              <w:t>0</w:t>
            </w:r>
            <w:r w:rsidRPr="00604C36">
              <w:rPr>
                <w:color w:val="4472C4" w:themeColor="accent5"/>
              </w:rPr>
              <w:t>-00.</w:t>
            </w:r>
            <w:r>
              <w:rPr>
                <w:color w:val="4472C4" w:themeColor="accent5"/>
              </w:rPr>
              <w:t>10</w:t>
            </w:r>
          </w:p>
        </w:tc>
        <w:tc>
          <w:tcPr>
            <w:tcW w:w="1137" w:type="dxa"/>
            <w:gridSpan w:val="2"/>
            <w:tcPrChange w:id="69" w:author="user" w:date="2017-02-13T14:51:00Z">
              <w:tcPr>
                <w:tcW w:w="1142" w:type="dxa"/>
                <w:gridSpan w:val="2"/>
              </w:tcPr>
            </w:tcPrChange>
          </w:tcPr>
          <w:p w:rsidR="001D2BCC" w:rsidRPr="00727B33" w:rsidRDefault="001D2BCC" w:rsidP="001D2B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开奖倒计时</w:t>
            </w:r>
          </w:p>
        </w:tc>
        <w:tc>
          <w:tcPr>
            <w:tcW w:w="2042" w:type="dxa"/>
            <w:tcPrChange w:id="70" w:author="user" w:date="2017-02-13T14:51:00Z">
              <w:tcPr>
                <w:tcW w:w="2074" w:type="dxa"/>
              </w:tcPr>
            </w:tcPrChange>
          </w:tcPr>
          <w:p w:rsidR="001D2BCC" w:rsidRPr="009E608F" w:rsidRDefault="001D2BCC" w:rsidP="001D2B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开奖倒计时</w:t>
            </w:r>
          </w:p>
        </w:tc>
        <w:tc>
          <w:tcPr>
            <w:tcW w:w="1104" w:type="dxa"/>
            <w:tcPrChange w:id="71" w:author="user" w:date="2017-02-13T14:51:00Z">
              <w:tcPr>
                <w:tcW w:w="1116" w:type="dxa"/>
              </w:tcPr>
            </w:tcPrChange>
          </w:tcPr>
          <w:p w:rsidR="001D2BCC" w:rsidRPr="00727B33" w:rsidRDefault="001D2BCC" w:rsidP="001D2B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s倒计时</w:t>
            </w:r>
          </w:p>
        </w:tc>
        <w:tc>
          <w:tcPr>
            <w:tcW w:w="886" w:type="dxa"/>
            <w:tcPrChange w:id="72" w:author="user" w:date="2017-02-13T14:51:00Z">
              <w:tcPr>
                <w:tcW w:w="893" w:type="dxa"/>
              </w:tcPr>
            </w:tcPrChange>
          </w:tcPr>
          <w:p w:rsidR="001D2BCC" w:rsidRPr="00727B33" w:rsidRDefault="003F2F2F" w:rsidP="001D2B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滴滴音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，1s一声滴</w:t>
            </w:r>
          </w:p>
        </w:tc>
        <w:tc>
          <w:tcPr>
            <w:tcW w:w="1319" w:type="dxa"/>
            <w:tcPrChange w:id="73" w:author="user" w:date="2017-02-13T14:51:00Z">
              <w:tcPr>
                <w:tcW w:w="1336" w:type="dxa"/>
              </w:tcPr>
            </w:tcPrChange>
          </w:tcPr>
          <w:p w:rsidR="001D2BCC" w:rsidRPr="00727B33" w:rsidRDefault="001D2BCC" w:rsidP="001D2B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1D2BCC" w:rsidRPr="00727B33" w:rsidTr="006F0EC6">
        <w:tc>
          <w:tcPr>
            <w:tcW w:w="467" w:type="dxa"/>
            <w:tcPrChange w:id="74" w:author="user" w:date="2017-02-13T14:51:00Z">
              <w:tcPr>
                <w:tcW w:w="466" w:type="dxa"/>
              </w:tcPr>
            </w:tcPrChange>
          </w:tcPr>
          <w:p w:rsidR="001D2BCC" w:rsidRDefault="001D2BCC" w:rsidP="001D2B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1341" w:type="dxa"/>
            <w:tcPrChange w:id="75" w:author="user" w:date="2017-02-13T14:51:00Z">
              <w:tcPr>
                <w:tcW w:w="1269" w:type="dxa"/>
              </w:tcPr>
            </w:tcPrChange>
          </w:tcPr>
          <w:p w:rsidR="001D2BCC" w:rsidRPr="00604C36" w:rsidRDefault="001D2BCC" w:rsidP="0066345C">
            <w:pPr>
              <w:jc w:val="center"/>
              <w:rPr>
                <w:color w:val="4472C4" w:themeColor="accent5"/>
              </w:rPr>
            </w:pPr>
            <w:r w:rsidRPr="00604C36">
              <w:rPr>
                <w:color w:val="4472C4" w:themeColor="accent5"/>
              </w:rPr>
              <w:t>00.</w:t>
            </w:r>
            <w:r>
              <w:rPr>
                <w:color w:val="4472C4" w:themeColor="accent5"/>
              </w:rPr>
              <w:t>10</w:t>
            </w:r>
            <w:r>
              <w:rPr>
                <w:rFonts w:hint="eastAsia"/>
                <w:color w:val="4472C4" w:themeColor="accent5"/>
              </w:rPr>
              <w:t>-</w:t>
            </w:r>
            <w:r>
              <w:rPr>
                <w:color w:val="4472C4" w:themeColor="accent5"/>
              </w:rPr>
              <w:t>00.15</w:t>
            </w:r>
            <w:ins w:id="76" w:author="user" w:date="2016-08-25T09:34:00Z">
              <w:r w:rsidR="0066345C">
                <w:rPr>
                  <w:rFonts w:hint="eastAsia"/>
                  <w:color w:val="4472C4" w:themeColor="accent5"/>
                </w:rPr>
                <w:t>（注：准备开奖时间</w:t>
              </w:r>
            </w:ins>
            <w:ins w:id="77" w:author="user" w:date="2016-08-25T09:35:00Z">
              <w:r w:rsidR="0066345C">
                <w:rPr>
                  <w:rFonts w:hint="eastAsia"/>
                  <w:color w:val="4472C4" w:themeColor="accent5"/>
                </w:rPr>
                <w:t>根据主机</w:t>
              </w:r>
              <w:r w:rsidR="0066345C" w:rsidRPr="0066345C">
                <w:rPr>
                  <w:rFonts w:hint="eastAsia"/>
                  <w:color w:val="4472C4" w:themeColor="accent5"/>
                </w:rPr>
                <w:t>开奖广播消息和网络延</w:t>
              </w:r>
              <w:r w:rsidR="0066345C">
                <w:rPr>
                  <w:rFonts w:hint="eastAsia"/>
                  <w:color w:val="4472C4" w:themeColor="accent5"/>
                </w:rPr>
                <w:t>时</w:t>
              </w:r>
              <w:r w:rsidR="0066345C" w:rsidRPr="0066345C">
                <w:rPr>
                  <w:rFonts w:hint="eastAsia"/>
                  <w:color w:val="4472C4" w:themeColor="accent5"/>
                </w:rPr>
                <w:t>确</w:t>
              </w:r>
              <w:r w:rsidR="0066345C" w:rsidRPr="0066345C">
                <w:rPr>
                  <w:rFonts w:hint="eastAsia"/>
                  <w:color w:val="4472C4" w:themeColor="accent5"/>
                </w:rPr>
                <w:lastRenderedPageBreak/>
                <w:t>认</w:t>
              </w:r>
            </w:ins>
            <w:ins w:id="78" w:author="user" w:date="2016-08-25T09:34:00Z">
              <w:r w:rsidR="0066345C">
                <w:rPr>
                  <w:rFonts w:hint="eastAsia"/>
                  <w:color w:val="4472C4" w:themeColor="accent5"/>
                </w:rPr>
                <w:t>）</w:t>
              </w:r>
            </w:ins>
          </w:p>
        </w:tc>
        <w:tc>
          <w:tcPr>
            <w:tcW w:w="1137" w:type="dxa"/>
            <w:gridSpan w:val="2"/>
            <w:tcPrChange w:id="79" w:author="user" w:date="2017-02-13T14:51:00Z">
              <w:tcPr>
                <w:tcW w:w="1142" w:type="dxa"/>
                <w:gridSpan w:val="2"/>
              </w:tcPr>
            </w:tcPrChange>
          </w:tcPr>
          <w:p w:rsidR="001D2BCC" w:rsidRDefault="001D2BCC" w:rsidP="001D2B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准备开奖</w:t>
            </w:r>
          </w:p>
        </w:tc>
        <w:tc>
          <w:tcPr>
            <w:tcW w:w="2042" w:type="dxa"/>
            <w:tcPrChange w:id="80" w:author="user" w:date="2017-02-13T14:51:00Z">
              <w:tcPr>
                <w:tcW w:w="2074" w:type="dxa"/>
              </w:tcPr>
            </w:tcPrChange>
          </w:tcPr>
          <w:p w:rsidR="001D2BCC" w:rsidRDefault="001D2BCC" w:rsidP="001D2B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准备开奖</w:t>
            </w:r>
          </w:p>
        </w:tc>
        <w:tc>
          <w:tcPr>
            <w:tcW w:w="1104" w:type="dxa"/>
            <w:tcPrChange w:id="81" w:author="user" w:date="2017-02-13T14:51:00Z">
              <w:tcPr>
                <w:tcW w:w="1116" w:type="dxa"/>
              </w:tcPr>
            </w:tcPrChange>
          </w:tcPr>
          <w:p w:rsidR="001D2BCC" w:rsidRDefault="001D2BCC" w:rsidP="001D2B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886" w:type="dxa"/>
            <w:tcPrChange w:id="82" w:author="user" w:date="2017-02-13T14:51:00Z">
              <w:tcPr>
                <w:tcW w:w="893" w:type="dxa"/>
              </w:tcPr>
            </w:tcPrChange>
          </w:tcPr>
          <w:p w:rsidR="001D2BCC" w:rsidRPr="00727B33" w:rsidRDefault="00E60EF8" w:rsidP="001D2B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本期即将开奖</w:t>
            </w:r>
          </w:p>
        </w:tc>
        <w:tc>
          <w:tcPr>
            <w:tcW w:w="1319" w:type="dxa"/>
            <w:tcPrChange w:id="83" w:author="user" w:date="2017-02-13T14:51:00Z">
              <w:tcPr>
                <w:tcW w:w="1336" w:type="dxa"/>
              </w:tcPr>
            </w:tcPrChange>
          </w:tcPr>
          <w:p w:rsidR="001D2BCC" w:rsidRPr="00727B33" w:rsidRDefault="001D2BCC" w:rsidP="001D2B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后台取开奖号码</w:t>
            </w:r>
          </w:p>
        </w:tc>
      </w:tr>
      <w:tr w:rsidR="001D2BCC" w:rsidRPr="00727B33" w:rsidTr="006F0EC6">
        <w:tc>
          <w:tcPr>
            <w:tcW w:w="467" w:type="dxa"/>
            <w:tcPrChange w:id="84" w:author="user" w:date="2017-02-13T14:51:00Z">
              <w:tcPr>
                <w:tcW w:w="466" w:type="dxa"/>
              </w:tcPr>
            </w:tcPrChange>
          </w:tcPr>
          <w:p w:rsidR="001D2BCC" w:rsidRPr="00727B33" w:rsidRDefault="001D2BCC" w:rsidP="001D2B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3</w:t>
            </w:r>
          </w:p>
        </w:tc>
        <w:tc>
          <w:tcPr>
            <w:tcW w:w="1341" w:type="dxa"/>
            <w:tcPrChange w:id="85" w:author="user" w:date="2017-02-13T14:51:00Z">
              <w:tcPr>
                <w:tcW w:w="1269" w:type="dxa"/>
              </w:tcPr>
            </w:tcPrChange>
          </w:tcPr>
          <w:p w:rsidR="001D2BCC" w:rsidRPr="00727B33" w:rsidRDefault="001D2BCC" w:rsidP="00CB710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604C36">
              <w:rPr>
                <w:color w:val="4472C4" w:themeColor="accent5"/>
              </w:rPr>
              <w:t>00.1</w:t>
            </w:r>
            <w:r>
              <w:rPr>
                <w:color w:val="4472C4" w:themeColor="accent5"/>
              </w:rPr>
              <w:t>5</w:t>
            </w:r>
            <w:r w:rsidRPr="00604C36">
              <w:rPr>
                <w:color w:val="4472C4" w:themeColor="accent5"/>
              </w:rPr>
              <w:t>-0</w:t>
            </w:r>
            <w:r w:rsidR="00CB7102">
              <w:rPr>
                <w:color w:val="4472C4" w:themeColor="accent5"/>
              </w:rPr>
              <w:t>1</w:t>
            </w:r>
            <w:r w:rsidRPr="00604C36">
              <w:rPr>
                <w:color w:val="4472C4" w:themeColor="accent5"/>
              </w:rPr>
              <w:t>.</w:t>
            </w:r>
            <w:r w:rsidR="00CB7102">
              <w:rPr>
                <w:color w:val="4472C4" w:themeColor="accent5"/>
              </w:rPr>
              <w:t>00</w:t>
            </w:r>
          </w:p>
        </w:tc>
        <w:tc>
          <w:tcPr>
            <w:tcW w:w="1137" w:type="dxa"/>
            <w:gridSpan w:val="2"/>
            <w:tcPrChange w:id="86" w:author="user" w:date="2017-02-13T14:51:00Z">
              <w:tcPr>
                <w:tcW w:w="1142" w:type="dxa"/>
                <w:gridSpan w:val="2"/>
              </w:tcPr>
            </w:tcPrChange>
          </w:tcPr>
          <w:p w:rsidR="001D2BCC" w:rsidRPr="00727B33" w:rsidRDefault="001D2BCC" w:rsidP="001D2B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开奖画面</w:t>
            </w:r>
          </w:p>
        </w:tc>
        <w:tc>
          <w:tcPr>
            <w:tcW w:w="2042" w:type="dxa"/>
            <w:tcPrChange w:id="87" w:author="user" w:date="2017-02-13T14:51:00Z">
              <w:tcPr>
                <w:tcW w:w="2074" w:type="dxa"/>
              </w:tcPr>
            </w:tcPrChange>
          </w:tcPr>
          <w:p w:rsidR="001D2BCC" w:rsidRPr="001D78ED" w:rsidRDefault="001D2BCC" w:rsidP="001D2B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开奖中</w:t>
            </w:r>
          </w:p>
        </w:tc>
        <w:tc>
          <w:tcPr>
            <w:tcW w:w="1104" w:type="dxa"/>
            <w:tcPrChange w:id="88" w:author="user" w:date="2017-02-13T14:51:00Z">
              <w:tcPr>
                <w:tcW w:w="1116" w:type="dxa"/>
              </w:tcPr>
            </w:tcPrChange>
          </w:tcPr>
          <w:p w:rsidR="001D2BCC" w:rsidRPr="00727B33" w:rsidRDefault="001D2BCC" w:rsidP="001D2B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开奖画面</w:t>
            </w:r>
          </w:p>
        </w:tc>
        <w:tc>
          <w:tcPr>
            <w:tcW w:w="886" w:type="dxa"/>
            <w:tcPrChange w:id="89" w:author="user" w:date="2017-02-13T14:51:00Z">
              <w:tcPr>
                <w:tcW w:w="893" w:type="dxa"/>
              </w:tcPr>
            </w:tcPrChange>
          </w:tcPr>
          <w:p w:rsidR="001D2BCC" w:rsidRPr="00727B33" w:rsidRDefault="001D2BCC" w:rsidP="001D2BCC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开奖音乐</w:t>
            </w:r>
          </w:p>
        </w:tc>
        <w:tc>
          <w:tcPr>
            <w:tcW w:w="1319" w:type="dxa"/>
            <w:tcPrChange w:id="90" w:author="user" w:date="2017-02-13T14:51:00Z">
              <w:tcPr>
                <w:tcW w:w="1336" w:type="dxa"/>
              </w:tcPr>
            </w:tcPrChange>
          </w:tcPr>
          <w:p w:rsidR="001D2BCC" w:rsidRPr="00727B33" w:rsidRDefault="001D2BCC" w:rsidP="00CB710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5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s开出一个号码，全部开出后停留</w:t>
            </w:r>
            <w:r w:rsidR="00CB7102">
              <w:rPr>
                <w:rFonts w:ascii="微软雅黑" w:eastAsia="微软雅黑" w:hAnsi="微软雅黑"/>
                <w:sz w:val="16"/>
                <w:szCs w:val="16"/>
              </w:rPr>
              <w:t>20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s</w:t>
            </w:r>
          </w:p>
        </w:tc>
      </w:tr>
      <w:tr w:rsidR="00695BC4" w:rsidRPr="00727B33" w:rsidDel="006F0EC6" w:rsidTr="006F0EC6">
        <w:trPr>
          <w:del w:id="91" w:author="user" w:date="2017-02-13T14:46:00Z"/>
        </w:trPr>
        <w:tc>
          <w:tcPr>
            <w:tcW w:w="467" w:type="dxa"/>
            <w:tcPrChange w:id="92" w:author="user" w:date="2017-02-13T14:51:00Z">
              <w:tcPr>
                <w:tcW w:w="466" w:type="dxa"/>
              </w:tcPr>
            </w:tcPrChange>
          </w:tcPr>
          <w:p w:rsidR="00695BC4" w:rsidRPr="00727B33" w:rsidDel="006F0EC6" w:rsidRDefault="00695BC4" w:rsidP="00695BC4">
            <w:pPr>
              <w:jc w:val="center"/>
              <w:rPr>
                <w:del w:id="93" w:author="user" w:date="2017-02-13T14:46:00Z"/>
                <w:rFonts w:ascii="微软雅黑" w:eastAsia="微软雅黑" w:hAnsi="微软雅黑"/>
                <w:sz w:val="16"/>
                <w:szCs w:val="16"/>
              </w:rPr>
            </w:pPr>
            <w:del w:id="94" w:author="user" w:date="2017-02-13T14:46:00Z">
              <w:r w:rsidDel="006F0EC6">
                <w:rPr>
                  <w:rFonts w:ascii="微软雅黑" w:eastAsia="微软雅黑" w:hAnsi="微软雅黑" w:hint="eastAsia"/>
                  <w:sz w:val="16"/>
                  <w:szCs w:val="16"/>
                </w:rPr>
                <w:delText>4</w:delText>
              </w:r>
            </w:del>
          </w:p>
        </w:tc>
        <w:tc>
          <w:tcPr>
            <w:tcW w:w="1341" w:type="dxa"/>
            <w:tcPrChange w:id="95" w:author="user" w:date="2017-02-13T14:51:00Z">
              <w:tcPr>
                <w:tcW w:w="1269" w:type="dxa"/>
              </w:tcPr>
            </w:tcPrChange>
          </w:tcPr>
          <w:p w:rsidR="00695BC4" w:rsidRPr="00604C36" w:rsidDel="006F0EC6" w:rsidRDefault="00695BC4" w:rsidP="00CB7102">
            <w:pPr>
              <w:jc w:val="center"/>
              <w:rPr>
                <w:del w:id="96" w:author="user" w:date="2017-02-13T14:46:00Z"/>
                <w:color w:val="4472C4" w:themeColor="accent5"/>
              </w:rPr>
            </w:pPr>
            <w:del w:id="97" w:author="user" w:date="2017-02-13T14:46:00Z">
              <w:r w:rsidDel="006F0EC6">
                <w:rPr>
                  <w:rFonts w:hint="eastAsia"/>
                  <w:color w:val="4472C4" w:themeColor="accent5"/>
                </w:rPr>
                <w:delText>0</w:delText>
              </w:r>
              <w:r w:rsidR="00CB7102" w:rsidDel="006F0EC6">
                <w:rPr>
                  <w:color w:val="4472C4" w:themeColor="accent5"/>
                </w:rPr>
                <w:delText>1</w:delText>
              </w:r>
              <w:r w:rsidDel="006F0EC6">
                <w:rPr>
                  <w:rFonts w:hint="eastAsia"/>
                  <w:color w:val="4472C4" w:themeColor="accent5"/>
                </w:rPr>
                <w:delText>.</w:delText>
              </w:r>
              <w:r w:rsidR="00CB7102" w:rsidDel="006F0EC6">
                <w:rPr>
                  <w:color w:val="4472C4" w:themeColor="accent5"/>
                </w:rPr>
                <w:delText>00</w:delText>
              </w:r>
              <w:r w:rsidDel="006F0EC6">
                <w:rPr>
                  <w:rFonts w:hint="eastAsia"/>
                  <w:color w:val="4472C4" w:themeColor="accent5"/>
                </w:rPr>
                <w:delText>-</w:delText>
              </w:r>
              <w:r w:rsidDel="006F0EC6">
                <w:rPr>
                  <w:color w:val="4472C4" w:themeColor="accent5"/>
                </w:rPr>
                <w:delText>01.</w:delText>
              </w:r>
              <w:r w:rsidR="00CB7102" w:rsidDel="006F0EC6">
                <w:rPr>
                  <w:color w:val="4472C4" w:themeColor="accent5"/>
                </w:rPr>
                <w:delText>30</w:delText>
              </w:r>
            </w:del>
          </w:p>
        </w:tc>
        <w:tc>
          <w:tcPr>
            <w:tcW w:w="1137" w:type="dxa"/>
            <w:gridSpan w:val="2"/>
            <w:tcPrChange w:id="98" w:author="user" w:date="2017-02-13T14:51:00Z">
              <w:tcPr>
                <w:tcW w:w="1142" w:type="dxa"/>
                <w:gridSpan w:val="2"/>
              </w:tcPr>
            </w:tcPrChange>
          </w:tcPr>
          <w:p w:rsidR="00695BC4" w:rsidDel="006F0EC6" w:rsidRDefault="00695BC4" w:rsidP="00695BC4">
            <w:pPr>
              <w:jc w:val="center"/>
              <w:rPr>
                <w:del w:id="99" w:author="user" w:date="2017-02-13T14:46:00Z"/>
                <w:rFonts w:ascii="微软雅黑" w:eastAsia="微软雅黑" w:hAnsi="微软雅黑"/>
                <w:sz w:val="16"/>
                <w:szCs w:val="16"/>
              </w:rPr>
            </w:pPr>
            <w:del w:id="100" w:author="user" w:date="2017-02-13T14:46:00Z">
              <w:r w:rsidDel="006F0EC6">
                <w:rPr>
                  <w:rFonts w:ascii="微软雅黑" w:eastAsia="微软雅黑" w:hAnsi="微软雅黑" w:hint="eastAsia"/>
                  <w:sz w:val="16"/>
                  <w:szCs w:val="16"/>
                </w:rPr>
                <w:delText>11选5促销方案</w:delText>
              </w:r>
            </w:del>
          </w:p>
        </w:tc>
        <w:tc>
          <w:tcPr>
            <w:tcW w:w="2042" w:type="dxa"/>
            <w:tcPrChange w:id="101" w:author="user" w:date="2017-02-13T14:51:00Z">
              <w:tcPr>
                <w:tcW w:w="2074" w:type="dxa"/>
              </w:tcPr>
            </w:tcPrChange>
          </w:tcPr>
          <w:p w:rsidR="00695BC4" w:rsidDel="006F0EC6" w:rsidRDefault="00695BC4" w:rsidP="00695BC4">
            <w:pPr>
              <w:jc w:val="center"/>
              <w:rPr>
                <w:del w:id="102" w:author="user" w:date="2017-02-13T14:46:00Z"/>
                <w:rFonts w:ascii="微软雅黑" w:eastAsia="微软雅黑" w:hAnsi="微软雅黑"/>
                <w:sz w:val="16"/>
                <w:szCs w:val="16"/>
              </w:rPr>
            </w:pPr>
            <w:del w:id="103" w:author="user" w:date="2017-02-13T14:46:00Z">
              <w:r w:rsidDel="006F0EC6">
                <w:rPr>
                  <w:rFonts w:ascii="微软雅黑" w:eastAsia="微软雅黑" w:hAnsi="微软雅黑" w:hint="eastAsia"/>
                  <w:sz w:val="16"/>
                  <w:szCs w:val="16"/>
                </w:rPr>
                <w:delText>促销方案</w:delText>
              </w:r>
            </w:del>
          </w:p>
          <w:p w:rsidR="00695BC4" w:rsidDel="006F0EC6" w:rsidRDefault="00695BC4" w:rsidP="00695BC4">
            <w:pPr>
              <w:jc w:val="center"/>
              <w:rPr>
                <w:del w:id="104" w:author="user" w:date="2017-02-13T14:46:00Z"/>
                <w:rFonts w:ascii="微软雅黑" w:eastAsia="微软雅黑" w:hAnsi="微软雅黑"/>
                <w:sz w:val="16"/>
                <w:szCs w:val="16"/>
              </w:rPr>
            </w:pPr>
            <w:del w:id="105" w:author="user" w:date="2017-02-13T14:46:00Z">
              <w:r w:rsidDel="006F0EC6">
                <w:rPr>
                  <w:rFonts w:ascii="微软雅黑" w:eastAsia="微软雅黑" w:hAnsi="微软雅黑"/>
                  <w:sz w:val="16"/>
                  <w:szCs w:val="16"/>
                </w:rPr>
                <w:delText>播放</w:delText>
              </w:r>
              <w:r w:rsidDel="006F0EC6">
                <w:rPr>
                  <w:rFonts w:ascii="微软雅黑" w:eastAsia="微软雅黑" w:hAnsi="微软雅黑" w:hint="eastAsia"/>
                  <w:sz w:val="16"/>
                  <w:szCs w:val="16"/>
                </w:rPr>
                <w:delText>2张促销方案宣传图</w:delText>
              </w:r>
            </w:del>
          </w:p>
          <w:p w:rsidR="00695BC4" w:rsidDel="006F0EC6" w:rsidRDefault="00695BC4" w:rsidP="00695BC4">
            <w:pPr>
              <w:jc w:val="center"/>
              <w:rPr>
                <w:del w:id="106" w:author="user" w:date="2017-02-13T14:46:00Z"/>
                <w:rFonts w:ascii="微软雅黑" w:eastAsia="微软雅黑" w:hAnsi="微软雅黑"/>
                <w:sz w:val="16"/>
                <w:szCs w:val="16"/>
              </w:rPr>
            </w:pPr>
            <w:del w:id="107" w:author="user" w:date="2017-02-13T14:46:00Z">
              <w:r w:rsidDel="006F0EC6">
                <w:rPr>
                  <w:rFonts w:ascii="微软雅黑" w:eastAsia="微软雅黑" w:hAnsi="微软雅黑"/>
                  <w:sz w:val="16"/>
                  <w:szCs w:val="16"/>
                </w:rPr>
                <w:delText>每张</w:delText>
              </w:r>
              <w:r w:rsidDel="006F0EC6">
                <w:rPr>
                  <w:rFonts w:ascii="微软雅黑" w:eastAsia="微软雅黑" w:hAnsi="微软雅黑" w:hint="eastAsia"/>
                  <w:sz w:val="16"/>
                  <w:szCs w:val="16"/>
                </w:rPr>
                <w:delText>15s</w:delText>
              </w:r>
            </w:del>
          </w:p>
        </w:tc>
        <w:tc>
          <w:tcPr>
            <w:tcW w:w="1104" w:type="dxa"/>
            <w:tcPrChange w:id="108" w:author="user" w:date="2017-02-13T14:51:00Z">
              <w:tcPr>
                <w:tcW w:w="1116" w:type="dxa"/>
              </w:tcPr>
            </w:tcPrChange>
          </w:tcPr>
          <w:p w:rsidR="00695BC4" w:rsidDel="006F0EC6" w:rsidRDefault="00695BC4" w:rsidP="00695BC4">
            <w:pPr>
              <w:jc w:val="center"/>
              <w:rPr>
                <w:del w:id="109" w:author="user" w:date="2017-02-13T14:46:00Z"/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886" w:type="dxa"/>
            <w:tcPrChange w:id="110" w:author="user" w:date="2017-02-13T14:51:00Z">
              <w:tcPr>
                <w:tcW w:w="893" w:type="dxa"/>
              </w:tcPr>
            </w:tcPrChange>
          </w:tcPr>
          <w:p w:rsidR="00695BC4" w:rsidDel="006F0EC6" w:rsidRDefault="00695BC4" w:rsidP="00695BC4">
            <w:pPr>
              <w:rPr>
                <w:del w:id="111" w:author="user" w:date="2017-02-13T14:46:00Z"/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319" w:type="dxa"/>
            <w:tcPrChange w:id="112" w:author="user" w:date="2017-02-13T14:51:00Z">
              <w:tcPr>
                <w:tcW w:w="1336" w:type="dxa"/>
              </w:tcPr>
            </w:tcPrChange>
          </w:tcPr>
          <w:p w:rsidR="00695BC4" w:rsidRPr="006164FA" w:rsidDel="006F0EC6" w:rsidRDefault="00695BC4" w:rsidP="00695BC4">
            <w:pPr>
              <w:jc w:val="center"/>
              <w:rPr>
                <w:del w:id="113" w:author="user" w:date="2017-02-13T14:46:00Z"/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1F6600" w:rsidRPr="00727B33" w:rsidTr="006F0EC6">
        <w:trPr>
          <w:ins w:id="114" w:author="user" w:date="2016-08-22T10:08:00Z"/>
        </w:trPr>
        <w:tc>
          <w:tcPr>
            <w:tcW w:w="467" w:type="dxa"/>
            <w:tcPrChange w:id="115" w:author="user" w:date="2017-02-13T14:51:00Z">
              <w:tcPr>
                <w:tcW w:w="466" w:type="dxa"/>
              </w:tcPr>
            </w:tcPrChange>
          </w:tcPr>
          <w:p w:rsidR="001F6600" w:rsidRDefault="006F0EC6" w:rsidP="00695BC4">
            <w:pPr>
              <w:jc w:val="center"/>
              <w:rPr>
                <w:ins w:id="116" w:author="user" w:date="2016-08-22T10:08:00Z"/>
                <w:rFonts w:ascii="微软雅黑" w:eastAsia="微软雅黑" w:hAnsi="微软雅黑"/>
                <w:sz w:val="16"/>
                <w:szCs w:val="16"/>
              </w:rPr>
            </w:pPr>
            <w:ins w:id="117" w:author="user" w:date="2017-02-13T14:46:00Z">
              <w:r>
                <w:rPr>
                  <w:rFonts w:ascii="微软雅黑" w:eastAsia="微软雅黑" w:hAnsi="微软雅黑"/>
                  <w:sz w:val="16"/>
                  <w:szCs w:val="16"/>
                </w:rPr>
                <w:t>5</w:t>
              </w:r>
            </w:ins>
          </w:p>
        </w:tc>
        <w:tc>
          <w:tcPr>
            <w:tcW w:w="1341" w:type="dxa"/>
            <w:tcPrChange w:id="118" w:author="user" w:date="2017-02-13T14:51:00Z">
              <w:tcPr>
                <w:tcW w:w="1269" w:type="dxa"/>
              </w:tcPr>
            </w:tcPrChange>
          </w:tcPr>
          <w:p w:rsidR="001F6600" w:rsidRDefault="001F6600" w:rsidP="006F0EC6">
            <w:pPr>
              <w:jc w:val="center"/>
              <w:rPr>
                <w:ins w:id="119" w:author="user" w:date="2016-08-22T10:08:00Z"/>
                <w:color w:val="4472C4" w:themeColor="accent5"/>
              </w:rPr>
            </w:pPr>
            <w:ins w:id="120" w:author="user" w:date="2016-08-22T10:08:00Z">
              <w:r>
                <w:rPr>
                  <w:rFonts w:hint="eastAsia"/>
                  <w:color w:val="4472C4" w:themeColor="accent5"/>
                </w:rPr>
                <w:t>01.</w:t>
              </w:r>
            </w:ins>
            <w:ins w:id="121" w:author="user" w:date="2017-02-13T14:46:00Z">
              <w:r w:rsidR="006F0EC6">
                <w:rPr>
                  <w:color w:val="4472C4" w:themeColor="accent5"/>
                </w:rPr>
                <w:t>00</w:t>
              </w:r>
            </w:ins>
            <w:ins w:id="122" w:author="user" w:date="2016-08-22T10:08:00Z">
              <w:r>
                <w:rPr>
                  <w:rFonts w:hint="eastAsia"/>
                  <w:color w:val="4472C4" w:themeColor="accent5"/>
                </w:rPr>
                <w:t>-</w:t>
              </w:r>
              <w:r>
                <w:rPr>
                  <w:color w:val="4472C4" w:themeColor="accent5"/>
                </w:rPr>
                <w:t>0</w:t>
              </w:r>
            </w:ins>
            <w:ins w:id="123" w:author="user" w:date="2017-02-13T14:46:00Z">
              <w:r w:rsidR="006F0EC6">
                <w:rPr>
                  <w:color w:val="4472C4" w:themeColor="accent5"/>
                </w:rPr>
                <w:t>1</w:t>
              </w:r>
            </w:ins>
            <w:ins w:id="124" w:author="user" w:date="2016-08-22T10:08:00Z">
              <w:r>
                <w:rPr>
                  <w:color w:val="4472C4" w:themeColor="accent5"/>
                </w:rPr>
                <w:t>.</w:t>
              </w:r>
            </w:ins>
            <w:ins w:id="125" w:author="user" w:date="2017-02-13T14:46:00Z">
              <w:r w:rsidR="006F0EC6">
                <w:rPr>
                  <w:color w:val="4472C4" w:themeColor="accent5"/>
                </w:rPr>
                <w:t>4</w:t>
              </w:r>
            </w:ins>
            <w:ins w:id="126" w:author="user" w:date="2016-08-22T10:08:00Z">
              <w:r>
                <w:rPr>
                  <w:color w:val="4472C4" w:themeColor="accent5"/>
                </w:rPr>
                <w:t>5</w:t>
              </w:r>
            </w:ins>
          </w:p>
        </w:tc>
        <w:tc>
          <w:tcPr>
            <w:tcW w:w="1137" w:type="dxa"/>
            <w:gridSpan w:val="2"/>
            <w:tcPrChange w:id="127" w:author="user" w:date="2017-02-13T14:51:00Z">
              <w:tcPr>
                <w:tcW w:w="1142" w:type="dxa"/>
                <w:gridSpan w:val="2"/>
              </w:tcPr>
            </w:tcPrChange>
          </w:tcPr>
          <w:p w:rsidR="001F6600" w:rsidRDefault="001F6600" w:rsidP="00695BC4">
            <w:pPr>
              <w:jc w:val="center"/>
              <w:rPr>
                <w:ins w:id="128" w:author="user" w:date="2016-08-22T10:08:00Z"/>
                <w:rFonts w:ascii="微软雅黑" w:eastAsia="微软雅黑" w:hAnsi="微软雅黑"/>
                <w:sz w:val="16"/>
                <w:szCs w:val="16"/>
              </w:rPr>
            </w:pPr>
            <w:ins w:id="129" w:author="user" w:date="2016-08-22T10:08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广告</w:t>
              </w:r>
            </w:ins>
          </w:p>
        </w:tc>
        <w:tc>
          <w:tcPr>
            <w:tcW w:w="2042" w:type="dxa"/>
            <w:tcPrChange w:id="130" w:author="user" w:date="2017-02-13T14:51:00Z">
              <w:tcPr>
                <w:tcW w:w="2074" w:type="dxa"/>
              </w:tcPr>
            </w:tcPrChange>
          </w:tcPr>
          <w:p w:rsidR="001F6600" w:rsidRDefault="001F6600" w:rsidP="00695BC4">
            <w:pPr>
              <w:jc w:val="center"/>
              <w:rPr>
                <w:ins w:id="131" w:author="user" w:date="2016-08-22T10:08:00Z"/>
                <w:rFonts w:ascii="微软雅黑" w:eastAsia="微软雅黑" w:hAnsi="微软雅黑"/>
                <w:sz w:val="16"/>
                <w:szCs w:val="16"/>
              </w:rPr>
            </w:pPr>
            <w:ins w:id="132" w:author="user" w:date="2016-08-22T10:09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播放3张广告图片，每张15s</w:t>
              </w:r>
            </w:ins>
          </w:p>
        </w:tc>
        <w:tc>
          <w:tcPr>
            <w:tcW w:w="1104" w:type="dxa"/>
            <w:tcPrChange w:id="133" w:author="user" w:date="2017-02-13T14:51:00Z">
              <w:tcPr>
                <w:tcW w:w="1116" w:type="dxa"/>
              </w:tcPr>
            </w:tcPrChange>
          </w:tcPr>
          <w:p w:rsidR="001F6600" w:rsidRDefault="001F6600" w:rsidP="00695BC4">
            <w:pPr>
              <w:jc w:val="center"/>
              <w:rPr>
                <w:ins w:id="134" w:author="user" w:date="2016-08-22T10:08:00Z"/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886" w:type="dxa"/>
            <w:tcPrChange w:id="135" w:author="user" w:date="2017-02-13T14:51:00Z">
              <w:tcPr>
                <w:tcW w:w="893" w:type="dxa"/>
              </w:tcPr>
            </w:tcPrChange>
          </w:tcPr>
          <w:p w:rsidR="001F6600" w:rsidRDefault="001F6600" w:rsidP="00695BC4">
            <w:pPr>
              <w:rPr>
                <w:ins w:id="136" w:author="user" w:date="2016-08-22T10:08:00Z"/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319" w:type="dxa"/>
            <w:tcPrChange w:id="137" w:author="user" w:date="2017-02-13T14:51:00Z">
              <w:tcPr>
                <w:tcW w:w="1336" w:type="dxa"/>
              </w:tcPr>
            </w:tcPrChange>
          </w:tcPr>
          <w:p w:rsidR="001F6600" w:rsidRPr="006164FA" w:rsidRDefault="001F6600" w:rsidP="00695BC4">
            <w:pPr>
              <w:jc w:val="center"/>
              <w:rPr>
                <w:ins w:id="138" w:author="user" w:date="2016-08-22T10:08:00Z"/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95BC4" w:rsidRPr="001C46C4" w:rsidTr="006F0EC6">
        <w:tc>
          <w:tcPr>
            <w:tcW w:w="467" w:type="dxa"/>
            <w:tcPrChange w:id="139" w:author="user" w:date="2017-02-13T14:51:00Z">
              <w:tcPr>
                <w:tcW w:w="466" w:type="dxa"/>
              </w:tcPr>
            </w:tcPrChange>
          </w:tcPr>
          <w:p w:rsidR="00695BC4" w:rsidRDefault="00ED6C8E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ins w:id="140" w:author="user" w:date="2016-08-22T11:33:00Z">
              <w:r>
                <w:rPr>
                  <w:rFonts w:ascii="微软雅黑" w:eastAsia="微软雅黑" w:hAnsi="微软雅黑"/>
                  <w:sz w:val="16"/>
                  <w:szCs w:val="16"/>
                </w:rPr>
                <w:t>6</w:t>
              </w:r>
            </w:ins>
            <w:del w:id="141" w:author="user" w:date="2016-08-22T11:33:00Z">
              <w:r w:rsidR="00695BC4" w:rsidDel="00ED6C8E">
                <w:rPr>
                  <w:rFonts w:ascii="微软雅黑" w:eastAsia="微软雅黑" w:hAnsi="微软雅黑"/>
                  <w:sz w:val="16"/>
                  <w:szCs w:val="16"/>
                </w:rPr>
                <w:delText>5</w:delText>
              </w:r>
            </w:del>
          </w:p>
        </w:tc>
        <w:tc>
          <w:tcPr>
            <w:tcW w:w="1341" w:type="dxa"/>
            <w:tcPrChange w:id="142" w:author="user" w:date="2017-02-13T14:51:00Z">
              <w:tcPr>
                <w:tcW w:w="1269" w:type="dxa"/>
              </w:tcPr>
            </w:tcPrChange>
          </w:tcPr>
          <w:p w:rsidR="00695BC4" w:rsidRDefault="00695BC4" w:rsidP="006164FA">
            <w:pPr>
              <w:jc w:val="center"/>
              <w:rPr>
                <w:ins w:id="143" w:author="user" w:date="2016-08-22T10:09:00Z"/>
                <w:color w:val="4472C4" w:themeColor="accent5"/>
              </w:rPr>
            </w:pPr>
            <w:del w:id="144" w:author="user" w:date="2016-08-22T10:09:00Z">
              <w:r w:rsidDel="001F6600">
                <w:rPr>
                  <w:rFonts w:hint="eastAsia"/>
                  <w:color w:val="4472C4" w:themeColor="accent5"/>
                </w:rPr>
                <w:delText>0</w:delText>
              </w:r>
              <w:r w:rsidDel="001F6600">
                <w:rPr>
                  <w:color w:val="4472C4" w:themeColor="accent5"/>
                </w:rPr>
                <w:delText>1</w:delText>
              </w:r>
              <w:r w:rsidDel="001F6600">
                <w:rPr>
                  <w:rFonts w:hint="eastAsia"/>
                  <w:color w:val="4472C4" w:themeColor="accent5"/>
                </w:rPr>
                <w:delText>.</w:delText>
              </w:r>
            </w:del>
            <w:del w:id="145" w:author="user" w:date="2016-08-22T09:45:00Z">
              <w:r w:rsidR="00CB7102" w:rsidDel="006164FA">
                <w:rPr>
                  <w:color w:val="4472C4" w:themeColor="accent5"/>
                </w:rPr>
                <w:delText>30</w:delText>
              </w:r>
            </w:del>
            <w:del w:id="146" w:author="user" w:date="2016-08-22T10:09:00Z">
              <w:r w:rsidDel="001F6600">
                <w:rPr>
                  <w:rFonts w:hint="eastAsia"/>
                  <w:color w:val="4472C4" w:themeColor="accent5"/>
                </w:rPr>
                <w:delText>-</w:delText>
              </w:r>
            </w:del>
            <w:del w:id="147" w:author="user" w:date="2016-08-22T09:45:00Z">
              <w:r w:rsidR="00CB7102" w:rsidDel="006164FA">
                <w:rPr>
                  <w:color w:val="4472C4" w:themeColor="accent5"/>
                </w:rPr>
                <w:delText>02</w:delText>
              </w:r>
            </w:del>
            <w:del w:id="148" w:author="user" w:date="2016-08-22T10:09:00Z">
              <w:r w:rsidDel="001F6600">
                <w:rPr>
                  <w:color w:val="4472C4" w:themeColor="accent5"/>
                </w:rPr>
                <w:delText>.</w:delText>
              </w:r>
            </w:del>
            <w:del w:id="149" w:author="user" w:date="2016-08-22T09:45:00Z">
              <w:r w:rsidR="00CB7102" w:rsidDel="006164FA">
                <w:rPr>
                  <w:color w:val="4472C4" w:themeColor="accent5"/>
                </w:rPr>
                <w:delText>00</w:delText>
              </w:r>
            </w:del>
          </w:p>
          <w:p w:rsidR="001F6600" w:rsidRPr="00604C36" w:rsidRDefault="001F6600" w:rsidP="006F0EC6">
            <w:pPr>
              <w:jc w:val="center"/>
              <w:rPr>
                <w:color w:val="4472C4" w:themeColor="accent5"/>
              </w:rPr>
            </w:pPr>
            <w:ins w:id="150" w:author="user" w:date="2016-08-22T10:09:00Z">
              <w:r>
                <w:rPr>
                  <w:color w:val="4472C4" w:themeColor="accent5"/>
                </w:rPr>
                <w:t>0</w:t>
              </w:r>
            </w:ins>
            <w:ins w:id="151" w:author="user" w:date="2017-02-13T14:47:00Z">
              <w:r w:rsidR="006F0EC6">
                <w:rPr>
                  <w:color w:val="4472C4" w:themeColor="accent5"/>
                </w:rPr>
                <w:t>1</w:t>
              </w:r>
            </w:ins>
            <w:ins w:id="152" w:author="user" w:date="2016-08-22T10:09:00Z">
              <w:r w:rsidR="006F0EC6">
                <w:rPr>
                  <w:color w:val="4472C4" w:themeColor="accent5"/>
                </w:rPr>
                <w:t>.45</w:t>
              </w:r>
              <w:r>
                <w:rPr>
                  <w:rFonts w:hint="eastAsia"/>
                  <w:color w:val="4472C4" w:themeColor="accent5"/>
                </w:rPr>
                <w:t>-</w:t>
              </w:r>
              <w:r>
                <w:rPr>
                  <w:color w:val="4472C4" w:themeColor="accent5"/>
                </w:rPr>
                <w:t>0</w:t>
              </w:r>
            </w:ins>
            <w:ins w:id="153" w:author="user" w:date="2017-02-13T14:47:00Z">
              <w:r w:rsidR="006F0EC6">
                <w:rPr>
                  <w:color w:val="4472C4" w:themeColor="accent5"/>
                </w:rPr>
                <w:t>2</w:t>
              </w:r>
            </w:ins>
            <w:ins w:id="154" w:author="user" w:date="2016-08-22T10:09:00Z">
              <w:r>
                <w:rPr>
                  <w:color w:val="4472C4" w:themeColor="accent5"/>
                </w:rPr>
                <w:t>.</w:t>
              </w:r>
            </w:ins>
            <w:ins w:id="155" w:author="user" w:date="2017-02-13T14:47:00Z">
              <w:r w:rsidR="006F0EC6">
                <w:rPr>
                  <w:color w:val="4472C4" w:themeColor="accent5"/>
                </w:rPr>
                <w:t>30</w:t>
              </w:r>
            </w:ins>
          </w:p>
        </w:tc>
        <w:tc>
          <w:tcPr>
            <w:tcW w:w="1137" w:type="dxa"/>
            <w:gridSpan w:val="2"/>
            <w:tcPrChange w:id="156" w:author="user" w:date="2017-02-13T14:51:00Z">
              <w:tcPr>
                <w:tcW w:w="1142" w:type="dxa"/>
                <w:gridSpan w:val="2"/>
              </w:tcPr>
            </w:tcPrChange>
          </w:tcPr>
          <w:p w:rsidR="00695BC4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大奖播报</w:t>
            </w:r>
          </w:p>
        </w:tc>
        <w:tc>
          <w:tcPr>
            <w:tcW w:w="2042" w:type="dxa"/>
            <w:tcPrChange w:id="157" w:author="user" w:date="2017-02-13T14:51:00Z">
              <w:tcPr>
                <w:tcW w:w="2074" w:type="dxa"/>
              </w:tcPr>
            </w:tcPrChange>
          </w:tcPr>
          <w:p w:rsidR="00695BC4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大奖播报</w:t>
            </w:r>
          </w:p>
          <w:p w:rsidR="00695BC4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695BC4" w:rsidRDefault="00695BC4" w:rsidP="00D02336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内容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期号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、中奖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金额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、</w:t>
            </w:r>
            <w:ins w:id="158" w:author="user" w:date="2016-08-23T10:11:00Z">
              <w:r w:rsidR="00D02336">
                <w:rPr>
                  <w:rFonts w:ascii="微软雅黑" w:eastAsia="微软雅黑" w:hAnsi="微软雅黑" w:hint="eastAsia"/>
                  <w:sz w:val="16"/>
                  <w:szCs w:val="16"/>
                </w:rPr>
                <w:t>站点编号、</w:t>
              </w:r>
            </w:ins>
            <w:r>
              <w:rPr>
                <w:rFonts w:ascii="微软雅黑" w:eastAsia="微软雅黑" w:hAnsi="微软雅黑"/>
                <w:sz w:val="16"/>
                <w:szCs w:val="16"/>
              </w:rPr>
              <w:t>站地址</w:t>
            </w:r>
          </w:p>
        </w:tc>
        <w:tc>
          <w:tcPr>
            <w:tcW w:w="1104" w:type="dxa"/>
            <w:tcPrChange w:id="159" w:author="user" w:date="2017-02-13T14:51:00Z">
              <w:tcPr>
                <w:tcW w:w="1116" w:type="dxa"/>
              </w:tcPr>
            </w:tcPrChange>
          </w:tcPr>
          <w:p w:rsidR="00695BC4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播放当期中得的高等奖</w:t>
            </w:r>
          </w:p>
        </w:tc>
        <w:tc>
          <w:tcPr>
            <w:tcW w:w="886" w:type="dxa"/>
            <w:tcPrChange w:id="160" w:author="user" w:date="2017-02-13T14:51:00Z">
              <w:tcPr>
                <w:tcW w:w="893" w:type="dxa"/>
              </w:tcPr>
            </w:tcPrChange>
          </w:tcPr>
          <w:p w:rsidR="00695BC4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319" w:type="dxa"/>
            <w:tcPrChange w:id="161" w:author="user" w:date="2017-02-13T14:51:00Z">
              <w:tcPr>
                <w:tcW w:w="1336" w:type="dxa"/>
              </w:tcPr>
            </w:tcPrChange>
          </w:tcPr>
          <w:p w:rsidR="00695BC4" w:rsidRPr="00727B33" w:rsidRDefault="006164FA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ins w:id="162" w:author="user" w:date="2016-08-22T09:49:00Z">
              <w:r>
                <w:rPr>
                  <w:rFonts w:ascii="微软雅黑" w:eastAsia="微软雅黑" w:hAnsi="微软雅黑" w:cstheme="minorBidi"/>
                  <w:color w:val="FF0000"/>
                  <w:sz w:val="16"/>
                  <w:szCs w:val="26"/>
                  <w:lang w:bidi="km-KH"/>
                </w:rPr>
                <w:t>khr</w:t>
              </w:r>
              <w:proofErr w:type="spellEnd"/>
              <w:r>
                <w:rPr>
                  <w:rFonts w:ascii="微软雅黑" w:eastAsia="微软雅黑" w:hAnsi="微软雅黑" w:cstheme="minorBidi"/>
                  <w:color w:val="FF0000"/>
                  <w:sz w:val="16"/>
                  <w:szCs w:val="26"/>
                  <w:lang w:bidi="km-KH"/>
                </w:rPr>
                <w:t>单位删除掉，修改成</w:t>
              </w:r>
              <w:r>
                <w:rPr>
                  <w:rFonts w:ascii="微软雅黑" w:eastAsia="微软雅黑" w:hAnsi="微软雅黑" w:cstheme="minorBidi" w:hint="eastAsia"/>
                  <w:color w:val="FF0000"/>
                  <w:sz w:val="16"/>
                  <w:szCs w:val="26"/>
                  <w:lang w:bidi="km-KH"/>
                </w:rPr>
                <w:t>显示</w:t>
              </w:r>
              <w:r>
                <w:rPr>
                  <w:rFonts w:ascii="微软雅黑" w:eastAsia="微软雅黑" w:hAnsi="微软雅黑" w:cstheme="minorBidi"/>
                  <w:color w:val="FF0000"/>
                  <w:sz w:val="16"/>
                  <w:szCs w:val="26"/>
                  <w:lang w:bidi="km-KH"/>
                </w:rPr>
                <w:t>站号</w:t>
              </w:r>
            </w:ins>
          </w:p>
        </w:tc>
      </w:tr>
      <w:tr w:rsidR="00695BC4" w:rsidRPr="00727B33" w:rsidTr="006F0EC6">
        <w:trPr>
          <w:trHeight w:val="1872"/>
          <w:trPrChange w:id="163" w:author="user" w:date="2017-02-13T14:51:00Z">
            <w:trPr>
              <w:trHeight w:val="1872"/>
            </w:trPr>
          </w:trPrChange>
        </w:trPr>
        <w:tc>
          <w:tcPr>
            <w:tcW w:w="467" w:type="dxa"/>
            <w:vMerge w:val="restart"/>
            <w:tcPrChange w:id="164" w:author="user" w:date="2017-02-13T14:51:00Z">
              <w:tcPr>
                <w:tcW w:w="466" w:type="dxa"/>
                <w:vMerge w:val="restart"/>
              </w:tcPr>
            </w:tcPrChange>
          </w:tcPr>
          <w:p w:rsidR="00695BC4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695BC4" w:rsidRDefault="00ED6C8E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ins w:id="165" w:author="user" w:date="2016-08-22T11:33:00Z">
              <w:r>
                <w:rPr>
                  <w:rFonts w:ascii="微软雅黑" w:eastAsia="微软雅黑" w:hAnsi="微软雅黑"/>
                  <w:sz w:val="16"/>
                  <w:szCs w:val="16"/>
                </w:rPr>
                <w:t>7</w:t>
              </w:r>
            </w:ins>
            <w:del w:id="166" w:author="user" w:date="2016-08-22T11:33:00Z">
              <w:r w:rsidR="00695BC4" w:rsidDel="00ED6C8E">
                <w:rPr>
                  <w:rFonts w:ascii="微软雅黑" w:eastAsia="微软雅黑" w:hAnsi="微软雅黑"/>
                  <w:sz w:val="16"/>
                  <w:szCs w:val="16"/>
                </w:rPr>
                <w:delText>6</w:delText>
              </w:r>
            </w:del>
          </w:p>
        </w:tc>
        <w:tc>
          <w:tcPr>
            <w:tcW w:w="1341" w:type="dxa"/>
            <w:tcPrChange w:id="167" w:author="user" w:date="2017-02-13T14:51:00Z">
              <w:tcPr>
                <w:tcW w:w="1269" w:type="dxa"/>
              </w:tcPr>
            </w:tcPrChange>
          </w:tcPr>
          <w:p w:rsidR="006164FA" w:rsidRDefault="00695BC4" w:rsidP="007053B4">
            <w:pPr>
              <w:jc w:val="center"/>
              <w:rPr>
                <w:ins w:id="168" w:author="user" w:date="2016-08-22T09:49:00Z"/>
                <w:color w:val="4472C4" w:themeColor="accent5"/>
              </w:rPr>
            </w:pPr>
            <w:del w:id="169" w:author="user" w:date="2016-08-22T09:49:00Z">
              <w:r w:rsidRPr="00604C36" w:rsidDel="006164FA">
                <w:rPr>
                  <w:color w:val="4472C4" w:themeColor="accent5"/>
                </w:rPr>
                <w:delText>0</w:delText>
              </w:r>
              <w:r w:rsidR="00CB7102" w:rsidDel="006164FA">
                <w:rPr>
                  <w:color w:val="4472C4" w:themeColor="accent5"/>
                </w:rPr>
                <w:delText>2</w:delText>
              </w:r>
              <w:r w:rsidRPr="00604C36" w:rsidDel="006164FA">
                <w:rPr>
                  <w:color w:val="4472C4" w:themeColor="accent5"/>
                </w:rPr>
                <w:delText>.</w:delText>
              </w:r>
              <w:r w:rsidR="00CB7102" w:rsidDel="006164FA">
                <w:rPr>
                  <w:color w:val="4472C4" w:themeColor="accent5"/>
                </w:rPr>
                <w:delText>00</w:delText>
              </w:r>
              <w:r w:rsidRPr="00604C36" w:rsidDel="006164FA">
                <w:rPr>
                  <w:color w:val="4472C4" w:themeColor="accent5"/>
                </w:rPr>
                <w:delText>-0</w:delText>
              </w:r>
              <w:r w:rsidR="00CB7102" w:rsidDel="006164FA">
                <w:rPr>
                  <w:color w:val="4472C4" w:themeColor="accent5"/>
                </w:rPr>
                <w:delText>4</w:delText>
              </w:r>
              <w:r w:rsidRPr="00604C36" w:rsidDel="006164FA">
                <w:rPr>
                  <w:color w:val="4472C4" w:themeColor="accent5"/>
                </w:rPr>
                <w:delText>.</w:delText>
              </w:r>
              <w:r w:rsidR="00CB7102" w:rsidDel="006164FA">
                <w:rPr>
                  <w:color w:val="4472C4" w:themeColor="accent5"/>
                </w:rPr>
                <w:delText>00</w:delText>
              </w:r>
            </w:del>
          </w:p>
          <w:p w:rsidR="006164FA" w:rsidRPr="00727B33" w:rsidRDefault="006164FA" w:rsidP="006F0EC6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ins w:id="170" w:author="user" w:date="2016-08-22T09:49:00Z">
              <w:r>
                <w:rPr>
                  <w:color w:val="4472C4" w:themeColor="accent5"/>
                </w:rPr>
                <w:t>0</w:t>
              </w:r>
            </w:ins>
            <w:ins w:id="171" w:author="user" w:date="2017-02-13T14:47:00Z">
              <w:r w:rsidR="006F0EC6">
                <w:rPr>
                  <w:color w:val="4472C4" w:themeColor="accent5"/>
                </w:rPr>
                <w:t>2</w:t>
              </w:r>
            </w:ins>
            <w:ins w:id="172" w:author="user" w:date="2016-08-22T09:49:00Z">
              <w:r>
                <w:rPr>
                  <w:rFonts w:hint="eastAsia"/>
                  <w:color w:val="4472C4" w:themeColor="accent5"/>
                </w:rPr>
                <w:t>.</w:t>
              </w:r>
            </w:ins>
            <w:ins w:id="173" w:author="user" w:date="2017-02-13T14:47:00Z">
              <w:r w:rsidR="006F0EC6">
                <w:rPr>
                  <w:color w:val="4472C4" w:themeColor="accent5"/>
                </w:rPr>
                <w:t>30</w:t>
              </w:r>
            </w:ins>
            <w:ins w:id="174" w:author="user" w:date="2016-08-22T09:49:00Z">
              <w:r>
                <w:rPr>
                  <w:rFonts w:hint="eastAsia"/>
                  <w:color w:val="4472C4" w:themeColor="accent5"/>
                </w:rPr>
                <w:t>-</w:t>
              </w:r>
              <w:r>
                <w:rPr>
                  <w:color w:val="4472C4" w:themeColor="accent5"/>
                </w:rPr>
                <w:t>0</w:t>
              </w:r>
            </w:ins>
            <w:ins w:id="175" w:author="user" w:date="2017-02-13T14:47:00Z">
              <w:r w:rsidR="006F0EC6">
                <w:rPr>
                  <w:color w:val="4472C4" w:themeColor="accent5"/>
                </w:rPr>
                <w:t>5</w:t>
              </w:r>
            </w:ins>
            <w:ins w:id="176" w:author="user" w:date="2016-08-22T09:49:00Z">
              <w:r>
                <w:rPr>
                  <w:rFonts w:hint="eastAsia"/>
                  <w:color w:val="4472C4" w:themeColor="accent5"/>
                </w:rPr>
                <w:t>.</w:t>
              </w:r>
            </w:ins>
            <w:ins w:id="177" w:author="user" w:date="2016-08-22T10:09:00Z">
              <w:r w:rsidR="006F0EC6">
                <w:rPr>
                  <w:color w:val="4472C4" w:themeColor="accent5"/>
                </w:rPr>
                <w:t>30</w:t>
              </w:r>
            </w:ins>
          </w:p>
        </w:tc>
        <w:tc>
          <w:tcPr>
            <w:tcW w:w="567" w:type="dxa"/>
            <w:vMerge w:val="restart"/>
            <w:tcPrChange w:id="178" w:author="user" w:date="2017-02-13T14:51:00Z">
              <w:tcPr>
                <w:tcW w:w="570" w:type="dxa"/>
                <w:vMerge w:val="restart"/>
              </w:tcPr>
            </w:tcPrChange>
          </w:tcPr>
          <w:p w:rsidR="00695BC4" w:rsidRPr="00727B33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走势图</w:t>
            </w:r>
          </w:p>
        </w:tc>
        <w:tc>
          <w:tcPr>
            <w:tcW w:w="570" w:type="dxa"/>
            <w:tcPrChange w:id="179" w:author="user" w:date="2017-02-13T14:51:00Z">
              <w:tcPr>
                <w:tcW w:w="572" w:type="dxa"/>
              </w:tcPr>
            </w:tcPrChange>
          </w:tcPr>
          <w:p w:rsidR="00695BC4" w:rsidRPr="00727B33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近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40期开奖号码</w:t>
            </w:r>
          </w:p>
        </w:tc>
        <w:tc>
          <w:tcPr>
            <w:tcW w:w="2042" w:type="dxa"/>
            <w:tcPrChange w:id="180" w:author="user" w:date="2017-02-13T14:51:00Z">
              <w:tcPr>
                <w:tcW w:w="2074" w:type="dxa"/>
              </w:tcPr>
            </w:tcPrChange>
          </w:tcPr>
          <w:p w:rsidR="00695BC4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标题：近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0期开奖号码走势图</w:t>
            </w:r>
          </w:p>
          <w:p w:rsidR="00695BC4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695BC4" w:rsidRPr="00C42069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内容：期号、开奖号码、开奖号码分布</w:t>
            </w:r>
          </w:p>
        </w:tc>
        <w:tc>
          <w:tcPr>
            <w:tcW w:w="1104" w:type="dxa"/>
            <w:tcPrChange w:id="181" w:author="user" w:date="2017-02-13T14:51:00Z">
              <w:tcPr>
                <w:tcW w:w="1116" w:type="dxa"/>
              </w:tcPr>
            </w:tcPrChange>
          </w:tcPr>
          <w:p w:rsidR="00695BC4" w:rsidRDefault="00695BC4" w:rsidP="00695BC4">
            <w:r w:rsidRPr="009513A3">
              <w:rPr>
                <w:rFonts w:ascii="微软雅黑" w:eastAsia="微软雅黑" w:hAnsi="微软雅黑" w:hint="eastAsia"/>
                <w:sz w:val="16"/>
                <w:szCs w:val="16"/>
              </w:rPr>
              <w:t>开奖号码走势图</w:t>
            </w:r>
          </w:p>
        </w:tc>
        <w:tc>
          <w:tcPr>
            <w:tcW w:w="886" w:type="dxa"/>
            <w:tcPrChange w:id="182" w:author="user" w:date="2017-02-13T14:51:00Z">
              <w:tcPr>
                <w:tcW w:w="893" w:type="dxa"/>
              </w:tcPr>
            </w:tcPrChange>
          </w:tcPr>
          <w:p w:rsidR="00695BC4" w:rsidRPr="00727B33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无</w:t>
            </w:r>
          </w:p>
        </w:tc>
        <w:tc>
          <w:tcPr>
            <w:tcW w:w="1319" w:type="dxa"/>
            <w:tcPrChange w:id="183" w:author="user" w:date="2017-02-13T14:51:00Z">
              <w:tcPr>
                <w:tcW w:w="1336" w:type="dxa"/>
              </w:tcPr>
            </w:tcPrChange>
          </w:tcPr>
          <w:p w:rsidR="00695BC4" w:rsidRPr="00727B33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95BC4" w:rsidRPr="00727B33" w:rsidTr="006F0EC6">
        <w:trPr>
          <w:trHeight w:val="1872"/>
          <w:trPrChange w:id="184" w:author="user" w:date="2017-02-13T14:51:00Z">
            <w:trPr>
              <w:trHeight w:val="1872"/>
            </w:trPr>
          </w:trPrChange>
        </w:trPr>
        <w:tc>
          <w:tcPr>
            <w:tcW w:w="467" w:type="dxa"/>
            <w:vMerge/>
            <w:tcPrChange w:id="185" w:author="user" w:date="2017-02-13T14:51:00Z">
              <w:tcPr>
                <w:tcW w:w="466" w:type="dxa"/>
                <w:vMerge/>
              </w:tcPr>
            </w:tcPrChange>
          </w:tcPr>
          <w:p w:rsidR="00695BC4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341" w:type="dxa"/>
            <w:tcPrChange w:id="186" w:author="user" w:date="2017-02-13T14:51:00Z">
              <w:tcPr>
                <w:tcW w:w="1269" w:type="dxa"/>
              </w:tcPr>
            </w:tcPrChange>
          </w:tcPr>
          <w:p w:rsidR="00695BC4" w:rsidRDefault="00695BC4" w:rsidP="007053B4">
            <w:pPr>
              <w:jc w:val="center"/>
              <w:rPr>
                <w:ins w:id="187" w:author="user" w:date="2016-08-22T09:50:00Z"/>
                <w:color w:val="4472C4" w:themeColor="accent5"/>
              </w:rPr>
            </w:pPr>
            <w:del w:id="188" w:author="user" w:date="2016-08-22T09:50:00Z">
              <w:r w:rsidDel="006164FA">
                <w:rPr>
                  <w:rFonts w:hint="eastAsia"/>
                  <w:color w:val="4472C4" w:themeColor="accent5"/>
                </w:rPr>
                <w:delText>0</w:delText>
              </w:r>
              <w:r w:rsidR="00CB7102" w:rsidDel="006164FA">
                <w:rPr>
                  <w:color w:val="4472C4" w:themeColor="accent5"/>
                </w:rPr>
                <w:delText>4</w:delText>
              </w:r>
              <w:r w:rsidDel="006164FA">
                <w:rPr>
                  <w:rFonts w:hint="eastAsia"/>
                  <w:color w:val="4472C4" w:themeColor="accent5"/>
                </w:rPr>
                <w:delText>.</w:delText>
              </w:r>
              <w:r w:rsidR="00CB7102" w:rsidDel="006164FA">
                <w:rPr>
                  <w:color w:val="4472C4" w:themeColor="accent5"/>
                </w:rPr>
                <w:delText>00</w:delText>
              </w:r>
              <w:r w:rsidDel="006164FA">
                <w:rPr>
                  <w:rFonts w:hint="eastAsia"/>
                  <w:color w:val="4472C4" w:themeColor="accent5"/>
                </w:rPr>
                <w:delText>-</w:delText>
              </w:r>
              <w:r w:rsidR="00CB7102" w:rsidDel="006164FA">
                <w:rPr>
                  <w:color w:val="4472C4" w:themeColor="accent5"/>
                </w:rPr>
                <w:delText>06</w:delText>
              </w:r>
              <w:r w:rsidDel="006164FA">
                <w:rPr>
                  <w:color w:val="4472C4" w:themeColor="accent5"/>
                </w:rPr>
                <w:delText>.</w:delText>
              </w:r>
              <w:r w:rsidR="00CB7102" w:rsidDel="006164FA">
                <w:rPr>
                  <w:color w:val="4472C4" w:themeColor="accent5"/>
                </w:rPr>
                <w:delText>00</w:delText>
              </w:r>
            </w:del>
          </w:p>
          <w:p w:rsidR="006164FA" w:rsidRPr="00604C36" w:rsidRDefault="006164FA" w:rsidP="006F0EC6">
            <w:pPr>
              <w:jc w:val="center"/>
              <w:rPr>
                <w:color w:val="4472C4" w:themeColor="accent5"/>
              </w:rPr>
            </w:pPr>
            <w:ins w:id="189" w:author="user" w:date="2016-08-22T09:50:00Z">
              <w:r>
                <w:rPr>
                  <w:color w:val="4472C4" w:themeColor="accent5"/>
                </w:rPr>
                <w:t>0</w:t>
              </w:r>
            </w:ins>
            <w:ins w:id="190" w:author="user" w:date="2017-02-13T14:48:00Z">
              <w:r w:rsidR="006F0EC6">
                <w:rPr>
                  <w:color w:val="4472C4" w:themeColor="accent5"/>
                </w:rPr>
                <w:t>5</w:t>
              </w:r>
            </w:ins>
            <w:ins w:id="191" w:author="user" w:date="2016-08-22T09:50:00Z">
              <w:r>
                <w:rPr>
                  <w:rFonts w:hint="eastAsia"/>
                  <w:color w:val="4472C4" w:themeColor="accent5"/>
                </w:rPr>
                <w:t>.</w:t>
              </w:r>
            </w:ins>
            <w:ins w:id="192" w:author="user" w:date="2017-02-13T14:48:00Z">
              <w:r w:rsidR="006F0EC6">
                <w:rPr>
                  <w:color w:val="4472C4" w:themeColor="accent5"/>
                </w:rPr>
                <w:t>30</w:t>
              </w:r>
            </w:ins>
            <w:ins w:id="193" w:author="user" w:date="2016-08-22T09:50:00Z">
              <w:r>
                <w:rPr>
                  <w:rFonts w:hint="eastAsia"/>
                  <w:color w:val="4472C4" w:themeColor="accent5"/>
                </w:rPr>
                <w:t>-</w:t>
              </w:r>
            </w:ins>
            <w:ins w:id="194" w:author="user" w:date="2017-02-13T14:48:00Z">
              <w:r w:rsidR="006F0EC6">
                <w:rPr>
                  <w:color w:val="4472C4" w:themeColor="accent5"/>
                </w:rPr>
                <w:t>05</w:t>
              </w:r>
            </w:ins>
            <w:ins w:id="195" w:author="user" w:date="2016-08-22T09:50:00Z">
              <w:r>
                <w:rPr>
                  <w:rFonts w:hint="eastAsia"/>
                  <w:color w:val="4472C4" w:themeColor="accent5"/>
                </w:rPr>
                <w:t>.</w:t>
              </w:r>
            </w:ins>
            <w:ins w:id="196" w:author="user" w:date="2017-02-13T14:49:00Z">
              <w:r w:rsidR="006F0EC6">
                <w:rPr>
                  <w:color w:val="4472C4" w:themeColor="accent5"/>
                </w:rPr>
                <w:t>4</w:t>
              </w:r>
            </w:ins>
            <w:ins w:id="197" w:author="user" w:date="2016-08-22T09:50:00Z">
              <w:r>
                <w:rPr>
                  <w:rFonts w:hint="eastAsia"/>
                  <w:color w:val="4472C4" w:themeColor="accent5"/>
                </w:rPr>
                <w:t>5</w:t>
              </w:r>
            </w:ins>
          </w:p>
        </w:tc>
        <w:tc>
          <w:tcPr>
            <w:tcW w:w="567" w:type="dxa"/>
            <w:vMerge/>
            <w:tcPrChange w:id="198" w:author="user" w:date="2017-02-13T14:51:00Z">
              <w:tcPr>
                <w:tcW w:w="570" w:type="dxa"/>
                <w:vMerge/>
              </w:tcPr>
            </w:tcPrChange>
          </w:tcPr>
          <w:p w:rsidR="00695BC4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570" w:type="dxa"/>
            <w:tcPrChange w:id="199" w:author="user" w:date="2017-02-13T14:51:00Z">
              <w:tcPr>
                <w:tcW w:w="572" w:type="dxa"/>
              </w:tcPr>
            </w:tcPrChange>
          </w:tcPr>
          <w:p w:rsidR="00695BC4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近20期前三位号码走势图</w:t>
            </w:r>
          </w:p>
        </w:tc>
        <w:tc>
          <w:tcPr>
            <w:tcW w:w="2042" w:type="dxa"/>
            <w:tcPrChange w:id="200" w:author="user" w:date="2017-02-13T14:51:00Z">
              <w:tcPr>
                <w:tcW w:w="2074" w:type="dxa"/>
              </w:tcPr>
            </w:tcPrChange>
          </w:tcPr>
          <w:p w:rsidR="00695BC4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标题：标题：近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20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期开奖号码前三位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走势图</w:t>
            </w:r>
          </w:p>
          <w:p w:rsidR="00695BC4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695BC4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内容：期号、开奖号码、第一位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、第二位、第三位</w:t>
            </w:r>
          </w:p>
        </w:tc>
        <w:tc>
          <w:tcPr>
            <w:tcW w:w="1104" w:type="dxa"/>
            <w:tcPrChange w:id="201" w:author="user" w:date="2017-02-13T14:51:00Z">
              <w:tcPr>
                <w:tcW w:w="1116" w:type="dxa"/>
              </w:tcPr>
            </w:tcPrChange>
          </w:tcPr>
          <w:p w:rsidR="00695BC4" w:rsidRPr="009513A3" w:rsidRDefault="00695BC4" w:rsidP="00695BC4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886" w:type="dxa"/>
            <w:tcPrChange w:id="202" w:author="user" w:date="2017-02-13T14:51:00Z">
              <w:tcPr>
                <w:tcW w:w="893" w:type="dxa"/>
              </w:tcPr>
            </w:tcPrChange>
          </w:tcPr>
          <w:p w:rsidR="00695BC4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319" w:type="dxa"/>
            <w:tcPrChange w:id="203" w:author="user" w:date="2017-02-13T14:51:00Z">
              <w:tcPr>
                <w:tcW w:w="1336" w:type="dxa"/>
              </w:tcPr>
            </w:tcPrChange>
          </w:tcPr>
          <w:p w:rsidR="00695BC4" w:rsidRPr="00727B33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95BC4" w:rsidRPr="00727B33" w:rsidTr="006F0EC6">
        <w:tc>
          <w:tcPr>
            <w:tcW w:w="467" w:type="dxa"/>
            <w:vMerge w:val="restart"/>
            <w:tcPrChange w:id="204" w:author="user" w:date="2017-02-13T14:51:00Z">
              <w:tcPr>
                <w:tcW w:w="466" w:type="dxa"/>
                <w:vMerge w:val="restart"/>
              </w:tcPr>
            </w:tcPrChange>
          </w:tcPr>
          <w:p w:rsidR="00695BC4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695BC4" w:rsidRDefault="00ED6C8E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ins w:id="205" w:author="user" w:date="2016-08-22T11:33:00Z">
              <w:r>
                <w:rPr>
                  <w:rFonts w:ascii="微软雅黑" w:eastAsia="微软雅黑" w:hAnsi="微软雅黑"/>
                  <w:sz w:val="16"/>
                  <w:szCs w:val="16"/>
                </w:rPr>
                <w:t>8</w:t>
              </w:r>
            </w:ins>
            <w:del w:id="206" w:author="user" w:date="2016-08-22T11:33:00Z">
              <w:r w:rsidR="00695BC4" w:rsidDel="00ED6C8E">
                <w:rPr>
                  <w:rFonts w:ascii="微软雅黑" w:eastAsia="微软雅黑" w:hAnsi="微软雅黑"/>
                  <w:sz w:val="16"/>
                  <w:szCs w:val="16"/>
                </w:rPr>
                <w:delText>7</w:delText>
              </w:r>
            </w:del>
          </w:p>
        </w:tc>
        <w:tc>
          <w:tcPr>
            <w:tcW w:w="1341" w:type="dxa"/>
            <w:tcPrChange w:id="207" w:author="user" w:date="2017-02-13T14:51:00Z">
              <w:tcPr>
                <w:tcW w:w="1269" w:type="dxa"/>
              </w:tcPr>
            </w:tcPrChange>
          </w:tcPr>
          <w:p w:rsidR="00695BC4" w:rsidRDefault="00695BC4" w:rsidP="00CB7102">
            <w:pPr>
              <w:jc w:val="center"/>
              <w:rPr>
                <w:ins w:id="208" w:author="user" w:date="2016-08-22T09:50:00Z"/>
                <w:color w:val="4472C4" w:themeColor="accent5"/>
              </w:rPr>
            </w:pPr>
            <w:del w:id="209" w:author="user" w:date="2016-08-22T09:50:00Z">
              <w:r w:rsidRPr="001C2B6C" w:rsidDel="006164FA">
                <w:rPr>
                  <w:rFonts w:hint="eastAsia"/>
                  <w:color w:val="4472C4" w:themeColor="accent5"/>
                </w:rPr>
                <w:delText>0</w:delText>
              </w:r>
              <w:r w:rsidR="00CB7102" w:rsidDel="006164FA">
                <w:rPr>
                  <w:color w:val="4472C4" w:themeColor="accent5"/>
                </w:rPr>
                <w:delText>6</w:delText>
              </w:r>
              <w:r w:rsidRPr="001C2B6C" w:rsidDel="006164FA">
                <w:rPr>
                  <w:rFonts w:hint="eastAsia"/>
                  <w:color w:val="4472C4" w:themeColor="accent5"/>
                </w:rPr>
                <w:delText>.</w:delText>
              </w:r>
              <w:r w:rsidR="00CB7102" w:rsidDel="006164FA">
                <w:rPr>
                  <w:color w:val="4472C4" w:themeColor="accent5"/>
                </w:rPr>
                <w:delText>00</w:delText>
              </w:r>
              <w:r w:rsidRPr="001C2B6C" w:rsidDel="006164FA">
                <w:rPr>
                  <w:rFonts w:hint="eastAsia"/>
                  <w:color w:val="4472C4" w:themeColor="accent5"/>
                </w:rPr>
                <w:delText>-</w:delText>
              </w:r>
              <w:r w:rsidDel="006164FA">
                <w:rPr>
                  <w:color w:val="4472C4" w:themeColor="accent5"/>
                </w:rPr>
                <w:delText>0</w:delText>
              </w:r>
              <w:r w:rsidR="00CB7102" w:rsidDel="006164FA">
                <w:rPr>
                  <w:color w:val="4472C4" w:themeColor="accent5"/>
                </w:rPr>
                <w:delText>7</w:delText>
              </w:r>
              <w:r w:rsidDel="006164FA">
                <w:rPr>
                  <w:color w:val="4472C4" w:themeColor="accent5"/>
                </w:rPr>
                <w:delText>.</w:delText>
              </w:r>
              <w:r w:rsidR="00CB7102" w:rsidDel="006164FA">
                <w:rPr>
                  <w:color w:val="4472C4" w:themeColor="accent5"/>
                </w:rPr>
                <w:delText>00</w:delText>
              </w:r>
            </w:del>
          </w:p>
          <w:p w:rsidR="006164FA" w:rsidRPr="001C2B6C" w:rsidRDefault="006164FA" w:rsidP="002E791C">
            <w:pPr>
              <w:jc w:val="center"/>
              <w:rPr>
                <w:color w:val="4472C4" w:themeColor="accent5"/>
              </w:rPr>
            </w:pPr>
            <w:ins w:id="210" w:author="user" w:date="2016-08-22T09:51:00Z">
              <w:r>
                <w:rPr>
                  <w:color w:val="4472C4" w:themeColor="accent5"/>
                </w:rPr>
                <w:t>0</w:t>
              </w:r>
            </w:ins>
            <w:ins w:id="211" w:author="user" w:date="2017-02-13T14:49:00Z">
              <w:r w:rsidR="006F0EC6">
                <w:rPr>
                  <w:color w:val="4472C4" w:themeColor="accent5"/>
                </w:rPr>
                <w:t>5</w:t>
              </w:r>
            </w:ins>
            <w:ins w:id="212" w:author="user" w:date="2016-08-22T09:51:00Z">
              <w:r>
                <w:rPr>
                  <w:rFonts w:hint="eastAsia"/>
                  <w:color w:val="4472C4" w:themeColor="accent5"/>
                </w:rPr>
                <w:t>.</w:t>
              </w:r>
            </w:ins>
            <w:ins w:id="213" w:author="user" w:date="2017-02-13T14:49:00Z">
              <w:r w:rsidR="006F0EC6">
                <w:rPr>
                  <w:color w:val="4472C4" w:themeColor="accent5"/>
                </w:rPr>
                <w:t>4</w:t>
              </w:r>
            </w:ins>
            <w:ins w:id="214" w:author="user" w:date="2016-08-22T09:51:00Z">
              <w:r>
                <w:rPr>
                  <w:rFonts w:hint="eastAsia"/>
                  <w:color w:val="4472C4" w:themeColor="accent5"/>
                </w:rPr>
                <w:t>5-</w:t>
              </w:r>
              <w:r>
                <w:rPr>
                  <w:rFonts w:hint="eastAsia"/>
                  <w:color w:val="4472C4" w:themeColor="accent5"/>
                </w:rPr>
                <w:lastRenderedPageBreak/>
                <w:t>0</w:t>
              </w:r>
            </w:ins>
            <w:ins w:id="215" w:author="user" w:date="2017-02-13T14:49:00Z">
              <w:r w:rsidR="006F0EC6">
                <w:rPr>
                  <w:color w:val="4472C4" w:themeColor="accent5"/>
                </w:rPr>
                <w:t>6</w:t>
              </w:r>
            </w:ins>
            <w:ins w:id="216" w:author="user" w:date="2016-08-22T09:51:00Z">
              <w:r>
                <w:rPr>
                  <w:rFonts w:hint="eastAsia"/>
                  <w:color w:val="4472C4" w:themeColor="accent5"/>
                </w:rPr>
                <w:t>.</w:t>
              </w:r>
            </w:ins>
            <w:ins w:id="217" w:author="user" w:date="2017-02-13T15:01:00Z">
              <w:r w:rsidR="002E791C">
                <w:rPr>
                  <w:color w:val="4472C4" w:themeColor="accent5"/>
                </w:rPr>
                <w:t>00</w:t>
              </w:r>
            </w:ins>
          </w:p>
        </w:tc>
        <w:tc>
          <w:tcPr>
            <w:tcW w:w="567" w:type="dxa"/>
            <w:vMerge w:val="restart"/>
            <w:tcPrChange w:id="218" w:author="user" w:date="2017-02-13T14:51:00Z">
              <w:tcPr>
                <w:tcW w:w="570" w:type="dxa"/>
                <w:vMerge w:val="restart"/>
              </w:tcPr>
            </w:tcPrChange>
          </w:tcPr>
          <w:p w:rsidR="00695BC4" w:rsidRPr="00727B33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lastRenderedPageBreak/>
              <w:t>冷热号</w:t>
            </w:r>
          </w:p>
        </w:tc>
        <w:tc>
          <w:tcPr>
            <w:tcW w:w="570" w:type="dxa"/>
            <w:tcPrChange w:id="219" w:author="user" w:date="2017-02-13T14:51:00Z">
              <w:tcPr>
                <w:tcW w:w="572" w:type="dxa"/>
              </w:tcPr>
            </w:tcPrChange>
          </w:tcPr>
          <w:p w:rsidR="00695BC4" w:rsidRPr="00727B33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表格</w:t>
            </w:r>
          </w:p>
        </w:tc>
        <w:tc>
          <w:tcPr>
            <w:tcW w:w="2042" w:type="dxa"/>
            <w:tcPrChange w:id="220" w:author="user" w:date="2017-02-13T14:51:00Z">
              <w:tcPr>
                <w:tcW w:w="2074" w:type="dxa"/>
              </w:tcPr>
            </w:tcPrChange>
          </w:tcPr>
          <w:p w:rsidR="00695BC4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标题：近</w:t>
            </w:r>
            <w:del w:id="221" w:author="user" w:date="2016-08-25T15:55:00Z">
              <w:r w:rsidDel="00433502">
                <w:rPr>
                  <w:rFonts w:ascii="微软雅黑" w:eastAsia="微软雅黑" w:hAnsi="微软雅黑" w:hint="eastAsia"/>
                  <w:sz w:val="16"/>
                  <w:szCs w:val="16"/>
                </w:rPr>
                <w:delText>20</w:delText>
              </w:r>
            </w:del>
            <w:ins w:id="222" w:author="user" w:date="2016-08-25T15:55:00Z">
              <w:r w:rsidR="00433502">
                <w:rPr>
                  <w:rFonts w:ascii="微软雅黑" w:eastAsia="微软雅黑" w:hAnsi="微软雅黑"/>
                  <w:sz w:val="16"/>
                  <w:szCs w:val="16"/>
                </w:rPr>
                <w:t>4</w:t>
              </w:r>
              <w:r w:rsidR="00433502">
                <w:rPr>
                  <w:rFonts w:ascii="微软雅黑" w:eastAsia="微软雅黑" w:hAnsi="微软雅黑" w:hint="eastAsia"/>
                  <w:sz w:val="16"/>
                  <w:szCs w:val="16"/>
                </w:rPr>
                <w:t>0</w:t>
              </w:r>
            </w:ins>
            <w:r>
              <w:rPr>
                <w:rFonts w:ascii="微软雅黑" w:eastAsia="微软雅黑" w:hAnsi="微软雅黑" w:hint="eastAsia"/>
                <w:sz w:val="16"/>
                <w:szCs w:val="16"/>
              </w:rPr>
              <w:t>期冷热号分析表</w:t>
            </w:r>
          </w:p>
          <w:p w:rsidR="00695BC4" w:rsidRPr="00433502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695BC4" w:rsidRPr="00727B33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表格内容：号码、第一位、第二位、第三位、第四位、第五位、合计</w:t>
            </w:r>
          </w:p>
        </w:tc>
        <w:tc>
          <w:tcPr>
            <w:tcW w:w="1104" w:type="dxa"/>
            <w:tcPrChange w:id="223" w:author="user" w:date="2017-02-13T14:51:00Z">
              <w:tcPr>
                <w:tcW w:w="1116" w:type="dxa"/>
              </w:tcPr>
            </w:tcPrChange>
          </w:tcPr>
          <w:p w:rsidR="00695BC4" w:rsidRPr="00727B33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lastRenderedPageBreak/>
              <w:t>冷热号表格</w:t>
            </w:r>
          </w:p>
        </w:tc>
        <w:tc>
          <w:tcPr>
            <w:tcW w:w="886" w:type="dxa"/>
            <w:tcPrChange w:id="224" w:author="user" w:date="2017-02-13T14:51:00Z">
              <w:tcPr>
                <w:tcW w:w="893" w:type="dxa"/>
              </w:tcPr>
            </w:tcPrChange>
          </w:tcPr>
          <w:p w:rsidR="00695BC4" w:rsidRPr="00727B33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319" w:type="dxa"/>
            <w:tcPrChange w:id="225" w:author="user" w:date="2017-02-13T14:51:00Z">
              <w:tcPr>
                <w:tcW w:w="1336" w:type="dxa"/>
              </w:tcPr>
            </w:tcPrChange>
          </w:tcPr>
          <w:p w:rsidR="00695BC4" w:rsidRPr="00727B33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95BC4" w:rsidRPr="00727B33" w:rsidTr="006F0EC6">
        <w:tc>
          <w:tcPr>
            <w:tcW w:w="467" w:type="dxa"/>
            <w:vMerge/>
            <w:tcPrChange w:id="226" w:author="user" w:date="2017-02-13T14:51:00Z">
              <w:tcPr>
                <w:tcW w:w="466" w:type="dxa"/>
                <w:vMerge/>
              </w:tcPr>
            </w:tcPrChange>
          </w:tcPr>
          <w:p w:rsidR="00695BC4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341" w:type="dxa"/>
            <w:tcPrChange w:id="227" w:author="user" w:date="2017-02-13T14:51:00Z">
              <w:tcPr>
                <w:tcW w:w="1269" w:type="dxa"/>
              </w:tcPr>
            </w:tcPrChange>
          </w:tcPr>
          <w:p w:rsidR="00695BC4" w:rsidRPr="001C2B6C" w:rsidRDefault="00695BC4" w:rsidP="002E791C">
            <w:pPr>
              <w:jc w:val="center"/>
              <w:rPr>
                <w:color w:val="4472C4" w:themeColor="accent5"/>
              </w:rPr>
            </w:pPr>
            <w:del w:id="228" w:author="user" w:date="2017-02-13T14:50:00Z">
              <w:r w:rsidDel="006F0EC6">
                <w:rPr>
                  <w:rFonts w:hint="eastAsia"/>
                  <w:color w:val="4472C4" w:themeColor="accent5"/>
                </w:rPr>
                <w:delText>0</w:delText>
              </w:r>
              <w:r w:rsidR="00CB7102" w:rsidDel="006F0EC6">
                <w:rPr>
                  <w:color w:val="4472C4" w:themeColor="accent5"/>
                </w:rPr>
                <w:delText>7</w:delText>
              </w:r>
            </w:del>
            <w:ins w:id="229" w:author="user" w:date="2017-02-13T14:50:00Z">
              <w:r w:rsidR="006F0EC6">
                <w:rPr>
                  <w:rFonts w:hint="eastAsia"/>
                  <w:color w:val="4472C4" w:themeColor="accent5"/>
                </w:rPr>
                <w:t>0</w:t>
              </w:r>
              <w:r w:rsidR="006F0EC6">
                <w:rPr>
                  <w:color w:val="4472C4" w:themeColor="accent5"/>
                </w:rPr>
                <w:t>6</w:t>
              </w:r>
            </w:ins>
            <w:proofErr w:type="gramStart"/>
            <w:r>
              <w:rPr>
                <w:rFonts w:hint="eastAsia"/>
                <w:color w:val="4472C4" w:themeColor="accent5"/>
              </w:rPr>
              <w:t>.</w:t>
            </w:r>
            <w:proofErr w:type="gramEnd"/>
            <w:del w:id="230" w:author="user" w:date="2016-08-22T09:51:00Z">
              <w:r w:rsidR="00CB7102" w:rsidDel="006164FA">
                <w:rPr>
                  <w:color w:val="4472C4" w:themeColor="accent5"/>
                </w:rPr>
                <w:delText>00</w:delText>
              </w:r>
            </w:del>
            <w:ins w:id="231" w:author="user" w:date="2017-02-13T15:01:00Z">
              <w:r w:rsidR="002E791C">
                <w:rPr>
                  <w:color w:val="4472C4" w:themeColor="accent5"/>
                </w:rPr>
                <w:t>00</w:t>
              </w:r>
            </w:ins>
            <w:r>
              <w:rPr>
                <w:rFonts w:hint="eastAsia"/>
                <w:color w:val="4472C4" w:themeColor="accent5"/>
              </w:rPr>
              <w:t>-</w:t>
            </w:r>
            <w:del w:id="232" w:author="user" w:date="2017-02-13T14:50:00Z">
              <w:r w:rsidDel="006F0EC6">
                <w:rPr>
                  <w:color w:val="4472C4" w:themeColor="accent5"/>
                </w:rPr>
                <w:delText>0</w:delText>
              </w:r>
              <w:r w:rsidR="00CB7102" w:rsidDel="006F0EC6">
                <w:rPr>
                  <w:color w:val="4472C4" w:themeColor="accent5"/>
                </w:rPr>
                <w:delText>8</w:delText>
              </w:r>
            </w:del>
            <w:ins w:id="233" w:author="user" w:date="2017-02-13T14:50:00Z">
              <w:r w:rsidR="006F0EC6">
                <w:rPr>
                  <w:color w:val="4472C4" w:themeColor="accent5"/>
                </w:rPr>
                <w:t>07</w:t>
              </w:r>
            </w:ins>
            <w:r>
              <w:rPr>
                <w:color w:val="4472C4" w:themeColor="accent5"/>
              </w:rPr>
              <w:t>.</w:t>
            </w:r>
            <w:del w:id="234" w:author="user" w:date="2016-08-22T09:51:00Z">
              <w:r w:rsidR="00CB7102" w:rsidDel="006164FA">
                <w:rPr>
                  <w:color w:val="4472C4" w:themeColor="accent5"/>
                </w:rPr>
                <w:delText>00</w:delText>
              </w:r>
            </w:del>
            <w:ins w:id="235" w:author="user" w:date="2017-02-13T15:01:00Z">
              <w:r w:rsidR="002E791C">
                <w:rPr>
                  <w:color w:val="4472C4" w:themeColor="accent5"/>
                </w:rPr>
                <w:t>00</w:t>
              </w:r>
            </w:ins>
          </w:p>
        </w:tc>
        <w:tc>
          <w:tcPr>
            <w:tcW w:w="567" w:type="dxa"/>
            <w:vMerge/>
            <w:tcPrChange w:id="236" w:author="user" w:date="2017-02-13T14:51:00Z">
              <w:tcPr>
                <w:tcW w:w="570" w:type="dxa"/>
                <w:vMerge/>
              </w:tcPr>
            </w:tcPrChange>
          </w:tcPr>
          <w:p w:rsidR="00695BC4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570" w:type="dxa"/>
            <w:tcPrChange w:id="237" w:author="user" w:date="2017-02-13T14:51:00Z">
              <w:tcPr>
                <w:tcW w:w="572" w:type="dxa"/>
              </w:tcPr>
            </w:tcPrChange>
          </w:tcPr>
          <w:p w:rsidR="00695BC4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柱状图</w:t>
            </w:r>
          </w:p>
        </w:tc>
        <w:tc>
          <w:tcPr>
            <w:tcW w:w="2042" w:type="dxa"/>
            <w:tcPrChange w:id="238" w:author="user" w:date="2017-02-13T14:51:00Z">
              <w:tcPr>
                <w:tcW w:w="2074" w:type="dxa"/>
              </w:tcPr>
            </w:tcPrChange>
          </w:tcPr>
          <w:p w:rsidR="00695BC4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标题：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</w:p>
          <w:p w:rsidR="00695BC4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近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5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0期冷热号分析图</w:t>
            </w:r>
          </w:p>
          <w:p w:rsidR="00695BC4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近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0期冷热号分析图</w:t>
            </w:r>
          </w:p>
          <w:p w:rsidR="00695BC4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-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近50期、近100期出现频次的柱状图</w:t>
            </w:r>
          </w:p>
        </w:tc>
        <w:tc>
          <w:tcPr>
            <w:tcW w:w="1104" w:type="dxa"/>
            <w:tcPrChange w:id="239" w:author="user" w:date="2017-02-13T14:51:00Z">
              <w:tcPr>
                <w:tcW w:w="1116" w:type="dxa"/>
              </w:tcPr>
            </w:tcPrChange>
          </w:tcPr>
          <w:p w:rsidR="00695BC4" w:rsidRPr="00727B33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-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近50期、近100期出现频次的柱状图</w:t>
            </w:r>
          </w:p>
        </w:tc>
        <w:tc>
          <w:tcPr>
            <w:tcW w:w="886" w:type="dxa"/>
            <w:tcPrChange w:id="240" w:author="user" w:date="2017-02-13T14:51:00Z">
              <w:tcPr>
                <w:tcW w:w="893" w:type="dxa"/>
              </w:tcPr>
            </w:tcPrChange>
          </w:tcPr>
          <w:p w:rsidR="00695BC4" w:rsidRPr="00727B33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319" w:type="dxa"/>
            <w:tcPrChange w:id="241" w:author="user" w:date="2017-02-13T14:51:00Z">
              <w:tcPr>
                <w:tcW w:w="1336" w:type="dxa"/>
              </w:tcPr>
            </w:tcPrChange>
          </w:tcPr>
          <w:p w:rsidR="00695BC4" w:rsidRPr="00727B33" w:rsidRDefault="00695BC4" w:rsidP="00695BC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85821" w:rsidRPr="00727B33" w:rsidTr="006F0EC6">
        <w:trPr>
          <w:ins w:id="242" w:author="user" w:date="2016-08-22T09:51:00Z"/>
        </w:trPr>
        <w:tc>
          <w:tcPr>
            <w:tcW w:w="467" w:type="dxa"/>
            <w:tcPrChange w:id="243" w:author="user" w:date="2017-02-13T14:51:00Z">
              <w:tcPr>
                <w:tcW w:w="466" w:type="dxa"/>
              </w:tcPr>
            </w:tcPrChange>
          </w:tcPr>
          <w:p w:rsidR="00085821" w:rsidRDefault="00085821" w:rsidP="00085821">
            <w:pPr>
              <w:jc w:val="center"/>
              <w:rPr>
                <w:ins w:id="244" w:author="user" w:date="2016-08-22T09:51:00Z"/>
                <w:rFonts w:ascii="微软雅黑" w:eastAsia="微软雅黑" w:hAnsi="微软雅黑"/>
                <w:sz w:val="16"/>
                <w:szCs w:val="16"/>
              </w:rPr>
            </w:pPr>
            <w:ins w:id="245" w:author="user" w:date="2016-08-22T09:51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9</w:t>
              </w:r>
            </w:ins>
          </w:p>
        </w:tc>
        <w:tc>
          <w:tcPr>
            <w:tcW w:w="1341" w:type="dxa"/>
            <w:tcPrChange w:id="246" w:author="user" w:date="2017-02-13T14:51:00Z">
              <w:tcPr>
                <w:tcW w:w="1269" w:type="dxa"/>
              </w:tcPr>
            </w:tcPrChange>
          </w:tcPr>
          <w:p w:rsidR="00085821" w:rsidRDefault="00085821" w:rsidP="002E791C">
            <w:pPr>
              <w:jc w:val="center"/>
              <w:rPr>
                <w:ins w:id="247" w:author="user" w:date="2016-08-22T09:51:00Z"/>
                <w:color w:val="4472C4" w:themeColor="accent5"/>
              </w:rPr>
            </w:pPr>
            <w:ins w:id="248" w:author="user" w:date="2016-08-22T09:51:00Z">
              <w:r>
                <w:rPr>
                  <w:rFonts w:hint="eastAsia"/>
                  <w:color w:val="4472C4" w:themeColor="accent5"/>
                </w:rPr>
                <w:t>0</w:t>
              </w:r>
            </w:ins>
            <w:ins w:id="249" w:author="user" w:date="2017-02-13T14:50:00Z">
              <w:r w:rsidR="006F0EC6">
                <w:rPr>
                  <w:color w:val="4472C4" w:themeColor="accent5"/>
                </w:rPr>
                <w:t>7</w:t>
              </w:r>
            </w:ins>
            <w:ins w:id="250" w:author="user" w:date="2016-08-22T09:51:00Z">
              <w:r>
                <w:rPr>
                  <w:rFonts w:hint="eastAsia"/>
                  <w:color w:val="4472C4" w:themeColor="accent5"/>
                </w:rPr>
                <w:t>.</w:t>
              </w:r>
            </w:ins>
            <w:ins w:id="251" w:author="user" w:date="2017-02-13T15:01:00Z">
              <w:r w:rsidR="002E791C">
                <w:rPr>
                  <w:color w:val="4472C4" w:themeColor="accent5"/>
                </w:rPr>
                <w:t>00</w:t>
              </w:r>
            </w:ins>
            <w:ins w:id="252" w:author="user" w:date="2016-08-22T09:51:00Z">
              <w:r>
                <w:rPr>
                  <w:rFonts w:hint="eastAsia"/>
                  <w:color w:val="4472C4" w:themeColor="accent5"/>
                </w:rPr>
                <w:t>-</w:t>
              </w:r>
            </w:ins>
            <w:ins w:id="253" w:author="user" w:date="2017-02-13T14:50:00Z">
              <w:r w:rsidR="006F0EC6">
                <w:rPr>
                  <w:color w:val="4472C4" w:themeColor="accent5"/>
                </w:rPr>
                <w:t>10</w:t>
              </w:r>
            </w:ins>
            <w:ins w:id="254" w:author="user" w:date="2016-08-22T09:51:00Z">
              <w:r>
                <w:rPr>
                  <w:color w:val="4472C4" w:themeColor="accent5"/>
                </w:rPr>
                <w:t>.</w:t>
              </w:r>
            </w:ins>
            <w:ins w:id="255" w:author="user" w:date="2017-02-13T15:01:00Z">
              <w:r w:rsidR="002E791C">
                <w:rPr>
                  <w:color w:val="4472C4" w:themeColor="accent5"/>
                </w:rPr>
                <w:t>00</w:t>
              </w:r>
            </w:ins>
          </w:p>
        </w:tc>
        <w:tc>
          <w:tcPr>
            <w:tcW w:w="567" w:type="dxa"/>
            <w:tcPrChange w:id="256" w:author="user" w:date="2017-02-13T14:51:00Z">
              <w:tcPr>
                <w:tcW w:w="570" w:type="dxa"/>
              </w:tcPr>
            </w:tcPrChange>
          </w:tcPr>
          <w:p w:rsidR="00085821" w:rsidRDefault="00085821" w:rsidP="00085821">
            <w:pPr>
              <w:jc w:val="center"/>
              <w:rPr>
                <w:ins w:id="257" w:author="user" w:date="2016-08-22T09:51:00Z"/>
                <w:rFonts w:ascii="微软雅黑" w:eastAsia="微软雅黑" w:hAnsi="微软雅黑"/>
                <w:sz w:val="16"/>
                <w:szCs w:val="16"/>
              </w:rPr>
            </w:pPr>
            <w:ins w:id="258" w:author="user" w:date="2016-08-22T15:15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走势图</w:t>
              </w:r>
            </w:ins>
          </w:p>
        </w:tc>
        <w:tc>
          <w:tcPr>
            <w:tcW w:w="570" w:type="dxa"/>
            <w:tcPrChange w:id="259" w:author="user" w:date="2017-02-13T14:51:00Z">
              <w:tcPr>
                <w:tcW w:w="572" w:type="dxa"/>
              </w:tcPr>
            </w:tcPrChange>
          </w:tcPr>
          <w:p w:rsidR="00085821" w:rsidRDefault="00085821" w:rsidP="00085821">
            <w:pPr>
              <w:jc w:val="center"/>
              <w:rPr>
                <w:ins w:id="260" w:author="user" w:date="2016-08-22T09:51:00Z"/>
                <w:rFonts w:ascii="微软雅黑" w:eastAsia="微软雅黑" w:hAnsi="微软雅黑"/>
                <w:sz w:val="16"/>
                <w:szCs w:val="16"/>
              </w:rPr>
            </w:pPr>
            <w:ins w:id="261" w:author="user" w:date="2016-08-22T15:15:00Z">
              <w:r>
                <w:rPr>
                  <w:rFonts w:ascii="微软雅黑" w:eastAsia="微软雅黑" w:hAnsi="微软雅黑"/>
                  <w:sz w:val="16"/>
                  <w:szCs w:val="16"/>
                </w:rPr>
                <w:t>近</w:t>
              </w:r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40期开奖号码</w:t>
              </w:r>
            </w:ins>
          </w:p>
        </w:tc>
        <w:tc>
          <w:tcPr>
            <w:tcW w:w="2042" w:type="dxa"/>
            <w:tcPrChange w:id="262" w:author="user" w:date="2017-02-13T14:51:00Z">
              <w:tcPr>
                <w:tcW w:w="2074" w:type="dxa"/>
              </w:tcPr>
            </w:tcPrChange>
          </w:tcPr>
          <w:p w:rsidR="00085821" w:rsidRDefault="00085821" w:rsidP="00085821">
            <w:pPr>
              <w:jc w:val="center"/>
              <w:rPr>
                <w:ins w:id="263" w:author="user" w:date="2016-08-22T15:15:00Z"/>
                <w:rFonts w:ascii="微软雅黑" w:eastAsia="微软雅黑" w:hAnsi="微软雅黑"/>
                <w:sz w:val="16"/>
                <w:szCs w:val="16"/>
              </w:rPr>
            </w:pPr>
            <w:ins w:id="264" w:author="user" w:date="2016-08-22T15:15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标题：近</w:t>
              </w:r>
              <w:r>
                <w:rPr>
                  <w:rFonts w:ascii="微软雅黑" w:eastAsia="微软雅黑" w:hAnsi="微软雅黑"/>
                  <w:sz w:val="16"/>
                  <w:szCs w:val="16"/>
                </w:rPr>
                <w:t>4</w:t>
              </w:r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0期开奖号码走势图</w:t>
              </w:r>
            </w:ins>
          </w:p>
          <w:p w:rsidR="00085821" w:rsidRDefault="00085821" w:rsidP="00085821">
            <w:pPr>
              <w:jc w:val="center"/>
              <w:rPr>
                <w:ins w:id="265" w:author="user" w:date="2016-08-22T15:15:00Z"/>
                <w:rFonts w:ascii="微软雅黑" w:eastAsia="微软雅黑" w:hAnsi="微软雅黑"/>
                <w:sz w:val="16"/>
                <w:szCs w:val="16"/>
              </w:rPr>
            </w:pPr>
          </w:p>
          <w:p w:rsidR="00085821" w:rsidRDefault="00085821" w:rsidP="00085821">
            <w:pPr>
              <w:jc w:val="center"/>
              <w:rPr>
                <w:ins w:id="266" w:author="user" w:date="2016-08-22T09:51:00Z"/>
                <w:rFonts w:ascii="微软雅黑" w:eastAsia="微软雅黑" w:hAnsi="微软雅黑"/>
                <w:sz w:val="16"/>
                <w:szCs w:val="16"/>
              </w:rPr>
            </w:pPr>
            <w:ins w:id="267" w:author="user" w:date="2016-08-22T15:15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内容：期号、开奖号码、开奖号码分布</w:t>
              </w:r>
            </w:ins>
          </w:p>
        </w:tc>
        <w:tc>
          <w:tcPr>
            <w:tcW w:w="1104" w:type="dxa"/>
            <w:tcPrChange w:id="268" w:author="user" w:date="2017-02-13T14:51:00Z">
              <w:tcPr>
                <w:tcW w:w="1116" w:type="dxa"/>
              </w:tcPr>
            </w:tcPrChange>
          </w:tcPr>
          <w:p w:rsidR="00085821" w:rsidRDefault="00085821" w:rsidP="00085821">
            <w:pPr>
              <w:jc w:val="center"/>
              <w:rPr>
                <w:ins w:id="269" w:author="user" w:date="2016-08-22T09:51:00Z"/>
                <w:rFonts w:ascii="微软雅黑" w:eastAsia="微软雅黑" w:hAnsi="微软雅黑"/>
                <w:sz w:val="16"/>
                <w:szCs w:val="16"/>
              </w:rPr>
            </w:pPr>
            <w:ins w:id="270" w:author="user" w:date="2016-08-22T15:15:00Z">
              <w:r w:rsidRPr="009513A3">
                <w:rPr>
                  <w:rFonts w:ascii="微软雅黑" w:eastAsia="微软雅黑" w:hAnsi="微软雅黑" w:hint="eastAsia"/>
                  <w:sz w:val="16"/>
                  <w:szCs w:val="16"/>
                </w:rPr>
                <w:t>开奖号码走势图</w:t>
              </w:r>
            </w:ins>
          </w:p>
        </w:tc>
        <w:tc>
          <w:tcPr>
            <w:tcW w:w="886" w:type="dxa"/>
            <w:tcPrChange w:id="271" w:author="user" w:date="2017-02-13T14:51:00Z">
              <w:tcPr>
                <w:tcW w:w="893" w:type="dxa"/>
              </w:tcPr>
            </w:tcPrChange>
          </w:tcPr>
          <w:p w:rsidR="00085821" w:rsidRPr="00727B33" w:rsidRDefault="00085821" w:rsidP="00085821">
            <w:pPr>
              <w:jc w:val="center"/>
              <w:rPr>
                <w:ins w:id="272" w:author="user" w:date="2016-08-22T09:51:00Z"/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319" w:type="dxa"/>
            <w:tcPrChange w:id="273" w:author="user" w:date="2017-02-13T14:51:00Z">
              <w:tcPr>
                <w:tcW w:w="1336" w:type="dxa"/>
              </w:tcPr>
            </w:tcPrChange>
          </w:tcPr>
          <w:p w:rsidR="00085821" w:rsidRPr="00727B33" w:rsidRDefault="00D02336" w:rsidP="00085821">
            <w:pPr>
              <w:jc w:val="center"/>
              <w:rPr>
                <w:ins w:id="274" w:author="user" w:date="2016-08-22T09:51:00Z"/>
                <w:rFonts w:ascii="微软雅黑" w:eastAsia="微软雅黑" w:hAnsi="微软雅黑"/>
                <w:sz w:val="16"/>
                <w:szCs w:val="16"/>
              </w:rPr>
            </w:pPr>
            <w:ins w:id="275" w:author="user" w:date="2016-08-23T10:12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每个循环里多添加一次近40期开奖号码</w:t>
              </w:r>
            </w:ins>
            <w:ins w:id="276" w:author="user" w:date="2016-08-23T10:14:00Z">
              <w:r w:rsidR="00153B30">
                <w:rPr>
                  <w:rFonts w:ascii="微软雅黑" w:eastAsia="微软雅黑" w:hAnsi="微软雅黑" w:hint="eastAsia"/>
                  <w:sz w:val="16"/>
                  <w:szCs w:val="16"/>
                </w:rPr>
                <w:t>走势图</w:t>
              </w:r>
            </w:ins>
          </w:p>
        </w:tc>
      </w:tr>
      <w:tr w:rsidR="006F0EC6" w:rsidRPr="00727B33" w:rsidTr="006F0EC6">
        <w:trPr>
          <w:ins w:id="277" w:author="user" w:date="2017-02-13T14:52:00Z"/>
        </w:trPr>
        <w:tc>
          <w:tcPr>
            <w:tcW w:w="467" w:type="dxa"/>
          </w:tcPr>
          <w:p w:rsidR="006F0EC6" w:rsidRDefault="00105181" w:rsidP="006F0EC6">
            <w:pPr>
              <w:jc w:val="center"/>
              <w:rPr>
                <w:ins w:id="278" w:author="user" w:date="2017-02-13T14:52:00Z"/>
                <w:rFonts w:ascii="微软雅黑" w:eastAsia="微软雅黑" w:hAnsi="微软雅黑"/>
                <w:sz w:val="16"/>
                <w:szCs w:val="16"/>
              </w:rPr>
            </w:pPr>
            <w:ins w:id="279" w:author="user" w:date="2017-02-13T14:56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10</w:t>
              </w:r>
            </w:ins>
          </w:p>
        </w:tc>
        <w:tc>
          <w:tcPr>
            <w:tcW w:w="1341" w:type="dxa"/>
          </w:tcPr>
          <w:p w:rsidR="006F0EC6" w:rsidRDefault="006F0EC6" w:rsidP="002E791C">
            <w:pPr>
              <w:jc w:val="center"/>
              <w:rPr>
                <w:ins w:id="280" w:author="user" w:date="2017-02-13T14:52:00Z"/>
                <w:color w:val="4472C4" w:themeColor="accent5"/>
              </w:rPr>
            </w:pPr>
            <w:ins w:id="281" w:author="user" w:date="2017-02-13T14:52:00Z">
              <w:r>
                <w:rPr>
                  <w:color w:val="4472C4" w:themeColor="accent5"/>
                </w:rPr>
                <w:t>10</w:t>
              </w:r>
              <w:r>
                <w:rPr>
                  <w:rFonts w:hint="eastAsia"/>
                  <w:color w:val="4472C4" w:themeColor="accent5"/>
                </w:rPr>
                <w:t>.</w:t>
              </w:r>
              <w:r w:rsidR="002E791C">
                <w:rPr>
                  <w:color w:val="4472C4" w:themeColor="accent5"/>
                </w:rPr>
                <w:t>00</w:t>
              </w:r>
              <w:r>
                <w:rPr>
                  <w:rFonts w:hint="eastAsia"/>
                  <w:color w:val="4472C4" w:themeColor="accent5"/>
                </w:rPr>
                <w:t>-</w:t>
              </w:r>
              <w:r>
                <w:rPr>
                  <w:color w:val="4472C4" w:themeColor="accent5"/>
                </w:rPr>
                <w:t>1</w:t>
              </w:r>
            </w:ins>
            <w:ins w:id="282" w:author="user" w:date="2017-02-13T15:01:00Z">
              <w:r w:rsidR="002E791C">
                <w:rPr>
                  <w:color w:val="4472C4" w:themeColor="accent5"/>
                </w:rPr>
                <w:t>0</w:t>
              </w:r>
            </w:ins>
            <w:ins w:id="283" w:author="user" w:date="2017-02-13T14:52:00Z">
              <w:r w:rsidR="002E791C">
                <w:rPr>
                  <w:color w:val="4472C4" w:themeColor="accent5"/>
                </w:rPr>
                <w:t>.45</w:t>
              </w:r>
            </w:ins>
          </w:p>
        </w:tc>
        <w:tc>
          <w:tcPr>
            <w:tcW w:w="1137" w:type="dxa"/>
            <w:gridSpan w:val="2"/>
          </w:tcPr>
          <w:p w:rsidR="006F0EC6" w:rsidRDefault="006F0EC6" w:rsidP="006F0EC6">
            <w:pPr>
              <w:jc w:val="center"/>
              <w:rPr>
                <w:ins w:id="284" w:author="user" w:date="2017-02-13T14:52:00Z"/>
                <w:rFonts w:ascii="微软雅黑" w:eastAsia="微软雅黑" w:hAnsi="微软雅黑"/>
                <w:sz w:val="16"/>
                <w:szCs w:val="16"/>
              </w:rPr>
            </w:pPr>
            <w:ins w:id="285" w:author="user" w:date="2017-02-13T14:52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广告</w:t>
              </w:r>
            </w:ins>
          </w:p>
        </w:tc>
        <w:tc>
          <w:tcPr>
            <w:tcW w:w="2042" w:type="dxa"/>
          </w:tcPr>
          <w:p w:rsidR="006F0EC6" w:rsidRDefault="006F0EC6" w:rsidP="006F0EC6">
            <w:pPr>
              <w:jc w:val="center"/>
              <w:rPr>
                <w:ins w:id="286" w:author="user" w:date="2017-02-13T14:52:00Z"/>
                <w:rFonts w:ascii="微软雅黑" w:eastAsia="微软雅黑" w:hAnsi="微软雅黑"/>
                <w:sz w:val="16"/>
                <w:szCs w:val="16"/>
              </w:rPr>
            </w:pPr>
            <w:ins w:id="287" w:author="user" w:date="2017-02-13T14:53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播放3张广告图片，每张15s</w:t>
              </w:r>
            </w:ins>
          </w:p>
        </w:tc>
        <w:tc>
          <w:tcPr>
            <w:tcW w:w="1104" w:type="dxa"/>
          </w:tcPr>
          <w:p w:rsidR="006F0EC6" w:rsidRPr="009513A3" w:rsidRDefault="006F0EC6" w:rsidP="006F0EC6">
            <w:pPr>
              <w:jc w:val="center"/>
              <w:rPr>
                <w:ins w:id="288" w:author="user" w:date="2017-02-13T14:52:00Z"/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886" w:type="dxa"/>
          </w:tcPr>
          <w:p w:rsidR="006F0EC6" w:rsidRPr="00727B33" w:rsidRDefault="006F0EC6" w:rsidP="006F0EC6">
            <w:pPr>
              <w:jc w:val="center"/>
              <w:rPr>
                <w:ins w:id="289" w:author="user" w:date="2017-02-13T14:52:00Z"/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319" w:type="dxa"/>
          </w:tcPr>
          <w:p w:rsidR="006F0EC6" w:rsidRDefault="006F0EC6" w:rsidP="006F0EC6">
            <w:pPr>
              <w:jc w:val="center"/>
              <w:rPr>
                <w:ins w:id="290" w:author="user" w:date="2017-02-13T14:52:00Z"/>
                <w:rFonts w:ascii="微软雅黑" w:eastAsia="微软雅黑" w:hAnsi="微软雅黑"/>
                <w:sz w:val="16"/>
                <w:szCs w:val="16"/>
              </w:rPr>
            </w:pPr>
            <w:ins w:id="291" w:author="user" w:date="2017-02-13T14:52:00Z">
              <w:r>
                <w:rPr>
                  <w:rFonts w:ascii="微软雅黑" w:eastAsia="微软雅黑" w:hAnsi="微软雅黑"/>
                  <w:sz w:val="16"/>
                  <w:szCs w:val="16"/>
                </w:rPr>
                <w:t>开始下一轮循环播放</w:t>
              </w:r>
            </w:ins>
          </w:p>
        </w:tc>
      </w:tr>
      <w:tr w:rsidR="00695BC4" w:rsidRPr="00727B33" w:rsidDel="00EA6A49" w:rsidTr="006F0EC6">
        <w:trPr>
          <w:del w:id="292" w:author="user" w:date="2016-08-22T11:31:00Z"/>
        </w:trPr>
        <w:tc>
          <w:tcPr>
            <w:tcW w:w="467" w:type="dxa"/>
            <w:tcPrChange w:id="293" w:author="user" w:date="2017-02-13T14:51:00Z">
              <w:tcPr>
                <w:tcW w:w="466" w:type="dxa"/>
              </w:tcPr>
            </w:tcPrChange>
          </w:tcPr>
          <w:p w:rsidR="00695BC4" w:rsidDel="00EA6A49" w:rsidRDefault="00695BC4" w:rsidP="00695BC4">
            <w:pPr>
              <w:jc w:val="center"/>
              <w:rPr>
                <w:del w:id="294" w:author="user" w:date="2016-08-22T11:31:00Z"/>
                <w:rFonts w:ascii="微软雅黑" w:eastAsia="微软雅黑" w:hAnsi="微软雅黑"/>
                <w:sz w:val="16"/>
                <w:szCs w:val="16"/>
              </w:rPr>
            </w:pPr>
            <w:del w:id="295" w:author="user" w:date="2016-08-22T11:31:00Z">
              <w:r w:rsidDel="00EA6A49">
                <w:rPr>
                  <w:rFonts w:ascii="微软雅黑" w:eastAsia="微软雅黑" w:hAnsi="微软雅黑" w:hint="eastAsia"/>
                  <w:sz w:val="16"/>
                  <w:szCs w:val="16"/>
                </w:rPr>
                <w:delText>8</w:delText>
              </w:r>
            </w:del>
          </w:p>
        </w:tc>
        <w:tc>
          <w:tcPr>
            <w:tcW w:w="1341" w:type="dxa"/>
            <w:tcPrChange w:id="296" w:author="user" w:date="2017-02-13T14:51:00Z">
              <w:tcPr>
                <w:tcW w:w="1269" w:type="dxa"/>
              </w:tcPr>
            </w:tcPrChange>
          </w:tcPr>
          <w:p w:rsidR="00695BC4" w:rsidRPr="00604C36" w:rsidDel="00EA6A49" w:rsidRDefault="00CB7102" w:rsidP="007053B4">
            <w:pPr>
              <w:jc w:val="center"/>
              <w:rPr>
                <w:del w:id="297" w:author="user" w:date="2016-08-22T11:31:00Z"/>
                <w:color w:val="4472C4" w:themeColor="accent5"/>
              </w:rPr>
            </w:pPr>
            <w:del w:id="298" w:author="user" w:date="2016-08-22T11:31:00Z">
              <w:r w:rsidDel="00EA6A49">
                <w:rPr>
                  <w:color w:val="4472C4" w:themeColor="accent5"/>
                </w:rPr>
                <w:delText>08</w:delText>
              </w:r>
              <w:r w:rsidR="00695BC4" w:rsidDel="00EA6A49">
                <w:rPr>
                  <w:rFonts w:hint="eastAsia"/>
                  <w:color w:val="4472C4" w:themeColor="accent5"/>
                </w:rPr>
                <w:delText>.</w:delText>
              </w:r>
              <w:r w:rsidDel="00EA6A49">
                <w:rPr>
                  <w:color w:val="4472C4" w:themeColor="accent5"/>
                </w:rPr>
                <w:delText>00</w:delText>
              </w:r>
              <w:r w:rsidR="00695BC4" w:rsidDel="00EA6A49">
                <w:rPr>
                  <w:rFonts w:hint="eastAsia"/>
                  <w:color w:val="4472C4" w:themeColor="accent5"/>
                </w:rPr>
                <w:delText>-</w:delText>
              </w:r>
              <w:r w:rsidR="007053B4" w:rsidDel="00EA6A49">
                <w:rPr>
                  <w:color w:val="4472C4" w:themeColor="accent5"/>
                </w:rPr>
                <w:delText>08</w:delText>
              </w:r>
              <w:r w:rsidR="00695BC4" w:rsidDel="00EA6A49">
                <w:rPr>
                  <w:color w:val="4472C4" w:themeColor="accent5"/>
                </w:rPr>
                <w:delText>.</w:delText>
              </w:r>
              <w:r w:rsidDel="00EA6A49">
                <w:rPr>
                  <w:color w:val="4472C4" w:themeColor="accent5"/>
                </w:rPr>
                <w:delText>30</w:delText>
              </w:r>
            </w:del>
          </w:p>
        </w:tc>
        <w:tc>
          <w:tcPr>
            <w:tcW w:w="1137" w:type="dxa"/>
            <w:gridSpan w:val="2"/>
            <w:tcPrChange w:id="299" w:author="user" w:date="2017-02-13T14:51:00Z">
              <w:tcPr>
                <w:tcW w:w="1142" w:type="dxa"/>
                <w:gridSpan w:val="2"/>
              </w:tcPr>
            </w:tcPrChange>
          </w:tcPr>
          <w:p w:rsidR="00695BC4" w:rsidDel="00EA6A49" w:rsidRDefault="00695BC4" w:rsidP="00695BC4">
            <w:pPr>
              <w:jc w:val="center"/>
              <w:rPr>
                <w:del w:id="300" w:author="user" w:date="2016-08-22T11:31:00Z"/>
                <w:rFonts w:ascii="微软雅黑" w:eastAsia="微软雅黑" w:hAnsi="微软雅黑"/>
                <w:sz w:val="16"/>
                <w:szCs w:val="16"/>
              </w:rPr>
            </w:pPr>
            <w:del w:id="301" w:author="user" w:date="2016-08-22T11:31:00Z">
              <w:r w:rsidDel="00EA6A49">
                <w:rPr>
                  <w:rFonts w:ascii="微软雅黑" w:eastAsia="微软雅黑" w:hAnsi="微软雅黑" w:hint="eastAsia"/>
                  <w:sz w:val="16"/>
                  <w:szCs w:val="16"/>
                </w:rPr>
                <w:delText>大奖播报</w:delText>
              </w:r>
            </w:del>
          </w:p>
        </w:tc>
        <w:tc>
          <w:tcPr>
            <w:tcW w:w="2042" w:type="dxa"/>
            <w:tcPrChange w:id="302" w:author="user" w:date="2017-02-13T14:51:00Z">
              <w:tcPr>
                <w:tcW w:w="2074" w:type="dxa"/>
              </w:tcPr>
            </w:tcPrChange>
          </w:tcPr>
          <w:p w:rsidR="00695BC4" w:rsidDel="00EA6A49" w:rsidRDefault="00695BC4" w:rsidP="00695BC4">
            <w:pPr>
              <w:jc w:val="center"/>
              <w:rPr>
                <w:del w:id="303" w:author="user" w:date="2016-08-22T11:31:00Z"/>
                <w:rFonts w:ascii="微软雅黑" w:eastAsia="微软雅黑" w:hAnsi="微软雅黑"/>
                <w:sz w:val="16"/>
                <w:szCs w:val="16"/>
              </w:rPr>
            </w:pPr>
            <w:del w:id="304" w:author="user" w:date="2016-08-22T11:31:00Z">
              <w:r w:rsidDel="00EA6A49">
                <w:rPr>
                  <w:rFonts w:ascii="微软雅黑" w:eastAsia="微软雅黑" w:hAnsi="微软雅黑" w:hint="eastAsia"/>
                  <w:sz w:val="16"/>
                  <w:szCs w:val="16"/>
                </w:rPr>
                <w:delText>大奖播报</w:delText>
              </w:r>
            </w:del>
          </w:p>
          <w:p w:rsidR="00695BC4" w:rsidDel="00EA6A49" w:rsidRDefault="00695BC4" w:rsidP="00695BC4">
            <w:pPr>
              <w:jc w:val="center"/>
              <w:rPr>
                <w:del w:id="305" w:author="user" w:date="2016-08-22T11:31:00Z"/>
                <w:rFonts w:ascii="微软雅黑" w:eastAsia="微软雅黑" w:hAnsi="微软雅黑"/>
                <w:sz w:val="16"/>
                <w:szCs w:val="16"/>
              </w:rPr>
            </w:pPr>
          </w:p>
          <w:p w:rsidR="00695BC4" w:rsidDel="00EA6A49" w:rsidRDefault="00695BC4" w:rsidP="00695BC4">
            <w:pPr>
              <w:jc w:val="center"/>
              <w:rPr>
                <w:del w:id="306" w:author="user" w:date="2016-08-22T11:31:00Z"/>
                <w:rFonts w:ascii="微软雅黑" w:eastAsia="微软雅黑" w:hAnsi="微软雅黑"/>
                <w:sz w:val="16"/>
                <w:szCs w:val="16"/>
              </w:rPr>
            </w:pPr>
            <w:del w:id="307" w:author="user" w:date="2016-08-22T11:31:00Z">
              <w:r w:rsidDel="00EA6A49">
                <w:rPr>
                  <w:rFonts w:ascii="微软雅黑" w:eastAsia="微软雅黑" w:hAnsi="微软雅黑"/>
                  <w:sz w:val="16"/>
                  <w:szCs w:val="16"/>
                </w:rPr>
                <w:delText>内容</w:delText>
              </w:r>
              <w:r w:rsidDel="00EA6A49">
                <w:rPr>
                  <w:rFonts w:ascii="微软雅黑" w:eastAsia="微软雅黑" w:hAnsi="微软雅黑" w:hint="eastAsia"/>
                  <w:sz w:val="16"/>
                  <w:szCs w:val="16"/>
                </w:rPr>
                <w:delText>：</w:delText>
              </w:r>
              <w:r w:rsidDel="00EA6A49">
                <w:rPr>
                  <w:rFonts w:ascii="微软雅黑" w:eastAsia="微软雅黑" w:hAnsi="微软雅黑"/>
                  <w:sz w:val="16"/>
                  <w:szCs w:val="16"/>
                </w:rPr>
                <w:delText>期号</w:delText>
              </w:r>
              <w:r w:rsidDel="00EA6A49">
                <w:rPr>
                  <w:rFonts w:ascii="微软雅黑" w:eastAsia="微软雅黑" w:hAnsi="微软雅黑" w:hint="eastAsia"/>
                  <w:sz w:val="16"/>
                  <w:szCs w:val="16"/>
                </w:rPr>
                <w:delText>、</w:delText>
              </w:r>
              <w:r w:rsidDel="00EA6A49">
                <w:rPr>
                  <w:rFonts w:ascii="微软雅黑" w:eastAsia="微软雅黑" w:hAnsi="微软雅黑"/>
                  <w:sz w:val="16"/>
                  <w:szCs w:val="16"/>
                </w:rPr>
                <w:delText>中得奖金</w:delText>
              </w:r>
              <w:r w:rsidDel="00EA6A49">
                <w:rPr>
                  <w:rFonts w:ascii="微软雅黑" w:eastAsia="微软雅黑" w:hAnsi="微软雅黑" w:hint="eastAsia"/>
                  <w:sz w:val="16"/>
                  <w:szCs w:val="16"/>
                </w:rPr>
                <w:delText>、</w:delText>
              </w:r>
              <w:r w:rsidDel="00EA6A49">
                <w:rPr>
                  <w:rFonts w:ascii="微软雅黑" w:eastAsia="微软雅黑" w:hAnsi="微软雅黑"/>
                  <w:sz w:val="16"/>
                  <w:szCs w:val="16"/>
                </w:rPr>
                <w:delText>站地址</w:delText>
              </w:r>
            </w:del>
          </w:p>
        </w:tc>
        <w:tc>
          <w:tcPr>
            <w:tcW w:w="1104" w:type="dxa"/>
            <w:tcPrChange w:id="308" w:author="user" w:date="2017-02-13T14:51:00Z">
              <w:tcPr>
                <w:tcW w:w="1116" w:type="dxa"/>
              </w:tcPr>
            </w:tcPrChange>
          </w:tcPr>
          <w:p w:rsidR="00695BC4" w:rsidDel="00EA6A49" w:rsidRDefault="00695BC4" w:rsidP="00695BC4">
            <w:pPr>
              <w:rPr>
                <w:del w:id="309" w:author="user" w:date="2016-08-22T11:31:00Z"/>
                <w:rFonts w:ascii="微软雅黑" w:eastAsia="微软雅黑" w:hAnsi="微软雅黑"/>
                <w:sz w:val="16"/>
                <w:szCs w:val="16"/>
              </w:rPr>
            </w:pPr>
            <w:del w:id="310" w:author="user" w:date="2016-08-22T11:31:00Z">
              <w:r w:rsidDel="00EA6A49">
                <w:rPr>
                  <w:rFonts w:ascii="微软雅黑" w:eastAsia="微软雅黑" w:hAnsi="微软雅黑" w:hint="eastAsia"/>
                  <w:sz w:val="16"/>
                  <w:szCs w:val="16"/>
                </w:rPr>
                <w:delText>播放当期中得的高等奖</w:delText>
              </w:r>
            </w:del>
          </w:p>
        </w:tc>
        <w:tc>
          <w:tcPr>
            <w:tcW w:w="886" w:type="dxa"/>
            <w:tcPrChange w:id="311" w:author="user" w:date="2017-02-13T14:51:00Z">
              <w:tcPr>
                <w:tcW w:w="893" w:type="dxa"/>
              </w:tcPr>
            </w:tcPrChange>
          </w:tcPr>
          <w:p w:rsidR="00695BC4" w:rsidDel="00EA6A49" w:rsidRDefault="00695BC4" w:rsidP="00695BC4">
            <w:pPr>
              <w:jc w:val="center"/>
              <w:rPr>
                <w:del w:id="312" w:author="user" w:date="2016-08-22T11:31:00Z"/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319" w:type="dxa"/>
            <w:tcPrChange w:id="313" w:author="user" w:date="2017-02-13T14:51:00Z">
              <w:tcPr>
                <w:tcW w:w="1336" w:type="dxa"/>
              </w:tcPr>
            </w:tcPrChange>
          </w:tcPr>
          <w:p w:rsidR="00695BC4" w:rsidRPr="00727B33" w:rsidDel="00EA6A49" w:rsidRDefault="00695BC4" w:rsidP="00695BC4">
            <w:pPr>
              <w:jc w:val="center"/>
              <w:rPr>
                <w:del w:id="314" w:author="user" w:date="2016-08-22T11:31:00Z"/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95BC4" w:rsidRPr="00727B33" w:rsidDel="00EA6A49" w:rsidTr="006F0EC6">
        <w:trPr>
          <w:del w:id="315" w:author="user" w:date="2016-08-22T11:31:00Z"/>
        </w:trPr>
        <w:tc>
          <w:tcPr>
            <w:tcW w:w="467" w:type="dxa"/>
            <w:tcPrChange w:id="316" w:author="user" w:date="2017-02-13T14:51:00Z">
              <w:tcPr>
                <w:tcW w:w="466" w:type="dxa"/>
              </w:tcPr>
            </w:tcPrChange>
          </w:tcPr>
          <w:p w:rsidR="00695BC4" w:rsidRPr="00727B33" w:rsidDel="00EA6A49" w:rsidRDefault="00695BC4" w:rsidP="00695BC4">
            <w:pPr>
              <w:jc w:val="center"/>
              <w:rPr>
                <w:del w:id="317" w:author="user" w:date="2016-08-22T11:31:00Z"/>
                <w:rFonts w:ascii="微软雅黑" w:eastAsia="微软雅黑" w:hAnsi="微软雅黑"/>
                <w:sz w:val="16"/>
                <w:szCs w:val="16"/>
              </w:rPr>
            </w:pPr>
            <w:del w:id="318" w:author="user" w:date="2016-08-22T11:31:00Z">
              <w:r w:rsidDel="00EA6A49">
                <w:rPr>
                  <w:rFonts w:ascii="微软雅黑" w:eastAsia="微软雅黑" w:hAnsi="微软雅黑"/>
                  <w:sz w:val="16"/>
                  <w:szCs w:val="16"/>
                </w:rPr>
                <w:delText>9</w:delText>
              </w:r>
            </w:del>
          </w:p>
        </w:tc>
        <w:tc>
          <w:tcPr>
            <w:tcW w:w="1341" w:type="dxa"/>
            <w:tcPrChange w:id="319" w:author="user" w:date="2017-02-13T14:51:00Z">
              <w:tcPr>
                <w:tcW w:w="1269" w:type="dxa"/>
              </w:tcPr>
            </w:tcPrChange>
          </w:tcPr>
          <w:p w:rsidR="00695BC4" w:rsidRPr="00727B33" w:rsidDel="00EA6A49" w:rsidRDefault="00695BC4" w:rsidP="007053B4">
            <w:pPr>
              <w:jc w:val="center"/>
              <w:rPr>
                <w:del w:id="320" w:author="user" w:date="2016-08-22T11:31:00Z"/>
                <w:rFonts w:ascii="微软雅黑" w:eastAsia="微软雅黑" w:hAnsi="微软雅黑"/>
                <w:sz w:val="16"/>
                <w:szCs w:val="16"/>
              </w:rPr>
            </w:pPr>
            <w:del w:id="321" w:author="user" w:date="2016-08-22T11:31:00Z">
              <w:r w:rsidDel="00EA6A49">
                <w:rPr>
                  <w:color w:val="4472C4" w:themeColor="accent5"/>
                </w:rPr>
                <w:delText>0</w:delText>
              </w:r>
              <w:r w:rsidR="007053B4" w:rsidDel="00EA6A49">
                <w:rPr>
                  <w:color w:val="4472C4" w:themeColor="accent5"/>
                </w:rPr>
                <w:delText>8</w:delText>
              </w:r>
              <w:r w:rsidRPr="00604C36" w:rsidDel="00EA6A49">
                <w:rPr>
                  <w:color w:val="4472C4" w:themeColor="accent5"/>
                </w:rPr>
                <w:delText>.</w:delText>
              </w:r>
              <w:r w:rsidR="00CB7102" w:rsidDel="00EA6A49">
                <w:rPr>
                  <w:color w:val="4472C4" w:themeColor="accent5"/>
                </w:rPr>
                <w:delText>30</w:delText>
              </w:r>
              <w:r w:rsidRPr="00604C36" w:rsidDel="00EA6A49">
                <w:rPr>
                  <w:color w:val="4472C4" w:themeColor="accent5"/>
                </w:rPr>
                <w:delText>-0</w:delText>
              </w:r>
              <w:r w:rsidR="007053B4" w:rsidDel="00EA6A49">
                <w:rPr>
                  <w:color w:val="4472C4" w:themeColor="accent5"/>
                </w:rPr>
                <w:delText>9</w:delText>
              </w:r>
              <w:r w:rsidRPr="00604C36" w:rsidDel="00EA6A49">
                <w:rPr>
                  <w:color w:val="4472C4" w:themeColor="accent5"/>
                </w:rPr>
                <w:delText>.</w:delText>
              </w:r>
              <w:r w:rsidR="00CB7102" w:rsidDel="00EA6A49">
                <w:rPr>
                  <w:color w:val="4472C4" w:themeColor="accent5"/>
                </w:rPr>
                <w:delText>30</w:delText>
              </w:r>
            </w:del>
          </w:p>
        </w:tc>
        <w:tc>
          <w:tcPr>
            <w:tcW w:w="1137" w:type="dxa"/>
            <w:gridSpan w:val="2"/>
            <w:tcPrChange w:id="322" w:author="user" w:date="2017-02-13T14:51:00Z">
              <w:tcPr>
                <w:tcW w:w="1142" w:type="dxa"/>
                <w:gridSpan w:val="2"/>
              </w:tcPr>
            </w:tcPrChange>
          </w:tcPr>
          <w:p w:rsidR="00695BC4" w:rsidRPr="00727B33" w:rsidDel="00EA6A49" w:rsidRDefault="00695BC4" w:rsidP="00695BC4">
            <w:pPr>
              <w:jc w:val="center"/>
              <w:rPr>
                <w:del w:id="323" w:author="user" w:date="2016-08-22T11:31:00Z"/>
                <w:rFonts w:ascii="微软雅黑" w:eastAsia="微软雅黑" w:hAnsi="微软雅黑"/>
                <w:sz w:val="16"/>
                <w:szCs w:val="16"/>
              </w:rPr>
            </w:pPr>
            <w:del w:id="324" w:author="user" w:date="2016-08-22T11:31:00Z">
              <w:r w:rsidDel="00EA6A49">
                <w:rPr>
                  <w:rFonts w:ascii="微软雅黑" w:eastAsia="微软雅黑" w:hAnsi="微软雅黑" w:hint="eastAsia"/>
                  <w:sz w:val="16"/>
                  <w:szCs w:val="16"/>
                </w:rPr>
                <w:delText>1</w:delText>
              </w:r>
              <w:r w:rsidDel="00EA6A49">
                <w:rPr>
                  <w:rFonts w:ascii="微软雅黑" w:eastAsia="微软雅黑" w:hAnsi="微软雅黑"/>
                  <w:sz w:val="16"/>
                  <w:szCs w:val="16"/>
                </w:rPr>
                <w:delText>1选</w:delText>
              </w:r>
              <w:r w:rsidDel="00EA6A49">
                <w:rPr>
                  <w:rFonts w:ascii="微软雅黑" w:eastAsia="微软雅黑" w:hAnsi="微软雅黑" w:hint="eastAsia"/>
                  <w:sz w:val="16"/>
                  <w:szCs w:val="16"/>
                </w:rPr>
                <w:delText>5宣传动画</w:delText>
              </w:r>
            </w:del>
          </w:p>
        </w:tc>
        <w:tc>
          <w:tcPr>
            <w:tcW w:w="2042" w:type="dxa"/>
            <w:tcPrChange w:id="325" w:author="user" w:date="2017-02-13T14:51:00Z">
              <w:tcPr>
                <w:tcW w:w="2074" w:type="dxa"/>
              </w:tcPr>
            </w:tcPrChange>
          </w:tcPr>
          <w:p w:rsidR="00695BC4" w:rsidRPr="00727B33" w:rsidDel="00EA6A49" w:rsidRDefault="00695BC4" w:rsidP="00695BC4">
            <w:pPr>
              <w:jc w:val="center"/>
              <w:rPr>
                <w:del w:id="326" w:author="user" w:date="2016-08-22T11:31:00Z"/>
                <w:rFonts w:ascii="微软雅黑" w:eastAsia="微软雅黑" w:hAnsi="微软雅黑"/>
                <w:sz w:val="16"/>
                <w:szCs w:val="16"/>
              </w:rPr>
            </w:pPr>
            <w:del w:id="327" w:author="user" w:date="2016-08-22T11:31:00Z">
              <w:r w:rsidDel="00EA6A49">
                <w:rPr>
                  <w:rFonts w:ascii="微软雅黑" w:eastAsia="微软雅黑" w:hAnsi="微软雅黑" w:hint="eastAsia"/>
                  <w:sz w:val="16"/>
                  <w:szCs w:val="16"/>
                </w:rPr>
                <w:delText>玩法介绍</w:delText>
              </w:r>
            </w:del>
          </w:p>
        </w:tc>
        <w:tc>
          <w:tcPr>
            <w:tcW w:w="1104" w:type="dxa"/>
            <w:tcPrChange w:id="328" w:author="user" w:date="2017-02-13T14:51:00Z">
              <w:tcPr>
                <w:tcW w:w="1116" w:type="dxa"/>
              </w:tcPr>
            </w:tcPrChange>
          </w:tcPr>
          <w:p w:rsidR="00695BC4" w:rsidRPr="00727B33" w:rsidDel="00EA6A49" w:rsidRDefault="00695BC4" w:rsidP="00695BC4">
            <w:pPr>
              <w:jc w:val="center"/>
              <w:rPr>
                <w:del w:id="329" w:author="user" w:date="2016-08-22T11:31:00Z"/>
                <w:rFonts w:ascii="微软雅黑" w:eastAsia="微软雅黑" w:hAnsi="微软雅黑"/>
                <w:sz w:val="16"/>
                <w:szCs w:val="16"/>
              </w:rPr>
            </w:pPr>
            <w:del w:id="330" w:author="user" w:date="2016-08-22T11:31:00Z">
              <w:r w:rsidDel="00EA6A49">
                <w:rPr>
                  <w:rFonts w:ascii="微软雅黑" w:eastAsia="微软雅黑" w:hAnsi="微软雅黑" w:hint="eastAsia"/>
                  <w:sz w:val="16"/>
                  <w:szCs w:val="16"/>
                </w:rPr>
                <w:delText>宣传动画</w:delText>
              </w:r>
            </w:del>
          </w:p>
        </w:tc>
        <w:tc>
          <w:tcPr>
            <w:tcW w:w="886" w:type="dxa"/>
            <w:tcPrChange w:id="331" w:author="user" w:date="2017-02-13T14:51:00Z">
              <w:tcPr>
                <w:tcW w:w="893" w:type="dxa"/>
              </w:tcPr>
            </w:tcPrChange>
          </w:tcPr>
          <w:p w:rsidR="00695BC4" w:rsidRPr="00727B33" w:rsidDel="00EA6A49" w:rsidRDefault="00695BC4" w:rsidP="00695BC4">
            <w:pPr>
              <w:jc w:val="center"/>
              <w:rPr>
                <w:del w:id="332" w:author="user" w:date="2016-08-22T11:31:00Z"/>
                <w:rFonts w:ascii="微软雅黑" w:eastAsia="微软雅黑" w:hAnsi="微软雅黑"/>
                <w:sz w:val="16"/>
                <w:szCs w:val="16"/>
              </w:rPr>
            </w:pPr>
            <w:del w:id="333" w:author="user" w:date="2016-08-22T11:31:00Z">
              <w:r w:rsidDel="00EA6A49">
                <w:rPr>
                  <w:rFonts w:ascii="微软雅黑" w:eastAsia="微软雅黑" w:hAnsi="微软雅黑" w:hint="eastAsia"/>
                  <w:sz w:val="16"/>
                  <w:szCs w:val="16"/>
                </w:rPr>
                <w:delText>愉快活泼的音乐</w:delText>
              </w:r>
            </w:del>
          </w:p>
        </w:tc>
        <w:tc>
          <w:tcPr>
            <w:tcW w:w="1319" w:type="dxa"/>
            <w:tcPrChange w:id="334" w:author="user" w:date="2017-02-13T14:51:00Z">
              <w:tcPr>
                <w:tcW w:w="1336" w:type="dxa"/>
              </w:tcPr>
            </w:tcPrChange>
          </w:tcPr>
          <w:p w:rsidR="00695BC4" w:rsidRPr="00727B33" w:rsidDel="00EA6A49" w:rsidRDefault="00695BC4" w:rsidP="00695BC4">
            <w:pPr>
              <w:jc w:val="center"/>
              <w:rPr>
                <w:del w:id="335" w:author="user" w:date="2016-08-22T11:31:00Z"/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3D2BDA" w:rsidRDefault="003D2BDA" w:rsidP="003D2BDA"/>
    <w:p w:rsidR="001D2BCC" w:rsidRDefault="00CB7102" w:rsidP="001D2BCC">
      <w:r>
        <w:t>1min</w:t>
      </w:r>
      <w:r w:rsidR="001D2BCC">
        <w:rPr>
          <w:rFonts w:hint="eastAsia"/>
        </w:rPr>
        <w:t>的期开奖过程相关</w:t>
      </w:r>
    </w:p>
    <w:p w:rsidR="00216036" w:rsidRDefault="003F2F2F" w:rsidP="001D2BCC">
      <w:del w:id="336" w:author="user" w:date="2016-08-22T11:31:00Z">
        <w:r w:rsidDel="00EA6A49">
          <w:delText>7</w:delText>
        </w:r>
      </w:del>
      <w:ins w:id="337" w:author="user" w:date="2017-02-13T14:57:00Z">
        <w:r w:rsidR="00105181">
          <w:t>9</w:t>
        </w:r>
      </w:ins>
      <w:r>
        <w:t>分</w:t>
      </w:r>
      <w:bookmarkStart w:id="338" w:name="_GoBack"/>
      <w:bookmarkEnd w:id="338"/>
      <w:r w:rsidR="001D2BCC">
        <w:rPr>
          <w:rFonts w:hint="eastAsia"/>
        </w:rPr>
        <w:t>的</w:t>
      </w:r>
      <w:ins w:id="339" w:author="user" w:date="2016-08-22T11:32:00Z">
        <w:r w:rsidR="00EA6A49">
          <w:rPr>
            <w:rFonts w:hint="eastAsia"/>
          </w:rPr>
          <w:t>广告、</w:t>
        </w:r>
      </w:ins>
      <w:r w:rsidR="001D2BCC">
        <w:rPr>
          <w:rFonts w:hint="eastAsia"/>
        </w:rPr>
        <w:t>大奖播报、走势图、冷热号循环播放</w:t>
      </w:r>
      <w:ins w:id="340" w:author="user" w:date="2016-08-22T11:32:00Z">
        <w:r w:rsidR="00EA6A49">
          <w:rPr>
            <w:rFonts w:hint="eastAsia"/>
          </w:rPr>
          <w:t>等</w:t>
        </w:r>
      </w:ins>
      <w:r w:rsidR="001D2BCC">
        <w:rPr>
          <w:rFonts w:hint="eastAsia"/>
        </w:rPr>
        <w:t>，还可以分段加入游戏宣传动画。</w:t>
      </w:r>
    </w:p>
    <w:p w:rsidR="00072482" w:rsidRDefault="00072482" w:rsidP="00072482">
      <w:pPr>
        <w:pStyle w:val="aa"/>
        <w:jc w:val="left"/>
      </w:pPr>
      <w:r>
        <w:t>附录</w:t>
      </w:r>
      <w:r>
        <w:rPr>
          <w:rFonts w:hint="eastAsia"/>
        </w:rPr>
        <w:t>2</w:t>
      </w:r>
      <w:r>
        <w:rPr>
          <w:rFonts w:hint="eastAsia"/>
        </w:rPr>
        <w:t>：中文</w:t>
      </w:r>
      <w:proofErr w:type="gramStart"/>
      <w:r>
        <w:rPr>
          <w:rFonts w:hint="eastAsia"/>
        </w:rPr>
        <w:t>柬</w:t>
      </w:r>
      <w:proofErr w:type="gramEnd"/>
      <w:r>
        <w:rPr>
          <w:rFonts w:hint="eastAsia"/>
        </w:rPr>
        <w:t>文对应表</w:t>
      </w:r>
    </w:p>
    <w:p w:rsidR="00072482" w:rsidRPr="00072482" w:rsidRDefault="00072482" w:rsidP="0007248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072482" w:rsidRPr="00072482" w:rsidTr="007053B4">
        <w:tc>
          <w:tcPr>
            <w:tcW w:w="2405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72482">
              <w:rPr>
                <w:rFonts w:ascii="微软雅黑" w:eastAsia="微软雅黑" w:hAnsi="微软雅黑"/>
                <w:sz w:val="24"/>
                <w:szCs w:val="24"/>
              </w:rPr>
              <w:t>中文</w:t>
            </w:r>
          </w:p>
        </w:tc>
        <w:tc>
          <w:tcPr>
            <w:tcW w:w="4678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072482">
              <w:rPr>
                <w:rFonts w:ascii="微软雅黑" w:eastAsia="微软雅黑" w:hAnsi="微软雅黑"/>
                <w:sz w:val="24"/>
                <w:szCs w:val="24"/>
              </w:rPr>
              <w:t>柬</w:t>
            </w:r>
            <w:proofErr w:type="gramEnd"/>
            <w:r w:rsidRPr="00072482">
              <w:rPr>
                <w:rFonts w:ascii="微软雅黑" w:eastAsia="微软雅黑" w:hAnsi="微软雅黑"/>
                <w:sz w:val="24"/>
                <w:szCs w:val="24"/>
              </w:rPr>
              <w:t>文</w:t>
            </w:r>
          </w:p>
        </w:tc>
      </w:tr>
      <w:tr w:rsidR="00072482" w:rsidRPr="00072482" w:rsidTr="007053B4">
        <w:tc>
          <w:tcPr>
            <w:tcW w:w="2405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072482">
              <w:rPr>
                <w:rFonts w:ascii="微软雅黑" w:eastAsia="微软雅黑" w:hAnsi="微软雅黑"/>
                <w:sz w:val="24"/>
                <w:szCs w:val="24"/>
              </w:rPr>
              <w:t>期销售</w:t>
            </w:r>
            <w:proofErr w:type="gramEnd"/>
            <w:r w:rsidRPr="00072482">
              <w:rPr>
                <w:rFonts w:ascii="微软雅黑" w:eastAsia="微软雅黑" w:hAnsi="微软雅黑"/>
                <w:sz w:val="24"/>
                <w:szCs w:val="24"/>
              </w:rPr>
              <w:t>结束倒计时</w:t>
            </w:r>
          </w:p>
        </w:tc>
        <w:tc>
          <w:tcPr>
            <w:tcW w:w="4678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  <w:cs/>
                <w:lang w:bidi="km-KH"/>
              </w:rPr>
            </w:pPr>
            <w:r w:rsidRPr="00072482">
              <w:rPr>
                <w:rFonts w:ascii="DaunPenh" w:hAnsi="DaunPenh" w:cs="DaunPenh"/>
                <w:sz w:val="24"/>
                <w:szCs w:val="24"/>
                <w:cs/>
                <w:lang w:bidi="km-KH"/>
              </w:rPr>
              <w:t>រាប់ថយក្រោយត្រៀមការផ្អាកលក់</w:t>
            </w:r>
          </w:p>
        </w:tc>
      </w:tr>
      <w:tr w:rsidR="00072482" w:rsidRPr="00072482" w:rsidTr="007053B4">
        <w:tc>
          <w:tcPr>
            <w:tcW w:w="2405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72482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准备开奖</w:t>
            </w:r>
          </w:p>
        </w:tc>
        <w:tc>
          <w:tcPr>
            <w:tcW w:w="4678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  <w:lang w:bidi="km-KH"/>
              </w:rPr>
            </w:pPr>
            <w:r w:rsidRPr="00072482">
              <w:rPr>
                <w:rFonts w:ascii="微软雅黑" w:eastAsia="微软雅黑" w:hAnsi="微软雅黑" w:hint="cs"/>
                <w:sz w:val="24"/>
                <w:szCs w:val="24"/>
                <w:cs/>
                <w:lang w:bidi="km-KH"/>
              </w:rPr>
              <w:t>ត្រៀមប្រកាសរង្វាន់</w:t>
            </w:r>
          </w:p>
        </w:tc>
      </w:tr>
      <w:tr w:rsidR="00072482" w:rsidRPr="00072482" w:rsidTr="007053B4">
        <w:tc>
          <w:tcPr>
            <w:tcW w:w="2405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72482">
              <w:rPr>
                <w:rFonts w:ascii="微软雅黑" w:eastAsia="微软雅黑" w:hAnsi="微软雅黑"/>
                <w:sz w:val="24"/>
                <w:szCs w:val="24"/>
              </w:rPr>
              <w:t>期号</w:t>
            </w:r>
          </w:p>
        </w:tc>
        <w:tc>
          <w:tcPr>
            <w:tcW w:w="4678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  <w:cs/>
                <w:lang w:bidi="km-KH"/>
              </w:rPr>
            </w:pPr>
            <w:r w:rsidRPr="00072482">
              <w:rPr>
                <w:rFonts w:ascii="微软雅黑" w:eastAsia="微软雅黑" w:hAnsi="微软雅黑" w:hint="cs"/>
                <w:sz w:val="24"/>
                <w:szCs w:val="24"/>
                <w:cs/>
                <w:lang w:bidi="km-KH"/>
              </w:rPr>
              <w:t>លេខដុំ</w:t>
            </w:r>
          </w:p>
        </w:tc>
      </w:tr>
      <w:tr w:rsidR="008C731E" w:rsidRPr="00072482" w:rsidTr="007053B4">
        <w:tc>
          <w:tcPr>
            <w:tcW w:w="2405" w:type="dxa"/>
          </w:tcPr>
          <w:p w:rsidR="008C731E" w:rsidRPr="00072482" w:rsidRDefault="008C731E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编号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（站点编号）</w:t>
            </w:r>
          </w:p>
        </w:tc>
        <w:tc>
          <w:tcPr>
            <w:tcW w:w="4678" w:type="dxa"/>
          </w:tcPr>
          <w:p w:rsidR="008C731E" w:rsidRPr="00072482" w:rsidRDefault="008C731E" w:rsidP="007053B4">
            <w:pPr>
              <w:rPr>
                <w:rFonts w:ascii="微软雅黑" w:eastAsia="微软雅黑" w:hAnsi="微软雅黑"/>
                <w:sz w:val="24"/>
                <w:szCs w:val="24"/>
                <w:cs/>
                <w:lang w:bidi="km-KH"/>
              </w:rPr>
            </w:pPr>
            <w:r w:rsidRPr="008C731E">
              <w:rPr>
                <w:rFonts w:ascii="DaunPenh" w:eastAsia="微软雅黑" w:hAnsi="DaunPenh" w:cs="DaunPenh"/>
                <w:sz w:val="24"/>
                <w:szCs w:val="24"/>
                <w:lang w:bidi="km-KH"/>
              </w:rPr>
              <w:t>លេខកូដដេប៉ូ</w:t>
            </w:r>
          </w:p>
        </w:tc>
      </w:tr>
      <w:tr w:rsidR="00072482" w:rsidRPr="00072482" w:rsidTr="007053B4">
        <w:tc>
          <w:tcPr>
            <w:tcW w:w="2405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72482">
              <w:rPr>
                <w:rFonts w:ascii="微软雅黑" w:eastAsia="微软雅黑" w:hAnsi="微软雅黑"/>
                <w:sz w:val="24"/>
                <w:szCs w:val="24"/>
              </w:rPr>
              <w:t>倒计时</w:t>
            </w:r>
          </w:p>
        </w:tc>
        <w:tc>
          <w:tcPr>
            <w:tcW w:w="4678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  <w:lang w:bidi="km-KH"/>
              </w:rPr>
            </w:pPr>
            <w:r w:rsidRPr="00072482">
              <w:rPr>
                <w:rFonts w:ascii="微软雅黑" w:eastAsia="微软雅黑" w:hAnsi="微软雅黑" w:hint="cs"/>
                <w:sz w:val="24"/>
                <w:szCs w:val="24"/>
                <w:cs/>
                <w:lang w:bidi="km-KH"/>
              </w:rPr>
              <w:t>រាប់ថយក្រោយ</w:t>
            </w:r>
          </w:p>
        </w:tc>
      </w:tr>
      <w:tr w:rsidR="00072482" w:rsidRPr="00072482" w:rsidTr="007053B4">
        <w:tc>
          <w:tcPr>
            <w:tcW w:w="2405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72482">
              <w:rPr>
                <w:rFonts w:ascii="微软雅黑" w:eastAsia="微软雅黑" w:hAnsi="微软雅黑"/>
                <w:sz w:val="24"/>
                <w:szCs w:val="24"/>
              </w:rPr>
              <w:t>上期开奖号码</w:t>
            </w:r>
          </w:p>
        </w:tc>
        <w:tc>
          <w:tcPr>
            <w:tcW w:w="4678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  <w:lang w:bidi="km-KH"/>
              </w:rPr>
            </w:pPr>
            <w:r w:rsidRPr="00072482">
              <w:rPr>
                <w:rFonts w:ascii="微软雅黑" w:eastAsia="微软雅黑" w:hAnsi="微软雅黑" w:hint="cs"/>
                <w:sz w:val="24"/>
                <w:szCs w:val="24"/>
                <w:cs/>
                <w:lang w:bidi="km-KH"/>
              </w:rPr>
              <w:t>លេខរង្វាន់វគ្គមុន</w:t>
            </w:r>
          </w:p>
        </w:tc>
      </w:tr>
      <w:tr w:rsidR="00072482" w:rsidRPr="00072482" w:rsidTr="007053B4">
        <w:tc>
          <w:tcPr>
            <w:tcW w:w="2405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72482">
              <w:rPr>
                <w:rFonts w:ascii="微软雅黑" w:eastAsia="微软雅黑" w:hAnsi="微软雅黑"/>
                <w:sz w:val="24"/>
                <w:szCs w:val="24"/>
              </w:rPr>
              <w:t>大奖播报</w:t>
            </w:r>
          </w:p>
        </w:tc>
        <w:tc>
          <w:tcPr>
            <w:tcW w:w="4678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  <w:lang w:bidi="km-KH"/>
              </w:rPr>
            </w:pPr>
            <w:r w:rsidRPr="00072482">
              <w:rPr>
                <w:rFonts w:ascii="微软雅黑" w:eastAsia="微软雅黑" w:hAnsi="微软雅黑" w:hint="cs"/>
                <w:sz w:val="24"/>
                <w:szCs w:val="24"/>
                <w:cs/>
                <w:lang w:bidi="km-KH"/>
              </w:rPr>
              <w:t>ការផ្សាយរង្វាន់ធំ</w:t>
            </w:r>
          </w:p>
        </w:tc>
      </w:tr>
      <w:tr w:rsidR="00072482" w:rsidRPr="00072482" w:rsidTr="007053B4">
        <w:tc>
          <w:tcPr>
            <w:tcW w:w="2405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72482">
              <w:rPr>
                <w:rFonts w:ascii="微软雅黑" w:eastAsia="微软雅黑" w:hAnsi="微软雅黑"/>
                <w:sz w:val="24"/>
                <w:szCs w:val="24"/>
              </w:rPr>
              <w:t>中奖金额</w:t>
            </w:r>
          </w:p>
        </w:tc>
        <w:tc>
          <w:tcPr>
            <w:tcW w:w="4678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  <w:lang w:bidi="km-KH"/>
              </w:rPr>
            </w:pPr>
            <w:r w:rsidRPr="00072482">
              <w:rPr>
                <w:rFonts w:ascii="微软雅黑" w:eastAsia="微软雅黑" w:hAnsi="微软雅黑" w:hint="cs"/>
                <w:sz w:val="24"/>
                <w:szCs w:val="24"/>
                <w:cs/>
                <w:lang w:bidi="km-KH"/>
              </w:rPr>
              <w:t>ប្រាក់រង្វាន់</w:t>
            </w:r>
          </w:p>
        </w:tc>
      </w:tr>
      <w:tr w:rsidR="00072482" w:rsidRPr="00072482" w:rsidTr="007053B4">
        <w:tc>
          <w:tcPr>
            <w:tcW w:w="2405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72482">
              <w:rPr>
                <w:rFonts w:ascii="微软雅黑" w:eastAsia="微软雅黑" w:hAnsi="微软雅黑"/>
                <w:sz w:val="24"/>
                <w:szCs w:val="24"/>
              </w:rPr>
              <w:t>站地址</w:t>
            </w:r>
          </w:p>
        </w:tc>
        <w:tc>
          <w:tcPr>
            <w:tcW w:w="4678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  <w:lang w:bidi="km-KH"/>
              </w:rPr>
            </w:pPr>
            <w:r w:rsidRPr="00072482">
              <w:rPr>
                <w:rFonts w:ascii="微软雅黑" w:eastAsia="微软雅黑" w:hAnsi="微软雅黑" w:hint="cs"/>
                <w:sz w:val="24"/>
                <w:szCs w:val="24"/>
                <w:cs/>
                <w:lang w:bidi="km-KH"/>
              </w:rPr>
              <w:t>ទីតាំងចេញរង្វាន់</w:t>
            </w:r>
          </w:p>
        </w:tc>
      </w:tr>
      <w:tr w:rsidR="00072482" w:rsidRPr="00072482" w:rsidTr="007053B4">
        <w:tc>
          <w:tcPr>
            <w:tcW w:w="2405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72482">
              <w:rPr>
                <w:rFonts w:ascii="微软雅黑" w:eastAsia="微软雅黑" w:hAnsi="微软雅黑"/>
                <w:sz w:val="24"/>
                <w:szCs w:val="24"/>
              </w:rPr>
              <w:t>期号</w:t>
            </w:r>
          </w:p>
        </w:tc>
        <w:tc>
          <w:tcPr>
            <w:tcW w:w="4678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  <w:lang w:bidi="km-KH"/>
              </w:rPr>
            </w:pPr>
            <w:r w:rsidRPr="00072482">
              <w:rPr>
                <w:rFonts w:ascii="微软雅黑" w:eastAsia="微软雅黑" w:hAnsi="微软雅黑" w:hint="cs"/>
                <w:sz w:val="24"/>
                <w:szCs w:val="24"/>
                <w:cs/>
                <w:lang w:bidi="km-KH"/>
              </w:rPr>
              <w:t>លេខដុំ</w:t>
            </w:r>
          </w:p>
        </w:tc>
      </w:tr>
      <w:tr w:rsidR="00072482" w:rsidRPr="00072482" w:rsidTr="007053B4">
        <w:tc>
          <w:tcPr>
            <w:tcW w:w="2405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72482">
              <w:rPr>
                <w:rFonts w:ascii="微软雅黑" w:eastAsia="微软雅黑" w:hAnsi="微软雅黑"/>
                <w:sz w:val="24"/>
                <w:szCs w:val="24"/>
              </w:rPr>
              <w:t>开奖号码</w:t>
            </w:r>
          </w:p>
        </w:tc>
        <w:tc>
          <w:tcPr>
            <w:tcW w:w="4678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  <w:lang w:bidi="km-KH"/>
              </w:rPr>
            </w:pPr>
            <w:r w:rsidRPr="00072482">
              <w:rPr>
                <w:rFonts w:ascii="微软雅黑" w:eastAsia="微软雅黑" w:hAnsi="微软雅黑" w:hint="cs"/>
                <w:sz w:val="24"/>
                <w:szCs w:val="24"/>
                <w:cs/>
                <w:lang w:bidi="km-KH"/>
              </w:rPr>
              <w:t>លេខបើករង្វាន់</w:t>
            </w:r>
          </w:p>
        </w:tc>
      </w:tr>
      <w:tr w:rsidR="00072482" w:rsidRPr="00072482" w:rsidTr="007053B4">
        <w:tc>
          <w:tcPr>
            <w:tcW w:w="2405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72482">
              <w:rPr>
                <w:rFonts w:ascii="微软雅黑" w:eastAsia="微软雅黑" w:hAnsi="微软雅黑"/>
                <w:sz w:val="24"/>
                <w:szCs w:val="24"/>
              </w:rPr>
              <w:t>开奖号码分布</w:t>
            </w:r>
          </w:p>
        </w:tc>
        <w:tc>
          <w:tcPr>
            <w:tcW w:w="4678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  <w:lang w:bidi="km-KH"/>
              </w:rPr>
            </w:pPr>
            <w:r w:rsidRPr="00072482">
              <w:rPr>
                <w:rFonts w:ascii="微软雅黑" w:eastAsia="微软雅黑" w:hAnsi="微软雅黑" w:hint="cs"/>
                <w:sz w:val="24"/>
                <w:szCs w:val="24"/>
                <w:cs/>
                <w:lang w:bidi="km-KH"/>
              </w:rPr>
              <w:t>ការបែងចែកលេខបើករង្វាន់</w:t>
            </w:r>
          </w:p>
        </w:tc>
      </w:tr>
      <w:tr w:rsidR="00072482" w:rsidRPr="00072482" w:rsidTr="007053B4">
        <w:trPr>
          <w:trHeight w:val="680"/>
        </w:trPr>
        <w:tc>
          <w:tcPr>
            <w:tcW w:w="2405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72482">
              <w:rPr>
                <w:rFonts w:ascii="微软雅黑" w:eastAsia="微软雅黑" w:hAnsi="微软雅黑" w:hint="eastAsia"/>
                <w:sz w:val="24"/>
                <w:szCs w:val="24"/>
              </w:rPr>
              <w:t>第1位</w:t>
            </w:r>
          </w:p>
        </w:tc>
        <w:tc>
          <w:tcPr>
            <w:tcW w:w="4678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  <w:lang w:bidi="km-KH"/>
              </w:rPr>
            </w:pPr>
            <w:r w:rsidRPr="00072482">
              <w:rPr>
                <w:rFonts w:ascii="微软雅黑" w:eastAsia="微软雅黑" w:hAnsi="微软雅黑" w:hint="cs"/>
                <w:sz w:val="24"/>
                <w:szCs w:val="24"/>
                <w:cs/>
                <w:lang w:bidi="km-KH"/>
              </w:rPr>
              <w:t>ខ្ទង់ទី១</w:t>
            </w:r>
          </w:p>
        </w:tc>
      </w:tr>
      <w:tr w:rsidR="00072482" w:rsidRPr="00072482" w:rsidTr="007053B4">
        <w:tc>
          <w:tcPr>
            <w:tcW w:w="2405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72482">
              <w:rPr>
                <w:rFonts w:ascii="微软雅黑" w:eastAsia="微软雅黑" w:hAnsi="微软雅黑" w:hint="eastAsia"/>
                <w:sz w:val="24"/>
                <w:szCs w:val="24"/>
              </w:rPr>
              <w:t>第2位</w:t>
            </w:r>
          </w:p>
        </w:tc>
        <w:tc>
          <w:tcPr>
            <w:tcW w:w="4678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72482">
              <w:rPr>
                <w:rFonts w:ascii="微软雅黑" w:eastAsia="微软雅黑" w:hAnsi="微软雅黑" w:hint="cs"/>
                <w:sz w:val="24"/>
                <w:szCs w:val="24"/>
                <w:cs/>
                <w:lang w:bidi="km-KH"/>
              </w:rPr>
              <w:t>ខ្ទង់ទី២</w:t>
            </w:r>
          </w:p>
        </w:tc>
      </w:tr>
      <w:tr w:rsidR="00072482" w:rsidRPr="00072482" w:rsidTr="007053B4">
        <w:tc>
          <w:tcPr>
            <w:tcW w:w="2405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72482">
              <w:rPr>
                <w:rFonts w:ascii="微软雅黑" w:eastAsia="微软雅黑" w:hAnsi="微软雅黑" w:hint="eastAsia"/>
                <w:sz w:val="24"/>
                <w:szCs w:val="24"/>
              </w:rPr>
              <w:t>第3位</w:t>
            </w:r>
          </w:p>
        </w:tc>
        <w:tc>
          <w:tcPr>
            <w:tcW w:w="4678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  <w:lang w:bidi="km-KH"/>
              </w:rPr>
            </w:pPr>
            <w:r w:rsidRPr="00072482">
              <w:rPr>
                <w:rFonts w:ascii="微软雅黑" w:eastAsia="微软雅黑" w:hAnsi="微软雅黑" w:hint="cs"/>
                <w:sz w:val="24"/>
                <w:szCs w:val="24"/>
                <w:cs/>
                <w:lang w:bidi="km-KH"/>
              </w:rPr>
              <w:t>ខ្ទង់ទី៣</w:t>
            </w:r>
          </w:p>
        </w:tc>
      </w:tr>
      <w:tr w:rsidR="00072482" w:rsidRPr="00072482" w:rsidTr="007053B4">
        <w:tc>
          <w:tcPr>
            <w:tcW w:w="2405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72482">
              <w:rPr>
                <w:rFonts w:ascii="微软雅黑" w:eastAsia="微软雅黑" w:hAnsi="微软雅黑" w:hint="eastAsia"/>
                <w:sz w:val="24"/>
                <w:szCs w:val="24"/>
              </w:rPr>
              <w:t>第4位</w:t>
            </w:r>
          </w:p>
        </w:tc>
        <w:tc>
          <w:tcPr>
            <w:tcW w:w="4678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72482">
              <w:rPr>
                <w:rFonts w:ascii="微软雅黑" w:eastAsia="微软雅黑" w:hAnsi="微软雅黑" w:hint="cs"/>
                <w:sz w:val="24"/>
                <w:szCs w:val="24"/>
                <w:cs/>
                <w:lang w:bidi="km-KH"/>
              </w:rPr>
              <w:t>ខ្ទង់ទី៤</w:t>
            </w:r>
          </w:p>
        </w:tc>
      </w:tr>
      <w:tr w:rsidR="00072482" w:rsidRPr="00072482" w:rsidTr="007053B4">
        <w:tc>
          <w:tcPr>
            <w:tcW w:w="2405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72482">
              <w:rPr>
                <w:rFonts w:ascii="微软雅黑" w:eastAsia="微软雅黑" w:hAnsi="微软雅黑" w:hint="eastAsia"/>
                <w:sz w:val="24"/>
                <w:szCs w:val="24"/>
              </w:rPr>
              <w:t>第5位</w:t>
            </w:r>
          </w:p>
        </w:tc>
        <w:tc>
          <w:tcPr>
            <w:tcW w:w="4678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72482">
              <w:rPr>
                <w:rFonts w:ascii="微软雅黑" w:eastAsia="微软雅黑" w:hAnsi="微软雅黑" w:hint="cs"/>
                <w:sz w:val="24"/>
                <w:szCs w:val="24"/>
                <w:cs/>
                <w:lang w:bidi="km-KH"/>
              </w:rPr>
              <w:t>ខ្ទង់ទី៥</w:t>
            </w:r>
          </w:p>
        </w:tc>
      </w:tr>
      <w:tr w:rsidR="00072482" w:rsidRPr="00072482" w:rsidTr="007053B4">
        <w:tc>
          <w:tcPr>
            <w:tcW w:w="2405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72482">
              <w:rPr>
                <w:rFonts w:ascii="微软雅黑" w:eastAsia="微软雅黑" w:hAnsi="微软雅黑" w:hint="eastAsia"/>
                <w:sz w:val="24"/>
                <w:szCs w:val="24"/>
              </w:rPr>
              <w:t>近20期冷热号分析表</w:t>
            </w:r>
          </w:p>
        </w:tc>
        <w:tc>
          <w:tcPr>
            <w:tcW w:w="4678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  <w:lang w:bidi="km-KH"/>
              </w:rPr>
            </w:pPr>
            <w:r w:rsidRPr="00072482">
              <w:rPr>
                <w:rFonts w:ascii="微软雅黑" w:eastAsia="微软雅黑" w:hAnsi="微软雅黑" w:hint="cs"/>
                <w:sz w:val="24"/>
                <w:szCs w:val="24"/>
                <w:cs/>
                <w:lang w:bidi="km-KH"/>
              </w:rPr>
              <w:t>តារាងវិភាគលេខ២០លើកចុងក្រោយ</w:t>
            </w:r>
          </w:p>
        </w:tc>
      </w:tr>
      <w:tr w:rsidR="00072482" w:rsidRPr="00072482" w:rsidTr="007053B4">
        <w:tc>
          <w:tcPr>
            <w:tcW w:w="2405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72482">
              <w:rPr>
                <w:rFonts w:ascii="微软雅黑" w:eastAsia="微软雅黑" w:hAnsi="微软雅黑"/>
                <w:sz w:val="24"/>
                <w:szCs w:val="24"/>
              </w:rPr>
              <w:t>号码</w:t>
            </w:r>
          </w:p>
        </w:tc>
        <w:tc>
          <w:tcPr>
            <w:tcW w:w="4678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  <w:lang w:bidi="km-KH"/>
              </w:rPr>
            </w:pPr>
            <w:r w:rsidRPr="00072482">
              <w:rPr>
                <w:rFonts w:ascii="微软雅黑" w:eastAsia="微软雅黑" w:hAnsi="微软雅黑" w:hint="cs"/>
                <w:sz w:val="24"/>
                <w:szCs w:val="24"/>
                <w:cs/>
                <w:lang w:bidi="km-KH"/>
              </w:rPr>
              <w:t>លេខ</w:t>
            </w:r>
          </w:p>
        </w:tc>
      </w:tr>
      <w:tr w:rsidR="00072482" w:rsidRPr="00072482" w:rsidTr="007053B4">
        <w:tc>
          <w:tcPr>
            <w:tcW w:w="2405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72482">
              <w:rPr>
                <w:rFonts w:ascii="微软雅黑" w:eastAsia="微软雅黑" w:hAnsi="微软雅黑"/>
                <w:sz w:val="24"/>
                <w:szCs w:val="24"/>
              </w:rPr>
              <w:t>合计</w:t>
            </w:r>
          </w:p>
        </w:tc>
        <w:tc>
          <w:tcPr>
            <w:tcW w:w="4678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  <w:lang w:bidi="km-KH"/>
              </w:rPr>
            </w:pPr>
            <w:r w:rsidRPr="00072482">
              <w:rPr>
                <w:rFonts w:ascii="微软雅黑" w:eastAsia="微软雅黑" w:hAnsi="微软雅黑" w:hint="cs"/>
                <w:sz w:val="24"/>
                <w:szCs w:val="24"/>
                <w:cs/>
                <w:lang w:bidi="km-KH"/>
              </w:rPr>
              <w:t>សរុប</w:t>
            </w:r>
          </w:p>
        </w:tc>
      </w:tr>
      <w:tr w:rsidR="00072482" w:rsidRPr="00072482" w:rsidTr="007053B4">
        <w:tc>
          <w:tcPr>
            <w:tcW w:w="2405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72482">
              <w:rPr>
                <w:rFonts w:ascii="微软雅黑" w:eastAsia="微软雅黑" w:hAnsi="微软雅黑"/>
                <w:sz w:val="24"/>
                <w:szCs w:val="24"/>
              </w:rPr>
              <w:t>近</w:t>
            </w:r>
            <w:r w:rsidRPr="00072482">
              <w:rPr>
                <w:rFonts w:ascii="微软雅黑" w:eastAsia="微软雅黑" w:hAnsi="微软雅黑" w:hint="eastAsia"/>
                <w:sz w:val="24"/>
                <w:szCs w:val="24"/>
              </w:rPr>
              <w:t>20期冷热号分析</w:t>
            </w:r>
            <w:r w:rsidRPr="00072482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图</w:t>
            </w:r>
          </w:p>
        </w:tc>
        <w:tc>
          <w:tcPr>
            <w:tcW w:w="4678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72482">
              <w:rPr>
                <w:rFonts w:ascii="微软雅黑" w:eastAsia="微软雅黑" w:hAnsi="微软雅黑" w:hint="cs"/>
                <w:sz w:val="24"/>
                <w:szCs w:val="24"/>
                <w:cs/>
                <w:lang w:bidi="km-KH"/>
              </w:rPr>
              <w:lastRenderedPageBreak/>
              <w:t>ដ្យាក្រាមបែងចែកលេខ២០លើកចុងក្រោយ</w:t>
            </w:r>
          </w:p>
        </w:tc>
      </w:tr>
      <w:tr w:rsidR="00072482" w:rsidRPr="00072482" w:rsidTr="007053B4">
        <w:tc>
          <w:tcPr>
            <w:tcW w:w="2405" w:type="dxa"/>
          </w:tcPr>
          <w:p w:rsidR="00072482" w:rsidRPr="00072482" w:rsidRDefault="00072482" w:rsidP="007053B4">
            <w:pPr>
              <w:rPr>
                <w:sz w:val="24"/>
                <w:szCs w:val="24"/>
              </w:rPr>
            </w:pPr>
            <w:r w:rsidRPr="00072482">
              <w:rPr>
                <w:rFonts w:ascii="微软雅黑" w:eastAsia="微软雅黑" w:hAnsi="微软雅黑"/>
                <w:sz w:val="24"/>
                <w:szCs w:val="24"/>
              </w:rPr>
              <w:t>近</w:t>
            </w:r>
            <w:r w:rsidRPr="00072482">
              <w:rPr>
                <w:rFonts w:ascii="微软雅黑" w:eastAsia="微软雅黑" w:hAnsi="微软雅黑" w:hint="eastAsia"/>
                <w:sz w:val="24"/>
                <w:szCs w:val="24"/>
              </w:rPr>
              <w:t>50期冷热号分析图</w:t>
            </w:r>
          </w:p>
        </w:tc>
        <w:tc>
          <w:tcPr>
            <w:tcW w:w="4678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72482">
              <w:rPr>
                <w:rFonts w:ascii="微软雅黑" w:eastAsia="微软雅黑" w:hAnsi="微软雅黑" w:hint="cs"/>
                <w:sz w:val="24"/>
                <w:szCs w:val="24"/>
                <w:cs/>
                <w:lang w:bidi="km-KH"/>
              </w:rPr>
              <w:t>ដ្យាក្រាមបែងចែកលេខ៥០លើកចុងក្រោយ</w:t>
            </w:r>
          </w:p>
        </w:tc>
      </w:tr>
      <w:tr w:rsidR="00072482" w:rsidRPr="00072482" w:rsidTr="007053B4">
        <w:tc>
          <w:tcPr>
            <w:tcW w:w="2405" w:type="dxa"/>
          </w:tcPr>
          <w:p w:rsidR="00072482" w:rsidRPr="00072482" w:rsidRDefault="00072482" w:rsidP="007053B4">
            <w:pPr>
              <w:rPr>
                <w:sz w:val="24"/>
                <w:szCs w:val="24"/>
              </w:rPr>
            </w:pPr>
            <w:r w:rsidRPr="00072482">
              <w:rPr>
                <w:rFonts w:ascii="微软雅黑" w:eastAsia="微软雅黑" w:hAnsi="微软雅黑"/>
                <w:sz w:val="24"/>
                <w:szCs w:val="24"/>
              </w:rPr>
              <w:t>近</w:t>
            </w:r>
            <w:r w:rsidRPr="00072482">
              <w:rPr>
                <w:rFonts w:ascii="微软雅黑" w:eastAsia="微软雅黑" w:hAnsi="微软雅黑" w:hint="eastAsia"/>
                <w:sz w:val="24"/>
                <w:szCs w:val="24"/>
              </w:rPr>
              <w:t>100期冷热号分析图</w:t>
            </w:r>
          </w:p>
        </w:tc>
        <w:tc>
          <w:tcPr>
            <w:tcW w:w="4678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72482">
              <w:rPr>
                <w:rFonts w:ascii="微软雅黑" w:eastAsia="微软雅黑" w:hAnsi="微软雅黑" w:hint="cs"/>
                <w:sz w:val="24"/>
                <w:szCs w:val="24"/>
                <w:cs/>
                <w:lang w:bidi="km-KH"/>
              </w:rPr>
              <w:t>ដ្យាក្រាមបែងចែកលេខ១០០លើកចុងក្រោយ</w:t>
            </w:r>
          </w:p>
        </w:tc>
      </w:tr>
      <w:tr w:rsidR="00072482" w:rsidRPr="00072482" w:rsidTr="007053B4">
        <w:tc>
          <w:tcPr>
            <w:tcW w:w="2405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072482">
              <w:rPr>
                <w:rFonts w:ascii="微软雅黑" w:eastAsia="微软雅黑" w:hAnsi="微软雅黑"/>
                <w:sz w:val="24"/>
                <w:szCs w:val="24"/>
              </w:rPr>
              <w:t>热号</w:t>
            </w:r>
            <w:proofErr w:type="gramEnd"/>
          </w:p>
        </w:tc>
        <w:tc>
          <w:tcPr>
            <w:tcW w:w="4678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  <w:lang w:bidi="km-KH"/>
              </w:rPr>
            </w:pPr>
            <w:r w:rsidRPr="00072482">
              <w:rPr>
                <w:rFonts w:ascii="微软雅黑" w:eastAsia="微软雅黑" w:hAnsi="微软雅黑" w:hint="cs"/>
                <w:sz w:val="24"/>
                <w:szCs w:val="24"/>
                <w:cs/>
                <w:lang w:bidi="km-KH"/>
              </w:rPr>
              <w:t>លេខចេញញឹកញាប់</w:t>
            </w:r>
          </w:p>
        </w:tc>
      </w:tr>
      <w:tr w:rsidR="00072482" w:rsidRPr="00072482" w:rsidTr="007053B4">
        <w:tc>
          <w:tcPr>
            <w:tcW w:w="2405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072482">
              <w:rPr>
                <w:rFonts w:ascii="微软雅黑" w:eastAsia="微软雅黑" w:hAnsi="微软雅黑"/>
                <w:sz w:val="24"/>
                <w:szCs w:val="24"/>
              </w:rPr>
              <w:t>冷号</w:t>
            </w:r>
            <w:proofErr w:type="gramEnd"/>
          </w:p>
        </w:tc>
        <w:tc>
          <w:tcPr>
            <w:tcW w:w="4678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  <w:lang w:bidi="km-KH"/>
              </w:rPr>
            </w:pPr>
            <w:r w:rsidRPr="00072482">
              <w:rPr>
                <w:rFonts w:ascii="微软雅黑" w:eastAsia="微软雅黑" w:hAnsi="微软雅黑" w:hint="cs"/>
                <w:sz w:val="24"/>
                <w:szCs w:val="24"/>
                <w:cs/>
                <w:lang w:bidi="km-KH"/>
              </w:rPr>
              <w:t>លេខចេញមិនញឹកញាប់</w:t>
            </w:r>
          </w:p>
        </w:tc>
      </w:tr>
      <w:tr w:rsidR="00072482" w:rsidRPr="00072482" w:rsidTr="007053B4">
        <w:tc>
          <w:tcPr>
            <w:tcW w:w="2405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72482">
              <w:rPr>
                <w:rFonts w:ascii="微软雅黑" w:eastAsia="微软雅黑" w:hAnsi="微软雅黑"/>
                <w:sz w:val="24"/>
                <w:szCs w:val="24"/>
              </w:rPr>
              <w:t>普通</w:t>
            </w:r>
          </w:p>
        </w:tc>
        <w:tc>
          <w:tcPr>
            <w:tcW w:w="4678" w:type="dxa"/>
          </w:tcPr>
          <w:p w:rsidR="00072482" w:rsidRPr="00072482" w:rsidRDefault="00072482" w:rsidP="007053B4">
            <w:pPr>
              <w:rPr>
                <w:rFonts w:ascii="微软雅黑" w:eastAsia="微软雅黑" w:hAnsi="微软雅黑"/>
                <w:sz w:val="24"/>
                <w:szCs w:val="24"/>
                <w:lang w:bidi="km-KH"/>
              </w:rPr>
            </w:pPr>
            <w:r w:rsidRPr="00072482">
              <w:rPr>
                <w:rFonts w:ascii="微软雅黑" w:eastAsia="微软雅黑" w:hAnsi="微软雅黑" w:hint="cs"/>
                <w:sz w:val="24"/>
                <w:szCs w:val="24"/>
                <w:cs/>
                <w:lang w:bidi="km-KH"/>
              </w:rPr>
              <w:t>ធម្មតា</w:t>
            </w:r>
          </w:p>
        </w:tc>
      </w:tr>
    </w:tbl>
    <w:p w:rsidR="00072482" w:rsidRPr="003D2BDA" w:rsidRDefault="00072482" w:rsidP="001D2BCC"/>
    <w:sectPr w:rsidR="00072482" w:rsidRPr="003D2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BBF" w:rsidRDefault="00961BBF" w:rsidP="00730C79">
      <w:pPr>
        <w:spacing w:line="240" w:lineRule="auto"/>
      </w:pPr>
      <w:r>
        <w:separator/>
      </w:r>
    </w:p>
  </w:endnote>
  <w:endnote w:type="continuationSeparator" w:id="0">
    <w:p w:rsidR="00961BBF" w:rsidRDefault="00961BBF" w:rsidP="00730C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altName w:val="Leelawadee UI"/>
    <w:panose1 w:val="020B0100010101010101"/>
    <w:charset w:val="00"/>
    <w:family w:val="swiss"/>
    <w:pitch w:val="variable"/>
    <w:sig w:usb0="0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012"/>
      <w:gridCol w:w="5425"/>
    </w:tblGrid>
    <w:tr w:rsidR="006F0EC6" w:rsidTr="000E6BCC">
      <w:trPr>
        <w:trHeight w:val="275"/>
      </w:trPr>
      <w:tc>
        <w:tcPr>
          <w:tcW w:w="8437" w:type="dxa"/>
        </w:tcPr>
        <w:p w:rsidR="006F0EC6" w:rsidRDefault="006F0EC6" w:rsidP="000E6BCC">
          <w:pPr>
            <w:pStyle w:val="a4"/>
            <w:rPr>
              <w:szCs w:val="24"/>
            </w:rPr>
          </w:pPr>
          <w:r w:rsidRPr="006F66BF">
            <w:rPr>
              <w:rStyle w:val="style1"/>
              <w:rFonts w:ascii="Tahoma" w:hAnsi="Tahoma" w:cs="Tahoma"/>
            </w:rPr>
            <w:t>©</w:t>
          </w:r>
          <w:r w:rsidRPr="006F66BF">
            <w:rPr>
              <w:rStyle w:val="style1"/>
              <w:rFonts w:ascii="Tahoma" w:hAnsi="Tahoma" w:cs="Tahoma" w:hint="eastAsia"/>
            </w:rPr>
            <w:t>版权归</w:t>
          </w:r>
          <w:r w:rsidRPr="006F66BF">
            <w:t>华彩控股有限公司所有</w:t>
          </w:r>
        </w:p>
      </w:tc>
      <w:tc>
        <w:tcPr>
          <w:tcW w:w="5705" w:type="dxa"/>
        </w:tcPr>
        <w:p w:rsidR="006F0EC6" w:rsidRPr="008F136A" w:rsidRDefault="006F0EC6" w:rsidP="000E6BCC">
          <w:pPr>
            <w:pStyle w:val="a4"/>
            <w:wordWrap w:val="0"/>
            <w:jc w:val="right"/>
            <w:rPr>
              <w:szCs w:val="24"/>
            </w:rPr>
          </w:pPr>
          <w:r w:rsidRPr="00266C77">
            <w:rPr>
              <w:rFonts w:hint="eastAsia"/>
              <w:szCs w:val="21"/>
            </w:rPr>
            <w:t>第</w:t>
          </w:r>
          <w:r w:rsidRPr="008F136A">
            <w:rPr>
              <w:szCs w:val="21"/>
            </w:rPr>
            <w:fldChar w:fldCharType="begin"/>
          </w:r>
          <w:r w:rsidRPr="008F136A">
            <w:rPr>
              <w:szCs w:val="21"/>
            </w:rPr>
            <w:instrText xml:space="preserve"> PAGE   \* MERGEFORMAT </w:instrText>
          </w:r>
          <w:r w:rsidRPr="008F136A">
            <w:rPr>
              <w:szCs w:val="21"/>
            </w:rPr>
            <w:fldChar w:fldCharType="separate"/>
          </w:r>
          <w:r w:rsidR="002E791C" w:rsidRPr="002E791C">
            <w:rPr>
              <w:noProof/>
              <w:szCs w:val="21"/>
              <w:lang w:val="zh-CN"/>
            </w:rPr>
            <w:t>13</w:t>
          </w:r>
          <w:r w:rsidRPr="008F136A">
            <w:rPr>
              <w:szCs w:val="21"/>
            </w:rPr>
            <w:fldChar w:fldCharType="end"/>
          </w:r>
          <w:proofErr w:type="gramStart"/>
          <w:r w:rsidRPr="00266C77">
            <w:rPr>
              <w:rFonts w:hint="eastAsia"/>
              <w:szCs w:val="21"/>
            </w:rPr>
            <w:t>页共</w:t>
          </w:r>
          <w:proofErr w:type="gramEnd"/>
          <w:r w:rsidRPr="00266C77">
            <w:rPr>
              <w:szCs w:val="21"/>
            </w:rPr>
            <w:fldChar w:fldCharType="begin"/>
          </w:r>
          <w:r w:rsidRPr="00266C77">
            <w:rPr>
              <w:szCs w:val="21"/>
            </w:rPr>
            <w:instrText xml:space="preserve"> NUMPAGES </w:instrText>
          </w:r>
          <w:r w:rsidRPr="00266C77">
            <w:rPr>
              <w:szCs w:val="21"/>
            </w:rPr>
            <w:fldChar w:fldCharType="separate"/>
          </w:r>
          <w:r w:rsidR="002E791C">
            <w:rPr>
              <w:noProof/>
              <w:szCs w:val="21"/>
            </w:rPr>
            <w:t>14</w:t>
          </w:r>
          <w:r w:rsidRPr="00266C77">
            <w:rPr>
              <w:szCs w:val="21"/>
            </w:rPr>
            <w:fldChar w:fldCharType="end"/>
          </w:r>
          <w:r w:rsidRPr="00266C77">
            <w:rPr>
              <w:rFonts w:hint="eastAsia"/>
              <w:szCs w:val="21"/>
            </w:rPr>
            <w:t>页</w:t>
          </w:r>
        </w:p>
      </w:tc>
    </w:tr>
  </w:tbl>
  <w:p w:rsidR="006F0EC6" w:rsidRPr="00E47807" w:rsidRDefault="006F0EC6" w:rsidP="000E6BCC">
    <w:pPr>
      <w:pStyle w:val="a4"/>
      <w:rPr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BBF" w:rsidRDefault="00961BBF" w:rsidP="00730C79">
      <w:pPr>
        <w:spacing w:line="240" w:lineRule="auto"/>
      </w:pPr>
      <w:r>
        <w:separator/>
      </w:r>
    </w:p>
  </w:footnote>
  <w:footnote w:type="continuationSeparator" w:id="0">
    <w:p w:rsidR="00961BBF" w:rsidRDefault="00961BBF" w:rsidP="00730C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EC6" w:rsidRPr="008F136A" w:rsidRDefault="006F0EC6" w:rsidP="000E6BCC">
    <w:pPr>
      <w:pStyle w:val="a3"/>
      <w:pBdr>
        <w:bottom w:val="single" w:sz="6" w:space="2" w:color="auto"/>
      </w:pBdr>
      <w:tabs>
        <w:tab w:val="clear" w:pos="8306"/>
        <w:tab w:val="right" w:pos="8789"/>
      </w:tabs>
      <w:ind w:right="31"/>
      <w:jc w:val="both"/>
      <w:rPr>
        <w:b/>
      </w:rPr>
    </w:pPr>
    <w:r>
      <w:rPr>
        <w:rFonts w:ascii="宋体"/>
        <w:noProof/>
      </w:rPr>
      <w:drawing>
        <wp:inline distT="0" distB="0" distL="0" distR="0" wp14:anchorId="12833597" wp14:editId="4EABA909">
          <wp:extent cx="1250950" cy="284480"/>
          <wp:effectExtent l="19050" t="0" r="635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950" cy="2844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</w:rPr>
      <w:t xml:space="preserve">                  </w:t>
    </w:r>
    <w:r>
      <w:rPr>
        <w:rFonts w:ascii="宋体" w:hAnsi="宋体" w:hint="eastAsia"/>
        <w:sz w:val="21"/>
        <w:szCs w:val="21"/>
      </w:rPr>
      <w:t>【柬埔寨彩票开奖视频显示系统】需求规格说明书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B58D5"/>
    <w:multiLevelType w:val="hybridMultilevel"/>
    <w:tmpl w:val="F67EF70E"/>
    <w:lvl w:ilvl="0" w:tplc="2CC8605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3BABC7C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89CE3C2E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5C20A92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1CE81A0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787CC588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A218EF4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2181796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1A0A58F2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D2715F"/>
    <w:multiLevelType w:val="hybridMultilevel"/>
    <w:tmpl w:val="ED44FC00"/>
    <w:lvl w:ilvl="0" w:tplc="04090001">
      <w:start w:val="1"/>
      <w:numFmt w:val="bullet"/>
      <w:lvlText w:val=""/>
      <w:lvlJc w:val="left"/>
      <w:pPr>
        <w:ind w:left="4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4" w:hanging="420"/>
      </w:pPr>
      <w:rPr>
        <w:rFonts w:ascii="Wingdings" w:hAnsi="Wingdings" w:hint="default"/>
      </w:rPr>
    </w:lvl>
  </w:abstractNum>
  <w:abstractNum w:abstractNumId="2" w15:restartNumberingAfterBreak="0">
    <w:nsid w:val="507617FE"/>
    <w:multiLevelType w:val="hybridMultilevel"/>
    <w:tmpl w:val="C930EF8C"/>
    <w:lvl w:ilvl="0" w:tplc="04090001">
      <w:start w:val="1"/>
      <w:numFmt w:val="bullet"/>
      <w:lvlText w:val=""/>
      <w:lvlJc w:val="left"/>
      <w:pPr>
        <w:ind w:left="4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4" w:hanging="420"/>
      </w:pPr>
      <w:rPr>
        <w:rFonts w:ascii="Wingdings" w:hAnsi="Wingdings" w:hint="default"/>
      </w:rPr>
    </w:lvl>
  </w:abstractNum>
  <w:abstractNum w:abstractNumId="3" w15:restartNumberingAfterBreak="0">
    <w:nsid w:val="545C0D9D"/>
    <w:multiLevelType w:val="hybridMultilevel"/>
    <w:tmpl w:val="EA80C0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0A74185"/>
    <w:multiLevelType w:val="multilevel"/>
    <w:tmpl w:val="2084C2C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Arial" w:eastAsia="宋体" w:hAnsi="Arial" w:hint="eastAsia"/>
        <w:sz w:val="36"/>
        <w:szCs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Arial" w:eastAsia="宋体" w:hAnsi="Arial"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2" w:firstLine="0"/>
      </w:pPr>
      <w:rPr>
        <w:rFonts w:ascii="Arial" w:hAnsi="Arial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Arial" w:eastAsia="宋体" w:hAnsi="Arial"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425" w:firstLine="0"/>
      </w:pPr>
      <w:rPr>
        <w:rFonts w:ascii="Arial" w:eastAsia="宋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F1"/>
    <w:rsid w:val="0000598E"/>
    <w:rsid w:val="00010536"/>
    <w:rsid w:val="0001184A"/>
    <w:rsid w:val="00023E91"/>
    <w:rsid w:val="000247B6"/>
    <w:rsid w:val="00046B24"/>
    <w:rsid w:val="00072482"/>
    <w:rsid w:val="00077382"/>
    <w:rsid w:val="0008288A"/>
    <w:rsid w:val="00085821"/>
    <w:rsid w:val="000D6208"/>
    <w:rsid w:val="000E6BCC"/>
    <w:rsid w:val="00104205"/>
    <w:rsid w:val="001046C2"/>
    <w:rsid w:val="00105181"/>
    <w:rsid w:val="00120FFD"/>
    <w:rsid w:val="00153B30"/>
    <w:rsid w:val="00164BEE"/>
    <w:rsid w:val="00170AD2"/>
    <w:rsid w:val="00184A81"/>
    <w:rsid w:val="00186848"/>
    <w:rsid w:val="00196AFF"/>
    <w:rsid w:val="001C0CAE"/>
    <w:rsid w:val="001C7329"/>
    <w:rsid w:val="001D2BCC"/>
    <w:rsid w:val="001D7F64"/>
    <w:rsid w:val="001F6600"/>
    <w:rsid w:val="00200446"/>
    <w:rsid w:val="00216036"/>
    <w:rsid w:val="00221F4E"/>
    <w:rsid w:val="0022244F"/>
    <w:rsid w:val="00261999"/>
    <w:rsid w:val="00282AB7"/>
    <w:rsid w:val="00287E37"/>
    <w:rsid w:val="00297A5D"/>
    <w:rsid w:val="002B5D5D"/>
    <w:rsid w:val="002C0A28"/>
    <w:rsid w:val="002D0A43"/>
    <w:rsid w:val="002D0F13"/>
    <w:rsid w:val="002E1CE8"/>
    <w:rsid w:val="002E5706"/>
    <w:rsid w:val="002E791C"/>
    <w:rsid w:val="00310A6E"/>
    <w:rsid w:val="00315174"/>
    <w:rsid w:val="0031709F"/>
    <w:rsid w:val="003275A8"/>
    <w:rsid w:val="003320DF"/>
    <w:rsid w:val="003661D7"/>
    <w:rsid w:val="003706D7"/>
    <w:rsid w:val="00385E7F"/>
    <w:rsid w:val="00391164"/>
    <w:rsid w:val="003A0DE1"/>
    <w:rsid w:val="003B3401"/>
    <w:rsid w:val="003C5FD2"/>
    <w:rsid w:val="003D2BDA"/>
    <w:rsid w:val="003E3CFC"/>
    <w:rsid w:val="003F2F2F"/>
    <w:rsid w:val="004077DD"/>
    <w:rsid w:val="004136BD"/>
    <w:rsid w:val="00433502"/>
    <w:rsid w:val="004369CD"/>
    <w:rsid w:val="0045508C"/>
    <w:rsid w:val="00456A3C"/>
    <w:rsid w:val="00462FBE"/>
    <w:rsid w:val="004A1F83"/>
    <w:rsid w:val="004B7CE4"/>
    <w:rsid w:val="00510A18"/>
    <w:rsid w:val="00530024"/>
    <w:rsid w:val="00536282"/>
    <w:rsid w:val="00540801"/>
    <w:rsid w:val="00562117"/>
    <w:rsid w:val="00562432"/>
    <w:rsid w:val="00562754"/>
    <w:rsid w:val="00565A81"/>
    <w:rsid w:val="00594902"/>
    <w:rsid w:val="005B0CEF"/>
    <w:rsid w:val="005C7704"/>
    <w:rsid w:val="005F09CD"/>
    <w:rsid w:val="006164FA"/>
    <w:rsid w:val="0065264C"/>
    <w:rsid w:val="0066345C"/>
    <w:rsid w:val="00664ABE"/>
    <w:rsid w:val="00670D7F"/>
    <w:rsid w:val="00670E22"/>
    <w:rsid w:val="00673E92"/>
    <w:rsid w:val="00675F46"/>
    <w:rsid w:val="00695BC4"/>
    <w:rsid w:val="006C537F"/>
    <w:rsid w:val="006D0E73"/>
    <w:rsid w:val="006E4B8C"/>
    <w:rsid w:val="006F0EC6"/>
    <w:rsid w:val="007053B4"/>
    <w:rsid w:val="0070565D"/>
    <w:rsid w:val="00707F41"/>
    <w:rsid w:val="00711FEE"/>
    <w:rsid w:val="00712935"/>
    <w:rsid w:val="00720E28"/>
    <w:rsid w:val="007212C3"/>
    <w:rsid w:val="00730C79"/>
    <w:rsid w:val="007464B6"/>
    <w:rsid w:val="00747653"/>
    <w:rsid w:val="00766C95"/>
    <w:rsid w:val="007965A0"/>
    <w:rsid w:val="007A1FF1"/>
    <w:rsid w:val="007B29EC"/>
    <w:rsid w:val="007C1D36"/>
    <w:rsid w:val="007D048A"/>
    <w:rsid w:val="007D270D"/>
    <w:rsid w:val="007D2E5A"/>
    <w:rsid w:val="007E34E4"/>
    <w:rsid w:val="007E5BB5"/>
    <w:rsid w:val="0081004A"/>
    <w:rsid w:val="00821094"/>
    <w:rsid w:val="00821131"/>
    <w:rsid w:val="00833347"/>
    <w:rsid w:val="0084074B"/>
    <w:rsid w:val="00862622"/>
    <w:rsid w:val="00880657"/>
    <w:rsid w:val="008A4554"/>
    <w:rsid w:val="008B4DF3"/>
    <w:rsid w:val="008C731E"/>
    <w:rsid w:val="008C7ABE"/>
    <w:rsid w:val="008F3055"/>
    <w:rsid w:val="009016D4"/>
    <w:rsid w:val="00901B4E"/>
    <w:rsid w:val="00925CBE"/>
    <w:rsid w:val="00945E30"/>
    <w:rsid w:val="009513E2"/>
    <w:rsid w:val="00961BBF"/>
    <w:rsid w:val="00970552"/>
    <w:rsid w:val="00992772"/>
    <w:rsid w:val="009A0BFD"/>
    <w:rsid w:val="009B1EFB"/>
    <w:rsid w:val="009B4F6F"/>
    <w:rsid w:val="009C7EA2"/>
    <w:rsid w:val="009D196D"/>
    <w:rsid w:val="009D2102"/>
    <w:rsid w:val="009E3F5B"/>
    <w:rsid w:val="00A12173"/>
    <w:rsid w:val="00A228DC"/>
    <w:rsid w:val="00A24990"/>
    <w:rsid w:val="00A355F1"/>
    <w:rsid w:val="00A63DB1"/>
    <w:rsid w:val="00A76F83"/>
    <w:rsid w:val="00A77E27"/>
    <w:rsid w:val="00AA2172"/>
    <w:rsid w:val="00AB1842"/>
    <w:rsid w:val="00AB1C27"/>
    <w:rsid w:val="00AB3558"/>
    <w:rsid w:val="00AC3C14"/>
    <w:rsid w:val="00AE1896"/>
    <w:rsid w:val="00B45034"/>
    <w:rsid w:val="00B65A2C"/>
    <w:rsid w:val="00BC02DE"/>
    <w:rsid w:val="00BC7581"/>
    <w:rsid w:val="00BD1688"/>
    <w:rsid w:val="00BD689F"/>
    <w:rsid w:val="00BD766B"/>
    <w:rsid w:val="00C00C6D"/>
    <w:rsid w:val="00C04F47"/>
    <w:rsid w:val="00C148EA"/>
    <w:rsid w:val="00C20D52"/>
    <w:rsid w:val="00C4730C"/>
    <w:rsid w:val="00C51395"/>
    <w:rsid w:val="00C53A79"/>
    <w:rsid w:val="00C749AF"/>
    <w:rsid w:val="00C84B49"/>
    <w:rsid w:val="00CB7102"/>
    <w:rsid w:val="00CD07A7"/>
    <w:rsid w:val="00CF3081"/>
    <w:rsid w:val="00D02336"/>
    <w:rsid w:val="00D265A1"/>
    <w:rsid w:val="00D30D37"/>
    <w:rsid w:val="00D46083"/>
    <w:rsid w:val="00D57E82"/>
    <w:rsid w:val="00D63A28"/>
    <w:rsid w:val="00DD6265"/>
    <w:rsid w:val="00DF31DF"/>
    <w:rsid w:val="00E063B1"/>
    <w:rsid w:val="00E25C37"/>
    <w:rsid w:val="00E27A0E"/>
    <w:rsid w:val="00E44A90"/>
    <w:rsid w:val="00E60EF8"/>
    <w:rsid w:val="00E671F3"/>
    <w:rsid w:val="00E7525E"/>
    <w:rsid w:val="00E94E7C"/>
    <w:rsid w:val="00EA6A49"/>
    <w:rsid w:val="00EC2C33"/>
    <w:rsid w:val="00ED6C8E"/>
    <w:rsid w:val="00ED7FB7"/>
    <w:rsid w:val="00EE2BDA"/>
    <w:rsid w:val="00F21E95"/>
    <w:rsid w:val="00F3408E"/>
    <w:rsid w:val="00F378DD"/>
    <w:rsid w:val="00F646EA"/>
    <w:rsid w:val="00F92F55"/>
    <w:rsid w:val="00FB5BC9"/>
    <w:rsid w:val="00FD2213"/>
    <w:rsid w:val="00FF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16E0E3-8338-4853-A087-98E6B7E5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CLS正文"/>
    <w:qFormat/>
    <w:rsid w:val="00730C79"/>
    <w:pPr>
      <w:widowControl w:val="0"/>
      <w:adjustRightInd w:val="0"/>
      <w:spacing w:line="300" w:lineRule="auto"/>
      <w:ind w:left="34" w:right="28"/>
      <w:jc w:val="both"/>
    </w:pPr>
    <w:rPr>
      <w:rFonts w:ascii="Arial" w:eastAsia="宋体" w:hAnsi="Arial" w:cs="Times New Roman"/>
      <w:kern w:val="21"/>
      <w:szCs w:val="21"/>
    </w:rPr>
  </w:style>
  <w:style w:type="paragraph" w:styleId="1">
    <w:name w:val="heading 1"/>
    <w:aliases w:val="CLS-H1,h1 chapter heading,Heading 1,H1,Level 1 Head,PIM 1,Section Head,h1,l1,1,Heading 0,章,Header 1,Header1,A MAJOR/BOLD,Company Index,Chapter Name,Datasheet title,Fab-1,level 1,heading 1,Head1,1st level,H11,H12,H13,H14,H15,H16,H17,标书1,L1,boc"/>
    <w:basedOn w:val="a"/>
    <w:next w:val="a"/>
    <w:link w:val="1Char"/>
    <w:qFormat/>
    <w:rsid w:val="00730C79"/>
    <w:pPr>
      <w:widowControl/>
      <w:numPr>
        <w:numId w:val="1"/>
      </w:numPr>
      <w:adjustRightInd/>
      <w:spacing w:before="120" w:after="120"/>
      <w:jc w:val="left"/>
      <w:outlineLvl w:val="0"/>
    </w:pPr>
    <w:rPr>
      <w:b/>
      <w:bCs/>
      <w:sz w:val="36"/>
    </w:rPr>
  </w:style>
  <w:style w:type="paragraph" w:styleId="2">
    <w:name w:val="heading 2"/>
    <w:aliases w:val="CLS-H2,h2 main heading,Heading 2 Hidden,Heading 2 CCBS,Titre3,H2,Level 2 Head,heading 2,PIM2,2nd level,h2,2,Header 2,l2,Titre2,Head 2,2.标题 2,HD2,Fab-2,sect 1.2,H21,sect 1.21,H22,sect 1.22,H211,sect 1.211,H23,sect 1.23,H212,sect 1.212,Courseware #"/>
    <w:basedOn w:val="1"/>
    <w:next w:val="a"/>
    <w:link w:val="2Char"/>
    <w:qFormat/>
    <w:rsid w:val="00730C79"/>
    <w:pPr>
      <w:numPr>
        <w:ilvl w:val="1"/>
      </w:numPr>
      <w:outlineLvl w:val="1"/>
    </w:pPr>
    <w:rPr>
      <w:sz w:val="30"/>
    </w:rPr>
  </w:style>
  <w:style w:type="paragraph" w:styleId="3">
    <w:name w:val="heading 3"/>
    <w:aliases w:val="CLS-H3,h3 sub heading,Level 3 Head,H3,Heading 3 - old,level_3,PIM 3,h3,3rd level,3,sect1.2.3,prop3,3heading,heading 3,Heading 31,Bold Head,bh,3 Char,Heading 3,l3,CT,小标题中,sect1.2.31,sect1.2.32,sect1.2.311,sect1.2.33,sect1.2.312,PRTM Heading 3,BOD 0"/>
    <w:basedOn w:val="2"/>
    <w:next w:val="a"/>
    <w:link w:val="3Char"/>
    <w:qFormat/>
    <w:rsid w:val="00730C79"/>
    <w:pPr>
      <w:numPr>
        <w:ilvl w:val="2"/>
      </w:numPr>
      <w:ind w:left="0" w:right="0"/>
      <w:outlineLvl w:val="2"/>
    </w:pPr>
    <w:rPr>
      <w:sz w:val="28"/>
    </w:rPr>
  </w:style>
  <w:style w:type="paragraph" w:styleId="4">
    <w:name w:val="heading 4"/>
    <w:aliases w:val="CLS-H4,h4 sub sub heading,H4,h4,PIM 4,Fab-4,T5,Heading 4,三级,bullet,bl,bb,h41,H41,bullet1,bl1,bb1,h42,H42,bullet2,bl2,bb2,h411,H411,bullet11,bl11,bb11,h43,H43,bullet3,bl3,bb3,h412,H412,bullet12,bl12,bb12,h421,H421,bullet21,bl21,bb21,h4111,H4111"/>
    <w:basedOn w:val="3"/>
    <w:next w:val="a"/>
    <w:link w:val="4Char"/>
    <w:qFormat/>
    <w:rsid w:val="00730C79"/>
    <w:pPr>
      <w:numPr>
        <w:ilvl w:val="3"/>
      </w:numPr>
      <w:spacing w:line="240" w:lineRule="atLeast"/>
      <w:outlineLvl w:val="3"/>
    </w:pPr>
  </w:style>
  <w:style w:type="paragraph" w:styleId="5">
    <w:name w:val="heading 5"/>
    <w:aliases w:val="H5,PIM 5,dash,ds,dd,h5,First Bullet,L5,5,H51,First Bullet1,L51,51,dash1,ds1,dd1,H52,First Bullet2,L52,52,dash2,ds2,dd2,H53,First Bullet3,L53,53,dash3,ds3,dd3,H54,First Bullet4,L54,54,dash4,ds4,dd4,H55,First Bullet5,L55,55,dash5,ds5,dd5,H56,L56,l5"/>
    <w:basedOn w:val="4"/>
    <w:next w:val="a"/>
    <w:link w:val="5Char"/>
    <w:qFormat/>
    <w:rsid w:val="00730C79"/>
    <w:pPr>
      <w:numPr>
        <w:ilvl w:val="4"/>
      </w:numPr>
      <w:tabs>
        <w:tab w:val="num" w:pos="360"/>
      </w:tabs>
      <w:outlineLvl w:val="4"/>
    </w:pPr>
  </w:style>
  <w:style w:type="paragraph" w:styleId="6">
    <w:name w:val="heading 6"/>
    <w:aliases w:val="PIM 6,H6,Bullet (Single Lines),h6,BOD 4,Legal Level 1.,Bullet list"/>
    <w:basedOn w:val="5"/>
    <w:next w:val="a"/>
    <w:link w:val="6Char"/>
    <w:qFormat/>
    <w:rsid w:val="00730C79"/>
    <w:pPr>
      <w:numPr>
        <w:ilvl w:val="5"/>
      </w:numPr>
      <w:tabs>
        <w:tab w:val="num" w:pos="360"/>
      </w:tabs>
      <w:outlineLvl w:val="5"/>
    </w:pPr>
  </w:style>
  <w:style w:type="paragraph" w:styleId="7">
    <w:name w:val="heading 7"/>
    <w:aliases w:val="PIM 7,H TIMES1,不用,letter list,1.标题 6,H7"/>
    <w:basedOn w:val="6"/>
    <w:next w:val="a"/>
    <w:link w:val="7Char"/>
    <w:qFormat/>
    <w:rsid w:val="00730C79"/>
    <w:pPr>
      <w:numPr>
        <w:ilvl w:val="6"/>
      </w:numPr>
      <w:tabs>
        <w:tab w:val="num" w:pos="360"/>
      </w:tabs>
      <w:outlineLvl w:val="6"/>
    </w:pPr>
  </w:style>
  <w:style w:type="paragraph" w:styleId="8">
    <w:name w:val="heading 8"/>
    <w:aliases w:val="不用8,H8"/>
    <w:basedOn w:val="a"/>
    <w:next w:val="a"/>
    <w:link w:val="8Char"/>
    <w:qFormat/>
    <w:rsid w:val="00730C79"/>
    <w:pPr>
      <w:keepNext/>
      <w:keepLines/>
      <w:numPr>
        <w:ilvl w:val="7"/>
        <w:numId w:val="1"/>
      </w:numPr>
      <w:tabs>
        <w:tab w:val="clear" w:pos="1440"/>
        <w:tab w:val="num" w:pos="360"/>
      </w:tabs>
      <w:spacing w:before="240" w:after="64" w:line="320" w:lineRule="auto"/>
      <w:ind w:left="0" w:firstLine="0"/>
      <w:outlineLvl w:val="7"/>
    </w:pPr>
    <w:rPr>
      <w:rFonts w:eastAsia="黑体"/>
    </w:rPr>
  </w:style>
  <w:style w:type="paragraph" w:styleId="9">
    <w:name w:val="heading 9"/>
    <w:aliases w:val="PIM 9,不用9,H9"/>
    <w:basedOn w:val="a"/>
    <w:next w:val="a"/>
    <w:link w:val="9Char"/>
    <w:qFormat/>
    <w:rsid w:val="00730C79"/>
    <w:pPr>
      <w:keepNext/>
      <w:keepLines/>
      <w:numPr>
        <w:ilvl w:val="8"/>
        <w:numId w:val="1"/>
      </w:numPr>
      <w:tabs>
        <w:tab w:val="clear" w:pos="1584"/>
        <w:tab w:val="num" w:pos="360"/>
      </w:tabs>
      <w:spacing w:before="240" w:after="64" w:line="320" w:lineRule="auto"/>
      <w:ind w:left="0" w:firstLine="0"/>
      <w:outlineLvl w:val="8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30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C79"/>
    <w:rPr>
      <w:sz w:val="18"/>
      <w:szCs w:val="18"/>
    </w:rPr>
  </w:style>
  <w:style w:type="paragraph" w:styleId="a4">
    <w:name w:val="footer"/>
    <w:basedOn w:val="a"/>
    <w:link w:val="Char0"/>
    <w:unhideWhenUsed/>
    <w:rsid w:val="00730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C79"/>
    <w:rPr>
      <w:sz w:val="18"/>
      <w:szCs w:val="18"/>
    </w:rPr>
  </w:style>
  <w:style w:type="paragraph" w:customStyle="1" w:styleId="a5">
    <w:name w:val="封面公司名"/>
    <w:basedOn w:val="a"/>
    <w:rsid w:val="00730C79"/>
    <w:pPr>
      <w:autoSpaceDE w:val="0"/>
      <w:autoSpaceDN w:val="0"/>
      <w:spacing w:before="60" w:after="60" w:line="360" w:lineRule="auto"/>
      <w:jc w:val="center"/>
    </w:pPr>
    <w:rPr>
      <w:rFonts w:eastAsia="黑体" w:cs="宋体"/>
      <w:color w:val="000000"/>
      <w:sz w:val="30"/>
      <w:szCs w:val="20"/>
    </w:rPr>
  </w:style>
  <w:style w:type="paragraph" w:styleId="a6">
    <w:name w:val="Body Text"/>
    <w:aliases w:val=" Char Char Char Char Char, Char Char Char Char"/>
    <w:basedOn w:val="a"/>
    <w:link w:val="Char1"/>
    <w:rsid w:val="00730C79"/>
    <w:pPr>
      <w:widowControl/>
      <w:overflowPunct w:val="0"/>
      <w:autoSpaceDE w:val="0"/>
      <w:autoSpaceDN w:val="0"/>
      <w:spacing w:after="120" w:line="240" w:lineRule="auto"/>
      <w:jc w:val="left"/>
      <w:textAlignment w:val="baseline"/>
    </w:pPr>
    <w:rPr>
      <w:rFonts w:ascii="Times New Roman" w:hAnsi="Times New Roman" w:cs="Arial"/>
      <w:bCs/>
      <w:kern w:val="0"/>
      <w:sz w:val="22"/>
      <w:szCs w:val="20"/>
      <w:lang w:val="en-AU" w:eastAsia="en-US"/>
    </w:rPr>
  </w:style>
  <w:style w:type="character" w:customStyle="1" w:styleId="Char1">
    <w:name w:val="正文文本 Char"/>
    <w:aliases w:val=" Char Char Char Char Char Char, Char Char Char Char Char1"/>
    <w:basedOn w:val="a0"/>
    <w:link w:val="a6"/>
    <w:rsid w:val="00730C79"/>
    <w:rPr>
      <w:rFonts w:ascii="Times New Roman" w:eastAsia="宋体" w:hAnsi="Times New Roman" w:cs="Arial"/>
      <w:bCs/>
      <w:kern w:val="0"/>
      <w:sz w:val="22"/>
      <w:szCs w:val="20"/>
      <w:lang w:val="en-AU" w:eastAsia="en-US"/>
    </w:rPr>
  </w:style>
  <w:style w:type="character" w:customStyle="1" w:styleId="style1">
    <w:name w:val="style1"/>
    <w:basedOn w:val="a0"/>
    <w:rsid w:val="00730C79"/>
  </w:style>
  <w:style w:type="character" w:customStyle="1" w:styleId="1Char">
    <w:name w:val="标题 1 Char"/>
    <w:aliases w:val="CLS-H1 Char,h1 chapter heading Char,Heading 1 Char,H1 Char,Level 1 Head Char,PIM 1 Char,Section Head Char,h1 Char,l1 Char,1 Char,Heading 0 Char,章 Char,Header 1 Char,Header1 Char,A MAJOR/BOLD Char,Company Index Char,Chapter Name Char,Fab-1 Char"/>
    <w:basedOn w:val="a0"/>
    <w:link w:val="1"/>
    <w:rsid w:val="00730C79"/>
    <w:rPr>
      <w:rFonts w:ascii="Arial" w:eastAsia="宋体" w:hAnsi="Arial" w:cs="Times New Roman"/>
      <w:b/>
      <w:bCs/>
      <w:kern w:val="21"/>
      <w:sz w:val="36"/>
      <w:szCs w:val="21"/>
    </w:rPr>
  </w:style>
  <w:style w:type="character" w:customStyle="1" w:styleId="2Char">
    <w:name w:val="标题 2 Char"/>
    <w:aliases w:val="CLS-H2 Char,h2 main heading Char,Heading 2 Hidden Char,Heading 2 CCBS Char,Titre3 Char,H2 Char,Level 2 Head Char,heading 2 Char,PIM2 Char,2nd level Char,h2 Char,2 Char,Header 2 Char,l2 Char,Titre2 Char,Head 2 Char,2.标题 2 Char,HD2 Char,H21 Char"/>
    <w:basedOn w:val="a0"/>
    <w:link w:val="2"/>
    <w:rsid w:val="00730C79"/>
    <w:rPr>
      <w:rFonts w:ascii="Arial" w:eastAsia="宋体" w:hAnsi="Arial" w:cs="Times New Roman"/>
      <w:b/>
      <w:bCs/>
      <w:kern w:val="21"/>
      <w:sz w:val="30"/>
      <w:szCs w:val="21"/>
    </w:rPr>
  </w:style>
  <w:style w:type="character" w:customStyle="1" w:styleId="3Char">
    <w:name w:val="标题 3 Char"/>
    <w:aliases w:val="CLS-H3 Char,h3 sub heading Char,Level 3 Head Char,H3 Char,Heading 3 - old Char,level_3 Char,PIM 3 Char,h3 Char,3rd level Char,3 Char1,sect1.2.3 Char,prop3 Char,3heading Char,heading 3 Char,Heading 31 Char,Bold Head Char,bh Char,3 Char Char"/>
    <w:basedOn w:val="a0"/>
    <w:link w:val="3"/>
    <w:rsid w:val="00730C79"/>
    <w:rPr>
      <w:rFonts w:ascii="Arial" w:eastAsia="宋体" w:hAnsi="Arial" w:cs="Times New Roman"/>
      <w:b/>
      <w:bCs/>
      <w:kern w:val="21"/>
      <w:sz w:val="28"/>
      <w:szCs w:val="21"/>
    </w:rPr>
  </w:style>
  <w:style w:type="character" w:customStyle="1" w:styleId="4Char">
    <w:name w:val="标题 4 Char"/>
    <w:aliases w:val="CLS-H4 Char,h4 sub sub heading Char,H4 Char,h4 Char,PIM 4 Char,Fab-4 Char,T5 Char,Heading 4 Char,三级 Char,bullet Char,bl Char,bb Char,h41 Char,H41 Char,bullet1 Char,bl1 Char,bb1 Char,h42 Char,H42 Char,bullet2 Char,bl2 Char,bb2 Char,h411 Char"/>
    <w:basedOn w:val="a0"/>
    <w:link w:val="4"/>
    <w:rsid w:val="00730C79"/>
    <w:rPr>
      <w:rFonts w:ascii="Arial" w:eastAsia="宋体" w:hAnsi="Arial" w:cs="Times New Roman"/>
      <w:b/>
      <w:bCs/>
      <w:kern w:val="21"/>
      <w:sz w:val="28"/>
      <w:szCs w:val="21"/>
    </w:rPr>
  </w:style>
  <w:style w:type="character" w:customStyle="1" w:styleId="5Char">
    <w:name w:val="标题 5 Char"/>
    <w:aliases w:val="H5 Char,PIM 5 Char,dash Char,ds Char,dd Char,h5 Char,First Bullet Char,L5 Char,5 Char,H51 Char,First Bullet1 Char,L51 Char,51 Char,dash1 Char,ds1 Char,dd1 Char,H52 Char,First Bullet2 Char,L52 Char,52 Char,dash2 Char,ds2 Char,dd2 Char,H53 Char"/>
    <w:basedOn w:val="a0"/>
    <w:link w:val="5"/>
    <w:rsid w:val="00730C79"/>
    <w:rPr>
      <w:rFonts w:ascii="Arial" w:eastAsia="宋体" w:hAnsi="Arial" w:cs="Times New Roman"/>
      <w:b/>
      <w:bCs/>
      <w:kern w:val="21"/>
      <w:sz w:val="28"/>
      <w:szCs w:val="21"/>
    </w:rPr>
  </w:style>
  <w:style w:type="character" w:customStyle="1" w:styleId="6Char">
    <w:name w:val="标题 6 Char"/>
    <w:aliases w:val="PIM 6 Char,H6 Char,Bullet (Single Lines) Char,h6 Char,BOD 4 Char,Legal Level 1. Char,Bullet list Char"/>
    <w:basedOn w:val="a0"/>
    <w:link w:val="6"/>
    <w:rsid w:val="00730C79"/>
    <w:rPr>
      <w:rFonts w:ascii="Arial" w:eastAsia="宋体" w:hAnsi="Arial" w:cs="Times New Roman"/>
      <w:b/>
      <w:bCs/>
      <w:kern w:val="21"/>
      <w:sz w:val="28"/>
      <w:szCs w:val="21"/>
    </w:rPr>
  </w:style>
  <w:style w:type="character" w:customStyle="1" w:styleId="7Char">
    <w:name w:val="标题 7 Char"/>
    <w:aliases w:val="PIM 7 Char,H TIMES1 Char,不用 Char,letter list Char,1.标题 6 Char,H7 Char"/>
    <w:basedOn w:val="a0"/>
    <w:link w:val="7"/>
    <w:rsid w:val="00730C79"/>
    <w:rPr>
      <w:rFonts w:ascii="Arial" w:eastAsia="宋体" w:hAnsi="Arial" w:cs="Times New Roman"/>
      <w:b/>
      <w:bCs/>
      <w:kern w:val="21"/>
      <w:sz w:val="28"/>
      <w:szCs w:val="21"/>
    </w:rPr>
  </w:style>
  <w:style w:type="character" w:customStyle="1" w:styleId="8Char">
    <w:name w:val="标题 8 Char"/>
    <w:aliases w:val="不用8 Char,H8 Char"/>
    <w:basedOn w:val="a0"/>
    <w:link w:val="8"/>
    <w:rsid w:val="00730C79"/>
    <w:rPr>
      <w:rFonts w:ascii="Arial" w:eastAsia="黑体" w:hAnsi="Arial" w:cs="Times New Roman"/>
      <w:kern w:val="21"/>
      <w:szCs w:val="21"/>
    </w:rPr>
  </w:style>
  <w:style w:type="character" w:customStyle="1" w:styleId="9Char">
    <w:name w:val="标题 9 Char"/>
    <w:aliases w:val="PIM 9 Char,不用9 Char,H9 Char"/>
    <w:basedOn w:val="a0"/>
    <w:link w:val="9"/>
    <w:rsid w:val="00730C79"/>
    <w:rPr>
      <w:rFonts w:ascii="Arial" w:eastAsia="黑体" w:hAnsi="Arial" w:cs="Times New Roman"/>
      <w:kern w:val="21"/>
      <w:szCs w:val="21"/>
    </w:rPr>
  </w:style>
  <w:style w:type="paragraph" w:styleId="a7">
    <w:name w:val="List Paragraph"/>
    <w:aliases w:val="业务规则操作数据"/>
    <w:basedOn w:val="a"/>
    <w:link w:val="Char2"/>
    <w:uiPriority w:val="34"/>
    <w:qFormat/>
    <w:rsid w:val="00730C79"/>
    <w:pPr>
      <w:ind w:firstLineChars="200" w:firstLine="420"/>
    </w:pPr>
  </w:style>
  <w:style w:type="character" w:customStyle="1" w:styleId="Char2">
    <w:name w:val="列出段落 Char"/>
    <w:aliases w:val="业务规则操作数据 Char"/>
    <w:basedOn w:val="a0"/>
    <w:link w:val="a7"/>
    <w:uiPriority w:val="34"/>
    <w:rsid w:val="00730C79"/>
    <w:rPr>
      <w:rFonts w:ascii="Arial" w:eastAsia="宋体" w:hAnsi="Arial" w:cs="Times New Roman"/>
      <w:kern w:val="21"/>
      <w:szCs w:val="21"/>
    </w:rPr>
  </w:style>
  <w:style w:type="table" w:styleId="a8">
    <w:name w:val="Table Grid"/>
    <w:basedOn w:val="a1"/>
    <w:uiPriority w:val="59"/>
    <w:rsid w:val="00413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link w:val="Char3"/>
    <w:uiPriority w:val="11"/>
    <w:qFormat/>
    <w:rsid w:val="003D2BD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9"/>
    <w:uiPriority w:val="11"/>
    <w:rsid w:val="003D2BD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Title"/>
    <w:basedOn w:val="a"/>
    <w:next w:val="a"/>
    <w:link w:val="Char4"/>
    <w:uiPriority w:val="10"/>
    <w:qFormat/>
    <w:rsid w:val="003D2BD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3D2BDA"/>
    <w:rPr>
      <w:rFonts w:asciiTheme="majorHAnsi" w:eastAsia="宋体" w:hAnsiTheme="majorHAnsi" w:cstheme="majorBidi"/>
      <w:b/>
      <w:bCs/>
      <w:kern w:val="21"/>
      <w:sz w:val="32"/>
      <w:szCs w:val="32"/>
    </w:rPr>
  </w:style>
  <w:style w:type="paragraph" w:styleId="ab">
    <w:name w:val="Balloon Text"/>
    <w:basedOn w:val="a"/>
    <w:link w:val="Char5"/>
    <w:uiPriority w:val="99"/>
    <w:semiHidden/>
    <w:unhideWhenUsed/>
    <w:rsid w:val="006164FA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6164FA"/>
    <w:rPr>
      <w:rFonts w:ascii="Arial" w:eastAsia="宋体" w:hAnsi="Arial" w:cs="Times New Roman"/>
      <w:kern w:val="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&#26032;&#24314;%20Microsoft%20Excel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近</a:t>
            </a:r>
            <a:r>
              <a:rPr lang="en-US" altLang="zh-CN"/>
              <a:t>20</a:t>
            </a:r>
            <a:r>
              <a:rPr lang="zh-CN" altLang="en-US"/>
              <a:t>期冷热号分析图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Sheet1!$C$3</c:f>
              <c:strCache>
                <c:ptCount val="1"/>
                <c:pt idx="0">
                  <c:v>频次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9900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rgbClr val="FF9900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rgbClr val="FF9900"/>
              </a:solidFill>
              <a:ln>
                <a:noFill/>
              </a:ln>
              <a:effectLst/>
            </c:spPr>
          </c:dPt>
          <c:dPt>
            <c:idx val="6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</c:dPt>
          <c:dLbls>
            <c:dLbl>
              <c:idx val="9"/>
              <c:tx>
                <c:rich>
                  <a:bodyPr/>
                  <a:lstStyle/>
                  <a:p>
                    <a:r>
                      <a:rPr lang="en-US" altLang="zh-CN"/>
                      <a:t>7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Sheet1!$C$4:$C$14</c:f>
              <c:numCache>
                <c:formatCode>General</c:formatCode>
                <c:ptCount val="11"/>
                <c:pt idx="0">
                  <c:v>15</c:v>
                </c:pt>
                <c:pt idx="1">
                  <c:v>6</c:v>
                </c:pt>
                <c:pt idx="2">
                  <c:v>5</c:v>
                </c:pt>
                <c:pt idx="3">
                  <c:v>10</c:v>
                </c:pt>
                <c:pt idx="4">
                  <c:v>8</c:v>
                </c:pt>
                <c:pt idx="5">
                  <c:v>13</c:v>
                </c:pt>
                <c:pt idx="6">
                  <c:v>8</c:v>
                </c:pt>
                <c:pt idx="7">
                  <c:v>8</c:v>
                </c:pt>
                <c:pt idx="8">
                  <c:v>3</c:v>
                </c:pt>
                <c:pt idx="9">
                  <c:v>6</c:v>
                </c:pt>
                <c:pt idx="10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01916400"/>
        <c:axId val="1001928368"/>
      </c:barChart>
      <c:catAx>
        <c:axId val="10019164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01928368"/>
        <c:crosses val="autoZero"/>
        <c:auto val="1"/>
        <c:lblAlgn val="ctr"/>
        <c:lblOffset val="100"/>
        <c:noMultiLvlLbl val="0"/>
      </c:catAx>
      <c:valAx>
        <c:axId val="100192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01916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近</a:t>
            </a:r>
            <a:r>
              <a:rPr lang="en-US" altLang="zh-CN"/>
              <a:t>50</a:t>
            </a:r>
            <a:r>
              <a:rPr lang="zh-CN" altLang="en-US"/>
              <a:t>期冷热号分析图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Sheet1!$C$3</c:f>
              <c:strCache>
                <c:ptCount val="1"/>
                <c:pt idx="0">
                  <c:v>频次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9900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rgbClr val="FF9900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rgbClr val="FF9900"/>
              </a:solidFill>
              <a:ln>
                <a:noFill/>
              </a:ln>
              <a:effectLst/>
            </c:spPr>
          </c:dPt>
          <c:dPt>
            <c:idx val="6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</c:dPt>
          <c:dLbls>
            <c:dLbl>
              <c:idx val="9"/>
              <c:tx>
                <c:rich>
                  <a:bodyPr/>
                  <a:lstStyle/>
                  <a:p>
                    <a:r>
                      <a:rPr lang="en-US" altLang="zh-CN"/>
                      <a:t>7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Sheet1!$C$4:$C$14</c:f>
              <c:numCache>
                <c:formatCode>General</c:formatCode>
                <c:ptCount val="11"/>
                <c:pt idx="0">
                  <c:v>15</c:v>
                </c:pt>
                <c:pt idx="1">
                  <c:v>6</c:v>
                </c:pt>
                <c:pt idx="2">
                  <c:v>5</c:v>
                </c:pt>
                <c:pt idx="3">
                  <c:v>10</c:v>
                </c:pt>
                <c:pt idx="4">
                  <c:v>8</c:v>
                </c:pt>
                <c:pt idx="5">
                  <c:v>13</c:v>
                </c:pt>
                <c:pt idx="6">
                  <c:v>8</c:v>
                </c:pt>
                <c:pt idx="7">
                  <c:v>8</c:v>
                </c:pt>
                <c:pt idx="8">
                  <c:v>3</c:v>
                </c:pt>
                <c:pt idx="9">
                  <c:v>6</c:v>
                </c:pt>
                <c:pt idx="10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01918576"/>
        <c:axId val="1001937616"/>
      </c:barChart>
      <c:catAx>
        <c:axId val="10019185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01937616"/>
        <c:crosses val="autoZero"/>
        <c:auto val="1"/>
        <c:lblAlgn val="ctr"/>
        <c:lblOffset val="100"/>
        <c:noMultiLvlLbl val="0"/>
      </c:catAx>
      <c:valAx>
        <c:axId val="1001937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01918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14</Pages>
  <Words>609</Words>
  <Characters>3477</Characters>
  <Application>Microsoft Office Word</Application>
  <DocSecurity>0</DocSecurity>
  <Lines>28</Lines>
  <Paragraphs>8</Paragraphs>
  <ScaleCrop>false</ScaleCrop>
  <Company>Microsoft</Company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user</cp:lastModifiedBy>
  <cp:revision>22</cp:revision>
  <dcterms:created xsi:type="dcterms:W3CDTF">2016-06-07T03:37:00Z</dcterms:created>
  <dcterms:modified xsi:type="dcterms:W3CDTF">2017-02-13T07:02:00Z</dcterms:modified>
</cp:coreProperties>
</file>