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4DF02" w14:textId="77777777" w:rsidR="0070796A" w:rsidRPr="00E64D25" w:rsidRDefault="0070796A" w:rsidP="0070796A">
      <w:pPr>
        <w:jc w:val="right"/>
        <w:rPr>
          <w:b/>
          <w:bCs/>
          <w:i/>
          <w:iCs/>
          <w:color w:val="FF0000"/>
          <w:sz w:val="32"/>
          <w:szCs w:val="32"/>
        </w:rPr>
      </w:pPr>
      <w:r>
        <w:rPr>
          <w:noProof/>
          <w:lang w:bidi="km-KH"/>
        </w:rPr>
        <w:drawing>
          <wp:inline distT="0" distB="0" distL="0" distR="0" wp14:anchorId="750170AC" wp14:editId="534C62C1">
            <wp:extent cx="2984500" cy="991870"/>
            <wp:effectExtent l="19050" t="0" r="6350" b="0"/>
            <wp:docPr id="1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EDAD61" w14:textId="7C5335A2" w:rsidR="00C75A6B" w:rsidRDefault="0070796A" w:rsidP="0070796A">
      <w:r>
        <w:br w:type="textWrapping" w:clear="all"/>
      </w:r>
    </w:p>
    <w:p w14:paraId="41953230" w14:textId="5FDB9AF3" w:rsidR="00C75A6B" w:rsidRDefault="00C75A6B" w:rsidP="0070796A"/>
    <w:p w14:paraId="13B3423E" w14:textId="77777777" w:rsidR="00C75A6B" w:rsidRDefault="00C75A6B" w:rsidP="0070796A"/>
    <w:p w14:paraId="5F010017" w14:textId="77777777" w:rsidR="00C75A6B" w:rsidRDefault="00C75A6B" w:rsidP="0070796A"/>
    <w:p w14:paraId="464A48E5" w14:textId="77777777" w:rsidR="0070796A" w:rsidRPr="00DF0FBF" w:rsidRDefault="0070796A" w:rsidP="0070796A"/>
    <w:p w14:paraId="2ADB4E29" w14:textId="7E0AFA1B" w:rsidR="0070796A" w:rsidRPr="003B26BA" w:rsidRDefault="0070796A" w:rsidP="0070796A">
      <w:pPr>
        <w:spacing w:beforeLines="50" w:before="156" w:afterLines="50" w:after="156" w:line="360" w:lineRule="auto"/>
        <w:jc w:val="center"/>
        <w:rPr>
          <w:rFonts w:eastAsia="黑体" w:cs="宋体"/>
          <w:b/>
          <w:color w:val="000000"/>
          <w:sz w:val="52"/>
          <w:szCs w:val="52"/>
        </w:rPr>
      </w:pPr>
      <w:r>
        <w:rPr>
          <w:rFonts w:eastAsia="黑体" w:cs="宋体" w:hint="eastAsia"/>
          <w:b/>
          <w:color w:val="000000"/>
          <w:sz w:val="52"/>
          <w:szCs w:val="52"/>
        </w:rPr>
        <w:t xml:space="preserve"> </w:t>
      </w:r>
      <w:r w:rsidR="00DA6408">
        <w:rPr>
          <w:rFonts w:eastAsia="黑体" w:cs="宋体" w:hint="eastAsia"/>
          <w:b/>
          <w:color w:val="000000"/>
          <w:sz w:val="52"/>
          <w:szCs w:val="52"/>
        </w:rPr>
        <w:t>柬埔寨</w:t>
      </w:r>
      <w:r>
        <w:rPr>
          <w:rFonts w:eastAsia="黑体" w:cs="宋体" w:hint="eastAsia"/>
          <w:b/>
          <w:color w:val="000000"/>
          <w:sz w:val="52"/>
          <w:szCs w:val="52"/>
        </w:rPr>
        <w:t>终端机</w:t>
      </w:r>
      <w:r w:rsidR="00D14DA1">
        <w:rPr>
          <w:rFonts w:eastAsia="黑体" w:cs="宋体" w:hint="eastAsia"/>
          <w:b/>
          <w:color w:val="000000"/>
          <w:sz w:val="52"/>
          <w:szCs w:val="52"/>
        </w:rPr>
        <w:t>V2.0</w:t>
      </w:r>
    </w:p>
    <w:p w14:paraId="3A5253FC" w14:textId="77777777" w:rsidR="0070796A" w:rsidRDefault="0070796A" w:rsidP="0070796A">
      <w:pPr>
        <w:jc w:val="center"/>
        <w:rPr>
          <w:rFonts w:eastAsia="黑体" w:cs="宋体"/>
          <w:b/>
          <w:color w:val="000000"/>
          <w:sz w:val="48"/>
          <w:szCs w:val="48"/>
        </w:rPr>
      </w:pPr>
      <w:r>
        <w:rPr>
          <w:rFonts w:eastAsia="黑体" w:cs="宋体" w:hint="eastAsia"/>
          <w:b/>
          <w:color w:val="000000"/>
          <w:sz w:val="48"/>
          <w:szCs w:val="48"/>
        </w:rPr>
        <w:t>软件需求规格说明书</w:t>
      </w:r>
    </w:p>
    <w:p w14:paraId="036CC344" w14:textId="77777777" w:rsidR="0070796A" w:rsidRDefault="0070796A" w:rsidP="0070796A"/>
    <w:p w14:paraId="7E8BBD93" w14:textId="77777777" w:rsidR="0070796A" w:rsidRDefault="0070796A" w:rsidP="0070796A"/>
    <w:p w14:paraId="51F4A13E" w14:textId="77777777" w:rsidR="0070796A" w:rsidRDefault="0070796A" w:rsidP="0070796A"/>
    <w:tbl>
      <w:tblPr>
        <w:tblpPr w:leftFromText="180" w:rightFromText="180" w:vertAnchor="text" w:horzAnchor="margin" w:tblpXSpec="center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19"/>
      </w:tblGrid>
      <w:tr w:rsidR="0070796A" w:rsidRPr="00D4421C" w14:paraId="261F60D8" w14:textId="77777777" w:rsidTr="00132E0C">
        <w:tc>
          <w:tcPr>
            <w:tcW w:w="1951" w:type="dxa"/>
            <w:shd w:val="clear" w:color="auto" w:fill="CCFFCC"/>
          </w:tcPr>
          <w:p w14:paraId="30DAB6A5" w14:textId="77777777" w:rsidR="0070796A" w:rsidRPr="00D4421C" w:rsidRDefault="0070796A" w:rsidP="00132E0C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软件产品编号</w:t>
            </w:r>
          </w:p>
        </w:tc>
        <w:tc>
          <w:tcPr>
            <w:tcW w:w="3119" w:type="dxa"/>
          </w:tcPr>
          <w:p w14:paraId="519D99BA" w14:textId="77777777" w:rsidR="0070796A" w:rsidRPr="00D4421C" w:rsidRDefault="0070796A" w:rsidP="00132E0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0796A" w:rsidRPr="00D4421C" w14:paraId="41EBDD88" w14:textId="77777777" w:rsidTr="00132E0C">
        <w:tc>
          <w:tcPr>
            <w:tcW w:w="1951" w:type="dxa"/>
            <w:shd w:val="clear" w:color="auto" w:fill="CCFFCC"/>
          </w:tcPr>
          <w:p w14:paraId="1CD30401" w14:textId="77777777" w:rsidR="0070796A" w:rsidRPr="00D4421C" w:rsidRDefault="0070796A" w:rsidP="00132E0C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软件项目编号</w:t>
            </w:r>
          </w:p>
        </w:tc>
        <w:tc>
          <w:tcPr>
            <w:tcW w:w="3119" w:type="dxa"/>
          </w:tcPr>
          <w:p w14:paraId="664D636B" w14:textId="489269B2" w:rsidR="0070796A" w:rsidRPr="00D4421C" w:rsidRDefault="0070796A" w:rsidP="00132E0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0796A" w:rsidRPr="00D4421C" w14:paraId="0314A680" w14:textId="77777777" w:rsidTr="00132E0C">
        <w:tc>
          <w:tcPr>
            <w:tcW w:w="1951" w:type="dxa"/>
            <w:shd w:val="clear" w:color="auto" w:fill="CCFFCC"/>
          </w:tcPr>
          <w:p w14:paraId="109E8632" w14:textId="77777777" w:rsidR="0070796A" w:rsidRPr="00D4421C" w:rsidRDefault="0070796A" w:rsidP="00132E0C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软件文档编号</w:t>
            </w:r>
          </w:p>
        </w:tc>
        <w:tc>
          <w:tcPr>
            <w:tcW w:w="3119" w:type="dxa"/>
          </w:tcPr>
          <w:p w14:paraId="2C8EF333" w14:textId="77777777" w:rsidR="0070796A" w:rsidRPr="00D4421C" w:rsidRDefault="0070796A" w:rsidP="00132E0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0796A" w:rsidRPr="00D4421C" w14:paraId="656F89E6" w14:textId="77777777" w:rsidTr="00132E0C">
        <w:tc>
          <w:tcPr>
            <w:tcW w:w="1951" w:type="dxa"/>
            <w:shd w:val="clear" w:color="auto" w:fill="CCFFCC"/>
          </w:tcPr>
          <w:p w14:paraId="4A442E1A" w14:textId="77777777" w:rsidR="0070796A" w:rsidRPr="00D4421C" w:rsidRDefault="0070796A" w:rsidP="00132E0C">
            <w:pPr>
              <w:spacing w:line="360" w:lineRule="auto"/>
              <w:rPr>
                <w:rFonts w:ascii="宋体" w:hAnsi="宋体"/>
                <w:sz w:val="24"/>
              </w:rPr>
            </w:pPr>
            <w:r w:rsidRPr="00D4421C">
              <w:rPr>
                <w:rFonts w:ascii="宋体" w:hAnsi="宋体" w:hint="eastAsia"/>
                <w:sz w:val="24"/>
              </w:rPr>
              <w:t>最近修订日期</w:t>
            </w:r>
          </w:p>
        </w:tc>
        <w:tc>
          <w:tcPr>
            <w:tcW w:w="3119" w:type="dxa"/>
          </w:tcPr>
          <w:p w14:paraId="34A97EBB" w14:textId="2EDE872B" w:rsidR="0070796A" w:rsidRPr="00D4421C" w:rsidRDefault="0070796A" w:rsidP="00B1110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 w:rsidR="00B11106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年</w:t>
            </w:r>
            <w:r w:rsidR="00B11106">
              <w:rPr>
                <w:rFonts w:ascii="宋体" w:hAnsi="宋体"/>
                <w:sz w:val="24"/>
              </w:rPr>
              <w:t>02</w:t>
            </w:r>
            <w:r>
              <w:rPr>
                <w:rFonts w:ascii="宋体" w:hAnsi="宋体" w:hint="eastAsia"/>
                <w:sz w:val="24"/>
              </w:rPr>
              <w:t>月1</w:t>
            </w:r>
            <w:r w:rsidR="00B11106"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030A1EB7" w14:textId="77777777" w:rsidR="0070796A" w:rsidRDefault="0070796A" w:rsidP="0070796A"/>
    <w:p w14:paraId="36490402" w14:textId="77777777" w:rsidR="0070796A" w:rsidRDefault="0070796A" w:rsidP="0070796A"/>
    <w:p w14:paraId="2A2B9D0B" w14:textId="77777777" w:rsidR="0070796A" w:rsidRDefault="0070796A" w:rsidP="0070796A"/>
    <w:p w14:paraId="66347115" w14:textId="77777777" w:rsidR="0070796A" w:rsidRDefault="0070796A" w:rsidP="0070796A"/>
    <w:p w14:paraId="04E3146A" w14:textId="77777777" w:rsidR="0070796A" w:rsidRDefault="0070796A" w:rsidP="0070796A"/>
    <w:p w14:paraId="1692DB8F" w14:textId="77777777" w:rsidR="0070796A" w:rsidRDefault="0070796A" w:rsidP="0070796A"/>
    <w:p w14:paraId="1AFDC781" w14:textId="77777777" w:rsidR="0070796A" w:rsidRDefault="0070796A" w:rsidP="0070796A"/>
    <w:p w14:paraId="14DB6F71" w14:textId="77777777" w:rsidR="0070796A" w:rsidRDefault="0070796A" w:rsidP="0070796A"/>
    <w:p w14:paraId="414EF1C8" w14:textId="20F81DE8" w:rsidR="0070796A" w:rsidRDefault="0070796A" w:rsidP="0070796A">
      <w:pPr>
        <w:pStyle w:val="af9"/>
        <w:rPr>
          <w:b/>
        </w:rPr>
      </w:pPr>
      <w:del w:id="0" w:author="user" w:date="2016-02-22T09:30:00Z">
        <w:r w:rsidDel="00CF4D9F">
          <w:rPr>
            <w:b/>
          </w:rPr>
          <w:delText>20</w:delText>
        </w:r>
        <w:r w:rsidDel="00CF4D9F">
          <w:rPr>
            <w:rFonts w:hint="eastAsia"/>
            <w:b/>
          </w:rPr>
          <w:delText>1</w:delText>
        </w:r>
        <w:r w:rsidDel="00CF4D9F">
          <w:rPr>
            <w:b/>
          </w:rPr>
          <w:delText>4</w:delText>
        </w:r>
      </w:del>
      <w:ins w:id="1" w:author="user" w:date="2016-02-22T09:30:00Z">
        <w:r w:rsidR="00CF4D9F">
          <w:rPr>
            <w:b/>
          </w:rPr>
          <w:t>20</w:t>
        </w:r>
        <w:r w:rsidR="00CF4D9F">
          <w:rPr>
            <w:rFonts w:hint="eastAsia"/>
            <w:b/>
          </w:rPr>
          <w:t>1</w:t>
        </w:r>
        <w:r w:rsidR="00CF4D9F">
          <w:rPr>
            <w:b/>
          </w:rPr>
          <w:t>6</w:t>
        </w:r>
      </w:ins>
      <w:r>
        <w:rPr>
          <w:rFonts w:hint="eastAsia"/>
          <w:b/>
        </w:rPr>
        <w:t>年</w:t>
      </w:r>
      <w:del w:id="2" w:author="user" w:date="2016-02-22T09:30:00Z">
        <w:r w:rsidR="00C75A6B" w:rsidDel="00CF4D9F">
          <w:rPr>
            <w:rFonts w:hint="eastAsia"/>
            <w:b/>
          </w:rPr>
          <w:delText>7</w:delText>
        </w:r>
      </w:del>
      <w:ins w:id="3" w:author="user" w:date="2016-02-22T09:30:00Z">
        <w:r w:rsidR="00CF4D9F">
          <w:rPr>
            <w:b/>
          </w:rPr>
          <w:t>2</w:t>
        </w:r>
      </w:ins>
      <w:r>
        <w:rPr>
          <w:rFonts w:hint="eastAsia"/>
          <w:b/>
        </w:rPr>
        <w:t>月</w:t>
      </w:r>
    </w:p>
    <w:p w14:paraId="0C9E542F" w14:textId="77777777" w:rsidR="0070796A" w:rsidRDefault="0070796A" w:rsidP="0070796A">
      <w:pPr>
        <w:pStyle w:val="af9"/>
        <w:rPr>
          <w:b/>
        </w:rPr>
      </w:pPr>
      <w:r>
        <w:rPr>
          <w:rFonts w:hint="eastAsia"/>
          <w:b/>
        </w:rPr>
        <w:t>华彩控股有限公司</w:t>
      </w:r>
    </w:p>
    <w:p w14:paraId="31105057" w14:textId="77777777" w:rsidR="0070796A" w:rsidRDefault="0070796A" w:rsidP="0070796A">
      <w:pPr>
        <w:jc w:val="center"/>
        <w:rPr>
          <w:sz w:val="24"/>
        </w:rPr>
      </w:pPr>
      <w:r>
        <w:rPr>
          <w:sz w:val="24"/>
        </w:rPr>
        <w:t>China LotSynergy Limited</w:t>
      </w:r>
    </w:p>
    <w:p w14:paraId="59E6D519" w14:textId="77777777" w:rsidR="0070796A" w:rsidRDefault="0070796A" w:rsidP="0070796A">
      <w:pPr>
        <w:sectPr w:rsidR="0070796A" w:rsidSect="00132E0C">
          <w:pgSz w:w="11906" w:h="16838"/>
          <w:pgMar w:top="1570" w:right="1466" w:bottom="1440" w:left="1620" w:header="779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12"/>
        </w:sectPr>
      </w:pPr>
    </w:p>
    <w:p w14:paraId="078A0277" w14:textId="77777777" w:rsidR="00C101C3" w:rsidRPr="00883F4B" w:rsidRDefault="00C101C3" w:rsidP="00C101C3">
      <w:pPr>
        <w:jc w:val="center"/>
        <w:rPr>
          <w:rFonts w:ascii="宋体" w:hAnsi="宋体"/>
          <w:b/>
          <w:szCs w:val="21"/>
        </w:rPr>
      </w:pPr>
      <w:r w:rsidRPr="00883F4B">
        <w:rPr>
          <w:rFonts w:ascii="宋体" w:hAnsi="宋体" w:hint="eastAsia"/>
          <w:b/>
          <w:szCs w:val="21"/>
        </w:rPr>
        <w:lastRenderedPageBreak/>
        <w:t>修订记录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4" w:author="Microsoft" w:date="2016-01-13T16:57:00Z">
          <w:tblPr>
            <w:tblW w:w="5000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701"/>
        <w:gridCol w:w="690"/>
        <w:gridCol w:w="2109"/>
        <w:gridCol w:w="1053"/>
        <w:gridCol w:w="1203"/>
        <w:gridCol w:w="922"/>
        <w:gridCol w:w="1114"/>
        <w:gridCol w:w="1069"/>
        <w:gridCol w:w="1051"/>
        <w:tblGridChange w:id="5">
          <w:tblGrid>
            <w:gridCol w:w="701"/>
            <w:gridCol w:w="690"/>
            <w:gridCol w:w="2109"/>
            <w:gridCol w:w="1053"/>
            <w:gridCol w:w="1203"/>
            <w:gridCol w:w="922"/>
            <w:gridCol w:w="1114"/>
            <w:gridCol w:w="1069"/>
            <w:gridCol w:w="1051"/>
          </w:tblGrid>
        </w:tblGridChange>
      </w:tblGrid>
      <w:tr w:rsidR="00C101C3" w:rsidRPr="00883F4B" w14:paraId="3B5C8300" w14:textId="77777777" w:rsidTr="00EC4D06">
        <w:trPr>
          <w:trHeight w:hRule="exact" w:val="402"/>
          <w:jc w:val="center"/>
          <w:trPrChange w:id="6" w:author="Microsoft" w:date="2016-01-13T16:57:00Z">
            <w:trPr>
              <w:trHeight w:hRule="exact" w:val="402"/>
              <w:jc w:val="center"/>
            </w:trPr>
          </w:trPrChange>
        </w:trPr>
        <w:tc>
          <w:tcPr>
            <w:tcW w:w="354" w:type="pct"/>
            <w:vMerge w:val="restart"/>
            <w:shd w:val="clear" w:color="auto" w:fill="E0E0E0"/>
            <w:vAlign w:val="center"/>
            <w:tcPrChange w:id="7" w:author="Microsoft" w:date="2016-01-13T16:57:00Z">
              <w:tcPr>
                <w:tcW w:w="354" w:type="pct"/>
                <w:vMerge w:val="restart"/>
                <w:shd w:val="clear" w:color="auto" w:fill="E0E0E0"/>
                <w:vAlign w:val="center"/>
              </w:tcPr>
            </w:tcPrChange>
          </w:tcPr>
          <w:p w14:paraId="548D55AA" w14:textId="77777777" w:rsidR="00C101C3" w:rsidRPr="00883F4B" w:rsidRDefault="00C101C3" w:rsidP="005C2BC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348" w:type="pct"/>
            <w:vMerge w:val="restart"/>
            <w:shd w:val="clear" w:color="auto" w:fill="E0E0E0"/>
            <w:vAlign w:val="center"/>
            <w:tcPrChange w:id="8" w:author="Microsoft" w:date="2016-01-13T16:57:00Z">
              <w:tcPr>
                <w:tcW w:w="348" w:type="pct"/>
                <w:vMerge w:val="restart"/>
                <w:shd w:val="clear" w:color="auto" w:fill="E0E0E0"/>
                <w:vAlign w:val="center"/>
              </w:tcPr>
            </w:tcPrChange>
          </w:tcPr>
          <w:p w14:paraId="4D1C2AB5" w14:textId="77777777" w:rsidR="00C101C3" w:rsidRPr="00883F4B" w:rsidRDefault="00C101C3" w:rsidP="005C2BC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064" w:type="pct"/>
            <w:vMerge w:val="restart"/>
            <w:shd w:val="clear" w:color="auto" w:fill="E0E0E0"/>
            <w:vAlign w:val="center"/>
            <w:tcPrChange w:id="9" w:author="Microsoft" w:date="2016-01-13T16:57:00Z">
              <w:tcPr>
                <w:tcW w:w="1064" w:type="pct"/>
                <w:vMerge w:val="restart"/>
                <w:shd w:val="clear" w:color="auto" w:fill="E0E0E0"/>
                <w:vAlign w:val="center"/>
              </w:tcPr>
            </w:tcPrChange>
          </w:tcPr>
          <w:p w14:paraId="4C9F3453" w14:textId="77777777" w:rsidR="00C101C3" w:rsidRPr="00883F4B" w:rsidRDefault="00C101C3" w:rsidP="005C2BC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更改记录</w:t>
            </w:r>
          </w:p>
        </w:tc>
        <w:tc>
          <w:tcPr>
            <w:tcW w:w="1138" w:type="pct"/>
            <w:gridSpan w:val="2"/>
            <w:shd w:val="clear" w:color="auto" w:fill="E0E0E0"/>
            <w:vAlign w:val="center"/>
            <w:tcPrChange w:id="10" w:author="Microsoft" w:date="2016-01-13T16:57:00Z">
              <w:tcPr>
                <w:tcW w:w="1138" w:type="pct"/>
                <w:gridSpan w:val="2"/>
                <w:shd w:val="clear" w:color="auto" w:fill="E0E0E0"/>
                <w:vAlign w:val="center"/>
              </w:tcPr>
            </w:tcPrChange>
          </w:tcPr>
          <w:p w14:paraId="12A73470" w14:textId="77777777" w:rsidR="00C101C3" w:rsidRPr="00883F4B" w:rsidRDefault="00C101C3" w:rsidP="005C2BC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编制</w:t>
            </w:r>
            <w:r w:rsidRPr="00883F4B">
              <w:rPr>
                <w:rFonts w:ascii="宋体" w:hAnsi="宋体"/>
                <w:b/>
                <w:szCs w:val="21"/>
              </w:rPr>
              <w:t>/</w:t>
            </w:r>
            <w:r w:rsidRPr="00883F4B">
              <w:rPr>
                <w:rFonts w:ascii="宋体" w:hAnsi="宋体" w:hint="eastAsia"/>
                <w:b/>
                <w:szCs w:val="21"/>
              </w:rPr>
              <w:t>更改</w:t>
            </w:r>
          </w:p>
        </w:tc>
        <w:tc>
          <w:tcPr>
            <w:tcW w:w="1027" w:type="pct"/>
            <w:gridSpan w:val="2"/>
            <w:shd w:val="clear" w:color="auto" w:fill="E0E0E0"/>
            <w:vAlign w:val="center"/>
            <w:tcPrChange w:id="11" w:author="Microsoft" w:date="2016-01-13T16:57:00Z">
              <w:tcPr>
                <w:tcW w:w="1027" w:type="pct"/>
                <w:gridSpan w:val="2"/>
                <w:shd w:val="clear" w:color="auto" w:fill="E0E0E0"/>
                <w:vAlign w:val="center"/>
              </w:tcPr>
            </w:tcPrChange>
          </w:tcPr>
          <w:p w14:paraId="33936FD3" w14:textId="77777777" w:rsidR="00C101C3" w:rsidRPr="00883F4B" w:rsidRDefault="00C101C3" w:rsidP="005C2BC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审核</w:t>
            </w:r>
          </w:p>
        </w:tc>
        <w:tc>
          <w:tcPr>
            <w:tcW w:w="1069" w:type="pct"/>
            <w:gridSpan w:val="2"/>
            <w:shd w:val="clear" w:color="auto" w:fill="E0E0E0"/>
            <w:vAlign w:val="center"/>
            <w:tcPrChange w:id="12" w:author="Microsoft" w:date="2016-01-13T16:57:00Z">
              <w:tcPr>
                <w:tcW w:w="1070" w:type="pct"/>
                <w:gridSpan w:val="2"/>
                <w:shd w:val="clear" w:color="auto" w:fill="E0E0E0"/>
                <w:vAlign w:val="center"/>
              </w:tcPr>
            </w:tcPrChange>
          </w:tcPr>
          <w:p w14:paraId="3A35C1E7" w14:textId="77777777" w:rsidR="00C101C3" w:rsidRPr="00883F4B" w:rsidRDefault="00C101C3" w:rsidP="005C2BC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批准</w:t>
            </w:r>
          </w:p>
        </w:tc>
      </w:tr>
      <w:tr w:rsidR="00C101C3" w:rsidRPr="00883F4B" w14:paraId="10F21104" w14:textId="77777777" w:rsidTr="00EC4D06">
        <w:trPr>
          <w:trHeight w:hRule="exact" w:val="402"/>
          <w:jc w:val="center"/>
          <w:trPrChange w:id="13" w:author="Microsoft" w:date="2016-01-13T16:57:00Z">
            <w:trPr>
              <w:trHeight w:hRule="exact" w:val="402"/>
              <w:jc w:val="center"/>
            </w:trPr>
          </w:trPrChange>
        </w:trPr>
        <w:tc>
          <w:tcPr>
            <w:tcW w:w="354" w:type="pct"/>
            <w:vMerge/>
            <w:shd w:val="clear" w:color="auto" w:fill="E0E0E0"/>
            <w:vAlign w:val="center"/>
            <w:tcPrChange w:id="14" w:author="Microsoft" w:date="2016-01-13T16:57:00Z">
              <w:tcPr>
                <w:tcW w:w="354" w:type="pct"/>
                <w:vMerge/>
                <w:shd w:val="clear" w:color="auto" w:fill="E0E0E0"/>
                <w:vAlign w:val="center"/>
              </w:tcPr>
            </w:tcPrChange>
          </w:tcPr>
          <w:p w14:paraId="671A66CC" w14:textId="77777777" w:rsidR="00C101C3" w:rsidRPr="00883F4B" w:rsidRDefault="00C101C3" w:rsidP="005C2BC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8" w:type="pct"/>
            <w:vMerge/>
            <w:shd w:val="clear" w:color="auto" w:fill="E0E0E0"/>
            <w:vAlign w:val="center"/>
            <w:tcPrChange w:id="15" w:author="Microsoft" w:date="2016-01-13T16:57:00Z">
              <w:tcPr>
                <w:tcW w:w="348" w:type="pct"/>
                <w:vMerge/>
                <w:shd w:val="clear" w:color="auto" w:fill="E0E0E0"/>
                <w:vAlign w:val="center"/>
              </w:tcPr>
            </w:tcPrChange>
          </w:tcPr>
          <w:p w14:paraId="7AE68B1B" w14:textId="77777777" w:rsidR="00C101C3" w:rsidRPr="00883F4B" w:rsidRDefault="00C101C3" w:rsidP="005C2BC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64" w:type="pct"/>
            <w:vMerge/>
            <w:shd w:val="clear" w:color="auto" w:fill="E0E0E0"/>
            <w:tcPrChange w:id="16" w:author="Microsoft" w:date="2016-01-13T16:57:00Z">
              <w:tcPr>
                <w:tcW w:w="1064" w:type="pct"/>
                <w:vMerge/>
                <w:shd w:val="clear" w:color="auto" w:fill="E0E0E0"/>
              </w:tcPr>
            </w:tcPrChange>
          </w:tcPr>
          <w:p w14:paraId="79737355" w14:textId="77777777" w:rsidR="00C101C3" w:rsidRPr="00883F4B" w:rsidRDefault="00C101C3" w:rsidP="005C2BCD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31" w:type="pct"/>
            <w:shd w:val="clear" w:color="auto" w:fill="E0E0E0"/>
            <w:vAlign w:val="center"/>
            <w:tcPrChange w:id="17" w:author="Microsoft" w:date="2016-01-13T16:57:00Z">
              <w:tcPr>
                <w:tcW w:w="531" w:type="pct"/>
                <w:shd w:val="clear" w:color="auto" w:fill="E0E0E0"/>
                <w:vAlign w:val="center"/>
              </w:tcPr>
            </w:tcPrChange>
          </w:tcPr>
          <w:p w14:paraId="5D1C6CB4" w14:textId="77777777" w:rsidR="00C101C3" w:rsidRPr="00883F4B" w:rsidRDefault="00C101C3" w:rsidP="005C2BC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607" w:type="pct"/>
            <w:shd w:val="clear" w:color="auto" w:fill="E0E0E0"/>
            <w:vAlign w:val="center"/>
            <w:tcPrChange w:id="18" w:author="Microsoft" w:date="2016-01-13T16:57:00Z">
              <w:tcPr>
                <w:tcW w:w="607" w:type="pct"/>
                <w:shd w:val="clear" w:color="auto" w:fill="E0E0E0"/>
                <w:vAlign w:val="center"/>
              </w:tcPr>
            </w:tcPrChange>
          </w:tcPr>
          <w:p w14:paraId="268313BA" w14:textId="77777777" w:rsidR="00C101C3" w:rsidRPr="00883F4B" w:rsidRDefault="00C101C3" w:rsidP="005C2BC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465" w:type="pct"/>
            <w:shd w:val="clear" w:color="auto" w:fill="E0E0E0"/>
            <w:vAlign w:val="center"/>
            <w:tcPrChange w:id="19" w:author="Microsoft" w:date="2016-01-13T16:57:00Z">
              <w:tcPr>
                <w:tcW w:w="465" w:type="pct"/>
                <w:shd w:val="clear" w:color="auto" w:fill="E0E0E0"/>
                <w:vAlign w:val="center"/>
              </w:tcPr>
            </w:tcPrChange>
          </w:tcPr>
          <w:p w14:paraId="0D989459" w14:textId="77777777" w:rsidR="00C101C3" w:rsidRPr="00883F4B" w:rsidRDefault="00C101C3" w:rsidP="005C2BC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审核人</w:t>
            </w:r>
          </w:p>
        </w:tc>
        <w:tc>
          <w:tcPr>
            <w:tcW w:w="562" w:type="pct"/>
            <w:shd w:val="clear" w:color="auto" w:fill="E0E0E0"/>
            <w:vAlign w:val="center"/>
            <w:tcPrChange w:id="20" w:author="Microsoft" w:date="2016-01-13T16:57:00Z">
              <w:tcPr>
                <w:tcW w:w="562" w:type="pct"/>
                <w:shd w:val="clear" w:color="auto" w:fill="E0E0E0"/>
                <w:vAlign w:val="center"/>
              </w:tcPr>
            </w:tcPrChange>
          </w:tcPr>
          <w:p w14:paraId="317FE2A4" w14:textId="77777777" w:rsidR="00C101C3" w:rsidRPr="00883F4B" w:rsidRDefault="00C101C3" w:rsidP="005C2BC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539" w:type="pct"/>
            <w:shd w:val="clear" w:color="auto" w:fill="E0E0E0"/>
            <w:vAlign w:val="center"/>
            <w:tcPrChange w:id="21" w:author="Microsoft" w:date="2016-01-13T16:57:00Z">
              <w:tcPr>
                <w:tcW w:w="539" w:type="pct"/>
                <w:shd w:val="clear" w:color="auto" w:fill="E0E0E0"/>
                <w:vAlign w:val="center"/>
              </w:tcPr>
            </w:tcPrChange>
          </w:tcPr>
          <w:p w14:paraId="12266BEC" w14:textId="77777777" w:rsidR="00C101C3" w:rsidRPr="00883F4B" w:rsidRDefault="00C101C3" w:rsidP="005C2BC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530" w:type="pct"/>
            <w:shd w:val="clear" w:color="auto" w:fill="E0E0E0"/>
            <w:vAlign w:val="center"/>
            <w:tcPrChange w:id="22" w:author="Microsoft" w:date="2016-01-13T16:57:00Z">
              <w:tcPr>
                <w:tcW w:w="531" w:type="pct"/>
                <w:shd w:val="clear" w:color="auto" w:fill="E0E0E0"/>
                <w:vAlign w:val="center"/>
              </w:tcPr>
            </w:tcPrChange>
          </w:tcPr>
          <w:p w14:paraId="6706F501" w14:textId="77777777" w:rsidR="00C101C3" w:rsidRPr="00883F4B" w:rsidRDefault="00C101C3" w:rsidP="005C2BCD">
            <w:pPr>
              <w:jc w:val="center"/>
              <w:rPr>
                <w:rFonts w:ascii="宋体" w:hAnsi="宋体"/>
                <w:b/>
                <w:szCs w:val="21"/>
              </w:rPr>
            </w:pPr>
            <w:r w:rsidRPr="00883F4B">
              <w:rPr>
                <w:rFonts w:ascii="宋体" w:hAnsi="宋体" w:hint="eastAsia"/>
                <w:b/>
                <w:szCs w:val="21"/>
              </w:rPr>
              <w:t>日期</w:t>
            </w:r>
          </w:p>
        </w:tc>
      </w:tr>
      <w:tr w:rsidR="00C101C3" w:rsidRPr="00883F4B" w14:paraId="317012ED" w14:textId="77777777" w:rsidTr="00EC4D06">
        <w:trPr>
          <w:trHeight w:val="441"/>
          <w:jc w:val="center"/>
          <w:trPrChange w:id="23" w:author="Microsoft" w:date="2016-01-13T16:57:00Z">
            <w:trPr>
              <w:trHeight w:val="441"/>
              <w:jc w:val="center"/>
            </w:trPr>
          </w:trPrChange>
        </w:trPr>
        <w:tc>
          <w:tcPr>
            <w:tcW w:w="354" w:type="pct"/>
            <w:vAlign w:val="center"/>
            <w:tcPrChange w:id="24" w:author="Microsoft" w:date="2016-01-13T16:57:00Z">
              <w:tcPr>
                <w:tcW w:w="354" w:type="pct"/>
                <w:vAlign w:val="center"/>
              </w:tcPr>
            </w:tcPrChange>
          </w:tcPr>
          <w:p w14:paraId="31837E47" w14:textId="7AE8E4D7" w:rsidR="00C101C3" w:rsidRPr="00883F4B" w:rsidRDefault="00B11106" w:rsidP="005C2BCD">
            <w:pPr>
              <w:pStyle w:val="ab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1.0</w:t>
            </w:r>
          </w:p>
        </w:tc>
        <w:tc>
          <w:tcPr>
            <w:tcW w:w="348" w:type="pct"/>
            <w:vAlign w:val="center"/>
            <w:tcPrChange w:id="25" w:author="Microsoft" w:date="2016-01-13T16:57:00Z">
              <w:tcPr>
                <w:tcW w:w="348" w:type="pct"/>
                <w:vAlign w:val="center"/>
              </w:tcPr>
            </w:tcPrChange>
          </w:tcPr>
          <w:p w14:paraId="1C9029A2" w14:textId="3CD45228" w:rsidR="00C101C3" w:rsidRPr="00883F4B" w:rsidRDefault="00B11106" w:rsidP="005C2BCD">
            <w:pPr>
              <w:pStyle w:val="ab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</w:p>
        </w:tc>
        <w:tc>
          <w:tcPr>
            <w:tcW w:w="1064" w:type="pct"/>
            <w:tcPrChange w:id="26" w:author="Microsoft" w:date="2016-01-13T16:57:00Z">
              <w:tcPr>
                <w:tcW w:w="1064" w:type="pct"/>
              </w:tcPr>
            </w:tcPrChange>
          </w:tcPr>
          <w:p w14:paraId="6199FC66" w14:textId="330A3929" w:rsidR="00C101C3" w:rsidRPr="00883F4B" w:rsidRDefault="00D14DA1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初始</w:t>
            </w:r>
            <w:r>
              <w:rPr>
                <w:rFonts w:ascii="宋体" w:hAnsi="宋体"/>
                <w:sz w:val="21"/>
                <w:szCs w:val="21"/>
              </w:rPr>
              <w:t>文档</w:t>
            </w:r>
          </w:p>
        </w:tc>
        <w:tc>
          <w:tcPr>
            <w:tcW w:w="531" w:type="pct"/>
            <w:vAlign w:val="center"/>
            <w:tcPrChange w:id="27" w:author="Microsoft" w:date="2016-01-13T16:57:00Z">
              <w:tcPr>
                <w:tcW w:w="531" w:type="pct"/>
                <w:vAlign w:val="center"/>
              </w:tcPr>
            </w:tcPrChange>
          </w:tcPr>
          <w:p w14:paraId="6B74B902" w14:textId="272FA41E" w:rsidR="00C101C3" w:rsidRPr="00510D27" w:rsidRDefault="00B11106" w:rsidP="005C2BCD">
            <w:pPr>
              <w:pStyle w:val="ab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张春华</w:t>
            </w:r>
          </w:p>
        </w:tc>
        <w:tc>
          <w:tcPr>
            <w:tcW w:w="607" w:type="pct"/>
            <w:vAlign w:val="center"/>
            <w:tcPrChange w:id="28" w:author="Microsoft" w:date="2016-01-13T16:57:00Z">
              <w:tcPr>
                <w:tcW w:w="607" w:type="pct"/>
                <w:vAlign w:val="center"/>
              </w:tcPr>
            </w:tcPrChange>
          </w:tcPr>
          <w:p w14:paraId="77EA6767" w14:textId="5AABAEF7" w:rsidR="00C101C3" w:rsidRPr="00883F4B" w:rsidRDefault="00B11106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2016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02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19</w:t>
            </w:r>
          </w:p>
        </w:tc>
        <w:tc>
          <w:tcPr>
            <w:tcW w:w="465" w:type="pct"/>
            <w:vAlign w:val="center"/>
            <w:tcPrChange w:id="29" w:author="Microsoft" w:date="2016-01-13T16:57:00Z">
              <w:tcPr>
                <w:tcW w:w="465" w:type="pct"/>
                <w:vAlign w:val="center"/>
              </w:tcPr>
            </w:tcPrChange>
          </w:tcPr>
          <w:p w14:paraId="768DC6FC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pct"/>
            <w:vAlign w:val="center"/>
            <w:tcPrChange w:id="30" w:author="Microsoft" w:date="2016-01-13T16:57:00Z">
              <w:tcPr>
                <w:tcW w:w="562" w:type="pct"/>
                <w:vAlign w:val="center"/>
              </w:tcPr>
            </w:tcPrChange>
          </w:tcPr>
          <w:p w14:paraId="3817B965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  <w:tcPrChange w:id="31" w:author="Microsoft" w:date="2016-01-13T16:57:00Z">
              <w:tcPr>
                <w:tcW w:w="539" w:type="pct"/>
                <w:vAlign w:val="center"/>
              </w:tcPr>
            </w:tcPrChange>
          </w:tcPr>
          <w:p w14:paraId="0130174F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0" w:type="pct"/>
            <w:vAlign w:val="center"/>
            <w:tcPrChange w:id="32" w:author="Microsoft" w:date="2016-01-13T16:57:00Z">
              <w:tcPr>
                <w:tcW w:w="531" w:type="pct"/>
                <w:vAlign w:val="center"/>
              </w:tcPr>
            </w:tcPrChange>
          </w:tcPr>
          <w:p w14:paraId="2CFAED58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</w:tr>
      <w:tr w:rsidR="00406464" w:rsidRPr="00883F4B" w14:paraId="51AB6B36" w14:textId="77777777" w:rsidTr="00EC4D06">
        <w:trPr>
          <w:trHeight w:val="441"/>
          <w:jc w:val="center"/>
          <w:ins w:id="33" w:author="Microsoft" w:date="2016-01-13T16:57:00Z"/>
          <w:trPrChange w:id="34" w:author="Microsoft" w:date="2016-01-13T16:57:00Z">
            <w:trPr>
              <w:trHeight w:val="441"/>
              <w:jc w:val="center"/>
            </w:trPr>
          </w:trPrChange>
        </w:trPr>
        <w:tc>
          <w:tcPr>
            <w:tcW w:w="354" w:type="pct"/>
            <w:vAlign w:val="center"/>
            <w:tcPrChange w:id="35" w:author="Microsoft" w:date="2016-01-13T16:57:00Z">
              <w:tcPr>
                <w:tcW w:w="354" w:type="pct"/>
                <w:vAlign w:val="center"/>
              </w:tcPr>
            </w:tcPrChange>
          </w:tcPr>
          <w:p w14:paraId="231F3733" w14:textId="4FAA0CA8" w:rsidR="00406464" w:rsidRDefault="00406464" w:rsidP="00406464">
            <w:pPr>
              <w:pStyle w:val="ab"/>
              <w:jc w:val="center"/>
              <w:rPr>
                <w:ins w:id="36" w:author="Microsoft" w:date="2016-01-13T16:57:00Z"/>
                <w:rFonts w:ascii="宋体" w:hAnsi="宋体"/>
                <w:sz w:val="21"/>
                <w:szCs w:val="21"/>
              </w:rPr>
            </w:pPr>
          </w:p>
        </w:tc>
        <w:tc>
          <w:tcPr>
            <w:tcW w:w="348" w:type="pct"/>
            <w:vAlign w:val="center"/>
            <w:tcPrChange w:id="37" w:author="Microsoft" w:date="2016-01-13T16:57:00Z">
              <w:tcPr>
                <w:tcW w:w="348" w:type="pct"/>
                <w:vAlign w:val="center"/>
              </w:tcPr>
            </w:tcPrChange>
          </w:tcPr>
          <w:p w14:paraId="7F955F8D" w14:textId="6EFBDF15" w:rsidR="00406464" w:rsidRDefault="00406464" w:rsidP="00406464">
            <w:pPr>
              <w:pStyle w:val="ab"/>
              <w:jc w:val="center"/>
              <w:rPr>
                <w:ins w:id="38" w:author="Microsoft" w:date="2016-01-13T16:57:00Z"/>
                <w:rFonts w:ascii="宋体" w:hAnsi="宋体"/>
                <w:sz w:val="21"/>
                <w:szCs w:val="21"/>
              </w:rPr>
            </w:pPr>
          </w:p>
        </w:tc>
        <w:tc>
          <w:tcPr>
            <w:tcW w:w="1064" w:type="pct"/>
            <w:tcPrChange w:id="39" w:author="Microsoft" w:date="2016-01-13T16:57:00Z">
              <w:tcPr>
                <w:tcW w:w="1064" w:type="pct"/>
              </w:tcPr>
            </w:tcPrChange>
          </w:tcPr>
          <w:p w14:paraId="207F9960" w14:textId="07E81F0D" w:rsidR="00406464" w:rsidRDefault="00406464" w:rsidP="0009425D">
            <w:pPr>
              <w:pStyle w:val="ab"/>
              <w:rPr>
                <w:ins w:id="40" w:author="Microsoft" w:date="2016-01-13T16:57:00Z"/>
                <w:rFonts w:ascii="宋体" w:hAnsi="宋体"/>
                <w:sz w:val="21"/>
                <w:szCs w:val="21"/>
              </w:rPr>
            </w:pPr>
          </w:p>
        </w:tc>
        <w:tc>
          <w:tcPr>
            <w:tcW w:w="531" w:type="pct"/>
            <w:vAlign w:val="center"/>
            <w:tcPrChange w:id="41" w:author="Microsoft" w:date="2016-01-13T16:57:00Z">
              <w:tcPr>
                <w:tcW w:w="531" w:type="pct"/>
                <w:vAlign w:val="center"/>
              </w:tcPr>
            </w:tcPrChange>
          </w:tcPr>
          <w:p w14:paraId="5A2BBE62" w14:textId="68EA8473" w:rsidR="00406464" w:rsidRDefault="00406464" w:rsidP="00406464">
            <w:pPr>
              <w:pStyle w:val="ab"/>
              <w:jc w:val="center"/>
              <w:rPr>
                <w:ins w:id="42" w:author="Microsoft" w:date="2016-01-13T16:57:00Z"/>
                <w:rFonts w:ascii="宋体" w:hAnsi="宋体"/>
                <w:sz w:val="21"/>
                <w:szCs w:val="21"/>
              </w:rPr>
            </w:pPr>
          </w:p>
        </w:tc>
        <w:tc>
          <w:tcPr>
            <w:tcW w:w="607" w:type="pct"/>
            <w:vAlign w:val="center"/>
            <w:tcPrChange w:id="43" w:author="Microsoft" w:date="2016-01-13T16:57:00Z">
              <w:tcPr>
                <w:tcW w:w="607" w:type="pct"/>
                <w:vAlign w:val="center"/>
              </w:tcPr>
            </w:tcPrChange>
          </w:tcPr>
          <w:p w14:paraId="5B338C84" w14:textId="2A3FB409" w:rsidR="00406464" w:rsidRDefault="00406464" w:rsidP="00406464">
            <w:pPr>
              <w:pStyle w:val="ab"/>
              <w:rPr>
                <w:ins w:id="44" w:author="Microsoft" w:date="2016-01-13T16:57:00Z"/>
                <w:rFonts w:ascii="宋体" w:hAnsi="宋体"/>
                <w:sz w:val="21"/>
                <w:szCs w:val="21"/>
              </w:rPr>
            </w:pPr>
          </w:p>
        </w:tc>
        <w:tc>
          <w:tcPr>
            <w:tcW w:w="465" w:type="pct"/>
            <w:vAlign w:val="center"/>
            <w:tcPrChange w:id="45" w:author="Microsoft" w:date="2016-01-13T16:57:00Z">
              <w:tcPr>
                <w:tcW w:w="465" w:type="pct"/>
                <w:vAlign w:val="center"/>
              </w:tcPr>
            </w:tcPrChange>
          </w:tcPr>
          <w:p w14:paraId="63A298C4" w14:textId="77777777" w:rsidR="00406464" w:rsidRPr="00883F4B" w:rsidRDefault="00406464" w:rsidP="00406464">
            <w:pPr>
              <w:pStyle w:val="ab"/>
              <w:rPr>
                <w:ins w:id="46" w:author="Microsoft" w:date="2016-01-13T16:57:00Z"/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pct"/>
            <w:vAlign w:val="center"/>
            <w:tcPrChange w:id="47" w:author="Microsoft" w:date="2016-01-13T16:57:00Z">
              <w:tcPr>
                <w:tcW w:w="562" w:type="pct"/>
                <w:vAlign w:val="center"/>
              </w:tcPr>
            </w:tcPrChange>
          </w:tcPr>
          <w:p w14:paraId="6FCB77DC" w14:textId="77777777" w:rsidR="00406464" w:rsidRPr="00883F4B" w:rsidRDefault="00406464" w:rsidP="00406464">
            <w:pPr>
              <w:pStyle w:val="ab"/>
              <w:rPr>
                <w:ins w:id="48" w:author="Microsoft" w:date="2016-01-13T16:57:00Z"/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  <w:tcPrChange w:id="49" w:author="Microsoft" w:date="2016-01-13T16:57:00Z">
              <w:tcPr>
                <w:tcW w:w="539" w:type="pct"/>
                <w:vAlign w:val="center"/>
              </w:tcPr>
            </w:tcPrChange>
          </w:tcPr>
          <w:p w14:paraId="6BC218E6" w14:textId="77777777" w:rsidR="00406464" w:rsidRPr="00883F4B" w:rsidRDefault="00406464" w:rsidP="00406464">
            <w:pPr>
              <w:pStyle w:val="ab"/>
              <w:rPr>
                <w:ins w:id="50" w:author="Microsoft" w:date="2016-01-13T16:57:00Z"/>
                <w:rFonts w:ascii="宋体" w:hAnsi="宋体"/>
                <w:sz w:val="21"/>
                <w:szCs w:val="21"/>
              </w:rPr>
            </w:pPr>
          </w:p>
        </w:tc>
        <w:tc>
          <w:tcPr>
            <w:tcW w:w="530" w:type="pct"/>
            <w:vAlign w:val="center"/>
            <w:tcPrChange w:id="51" w:author="Microsoft" w:date="2016-01-13T16:57:00Z">
              <w:tcPr>
                <w:tcW w:w="531" w:type="pct"/>
                <w:vAlign w:val="center"/>
              </w:tcPr>
            </w:tcPrChange>
          </w:tcPr>
          <w:p w14:paraId="104211A4" w14:textId="77777777" w:rsidR="00406464" w:rsidRPr="00883F4B" w:rsidRDefault="00406464" w:rsidP="00406464">
            <w:pPr>
              <w:pStyle w:val="ab"/>
              <w:rPr>
                <w:ins w:id="52" w:author="Microsoft" w:date="2016-01-13T16:57:00Z"/>
                <w:rFonts w:ascii="宋体" w:hAnsi="宋体"/>
                <w:sz w:val="21"/>
                <w:szCs w:val="21"/>
              </w:rPr>
            </w:pPr>
          </w:p>
        </w:tc>
      </w:tr>
      <w:tr w:rsidR="00950A93" w:rsidRPr="00CC46C2" w14:paraId="3C9B8B8A" w14:textId="77777777" w:rsidTr="00EC4D06">
        <w:trPr>
          <w:trHeight w:val="425"/>
          <w:jc w:val="center"/>
          <w:trPrChange w:id="53" w:author="Microsoft" w:date="2016-01-13T16:57:00Z">
            <w:trPr>
              <w:trHeight w:val="425"/>
              <w:jc w:val="center"/>
            </w:trPr>
          </w:trPrChange>
        </w:trPr>
        <w:tc>
          <w:tcPr>
            <w:tcW w:w="354" w:type="pct"/>
            <w:vAlign w:val="center"/>
            <w:tcPrChange w:id="54" w:author="Microsoft" w:date="2016-01-13T16:57:00Z">
              <w:tcPr>
                <w:tcW w:w="354" w:type="pct"/>
                <w:vAlign w:val="center"/>
              </w:tcPr>
            </w:tcPrChange>
          </w:tcPr>
          <w:p w14:paraId="3392D7CA" w14:textId="45F18FC3" w:rsidR="00950A93" w:rsidRPr="00CC46C2" w:rsidRDefault="00950A93" w:rsidP="005A5A40">
            <w:pPr>
              <w:pStyle w:val="ab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8" w:type="pct"/>
            <w:vAlign w:val="center"/>
            <w:tcPrChange w:id="55" w:author="Microsoft" w:date="2016-01-13T16:57:00Z">
              <w:tcPr>
                <w:tcW w:w="348" w:type="pct"/>
                <w:vAlign w:val="center"/>
              </w:tcPr>
            </w:tcPrChange>
          </w:tcPr>
          <w:p w14:paraId="236D3FBB" w14:textId="75E74FE9" w:rsidR="00950A93" w:rsidRPr="00CC46C2" w:rsidRDefault="00950A93" w:rsidP="005A5A40">
            <w:pPr>
              <w:pStyle w:val="ab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64" w:type="pct"/>
            <w:tcPrChange w:id="56" w:author="Microsoft" w:date="2016-01-13T16:57:00Z">
              <w:tcPr>
                <w:tcW w:w="1064" w:type="pct"/>
              </w:tcPr>
            </w:tcPrChange>
          </w:tcPr>
          <w:p w14:paraId="3132B4E0" w14:textId="20C30D70" w:rsidR="00950A93" w:rsidRPr="009962C2" w:rsidRDefault="00950A93" w:rsidP="00C75A6B">
            <w:pPr>
              <w:pStyle w:val="ab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1" w:type="pct"/>
            <w:vAlign w:val="center"/>
            <w:tcPrChange w:id="57" w:author="Microsoft" w:date="2016-01-13T16:57:00Z">
              <w:tcPr>
                <w:tcW w:w="531" w:type="pct"/>
                <w:vAlign w:val="center"/>
              </w:tcPr>
            </w:tcPrChange>
          </w:tcPr>
          <w:p w14:paraId="0151BF98" w14:textId="64DA2B7B" w:rsidR="00950A93" w:rsidRPr="00EC4D06" w:rsidRDefault="00950A93" w:rsidP="005A5A40">
            <w:pPr>
              <w:pStyle w:val="ab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07" w:type="pct"/>
            <w:vAlign w:val="center"/>
            <w:tcPrChange w:id="58" w:author="Microsoft" w:date="2016-01-13T16:57:00Z">
              <w:tcPr>
                <w:tcW w:w="607" w:type="pct"/>
                <w:vAlign w:val="center"/>
              </w:tcPr>
            </w:tcPrChange>
          </w:tcPr>
          <w:p w14:paraId="382FED9E" w14:textId="7969A48A" w:rsidR="00950A93" w:rsidRPr="00CC46C2" w:rsidRDefault="00950A93" w:rsidP="005A5A40">
            <w:pPr>
              <w:pStyle w:val="ab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5" w:type="pct"/>
            <w:vAlign w:val="center"/>
            <w:tcPrChange w:id="59" w:author="Microsoft" w:date="2016-01-13T16:57:00Z">
              <w:tcPr>
                <w:tcW w:w="465" w:type="pct"/>
                <w:vAlign w:val="center"/>
              </w:tcPr>
            </w:tcPrChange>
          </w:tcPr>
          <w:p w14:paraId="21BB9BDC" w14:textId="77777777" w:rsidR="00950A93" w:rsidRPr="00CC46C2" w:rsidRDefault="00950A93" w:rsidP="005A5A40">
            <w:pPr>
              <w:pStyle w:val="ab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pct"/>
            <w:vAlign w:val="center"/>
            <w:tcPrChange w:id="60" w:author="Microsoft" w:date="2016-01-13T16:57:00Z">
              <w:tcPr>
                <w:tcW w:w="562" w:type="pct"/>
                <w:vAlign w:val="center"/>
              </w:tcPr>
            </w:tcPrChange>
          </w:tcPr>
          <w:p w14:paraId="3556F8E6" w14:textId="77777777" w:rsidR="00950A93" w:rsidRPr="00CC46C2" w:rsidRDefault="00950A93" w:rsidP="005A5A40">
            <w:pPr>
              <w:pStyle w:val="ab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  <w:tcPrChange w:id="61" w:author="Microsoft" w:date="2016-01-13T16:57:00Z">
              <w:tcPr>
                <w:tcW w:w="539" w:type="pct"/>
                <w:vAlign w:val="center"/>
              </w:tcPr>
            </w:tcPrChange>
          </w:tcPr>
          <w:p w14:paraId="64976F50" w14:textId="77777777" w:rsidR="00950A93" w:rsidRPr="00CC46C2" w:rsidRDefault="00950A93" w:rsidP="005A5A40">
            <w:pPr>
              <w:pStyle w:val="ab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0" w:type="pct"/>
            <w:vAlign w:val="center"/>
            <w:tcPrChange w:id="62" w:author="Microsoft" w:date="2016-01-13T16:57:00Z">
              <w:tcPr>
                <w:tcW w:w="531" w:type="pct"/>
                <w:vAlign w:val="center"/>
              </w:tcPr>
            </w:tcPrChange>
          </w:tcPr>
          <w:p w14:paraId="20962F26" w14:textId="77777777" w:rsidR="00950A93" w:rsidRPr="00CC46C2" w:rsidRDefault="00950A93" w:rsidP="005A5A40">
            <w:pPr>
              <w:pStyle w:val="ab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C101C3" w:rsidRPr="00883F4B" w14:paraId="08E052F3" w14:textId="77777777" w:rsidTr="00EC4D06">
        <w:trPr>
          <w:trHeight w:val="425"/>
          <w:jc w:val="center"/>
          <w:trPrChange w:id="63" w:author="Microsoft" w:date="2016-01-13T16:57:00Z">
            <w:trPr>
              <w:trHeight w:val="425"/>
              <w:jc w:val="center"/>
            </w:trPr>
          </w:trPrChange>
        </w:trPr>
        <w:tc>
          <w:tcPr>
            <w:tcW w:w="354" w:type="pct"/>
            <w:vAlign w:val="center"/>
            <w:tcPrChange w:id="64" w:author="Microsoft" w:date="2016-01-13T16:57:00Z">
              <w:tcPr>
                <w:tcW w:w="354" w:type="pct"/>
                <w:vAlign w:val="center"/>
              </w:tcPr>
            </w:tcPrChange>
          </w:tcPr>
          <w:p w14:paraId="3644F298" w14:textId="77777777" w:rsidR="00C101C3" w:rsidRPr="00883F4B" w:rsidRDefault="00C101C3" w:rsidP="005A5A40">
            <w:pPr>
              <w:pStyle w:val="ab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8" w:type="pct"/>
            <w:vAlign w:val="center"/>
            <w:tcPrChange w:id="65" w:author="Microsoft" w:date="2016-01-13T16:57:00Z">
              <w:tcPr>
                <w:tcW w:w="348" w:type="pct"/>
                <w:vAlign w:val="center"/>
              </w:tcPr>
            </w:tcPrChange>
          </w:tcPr>
          <w:p w14:paraId="0E1B734F" w14:textId="77777777" w:rsidR="00C101C3" w:rsidRPr="00883F4B" w:rsidRDefault="00C101C3" w:rsidP="005A5A40">
            <w:pPr>
              <w:pStyle w:val="ab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64" w:type="pct"/>
            <w:tcPrChange w:id="66" w:author="Microsoft" w:date="2016-01-13T16:57:00Z">
              <w:tcPr>
                <w:tcW w:w="1064" w:type="pct"/>
              </w:tcPr>
            </w:tcPrChange>
          </w:tcPr>
          <w:p w14:paraId="4E23591E" w14:textId="77777777" w:rsidR="005A5A40" w:rsidRPr="00883F4B" w:rsidRDefault="005A5A40" w:rsidP="00C75A6B">
            <w:pPr>
              <w:pStyle w:val="ab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1" w:type="pct"/>
            <w:vAlign w:val="center"/>
            <w:tcPrChange w:id="67" w:author="Microsoft" w:date="2016-01-13T16:57:00Z">
              <w:tcPr>
                <w:tcW w:w="531" w:type="pct"/>
                <w:vAlign w:val="center"/>
              </w:tcPr>
            </w:tcPrChange>
          </w:tcPr>
          <w:p w14:paraId="3D1EAF50" w14:textId="77777777" w:rsidR="00C101C3" w:rsidRPr="00883F4B" w:rsidRDefault="00C101C3" w:rsidP="005A5A40">
            <w:pPr>
              <w:pStyle w:val="ab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07" w:type="pct"/>
            <w:vAlign w:val="center"/>
            <w:tcPrChange w:id="68" w:author="Microsoft" w:date="2016-01-13T16:57:00Z">
              <w:tcPr>
                <w:tcW w:w="607" w:type="pct"/>
                <w:vAlign w:val="center"/>
              </w:tcPr>
            </w:tcPrChange>
          </w:tcPr>
          <w:p w14:paraId="5D385A9D" w14:textId="77777777" w:rsidR="00C101C3" w:rsidRPr="00883F4B" w:rsidRDefault="00C101C3" w:rsidP="005A5A40">
            <w:pPr>
              <w:pStyle w:val="ab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5" w:type="pct"/>
            <w:vAlign w:val="center"/>
            <w:tcPrChange w:id="69" w:author="Microsoft" w:date="2016-01-13T16:57:00Z">
              <w:tcPr>
                <w:tcW w:w="465" w:type="pct"/>
                <w:vAlign w:val="center"/>
              </w:tcPr>
            </w:tcPrChange>
          </w:tcPr>
          <w:p w14:paraId="55F92EF9" w14:textId="77777777" w:rsidR="00C101C3" w:rsidRPr="00883F4B" w:rsidRDefault="00C101C3" w:rsidP="005A5A40">
            <w:pPr>
              <w:pStyle w:val="ab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pct"/>
            <w:vAlign w:val="center"/>
            <w:tcPrChange w:id="70" w:author="Microsoft" w:date="2016-01-13T16:57:00Z">
              <w:tcPr>
                <w:tcW w:w="562" w:type="pct"/>
                <w:vAlign w:val="center"/>
              </w:tcPr>
            </w:tcPrChange>
          </w:tcPr>
          <w:p w14:paraId="538BDC8C" w14:textId="77777777" w:rsidR="00C101C3" w:rsidRPr="00883F4B" w:rsidRDefault="00C101C3" w:rsidP="005A5A40">
            <w:pPr>
              <w:pStyle w:val="ab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  <w:tcPrChange w:id="71" w:author="Microsoft" w:date="2016-01-13T16:57:00Z">
              <w:tcPr>
                <w:tcW w:w="539" w:type="pct"/>
                <w:vAlign w:val="center"/>
              </w:tcPr>
            </w:tcPrChange>
          </w:tcPr>
          <w:p w14:paraId="3798DBC0" w14:textId="77777777" w:rsidR="00C101C3" w:rsidRPr="00883F4B" w:rsidRDefault="00C101C3" w:rsidP="005A5A40">
            <w:pPr>
              <w:pStyle w:val="ab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0" w:type="pct"/>
            <w:vAlign w:val="center"/>
            <w:tcPrChange w:id="72" w:author="Microsoft" w:date="2016-01-13T16:57:00Z">
              <w:tcPr>
                <w:tcW w:w="531" w:type="pct"/>
                <w:vAlign w:val="center"/>
              </w:tcPr>
            </w:tcPrChange>
          </w:tcPr>
          <w:p w14:paraId="7E331602" w14:textId="77777777" w:rsidR="00C101C3" w:rsidRPr="00883F4B" w:rsidRDefault="00C101C3" w:rsidP="005A5A40">
            <w:pPr>
              <w:pStyle w:val="ab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C101C3" w:rsidRPr="00883F4B" w14:paraId="37D85D78" w14:textId="77777777" w:rsidTr="00EC4D06">
        <w:trPr>
          <w:trHeight w:val="425"/>
          <w:jc w:val="center"/>
          <w:trPrChange w:id="73" w:author="Microsoft" w:date="2016-01-13T16:57:00Z">
            <w:trPr>
              <w:trHeight w:val="425"/>
              <w:jc w:val="center"/>
            </w:trPr>
          </w:trPrChange>
        </w:trPr>
        <w:tc>
          <w:tcPr>
            <w:tcW w:w="354" w:type="pct"/>
            <w:vAlign w:val="center"/>
            <w:tcPrChange w:id="74" w:author="Microsoft" w:date="2016-01-13T16:57:00Z">
              <w:tcPr>
                <w:tcW w:w="354" w:type="pct"/>
                <w:vAlign w:val="center"/>
              </w:tcPr>
            </w:tcPrChange>
          </w:tcPr>
          <w:p w14:paraId="20DAF072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8" w:type="pct"/>
            <w:vAlign w:val="center"/>
            <w:tcPrChange w:id="75" w:author="Microsoft" w:date="2016-01-13T16:57:00Z">
              <w:tcPr>
                <w:tcW w:w="348" w:type="pct"/>
                <w:vAlign w:val="center"/>
              </w:tcPr>
            </w:tcPrChange>
          </w:tcPr>
          <w:p w14:paraId="0A4719C9" w14:textId="77777777" w:rsidR="00C101C3" w:rsidRPr="00883F4B" w:rsidRDefault="00C101C3" w:rsidP="005C2BCD">
            <w:pPr>
              <w:pStyle w:val="ab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64" w:type="pct"/>
            <w:tcPrChange w:id="76" w:author="Microsoft" w:date="2016-01-13T16:57:00Z">
              <w:tcPr>
                <w:tcW w:w="1064" w:type="pct"/>
              </w:tcPr>
            </w:tcPrChange>
          </w:tcPr>
          <w:p w14:paraId="64B4FBB9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1" w:type="pct"/>
            <w:vAlign w:val="center"/>
            <w:tcPrChange w:id="77" w:author="Microsoft" w:date="2016-01-13T16:57:00Z">
              <w:tcPr>
                <w:tcW w:w="531" w:type="pct"/>
                <w:vAlign w:val="center"/>
              </w:tcPr>
            </w:tcPrChange>
          </w:tcPr>
          <w:p w14:paraId="0E29E1E5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07" w:type="pct"/>
            <w:vAlign w:val="center"/>
            <w:tcPrChange w:id="78" w:author="Microsoft" w:date="2016-01-13T16:57:00Z">
              <w:tcPr>
                <w:tcW w:w="607" w:type="pct"/>
                <w:vAlign w:val="center"/>
              </w:tcPr>
            </w:tcPrChange>
          </w:tcPr>
          <w:p w14:paraId="77CBC111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5" w:type="pct"/>
            <w:vAlign w:val="center"/>
            <w:tcPrChange w:id="79" w:author="Microsoft" w:date="2016-01-13T16:57:00Z">
              <w:tcPr>
                <w:tcW w:w="465" w:type="pct"/>
                <w:vAlign w:val="center"/>
              </w:tcPr>
            </w:tcPrChange>
          </w:tcPr>
          <w:p w14:paraId="5EBA8FD3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pct"/>
            <w:vAlign w:val="center"/>
            <w:tcPrChange w:id="80" w:author="Microsoft" w:date="2016-01-13T16:57:00Z">
              <w:tcPr>
                <w:tcW w:w="562" w:type="pct"/>
                <w:vAlign w:val="center"/>
              </w:tcPr>
            </w:tcPrChange>
          </w:tcPr>
          <w:p w14:paraId="362C8C29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  <w:tcPrChange w:id="81" w:author="Microsoft" w:date="2016-01-13T16:57:00Z">
              <w:tcPr>
                <w:tcW w:w="539" w:type="pct"/>
                <w:vAlign w:val="center"/>
              </w:tcPr>
            </w:tcPrChange>
          </w:tcPr>
          <w:p w14:paraId="6609DA0F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0" w:type="pct"/>
            <w:vAlign w:val="center"/>
            <w:tcPrChange w:id="82" w:author="Microsoft" w:date="2016-01-13T16:57:00Z">
              <w:tcPr>
                <w:tcW w:w="531" w:type="pct"/>
                <w:vAlign w:val="center"/>
              </w:tcPr>
            </w:tcPrChange>
          </w:tcPr>
          <w:p w14:paraId="22FF5122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</w:tr>
      <w:tr w:rsidR="00C101C3" w:rsidRPr="00883F4B" w14:paraId="0F818C1F" w14:textId="77777777" w:rsidTr="00EC4D06">
        <w:trPr>
          <w:trHeight w:val="441"/>
          <w:jc w:val="center"/>
          <w:trPrChange w:id="83" w:author="Microsoft" w:date="2016-01-13T16:57:00Z">
            <w:trPr>
              <w:trHeight w:val="441"/>
              <w:jc w:val="center"/>
            </w:trPr>
          </w:trPrChange>
        </w:trPr>
        <w:tc>
          <w:tcPr>
            <w:tcW w:w="354" w:type="pct"/>
            <w:vAlign w:val="center"/>
            <w:tcPrChange w:id="84" w:author="Microsoft" w:date="2016-01-13T16:57:00Z">
              <w:tcPr>
                <w:tcW w:w="354" w:type="pct"/>
                <w:vAlign w:val="center"/>
              </w:tcPr>
            </w:tcPrChange>
          </w:tcPr>
          <w:p w14:paraId="02868F74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48" w:type="pct"/>
            <w:vAlign w:val="center"/>
            <w:tcPrChange w:id="85" w:author="Microsoft" w:date="2016-01-13T16:57:00Z">
              <w:tcPr>
                <w:tcW w:w="348" w:type="pct"/>
                <w:vAlign w:val="center"/>
              </w:tcPr>
            </w:tcPrChange>
          </w:tcPr>
          <w:p w14:paraId="7F39F3DC" w14:textId="77777777" w:rsidR="00C101C3" w:rsidRPr="00883F4B" w:rsidRDefault="00C101C3" w:rsidP="005C2BCD">
            <w:pPr>
              <w:pStyle w:val="ab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064" w:type="pct"/>
            <w:tcPrChange w:id="86" w:author="Microsoft" w:date="2016-01-13T16:57:00Z">
              <w:tcPr>
                <w:tcW w:w="1064" w:type="pct"/>
              </w:tcPr>
            </w:tcPrChange>
          </w:tcPr>
          <w:p w14:paraId="6D4D2AE5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1" w:type="pct"/>
            <w:vAlign w:val="center"/>
            <w:tcPrChange w:id="87" w:author="Microsoft" w:date="2016-01-13T16:57:00Z">
              <w:tcPr>
                <w:tcW w:w="531" w:type="pct"/>
                <w:vAlign w:val="center"/>
              </w:tcPr>
            </w:tcPrChange>
          </w:tcPr>
          <w:p w14:paraId="44737A38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07" w:type="pct"/>
            <w:vAlign w:val="center"/>
            <w:tcPrChange w:id="88" w:author="Microsoft" w:date="2016-01-13T16:57:00Z">
              <w:tcPr>
                <w:tcW w:w="607" w:type="pct"/>
                <w:vAlign w:val="center"/>
              </w:tcPr>
            </w:tcPrChange>
          </w:tcPr>
          <w:p w14:paraId="1D2486E5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65" w:type="pct"/>
            <w:vAlign w:val="center"/>
            <w:tcPrChange w:id="89" w:author="Microsoft" w:date="2016-01-13T16:57:00Z">
              <w:tcPr>
                <w:tcW w:w="465" w:type="pct"/>
                <w:vAlign w:val="center"/>
              </w:tcPr>
            </w:tcPrChange>
          </w:tcPr>
          <w:p w14:paraId="1D57BCC9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pct"/>
            <w:vAlign w:val="center"/>
            <w:tcPrChange w:id="90" w:author="Microsoft" w:date="2016-01-13T16:57:00Z">
              <w:tcPr>
                <w:tcW w:w="562" w:type="pct"/>
                <w:vAlign w:val="center"/>
              </w:tcPr>
            </w:tcPrChange>
          </w:tcPr>
          <w:p w14:paraId="49F22A55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  <w:tcPrChange w:id="91" w:author="Microsoft" w:date="2016-01-13T16:57:00Z">
              <w:tcPr>
                <w:tcW w:w="539" w:type="pct"/>
                <w:vAlign w:val="center"/>
              </w:tcPr>
            </w:tcPrChange>
          </w:tcPr>
          <w:p w14:paraId="6A4EEB5F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30" w:type="pct"/>
            <w:vAlign w:val="center"/>
            <w:tcPrChange w:id="92" w:author="Microsoft" w:date="2016-01-13T16:57:00Z">
              <w:tcPr>
                <w:tcW w:w="531" w:type="pct"/>
                <w:vAlign w:val="center"/>
              </w:tcPr>
            </w:tcPrChange>
          </w:tcPr>
          <w:p w14:paraId="70A89C50" w14:textId="77777777" w:rsidR="00C101C3" w:rsidRPr="00883F4B" w:rsidRDefault="00C101C3" w:rsidP="00C75A6B">
            <w:pPr>
              <w:pStyle w:val="ab"/>
              <w:rPr>
                <w:rFonts w:ascii="宋体" w:hAnsi="宋体"/>
                <w:sz w:val="21"/>
                <w:szCs w:val="21"/>
              </w:rPr>
            </w:pPr>
          </w:p>
        </w:tc>
      </w:tr>
      <w:tr w:rsidR="00C101C3" w:rsidRPr="00883F4B" w:rsidDel="00EC4D06" w14:paraId="467A7CF3" w14:textId="7710780E" w:rsidTr="00EC4D06">
        <w:trPr>
          <w:trHeight w:val="425"/>
          <w:jc w:val="center"/>
          <w:del w:id="93" w:author="Microsoft" w:date="2016-01-13T16:57:00Z"/>
          <w:trPrChange w:id="94" w:author="Microsoft" w:date="2016-01-13T16:57:00Z">
            <w:trPr>
              <w:trHeight w:val="425"/>
              <w:jc w:val="center"/>
            </w:trPr>
          </w:trPrChange>
        </w:trPr>
        <w:tc>
          <w:tcPr>
            <w:tcW w:w="354" w:type="pct"/>
            <w:vAlign w:val="center"/>
            <w:tcPrChange w:id="95" w:author="Microsoft" w:date="2016-01-13T16:57:00Z">
              <w:tcPr>
                <w:tcW w:w="354" w:type="pct"/>
                <w:vAlign w:val="center"/>
              </w:tcPr>
            </w:tcPrChange>
          </w:tcPr>
          <w:p w14:paraId="77E939D4" w14:textId="383CDE05" w:rsidR="00C101C3" w:rsidRPr="00883F4B" w:rsidDel="00EC4D06" w:rsidRDefault="00C101C3" w:rsidP="00C75A6B">
            <w:pPr>
              <w:pStyle w:val="ab"/>
              <w:rPr>
                <w:del w:id="96" w:author="Microsoft" w:date="2016-01-13T16:57:00Z"/>
                <w:rFonts w:ascii="宋体" w:hAnsi="宋体"/>
                <w:sz w:val="21"/>
                <w:szCs w:val="21"/>
              </w:rPr>
            </w:pPr>
          </w:p>
        </w:tc>
        <w:tc>
          <w:tcPr>
            <w:tcW w:w="348" w:type="pct"/>
            <w:vAlign w:val="center"/>
            <w:tcPrChange w:id="97" w:author="Microsoft" w:date="2016-01-13T16:57:00Z">
              <w:tcPr>
                <w:tcW w:w="348" w:type="pct"/>
                <w:vAlign w:val="center"/>
              </w:tcPr>
            </w:tcPrChange>
          </w:tcPr>
          <w:p w14:paraId="495C7F8A" w14:textId="121E32C5" w:rsidR="00C101C3" w:rsidRPr="00883F4B" w:rsidDel="00EC4D06" w:rsidRDefault="00C101C3" w:rsidP="005C2BCD">
            <w:pPr>
              <w:pStyle w:val="ab"/>
              <w:jc w:val="center"/>
              <w:rPr>
                <w:del w:id="98" w:author="Microsoft" w:date="2016-01-13T16:57:00Z"/>
                <w:rFonts w:ascii="宋体" w:hAnsi="宋体"/>
                <w:sz w:val="21"/>
                <w:szCs w:val="21"/>
              </w:rPr>
            </w:pPr>
          </w:p>
        </w:tc>
        <w:tc>
          <w:tcPr>
            <w:tcW w:w="1064" w:type="pct"/>
            <w:tcPrChange w:id="99" w:author="Microsoft" w:date="2016-01-13T16:57:00Z">
              <w:tcPr>
                <w:tcW w:w="1064" w:type="pct"/>
              </w:tcPr>
            </w:tcPrChange>
          </w:tcPr>
          <w:p w14:paraId="7C959EFB" w14:textId="2B8E77F3" w:rsidR="00C101C3" w:rsidRPr="00883F4B" w:rsidDel="00EC4D06" w:rsidRDefault="00C101C3" w:rsidP="00C75A6B">
            <w:pPr>
              <w:pStyle w:val="ab"/>
              <w:rPr>
                <w:del w:id="100" w:author="Microsoft" w:date="2016-01-13T16:57:00Z"/>
                <w:rFonts w:ascii="宋体" w:hAnsi="宋体"/>
                <w:sz w:val="21"/>
                <w:szCs w:val="21"/>
              </w:rPr>
            </w:pPr>
          </w:p>
        </w:tc>
        <w:tc>
          <w:tcPr>
            <w:tcW w:w="531" w:type="pct"/>
            <w:vAlign w:val="center"/>
            <w:tcPrChange w:id="101" w:author="Microsoft" w:date="2016-01-13T16:57:00Z">
              <w:tcPr>
                <w:tcW w:w="531" w:type="pct"/>
                <w:vAlign w:val="center"/>
              </w:tcPr>
            </w:tcPrChange>
          </w:tcPr>
          <w:p w14:paraId="1300F8D3" w14:textId="139C6A97" w:rsidR="00C101C3" w:rsidRPr="00883F4B" w:rsidDel="00EC4D06" w:rsidRDefault="00C101C3" w:rsidP="00C75A6B">
            <w:pPr>
              <w:pStyle w:val="ab"/>
              <w:rPr>
                <w:del w:id="102" w:author="Microsoft" w:date="2016-01-13T16:57:00Z"/>
                <w:rFonts w:ascii="宋体" w:hAnsi="宋体"/>
                <w:sz w:val="21"/>
                <w:szCs w:val="21"/>
              </w:rPr>
            </w:pPr>
          </w:p>
        </w:tc>
        <w:tc>
          <w:tcPr>
            <w:tcW w:w="607" w:type="pct"/>
            <w:vAlign w:val="center"/>
            <w:tcPrChange w:id="103" w:author="Microsoft" w:date="2016-01-13T16:57:00Z">
              <w:tcPr>
                <w:tcW w:w="607" w:type="pct"/>
                <w:vAlign w:val="center"/>
              </w:tcPr>
            </w:tcPrChange>
          </w:tcPr>
          <w:p w14:paraId="27567106" w14:textId="72B1D701" w:rsidR="00C101C3" w:rsidRPr="00883F4B" w:rsidDel="00EC4D06" w:rsidRDefault="00C101C3" w:rsidP="00C75A6B">
            <w:pPr>
              <w:pStyle w:val="ab"/>
              <w:rPr>
                <w:del w:id="104" w:author="Microsoft" w:date="2016-01-13T16:57:00Z"/>
                <w:rFonts w:ascii="宋体" w:hAnsi="宋体"/>
                <w:sz w:val="21"/>
                <w:szCs w:val="21"/>
              </w:rPr>
            </w:pPr>
          </w:p>
        </w:tc>
        <w:tc>
          <w:tcPr>
            <w:tcW w:w="465" w:type="pct"/>
            <w:vAlign w:val="center"/>
            <w:tcPrChange w:id="105" w:author="Microsoft" w:date="2016-01-13T16:57:00Z">
              <w:tcPr>
                <w:tcW w:w="465" w:type="pct"/>
                <w:vAlign w:val="center"/>
              </w:tcPr>
            </w:tcPrChange>
          </w:tcPr>
          <w:p w14:paraId="3A3AB9C3" w14:textId="2B922B63" w:rsidR="00C101C3" w:rsidRPr="00883F4B" w:rsidDel="00EC4D06" w:rsidRDefault="00C101C3" w:rsidP="00C75A6B">
            <w:pPr>
              <w:pStyle w:val="ab"/>
              <w:rPr>
                <w:del w:id="106" w:author="Microsoft" w:date="2016-01-13T16:57:00Z"/>
                <w:rFonts w:ascii="宋体" w:hAnsi="宋体"/>
                <w:sz w:val="21"/>
                <w:szCs w:val="21"/>
              </w:rPr>
            </w:pPr>
          </w:p>
        </w:tc>
        <w:tc>
          <w:tcPr>
            <w:tcW w:w="562" w:type="pct"/>
            <w:vAlign w:val="center"/>
            <w:tcPrChange w:id="107" w:author="Microsoft" w:date="2016-01-13T16:57:00Z">
              <w:tcPr>
                <w:tcW w:w="562" w:type="pct"/>
                <w:vAlign w:val="center"/>
              </w:tcPr>
            </w:tcPrChange>
          </w:tcPr>
          <w:p w14:paraId="79F54BB9" w14:textId="21974FB5" w:rsidR="00C101C3" w:rsidRPr="00883F4B" w:rsidDel="00EC4D06" w:rsidRDefault="00C101C3" w:rsidP="00C75A6B">
            <w:pPr>
              <w:pStyle w:val="ab"/>
              <w:rPr>
                <w:del w:id="108" w:author="Microsoft" w:date="2016-01-13T16:57:00Z"/>
                <w:rFonts w:ascii="宋体" w:hAnsi="宋体"/>
                <w:sz w:val="21"/>
                <w:szCs w:val="21"/>
              </w:rPr>
            </w:pPr>
          </w:p>
        </w:tc>
        <w:tc>
          <w:tcPr>
            <w:tcW w:w="539" w:type="pct"/>
            <w:vAlign w:val="center"/>
            <w:tcPrChange w:id="109" w:author="Microsoft" w:date="2016-01-13T16:57:00Z">
              <w:tcPr>
                <w:tcW w:w="539" w:type="pct"/>
                <w:vAlign w:val="center"/>
              </w:tcPr>
            </w:tcPrChange>
          </w:tcPr>
          <w:p w14:paraId="5266E8E6" w14:textId="44D984F5" w:rsidR="00C101C3" w:rsidRPr="00883F4B" w:rsidDel="00EC4D06" w:rsidRDefault="00C101C3" w:rsidP="00C75A6B">
            <w:pPr>
              <w:pStyle w:val="ab"/>
              <w:rPr>
                <w:del w:id="110" w:author="Microsoft" w:date="2016-01-13T16:57:00Z"/>
                <w:rFonts w:ascii="宋体" w:hAnsi="宋体"/>
                <w:sz w:val="21"/>
                <w:szCs w:val="21"/>
              </w:rPr>
            </w:pPr>
          </w:p>
        </w:tc>
        <w:tc>
          <w:tcPr>
            <w:tcW w:w="530" w:type="pct"/>
            <w:vAlign w:val="center"/>
            <w:tcPrChange w:id="111" w:author="Microsoft" w:date="2016-01-13T16:57:00Z">
              <w:tcPr>
                <w:tcW w:w="531" w:type="pct"/>
                <w:vAlign w:val="center"/>
              </w:tcPr>
            </w:tcPrChange>
          </w:tcPr>
          <w:p w14:paraId="5101A096" w14:textId="67CE794D" w:rsidR="00C101C3" w:rsidRPr="00883F4B" w:rsidDel="00EC4D06" w:rsidRDefault="00C101C3" w:rsidP="00C75A6B">
            <w:pPr>
              <w:pStyle w:val="ab"/>
              <w:rPr>
                <w:del w:id="112" w:author="Microsoft" w:date="2016-01-13T16:57:00Z"/>
                <w:rFonts w:ascii="宋体" w:hAnsi="宋体"/>
                <w:sz w:val="21"/>
                <w:szCs w:val="21"/>
              </w:rPr>
            </w:pPr>
          </w:p>
        </w:tc>
      </w:tr>
    </w:tbl>
    <w:p w14:paraId="641843AD" w14:textId="77777777" w:rsidR="00C101C3" w:rsidRPr="00883F4B" w:rsidRDefault="00C101C3" w:rsidP="00C101C3">
      <w:pPr>
        <w:rPr>
          <w:rFonts w:ascii="宋体" w:hAnsi="宋体"/>
          <w:szCs w:val="21"/>
        </w:rPr>
      </w:pPr>
      <w:r w:rsidRPr="00883F4B">
        <w:rPr>
          <w:rFonts w:ascii="宋体" w:hAnsi="宋体" w:hint="eastAsia"/>
          <w:b/>
          <w:bCs/>
          <w:szCs w:val="21"/>
        </w:rPr>
        <w:t>类别：</w:t>
      </w:r>
      <w:r w:rsidRPr="00883F4B">
        <w:rPr>
          <w:rFonts w:ascii="宋体" w:hAnsi="宋体"/>
          <w:szCs w:val="21"/>
        </w:rPr>
        <w:t xml:space="preserve">A – </w:t>
      </w:r>
      <w:r w:rsidRPr="00883F4B">
        <w:rPr>
          <w:rFonts w:ascii="宋体" w:hAnsi="宋体" w:hint="eastAsia"/>
          <w:szCs w:val="21"/>
        </w:rPr>
        <w:t>增加</w:t>
      </w:r>
      <w:r w:rsidRPr="00883F4B">
        <w:rPr>
          <w:rFonts w:ascii="宋体" w:hAnsi="宋体"/>
          <w:szCs w:val="21"/>
        </w:rPr>
        <w:t xml:space="preserve">  M – </w:t>
      </w:r>
      <w:r w:rsidRPr="00883F4B">
        <w:rPr>
          <w:rFonts w:ascii="宋体" w:hAnsi="宋体" w:hint="eastAsia"/>
          <w:szCs w:val="21"/>
        </w:rPr>
        <w:t>修改</w:t>
      </w:r>
      <w:r w:rsidRPr="00883F4B">
        <w:rPr>
          <w:rFonts w:ascii="宋体" w:hAnsi="宋体"/>
          <w:szCs w:val="21"/>
        </w:rPr>
        <w:t xml:space="preserve">  D – </w:t>
      </w:r>
      <w:r w:rsidRPr="00883F4B">
        <w:rPr>
          <w:rFonts w:ascii="宋体" w:hAnsi="宋体" w:hint="eastAsia"/>
          <w:szCs w:val="21"/>
        </w:rPr>
        <w:t>删除</w:t>
      </w:r>
    </w:p>
    <w:p w14:paraId="36DE21F0" w14:textId="77777777" w:rsidR="009444AC" w:rsidRPr="00883F4B" w:rsidRDefault="009444AC">
      <w:pPr>
        <w:rPr>
          <w:rFonts w:ascii="宋体" w:hAnsi="宋体"/>
          <w:b/>
          <w:szCs w:val="21"/>
        </w:rPr>
      </w:pPr>
      <w:r w:rsidRPr="00883F4B">
        <w:rPr>
          <w:rFonts w:ascii="宋体" w:hAnsi="宋体"/>
          <w:b/>
          <w:szCs w:val="21"/>
        </w:rPr>
        <w:br w:type="page"/>
      </w:r>
    </w:p>
    <w:p w14:paraId="02C8C650" w14:textId="77777777" w:rsidR="009444AC" w:rsidRPr="00883F4B" w:rsidRDefault="009444AC">
      <w:pPr>
        <w:jc w:val="center"/>
        <w:outlineLvl w:val="0"/>
        <w:rPr>
          <w:rFonts w:ascii="宋体" w:hAnsi="宋体"/>
          <w:szCs w:val="21"/>
        </w:rPr>
      </w:pPr>
      <w:r w:rsidRPr="00883F4B">
        <w:rPr>
          <w:rFonts w:ascii="宋体" w:hAnsi="宋体" w:hint="eastAsia"/>
          <w:b/>
          <w:szCs w:val="21"/>
        </w:rPr>
        <w:lastRenderedPageBreak/>
        <w:t>目    录</w:t>
      </w:r>
    </w:p>
    <w:p w14:paraId="214CDDAC" w14:textId="77777777" w:rsidR="00C4168E" w:rsidRDefault="002C609E">
      <w:pPr>
        <w:pStyle w:val="10"/>
        <w:tabs>
          <w:tab w:val="left" w:pos="420"/>
          <w:tab w:val="right" w:leader="dot" w:pos="9912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883F4B">
        <w:rPr>
          <w:rFonts w:ascii="宋体" w:hAnsi="宋体"/>
          <w:szCs w:val="21"/>
        </w:rPr>
        <w:fldChar w:fldCharType="begin"/>
      </w:r>
      <w:r w:rsidR="009444AC" w:rsidRPr="00883F4B">
        <w:rPr>
          <w:rFonts w:ascii="宋体" w:hAnsi="宋体"/>
          <w:szCs w:val="21"/>
        </w:rPr>
        <w:instrText xml:space="preserve"> TOC \o "1-2" \h \z </w:instrText>
      </w:r>
      <w:r w:rsidRPr="00883F4B">
        <w:rPr>
          <w:rFonts w:ascii="宋体" w:hAnsi="宋体"/>
          <w:szCs w:val="21"/>
        </w:rPr>
        <w:fldChar w:fldCharType="separate"/>
      </w:r>
      <w:r w:rsidR="002E6047">
        <w:fldChar w:fldCharType="begin"/>
      </w:r>
      <w:r w:rsidR="002E6047">
        <w:instrText xml:space="preserve"> HYPERLINK \l "_Toc403728040" </w:instrText>
      </w:r>
      <w:r w:rsidR="002E6047">
        <w:fldChar w:fldCharType="separate"/>
      </w:r>
      <w:r w:rsidR="00C4168E" w:rsidRPr="00AF1921">
        <w:rPr>
          <w:rStyle w:val="a7"/>
          <w:noProof/>
        </w:rPr>
        <w:t>1</w:t>
      </w:r>
      <w:r w:rsidR="00C4168E"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 w:rsidR="00C4168E" w:rsidRPr="00AF1921">
        <w:rPr>
          <w:rStyle w:val="a7"/>
          <w:rFonts w:hint="eastAsia"/>
          <w:noProof/>
        </w:rPr>
        <w:t>文档引言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_Toc403728040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13" w:author="Microsoft" w:date="2016-01-07T17:12:00Z">
        <w:r w:rsidR="00C46344">
          <w:rPr>
            <w:noProof/>
            <w:webHidden/>
          </w:rPr>
          <w:t>1</w:t>
        </w:r>
      </w:ins>
      <w:del w:id="114" w:author="Microsoft" w:date="2016-01-07T17:12:00Z">
        <w:r w:rsidR="00C4168E" w:rsidDel="00C46344">
          <w:rPr>
            <w:noProof/>
            <w:webHidden/>
          </w:rPr>
          <w:delText>4</w:delText>
        </w:r>
      </w:del>
      <w:r w:rsidR="00C4168E">
        <w:rPr>
          <w:noProof/>
          <w:webHidden/>
        </w:rPr>
        <w:fldChar w:fldCharType="end"/>
      </w:r>
      <w:r w:rsidR="002E6047">
        <w:rPr>
          <w:noProof/>
        </w:rPr>
        <w:fldChar w:fldCharType="end"/>
      </w:r>
    </w:p>
    <w:p w14:paraId="1CE0D864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"_Toc403728041" </w:instrText>
      </w:r>
      <w:r>
        <w:fldChar w:fldCharType="separate"/>
      </w:r>
      <w:r w:rsidR="00C4168E" w:rsidRPr="00AF1921">
        <w:rPr>
          <w:rStyle w:val="a7"/>
          <w:noProof/>
        </w:rPr>
        <w:t>1.1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文档目的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_Toc403728041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15" w:author="Microsoft" w:date="2016-01-07T17:12:00Z">
        <w:r w:rsidR="00C46344">
          <w:rPr>
            <w:noProof/>
            <w:webHidden/>
          </w:rPr>
          <w:t>1</w:t>
        </w:r>
      </w:ins>
      <w:del w:id="116" w:author="Microsoft" w:date="2016-01-07T17:12:00Z">
        <w:r w:rsidR="00C4168E" w:rsidDel="00C46344">
          <w:rPr>
            <w:noProof/>
            <w:webHidden/>
          </w:rPr>
          <w:delText>4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78DA440C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"_Toc403728042" </w:instrText>
      </w:r>
      <w:r>
        <w:fldChar w:fldCharType="separate"/>
      </w:r>
      <w:r w:rsidR="00C4168E" w:rsidRPr="00AF1921">
        <w:rPr>
          <w:rStyle w:val="a7"/>
          <w:noProof/>
        </w:rPr>
        <w:t>1.2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预期读者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_Toc403728042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17" w:author="Microsoft" w:date="2016-01-07T17:12:00Z">
        <w:r w:rsidR="00C46344">
          <w:rPr>
            <w:noProof/>
            <w:webHidden/>
          </w:rPr>
          <w:t>1</w:t>
        </w:r>
      </w:ins>
      <w:del w:id="118" w:author="Microsoft" w:date="2016-01-07T17:12:00Z">
        <w:r w:rsidR="00C4168E" w:rsidDel="00C46344">
          <w:rPr>
            <w:noProof/>
            <w:webHidden/>
          </w:rPr>
          <w:delText>4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8718AC0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"_Toc403728043" </w:instrText>
      </w:r>
      <w:r>
        <w:fldChar w:fldCharType="separate"/>
      </w:r>
      <w:r w:rsidR="00C4168E" w:rsidRPr="00AF1921">
        <w:rPr>
          <w:rStyle w:val="a7"/>
          <w:noProof/>
        </w:rPr>
        <w:t>1.3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参考文献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_Toc403728043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19" w:author="Microsoft" w:date="2016-01-07T17:12:00Z">
        <w:r w:rsidR="00C46344">
          <w:rPr>
            <w:noProof/>
            <w:webHidden/>
          </w:rPr>
          <w:t>1</w:t>
        </w:r>
      </w:ins>
      <w:del w:id="120" w:author="Microsoft" w:date="2016-01-07T17:12:00Z">
        <w:r w:rsidR="00C4168E" w:rsidDel="00C46344">
          <w:rPr>
            <w:noProof/>
            <w:webHidden/>
          </w:rPr>
          <w:delText>4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6E4D478" w14:textId="77777777" w:rsidR="00C4168E" w:rsidRDefault="002E6047">
      <w:pPr>
        <w:pStyle w:val="10"/>
        <w:tabs>
          <w:tab w:val="left" w:pos="420"/>
          <w:tab w:val="right" w:leader="dot" w:pos="9912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>
        <w:fldChar w:fldCharType="begin"/>
      </w:r>
      <w:r>
        <w:instrText xml:space="preserve"> HYPERLINK \l "_Toc403728044" </w:instrText>
      </w:r>
      <w:r>
        <w:fldChar w:fldCharType="separate"/>
      </w:r>
      <w:r w:rsidR="00C4168E" w:rsidRPr="00AF1921">
        <w:rPr>
          <w:rStyle w:val="a7"/>
          <w:noProof/>
        </w:rPr>
        <w:t>2</w:t>
      </w:r>
      <w:r w:rsidR="00C4168E"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 w:rsidR="00C4168E" w:rsidRPr="00AF1921">
        <w:rPr>
          <w:rStyle w:val="a7"/>
          <w:rFonts w:hint="eastAsia"/>
          <w:noProof/>
        </w:rPr>
        <w:t>产品综述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_Toc403728044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21" w:author="Microsoft" w:date="2016-01-07T17:12:00Z">
        <w:r w:rsidR="00C46344">
          <w:rPr>
            <w:noProof/>
            <w:webHidden/>
          </w:rPr>
          <w:t>1</w:t>
        </w:r>
      </w:ins>
      <w:del w:id="122" w:author="Microsoft" w:date="2016-01-07T17:12:00Z">
        <w:r w:rsidR="00C4168E" w:rsidDel="00C46344">
          <w:rPr>
            <w:noProof/>
            <w:webHidden/>
          </w:rPr>
          <w:delText>4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73B7EEEF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"_Toc403728045" </w:instrText>
      </w:r>
      <w:r>
        <w:fldChar w:fldCharType="separate"/>
      </w:r>
      <w:r w:rsidR="00C4168E" w:rsidRPr="00AF1921">
        <w:rPr>
          <w:rStyle w:val="a7"/>
          <w:noProof/>
        </w:rPr>
        <w:t>2.1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产品背景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_Toc403728045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23" w:author="Microsoft" w:date="2016-01-07T17:12:00Z">
        <w:r w:rsidR="00C46344">
          <w:rPr>
            <w:noProof/>
            <w:webHidden/>
          </w:rPr>
          <w:t>1</w:t>
        </w:r>
      </w:ins>
      <w:del w:id="124" w:author="Microsoft" w:date="2016-01-07T17:12:00Z">
        <w:r w:rsidR="00C4168E" w:rsidDel="00C46344">
          <w:rPr>
            <w:noProof/>
            <w:webHidden/>
          </w:rPr>
          <w:delText>4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725643E0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"_Toc403728046" </w:instrText>
      </w:r>
      <w:r>
        <w:fldChar w:fldCharType="separate"/>
      </w:r>
      <w:r w:rsidR="00C4168E" w:rsidRPr="00AF1921">
        <w:rPr>
          <w:rStyle w:val="a7"/>
          <w:noProof/>
        </w:rPr>
        <w:t>2.2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功能特性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_Toc403728046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25" w:author="Microsoft" w:date="2016-01-07T17:12:00Z">
        <w:r w:rsidR="00C46344">
          <w:rPr>
            <w:noProof/>
            <w:webHidden/>
          </w:rPr>
          <w:t>1</w:t>
        </w:r>
      </w:ins>
      <w:del w:id="126" w:author="Microsoft" w:date="2016-01-07T17:12:00Z">
        <w:r w:rsidR="00C4168E" w:rsidDel="00C46344">
          <w:rPr>
            <w:noProof/>
            <w:webHidden/>
          </w:rPr>
          <w:delText>4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7276EEB8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"_Toc403728047" </w:instrText>
      </w:r>
      <w:r>
        <w:fldChar w:fldCharType="separate"/>
      </w:r>
      <w:r w:rsidR="00C4168E" w:rsidRPr="00AF1921">
        <w:rPr>
          <w:rStyle w:val="a7"/>
          <w:noProof/>
        </w:rPr>
        <w:t>2.3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角色定义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_Toc403728047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27" w:author="Microsoft" w:date="2016-01-07T17:12:00Z">
        <w:r w:rsidR="00C46344">
          <w:rPr>
            <w:noProof/>
            <w:webHidden/>
          </w:rPr>
          <w:t>1</w:t>
        </w:r>
      </w:ins>
      <w:del w:id="128" w:author="Microsoft" w:date="2016-01-07T17:12:00Z">
        <w:r w:rsidR="00C4168E" w:rsidDel="00C46344">
          <w:rPr>
            <w:noProof/>
            <w:webHidden/>
          </w:rPr>
          <w:delText>5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7B0FCE8" w14:textId="77777777" w:rsidR="00C4168E" w:rsidRDefault="002E6047">
      <w:pPr>
        <w:pStyle w:val="10"/>
        <w:tabs>
          <w:tab w:val="left" w:pos="420"/>
          <w:tab w:val="right" w:leader="dot" w:pos="9912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>
        <w:fldChar w:fldCharType="begin"/>
      </w:r>
      <w:r>
        <w:instrText xml:space="preserve"> HYPERLINK \l "_Toc403728048" </w:instrText>
      </w:r>
      <w:r>
        <w:fldChar w:fldCharType="separate"/>
      </w:r>
      <w:r w:rsidR="00C4168E" w:rsidRPr="00AF1921">
        <w:rPr>
          <w:rStyle w:val="a7"/>
          <w:noProof/>
        </w:rPr>
        <w:t>3</w:t>
      </w:r>
      <w:r w:rsidR="00C4168E"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 w:rsidR="00C4168E" w:rsidRPr="00AF1921">
        <w:rPr>
          <w:rStyle w:val="a7"/>
          <w:rFonts w:hint="eastAsia"/>
          <w:noProof/>
        </w:rPr>
        <w:t>功能需求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_Toc403728048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29" w:author="Microsoft" w:date="2016-01-07T17:12:00Z">
        <w:r w:rsidR="00C46344">
          <w:rPr>
            <w:noProof/>
            <w:webHidden/>
          </w:rPr>
          <w:t>1</w:t>
        </w:r>
      </w:ins>
      <w:del w:id="130" w:author="Microsoft" w:date="2016-01-07T17:12:00Z">
        <w:r w:rsidR="00C4168E" w:rsidDel="00C46344">
          <w:rPr>
            <w:noProof/>
            <w:webHidden/>
          </w:rPr>
          <w:delText>5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3BE3380F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"_Toc403728049" </w:instrText>
      </w:r>
      <w:r>
        <w:fldChar w:fldCharType="separate"/>
      </w:r>
      <w:r w:rsidR="00C4168E" w:rsidRPr="00AF1921">
        <w:rPr>
          <w:rStyle w:val="a7"/>
          <w:noProof/>
        </w:rPr>
        <w:t>3.1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键盘定义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_Toc403728049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31" w:author="Microsoft" w:date="2016-01-07T17:12:00Z">
        <w:r w:rsidR="00C46344">
          <w:rPr>
            <w:noProof/>
            <w:webHidden/>
          </w:rPr>
          <w:t>1</w:t>
        </w:r>
      </w:ins>
      <w:del w:id="132" w:author="Microsoft" w:date="2016-01-07T17:12:00Z">
        <w:r w:rsidR="00C4168E" w:rsidDel="00C46344">
          <w:rPr>
            <w:noProof/>
            <w:webHidden/>
          </w:rPr>
          <w:delText>5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16EA60E2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"_Toc403728050" </w:instrText>
      </w:r>
      <w:r>
        <w:fldChar w:fldCharType="separate"/>
      </w:r>
      <w:r w:rsidR="00C4168E" w:rsidRPr="00AF1921">
        <w:rPr>
          <w:rStyle w:val="a7"/>
          <w:noProof/>
        </w:rPr>
        <w:t>3.2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操作员权限定义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_Toc403728050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33" w:author="Microsoft" w:date="2016-01-07T17:12:00Z">
        <w:r w:rsidR="00C46344">
          <w:rPr>
            <w:noProof/>
            <w:webHidden/>
          </w:rPr>
          <w:t>1</w:t>
        </w:r>
      </w:ins>
      <w:del w:id="134" w:author="Microsoft" w:date="2016-01-07T17:12:00Z">
        <w:r w:rsidR="00C4168E" w:rsidDel="00C46344">
          <w:rPr>
            <w:noProof/>
            <w:webHidden/>
          </w:rPr>
          <w:delText>7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389371E1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"_Toc403728051" </w:instrText>
      </w:r>
      <w:r>
        <w:fldChar w:fldCharType="separate"/>
      </w:r>
      <w:r w:rsidR="00C4168E" w:rsidRPr="00AF1921">
        <w:rPr>
          <w:rStyle w:val="a7"/>
          <w:noProof/>
        </w:rPr>
        <w:t>3.3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菜单、框选择和输入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_Toc403728051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35" w:author="Microsoft" w:date="2016-01-07T17:12:00Z">
        <w:r w:rsidR="00C46344">
          <w:rPr>
            <w:noProof/>
            <w:webHidden/>
          </w:rPr>
          <w:t>1</w:t>
        </w:r>
      </w:ins>
      <w:del w:id="136" w:author="Microsoft" w:date="2016-01-07T17:12:00Z">
        <w:r w:rsidR="00C4168E" w:rsidDel="00C46344">
          <w:rPr>
            <w:noProof/>
            <w:webHidden/>
          </w:rPr>
          <w:delText>8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B848BEC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"_Toc403728052" </w:instrText>
      </w:r>
      <w:r>
        <w:fldChar w:fldCharType="separate"/>
      </w:r>
      <w:r w:rsidR="00C4168E" w:rsidRPr="00AF1921">
        <w:rPr>
          <w:rStyle w:val="a7"/>
          <w:noProof/>
        </w:rPr>
        <w:t>3.4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开机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_Toc403728052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37" w:author="Microsoft" w:date="2016-01-07T17:12:00Z">
        <w:r w:rsidR="00C46344">
          <w:rPr>
            <w:noProof/>
            <w:webHidden/>
          </w:rPr>
          <w:t>1</w:t>
        </w:r>
      </w:ins>
      <w:del w:id="138" w:author="Microsoft" w:date="2016-01-07T17:12:00Z">
        <w:r w:rsidR="00C4168E" w:rsidDel="00C46344">
          <w:rPr>
            <w:noProof/>
            <w:webHidden/>
          </w:rPr>
          <w:delText>8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76F8A5A3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"_Toc403728053" </w:instrText>
      </w:r>
      <w:r>
        <w:fldChar w:fldCharType="separate"/>
      </w:r>
      <w:r w:rsidR="00C4168E" w:rsidRPr="00AF1921">
        <w:rPr>
          <w:rStyle w:val="a7"/>
          <w:noProof/>
        </w:rPr>
        <w:t>3.5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彩票交易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_Toc403728053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39" w:author="Microsoft" w:date="2016-01-07T17:12:00Z">
        <w:r w:rsidR="00C46344">
          <w:rPr>
            <w:noProof/>
            <w:webHidden/>
          </w:rPr>
          <w:t>1</w:t>
        </w:r>
      </w:ins>
      <w:del w:id="140" w:author="Microsoft" w:date="2016-01-07T17:12:00Z">
        <w:r w:rsidR="00C4168E" w:rsidDel="00C46344">
          <w:rPr>
            <w:noProof/>
            <w:webHidden/>
          </w:rPr>
          <w:delText>11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3BF7544D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"_Toc403728054" </w:instrText>
      </w:r>
      <w:r>
        <w:fldChar w:fldCharType="separate"/>
      </w:r>
      <w:r w:rsidR="00C4168E" w:rsidRPr="00AF1921">
        <w:rPr>
          <w:rStyle w:val="a7"/>
          <w:noProof/>
        </w:rPr>
        <w:t>3.6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状态提示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_Toc403728054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41" w:author="Microsoft" w:date="2016-01-07T17:12:00Z">
        <w:r w:rsidR="00C46344">
          <w:rPr>
            <w:noProof/>
            <w:webHidden/>
          </w:rPr>
          <w:t>1</w:t>
        </w:r>
      </w:ins>
      <w:del w:id="142" w:author="Microsoft" w:date="2016-01-07T17:12:00Z">
        <w:r w:rsidR="00C4168E" w:rsidDel="00C46344">
          <w:rPr>
            <w:noProof/>
            <w:webHidden/>
          </w:rPr>
          <w:delText>28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1A69F201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"_Toc403728055" </w:instrText>
      </w:r>
      <w:r>
        <w:fldChar w:fldCharType="separate"/>
      </w:r>
      <w:r w:rsidR="00C4168E" w:rsidRPr="00AF1921">
        <w:rPr>
          <w:rStyle w:val="a7"/>
          <w:noProof/>
        </w:rPr>
        <w:t>3.7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信息查询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_Toc403728055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43" w:author="Microsoft" w:date="2016-01-07T17:12:00Z">
        <w:r w:rsidR="00C46344">
          <w:rPr>
            <w:noProof/>
            <w:webHidden/>
          </w:rPr>
          <w:t>1</w:t>
        </w:r>
      </w:ins>
      <w:del w:id="144" w:author="Microsoft" w:date="2016-01-07T17:12:00Z">
        <w:r w:rsidR="00C4168E" w:rsidDel="00C46344">
          <w:rPr>
            <w:noProof/>
            <w:webHidden/>
          </w:rPr>
          <w:delText>29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D75D6A5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"_Toc403728056" </w:instrText>
      </w:r>
      <w:r>
        <w:fldChar w:fldCharType="separate"/>
      </w:r>
      <w:r w:rsidR="00C4168E" w:rsidRPr="00AF1921">
        <w:rPr>
          <w:rStyle w:val="a7"/>
          <w:noProof/>
        </w:rPr>
        <w:t>3.8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数据报表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_Toc403728056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45" w:author="Microsoft" w:date="2016-01-07T17:12:00Z">
        <w:r w:rsidR="00C46344">
          <w:rPr>
            <w:noProof/>
            <w:webHidden/>
          </w:rPr>
          <w:t>1</w:t>
        </w:r>
      </w:ins>
      <w:del w:id="146" w:author="Microsoft" w:date="2016-01-07T17:12:00Z">
        <w:r w:rsidR="00C4168E" w:rsidDel="00C46344">
          <w:rPr>
            <w:noProof/>
            <w:webHidden/>
          </w:rPr>
          <w:delText>32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CB86051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"_Toc403728057" </w:instrText>
      </w:r>
      <w:r>
        <w:fldChar w:fldCharType="separate"/>
      </w:r>
      <w:r w:rsidR="00C4168E" w:rsidRPr="00AF1921">
        <w:rPr>
          <w:rStyle w:val="a7"/>
          <w:noProof/>
        </w:rPr>
        <w:t>3.9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系统设定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_Toc403728057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47" w:author="Microsoft" w:date="2016-01-07T17:12:00Z">
        <w:r w:rsidR="00C46344">
          <w:rPr>
            <w:noProof/>
            <w:webHidden/>
          </w:rPr>
          <w:t>1</w:t>
        </w:r>
      </w:ins>
      <w:del w:id="148" w:author="Microsoft" w:date="2016-01-07T17:12:00Z">
        <w:r w:rsidR="00C4168E" w:rsidDel="00C46344">
          <w:rPr>
            <w:noProof/>
            <w:webHidden/>
          </w:rPr>
          <w:delText>35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853DE51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"_Toc403728058" </w:instrText>
      </w:r>
      <w:r>
        <w:fldChar w:fldCharType="separate"/>
      </w:r>
      <w:r w:rsidR="00C4168E" w:rsidRPr="00AF1921">
        <w:rPr>
          <w:rStyle w:val="a7"/>
          <w:noProof/>
        </w:rPr>
        <w:t>3.10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软件更新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_Toc403728058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49" w:author="Microsoft" w:date="2016-01-07T17:12:00Z">
        <w:r w:rsidR="00C46344">
          <w:rPr>
            <w:noProof/>
            <w:webHidden/>
          </w:rPr>
          <w:t>1</w:t>
        </w:r>
      </w:ins>
      <w:del w:id="150" w:author="Microsoft" w:date="2016-01-07T17:12:00Z">
        <w:r w:rsidR="00C4168E" w:rsidDel="00C46344">
          <w:rPr>
            <w:noProof/>
            <w:webHidden/>
          </w:rPr>
          <w:delText>37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34848991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"_Toc403728059" </w:instrText>
      </w:r>
      <w:r>
        <w:fldChar w:fldCharType="separate"/>
      </w:r>
      <w:r w:rsidR="00C4168E" w:rsidRPr="00AF1921">
        <w:rPr>
          <w:rStyle w:val="a7"/>
          <w:noProof/>
        </w:rPr>
        <w:t>3.11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功能菜单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_Toc403728059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51" w:author="Microsoft" w:date="2016-01-07T17:12:00Z">
        <w:r w:rsidR="00C46344">
          <w:rPr>
            <w:noProof/>
            <w:webHidden/>
          </w:rPr>
          <w:t>1</w:t>
        </w:r>
      </w:ins>
      <w:del w:id="152" w:author="Microsoft" w:date="2016-01-07T17:12:00Z">
        <w:r w:rsidR="00C4168E" w:rsidDel="00C46344">
          <w:rPr>
            <w:noProof/>
            <w:webHidden/>
          </w:rPr>
          <w:delText>39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B9E45BB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"_Toc403728060" </w:instrText>
      </w:r>
      <w:r>
        <w:fldChar w:fldCharType="separate"/>
      </w:r>
      <w:r w:rsidR="00C4168E" w:rsidRPr="00AF1921">
        <w:rPr>
          <w:rStyle w:val="a7"/>
          <w:noProof/>
        </w:rPr>
        <w:t>3.12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维护模式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_Toc403728060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53" w:author="Microsoft" w:date="2016-01-07T17:12:00Z">
        <w:r w:rsidR="00C46344">
          <w:rPr>
            <w:noProof/>
            <w:webHidden/>
          </w:rPr>
          <w:t>1</w:t>
        </w:r>
      </w:ins>
      <w:del w:id="154" w:author="Microsoft" w:date="2016-01-07T17:12:00Z">
        <w:r w:rsidR="00C4168E" w:rsidDel="00C46344">
          <w:rPr>
            <w:noProof/>
            <w:webHidden/>
          </w:rPr>
          <w:delText>40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1E610C4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"_Toc403728061" </w:instrText>
      </w:r>
      <w:r>
        <w:fldChar w:fldCharType="separate"/>
      </w:r>
      <w:r w:rsidR="00C4168E" w:rsidRPr="00AF1921">
        <w:rPr>
          <w:rStyle w:val="a7"/>
          <w:noProof/>
        </w:rPr>
        <w:t>3.13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客户屏显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_Toc403728061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55" w:author="Microsoft" w:date="2016-01-07T17:12:00Z">
        <w:r w:rsidR="00C46344">
          <w:rPr>
            <w:noProof/>
            <w:webHidden/>
          </w:rPr>
          <w:t>1</w:t>
        </w:r>
      </w:ins>
      <w:del w:id="156" w:author="Microsoft" w:date="2016-01-07T17:12:00Z">
        <w:r w:rsidR="00C4168E" w:rsidDel="00C46344">
          <w:rPr>
            <w:noProof/>
            <w:webHidden/>
          </w:rPr>
          <w:delText>42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21E1661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"_Toc403728062" </w:instrText>
      </w:r>
      <w:r>
        <w:fldChar w:fldCharType="separate"/>
      </w:r>
      <w:r w:rsidR="00C4168E" w:rsidRPr="00AF1921">
        <w:rPr>
          <w:rStyle w:val="a7"/>
          <w:noProof/>
        </w:rPr>
        <w:t>3.14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开奖画面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_Toc403728062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57" w:author="Microsoft" w:date="2016-01-07T17:12:00Z">
        <w:r w:rsidR="00C46344">
          <w:rPr>
            <w:noProof/>
            <w:webHidden/>
          </w:rPr>
          <w:t>1</w:t>
        </w:r>
      </w:ins>
      <w:del w:id="158" w:author="Microsoft" w:date="2016-01-07T17:12:00Z">
        <w:r w:rsidR="00C4168E" w:rsidDel="00C46344">
          <w:rPr>
            <w:noProof/>
            <w:webHidden/>
          </w:rPr>
          <w:delText>44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74D65A5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"_Toc403728063" </w:instrText>
      </w:r>
      <w:r>
        <w:fldChar w:fldCharType="separate"/>
      </w:r>
      <w:r w:rsidR="00C4168E" w:rsidRPr="00AF1921">
        <w:rPr>
          <w:rStyle w:val="a7"/>
          <w:noProof/>
        </w:rPr>
        <w:t>3.15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时间同步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_Toc403728063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59" w:author="Microsoft" w:date="2016-01-07T17:12:00Z">
        <w:r w:rsidR="00C46344">
          <w:rPr>
            <w:noProof/>
            <w:webHidden/>
          </w:rPr>
          <w:t>1</w:t>
        </w:r>
      </w:ins>
      <w:del w:id="160" w:author="Microsoft" w:date="2016-01-07T17:12:00Z">
        <w:r w:rsidR="00C4168E" w:rsidDel="00C46344">
          <w:rPr>
            <w:noProof/>
            <w:webHidden/>
          </w:rPr>
          <w:delText>44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1F41660D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"_Toc403728064" </w:instrText>
      </w:r>
      <w:r>
        <w:fldChar w:fldCharType="separate"/>
      </w:r>
      <w:r w:rsidR="00C4168E" w:rsidRPr="00AF1921">
        <w:rPr>
          <w:rStyle w:val="a7"/>
          <w:noProof/>
        </w:rPr>
        <w:t>3.16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通讯</w:t>
      </w:r>
      <w:r w:rsidR="00C4168E" w:rsidRPr="00AF1921">
        <w:rPr>
          <w:rStyle w:val="a7"/>
          <w:noProof/>
        </w:rPr>
        <w:t>loading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_Toc403728064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61" w:author="Microsoft" w:date="2016-01-07T17:12:00Z">
        <w:r w:rsidR="00C46344">
          <w:rPr>
            <w:noProof/>
            <w:webHidden/>
          </w:rPr>
          <w:t>1</w:t>
        </w:r>
      </w:ins>
      <w:del w:id="162" w:author="Microsoft" w:date="2016-01-07T17:12:00Z">
        <w:r w:rsidR="00C4168E" w:rsidDel="00C46344">
          <w:rPr>
            <w:noProof/>
            <w:webHidden/>
          </w:rPr>
          <w:delText>44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AF4C4E9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"_Toc403728065" </w:instrText>
      </w:r>
      <w:r>
        <w:fldChar w:fldCharType="separate"/>
      </w:r>
      <w:r w:rsidR="00C4168E" w:rsidRPr="00AF1921">
        <w:rPr>
          <w:rStyle w:val="a7"/>
          <w:noProof/>
        </w:rPr>
        <w:t>3.17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自动锁屏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_Toc403728065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63" w:author="Microsoft" w:date="2016-01-07T17:12:00Z">
        <w:r w:rsidR="00C46344">
          <w:rPr>
            <w:noProof/>
            <w:webHidden/>
          </w:rPr>
          <w:t>1</w:t>
        </w:r>
      </w:ins>
      <w:del w:id="164" w:author="Microsoft" w:date="2016-01-07T17:12:00Z">
        <w:r w:rsidR="00C4168E" w:rsidDel="00C46344">
          <w:rPr>
            <w:noProof/>
            <w:webHidden/>
          </w:rPr>
          <w:delText>45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B32DD5D" w14:textId="77777777" w:rsidR="00C4168E" w:rsidRDefault="002E6047">
      <w:pPr>
        <w:pStyle w:val="2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fldChar w:fldCharType="begin"/>
      </w:r>
      <w:r>
        <w:instrText xml:space="preserve"> HYPERLINK \l "_Toc403728066" </w:instrText>
      </w:r>
      <w:r>
        <w:fldChar w:fldCharType="separate"/>
      </w:r>
      <w:r w:rsidR="00C4168E" w:rsidRPr="00AF1921">
        <w:rPr>
          <w:rStyle w:val="a7"/>
          <w:noProof/>
        </w:rPr>
        <w:t>3.18</w:t>
      </w:r>
      <w:r w:rsidR="00C4168E"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="00C4168E" w:rsidRPr="00AF1921">
        <w:rPr>
          <w:rStyle w:val="a7"/>
          <w:rFonts w:hint="eastAsia"/>
          <w:noProof/>
        </w:rPr>
        <w:t>日志</w:t>
      </w:r>
      <w:r w:rsidR="00C4168E">
        <w:rPr>
          <w:noProof/>
          <w:webHidden/>
        </w:rPr>
        <w:tab/>
      </w:r>
      <w:r w:rsidR="00C4168E">
        <w:rPr>
          <w:noProof/>
          <w:webHidden/>
        </w:rPr>
        <w:fldChar w:fldCharType="begin"/>
      </w:r>
      <w:r w:rsidR="00C4168E">
        <w:rPr>
          <w:noProof/>
          <w:webHidden/>
        </w:rPr>
        <w:instrText xml:space="preserve"> PAGEREF _Toc403728066 \h </w:instrText>
      </w:r>
      <w:r w:rsidR="00C4168E">
        <w:rPr>
          <w:noProof/>
          <w:webHidden/>
        </w:rPr>
      </w:r>
      <w:r w:rsidR="00C4168E">
        <w:rPr>
          <w:noProof/>
          <w:webHidden/>
        </w:rPr>
        <w:fldChar w:fldCharType="separate"/>
      </w:r>
      <w:ins w:id="165" w:author="Microsoft" w:date="2016-01-07T17:12:00Z">
        <w:r w:rsidR="00C46344">
          <w:rPr>
            <w:noProof/>
            <w:webHidden/>
          </w:rPr>
          <w:t>1</w:t>
        </w:r>
      </w:ins>
      <w:del w:id="166" w:author="Microsoft" w:date="2016-01-07T17:12:00Z">
        <w:r w:rsidR="00C4168E" w:rsidDel="00C46344">
          <w:rPr>
            <w:noProof/>
            <w:webHidden/>
          </w:rPr>
          <w:delText>45</w:delText>
        </w:r>
      </w:del>
      <w:r w:rsidR="00C416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AC99775" w14:textId="77777777" w:rsidR="009444AC" w:rsidRPr="00883F4B" w:rsidRDefault="002C609E">
      <w:pPr>
        <w:rPr>
          <w:rFonts w:ascii="宋体" w:hAnsi="宋体"/>
          <w:szCs w:val="21"/>
        </w:rPr>
        <w:sectPr w:rsidR="009444AC" w:rsidRPr="00883F4B" w:rsidSect="00565D96">
          <w:footerReference w:type="default" r:id="rId9"/>
          <w:pgSz w:w="11906" w:h="16838" w:code="9"/>
          <w:pgMar w:top="851" w:right="1133" w:bottom="851" w:left="851" w:header="851" w:footer="992" w:gutter="0"/>
          <w:pgNumType w:start="1"/>
          <w:cols w:space="425"/>
          <w:titlePg/>
          <w:docGrid w:type="lines" w:linePitch="312"/>
        </w:sectPr>
      </w:pPr>
      <w:r w:rsidRPr="00883F4B">
        <w:rPr>
          <w:rFonts w:ascii="宋体" w:hAnsi="宋体"/>
          <w:szCs w:val="21"/>
        </w:rPr>
        <w:fldChar w:fldCharType="end"/>
      </w:r>
    </w:p>
    <w:p w14:paraId="02C43734" w14:textId="77777777" w:rsidR="0070796A" w:rsidRPr="007F4091" w:rsidRDefault="0070796A" w:rsidP="00C75A6B">
      <w:pPr>
        <w:pStyle w:val="1"/>
      </w:pPr>
      <w:bookmarkStart w:id="167" w:name="_Toc351636272"/>
      <w:bookmarkStart w:id="168" w:name="_Toc381702010"/>
      <w:bookmarkStart w:id="169" w:name="_Toc403728040"/>
      <w:bookmarkStart w:id="170" w:name="_Toc376596774"/>
      <w:bookmarkStart w:id="171" w:name="_Toc376596882"/>
      <w:bookmarkStart w:id="172" w:name="_Toc376663709"/>
      <w:bookmarkStart w:id="173" w:name="_Toc376663846"/>
      <w:bookmarkStart w:id="174" w:name="_Toc376664097"/>
      <w:bookmarkStart w:id="175" w:name="_Toc394129664"/>
      <w:bookmarkStart w:id="176" w:name="_Toc507258857"/>
      <w:bookmarkStart w:id="177" w:name="_Toc507310568"/>
      <w:r>
        <w:rPr>
          <w:rFonts w:hint="eastAsia"/>
        </w:rPr>
        <w:lastRenderedPageBreak/>
        <w:t>文档</w:t>
      </w:r>
      <w:r w:rsidRPr="007F4091">
        <w:rPr>
          <w:rFonts w:hint="eastAsia"/>
        </w:rPr>
        <w:t>引言</w:t>
      </w:r>
      <w:bookmarkEnd w:id="167"/>
      <w:bookmarkEnd w:id="168"/>
      <w:bookmarkEnd w:id="169"/>
    </w:p>
    <w:p w14:paraId="3C86753F" w14:textId="77777777" w:rsidR="0070796A" w:rsidRPr="007F4091" w:rsidRDefault="0070796A" w:rsidP="00C75A6B">
      <w:pPr>
        <w:pStyle w:val="2"/>
      </w:pPr>
      <w:bookmarkStart w:id="178" w:name="_Toc350960683"/>
      <w:bookmarkStart w:id="179" w:name="_Toc351636170"/>
      <w:bookmarkStart w:id="180" w:name="_Toc351636273"/>
      <w:bookmarkStart w:id="181" w:name="_Toc381702011"/>
      <w:bookmarkStart w:id="182" w:name="_Toc403728041"/>
      <w:r>
        <w:rPr>
          <w:rFonts w:hint="eastAsia"/>
        </w:rPr>
        <w:t>文档</w:t>
      </w:r>
      <w:r w:rsidRPr="007F4091">
        <w:rPr>
          <w:rFonts w:hint="eastAsia"/>
        </w:rPr>
        <w:t>目的</w:t>
      </w:r>
      <w:bookmarkEnd w:id="178"/>
      <w:bookmarkEnd w:id="179"/>
      <w:bookmarkEnd w:id="180"/>
      <w:bookmarkEnd w:id="181"/>
      <w:bookmarkEnd w:id="182"/>
    </w:p>
    <w:p w14:paraId="0D4CC3F0" w14:textId="0DE5166C" w:rsidR="0070796A" w:rsidRPr="006C123F" w:rsidRDefault="008314A3" w:rsidP="0070796A">
      <w:pPr>
        <w:ind w:firstLine="420"/>
        <w:rPr>
          <w:kern w:val="0"/>
          <w:lang w:val="en-AU"/>
        </w:rPr>
      </w:pPr>
      <w:r>
        <w:rPr>
          <w:rFonts w:hint="eastAsia"/>
          <w:kern w:val="0"/>
          <w:lang w:val="en-AU"/>
        </w:rPr>
        <w:t>本文档定义了柬埔寨</w:t>
      </w:r>
      <w:r>
        <w:rPr>
          <w:kern w:val="0"/>
          <w:lang w:val="en-AU"/>
        </w:rPr>
        <w:t>国家</w:t>
      </w:r>
      <w:r w:rsidR="00F72556">
        <w:rPr>
          <w:rFonts w:hint="eastAsia"/>
          <w:kern w:val="0"/>
          <w:lang w:val="en-AU"/>
        </w:rPr>
        <w:t>福利</w:t>
      </w:r>
      <w:r>
        <w:rPr>
          <w:rFonts w:hint="eastAsia"/>
          <w:kern w:val="0"/>
          <w:lang w:val="en-AU"/>
        </w:rPr>
        <w:t>彩票</w:t>
      </w:r>
      <w:r>
        <w:rPr>
          <w:kern w:val="0"/>
          <w:lang w:val="en-AU"/>
        </w:rPr>
        <w:t>项目，终端机模块</w:t>
      </w:r>
      <w:r w:rsidR="0070796A">
        <w:rPr>
          <w:rFonts w:hint="eastAsia"/>
          <w:kern w:val="0"/>
          <w:lang w:val="en-AU"/>
        </w:rPr>
        <w:t>功能</w:t>
      </w:r>
      <w:r w:rsidR="0070796A" w:rsidRPr="00E15608">
        <w:rPr>
          <w:rFonts w:hint="eastAsia"/>
          <w:kern w:val="0"/>
          <w:lang w:val="en-AU"/>
        </w:rPr>
        <w:t>需求</w:t>
      </w:r>
      <w:r w:rsidR="0070796A">
        <w:rPr>
          <w:rFonts w:hint="eastAsia"/>
          <w:kern w:val="0"/>
          <w:lang w:val="en-AU"/>
        </w:rPr>
        <w:t>和非功能详情，</w:t>
      </w:r>
      <w:r w:rsidR="0070796A" w:rsidRPr="00E15608">
        <w:rPr>
          <w:rFonts w:hint="eastAsia"/>
          <w:kern w:val="0"/>
          <w:lang w:val="en-AU"/>
        </w:rPr>
        <w:t>是系统设计、</w:t>
      </w:r>
      <w:r w:rsidR="0070796A">
        <w:rPr>
          <w:rFonts w:hint="eastAsia"/>
          <w:kern w:val="0"/>
          <w:lang w:val="en-AU"/>
        </w:rPr>
        <w:t>软件</w:t>
      </w:r>
      <w:r w:rsidR="0070796A" w:rsidRPr="00E15608">
        <w:rPr>
          <w:rFonts w:hint="eastAsia"/>
          <w:kern w:val="0"/>
          <w:lang w:val="en-AU"/>
        </w:rPr>
        <w:t>测试、验收的标准。</w:t>
      </w:r>
    </w:p>
    <w:p w14:paraId="550594B2" w14:textId="77777777" w:rsidR="0070796A" w:rsidRPr="007F4091" w:rsidRDefault="0070796A" w:rsidP="00C75A6B">
      <w:pPr>
        <w:pStyle w:val="2"/>
      </w:pPr>
      <w:bookmarkStart w:id="183" w:name="_Toc350960684"/>
      <w:bookmarkStart w:id="184" w:name="_Toc351636171"/>
      <w:bookmarkStart w:id="185" w:name="_Toc351636274"/>
      <w:bookmarkStart w:id="186" w:name="_Toc381702012"/>
      <w:bookmarkStart w:id="187" w:name="_Toc403728042"/>
      <w:r w:rsidRPr="007F4091">
        <w:rPr>
          <w:rFonts w:hint="eastAsia"/>
        </w:rPr>
        <w:t>预期读者</w:t>
      </w:r>
      <w:bookmarkEnd w:id="183"/>
      <w:bookmarkEnd w:id="184"/>
      <w:bookmarkEnd w:id="185"/>
      <w:bookmarkEnd w:id="186"/>
      <w:bookmarkEnd w:id="187"/>
    </w:p>
    <w:p w14:paraId="52264795" w14:textId="77777777" w:rsidR="0070796A" w:rsidRDefault="0070796A" w:rsidP="00693E21">
      <w:pPr>
        <w:pStyle w:val="af4"/>
        <w:numPr>
          <w:ilvl w:val="0"/>
          <w:numId w:val="4"/>
        </w:numPr>
        <w:adjustRightInd w:val="0"/>
        <w:spacing w:line="300" w:lineRule="auto"/>
        <w:ind w:right="28" w:firstLineChars="0"/>
      </w:pPr>
      <w:r>
        <w:rPr>
          <w:rFonts w:hint="eastAsia"/>
        </w:rPr>
        <w:t>需求分析人员</w:t>
      </w:r>
    </w:p>
    <w:p w14:paraId="2194ED95" w14:textId="77777777" w:rsidR="0070796A" w:rsidRDefault="0070796A" w:rsidP="00693E21">
      <w:pPr>
        <w:pStyle w:val="af4"/>
        <w:numPr>
          <w:ilvl w:val="0"/>
          <w:numId w:val="4"/>
        </w:numPr>
        <w:adjustRightInd w:val="0"/>
        <w:spacing w:line="300" w:lineRule="auto"/>
        <w:ind w:right="28" w:firstLineChars="0"/>
      </w:pPr>
      <w:r>
        <w:rPr>
          <w:rFonts w:hint="eastAsia"/>
        </w:rPr>
        <w:t>技术设计人员</w:t>
      </w:r>
    </w:p>
    <w:p w14:paraId="696B276C" w14:textId="77777777" w:rsidR="0070796A" w:rsidRDefault="0070796A" w:rsidP="00693E21">
      <w:pPr>
        <w:pStyle w:val="af4"/>
        <w:numPr>
          <w:ilvl w:val="0"/>
          <w:numId w:val="4"/>
        </w:numPr>
        <w:adjustRightInd w:val="0"/>
        <w:spacing w:line="300" w:lineRule="auto"/>
        <w:ind w:right="28" w:firstLineChars="0"/>
      </w:pPr>
      <w:r>
        <w:rPr>
          <w:rFonts w:hint="eastAsia"/>
        </w:rPr>
        <w:t>数据库工程师</w:t>
      </w:r>
    </w:p>
    <w:p w14:paraId="4ED44036" w14:textId="77777777" w:rsidR="0070796A" w:rsidRDefault="0070796A" w:rsidP="00693E21">
      <w:pPr>
        <w:pStyle w:val="af4"/>
        <w:numPr>
          <w:ilvl w:val="0"/>
          <w:numId w:val="4"/>
        </w:numPr>
        <w:adjustRightInd w:val="0"/>
        <w:spacing w:line="300" w:lineRule="auto"/>
        <w:ind w:right="28" w:firstLineChars="0"/>
      </w:pPr>
      <w:r>
        <w:rPr>
          <w:rFonts w:hint="eastAsia"/>
        </w:rPr>
        <w:t>软件测试工程师</w:t>
      </w:r>
    </w:p>
    <w:p w14:paraId="3FB039A0" w14:textId="77777777" w:rsidR="0070796A" w:rsidRDefault="0070796A" w:rsidP="00693E21">
      <w:pPr>
        <w:pStyle w:val="af4"/>
        <w:numPr>
          <w:ilvl w:val="0"/>
          <w:numId w:val="4"/>
        </w:numPr>
        <w:adjustRightInd w:val="0"/>
        <w:spacing w:line="300" w:lineRule="auto"/>
        <w:ind w:right="28" w:firstLineChars="0"/>
      </w:pPr>
      <w:r>
        <w:rPr>
          <w:rFonts w:hint="eastAsia"/>
        </w:rPr>
        <w:t>最终产品验收人员</w:t>
      </w:r>
    </w:p>
    <w:p w14:paraId="0EF4D8D3" w14:textId="77777777" w:rsidR="0070796A" w:rsidRPr="007F4091" w:rsidRDefault="0070796A" w:rsidP="00C75A6B">
      <w:pPr>
        <w:pStyle w:val="2"/>
      </w:pPr>
      <w:bookmarkStart w:id="188" w:name="_Toc350960685"/>
      <w:bookmarkStart w:id="189" w:name="_Toc351636172"/>
      <w:bookmarkStart w:id="190" w:name="_Toc351636275"/>
      <w:bookmarkStart w:id="191" w:name="_Toc381702013"/>
      <w:bookmarkStart w:id="192" w:name="_Toc403728043"/>
      <w:r w:rsidRPr="007F4091">
        <w:rPr>
          <w:rFonts w:hint="eastAsia"/>
        </w:rPr>
        <w:t>参考文献</w:t>
      </w:r>
      <w:bookmarkEnd w:id="188"/>
      <w:bookmarkEnd w:id="189"/>
      <w:bookmarkEnd w:id="190"/>
      <w:bookmarkEnd w:id="191"/>
      <w:bookmarkEnd w:id="19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1417"/>
        <w:gridCol w:w="6521"/>
      </w:tblGrid>
      <w:tr w:rsidR="0070796A" w14:paraId="61D5BD81" w14:textId="77777777" w:rsidTr="008314A3">
        <w:tc>
          <w:tcPr>
            <w:tcW w:w="852" w:type="dxa"/>
            <w:shd w:val="clear" w:color="auto" w:fill="D9D9D9" w:themeFill="background1" w:themeFillShade="D9"/>
          </w:tcPr>
          <w:p w14:paraId="622EC0FC" w14:textId="77777777" w:rsidR="0070796A" w:rsidRDefault="0070796A" w:rsidP="00132E0C">
            <w:pPr>
              <w:jc w:val="center"/>
            </w:pPr>
            <w:bookmarkStart w:id="193" w:name="_Hlt502716140"/>
            <w:bookmarkStart w:id="194" w:name="_Toc507258858"/>
            <w:bookmarkStart w:id="195" w:name="_Toc507310569"/>
            <w:bookmarkEnd w:id="193"/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6AE7570" w14:textId="77777777" w:rsidR="0070796A" w:rsidRDefault="0070796A" w:rsidP="00132E0C">
            <w:r>
              <w:rPr>
                <w:rFonts w:hint="eastAsia"/>
              </w:rPr>
              <w:t>文献来源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5DDC271F" w14:textId="77777777" w:rsidR="0070796A" w:rsidRDefault="0070796A" w:rsidP="00132E0C">
            <w:r>
              <w:rPr>
                <w:rFonts w:hint="eastAsia"/>
              </w:rPr>
              <w:t>文献名称、章节范围、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地址等</w:t>
            </w:r>
          </w:p>
        </w:tc>
      </w:tr>
      <w:tr w:rsidR="0070796A" w14:paraId="6C2E887E" w14:textId="77777777" w:rsidTr="00132E0C">
        <w:tc>
          <w:tcPr>
            <w:tcW w:w="852" w:type="dxa"/>
          </w:tcPr>
          <w:p w14:paraId="5FD3F79F" w14:textId="77777777" w:rsidR="0070796A" w:rsidRDefault="0070796A" w:rsidP="00132E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61CF6EF8" w14:textId="77777777" w:rsidR="0070796A" w:rsidRDefault="0070796A" w:rsidP="00132E0C">
            <w:pPr>
              <w:jc w:val="center"/>
            </w:pPr>
            <w:r>
              <w:rPr>
                <w:rFonts w:hint="eastAsia"/>
              </w:rPr>
              <w:t>互联网</w:t>
            </w:r>
          </w:p>
        </w:tc>
        <w:tc>
          <w:tcPr>
            <w:tcW w:w="6521" w:type="dxa"/>
          </w:tcPr>
          <w:p w14:paraId="6DE1029F" w14:textId="77777777" w:rsidR="0070796A" w:rsidRDefault="0070796A" w:rsidP="00132E0C">
            <w:r>
              <w:rPr>
                <w:rFonts w:hint="eastAsia"/>
              </w:rPr>
              <w:t>彩票条例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财政部</w:t>
            </w:r>
          </w:p>
        </w:tc>
      </w:tr>
      <w:tr w:rsidR="0070796A" w14:paraId="20D636DD" w14:textId="77777777" w:rsidTr="00132E0C">
        <w:tc>
          <w:tcPr>
            <w:tcW w:w="852" w:type="dxa"/>
          </w:tcPr>
          <w:p w14:paraId="503737FE" w14:textId="77777777" w:rsidR="0070796A" w:rsidRDefault="0070796A" w:rsidP="00132E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716BEC9A" w14:textId="77777777" w:rsidR="0070796A" w:rsidRDefault="0070796A" w:rsidP="00132E0C">
            <w:pPr>
              <w:jc w:val="center"/>
            </w:pPr>
            <w:r>
              <w:rPr>
                <w:rFonts w:hint="eastAsia"/>
              </w:rPr>
              <w:t>互联网</w:t>
            </w:r>
          </w:p>
        </w:tc>
        <w:tc>
          <w:tcPr>
            <w:tcW w:w="6521" w:type="dxa"/>
          </w:tcPr>
          <w:p w14:paraId="5460CE46" w14:textId="77777777" w:rsidR="0070796A" w:rsidRDefault="0070796A" w:rsidP="00132E0C">
            <w:r w:rsidRPr="007A430A">
              <w:rPr>
                <w:rFonts w:hint="eastAsia"/>
              </w:rPr>
              <w:t>彩票管理条例实施细则</w:t>
            </w:r>
          </w:p>
        </w:tc>
      </w:tr>
      <w:tr w:rsidR="0070796A" w14:paraId="2EF1B644" w14:textId="77777777" w:rsidTr="00132E0C">
        <w:tc>
          <w:tcPr>
            <w:tcW w:w="852" w:type="dxa"/>
          </w:tcPr>
          <w:p w14:paraId="5503712F" w14:textId="77777777" w:rsidR="0070796A" w:rsidRDefault="0070796A" w:rsidP="00132E0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0019FB0F" w14:textId="77777777" w:rsidR="0070796A" w:rsidRDefault="0070796A" w:rsidP="00132E0C">
            <w:pPr>
              <w:jc w:val="center"/>
            </w:pPr>
            <w:r>
              <w:rPr>
                <w:rFonts w:hint="eastAsia"/>
              </w:rPr>
              <w:t>互联网</w:t>
            </w:r>
          </w:p>
        </w:tc>
        <w:tc>
          <w:tcPr>
            <w:tcW w:w="6521" w:type="dxa"/>
          </w:tcPr>
          <w:p w14:paraId="7FC11FE6" w14:textId="77777777" w:rsidR="0070796A" w:rsidRDefault="0070796A" w:rsidP="00132E0C">
            <w:r>
              <w:rPr>
                <w:rFonts w:hint="eastAsia"/>
              </w:rPr>
              <w:t>电话销售彩票管理暂行办法</w:t>
            </w:r>
          </w:p>
        </w:tc>
      </w:tr>
      <w:tr w:rsidR="0070796A" w14:paraId="6CECB01F" w14:textId="77777777" w:rsidTr="00132E0C">
        <w:tc>
          <w:tcPr>
            <w:tcW w:w="852" w:type="dxa"/>
          </w:tcPr>
          <w:p w14:paraId="09EA0BA0" w14:textId="77777777" w:rsidR="0070796A" w:rsidRDefault="0070796A" w:rsidP="00132E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72CCA016" w14:textId="77777777" w:rsidR="0070796A" w:rsidRDefault="0070796A" w:rsidP="00132E0C">
            <w:pPr>
              <w:jc w:val="center"/>
            </w:pPr>
            <w:r>
              <w:rPr>
                <w:rFonts w:hint="eastAsia"/>
              </w:rPr>
              <w:t>公司内容</w:t>
            </w:r>
          </w:p>
        </w:tc>
        <w:tc>
          <w:tcPr>
            <w:tcW w:w="6521" w:type="dxa"/>
          </w:tcPr>
          <w:p w14:paraId="2F265737" w14:textId="2A6A7747" w:rsidR="0070796A" w:rsidRPr="00B42BDE" w:rsidRDefault="0070796A" w:rsidP="00951875">
            <w:del w:id="196" w:author="user" w:date="2016-02-19T17:11:00Z">
              <w:r w:rsidDel="00E85CB1">
                <w:rPr>
                  <w:rFonts w:hint="eastAsia"/>
                </w:rPr>
                <w:delText>泰山</w:delText>
              </w:r>
              <w:r w:rsidR="00951875" w:rsidDel="00E85CB1">
                <w:rPr>
                  <w:rFonts w:hint="eastAsia"/>
                </w:rPr>
                <w:delText>终端</w:delText>
              </w:r>
              <w:r w:rsidDel="00E85CB1">
                <w:rPr>
                  <w:rFonts w:hint="eastAsia"/>
                </w:rPr>
                <w:delText>需求</w:delText>
              </w:r>
            </w:del>
            <w:ins w:id="197" w:author="user" w:date="2016-02-19T17:11:00Z">
              <w:r w:rsidR="00E85CB1">
                <w:rPr>
                  <w:rFonts w:hint="eastAsia"/>
                </w:rPr>
                <w:t>柬埔寨终端机需求规格说明书</w:t>
              </w:r>
            </w:ins>
          </w:p>
        </w:tc>
      </w:tr>
    </w:tbl>
    <w:p w14:paraId="1E7919D8" w14:textId="77777777" w:rsidR="0070796A" w:rsidRPr="001A12E4" w:rsidRDefault="0070796A" w:rsidP="00C75A6B">
      <w:pPr>
        <w:pStyle w:val="1"/>
      </w:pPr>
      <w:bookmarkStart w:id="198" w:name="_Toc350960687"/>
      <w:bookmarkStart w:id="199" w:name="_Toc351636174"/>
      <w:bookmarkStart w:id="200" w:name="_Toc351636277"/>
      <w:bookmarkStart w:id="201" w:name="_Toc381702015"/>
      <w:bookmarkStart w:id="202" w:name="_Toc403728044"/>
      <w:bookmarkEnd w:id="194"/>
      <w:bookmarkEnd w:id="195"/>
      <w:r w:rsidRPr="001A12E4">
        <w:rPr>
          <w:rFonts w:hint="eastAsia"/>
        </w:rPr>
        <w:t>产品综述</w:t>
      </w:r>
      <w:bookmarkEnd w:id="198"/>
      <w:bookmarkEnd w:id="199"/>
      <w:bookmarkEnd w:id="200"/>
      <w:bookmarkEnd w:id="201"/>
      <w:bookmarkEnd w:id="202"/>
    </w:p>
    <w:p w14:paraId="26E14225" w14:textId="77777777" w:rsidR="0070796A" w:rsidRPr="007F4091" w:rsidRDefault="0070796A" w:rsidP="00C75A6B">
      <w:pPr>
        <w:pStyle w:val="2"/>
      </w:pPr>
      <w:bookmarkStart w:id="203" w:name="_Toc350960688"/>
      <w:bookmarkStart w:id="204" w:name="_Toc351636175"/>
      <w:bookmarkStart w:id="205" w:name="_Toc351636278"/>
      <w:bookmarkStart w:id="206" w:name="_Toc381702016"/>
      <w:bookmarkStart w:id="207" w:name="_Toc403728045"/>
      <w:r>
        <w:rPr>
          <w:rFonts w:hint="eastAsia"/>
        </w:rPr>
        <w:t>产品</w:t>
      </w:r>
      <w:r w:rsidRPr="007F4091">
        <w:rPr>
          <w:rFonts w:hint="eastAsia"/>
        </w:rPr>
        <w:t>背景</w:t>
      </w:r>
      <w:bookmarkEnd w:id="203"/>
      <w:bookmarkEnd w:id="204"/>
      <w:bookmarkEnd w:id="205"/>
      <w:bookmarkEnd w:id="206"/>
      <w:bookmarkEnd w:id="207"/>
    </w:p>
    <w:p w14:paraId="3CC2F131" w14:textId="52B3F560" w:rsidR="0070796A" w:rsidRPr="00553CCF" w:rsidRDefault="00F2763A" w:rsidP="00C75A6B">
      <w:pPr>
        <w:ind w:firstLineChars="200" w:firstLine="420"/>
      </w:pPr>
      <w:r>
        <w:rPr>
          <w:rFonts w:hint="eastAsia"/>
        </w:rPr>
        <w:t>本</w:t>
      </w:r>
      <w:r>
        <w:t>产品是</w:t>
      </w:r>
      <w:r>
        <w:rPr>
          <w:rFonts w:hint="eastAsia"/>
        </w:rPr>
        <w:t>电脑</w:t>
      </w:r>
      <w:r>
        <w:t>票销售</w:t>
      </w:r>
      <w:r>
        <w:rPr>
          <w:rFonts w:hint="eastAsia"/>
        </w:rPr>
        <w:t>终端机</w:t>
      </w:r>
      <w:r>
        <w:t>的</w:t>
      </w:r>
      <w:r>
        <w:rPr>
          <w:rFonts w:hint="eastAsia"/>
        </w:rPr>
        <w:t>销售</w:t>
      </w:r>
      <w:r>
        <w:t>软件，与电脑票销售系统</w:t>
      </w:r>
      <w:r>
        <w:rPr>
          <w:rFonts w:hint="eastAsia"/>
        </w:rPr>
        <w:t>连接</w:t>
      </w:r>
      <w:r>
        <w:t>，完成彩票交易、数据查询等功能</w:t>
      </w:r>
      <w:r w:rsidR="0070796A">
        <w:rPr>
          <w:rFonts w:hint="eastAsia"/>
        </w:rPr>
        <w:t>。</w:t>
      </w:r>
    </w:p>
    <w:p w14:paraId="1DABC7EF" w14:textId="77777777" w:rsidR="0070796A" w:rsidRPr="007F4091" w:rsidRDefault="0070796A" w:rsidP="00C75A6B">
      <w:pPr>
        <w:pStyle w:val="2"/>
      </w:pPr>
      <w:bookmarkStart w:id="208" w:name="_Toc350960689"/>
      <w:bookmarkStart w:id="209" w:name="_Toc351636176"/>
      <w:bookmarkStart w:id="210" w:name="_Toc351636279"/>
      <w:bookmarkStart w:id="211" w:name="_Toc381702017"/>
      <w:bookmarkStart w:id="212" w:name="_Toc403728046"/>
      <w:r w:rsidRPr="007F4091">
        <w:rPr>
          <w:rFonts w:hint="eastAsia"/>
        </w:rPr>
        <w:t>功能特性</w:t>
      </w:r>
      <w:bookmarkEnd w:id="208"/>
      <w:bookmarkEnd w:id="209"/>
      <w:bookmarkEnd w:id="210"/>
      <w:bookmarkEnd w:id="211"/>
      <w:bookmarkEnd w:id="212"/>
    </w:p>
    <w:p w14:paraId="6221DB36" w14:textId="77777777" w:rsidR="0070796A" w:rsidRDefault="0070796A" w:rsidP="0070796A">
      <w:pPr>
        <w:ind w:firstLineChars="200" w:firstLine="420"/>
      </w:pPr>
      <w:r>
        <w:rPr>
          <w:rFonts w:hint="eastAsia"/>
        </w:rPr>
        <w:t>运营支撑服务核心功能如下表：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5"/>
        <w:gridCol w:w="7703"/>
      </w:tblGrid>
      <w:tr w:rsidR="0070796A" w:rsidRPr="007F4091" w14:paraId="2FA74058" w14:textId="77777777" w:rsidTr="008314A3">
        <w:tc>
          <w:tcPr>
            <w:tcW w:w="776" w:type="pct"/>
            <w:shd w:val="clear" w:color="auto" w:fill="D9D9D9" w:themeFill="background1" w:themeFillShade="D9"/>
          </w:tcPr>
          <w:p w14:paraId="47E39A15" w14:textId="77777777" w:rsidR="0070796A" w:rsidRPr="007F4091" w:rsidRDefault="0070796A" w:rsidP="00A939E9">
            <w:pPr>
              <w:spacing w:before="240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4224" w:type="pct"/>
            <w:shd w:val="clear" w:color="auto" w:fill="D9D9D9" w:themeFill="background1" w:themeFillShade="D9"/>
          </w:tcPr>
          <w:p w14:paraId="019AEDF3" w14:textId="77777777" w:rsidR="0070796A" w:rsidRPr="007F4091" w:rsidRDefault="0070796A" w:rsidP="00A939E9">
            <w:pPr>
              <w:spacing w:before="240"/>
            </w:pPr>
            <w:r>
              <w:rPr>
                <w:rFonts w:hint="eastAsia"/>
              </w:rPr>
              <w:t>描述</w:t>
            </w:r>
          </w:p>
        </w:tc>
      </w:tr>
      <w:tr w:rsidR="0070796A" w:rsidRPr="007F4091" w14:paraId="3C2C6B83" w14:textId="77777777" w:rsidTr="008314A3">
        <w:tc>
          <w:tcPr>
            <w:tcW w:w="776" w:type="pct"/>
          </w:tcPr>
          <w:p w14:paraId="3E5C4B3C" w14:textId="4D3546A6" w:rsidR="0070796A" w:rsidRPr="007F4091" w:rsidRDefault="008314A3" w:rsidP="00A939E9">
            <w:pPr>
              <w:spacing w:before="240"/>
            </w:pPr>
            <w:r>
              <w:rPr>
                <w:rFonts w:hint="eastAsia"/>
              </w:rPr>
              <w:lastRenderedPageBreak/>
              <w:t>彩票</w:t>
            </w:r>
            <w:r w:rsidR="00F2763A">
              <w:rPr>
                <w:rFonts w:hint="eastAsia"/>
              </w:rPr>
              <w:t>交易</w:t>
            </w:r>
          </w:p>
        </w:tc>
        <w:tc>
          <w:tcPr>
            <w:tcW w:w="4224" w:type="pct"/>
          </w:tcPr>
          <w:p w14:paraId="75BF04EA" w14:textId="4A9A02E4" w:rsidR="0070796A" w:rsidRPr="007F4091" w:rsidRDefault="00A939E9" w:rsidP="009F4F41">
            <w:pPr>
              <w:spacing w:before="240"/>
            </w:pPr>
            <w:r>
              <w:rPr>
                <w:rFonts w:hint="eastAsia"/>
              </w:rPr>
              <w:t>完成</w:t>
            </w:r>
            <w:r>
              <w:t>游戏的</w:t>
            </w:r>
            <w:r>
              <w:rPr>
                <w:rFonts w:hint="eastAsia"/>
              </w:rPr>
              <w:t>售票</w:t>
            </w:r>
            <w:r>
              <w:t>、兑奖</w:t>
            </w:r>
            <w:r w:rsidR="009F4F41">
              <w:rPr>
                <w:rFonts w:hint="eastAsia"/>
              </w:rPr>
              <w:t>；</w:t>
            </w:r>
          </w:p>
        </w:tc>
      </w:tr>
      <w:tr w:rsidR="0070796A" w14:paraId="3360901B" w14:textId="77777777" w:rsidTr="008314A3">
        <w:tc>
          <w:tcPr>
            <w:tcW w:w="776" w:type="pct"/>
          </w:tcPr>
          <w:p w14:paraId="0F2546A7" w14:textId="77777777" w:rsidR="00F2763A" w:rsidRDefault="00F2763A" w:rsidP="00A939E9">
            <w:pPr>
              <w:spacing w:before="240"/>
            </w:pPr>
            <w:r>
              <w:rPr>
                <w:rFonts w:hint="eastAsia"/>
              </w:rPr>
              <w:t>开机</w:t>
            </w:r>
          </w:p>
        </w:tc>
        <w:tc>
          <w:tcPr>
            <w:tcW w:w="4224" w:type="pct"/>
          </w:tcPr>
          <w:p w14:paraId="241421C7" w14:textId="77777777" w:rsidR="0070796A" w:rsidRDefault="00A939E9" w:rsidP="00A939E9">
            <w:pPr>
              <w:spacing w:before="240"/>
            </w:pPr>
            <w:r>
              <w:rPr>
                <w:rFonts w:hint="eastAsia"/>
              </w:rPr>
              <w:t>完成</w:t>
            </w:r>
            <w:r>
              <w:t>终端机开机自检、设备认证</w:t>
            </w:r>
            <w:r>
              <w:rPr>
                <w:rFonts w:hint="eastAsia"/>
              </w:rPr>
              <w:t>、</w:t>
            </w:r>
            <w:r>
              <w:t>登录等功能</w:t>
            </w:r>
          </w:p>
        </w:tc>
      </w:tr>
      <w:tr w:rsidR="0070796A" w14:paraId="0CA8758B" w14:textId="77777777" w:rsidTr="008314A3">
        <w:tc>
          <w:tcPr>
            <w:tcW w:w="776" w:type="pct"/>
          </w:tcPr>
          <w:p w14:paraId="1A853A39" w14:textId="77777777" w:rsidR="0070796A" w:rsidRDefault="00F2763A" w:rsidP="00A939E9">
            <w:pPr>
              <w:spacing w:before="240"/>
            </w:pPr>
            <w:r>
              <w:rPr>
                <w:rFonts w:hint="eastAsia"/>
              </w:rPr>
              <w:t>状态提示</w:t>
            </w:r>
          </w:p>
        </w:tc>
        <w:tc>
          <w:tcPr>
            <w:tcW w:w="4224" w:type="pct"/>
          </w:tcPr>
          <w:p w14:paraId="04174B17" w14:textId="77777777" w:rsidR="0070796A" w:rsidRDefault="00A939E9" w:rsidP="00A939E9">
            <w:pPr>
              <w:spacing w:before="240"/>
            </w:pPr>
            <w:r>
              <w:rPr>
                <w:rFonts w:hint="eastAsia"/>
              </w:rPr>
              <w:t>完成</w:t>
            </w:r>
            <w:r>
              <w:t>这对</w:t>
            </w:r>
            <w:r>
              <w:rPr>
                <w:rFonts w:hint="eastAsia"/>
              </w:rPr>
              <w:t>终端打印机</w:t>
            </w:r>
            <w:r>
              <w:t>、</w:t>
            </w:r>
            <w:proofErr w:type="gramStart"/>
            <w:r>
              <w:rPr>
                <w:rFonts w:hint="eastAsia"/>
              </w:rPr>
              <w:t>读票机</w:t>
            </w:r>
            <w:proofErr w:type="gramEnd"/>
            <w:r>
              <w:t>、等关机设备的状态检测与提示。</w:t>
            </w:r>
          </w:p>
        </w:tc>
      </w:tr>
      <w:tr w:rsidR="0070796A" w:rsidRPr="00494C92" w14:paraId="1B4678FB" w14:textId="77777777" w:rsidTr="008314A3">
        <w:tc>
          <w:tcPr>
            <w:tcW w:w="776" w:type="pct"/>
          </w:tcPr>
          <w:p w14:paraId="35B21436" w14:textId="77777777" w:rsidR="0070796A" w:rsidRDefault="00F2763A" w:rsidP="00A939E9">
            <w:pPr>
              <w:spacing w:before="240"/>
            </w:pPr>
            <w:r>
              <w:rPr>
                <w:rFonts w:hint="eastAsia"/>
              </w:rPr>
              <w:t>数据</w:t>
            </w:r>
            <w:r>
              <w:t>报表</w:t>
            </w:r>
          </w:p>
        </w:tc>
        <w:tc>
          <w:tcPr>
            <w:tcW w:w="4224" w:type="pct"/>
          </w:tcPr>
          <w:p w14:paraId="0BBE36BC" w14:textId="77777777" w:rsidR="0070796A" w:rsidRDefault="00A939E9" w:rsidP="00A939E9">
            <w:pPr>
              <w:spacing w:before="240"/>
            </w:pPr>
            <w:r>
              <w:rPr>
                <w:rFonts w:hint="eastAsia"/>
              </w:rPr>
              <w:t>提供销售</w:t>
            </w:r>
            <w:r>
              <w:t>数据查询功能。</w:t>
            </w:r>
          </w:p>
        </w:tc>
      </w:tr>
      <w:tr w:rsidR="0070796A" w14:paraId="0FEE5392" w14:textId="77777777" w:rsidTr="008314A3">
        <w:tc>
          <w:tcPr>
            <w:tcW w:w="776" w:type="pct"/>
          </w:tcPr>
          <w:p w14:paraId="799BEEE0" w14:textId="1CF0320A" w:rsidR="0070796A" w:rsidRDefault="008314A3" w:rsidP="00A939E9">
            <w:pPr>
              <w:spacing w:before="240"/>
            </w:pPr>
            <w:r>
              <w:rPr>
                <w:rFonts w:hint="eastAsia"/>
              </w:rPr>
              <w:t>系统设定</w:t>
            </w:r>
          </w:p>
        </w:tc>
        <w:tc>
          <w:tcPr>
            <w:tcW w:w="4224" w:type="pct"/>
          </w:tcPr>
          <w:p w14:paraId="6E280254" w14:textId="77777777" w:rsidR="0070796A" w:rsidRDefault="00A939E9" w:rsidP="00A939E9">
            <w:pPr>
              <w:spacing w:before="240"/>
            </w:pPr>
            <w:r>
              <w:rPr>
                <w:rFonts w:hint="eastAsia"/>
              </w:rPr>
              <w:t>提供</w:t>
            </w:r>
            <w:r>
              <w:t>关键检测</w:t>
            </w:r>
            <w:r>
              <w:rPr>
                <w:rFonts w:hint="eastAsia"/>
              </w:rPr>
              <w:t>设备</w:t>
            </w:r>
            <w:r>
              <w:t>的检测。</w:t>
            </w:r>
          </w:p>
        </w:tc>
      </w:tr>
      <w:tr w:rsidR="0070796A" w14:paraId="6826E0CA" w14:textId="77777777" w:rsidTr="008314A3">
        <w:tc>
          <w:tcPr>
            <w:tcW w:w="776" w:type="pct"/>
          </w:tcPr>
          <w:p w14:paraId="4508AFAD" w14:textId="77777777" w:rsidR="0070796A" w:rsidRDefault="00A939E9" w:rsidP="00A939E9">
            <w:pPr>
              <w:spacing w:before="240"/>
            </w:pPr>
            <w:r>
              <w:rPr>
                <w:rFonts w:hint="eastAsia"/>
              </w:rPr>
              <w:t>软件</w:t>
            </w:r>
            <w:r>
              <w:t>更新</w:t>
            </w:r>
          </w:p>
        </w:tc>
        <w:tc>
          <w:tcPr>
            <w:tcW w:w="4224" w:type="pct"/>
          </w:tcPr>
          <w:p w14:paraId="79485D0E" w14:textId="77777777" w:rsidR="0070796A" w:rsidRDefault="00A939E9" w:rsidP="00A939E9">
            <w:pPr>
              <w:spacing w:before="240"/>
            </w:pPr>
            <w:r>
              <w:rPr>
                <w:rFonts w:hint="eastAsia"/>
              </w:rPr>
              <w:t>提供终端</w:t>
            </w:r>
            <w:r>
              <w:t>软件更新</w:t>
            </w:r>
            <w:r>
              <w:rPr>
                <w:rFonts w:hint="eastAsia"/>
              </w:rPr>
              <w:t>支持</w:t>
            </w:r>
            <w:r w:rsidR="00237E02">
              <w:rPr>
                <w:rFonts w:hint="eastAsia"/>
              </w:rPr>
              <w:t>。</w:t>
            </w:r>
          </w:p>
        </w:tc>
      </w:tr>
      <w:tr w:rsidR="00A939E9" w14:paraId="67079CE1" w14:textId="77777777" w:rsidTr="008314A3">
        <w:tc>
          <w:tcPr>
            <w:tcW w:w="776" w:type="pct"/>
          </w:tcPr>
          <w:p w14:paraId="368A8538" w14:textId="77777777" w:rsidR="00A939E9" w:rsidRDefault="00A939E9" w:rsidP="00A939E9">
            <w:pPr>
              <w:spacing w:before="240"/>
            </w:pPr>
            <w:r>
              <w:rPr>
                <w:rFonts w:hint="eastAsia"/>
              </w:rPr>
              <w:t>开奖</w:t>
            </w:r>
            <w:r>
              <w:t>动画</w:t>
            </w:r>
          </w:p>
        </w:tc>
        <w:tc>
          <w:tcPr>
            <w:tcW w:w="4224" w:type="pct"/>
          </w:tcPr>
          <w:p w14:paraId="7B257508" w14:textId="77777777" w:rsidR="00A939E9" w:rsidRDefault="00A939E9" w:rsidP="00A939E9">
            <w:pPr>
              <w:spacing w:before="240"/>
            </w:pPr>
            <w:r>
              <w:rPr>
                <w:rFonts w:hint="eastAsia"/>
              </w:rPr>
              <w:t>提供</w:t>
            </w:r>
            <w:r>
              <w:t>开奖动画显示</w:t>
            </w:r>
            <w:r w:rsidR="00237E02">
              <w:rPr>
                <w:rFonts w:hint="eastAsia"/>
              </w:rPr>
              <w:t>。</w:t>
            </w:r>
          </w:p>
        </w:tc>
      </w:tr>
      <w:tr w:rsidR="00A939E9" w14:paraId="10FAEB2F" w14:textId="77777777" w:rsidTr="008314A3">
        <w:tc>
          <w:tcPr>
            <w:tcW w:w="776" w:type="pct"/>
          </w:tcPr>
          <w:p w14:paraId="2A1A5003" w14:textId="77777777" w:rsidR="00A939E9" w:rsidRDefault="00A939E9" w:rsidP="00A939E9">
            <w:pPr>
              <w:spacing w:before="240"/>
            </w:pPr>
            <w:r>
              <w:rPr>
                <w:rFonts w:hint="eastAsia"/>
              </w:rPr>
              <w:t>维护</w:t>
            </w:r>
            <w:r>
              <w:t>模式</w:t>
            </w:r>
          </w:p>
        </w:tc>
        <w:tc>
          <w:tcPr>
            <w:tcW w:w="4224" w:type="pct"/>
          </w:tcPr>
          <w:p w14:paraId="4E7C489F" w14:textId="77777777" w:rsidR="00A939E9" w:rsidRDefault="00A939E9" w:rsidP="00A939E9">
            <w:pPr>
              <w:spacing w:before="240"/>
            </w:pPr>
            <w:r>
              <w:rPr>
                <w:rFonts w:hint="eastAsia"/>
              </w:rPr>
              <w:t>提供</w:t>
            </w:r>
            <w:r>
              <w:t>维护模式</w:t>
            </w:r>
            <w:r>
              <w:rPr>
                <w:rFonts w:hint="eastAsia"/>
              </w:rPr>
              <w:t>登录</w:t>
            </w:r>
            <w:r>
              <w:t>，</w:t>
            </w:r>
            <w:r w:rsidR="00237E02">
              <w:rPr>
                <w:rFonts w:hint="eastAsia"/>
              </w:rPr>
              <w:t>提供</w:t>
            </w:r>
            <w:r w:rsidR="00237E02">
              <w:t>关键</w:t>
            </w:r>
            <w:r w:rsidR="00237E02">
              <w:rPr>
                <w:rFonts w:hint="eastAsia"/>
              </w:rPr>
              <w:t>配置</w:t>
            </w:r>
            <w:r w:rsidR="00237E02">
              <w:t>修改。</w:t>
            </w:r>
          </w:p>
        </w:tc>
      </w:tr>
    </w:tbl>
    <w:p w14:paraId="051D2160" w14:textId="77777777" w:rsidR="0070796A" w:rsidRDefault="0070796A" w:rsidP="0070796A"/>
    <w:p w14:paraId="4996154C" w14:textId="77777777" w:rsidR="0070796A" w:rsidRPr="007F4091" w:rsidRDefault="0070796A" w:rsidP="00C75A6B">
      <w:pPr>
        <w:pStyle w:val="2"/>
      </w:pPr>
      <w:bookmarkStart w:id="213" w:name="_Toc350960690"/>
      <w:bookmarkStart w:id="214" w:name="_Toc351636177"/>
      <w:bookmarkStart w:id="215" w:name="_Toc351636280"/>
      <w:bookmarkStart w:id="216" w:name="_Toc381702018"/>
      <w:bookmarkStart w:id="217" w:name="_Toc403728047"/>
      <w:r w:rsidRPr="007F4091">
        <w:rPr>
          <w:rFonts w:hint="eastAsia"/>
        </w:rPr>
        <w:t>角色</w:t>
      </w:r>
      <w:bookmarkEnd w:id="213"/>
      <w:bookmarkEnd w:id="214"/>
      <w:bookmarkEnd w:id="215"/>
      <w:r>
        <w:rPr>
          <w:rFonts w:hint="eastAsia"/>
        </w:rPr>
        <w:t>定义</w:t>
      </w:r>
      <w:bookmarkEnd w:id="216"/>
      <w:bookmarkEnd w:id="217"/>
    </w:p>
    <w:p w14:paraId="1DBBF202" w14:textId="77777777" w:rsidR="0070796A" w:rsidRPr="00111392" w:rsidRDefault="0070796A" w:rsidP="0070796A">
      <w:pPr>
        <w:ind w:firstLine="420"/>
        <w:rPr>
          <w:kern w:val="0"/>
          <w:lang w:val="en-AU"/>
        </w:rPr>
      </w:pPr>
      <w:r>
        <w:rPr>
          <w:rFonts w:hint="eastAsia"/>
          <w:kern w:val="0"/>
          <w:lang w:val="en-AU"/>
        </w:rPr>
        <w:t>系统涉及的角色及其关系如上图所示，具体职责说明如下：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1"/>
        <w:gridCol w:w="7407"/>
      </w:tblGrid>
      <w:tr w:rsidR="00237E02" w:rsidRPr="007F4091" w14:paraId="4A3930C5" w14:textId="77777777" w:rsidTr="008314A3">
        <w:tc>
          <w:tcPr>
            <w:tcW w:w="938" w:type="pct"/>
            <w:shd w:val="clear" w:color="auto" w:fill="D9D9D9" w:themeFill="background1" w:themeFillShade="D9"/>
          </w:tcPr>
          <w:p w14:paraId="4E3FF1B2" w14:textId="77777777" w:rsidR="00237E02" w:rsidRPr="007F4091" w:rsidRDefault="00237E02" w:rsidP="00237E02">
            <w:pPr>
              <w:spacing w:before="240"/>
            </w:pPr>
            <w:r w:rsidRPr="007F4091">
              <w:rPr>
                <w:rFonts w:hint="eastAsia"/>
              </w:rPr>
              <w:t>角色</w:t>
            </w:r>
            <w:r>
              <w:rPr>
                <w:rFonts w:hint="eastAsia"/>
              </w:rPr>
              <w:t>名称</w:t>
            </w:r>
          </w:p>
        </w:tc>
        <w:tc>
          <w:tcPr>
            <w:tcW w:w="4063" w:type="pct"/>
            <w:shd w:val="clear" w:color="auto" w:fill="D9D9D9" w:themeFill="background1" w:themeFillShade="D9"/>
          </w:tcPr>
          <w:p w14:paraId="062811A2" w14:textId="77777777" w:rsidR="00237E02" w:rsidRPr="007F4091" w:rsidRDefault="00237E02" w:rsidP="00237E02">
            <w:pPr>
              <w:spacing w:before="240"/>
            </w:pPr>
            <w:r>
              <w:rPr>
                <w:rFonts w:hint="eastAsia"/>
              </w:rPr>
              <w:t>角色</w:t>
            </w:r>
            <w:r w:rsidRPr="007F4091">
              <w:rPr>
                <w:rFonts w:hint="eastAsia"/>
              </w:rPr>
              <w:t>主要职能</w:t>
            </w:r>
          </w:p>
        </w:tc>
      </w:tr>
      <w:tr w:rsidR="00237E02" w:rsidRPr="007F4091" w14:paraId="69D019C9" w14:textId="77777777" w:rsidTr="008314A3">
        <w:tc>
          <w:tcPr>
            <w:tcW w:w="938" w:type="pct"/>
          </w:tcPr>
          <w:p w14:paraId="0F10C2E5" w14:textId="77777777" w:rsidR="00237E02" w:rsidRPr="007F4091" w:rsidRDefault="00237E02" w:rsidP="00237E02">
            <w:pPr>
              <w:spacing w:before="240"/>
            </w:pPr>
            <w:r>
              <w:rPr>
                <w:rFonts w:hint="eastAsia"/>
              </w:rPr>
              <w:t>销售员</w:t>
            </w:r>
          </w:p>
        </w:tc>
        <w:tc>
          <w:tcPr>
            <w:tcW w:w="4063" w:type="pct"/>
          </w:tcPr>
          <w:p w14:paraId="1111900E" w14:textId="77777777" w:rsidR="00237E02" w:rsidRPr="007F4091" w:rsidRDefault="00237E02" w:rsidP="00237E02">
            <w:pPr>
              <w:spacing w:before="240"/>
            </w:pPr>
            <w:r>
              <w:rPr>
                <w:rFonts w:hint="eastAsia"/>
              </w:rPr>
              <w:t>完成</w:t>
            </w:r>
            <w:r>
              <w:t>销售兑奖</w:t>
            </w:r>
            <w:r>
              <w:rPr>
                <w:rFonts w:hint="eastAsia"/>
              </w:rPr>
              <w:t>等交易功能</w:t>
            </w:r>
            <w:r>
              <w:t>，</w:t>
            </w:r>
            <w:r>
              <w:rPr>
                <w:rFonts w:hint="eastAsia"/>
              </w:rPr>
              <w:t>但</w:t>
            </w:r>
            <w:r w:rsidR="00462B01">
              <w:rPr>
                <w:rFonts w:hint="eastAsia"/>
              </w:rPr>
              <w:t>可以交易</w:t>
            </w:r>
            <w:r w:rsidR="00462B01">
              <w:t>数值</w:t>
            </w:r>
            <w:r w:rsidR="00462B01">
              <w:rPr>
                <w:rFonts w:hint="eastAsia"/>
              </w:rPr>
              <w:t>受</w:t>
            </w:r>
            <w:r w:rsidR="00462B01">
              <w:t>主机限制</w:t>
            </w:r>
            <w:r w:rsidR="00462B01">
              <w:rPr>
                <w:rFonts w:hint="eastAsia"/>
              </w:rPr>
              <w:t>；</w:t>
            </w:r>
            <w:r w:rsidR="00462B01">
              <w:t>完成部分报表功能。</w:t>
            </w:r>
          </w:p>
        </w:tc>
      </w:tr>
      <w:tr w:rsidR="00237E02" w:rsidRPr="007F4091" w14:paraId="4E36B2E9" w14:textId="77777777" w:rsidTr="008314A3">
        <w:tc>
          <w:tcPr>
            <w:tcW w:w="938" w:type="pct"/>
          </w:tcPr>
          <w:p w14:paraId="6F7A36C4" w14:textId="77777777" w:rsidR="00237E02" w:rsidRDefault="00237E02" w:rsidP="00237E02">
            <w:pPr>
              <w:spacing w:before="240"/>
            </w:pPr>
            <w:r>
              <w:rPr>
                <w:rFonts w:hint="eastAsia"/>
              </w:rPr>
              <w:t>销售</w:t>
            </w:r>
            <w:proofErr w:type="gramStart"/>
            <w:r>
              <w:rPr>
                <w:rFonts w:hint="eastAsia"/>
              </w:rPr>
              <w:t>站</w:t>
            </w:r>
            <w:r>
              <w:t>经理</w:t>
            </w:r>
            <w:proofErr w:type="gramEnd"/>
          </w:p>
        </w:tc>
        <w:tc>
          <w:tcPr>
            <w:tcW w:w="4063" w:type="pct"/>
          </w:tcPr>
          <w:p w14:paraId="3E93FBFB" w14:textId="77777777" w:rsidR="00237E02" w:rsidRDefault="00462B01" w:rsidP="00237E02">
            <w:pPr>
              <w:spacing w:before="240"/>
            </w:pPr>
            <w:r>
              <w:rPr>
                <w:rFonts w:hint="eastAsia"/>
              </w:rPr>
              <w:t>完成</w:t>
            </w:r>
            <w:r>
              <w:t>销售兑奖</w:t>
            </w:r>
            <w:r>
              <w:rPr>
                <w:rFonts w:hint="eastAsia"/>
              </w:rPr>
              <w:t>等交易功能</w:t>
            </w:r>
            <w:r>
              <w:t>，</w:t>
            </w:r>
            <w:r>
              <w:rPr>
                <w:rFonts w:hint="eastAsia"/>
              </w:rPr>
              <w:t>但可以交易</w:t>
            </w:r>
            <w:r>
              <w:t>数值</w:t>
            </w:r>
            <w:r>
              <w:rPr>
                <w:rFonts w:hint="eastAsia"/>
              </w:rPr>
              <w:t>受</w:t>
            </w:r>
            <w:r>
              <w:t>主机限制</w:t>
            </w:r>
            <w:r>
              <w:rPr>
                <w:rFonts w:hint="eastAsia"/>
              </w:rPr>
              <w:t>；</w:t>
            </w:r>
            <w:r>
              <w:t>可查询全部报表</w:t>
            </w:r>
          </w:p>
        </w:tc>
      </w:tr>
      <w:tr w:rsidR="00462B01" w:rsidRPr="007F4091" w14:paraId="711D3965" w14:textId="77777777" w:rsidTr="008314A3">
        <w:tc>
          <w:tcPr>
            <w:tcW w:w="938" w:type="pct"/>
          </w:tcPr>
          <w:p w14:paraId="3F8EF710" w14:textId="77777777" w:rsidR="00462B01" w:rsidRDefault="00462B01" w:rsidP="00237E02">
            <w:pPr>
              <w:spacing w:before="240"/>
            </w:pPr>
            <w:r>
              <w:rPr>
                <w:rFonts w:hint="eastAsia"/>
              </w:rPr>
              <w:t>培训员</w:t>
            </w:r>
          </w:p>
        </w:tc>
        <w:tc>
          <w:tcPr>
            <w:tcW w:w="4063" w:type="pct"/>
          </w:tcPr>
          <w:p w14:paraId="6AA90477" w14:textId="34AD2E78" w:rsidR="00462B01" w:rsidRDefault="00AE720C" w:rsidP="00237E02">
            <w:pPr>
              <w:spacing w:before="240"/>
            </w:pPr>
            <w:r>
              <w:rPr>
                <w:rFonts w:hint="eastAsia"/>
              </w:rPr>
              <w:t>销售</w:t>
            </w:r>
            <w:proofErr w:type="gramStart"/>
            <w:r>
              <w:rPr>
                <w:rFonts w:hint="eastAsia"/>
              </w:rPr>
              <w:t>员</w:t>
            </w:r>
            <w:r>
              <w:t>类型</w:t>
            </w:r>
            <w:proofErr w:type="gramEnd"/>
            <w:r>
              <w:t>是</w:t>
            </w:r>
            <w:proofErr w:type="gramStart"/>
            <w:r>
              <w:t>培训</w:t>
            </w:r>
            <w:r>
              <w:rPr>
                <w:rFonts w:hint="eastAsia"/>
              </w:rPr>
              <w:t>员</w:t>
            </w:r>
            <w:r>
              <w:t>且</w:t>
            </w:r>
            <w:r w:rsidR="00AF6A33">
              <w:rPr>
                <w:rFonts w:hint="eastAsia"/>
              </w:rPr>
              <w:t>在</w:t>
            </w:r>
            <w:proofErr w:type="gramEnd"/>
            <w:r w:rsidR="00AF6A33">
              <w:rPr>
                <w:rFonts w:hint="eastAsia"/>
              </w:rPr>
              <w:t>培训</w:t>
            </w:r>
            <w:r w:rsidR="00AF6A33">
              <w:t>终端上</w:t>
            </w:r>
            <w:r w:rsidR="00AF6A33">
              <w:rPr>
                <w:rFonts w:hint="eastAsia"/>
              </w:rPr>
              <w:t>可以</w:t>
            </w:r>
            <w:r w:rsidR="00AF6A33">
              <w:t>登录，售票</w:t>
            </w:r>
            <w:r w:rsidR="00AF6A33">
              <w:rPr>
                <w:rFonts w:hint="eastAsia"/>
              </w:rPr>
              <w:t>&lt;</w:t>
            </w:r>
            <w:r w:rsidR="00AF6A33">
              <w:rPr>
                <w:rFonts w:hint="eastAsia"/>
              </w:rPr>
              <w:t>培训</w:t>
            </w:r>
            <w:r w:rsidR="00AF6A33">
              <w:t>票</w:t>
            </w:r>
            <w:r w:rsidR="00AF6A33">
              <w:rPr>
                <w:rFonts w:hint="eastAsia"/>
              </w:rPr>
              <w:t>&gt;</w:t>
            </w:r>
            <w:r w:rsidR="00AF6A33">
              <w:t>，兑奖</w:t>
            </w:r>
            <w:r w:rsidR="00AF6A33">
              <w:rPr>
                <w:rFonts w:hint="eastAsia"/>
              </w:rPr>
              <w:t>&lt;</w:t>
            </w:r>
            <w:r w:rsidR="00AF6A33">
              <w:rPr>
                <w:rFonts w:hint="eastAsia"/>
              </w:rPr>
              <w:t>培训</w:t>
            </w:r>
            <w:r w:rsidR="00AF6A33">
              <w:t>票</w:t>
            </w:r>
            <w:r w:rsidR="00AF6A33">
              <w:rPr>
                <w:rFonts w:hint="eastAsia"/>
              </w:rPr>
              <w:t>&gt;</w:t>
            </w:r>
            <w:r w:rsidR="00AF6A33">
              <w:rPr>
                <w:rFonts w:hint="eastAsia"/>
              </w:rPr>
              <w:t>，</w:t>
            </w:r>
            <w:r w:rsidR="00AF6A33">
              <w:t>退票</w:t>
            </w:r>
            <w:r w:rsidR="00AF6A33">
              <w:rPr>
                <w:rFonts w:hint="eastAsia"/>
              </w:rPr>
              <w:t>&lt;</w:t>
            </w:r>
            <w:r w:rsidR="00AF6A33">
              <w:rPr>
                <w:rFonts w:hint="eastAsia"/>
              </w:rPr>
              <w:t>培训</w:t>
            </w:r>
            <w:r w:rsidR="00AF6A33">
              <w:t>票</w:t>
            </w:r>
            <w:r w:rsidR="00AF6A33">
              <w:rPr>
                <w:rFonts w:hint="eastAsia"/>
              </w:rPr>
              <w:t>&gt;</w:t>
            </w:r>
            <w:r w:rsidR="00AF6A33">
              <w:t>，查询报表</w:t>
            </w:r>
            <w:r w:rsidR="00AF6A33">
              <w:rPr>
                <w:rFonts w:hint="eastAsia"/>
              </w:rPr>
              <w:t>&lt;</w:t>
            </w:r>
            <w:r w:rsidR="00AF6A33">
              <w:rPr>
                <w:rFonts w:hint="eastAsia"/>
              </w:rPr>
              <w:t>培训</w:t>
            </w:r>
            <w:r w:rsidR="00AF6A33">
              <w:t>票</w:t>
            </w:r>
            <w:r w:rsidR="00AF6A33">
              <w:rPr>
                <w:rFonts w:hint="eastAsia"/>
              </w:rPr>
              <w:t>&gt;</w:t>
            </w:r>
            <w:r w:rsidR="00AF6A33">
              <w:rPr>
                <w:rFonts w:hint="eastAsia"/>
              </w:rPr>
              <w:t>功能。</w:t>
            </w:r>
          </w:p>
        </w:tc>
      </w:tr>
    </w:tbl>
    <w:p w14:paraId="0AFEA36E" w14:textId="77777777" w:rsidR="000D37DE" w:rsidRDefault="00EE5BC3" w:rsidP="00C75A6B">
      <w:pPr>
        <w:pStyle w:val="1"/>
        <w:rPr>
          <w:ins w:id="218" w:author="Microsoft" w:date="2015-01-27T10:09:00Z"/>
        </w:rPr>
      </w:pPr>
      <w:bookmarkStart w:id="219" w:name="_Toc403728048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r w:rsidRPr="00883F4B">
        <w:rPr>
          <w:rFonts w:hint="eastAsia"/>
        </w:rPr>
        <w:t>功能需求</w:t>
      </w:r>
      <w:bookmarkEnd w:id="219"/>
    </w:p>
    <w:p w14:paraId="565CC3C8" w14:textId="77777777" w:rsidR="00661A57" w:rsidRDefault="00661A57">
      <w:pPr>
        <w:pStyle w:val="a0"/>
        <w:rPr>
          <w:ins w:id="220" w:author="Microsoft" w:date="2015-01-27T10:09:00Z"/>
        </w:rPr>
        <w:pPrChange w:id="221" w:author="Microsoft" w:date="2015-01-27T10:09:00Z">
          <w:pPr>
            <w:pStyle w:val="1"/>
          </w:pPr>
        </w:pPrChange>
      </w:pPr>
    </w:p>
    <w:p w14:paraId="3FCFAE5E" w14:textId="77777777" w:rsidR="00661A57" w:rsidRDefault="00661A57">
      <w:pPr>
        <w:pStyle w:val="a0"/>
        <w:rPr>
          <w:ins w:id="222" w:author="Microsoft" w:date="2015-01-27T10:10:00Z"/>
        </w:rPr>
        <w:pPrChange w:id="223" w:author="Microsoft" w:date="2015-01-27T10:09:00Z">
          <w:pPr>
            <w:pStyle w:val="1"/>
          </w:pPr>
        </w:pPrChange>
      </w:pPr>
    </w:p>
    <w:p w14:paraId="4C46775E" w14:textId="77777777" w:rsidR="00661A57" w:rsidRDefault="00661A57">
      <w:pPr>
        <w:pStyle w:val="a0"/>
        <w:rPr>
          <w:ins w:id="224" w:author="Microsoft" w:date="2015-01-27T10:10:00Z"/>
        </w:rPr>
        <w:pPrChange w:id="225" w:author="Microsoft" w:date="2015-01-27T10:09:00Z">
          <w:pPr>
            <w:pStyle w:val="1"/>
          </w:pPr>
        </w:pPrChange>
      </w:pPr>
    </w:p>
    <w:p w14:paraId="465E207F" w14:textId="77777777" w:rsidR="00661A57" w:rsidRPr="00415D26" w:rsidRDefault="00661A57">
      <w:pPr>
        <w:pStyle w:val="a0"/>
        <w:pPrChange w:id="226" w:author="Microsoft" w:date="2015-01-27T10:09:00Z">
          <w:pPr>
            <w:pStyle w:val="1"/>
          </w:pPr>
        </w:pPrChange>
      </w:pPr>
    </w:p>
    <w:p w14:paraId="65D05760" w14:textId="6805C346" w:rsidR="005E3436" w:rsidRDefault="004A3255" w:rsidP="00C75A6B">
      <w:pPr>
        <w:pStyle w:val="2"/>
      </w:pPr>
      <w:bookmarkStart w:id="227" w:name="_Toc403728049"/>
      <w:r w:rsidRPr="00883F4B">
        <w:rPr>
          <w:rFonts w:hint="eastAsia"/>
        </w:rPr>
        <w:lastRenderedPageBreak/>
        <w:t>键盘</w:t>
      </w:r>
      <w:r w:rsidR="00D05974" w:rsidRPr="00883F4B">
        <w:rPr>
          <w:rFonts w:hint="eastAsia"/>
        </w:rPr>
        <w:t>定义</w:t>
      </w:r>
      <w:bookmarkEnd w:id="227"/>
    </w:p>
    <w:tbl>
      <w:tblPr>
        <w:tblW w:w="892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9"/>
        <w:gridCol w:w="549"/>
        <w:gridCol w:w="727"/>
        <w:gridCol w:w="709"/>
        <w:gridCol w:w="709"/>
        <w:gridCol w:w="708"/>
        <w:gridCol w:w="709"/>
        <w:gridCol w:w="709"/>
        <w:gridCol w:w="709"/>
        <w:gridCol w:w="708"/>
        <w:gridCol w:w="567"/>
        <w:gridCol w:w="567"/>
        <w:gridCol w:w="851"/>
      </w:tblGrid>
      <w:tr w:rsidR="007210CD" w:rsidRPr="00C53DCA" w14:paraId="76094DEC" w14:textId="77777777" w:rsidTr="006757B2">
        <w:trPr>
          <w:trHeight w:val="855"/>
          <w:ins w:id="228" w:author="Microsoft" w:date="2015-02-05T11:09:00Z"/>
        </w:trPr>
        <w:tc>
          <w:tcPr>
            <w:tcW w:w="699" w:type="dxa"/>
            <w:shd w:val="clear" w:color="auto" w:fill="auto"/>
            <w:noWrap/>
            <w:vAlign w:val="center"/>
          </w:tcPr>
          <w:p w14:paraId="4E7A8AB5" w14:textId="77777777" w:rsidR="007210CD" w:rsidRPr="00C53DCA" w:rsidRDefault="007210CD" w:rsidP="00C53DCA">
            <w:pPr>
              <w:widowControl/>
              <w:jc w:val="center"/>
              <w:rPr>
                <w:ins w:id="229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</w:p>
        </w:tc>
        <w:tc>
          <w:tcPr>
            <w:tcW w:w="549" w:type="dxa"/>
            <w:shd w:val="clear" w:color="auto" w:fill="auto"/>
            <w:noWrap/>
            <w:vAlign w:val="center"/>
          </w:tcPr>
          <w:p w14:paraId="4E281C7E" w14:textId="77777777" w:rsidR="007210CD" w:rsidRPr="00C53DCA" w:rsidRDefault="007210CD" w:rsidP="00C53DCA">
            <w:pPr>
              <w:widowControl/>
              <w:jc w:val="center"/>
              <w:rPr>
                <w:ins w:id="230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</w:p>
        </w:tc>
        <w:tc>
          <w:tcPr>
            <w:tcW w:w="727" w:type="dxa"/>
            <w:shd w:val="clear" w:color="auto" w:fill="auto"/>
            <w:noWrap/>
            <w:vAlign w:val="center"/>
          </w:tcPr>
          <w:p w14:paraId="73D9E656" w14:textId="77777777" w:rsidR="007210CD" w:rsidRPr="00C53DCA" w:rsidRDefault="007210CD" w:rsidP="00C53DCA">
            <w:pPr>
              <w:widowControl/>
              <w:jc w:val="center"/>
              <w:rPr>
                <w:ins w:id="231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96665E9" w14:textId="77777777" w:rsidR="007210CD" w:rsidRPr="00C53DCA" w:rsidRDefault="007210CD" w:rsidP="00C53DCA">
            <w:pPr>
              <w:widowControl/>
              <w:jc w:val="center"/>
              <w:rPr>
                <w:ins w:id="232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604814" w14:textId="77777777" w:rsidR="007210CD" w:rsidRDefault="007210CD" w:rsidP="00C53DCA">
            <w:pPr>
              <w:widowControl/>
              <w:jc w:val="center"/>
              <w:rPr>
                <w:ins w:id="233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0B9F617" w14:textId="77777777" w:rsidR="007210CD" w:rsidRDefault="007210CD" w:rsidP="00C53DCA">
            <w:pPr>
              <w:widowControl/>
              <w:jc w:val="center"/>
              <w:rPr>
                <w:ins w:id="234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922AD7D" w14:textId="77777777" w:rsidR="007210CD" w:rsidRPr="00C53DCA" w:rsidRDefault="007210CD" w:rsidP="00C53DCA">
            <w:pPr>
              <w:widowControl/>
              <w:jc w:val="center"/>
              <w:rPr>
                <w:ins w:id="235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2668C26" w14:textId="77777777" w:rsidR="007210CD" w:rsidRPr="00C53DCA" w:rsidRDefault="007210CD" w:rsidP="00C347C2">
            <w:pPr>
              <w:widowControl/>
              <w:rPr>
                <w:ins w:id="236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31B4B52" w14:textId="77777777" w:rsidR="007210CD" w:rsidRDefault="007210CD" w:rsidP="00C53DCA">
            <w:pPr>
              <w:widowControl/>
              <w:jc w:val="center"/>
              <w:rPr>
                <w:ins w:id="237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925677F" w14:textId="77777777" w:rsidR="007210CD" w:rsidRPr="00C53DCA" w:rsidRDefault="007210CD" w:rsidP="00C53DCA">
            <w:pPr>
              <w:widowControl/>
              <w:jc w:val="center"/>
              <w:rPr>
                <w:ins w:id="238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14:paraId="0B0063C2" w14:textId="77777777" w:rsidR="007210CD" w:rsidRPr="00C53DCA" w:rsidRDefault="007210CD" w:rsidP="00C53DCA">
            <w:pPr>
              <w:widowControl/>
              <w:jc w:val="center"/>
              <w:rPr>
                <w:ins w:id="239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</w:p>
        </w:tc>
        <w:tc>
          <w:tcPr>
            <w:tcW w:w="851" w:type="dxa"/>
            <w:shd w:val="clear" w:color="000000" w:fill="FFFF99"/>
            <w:noWrap/>
            <w:vAlign w:val="center"/>
          </w:tcPr>
          <w:p w14:paraId="28FFBD2E" w14:textId="20C9BB25" w:rsidR="007210CD" w:rsidRPr="00C53DCA" w:rsidRDefault="007210CD" w:rsidP="00C53DCA">
            <w:pPr>
              <w:widowControl/>
              <w:jc w:val="center"/>
              <w:rPr>
                <w:ins w:id="240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ins w:id="241" w:author="Microsoft" w:date="2015-02-05T11:09:00Z">
              <w:r>
                <w:rPr>
                  <w:rFonts w:ascii="宋体" w:hAnsi="宋体" w:cs="宋体" w:hint="eastAsia"/>
                  <w:b/>
                  <w:bCs/>
                  <w:color w:val="000000"/>
                  <w:kern w:val="0"/>
                  <w:sz w:val="22"/>
                  <w:szCs w:val="22"/>
                  <w:lang w:bidi="km-KH"/>
                </w:rPr>
                <w:t>清除</w:t>
              </w:r>
              <w:r>
                <w:rPr>
                  <w:rFonts w:ascii="宋体" w:hAnsi="宋体" w:cs="宋体"/>
                  <w:b/>
                  <w:bCs/>
                  <w:color w:val="000000"/>
                  <w:kern w:val="0"/>
                  <w:sz w:val="22"/>
                  <w:szCs w:val="22"/>
                  <w:lang w:bidi="km-KH"/>
                </w:rPr>
                <w:t>合计</w:t>
              </w:r>
            </w:ins>
          </w:p>
        </w:tc>
      </w:tr>
      <w:tr w:rsidR="00883AD2" w:rsidRPr="00C53DCA" w14:paraId="3649C0DA" w14:textId="77777777" w:rsidTr="006757B2">
        <w:trPr>
          <w:trHeight w:val="855"/>
        </w:trPr>
        <w:tc>
          <w:tcPr>
            <w:tcW w:w="699" w:type="dxa"/>
            <w:shd w:val="clear" w:color="000000" w:fill="F7C9E3"/>
            <w:noWrap/>
            <w:vAlign w:val="center"/>
            <w:hideMark/>
          </w:tcPr>
          <w:p w14:paraId="04B4E25C" w14:textId="77777777" w:rsidR="00883AD2" w:rsidRPr="00C53DCA" w:rsidRDefault="00883AD2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F1</w:t>
            </w:r>
          </w:p>
        </w:tc>
        <w:tc>
          <w:tcPr>
            <w:tcW w:w="549" w:type="dxa"/>
            <w:shd w:val="clear" w:color="000000" w:fill="F7C9E3"/>
            <w:noWrap/>
            <w:vAlign w:val="center"/>
            <w:hideMark/>
          </w:tcPr>
          <w:p w14:paraId="2A5C86CA" w14:textId="77777777" w:rsidR="00883AD2" w:rsidRPr="00C53DCA" w:rsidRDefault="00883AD2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F6</w:t>
            </w:r>
          </w:p>
        </w:tc>
        <w:tc>
          <w:tcPr>
            <w:tcW w:w="727" w:type="dxa"/>
            <w:shd w:val="clear" w:color="000000" w:fill="8DB4E2"/>
            <w:noWrap/>
            <w:vAlign w:val="center"/>
            <w:hideMark/>
          </w:tcPr>
          <w:p w14:paraId="3AABC308" w14:textId="77777777" w:rsidR="00883AD2" w:rsidRPr="00C53DCA" w:rsidRDefault="00883AD2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关机</w:t>
            </w:r>
          </w:p>
        </w:tc>
        <w:tc>
          <w:tcPr>
            <w:tcW w:w="709" w:type="dxa"/>
            <w:shd w:val="clear" w:color="000000" w:fill="8DB4E2"/>
            <w:noWrap/>
            <w:vAlign w:val="center"/>
            <w:hideMark/>
          </w:tcPr>
          <w:p w14:paraId="6A65E6F7" w14:textId="77777777" w:rsidR="00883AD2" w:rsidRPr="00C53DCA" w:rsidRDefault="00883AD2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proofErr w:type="gramStart"/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签退</w:t>
            </w:r>
            <w:proofErr w:type="gramEnd"/>
          </w:p>
        </w:tc>
        <w:tc>
          <w:tcPr>
            <w:tcW w:w="709" w:type="dxa"/>
            <w:shd w:val="clear" w:color="000000" w:fill="8DB4E2"/>
            <w:vAlign w:val="center"/>
            <w:hideMark/>
          </w:tcPr>
          <w:p w14:paraId="625A827F" w14:textId="1D6F24D9" w:rsidR="00883AD2" w:rsidRPr="00C53DCA" w:rsidRDefault="00883AD2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帮助</w:t>
            </w:r>
          </w:p>
        </w:tc>
        <w:tc>
          <w:tcPr>
            <w:tcW w:w="708" w:type="dxa"/>
            <w:shd w:val="clear" w:color="000000" w:fill="8DB4E2"/>
            <w:noWrap/>
            <w:vAlign w:val="center"/>
            <w:hideMark/>
          </w:tcPr>
          <w:p w14:paraId="2191F192" w14:textId="101FFF75" w:rsidR="00883AD2" w:rsidRPr="00C53DCA" w:rsidRDefault="00883AD2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通知</w:t>
            </w:r>
          </w:p>
        </w:tc>
        <w:tc>
          <w:tcPr>
            <w:tcW w:w="709" w:type="dxa"/>
            <w:shd w:val="clear" w:color="000000" w:fill="8DB4E2"/>
            <w:vAlign w:val="center"/>
          </w:tcPr>
          <w:p w14:paraId="454D2A23" w14:textId="2912ACA8" w:rsidR="00883AD2" w:rsidRPr="00C53DCA" w:rsidRDefault="00883AD2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维护</w:t>
            </w: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br/>
              <w:t>模式</w:t>
            </w:r>
          </w:p>
        </w:tc>
        <w:tc>
          <w:tcPr>
            <w:tcW w:w="709" w:type="dxa"/>
            <w:shd w:val="clear" w:color="000000" w:fill="FFFF99"/>
            <w:noWrap/>
            <w:vAlign w:val="center"/>
            <w:hideMark/>
          </w:tcPr>
          <w:p w14:paraId="3C565F0D" w14:textId="64ACE15F" w:rsidR="00883AD2" w:rsidRPr="00C53DCA" w:rsidRDefault="00992AFB" w:rsidP="00C347C2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玩法选择</w:t>
            </w:r>
          </w:p>
        </w:tc>
        <w:tc>
          <w:tcPr>
            <w:tcW w:w="709" w:type="dxa"/>
            <w:shd w:val="clear" w:color="000000" w:fill="FFFF99"/>
            <w:vAlign w:val="center"/>
            <w:hideMark/>
          </w:tcPr>
          <w:p w14:paraId="5889437F" w14:textId="7206F145" w:rsidR="00883AD2" w:rsidRPr="00C53DCA" w:rsidRDefault="00661A57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ins w:id="242" w:author="Microsoft" w:date="2015-01-27T10:19:00Z">
              <w:r>
                <w:rPr>
                  <w:rFonts w:ascii="宋体" w:hAnsi="宋体" w:cs="宋体" w:hint="eastAsia"/>
                  <w:b/>
                  <w:bCs/>
                  <w:color w:val="000000"/>
                  <w:kern w:val="0"/>
                  <w:sz w:val="22"/>
                  <w:szCs w:val="22"/>
                  <w:lang w:bidi="km-KH"/>
                </w:rPr>
                <w:t>单行</w:t>
              </w:r>
              <w:r>
                <w:rPr>
                  <w:rFonts w:ascii="宋体" w:hAnsi="宋体" w:cs="宋体"/>
                  <w:b/>
                  <w:bCs/>
                  <w:color w:val="000000"/>
                  <w:kern w:val="0"/>
                  <w:sz w:val="22"/>
                  <w:szCs w:val="22"/>
                  <w:lang w:bidi="km-KH"/>
                </w:rPr>
                <w:t>倍数</w:t>
              </w:r>
            </w:ins>
            <w:del w:id="243" w:author="Microsoft" w:date="2015-01-27T10:18:00Z">
              <w:r w:rsidR="00883AD2" w:rsidRPr="00C53DCA" w:rsidDel="00661A57">
                <w:rPr>
                  <w:rFonts w:ascii="宋体" w:hAnsi="宋体" w:cs="宋体" w:hint="eastAsia"/>
                  <w:b/>
                  <w:bCs/>
                  <w:color w:val="000000"/>
                  <w:kern w:val="0"/>
                  <w:sz w:val="22"/>
                  <w:szCs w:val="22"/>
                  <w:lang w:bidi="km-KH"/>
                </w:rPr>
                <w:delText>清除</w:delText>
              </w:r>
              <w:r w:rsidR="00883AD2" w:rsidRPr="00C53DCA" w:rsidDel="00661A57">
                <w:rPr>
                  <w:rFonts w:ascii="宋体" w:hAnsi="宋体" w:cs="宋体" w:hint="eastAsia"/>
                  <w:b/>
                  <w:bCs/>
                  <w:color w:val="000000"/>
                  <w:kern w:val="0"/>
                  <w:sz w:val="22"/>
                  <w:szCs w:val="22"/>
                  <w:lang w:bidi="km-KH"/>
                </w:rPr>
                <w:br/>
                <w:delText>合计</w:delText>
              </w:r>
            </w:del>
          </w:p>
        </w:tc>
        <w:tc>
          <w:tcPr>
            <w:tcW w:w="708" w:type="dxa"/>
            <w:shd w:val="clear" w:color="000000" w:fill="FFFF99"/>
            <w:noWrap/>
            <w:vAlign w:val="center"/>
            <w:hideMark/>
          </w:tcPr>
          <w:p w14:paraId="24EF4DCF" w14:textId="77777777" w:rsidR="00883AD2" w:rsidRPr="00C53DCA" w:rsidRDefault="00883AD2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重选</w:t>
            </w:r>
          </w:p>
        </w:tc>
        <w:tc>
          <w:tcPr>
            <w:tcW w:w="1134" w:type="dxa"/>
            <w:gridSpan w:val="2"/>
            <w:shd w:val="clear" w:color="000000" w:fill="FFFF99"/>
            <w:noWrap/>
            <w:vAlign w:val="center"/>
            <w:hideMark/>
          </w:tcPr>
          <w:p w14:paraId="0B88BC8B" w14:textId="77777777" w:rsidR="00883AD2" w:rsidRPr="00C53DCA" w:rsidRDefault="00883AD2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退格</w:t>
            </w:r>
          </w:p>
        </w:tc>
        <w:tc>
          <w:tcPr>
            <w:tcW w:w="851" w:type="dxa"/>
            <w:shd w:val="clear" w:color="000000" w:fill="FFFF99"/>
            <w:noWrap/>
            <w:vAlign w:val="center"/>
            <w:hideMark/>
          </w:tcPr>
          <w:p w14:paraId="17B5D8C5" w14:textId="77777777" w:rsidR="00883AD2" w:rsidRPr="00C53DCA" w:rsidRDefault="00883AD2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ESC</w:t>
            </w:r>
          </w:p>
        </w:tc>
      </w:tr>
      <w:tr w:rsidR="00C61580" w:rsidRPr="00C53DCA" w14:paraId="5F1FD8F6" w14:textId="77777777" w:rsidTr="007210CD">
        <w:trPr>
          <w:trHeight w:val="855"/>
        </w:trPr>
        <w:tc>
          <w:tcPr>
            <w:tcW w:w="699" w:type="dxa"/>
            <w:shd w:val="clear" w:color="000000" w:fill="F7C9E3"/>
            <w:noWrap/>
            <w:vAlign w:val="center"/>
            <w:hideMark/>
          </w:tcPr>
          <w:p w14:paraId="46784961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F2</w:t>
            </w:r>
          </w:p>
        </w:tc>
        <w:tc>
          <w:tcPr>
            <w:tcW w:w="549" w:type="dxa"/>
            <w:shd w:val="clear" w:color="000000" w:fill="F7C9E3"/>
            <w:noWrap/>
            <w:vAlign w:val="center"/>
            <w:hideMark/>
          </w:tcPr>
          <w:p w14:paraId="0FA3F472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F7</w:t>
            </w:r>
          </w:p>
        </w:tc>
        <w:tc>
          <w:tcPr>
            <w:tcW w:w="727" w:type="dxa"/>
            <w:shd w:val="clear" w:color="000000" w:fill="8DB4E2"/>
            <w:noWrap/>
            <w:vAlign w:val="center"/>
            <w:hideMark/>
          </w:tcPr>
          <w:p w14:paraId="1FE5639A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报表</w:t>
            </w:r>
          </w:p>
        </w:tc>
        <w:tc>
          <w:tcPr>
            <w:tcW w:w="709" w:type="dxa"/>
            <w:shd w:val="clear" w:color="000000" w:fill="8DB4E2"/>
            <w:vAlign w:val="center"/>
            <w:hideMark/>
          </w:tcPr>
          <w:p w14:paraId="3E2AC889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信息</w:t>
            </w: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br/>
              <w:t>查询</w:t>
            </w:r>
          </w:p>
        </w:tc>
        <w:tc>
          <w:tcPr>
            <w:tcW w:w="709" w:type="dxa"/>
            <w:shd w:val="clear" w:color="000000" w:fill="8DB4E2"/>
            <w:vAlign w:val="center"/>
            <w:hideMark/>
          </w:tcPr>
          <w:p w14:paraId="0A5C1573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功能</w:t>
            </w: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br/>
              <w:t>菜单</w:t>
            </w:r>
          </w:p>
        </w:tc>
        <w:tc>
          <w:tcPr>
            <w:tcW w:w="708" w:type="dxa"/>
            <w:shd w:val="clear" w:color="000000" w:fill="8DB4E2"/>
            <w:vAlign w:val="center"/>
            <w:hideMark/>
          </w:tcPr>
          <w:p w14:paraId="09AFA2EA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系统</w:t>
            </w: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设定</w:t>
            </w:r>
          </w:p>
        </w:tc>
        <w:tc>
          <w:tcPr>
            <w:tcW w:w="709" w:type="dxa"/>
            <w:shd w:val="clear" w:color="000000" w:fill="8DB4E2"/>
            <w:vAlign w:val="center"/>
            <w:hideMark/>
          </w:tcPr>
          <w:p w14:paraId="32099F16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软件</w:t>
            </w: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br/>
              <w:t>更新</w:t>
            </w:r>
          </w:p>
        </w:tc>
        <w:tc>
          <w:tcPr>
            <w:tcW w:w="709" w:type="dxa"/>
            <w:shd w:val="clear" w:color="000000" w:fill="FFFF99"/>
            <w:noWrap/>
            <w:vAlign w:val="center"/>
            <w:hideMark/>
          </w:tcPr>
          <w:p w14:paraId="3628CBAF" w14:textId="7CD62A96" w:rsidR="00C53DCA" w:rsidRPr="00C53DCA" w:rsidRDefault="00992AFB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多期</w:t>
            </w:r>
            <w:del w:id="244" w:author="Microsoft" w:date="2015-01-27T10:18:00Z">
              <w:r w:rsidR="00883AD2" w:rsidDel="00661A57">
                <w:rPr>
                  <w:rFonts w:ascii="宋体" w:hAnsi="宋体" w:cs="宋体" w:hint="eastAsia"/>
                  <w:b/>
                  <w:bCs/>
                  <w:color w:val="000000"/>
                  <w:kern w:val="0"/>
                  <w:sz w:val="22"/>
                  <w:szCs w:val="22"/>
                  <w:lang w:bidi="km-KH"/>
                </w:rPr>
                <w:delText>多期</w:delText>
              </w:r>
            </w:del>
          </w:p>
        </w:tc>
        <w:tc>
          <w:tcPr>
            <w:tcW w:w="709" w:type="dxa"/>
            <w:shd w:val="clear" w:color="000000" w:fill="FFFF99"/>
            <w:noWrap/>
            <w:vAlign w:val="center"/>
            <w:hideMark/>
          </w:tcPr>
          <w:p w14:paraId="561AD75C" w14:textId="5F6901FC" w:rsidR="00C53DCA" w:rsidRPr="00C53DCA" w:rsidRDefault="00661A57" w:rsidP="006757B2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ins w:id="245" w:author="Microsoft" w:date="2015-01-27T10:19:00Z">
              <w:r>
                <w:rPr>
                  <w:rFonts w:ascii="宋体" w:hAnsi="宋体" w:cs="宋体" w:hint="eastAsia"/>
                  <w:b/>
                  <w:bCs/>
                  <w:color w:val="000000"/>
                  <w:kern w:val="0"/>
                  <w:sz w:val="22"/>
                  <w:szCs w:val="22"/>
                  <w:lang w:bidi="km-KH"/>
                </w:rPr>
                <w:t>整票</w:t>
              </w:r>
              <w:r>
                <w:rPr>
                  <w:rFonts w:ascii="宋体" w:hAnsi="宋体" w:cs="宋体"/>
                  <w:b/>
                  <w:bCs/>
                  <w:color w:val="000000"/>
                  <w:kern w:val="0"/>
                  <w:sz w:val="22"/>
                  <w:szCs w:val="22"/>
                  <w:lang w:bidi="km-KH"/>
                </w:rPr>
                <w:t>倍数</w:t>
              </w:r>
            </w:ins>
            <w:del w:id="246" w:author="Microsoft" w:date="2015-01-27T10:19:00Z">
              <w:r w:rsidR="00883AD2" w:rsidDel="00661A57">
                <w:rPr>
                  <w:rFonts w:ascii="宋体" w:hAnsi="宋体" w:cs="宋体" w:hint="eastAsia"/>
                  <w:b/>
                  <w:bCs/>
                  <w:color w:val="000000"/>
                  <w:kern w:val="0"/>
                  <w:sz w:val="22"/>
                  <w:szCs w:val="22"/>
                  <w:lang w:bidi="km-KH"/>
                </w:rPr>
                <w:delText>多倍</w:delText>
              </w:r>
            </w:del>
          </w:p>
        </w:tc>
        <w:tc>
          <w:tcPr>
            <w:tcW w:w="708" w:type="dxa"/>
            <w:shd w:val="clear" w:color="000000" w:fill="F2F2F2"/>
            <w:noWrap/>
            <w:vAlign w:val="center"/>
            <w:hideMark/>
          </w:tcPr>
          <w:p w14:paraId="5EC4B5A5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7</w:t>
            </w:r>
          </w:p>
        </w:tc>
        <w:tc>
          <w:tcPr>
            <w:tcW w:w="567" w:type="dxa"/>
            <w:shd w:val="clear" w:color="000000" w:fill="F2F2F2"/>
            <w:noWrap/>
            <w:vAlign w:val="center"/>
            <w:hideMark/>
          </w:tcPr>
          <w:p w14:paraId="3B7950E2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8</w:t>
            </w:r>
          </w:p>
        </w:tc>
        <w:tc>
          <w:tcPr>
            <w:tcW w:w="567" w:type="dxa"/>
            <w:shd w:val="clear" w:color="000000" w:fill="F2F2F2"/>
            <w:noWrap/>
            <w:vAlign w:val="center"/>
            <w:hideMark/>
          </w:tcPr>
          <w:p w14:paraId="3820D50E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9</w:t>
            </w:r>
          </w:p>
        </w:tc>
        <w:tc>
          <w:tcPr>
            <w:tcW w:w="851" w:type="dxa"/>
            <w:shd w:val="clear" w:color="000000" w:fill="FFFF99"/>
            <w:noWrap/>
            <w:vAlign w:val="center"/>
            <w:hideMark/>
          </w:tcPr>
          <w:p w14:paraId="5E9A4397" w14:textId="77777777" w:rsidR="00C53DCA" w:rsidRPr="00C53DCA" w:rsidRDefault="00C53DCA" w:rsidP="00C53DC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机选一注</w:t>
            </w:r>
          </w:p>
        </w:tc>
      </w:tr>
      <w:tr w:rsidR="00C61580" w:rsidRPr="00C53DCA" w14:paraId="09F2DA9F" w14:textId="77777777" w:rsidTr="007210CD">
        <w:trPr>
          <w:trHeight w:val="855"/>
        </w:trPr>
        <w:tc>
          <w:tcPr>
            <w:tcW w:w="699" w:type="dxa"/>
            <w:shd w:val="clear" w:color="000000" w:fill="F7C9E3"/>
            <w:noWrap/>
            <w:vAlign w:val="center"/>
            <w:hideMark/>
          </w:tcPr>
          <w:p w14:paraId="63D33ECA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F3</w:t>
            </w:r>
          </w:p>
        </w:tc>
        <w:tc>
          <w:tcPr>
            <w:tcW w:w="549" w:type="dxa"/>
            <w:shd w:val="clear" w:color="000000" w:fill="F7C9E3"/>
            <w:noWrap/>
            <w:vAlign w:val="center"/>
            <w:hideMark/>
          </w:tcPr>
          <w:p w14:paraId="3A1CBB07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F8</w:t>
            </w:r>
          </w:p>
        </w:tc>
        <w:tc>
          <w:tcPr>
            <w:tcW w:w="727" w:type="dxa"/>
            <w:shd w:val="clear" w:color="000000" w:fill="8DB4E2"/>
            <w:vAlign w:val="center"/>
            <w:hideMark/>
          </w:tcPr>
          <w:p w14:paraId="7B3FC7BE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K1</w:t>
            </w:r>
          </w:p>
        </w:tc>
        <w:tc>
          <w:tcPr>
            <w:tcW w:w="709" w:type="dxa"/>
            <w:shd w:val="clear" w:color="000000" w:fill="8DB4E2"/>
            <w:vAlign w:val="center"/>
            <w:hideMark/>
          </w:tcPr>
          <w:p w14:paraId="58DEB9CF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K2</w:t>
            </w:r>
          </w:p>
        </w:tc>
        <w:tc>
          <w:tcPr>
            <w:tcW w:w="709" w:type="dxa"/>
            <w:shd w:val="clear" w:color="000000" w:fill="8DB4E2"/>
            <w:vAlign w:val="center"/>
            <w:hideMark/>
          </w:tcPr>
          <w:p w14:paraId="738B28B7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K3</w:t>
            </w:r>
          </w:p>
        </w:tc>
        <w:tc>
          <w:tcPr>
            <w:tcW w:w="708" w:type="dxa"/>
            <w:shd w:val="clear" w:color="000000" w:fill="8DB4E2"/>
            <w:vAlign w:val="center"/>
            <w:hideMark/>
          </w:tcPr>
          <w:p w14:paraId="3CA5F19C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K4</w:t>
            </w:r>
          </w:p>
        </w:tc>
        <w:tc>
          <w:tcPr>
            <w:tcW w:w="709" w:type="dxa"/>
            <w:shd w:val="clear" w:color="000000" w:fill="8DB4E2"/>
            <w:vAlign w:val="center"/>
            <w:hideMark/>
          </w:tcPr>
          <w:p w14:paraId="4532D4B3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K5</w:t>
            </w:r>
          </w:p>
        </w:tc>
        <w:tc>
          <w:tcPr>
            <w:tcW w:w="709" w:type="dxa"/>
            <w:shd w:val="clear" w:color="000000" w:fill="FFFF99"/>
            <w:noWrap/>
            <w:vAlign w:val="center"/>
            <w:hideMark/>
          </w:tcPr>
          <w:p w14:paraId="4A16A780" w14:textId="065502BA" w:rsidR="00C53DCA" w:rsidRPr="00C53DCA" w:rsidRDefault="00883AD2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退票</w:t>
            </w:r>
          </w:p>
        </w:tc>
        <w:tc>
          <w:tcPr>
            <w:tcW w:w="709" w:type="dxa"/>
            <w:shd w:val="clear" w:color="000000" w:fill="FFFF99"/>
            <w:noWrap/>
            <w:vAlign w:val="center"/>
            <w:hideMark/>
          </w:tcPr>
          <w:p w14:paraId="6224B67C" w14:textId="523FC9ED" w:rsidR="00C53DCA" w:rsidRPr="00C53DCA" w:rsidRDefault="00E60C16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胆拖</w:t>
            </w:r>
            <w:proofErr w:type="gramEnd"/>
          </w:p>
        </w:tc>
        <w:tc>
          <w:tcPr>
            <w:tcW w:w="708" w:type="dxa"/>
            <w:shd w:val="clear" w:color="000000" w:fill="F2F2F2"/>
            <w:noWrap/>
            <w:vAlign w:val="center"/>
            <w:hideMark/>
          </w:tcPr>
          <w:p w14:paraId="35799CD9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4</w:t>
            </w:r>
          </w:p>
        </w:tc>
        <w:tc>
          <w:tcPr>
            <w:tcW w:w="567" w:type="dxa"/>
            <w:shd w:val="clear" w:color="000000" w:fill="F2F2F2"/>
            <w:noWrap/>
            <w:vAlign w:val="center"/>
            <w:hideMark/>
          </w:tcPr>
          <w:p w14:paraId="1582F698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5</w:t>
            </w:r>
          </w:p>
        </w:tc>
        <w:tc>
          <w:tcPr>
            <w:tcW w:w="567" w:type="dxa"/>
            <w:shd w:val="clear" w:color="000000" w:fill="F2F2F2"/>
            <w:noWrap/>
            <w:vAlign w:val="center"/>
            <w:hideMark/>
          </w:tcPr>
          <w:p w14:paraId="5C3ADCD0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6</w:t>
            </w:r>
          </w:p>
        </w:tc>
        <w:tc>
          <w:tcPr>
            <w:tcW w:w="851" w:type="dxa"/>
            <w:shd w:val="clear" w:color="000000" w:fill="FFFF99"/>
            <w:noWrap/>
            <w:vAlign w:val="center"/>
            <w:hideMark/>
          </w:tcPr>
          <w:p w14:paraId="59360F39" w14:textId="77777777" w:rsidR="00C53DCA" w:rsidRPr="00C53DCA" w:rsidRDefault="00C53DCA" w:rsidP="00C53DC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机选五注</w:t>
            </w:r>
          </w:p>
        </w:tc>
      </w:tr>
      <w:tr w:rsidR="00C61580" w:rsidRPr="00C53DCA" w14:paraId="4DA9E49A" w14:textId="77777777" w:rsidTr="007210CD">
        <w:trPr>
          <w:trHeight w:val="855"/>
        </w:trPr>
        <w:tc>
          <w:tcPr>
            <w:tcW w:w="699" w:type="dxa"/>
            <w:shd w:val="clear" w:color="000000" w:fill="F7C9E3"/>
            <w:noWrap/>
            <w:vAlign w:val="center"/>
            <w:hideMark/>
          </w:tcPr>
          <w:p w14:paraId="44B9C23B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F4</w:t>
            </w:r>
          </w:p>
        </w:tc>
        <w:tc>
          <w:tcPr>
            <w:tcW w:w="549" w:type="dxa"/>
            <w:shd w:val="clear" w:color="000000" w:fill="F7C9E3"/>
            <w:noWrap/>
            <w:vAlign w:val="center"/>
            <w:hideMark/>
          </w:tcPr>
          <w:p w14:paraId="255D1B51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F9</w:t>
            </w:r>
          </w:p>
        </w:tc>
        <w:tc>
          <w:tcPr>
            <w:tcW w:w="727" w:type="dxa"/>
            <w:shd w:val="clear" w:color="000000" w:fill="8DB4E2"/>
            <w:vAlign w:val="center"/>
            <w:hideMark/>
          </w:tcPr>
          <w:p w14:paraId="7FEDA9A5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显示</w:t>
            </w: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br/>
              <w:t>余额</w:t>
            </w:r>
          </w:p>
        </w:tc>
        <w:tc>
          <w:tcPr>
            <w:tcW w:w="709" w:type="dxa"/>
            <w:shd w:val="clear" w:color="000000" w:fill="8DB4E2"/>
            <w:noWrap/>
            <w:vAlign w:val="center"/>
            <w:hideMark/>
          </w:tcPr>
          <w:p w14:paraId="5B921A1F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/</w:t>
            </w:r>
          </w:p>
        </w:tc>
        <w:tc>
          <w:tcPr>
            <w:tcW w:w="709" w:type="dxa"/>
            <w:shd w:val="clear" w:color="000000" w:fill="8DB4E2"/>
            <w:vAlign w:val="center"/>
            <w:hideMark/>
          </w:tcPr>
          <w:p w14:paraId="0F0108C8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+</w:t>
            </w:r>
          </w:p>
        </w:tc>
        <w:tc>
          <w:tcPr>
            <w:tcW w:w="708" w:type="dxa"/>
            <w:shd w:val="clear" w:color="000000" w:fill="8DB4E2"/>
            <w:vAlign w:val="center"/>
            <w:hideMark/>
          </w:tcPr>
          <w:p w14:paraId="35BA9B40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↑</w:t>
            </w:r>
          </w:p>
        </w:tc>
        <w:tc>
          <w:tcPr>
            <w:tcW w:w="709" w:type="dxa"/>
            <w:shd w:val="clear" w:color="000000" w:fill="8DB4E2"/>
            <w:vAlign w:val="center"/>
            <w:hideMark/>
          </w:tcPr>
          <w:p w14:paraId="52E2C1BD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-</w:t>
            </w:r>
          </w:p>
        </w:tc>
        <w:tc>
          <w:tcPr>
            <w:tcW w:w="709" w:type="dxa"/>
            <w:shd w:val="clear" w:color="000000" w:fill="FFFF99"/>
            <w:noWrap/>
            <w:vAlign w:val="center"/>
            <w:hideMark/>
          </w:tcPr>
          <w:p w14:paraId="602F412E" w14:textId="367506F0" w:rsidR="00C53DCA" w:rsidRPr="00C53DCA" w:rsidRDefault="00883AD2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复制票</w:t>
            </w:r>
          </w:p>
        </w:tc>
        <w:tc>
          <w:tcPr>
            <w:tcW w:w="709" w:type="dxa"/>
            <w:shd w:val="clear" w:color="000000" w:fill="FFFF99"/>
            <w:noWrap/>
            <w:vAlign w:val="center"/>
            <w:hideMark/>
          </w:tcPr>
          <w:p w14:paraId="0FE47388" w14:textId="429806BF" w:rsidR="00C53DCA" w:rsidRPr="00C53DCA" w:rsidRDefault="00883AD2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复式</w:t>
            </w:r>
          </w:p>
        </w:tc>
        <w:tc>
          <w:tcPr>
            <w:tcW w:w="708" w:type="dxa"/>
            <w:shd w:val="clear" w:color="000000" w:fill="F2F2F2"/>
            <w:noWrap/>
            <w:vAlign w:val="center"/>
            <w:hideMark/>
          </w:tcPr>
          <w:p w14:paraId="4A30D883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1</w:t>
            </w:r>
          </w:p>
        </w:tc>
        <w:tc>
          <w:tcPr>
            <w:tcW w:w="567" w:type="dxa"/>
            <w:shd w:val="clear" w:color="000000" w:fill="F2F2F2"/>
            <w:noWrap/>
            <w:vAlign w:val="center"/>
            <w:hideMark/>
          </w:tcPr>
          <w:p w14:paraId="4EEEE498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2</w:t>
            </w:r>
          </w:p>
        </w:tc>
        <w:tc>
          <w:tcPr>
            <w:tcW w:w="567" w:type="dxa"/>
            <w:shd w:val="clear" w:color="000000" w:fill="F2F2F2"/>
            <w:noWrap/>
            <w:vAlign w:val="center"/>
            <w:hideMark/>
          </w:tcPr>
          <w:p w14:paraId="3DC46E3D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3</w:t>
            </w:r>
          </w:p>
        </w:tc>
        <w:tc>
          <w:tcPr>
            <w:tcW w:w="851" w:type="dxa"/>
            <w:vMerge w:val="restart"/>
            <w:shd w:val="clear" w:color="000000" w:fill="FFFF99"/>
            <w:noWrap/>
            <w:vAlign w:val="center"/>
            <w:hideMark/>
          </w:tcPr>
          <w:p w14:paraId="33C5FDE4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确认</w:t>
            </w:r>
          </w:p>
        </w:tc>
      </w:tr>
      <w:tr w:rsidR="00C53DCA" w:rsidRPr="00C53DCA" w14:paraId="2CABC4E2" w14:textId="77777777" w:rsidTr="006757B2">
        <w:trPr>
          <w:trHeight w:val="855"/>
        </w:trPr>
        <w:tc>
          <w:tcPr>
            <w:tcW w:w="699" w:type="dxa"/>
            <w:shd w:val="clear" w:color="000000" w:fill="F7C9E3"/>
            <w:noWrap/>
            <w:vAlign w:val="center"/>
            <w:hideMark/>
          </w:tcPr>
          <w:p w14:paraId="09B3BA72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F5</w:t>
            </w:r>
          </w:p>
        </w:tc>
        <w:tc>
          <w:tcPr>
            <w:tcW w:w="549" w:type="dxa"/>
            <w:shd w:val="clear" w:color="000000" w:fill="F7C9E3"/>
            <w:noWrap/>
            <w:vAlign w:val="center"/>
            <w:hideMark/>
          </w:tcPr>
          <w:p w14:paraId="4F045A5D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F10</w:t>
            </w:r>
          </w:p>
        </w:tc>
        <w:tc>
          <w:tcPr>
            <w:tcW w:w="727" w:type="dxa"/>
            <w:shd w:val="clear" w:color="000000" w:fill="8DB4E2"/>
            <w:noWrap/>
            <w:vAlign w:val="center"/>
            <w:hideMark/>
          </w:tcPr>
          <w:p w14:paraId="750B8F67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锁屏</w:t>
            </w:r>
          </w:p>
        </w:tc>
        <w:tc>
          <w:tcPr>
            <w:tcW w:w="709" w:type="dxa"/>
            <w:shd w:val="clear" w:color="000000" w:fill="8DB4E2"/>
            <w:noWrap/>
            <w:vAlign w:val="center"/>
            <w:hideMark/>
          </w:tcPr>
          <w:p w14:paraId="578958A7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TAB</w:t>
            </w:r>
          </w:p>
        </w:tc>
        <w:tc>
          <w:tcPr>
            <w:tcW w:w="709" w:type="dxa"/>
            <w:shd w:val="clear" w:color="000000" w:fill="8DB4E2"/>
            <w:vAlign w:val="center"/>
            <w:hideMark/>
          </w:tcPr>
          <w:p w14:paraId="4B1AF0C9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←</w:t>
            </w:r>
          </w:p>
        </w:tc>
        <w:tc>
          <w:tcPr>
            <w:tcW w:w="708" w:type="dxa"/>
            <w:shd w:val="clear" w:color="000000" w:fill="8DB4E2"/>
            <w:vAlign w:val="center"/>
            <w:hideMark/>
          </w:tcPr>
          <w:p w14:paraId="63941AFF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↓</w:t>
            </w:r>
          </w:p>
        </w:tc>
        <w:tc>
          <w:tcPr>
            <w:tcW w:w="709" w:type="dxa"/>
            <w:shd w:val="clear" w:color="000000" w:fill="8DB4E2"/>
            <w:vAlign w:val="center"/>
            <w:hideMark/>
          </w:tcPr>
          <w:p w14:paraId="43DC8985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→</w:t>
            </w:r>
          </w:p>
        </w:tc>
        <w:tc>
          <w:tcPr>
            <w:tcW w:w="709" w:type="dxa"/>
            <w:shd w:val="clear" w:color="000000" w:fill="FFFF99"/>
            <w:noWrap/>
            <w:vAlign w:val="center"/>
            <w:hideMark/>
          </w:tcPr>
          <w:p w14:paraId="7E9487D5" w14:textId="5D4793E5" w:rsidR="00C53DCA" w:rsidRPr="00C53DCA" w:rsidRDefault="00883AD2" w:rsidP="00883AD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兑奖</w:t>
            </w:r>
          </w:p>
        </w:tc>
        <w:tc>
          <w:tcPr>
            <w:tcW w:w="709" w:type="dxa"/>
            <w:shd w:val="clear" w:color="000000" w:fill="FFFF99"/>
            <w:vAlign w:val="center"/>
            <w:hideMark/>
          </w:tcPr>
          <w:p w14:paraId="232BF263" w14:textId="7432694D" w:rsidR="00C53DCA" w:rsidRPr="00C53DCA" w:rsidRDefault="00E60C16" w:rsidP="006D07ED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单式</w:t>
            </w:r>
          </w:p>
        </w:tc>
        <w:tc>
          <w:tcPr>
            <w:tcW w:w="1275" w:type="dxa"/>
            <w:gridSpan w:val="2"/>
            <w:shd w:val="clear" w:color="000000" w:fill="F2F2F2"/>
            <w:noWrap/>
            <w:vAlign w:val="center"/>
            <w:hideMark/>
          </w:tcPr>
          <w:p w14:paraId="67FE8B1E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0</w:t>
            </w:r>
          </w:p>
        </w:tc>
        <w:tc>
          <w:tcPr>
            <w:tcW w:w="567" w:type="dxa"/>
            <w:shd w:val="clear" w:color="000000" w:fill="F2F2F2"/>
            <w:noWrap/>
            <w:vAlign w:val="center"/>
            <w:hideMark/>
          </w:tcPr>
          <w:p w14:paraId="2B2BDEDB" w14:textId="77777777" w:rsidR="00C53DCA" w:rsidRPr="00C53DCA" w:rsidRDefault="00C53DCA" w:rsidP="00C53DC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3DC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.</w:t>
            </w:r>
          </w:p>
        </w:tc>
        <w:tc>
          <w:tcPr>
            <w:tcW w:w="851" w:type="dxa"/>
            <w:vMerge/>
            <w:vAlign w:val="center"/>
            <w:hideMark/>
          </w:tcPr>
          <w:p w14:paraId="4D11530C" w14:textId="77777777" w:rsidR="00C53DCA" w:rsidRPr="00C53DCA" w:rsidRDefault="00C53DCA" w:rsidP="00C53DC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</w:p>
        </w:tc>
      </w:tr>
    </w:tbl>
    <w:p w14:paraId="54ACDD8E" w14:textId="77777777" w:rsidR="00456A2E" w:rsidRPr="00883F4B" w:rsidRDefault="00456A2E" w:rsidP="00F9489B">
      <w:pPr>
        <w:pStyle w:val="a0"/>
      </w:pPr>
    </w:p>
    <w:p w14:paraId="624D79D3" w14:textId="77777777" w:rsidR="00C75A6B" w:rsidRPr="00883F4B" w:rsidRDefault="00C75A6B" w:rsidP="00F9489B">
      <w:pPr>
        <w:pStyle w:val="a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1"/>
        <w:gridCol w:w="549"/>
        <w:gridCol w:w="868"/>
        <w:gridCol w:w="882"/>
        <w:gridCol w:w="660"/>
        <w:gridCol w:w="592"/>
        <w:gridCol w:w="624"/>
        <w:gridCol w:w="882"/>
        <w:gridCol w:w="625"/>
        <w:gridCol w:w="629"/>
        <w:gridCol w:w="629"/>
        <w:gridCol w:w="625"/>
        <w:gridCol w:w="942"/>
      </w:tblGrid>
      <w:tr w:rsidR="007210CD" w:rsidRPr="00C5168D" w14:paraId="05EA4D7E" w14:textId="77777777" w:rsidTr="006757B2">
        <w:trPr>
          <w:trHeight w:val="580"/>
          <w:ins w:id="247" w:author="Microsoft" w:date="2015-02-05T11:09:00Z"/>
        </w:trPr>
        <w:tc>
          <w:tcPr>
            <w:tcW w:w="356" w:type="pct"/>
            <w:shd w:val="clear" w:color="auto" w:fill="auto"/>
            <w:noWrap/>
            <w:vAlign w:val="center"/>
          </w:tcPr>
          <w:p w14:paraId="53F532BB" w14:textId="77777777" w:rsidR="007210CD" w:rsidRPr="00C5168D" w:rsidRDefault="007210CD" w:rsidP="00C5168D">
            <w:pPr>
              <w:widowControl/>
              <w:jc w:val="center"/>
              <w:rPr>
                <w:ins w:id="248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</w:p>
        </w:tc>
        <w:tc>
          <w:tcPr>
            <w:tcW w:w="288" w:type="pct"/>
            <w:shd w:val="clear" w:color="auto" w:fill="auto"/>
            <w:noWrap/>
            <w:vAlign w:val="center"/>
          </w:tcPr>
          <w:p w14:paraId="00A7FF49" w14:textId="77777777" w:rsidR="007210CD" w:rsidRPr="00C5168D" w:rsidRDefault="007210CD" w:rsidP="00C5168D">
            <w:pPr>
              <w:widowControl/>
              <w:jc w:val="center"/>
              <w:rPr>
                <w:ins w:id="249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</w:p>
        </w:tc>
        <w:tc>
          <w:tcPr>
            <w:tcW w:w="497" w:type="pct"/>
            <w:shd w:val="clear" w:color="auto" w:fill="auto"/>
            <w:noWrap/>
            <w:vAlign w:val="center"/>
          </w:tcPr>
          <w:p w14:paraId="47F954B5" w14:textId="77777777" w:rsidR="007210CD" w:rsidRPr="00C5168D" w:rsidRDefault="007210CD" w:rsidP="00C5168D">
            <w:pPr>
              <w:widowControl/>
              <w:jc w:val="center"/>
              <w:rPr>
                <w:ins w:id="250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</w:p>
        </w:tc>
        <w:tc>
          <w:tcPr>
            <w:tcW w:w="410" w:type="pct"/>
            <w:shd w:val="clear" w:color="auto" w:fill="auto"/>
            <w:noWrap/>
            <w:vAlign w:val="center"/>
          </w:tcPr>
          <w:p w14:paraId="43337EA5" w14:textId="77777777" w:rsidR="007210CD" w:rsidRPr="00C5168D" w:rsidRDefault="007210CD" w:rsidP="00C5168D">
            <w:pPr>
              <w:widowControl/>
              <w:jc w:val="center"/>
              <w:rPr>
                <w:ins w:id="251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298E4B8C" w14:textId="77777777" w:rsidR="007210CD" w:rsidRPr="00C5168D" w:rsidRDefault="007210CD" w:rsidP="00C5168D">
            <w:pPr>
              <w:widowControl/>
              <w:jc w:val="center"/>
              <w:rPr>
                <w:ins w:id="252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</w:p>
        </w:tc>
        <w:tc>
          <w:tcPr>
            <w:tcW w:w="365" w:type="pct"/>
            <w:shd w:val="clear" w:color="auto" w:fill="auto"/>
            <w:noWrap/>
            <w:vAlign w:val="center"/>
          </w:tcPr>
          <w:p w14:paraId="52F4F7E6" w14:textId="77777777" w:rsidR="007210CD" w:rsidRPr="00C5168D" w:rsidRDefault="007210CD" w:rsidP="00C5168D">
            <w:pPr>
              <w:widowControl/>
              <w:jc w:val="center"/>
              <w:rPr>
                <w:ins w:id="253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</w:p>
        </w:tc>
        <w:tc>
          <w:tcPr>
            <w:tcW w:w="363" w:type="pct"/>
            <w:shd w:val="clear" w:color="auto" w:fill="auto"/>
            <w:noWrap/>
            <w:vAlign w:val="center"/>
          </w:tcPr>
          <w:p w14:paraId="1AD71BAF" w14:textId="77777777" w:rsidR="007210CD" w:rsidRPr="00C5168D" w:rsidRDefault="007210CD" w:rsidP="00C5168D">
            <w:pPr>
              <w:widowControl/>
              <w:jc w:val="center"/>
              <w:rPr>
                <w:ins w:id="254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</w:p>
        </w:tc>
        <w:tc>
          <w:tcPr>
            <w:tcW w:w="365" w:type="pct"/>
            <w:shd w:val="clear" w:color="auto" w:fill="auto"/>
            <w:noWrap/>
            <w:vAlign w:val="center"/>
          </w:tcPr>
          <w:p w14:paraId="494DB5FB" w14:textId="77777777" w:rsidR="007210CD" w:rsidRPr="00C5168D" w:rsidRDefault="007210CD" w:rsidP="00C5168D">
            <w:pPr>
              <w:widowControl/>
              <w:jc w:val="center"/>
              <w:rPr>
                <w:ins w:id="255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454B3ADF" w14:textId="77777777" w:rsidR="007210CD" w:rsidRPr="00C5168D" w:rsidRDefault="007210CD" w:rsidP="00C5168D">
            <w:pPr>
              <w:widowControl/>
              <w:jc w:val="center"/>
              <w:rPr>
                <w:ins w:id="256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</w:p>
        </w:tc>
        <w:tc>
          <w:tcPr>
            <w:tcW w:w="365" w:type="pct"/>
            <w:shd w:val="clear" w:color="auto" w:fill="auto"/>
            <w:noWrap/>
            <w:vAlign w:val="center"/>
          </w:tcPr>
          <w:p w14:paraId="721E4AEF" w14:textId="77777777" w:rsidR="007210CD" w:rsidRPr="00C5168D" w:rsidRDefault="007210CD" w:rsidP="00C5168D">
            <w:pPr>
              <w:widowControl/>
              <w:jc w:val="center"/>
              <w:rPr>
                <w:ins w:id="257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</w:p>
        </w:tc>
        <w:tc>
          <w:tcPr>
            <w:tcW w:w="728" w:type="pct"/>
            <w:gridSpan w:val="2"/>
            <w:shd w:val="clear" w:color="auto" w:fill="auto"/>
            <w:noWrap/>
            <w:vAlign w:val="center"/>
          </w:tcPr>
          <w:p w14:paraId="0F2DAF6F" w14:textId="77777777" w:rsidR="007210CD" w:rsidRPr="00C5168D" w:rsidRDefault="007210CD" w:rsidP="00C5168D">
            <w:pPr>
              <w:widowControl/>
              <w:jc w:val="center"/>
              <w:rPr>
                <w:ins w:id="258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</w:p>
        </w:tc>
        <w:tc>
          <w:tcPr>
            <w:tcW w:w="539" w:type="pct"/>
            <w:shd w:val="clear" w:color="000000" w:fill="FFFF99"/>
            <w:noWrap/>
            <w:vAlign w:val="center"/>
          </w:tcPr>
          <w:p w14:paraId="66AFEB7F" w14:textId="59BD14D6" w:rsidR="007210CD" w:rsidRPr="006757B2" w:rsidRDefault="00B63335">
            <w:pPr>
              <w:widowControl/>
              <w:jc w:val="center"/>
              <w:rPr>
                <w:ins w:id="259" w:author="Microsoft" w:date="2015-02-05T11:09:00Z"/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ins w:id="260" w:author="Microsoft" w:date="2015-02-05T11:14:00Z">
              <w:r>
                <w:rPr>
                  <w:rFonts w:ascii="宋体" w:hAnsi="宋体" w:cs="宋体"/>
                  <w:b/>
                  <w:bCs/>
                  <w:color w:val="000000"/>
                  <w:kern w:val="0"/>
                  <w:sz w:val="22"/>
                  <w:szCs w:val="22"/>
                  <w:lang w:bidi="km-KH"/>
                </w:rPr>
                <w:t>C</w:t>
              </w:r>
              <w:r>
                <w:rPr>
                  <w:rFonts w:ascii="宋体" w:hAnsi="宋体" w:cs="宋体" w:hint="eastAsia"/>
                  <w:b/>
                  <w:bCs/>
                  <w:color w:val="000000"/>
                  <w:kern w:val="0"/>
                  <w:sz w:val="22"/>
                  <w:szCs w:val="22"/>
                  <w:lang w:bidi="km-KH"/>
                </w:rPr>
                <w:t>lear</w:t>
              </w:r>
            </w:ins>
          </w:p>
        </w:tc>
      </w:tr>
      <w:tr w:rsidR="00C75A6B" w:rsidRPr="00C5168D" w14:paraId="476DBE29" w14:textId="77777777" w:rsidTr="0044175C">
        <w:trPr>
          <w:trHeight w:val="614"/>
        </w:trPr>
        <w:tc>
          <w:tcPr>
            <w:tcW w:w="356" w:type="pct"/>
            <w:shd w:val="clear" w:color="000000" w:fill="F7C9E3"/>
            <w:noWrap/>
            <w:vAlign w:val="center"/>
            <w:hideMark/>
          </w:tcPr>
          <w:p w14:paraId="3ECFD766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F1</w:t>
            </w:r>
          </w:p>
        </w:tc>
        <w:tc>
          <w:tcPr>
            <w:tcW w:w="288" w:type="pct"/>
            <w:shd w:val="clear" w:color="000000" w:fill="F7C9E3"/>
            <w:noWrap/>
            <w:vAlign w:val="center"/>
            <w:hideMark/>
          </w:tcPr>
          <w:p w14:paraId="46874756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F6</w:t>
            </w:r>
          </w:p>
        </w:tc>
        <w:tc>
          <w:tcPr>
            <w:tcW w:w="497" w:type="pct"/>
            <w:shd w:val="clear" w:color="000000" w:fill="FF0000"/>
            <w:noWrap/>
            <w:vAlign w:val="center"/>
            <w:hideMark/>
          </w:tcPr>
          <w:p w14:paraId="4EC87B91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POWER</w:t>
            </w:r>
          </w:p>
        </w:tc>
        <w:tc>
          <w:tcPr>
            <w:tcW w:w="410" w:type="pct"/>
            <w:shd w:val="clear" w:color="000000" w:fill="8DB4E2"/>
            <w:noWrap/>
            <w:vAlign w:val="center"/>
            <w:hideMark/>
          </w:tcPr>
          <w:p w14:paraId="7C3954E5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LOGOUT</w:t>
            </w:r>
          </w:p>
        </w:tc>
        <w:tc>
          <w:tcPr>
            <w:tcW w:w="363" w:type="pct"/>
            <w:shd w:val="clear" w:color="000000" w:fill="8DB4E2"/>
            <w:vAlign w:val="center"/>
            <w:hideMark/>
          </w:tcPr>
          <w:p w14:paraId="3E7AD29F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HELP</w:t>
            </w:r>
          </w:p>
        </w:tc>
        <w:tc>
          <w:tcPr>
            <w:tcW w:w="365" w:type="pct"/>
            <w:shd w:val="clear" w:color="000000" w:fill="8DB4E2"/>
            <w:noWrap/>
            <w:vAlign w:val="center"/>
            <w:hideMark/>
          </w:tcPr>
          <w:p w14:paraId="08EEFA4D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MSG</w:t>
            </w:r>
          </w:p>
        </w:tc>
        <w:tc>
          <w:tcPr>
            <w:tcW w:w="363" w:type="pct"/>
            <w:shd w:val="clear" w:color="000000" w:fill="8DB4E2"/>
            <w:noWrap/>
            <w:vAlign w:val="center"/>
            <w:hideMark/>
          </w:tcPr>
          <w:p w14:paraId="53051BF6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OM</w:t>
            </w:r>
          </w:p>
        </w:tc>
        <w:tc>
          <w:tcPr>
            <w:tcW w:w="365" w:type="pct"/>
            <w:shd w:val="clear" w:color="000000" w:fill="FFFF99"/>
            <w:noWrap/>
            <w:vAlign w:val="center"/>
            <w:hideMark/>
          </w:tcPr>
          <w:p w14:paraId="060E8ADB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A1</w:t>
            </w:r>
          </w:p>
        </w:tc>
        <w:tc>
          <w:tcPr>
            <w:tcW w:w="363" w:type="pct"/>
            <w:shd w:val="clear" w:color="000000" w:fill="FFFF99"/>
            <w:vAlign w:val="center"/>
            <w:hideMark/>
          </w:tcPr>
          <w:p w14:paraId="76F1A8E8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A2</w:t>
            </w:r>
          </w:p>
        </w:tc>
        <w:tc>
          <w:tcPr>
            <w:tcW w:w="365" w:type="pct"/>
            <w:shd w:val="clear" w:color="000000" w:fill="FFFF99"/>
            <w:noWrap/>
            <w:vAlign w:val="center"/>
            <w:hideMark/>
          </w:tcPr>
          <w:p w14:paraId="2FE9B2B6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DEL</w:t>
            </w:r>
          </w:p>
        </w:tc>
        <w:tc>
          <w:tcPr>
            <w:tcW w:w="728" w:type="pct"/>
            <w:gridSpan w:val="2"/>
            <w:shd w:val="clear" w:color="000000" w:fill="FFFF99"/>
            <w:noWrap/>
            <w:vAlign w:val="center"/>
            <w:hideMark/>
          </w:tcPr>
          <w:p w14:paraId="3379AF48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←</w:t>
            </w:r>
          </w:p>
        </w:tc>
        <w:tc>
          <w:tcPr>
            <w:tcW w:w="539" w:type="pct"/>
            <w:shd w:val="clear" w:color="000000" w:fill="FFFF99"/>
            <w:noWrap/>
            <w:vAlign w:val="center"/>
            <w:hideMark/>
          </w:tcPr>
          <w:p w14:paraId="5E463BB7" w14:textId="77777777" w:rsidR="00C5168D" w:rsidRPr="00C5168D" w:rsidRDefault="00C5168D" w:rsidP="007532E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ESC</w:t>
            </w:r>
          </w:p>
        </w:tc>
      </w:tr>
      <w:tr w:rsidR="00C75A6B" w:rsidRPr="00C5168D" w14:paraId="7864A2E5" w14:textId="77777777" w:rsidTr="0044175C">
        <w:trPr>
          <w:trHeight w:val="478"/>
        </w:trPr>
        <w:tc>
          <w:tcPr>
            <w:tcW w:w="356" w:type="pct"/>
            <w:shd w:val="clear" w:color="000000" w:fill="F7C9E3"/>
            <w:noWrap/>
            <w:vAlign w:val="center"/>
            <w:hideMark/>
          </w:tcPr>
          <w:p w14:paraId="58250D33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F2</w:t>
            </w:r>
          </w:p>
        </w:tc>
        <w:tc>
          <w:tcPr>
            <w:tcW w:w="288" w:type="pct"/>
            <w:shd w:val="clear" w:color="000000" w:fill="F7C9E3"/>
            <w:noWrap/>
            <w:vAlign w:val="center"/>
            <w:hideMark/>
          </w:tcPr>
          <w:p w14:paraId="2078435B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F7</w:t>
            </w:r>
          </w:p>
        </w:tc>
        <w:tc>
          <w:tcPr>
            <w:tcW w:w="497" w:type="pct"/>
            <w:shd w:val="clear" w:color="000000" w:fill="8DB4E2"/>
            <w:noWrap/>
            <w:vAlign w:val="center"/>
            <w:hideMark/>
          </w:tcPr>
          <w:p w14:paraId="40BCCE21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M1</w:t>
            </w:r>
          </w:p>
        </w:tc>
        <w:tc>
          <w:tcPr>
            <w:tcW w:w="410" w:type="pct"/>
            <w:shd w:val="clear" w:color="000000" w:fill="8DB4E2"/>
            <w:vAlign w:val="center"/>
            <w:hideMark/>
          </w:tcPr>
          <w:p w14:paraId="263C9A30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M2</w:t>
            </w:r>
          </w:p>
        </w:tc>
        <w:tc>
          <w:tcPr>
            <w:tcW w:w="363" w:type="pct"/>
            <w:shd w:val="clear" w:color="000000" w:fill="8DB4E2"/>
            <w:vAlign w:val="center"/>
            <w:hideMark/>
          </w:tcPr>
          <w:p w14:paraId="7DF3E0E0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M3</w:t>
            </w:r>
          </w:p>
        </w:tc>
        <w:tc>
          <w:tcPr>
            <w:tcW w:w="365" w:type="pct"/>
            <w:shd w:val="clear" w:color="000000" w:fill="8DB4E2"/>
            <w:vAlign w:val="center"/>
            <w:hideMark/>
          </w:tcPr>
          <w:p w14:paraId="1006EF7C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M4</w:t>
            </w:r>
          </w:p>
        </w:tc>
        <w:tc>
          <w:tcPr>
            <w:tcW w:w="363" w:type="pct"/>
            <w:shd w:val="clear" w:color="000000" w:fill="8DB4E2"/>
            <w:vAlign w:val="center"/>
            <w:hideMark/>
          </w:tcPr>
          <w:p w14:paraId="751E1021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M5</w:t>
            </w:r>
          </w:p>
        </w:tc>
        <w:tc>
          <w:tcPr>
            <w:tcW w:w="365" w:type="pct"/>
            <w:shd w:val="clear" w:color="000000" w:fill="FFFF99"/>
            <w:noWrap/>
            <w:vAlign w:val="center"/>
            <w:hideMark/>
          </w:tcPr>
          <w:p w14:paraId="1D5DC903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A3</w:t>
            </w:r>
          </w:p>
        </w:tc>
        <w:tc>
          <w:tcPr>
            <w:tcW w:w="363" w:type="pct"/>
            <w:shd w:val="clear" w:color="000000" w:fill="FFFF99"/>
            <w:noWrap/>
            <w:vAlign w:val="center"/>
            <w:hideMark/>
          </w:tcPr>
          <w:p w14:paraId="31F537DB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A4</w:t>
            </w:r>
          </w:p>
        </w:tc>
        <w:tc>
          <w:tcPr>
            <w:tcW w:w="365" w:type="pct"/>
            <w:shd w:val="clear" w:color="000000" w:fill="BFBFBF"/>
            <w:noWrap/>
            <w:vAlign w:val="center"/>
            <w:hideMark/>
          </w:tcPr>
          <w:p w14:paraId="276C9624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7</w:t>
            </w:r>
          </w:p>
        </w:tc>
        <w:tc>
          <w:tcPr>
            <w:tcW w:w="365" w:type="pct"/>
            <w:shd w:val="clear" w:color="000000" w:fill="BFBFBF"/>
            <w:noWrap/>
            <w:vAlign w:val="center"/>
            <w:hideMark/>
          </w:tcPr>
          <w:p w14:paraId="0BC8A4CB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8</w:t>
            </w:r>
          </w:p>
        </w:tc>
        <w:tc>
          <w:tcPr>
            <w:tcW w:w="363" w:type="pct"/>
            <w:shd w:val="clear" w:color="000000" w:fill="BFBFBF"/>
            <w:noWrap/>
            <w:vAlign w:val="center"/>
            <w:hideMark/>
          </w:tcPr>
          <w:p w14:paraId="2B66BEB0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9</w:t>
            </w:r>
          </w:p>
        </w:tc>
        <w:tc>
          <w:tcPr>
            <w:tcW w:w="539" w:type="pct"/>
            <w:shd w:val="clear" w:color="000000" w:fill="FFFF99"/>
            <w:noWrap/>
            <w:vAlign w:val="center"/>
            <w:hideMark/>
          </w:tcPr>
          <w:p w14:paraId="1FAE2F98" w14:textId="77777777" w:rsidR="00C5168D" w:rsidRPr="00C5168D" w:rsidRDefault="00C5168D" w:rsidP="007532E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LP1</w:t>
            </w:r>
          </w:p>
        </w:tc>
      </w:tr>
      <w:tr w:rsidR="00C75A6B" w:rsidRPr="00C5168D" w14:paraId="45E737E1" w14:textId="77777777" w:rsidTr="0044175C">
        <w:trPr>
          <w:trHeight w:val="484"/>
        </w:trPr>
        <w:tc>
          <w:tcPr>
            <w:tcW w:w="356" w:type="pct"/>
            <w:shd w:val="clear" w:color="000000" w:fill="F7C9E3"/>
            <w:noWrap/>
            <w:vAlign w:val="center"/>
            <w:hideMark/>
          </w:tcPr>
          <w:p w14:paraId="47CA32BD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F3</w:t>
            </w:r>
          </w:p>
        </w:tc>
        <w:tc>
          <w:tcPr>
            <w:tcW w:w="288" w:type="pct"/>
            <w:shd w:val="clear" w:color="000000" w:fill="F7C9E3"/>
            <w:noWrap/>
            <w:vAlign w:val="center"/>
            <w:hideMark/>
          </w:tcPr>
          <w:p w14:paraId="330946C4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F8</w:t>
            </w:r>
          </w:p>
        </w:tc>
        <w:tc>
          <w:tcPr>
            <w:tcW w:w="497" w:type="pct"/>
            <w:shd w:val="clear" w:color="000000" w:fill="8DB4E2"/>
            <w:vAlign w:val="center"/>
            <w:hideMark/>
          </w:tcPr>
          <w:p w14:paraId="05EC9956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K1</w:t>
            </w:r>
          </w:p>
        </w:tc>
        <w:tc>
          <w:tcPr>
            <w:tcW w:w="410" w:type="pct"/>
            <w:shd w:val="clear" w:color="000000" w:fill="8DB4E2"/>
            <w:vAlign w:val="center"/>
            <w:hideMark/>
          </w:tcPr>
          <w:p w14:paraId="60C31A55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K2</w:t>
            </w:r>
          </w:p>
        </w:tc>
        <w:tc>
          <w:tcPr>
            <w:tcW w:w="363" w:type="pct"/>
            <w:shd w:val="clear" w:color="000000" w:fill="8DB4E2"/>
            <w:vAlign w:val="center"/>
            <w:hideMark/>
          </w:tcPr>
          <w:p w14:paraId="37D62185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K3</w:t>
            </w:r>
          </w:p>
        </w:tc>
        <w:tc>
          <w:tcPr>
            <w:tcW w:w="365" w:type="pct"/>
            <w:shd w:val="clear" w:color="000000" w:fill="8DB4E2"/>
            <w:vAlign w:val="center"/>
            <w:hideMark/>
          </w:tcPr>
          <w:p w14:paraId="2CD0C1B6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K4</w:t>
            </w:r>
          </w:p>
        </w:tc>
        <w:tc>
          <w:tcPr>
            <w:tcW w:w="363" w:type="pct"/>
            <w:shd w:val="clear" w:color="000000" w:fill="8DB4E2"/>
            <w:vAlign w:val="center"/>
            <w:hideMark/>
          </w:tcPr>
          <w:p w14:paraId="5FA42727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K5</w:t>
            </w:r>
          </w:p>
        </w:tc>
        <w:tc>
          <w:tcPr>
            <w:tcW w:w="365" w:type="pct"/>
            <w:shd w:val="clear" w:color="000000" w:fill="FFFF99"/>
            <w:noWrap/>
            <w:vAlign w:val="center"/>
            <w:hideMark/>
          </w:tcPr>
          <w:p w14:paraId="377EDA4F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CANCEL</w:t>
            </w:r>
          </w:p>
        </w:tc>
        <w:tc>
          <w:tcPr>
            <w:tcW w:w="363" w:type="pct"/>
            <w:shd w:val="clear" w:color="000000" w:fill="FFFF99"/>
            <w:noWrap/>
            <w:vAlign w:val="center"/>
            <w:hideMark/>
          </w:tcPr>
          <w:p w14:paraId="1889EC0F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B1</w:t>
            </w:r>
          </w:p>
        </w:tc>
        <w:tc>
          <w:tcPr>
            <w:tcW w:w="365" w:type="pct"/>
            <w:shd w:val="clear" w:color="000000" w:fill="BFBFBF"/>
            <w:noWrap/>
            <w:vAlign w:val="center"/>
            <w:hideMark/>
          </w:tcPr>
          <w:p w14:paraId="7E31A960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4</w:t>
            </w:r>
          </w:p>
        </w:tc>
        <w:tc>
          <w:tcPr>
            <w:tcW w:w="365" w:type="pct"/>
            <w:shd w:val="clear" w:color="000000" w:fill="BFBFBF"/>
            <w:noWrap/>
            <w:vAlign w:val="center"/>
            <w:hideMark/>
          </w:tcPr>
          <w:p w14:paraId="523BD557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5</w:t>
            </w:r>
          </w:p>
        </w:tc>
        <w:tc>
          <w:tcPr>
            <w:tcW w:w="363" w:type="pct"/>
            <w:shd w:val="clear" w:color="000000" w:fill="BFBFBF"/>
            <w:noWrap/>
            <w:vAlign w:val="center"/>
            <w:hideMark/>
          </w:tcPr>
          <w:p w14:paraId="5C74420C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6</w:t>
            </w:r>
          </w:p>
        </w:tc>
        <w:tc>
          <w:tcPr>
            <w:tcW w:w="539" w:type="pct"/>
            <w:shd w:val="clear" w:color="000000" w:fill="FFFF99"/>
            <w:noWrap/>
            <w:vAlign w:val="center"/>
            <w:hideMark/>
          </w:tcPr>
          <w:p w14:paraId="73169F39" w14:textId="77777777" w:rsidR="00C5168D" w:rsidRPr="00C5168D" w:rsidRDefault="00C5168D" w:rsidP="007532E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LP5</w:t>
            </w:r>
          </w:p>
        </w:tc>
      </w:tr>
      <w:tr w:rsidR="00C75A6B" w:rsidRPr="00C5168D" w14:paraId="0E05AFD6" w14:textId="77777777" w:rsidTr="0044175C">
        <w:trPr>
          <w:trHeight w:val="504"/>
        </w:trPr>
        <w:tc>
          <w:tcPr>
            <w:tcW w:w="356" w:type="pct"/>
            <w:shd w:val="clear" w:color="000000" w:fill="F7C9E3"/>
            <w:noWrap/>
            <w:vAlign w:val="center"/>
            <w:hideMark/>
          </w:tcPr>
          <w:p w14:paraId="52579B6A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F4</w:t>
            </w:r>
          </w:p>
        </w:tc>
        <w:tc>
          <w:tcPr>
            <w:tcW w:w="288" w:type="pct"/>
            <w:shd w:val="clear" w:color="000000" w:fill="F7C9E3"/>
            <w:noWrap/>
            <w:vAlign w:val="center"/>
            <w:hideMark/>
          </w:tcPr>
          <w:p w14:paraId="05F201D6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F9</w:t>
            </w:r>
          </w:p>
        </w:tc>
        <w:tc>
          <w:tcPr>
            <w:tcW w:w="497" w:type="pct"/>
            <w:shd w:val="clear" w:color="000000" w:fill="8DB4E2"/>
            <w:vAlign w:val="center"/>
            <w:hideMark/>
          </w:tcPr>
          <w:p w14:paraId="303D176E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AMT</w:t>
            </w:r>
          </w:p>
        </w:tc>
        <w:tc>
          <w:tcPr>
            <w:tcW w:w="410" w:type="pct"/>
            <w:shd w:val="clear" w:color="000000" w:fill="8DB4E2"/>
            <w:noWrap/>
            <w:vAlign w:val="center"/>
            <w:hideMark/>
          </w:tcPr>
          <w:p w14:paraId="32B8A2A4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/</w:t>
            </w:r>
          </w:p>
        </w:tc>
        <w:tc>
          <w:tcPr>
            <w:tcW w:w="363" w:type="pct"/>
            <w:shd w:val="clear" w:color="000000" w:fill="8DB4E2"/>
            <w:vAlign w:val="center"/>
            <w:hideMark/>
          </w:tcPr>
          <w:p w14:paraId="70443296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+</w:t>
            </w:r>
          </w:p>
        </w:tc>
        <w:tc>
          <w:tcPr>
            <w:tcW w:w="365" w:type="pct"/>
            <w:shd w:val="clear" w:color="000000" w:fill="8DB4E2"/>
            <w:vAlign w:val="center"/>
            <w:hideMark/>
          </w:tcPr>
          <w:p w14:paraId="03558980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↑</w:t>
            </w:r>
          </w:p>
        </w:tc>
        <w:tc>
          <w:tcPr>
            <w:tcW w:w="363" w:type="pct"/>
            <w:shd w:val="clear" w:color="000000" w:fill="8DB4E2"/>
            <w:vAlign w:val="center"/>
            <w:hideMark/>
          </w:tcPr>
          <w:p w14:paraId="0388A149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-</w:t>
            </w:r>
          </w:p>
        </w:tc>
        <w:tc>
          <w:tcPr>
            <w:tcW w:w="365" w:type="pct"/>
            <w:shd w:val="clear" w:color="000000" w:fill="FFFF99"/>
            <w:noWrap/>
            <w:vAlign w:val="center"/>
            <w:hideMark/>
          </w:tcPr>
          <w:p w14:paraId="2BA02053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COPY</w:t>
            </w:r>
          </w:p>
        </w:tc>
        <w:tc>
          <w:tcPr>
            <w:tcW w:w="363" w:type="pct"/>
            <w:shd w:val="clear" w:color="000000" w:fill="FFFF99"/>
            <w:noWrap/>
            <w:vAlign w:val="center"/>
            <w:hideMark/>
          </w:tcPr>
          <w:p w14:paraId="3904C979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B2</w:t>
            </w:r>
          </w:p>
        </w:tc>
        <w:tc>
          <w:tcPr>
            <w:tcW w:w="365" w:type="pct"/>
            <w:shd w:val="clear" w:color="000000" w:fill="BFBFBF"/>
            <w:noWrap/>
            <w:vAlign w:val="center"/>
            <w:hideMark/>
          </w:tcPr>
          <w:p w14:paraId="07B1FF14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1</w:t>
            </w:r>
          </w:p>
        </w:tc>
        <w:tc>
          <w:tcPr>
            <w:tcW w:w="365" w:type="pct"/>
            <w:shd w:val="clear" w:color="000000" w:fill="BFBFBF"/>
            <w:noWrap/>
            <w:vAlign w:val="center"/>
            <w:hideMark/>
          </w:tcPr>
          <w:p w14:paraId="529346C1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2</w:t>
            </w:r>
          </w:p>
        </w:tc>
        <w:tc>
          <w:tcPr>
            <w:tcW w:w="363" w:type="pct"/>
            <w:shd w:val="clear" w:color="000000" w:fill="BFBFBF"/>
            <w:noWrap/>
            <w:vAlign w:val="center"/>
            <w:hideMark/>
          </w:tcPr>
          <w:p w14:paraId="770E458F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3</w:t>
            </w:r>
          </w:p>
        </w:tc>
        <w:tc>
          <w:tcPr>
            <w:tcW w:w="539" w:type="pct"/>
            <w:vMerge w:val="restart"/>
            <w:shd w:val="clear" w:color="000000" w:fill="FFFF99"/>
            <w:noWrap/>
            <w:vAlign w:val="center"/>
            <w:hideMark/>
          </w:tcPr>
          <w:p w14:paraId="798F6AEB" w14:textId="77777777" w:rsidR="00C5168D" w:rsidRPr="00C5168D" w:rsidRDefault="00C5168D" w:rsidP="007532E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Enter</w:t>
            </w:r>
          </w:p>
        </w:tc>
      </w:tr>
      <w:tr w:rsidR="00C75A6B" w:rsidRPr="00C5168D" w14:paraId="119044A5" w14:textId="77777777" w:rsidTr="0044175C">
        <w:trPr>
          <w:trHeight w:val="651"/>
        </w:trPr>
        <w:tc>
          <w:tcPr>
            <w:tcW w:w="356" w:type="pct"/>
            <w:shd w:val="clear" w:color="000000" w:fill="F7C9E3"/>
            <w:noWrap/>
            <w:vAlign w:val="center"/>
            <w:hideMark/>
          </w:tcPr>
          <w:p w14:paraId="0B375EF7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F5</w:t>
            </w:r>
          </w:p>
        </w:tc>
        <w:tc>
          <w:tcPr>
            <w:tcW w:w="288" w:type="pct"/>
            <w:shd w:val="clear" w:color="000000" w:fill="F7C9E3"/>
            <w:noWrap/>
            <w:vAlign w:val="center"/>
            <w:hideMark/>
          </w:tcPr>
          <w:p w14:paraId="6642E260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F10</w:t>
            </w:r>
          </w:p>
        </w:tc>
        <w:tc>
          <w:tcPr>
            <w:tcW w:w="497" w:type="pct"/>
            <w:shd w:val="clear" w:color="000000" w:fill="8DB4E2"/>
            <w:noWrap/>
            <w:vAlign w:val="center"/>
            <w:hideMark/>
          </w:tcPr>
          <w:p w14:paraId="2EF36301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LOCK</w:t>
            </w:r>
          </w:p>
        </w:tc>
        <w:tc>
          <w:tcPr>
            <w:tcW w:w="410" w:type="pct"/>
            <w:shd w:val="clear" w:color="000000" w:fill="8DB4E2"/>
            <w:noWrap/>
            <w:vAlign w:val="center"/>
            <w:hideMark/>
          </w:tcPr>
          <w:p w14:paraId="4A29E6F1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TAB</w:t>
            </w:r>
          </w:p>
        </w:tc>
        <w:tc>
          <w:tcPr>
            <w:tcW w:w="363" w:type="pct"/>
            <w:shd w:val="clear" w:color="000000" w:fill="8DB4E2"/>
            <w:vAlign w:val="center"/>
            <w:hideMark/>
          </w:tcPr>
          <w:p w14:paraId="448D93A0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←</w:t>
            </w:r>
          </w:p>
        </w:tc>
        <w:tc>
          <w:tcPr>
            <w:tcW w:w="365" w:type="pct"/>
            <w:shd w:val="clear" w:color="000000" w:fill="8DB4E2"/>
            <w:vAlign w:val="center"/>
            <w:hideMark/>
          </w:tcPr>
          <w:p w14:paraId="0665466F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↓</w:t>
            </w:r>
          </w:p>
        </w:tc>
        <w:tc>
          <w:tcPr>
            <w:tcW w:w="363" w:type="pct"/>
            <w:shd w:val="clear" w:color="000000" w:fill="8DB4E2"/>
            <w:vAlign w:val="center"/>
            <w:hideMark/>
          </w:tcPr>
          <w:p w14:paraId="764BB39D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→</w:t>
            </w:r>
          </w:p>
        </w:tc>
        <w:tc>
          <w:tcPr>
            <w:tcW w:w="365" w:type="pct"/>
            <w:shd w:val="clear" w:color="000000" w:fill="FFFF99"/>
            <w:noWrap/>
            <w:vAlign w:val="center"/>
            <w:hideMark/>
          </w:tcPr>
          <w:p w14:paraId="51367D14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PAY</w:t>
            </w:r>
          </w:p>
        </w:tc>
        <w:tc>
          <w:tcPr>
            <w:tcW w:w="363" w:type="pct"/>
            <w:shd w:val="clear" w:color="000000" w:fill="FFFF99"/>
            <w:vAlign w:val="center"/>
            <w:hideMark/>
          </w:tcPr>
          <w:p w14:paraId="32694999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km-KH"/>
              </w:rPr>
              <w:t>B3</w:t>
            </w:r>
          </w:p>
        </w:tc>
        <w:tc>
          <w:tcPr>
            <w:tcW w:w="729" w:type="pct"/>
            <w:gridSpan w:val="2"/>
            <w:shd w:val="clear" w:color="000000" w:fill="BFBFBF"/>
            <w:noWrap/>
            <w:vAlign w:val="center"/>
            <w:hideMark/>
          </w:tcPr>
          <w:p w14:paraId="0C394A8D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0</w:t>
            </w:r>
          </w:p>
        </w:tc>
        <w:tc>
          <w:tcPr>
            <w:tcW w:w="363" w:type="pct"/>
            <w:shd w:val="clear" w:color="000000" w:fill="BFBFBF"/>
            <w:noWrap/>
            <w:vAlign w:val="center"/>
            <w:hideMark/>
          </w:tcPr>
          <w:p w14:paraId="0CEDC025" w14:textId="77777777" w:rsidR="00C5168D" w:rsidRPr="00C5168D" w:rsidRDefault="00C5168D" w:rsidP="00C5168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  <w:r w:rsidRPr="00C5168D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  <w:t>.</w:t>
            </w:r>
          </w:p>
        </w:tc>
        <w:tc>
          <w:tcPr>
            <w:tcW w:w="539" w:type="pct"/>
            <w:vMerge/>
            <w:vAlign w:val="center"/>
            <w:hideMark/>
          </w:tcPr>
          <w:p w14:paraId="17F0F268" w14:textId="77777777" w:rsidR="00C5168D" w:rsidRPr="00C5168D" w:rsidRDefault="00C5168D" w:rsidP="00C5168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u w:val="single"/>
                <w:lang w:bidi="km-KH"/>
              </w:rPr>
            </w:pPr>
          </w:p>
        </w:tc>
      </w:tr>
    </w:tbl>
    <w:p w14:paraId="04CA4F18" w14:textId="77777777" w:rsidR="00EB77D4" w:rsidRPr="00883F4B" w:rsidRDefault="00EB77D4" w:rsidP="00F9489B">
      <w:pPr>
        <w:pStyle w:val="a0"/>
      </w:pPr>
    </w:p>
    <w:p w14:paraId="6048F860" w14:textId="2D7BF2BA" w:rsidR="00A06BBC" w:rsidRPr="00A71015" w:rsidRDefault="00A06BBC" w:rsidP="00F9489B">
      <w:pPr>
        <w:pStyle w:val="a0"/>
      </w:pPr>
      <w:r w:rsidRPr="00A71015">
        <w:rPr>
          <w:rFonts w:hint="eastAsia"/>
        </w:rPr>
        <w:t>【0】-【9】</w:t>
      </w:r>
      <w:r w:rsidR="00582409">
        <w:rPr>
          <w:rFonts w:hint="eastAsia"/>
        </w:rPr>
        <w:t>，</w:t>
      </w:r>
      <w:r w:rsidR="00582409" w:rsidRPr="00A71015">
        <w:rPr>
          <w:rFonts w:hint="eastAsia"/>
        </w:rPr>
        <w:t>数字键</w:t>
      </w:r>
      <w:r w:rsidR="00582409">
        <w:rPr>
          <w:rFonts w:hint="eastAsia"/>
        </w:rPr>
        <w:t>，</w:t>
      </w:r>
      <w:r w:rsidRPr="00A71015">
        <w:rPr>
          <w:rFonts w:hint="eastAsia"/>
        </w:rPr>
        <w:t>通常用于输入投注号码，选择菜单。</w:t>
      </w:r>
    </w:p>
    <w:p w14:paraId="6A6D5E9A" w14:textId="18EE8797" w:rsidR="00A06BBC" w:rsidRPr="00A71015" w:rsidRDefault="00A06BBC" w:rsidP="00F9489B">
      <w:pPr>
        <w:pStyle w:val="a0"/>
      </w:pPr>
      <w:r w:rsidRPr="00A71015">
        <w:rPr>
          <w:rFonts w:hint="eastAsia"/>
        </w:rPr>
        <w:t>【↑】【↓】【←】【→】，</w:t>
      </w:r>
      <w:r w:rsidR="00582409" w:rsidRPr="00A71015">
        <w:rPr>
          <w:rFonts w:hint="eastAsia"/>
        </w:rPr>
        <w:t>方向键</w:t>
      </w:r>
      <w:r w:rsidR="00582409">
        <w:rPr>
          <w:rFonts w:hint="eastAsia"/>
        </w:rPr>
        <w:t>，</w:t>
      </w:r>
      <w:r w:rsidRPr="00A71015">
        <w:rPr>
          <w:rFonts w:hint="eastAsia"/>
        </w:rPr>
        <w:t>移动光标。在音频测试时</w:t>
      </w:r>
      <w:ins w:id="261" w:author="Microsoft" w:date="2015-02-27T09:50:00Z">
        <w:r w:rsidR="0027616C" w:rsidRPr="00CC46C2">
          <w:rPr>
            <w:rFonts w:hint="eastAsia"/>
          </w:rPr>
          <w:t>【</w:t>
        </w:r>
        <w:r w:rsidR="0027616C">
          <w:rPr>
            <w:rFonts w:hint="eastAsia"/>
          </w:rPr>
          <w:t>←</w:t>
        </w:r>
        <w:r w:rsidR="0027616C" w:rsidRPr="00CC46C2">
          <w:rPr>
            <w:rFonts w:hint="eastAsia"/>
          </w:rPr>
          <w:t>】【</w:t>
        </w:r>
        <w:r w:rsidR="0027616C">
          <w:rPr>
            <w:rFonts w:hint="eastAsia"/>
          </w:rPr>
          <w:t>→</w:t>
        </w:r>
        <w:r w:rsidR="0027616C" w:rsidRPr="00CC46C2">
          <w:rPr>
            <w:rFonts w:hint="eastAsia"/>
          </w:rPr>
          <w:t>】</w:t>
        </w:r>
      </w:ins>
      <w:del w:id="262" w:author="Microsoft" w:date="2015-02-27T09:50:00Z">
        <w:r w:rsidRPr="00A71015" w:rsidDel="0027616C">
          <w:rPr>
            <w:rFonts w:hint="eastAsia"/>
          </w:rPr>
          <w:delText>【↑】【↓】</w:delText>
        </w:r>
      </w:del>
      <w:r w:rsidRPr="00A71015">
        <w:rPr>
          <w:rFonts w:hint="eastAsia"/>
        </w:rPr>
        <w:t>键用于调整音量大小。在报表和文本显示时</w:t>
      </w:r>
      <w:r w:rsidR="00457179" w:rsidRPr="00CC46C2">
        <w:rPr>
          <w:rFonts w:hint="eastAsia"/>
        </w:rPr>
        <w:t>【</w:t>
      </w:r>
      <w:r w:rsidR="00457179">
        <w:rPr>
          <w:rFonts w:hint="eastAsia"/>
        </w:rPr>
        <w:t>←</w:t>
      </w:r>
      <w:r w:rsidR="00457179" w:rsidRPr="00CC46C2">
        <w:rPr>
          <w:rFonts w:hint="eastAsia"/>
        </w:rPr>
        <w:t>】【</w:t>
      </w:r>
      <w:r w:rsidR="00457179">
        <w:rPr>
          <w:rFonts w:hint="eastAsia"/>
        </w:rPr>
        <w:t>→</w:t>
      </w:r>
      <w:r w:rsidR="00457179" w:rsidRPr="00CC46C2">
        <w:rPr>
          <w:rFonts w:hint="eastAsia"/>
        </w:rPr>
        <w:t>】</w:t>
      </w:r>
      <w:r w:rsidRPr="00A71015">
        <w:rPr>
          <w:rFonts w:hint="eastAsia"/>
        </w:rPr>
        <w:t>用于翻页。</w:t>
      </w:r>
    </w:p>
    <w:p w14:paraId="00D33116" w14:textId="77777777" w:rsidR="00950A93" w:rsidRPr="00CC46C2" w:rsidRDefault="00950A93" w:rsidP="00F9489B">
      <w:pPr>
        <w:pStyle w:val="a0"/>
      </w:pPr>
      <w:r w:rsidRPr="00CC46C2">
        <w:rPr>
          <w:rFonts w:hint="eastAsia"/>
        </w:rPr>
        <w:t>【确认】通常用于保存编辑信息，出票，确认操作等。</w:t>
      </w:r>
    </w:p>
    <w:p w14:paraId="410EC520" w14:textId="10031927" w:rsidR="00950A93" w:rsidRPr="00CC46C2" w:rsidRDefault="00950A93" w:rsidP="00F9489B">
      <w:pPr>
        <w:pStyle w:val="a0"/>
      </w:pPr>
      <w:r w:rsidRPr="00CC46C2">
        <w:rPr>
          <w:rFonts w:hint="eastAsia"/>
        </w:rPr>
        <w:t>【</w:t>
      </w:r>
      <w:r w:rsidR="00ED231F">
        <w:rPr>
          <w:rFonts w:hint="eastAsia"/>
        </w:rPr>
        <w:t>E</w:t>
      </w:r>
      <w:r w:rsidR="00ED231F">
        <w:t>SC</w:t>
      </w:r>
      <w:r w:rsidRPr="00CC46C2">
        <w:rPr>
          <w:rFonts w:hint="eastAsia"/>
        </w:rPr>
        <w:t>】通常用于返回上一界面，取消编辑，取消操作等。游戏</w:t>
      </w:r>
      <w:r w:rsidR="007A4C6B">
        <w:rPr>
          <w:rFonts w:hint="eastAsia"/>
        </w:rPr>
        <w:t>投注</w:t>
      </w:r>
      <w:r w:rsidRPr="00CC46C2">
        <w:rPr>
          <w:rFonts w:hint="eastAsia"/>
        </w:rPr>
        <w:t>页面按【退出】直接退出到最初游戏玩法页面，菜单页面按【退出】返回上一层菜单。</w:t>
      </w:r>
    </w:p>
    <w:p w14:paraId="6EAD35F0" w14:textId="114EF8C3" w:rsidR="00950A93" w:rsidRPr="00CC46C2" w:rsidRDefault="00950A93" w:rsidP="00F9489B">
      <w:pPr>
        <w:pStyle w:val="a0"/>
      </w:pPr>
      <w:r w:rsidRPr="00CC46C2">
        <w:rPr>
          <w:rFonts w:hint="eastAsia"/>
        </w:rPr>
        <w:t>【关机】进入关机步骤，关闭终端机。关机前提示“是否确认关机”，按【确认】键完成关机，按</w:t>
      </w:r>
      <w:r w:rsidR="00187F7F">
        <w:rPr>
          <w:rFonts w:hint="eastAsia"/>
        </w:rPr>
        <w:t>【ESC】</w:t>
      </w:r>
      <w:r w:rsidRPr="00CC46C2">
        <w:rPr>
          <w:rFonts w:hint="eastAsia"/>
        </w:rPr>
        <w:t>取消关机。</w:t>
      </w:r>
    </w:p>
    <w:p w14:paraId="05FB3147" w14:textId="74731158" w:rsidR="00950A93" w:rsidRPr="00CC46C2" w:rsidRDefault="00ED231F" w:rsidP="00F9489B">
      <w:pPr>
        <w:pStyle w:val="a0"/>
      </w:pPr>
      <w:r>
        <w:rPr>
          <w:rFonts w:hint="eastAsia"/>
        </w:rPr>
        <w:lastRenderedPageBreak/>
        <w:t>【锁屏</w:t>
      </w:r>
      <w:r w:rsidR="00950A93" w:rsidRPr="00CC46C2">
        <w:rPr>
          <w:rFonts w:hint="eastAsia"/>
        </w:rPr>
        <w:t>】用于锁屏。</w:t>
      </w:r>
      <w:r w:rsidR="00A20F5C">
        <w:rPr>
          <w:rFonts w:hint="eastAsia"/>
        </w:rPr>
        <w:t>显示锁屏</w:t>
      </w:r>
      <w:r w:rsidR="00A20F5C">
        <w:t>窗口，输入密码</w:t>
      </w:r>
      <w:r w:rsidR="00A20F5C">
        <w:rPr>
          <w:rFonts w:hint="eastAsia"/>
        </w:rPr>
        <w:t>解锁</w:t>
      </w:r>
      <w:r w:rsidR="00A20F5C">
        <w:t>。</w:t>
      </w:r>
    </w:p>
    <w:p w14:paraId="109E124A" w14:textId="77777777" w:rsidR="00950A93" w:rsidRPr="00CC46C2" w:rsidRDefault="00950A93" w:rsidP="00F9489B">
      <w:pPr>
        <w:pStyle w:val="a0"/>
      </w:pPr>
      <w:r w:rsidRPr="00CC46C2">
        <w:rPr>
          <w:rFonts w:hint="eastAsia"/>
        </w:rPr>
        <w:t>【</w:t>
      </w:r>
      <w:r w:rsidR="00ED231F">
        <w:rPr>
          <w:rFonts w:hint="eastAsia"/>
        </w:rPr>
        <w:t>功能菜单</w:t>
      </w:r>
      <w:r w:rsidRPr="00CC46C2">
        <w:rPr>
          <w:rFonts w:hint="eastAsia"/>
        </w:rPr>
        <w:t>】用于进入</w:t>
      </w:r>
      <w:r w:rsidR="00ED231F">
        <w:rPr>
          <w:rFonts w:hint="eastAsia"/>
        </w:rPr>
        <w:t>功能</w:t>
      </w:r>
      <w:r w:rsidR="00ED231F">
        <w:t>菜单功能</w:t>
      </w:r>
      <w:r w:rsidRPr="00CC46C2">
        <w:rPr>
          <w:rFonts w:hint="eastAsia"/>
        </w:rPr>
        <w:t>。</w:t>
      </w:r>
    </w:p>
    <w:p w14:paraId="1B305BC7" w14:textId="77777777" w:rsidR="00950A93" w:rsidRPr="00CC46C2" w:rsidRDefault="00950A93" w:rsidP="00F9489B">
      <w:pPr>
        <w:pStyle w:val="a0"/>
      </w:pPr>
      <w:r w:rsidRPr="00CC46C2">
        <w:rPr>
          <w:rFonts w:hint="eastAsia"/>
        </w:rPr>
        <w:t>【</w:t>
      </w:r>
      <w:r w:rsidR="00582409">
        <w:rPr>
          <w:rFonts w:hint="eastAsia"/>
        </w:rPr>
        <w:t>报表</w:t>
      </w:r>
      <w:r w:rsidRPr="00CC46C2">
        <w:rPr>
          <w:rFonts w:hint="eastAsia"/>
        </w:rPr>
        <w:t>】用于进入报表。</w:t>
      </w:r>
    </w:p>
    <w:p w14:paraId="293DB24B" w14:textId="3C0FC7B1" w:rsidR="00950A93" w:rsidRPr="00CC46C2" w:rsidRDefault="00ED231F" w:rsidP="00F9489B">
      <w:pPr>
        <w:pStyle w:val="a0"/>
      </w:pPr>
      <w:r>
        <w:rPr>
          <w:rFonts w:hint="eastAsia"/>
        </w:rPr>
        <w:t>【</w:t>
      </w:r>
      <w:r w:rsidR="00C53DCA">
        <w:rPr>
          <w:rFonts w:hint="eastAsia"/>
        </w:rPr>
        <w:t>系统设定</w:t>
      </w:r>
      <w:r w:rsidR="00950A93" w:rsidRPr="00CC46C2">
        <w:rPr>
          <w:rFonts w:hint="eastAsia"/>
        </w:rPr>
        <w:t>】用于进入</w:t>
      </w:r>
      <w:r w:rsidR="007A4C6B">
        <w:rPr>
          <w:rFonts w:hint="eastAsia"/>
        </w:rPr>
        <w:t>系统设定</w:t>
      </w:r>
      <w:r w:rsidR="00950A93" w:rsidRPr="00CC46C2">
        <w:rPr>
          <w:rFonts w:hint="eastAsia"/>
        </w:rPr>
        <w:t>功能</w:t>
      </w:r>
      <w:r w:rsidR="00C75A6B">
        <w:rPr>
          <w:rFonts w:hint="eastAsia"/>
        </w:rPr>
        <w:t>。</w:t>
      </w:r>
    </w:p>
    <w:p w14:paraId="3EEDA849" w14:textId="08DDB23F" w:rsidR="00950A93" w:rsidRPr="00CC46C2" w:rsidRDefault="00950A93" w:rsidP="00F9489B">
      <w:pPr>
        <w:pStyle w:val="a0"/>
      </w:pPr>
      <w:r w:rsidRPr="00CC46C2">
        <w:rPr>
          <w:rFonts w:hint="eastAsia"/>
        </w:rPr>
        <w:t>【软件更新】用于进入软件更新功能</w:t>
      </w:r>
      <w:r w:rsidR="00C75A6B">
        <w:rPr>
          <w:rFonts w:hint="eastAsia"/>
        </w:rPr>
        <w:t>。</w:t>
      </w:r>
    </w:p>
    <w:p w14:paraId="3E5DC579" w14:textId="3C0BD69B" w:rsidR="00950A93" w:rsidRPr="00CC46C2" w:rsidRDefault="00950A93" w:rsidP="00F9489B">
      <w:pPr>
        <w:pStyle w:val="a0"/>
      </w:pPr>
      <w:r w:rsidRPr="00CC46C2">
        <w:rPr>
          <w:rFonts w:hint="eastAsia"/>
        </w:rPr>
        <w:t>【信息查询】用于进入信息查询功能</w:t>
      </w:r>
      <w:r w:rsidR="00C75A6B">
        <w:rPr>
          <w:rFonts w:hint="eastAsia"/>
        </w:rPr>
        <w:t>。</w:t>
      </w:r>
    </w:p>
    <w:p w14:paraId="2E6D7B57" w14:textId="2BBA17FC" w:rsidR="00950A93" w:rsidRPr="00CC46C2" w:rsidRDefault="00950A93" w:rsidP="00F9489B">
      <w:pPr>
        <w:pStyle w:val="a0"/>
      </w:pPr>
      <w:r w:rsidRPr="00CC46C2">
        <w:rPr>
          <w:rFonts w:hint="eastAsia"/>
        </w:rPr>
        <w:t>【</w:t>
      </w:r>
      <w:r w:rsidR="006D07ED">
        <w:rPr>
          <w:rFonts w:hint="eastAsia"/>
        </w:rPr>
        <w:t>F</w:t>
      </w:r>
      <w:r w:rsidR="006D07ED">
        <w:t>1</w:t>
      </w:r>
      <w:ins w:id="263" w:author="user" w:date="2016-04-08T14:06:00Z">
        <w:r w:rsidR="00E16425">
          <w:rPr>
            <w:rFonts w:hint="eastAsia"/>
          </w:rPr>
          <w:t>-</w:t>
        </w:r>
        <w:r w:rsidR="00E16425">
          <w:t>F5</w:t>
        </w:r>
      </w:ins>
      <w:r w:rsidRPr="00CC46C2">
        <w:rPr>
          <w:rFonts w:hint="eastAsia"/>
        </w:rPr>
        <w:t>】用于</w:t>
      </w:r>
      <w:r w:rsidR="00457179">
        <w:rPr>
          <w:rFonts w:hint="eastAsia"/>
        </w:rPr>
        <w:t>快速进入</w:t>
      </w:r>
      <w:r w:rsidR="00251A3E">
        <w:rPr>
          <w:rFonts w:hint="eastAsia"/>
        </w:rPr>
        <w:t>对应游戏的默认玩法</w:t>
      </w:r>
      <w:r w:rsidR="006D07ED">
        <w:rPr>
          <w:rFonts w:hint="eastAsia"/>
        </w:rPr>
        <w:t>，</w:t>
      </w:r>
      <w:ins w:id="264" w:author="user" w:date="2016-04-08T14:06:00Z">
        <w:r w:rsidR="00E16425">
          <w:rPr>
            <w:rFonts w:hint="eastAsia"/>
          </w:rPr>
          <w:t>F1</w:t>
        </w:r>
        <w:r w:rsidR="00E16425">
          <w:t>-</w:t>
        </w:r>
        <w:r w:rsidR="00E16425">
          <w:rPr>
            <w:rFonts w:hint="eastAsia"/>
          </w:rPr>
          <w:t>7龙星</w:t>
        </w:r>
        <w:r w:rsidR="00E16425">
          <w:t>、</w:t>
        </w:r>
        <w:r w:rsidR="00E16425">
          <w:rPr>
            <w:rFonts w:hint="eastAsia"/>
          </w:rPr>
          <w:t>F2</w:t>
        </w:r>
        <w:r w:rsidR="00E16425">
          <w:t>-</w:t>
        </w:r>
        <w:r w:rsidR="00E16425">
          <w:rPr>
            <w:rFonts w:hint="eastAsia"/>
          </w:rPr>
          <w:t>天天赢、F3</w:t>
        </w:r>
        <w:r w:rsidR="00E16425">
          <w:t>-快三</w:t>
        </w:r>
        <w:r w:rsidR="00E16425">
          <w:rPr>
            <w:rFonts w:hint="eastAsia"/>
          </w:rPr>
          <w:t>、F4</w:t>
        </w:r>
        <w:r w:rsidR="00E16425">
          <w:t>-时时彩</w:t>
        </w:r>
        <w:r w:rsidR="00E16425">
          <w:rPr>
            <w:rFonts w:hint="eastAsia"/>
          </w:rPr>
          <w:t>、F5-</w:t>
        </w:r>
        <w:r w:rsidR="00E16425">
          <w:t>11选</w:t>
        </w:r>
        <w:r w:rsidR="00E16425">
          <w:rPr>
            <w:rFonts w:hint="eastAsia"/>
          </w:rPr>
          <w:t>5</w:t>
        </w:r>
      </w:ins>
      <w:del w:id="265" w:author="user" w:date="2016-04-08T14:06:00Z">
        <w:r w:rsidR="006D07ED" w:rsidDel="00E16425">
          <w:rPr>
            <w:rFonts w:hint="eastAsia"/>
          </w:rPr>
          <w:delText>F1</w:delText>
        </w:r>
        <w:r w:rsidR="007A4C6B" w:rsidDel="00E16425">
          <w:delText>-</w:delText>
        </w:r>
        <w:r w:rsidR="00F72556" w:rsidDel="00E16425">
          <w:delText>11</w:delText>
        </w:r>
        <w:r w:rsidR="00F72556" w:rsidDel="00E16425">
          <w:rPr>
            <w:rFonts w:hint="eastAsia"/>
          </w:rPr>
          <w:delText>选5</w:delText>
        </w:r>
      </w:del>
      <w:del w:id="266" w:author="Microsoft" w:date="2015-06-17T11:02:00Z">
        <w:r w:rsidR="007A4C6B" w:rsidDel="007273D4">
          <w:rPr>
            <w:rFonts w:hint="eastAsia"/>
          </w:rPr>
          <w:delText>。</w:delText>
        </w:r>
      </w:del>
    </w:p>
    <w:p w14:paraId="39217DEA" w14:textId="2C6878DB" w:rsidR="00950A93" w:rsidRPr="00AB74D7" w:rsidRDefault="00950A93" w:rsidP="00F9489B">
      <w:pPr>
        <w:pStyle w:val="a0"/>
      </w:pPr>
      <w:r w:rsidRPr="00AB74D7">
        <w:rPr>
          <w:rFonts w:hint="eastAsia"/>
        </w:rPr>
        <w:t>【复式】【胆拖】【玩法</w:t>
      </w:r>
      <w:r w:rsidR="007513B5">
        <w:rPr>
          <w:rFonts w:hint="eastAsia"/>
        </w:rPr>
        <w:t>】用于进入</w:t>
      </w:r>
      <w:proofErr w:type="gramStart"/>
      <w:ins w:id="267" w:author="Microsoft" w:date="2015-01-27T10:32:00Z">
        <w:r w:rsidR="009951DC">
          <w:rPr>
            <w:rFonts w:hint="eastAsia"/>
          </w:rPr>
          <w:t>七龙</w:t>
        </w:r>
        <w:r w:rsidR="009951DC">
          <w:t>星</w:t>
        </w:r>
      </w:ins>
      <w:proofErr w:type="gramEnd"/>
      <w:r w:rsidR="007513B5">
        <w:rPr>
          <w:rFonts w:hint="eastAsia"/>
        </w:rPr>
        <w:t>游戏</w:t>
      </w:r>
      <w:r w:rsidRPr="00AB74D7">
        <w:rPr>
          <w:rFonts w:hint="eastAsia"/>
        </w:rPr>
        <w:t>玩法选择界面。</w:t>
      </w:r>
      <w:ins w:id="268" w:author="Microsoft" w:date="2015-01-27T10:32:00Z">
        <w:r w:rsidR="009951DC">
          <w:rPr>
            <w:rFonts w:hint="eastAsia"/>
          </w:rPr>
          <w:t>天天赢游戏</w:t>
        </w:r>
        <w:r w:rsidR="009951DC">
          <w:t>中</w:t>
        </w:r>
        <w:r w:rsidR="009951DC">
          <w:rPr>
            <w:rFonts w:hint="eastAsia"/>
          </w:rPr>
          <w:t>则</w:t>
        </w:r>
        <w:r w:rsidR="009951DC">
          <w:t>对应【】</w:t>
        </w:r>
      </w:ins>
    </w:p>
    <w:p w14:paraId="54E85485" w14:textId="0B5CDDA5" w:rsidR="00950A93" w:rsidRDefault="00950A93" w:rsidP="00950A93">
      <w:pPr>
        <w:widowControl/>
        <w:rPr>
          <w:rFonts w:ascii="宋体" w:hAnsi="宋体"/>
          <w:szCs w:val="21"/>
        </w:rPr>
      </w:pPr>
      <w:r w:rsidRPr="00CC46C2">
        <w:rPr>
          <w:rFonts w:ascii="宋体" w:hAnsi="宋体" w:hint="eastAsia"/>
          <w:szCs w:val="21"/>
        </w:rPr>
        <w:t>【机选</w:t>
      </w:r>
      <w:r w:rsidR="00ED231F">
        <w:rPr>
          <w:rFonts w:ascii="宋体" w:hAnsi="宋体" w:hint="eastAsia"/>
          <w:szCs w:val="21"/>
        </w:rPr>
        <w:t>一注</w:t>
      </w:r>
      <w:r w:rsidRPr="00CC46C2">
        <w:rPr>
          <w:rFonts w:ascii="宋体" w:hAnsi="宋体" w:hint="eastAsia"/>
          <w:szCs w:val="21"/>
        </w:rPr>
        <w:t>】随机生成</w:t>
      </w:r>
      <w:r w:rsidR="006D07ED">
        <w:rPr>
          <w:rFonts w:ascii="宋体" w:hAnsi="宋体" w:hint="eastAsia"/>
          <w:szCs w:val="21"/>
        </w:rPr>
        <w:t>1注</w:t>
      </w:r>
      <w:r w:rsidRPr="00CC46C2">
        <w:rPr>
          <w:rFonts w:ascii="宋体" w:hAnsi="宋体" w:hint="eastAsia"/>
          <w:szCs w:val="21"/>
        </w:rPr>
        <w:t>当前</w:t>
      </w:r>
      <w:r w:rsidR="007A4C6B">
        <w:rPr>
          <w:rFonts w:ascii="宋体" w:hAnsi="宋体" w:hint="eastAsia"/>
          <w:szCs w:val="21"/>
        </w:rPr>
        <w:t>玩法</w:t>
      </w:r>
      <w:r w:rsidRPr="00CC46C2">
        <w:rPr>
          <w:rFonts w:ascii="宋体" w:hAnsi="宋体" w:hint="eastAsia"/>
          <w:szCs w:val="21"/>
        </w:rPr>
        <w:t>的随</w:t>
      </w:r>
      <w:r w:rsidR="006D07ED">
        <w:rPr>
          <w:rFonts w:ascii="宋体" w:hAnsi="宋体" w:hint="eastAsia"/>
          <w:szCs w:val="21"/>
        </w:rPr>
        <w:t>机投注号码。</w:t>
      </w:r>
    </w:p>
    <w:p w14:paraId="6FFF5C56" w14:textId="624F6B8D" w:rsidR="00ED231F" w:rsidRPr="00CC46C2" w:rsidRDefault="00ED231F" w:rsidP="00950A93">
      <w:pPr>
        <w:widowControl/>
        <w:rPr>
          <w:rFonts w:ascii="宋体" w:hAnsi="宋体"/>
          <w:szCs w:val="21"/>
        </w:rPr>
      </w:pPr>
      <w:r w:rsidRPr="00CC46C2">
        <w:rPr>
          <w:rFonts w:ascii="宋体" w:hAnsi="宋体" w:hint="eastAsia"/>
          <w:szCs w:val="21"/>
        </w:rPr>
        <w:t>【机选</w:t>
      </w:r>
      <w:r>
        <w:rPr>
          <w:rFonts w:ascii="宋体" w:hAnsi="宋体" w:hint="eastAsia"/>
          <w:szCs w:val="21"/>
        </w:rPr>
        <w:t>五注</w:t>
      </w:r>
      <w:r w:rsidRPr="00CC46C2">
        <w:rPr>
          <w:rFonts w:ascii="宋体" w:hAnsi="宋体" w:hint="eastAsia"/>
          <w:szCs w:val="21"/>
        </w:rPr>
        <w:t>】随机生成</w:t>
      </w:r>
      <w:r w:rsidR="006D07ED">
        <w:rPr>
          <w:rFonts w:ascii="宋体" w:hAnsi="宋体" w:hint="eastAsia"/>
          <w:szCs w:val="21"/>
        </w:rPr>
        <w:t>5注</w:t>
      </w:r>
      <w:r w:rsidRPr="00CC46C2">
        <w:rPr>
          <w:rFonts w:ascii="宋体" w:hAnsi="宋体" w:hint="eastAsia"/>
          <w:szCs w:val="21"/>
        </w:rPr>
        <w:t>当前</w:t>
      </w:r>
      <w:r w:rsidR="007A4C6B">
        <w:rPr>
          <w:rFonts w:ascii="宋体" w:hAnsi="宋体" w:hint="eastAsia"/>
          <w:szCs w:val="21"/>
        </w:rPr>
        <w:t>玩法</w:t>
      </w:r>
      <w:r w:rsidRPr="00CC46C2">
        <w:rPr>
          <w:rFonts w:ascii="宋体" w:hAnsi="宋体" w:hint="eastAsia"/>
          <w:szCs w:val="21"/>
        </w:rPr>
        <w:t>的随机投注号码。</w:t>
      </w:r>
    </w:p>
    <w:p w14:paraId="32865045" w14:textId="65D6DDDA" w:rsidR="00950A93" w:rsidRPr="00AB74D7" w:rsidDel="009C0DBD" w:rsidRDefault="00950A93" w:rsidP="00F9489B">
      <w:pPr>
        <w:pStyle w:val="a0"/>
        <w:rPr>
          <w:del w:id="269" w:author="Microsoft" w:date="2015-02-05T11:11:00Z"/>
        </w:rPr>
      </w:pPr>
      <w:del w:id="270" w:author="Microsoft" w:date="2015-02-05T11:11:00Z">
        <w:r w:rsidRPr="00AB74D7" w:rsidDel="009C0DBD">
          <w:rPr>
            <w:rFonts w:hint="eastAsia"/>
          </w:rPr>
          <w:delText>【</w:delText>
        </w:r>
      </w:del>
      <w:del w:id="271" w:author="Microsoft" w:date="2015-01-27T10:23:00Z">
        <w:r w:rsidRPr="00AB74D7" w:rsidDel="00097F51">
          <w:rPr>
            <w:rFonts w:hint="eastAsia"/>
          </w:rPr>
          <w:delText>多期</w:delText>
        </w:r>
      </w:del>
      <w:del w:id="272" w:author="Microsoft" w:date="2015-02-05T11:11:00Z">
        <w:r w:rsidRPr="00AB74D7" w:rsidDel="009C0DBD">
          <w:rPr>
            <w:rFonts w:hint="eastAsia"/>
          </w:rPr>
          <w:delText>】对投注进行期数的编辑。</w:delText>
        </w:r>
        <w:r w:rsidR="007A4C6B" w:rsidDel="009C0DBD">
          <w:rPr>
            <w:rFonts w:hint="eastAsia"/>
          </w:rPr>
          <w:delText>是否支持</w:delText>
        </w:r>
        <w:r w:rsidR="007A4C6B" w:rsidDel="009C0DBD">
          <w:delText>多期由系统</w:delText>
        </w:r>
        <w:r w:rsidR="007A4C6B" w:rsidDel="009C0DBD">
          <w:rPr>
            <w:rFonts w:hint="eastAsia"/>
          </w:rPr>
          <w:delText>游戏参数</w:delText>
        </w:r>
        <w:r w:rsidR="007A4C6B" w:rsidDel="009C0DBD">
          <w:delText>决定</w:delText>
        </w:r>
        <w:r w:rsidRPr="00AB74D7" w:rsidDel="009C0DBD">
          <w:rPr>
            <w:rFonts w:hint="eastAsia"/>
          </w:rPr>
          <w:delText>。</w:delText>
        </w:r>
      </w:del>
    </w:p>
    <w:p w14:paraId="7E717EEC" w14:textId="77777777" w:rsidR="00097F51" w:rsidRDefault="00950A93" w:rsidP="00F9489B">
      <w:pPr>
        <w:pStyle w:val="a0"/>
        <w:rPr>
          <w:ins w:id="273" w:author="Microsoft" w:date="2015-01-27T10:24:00Z"/>
        </w:rPr>
      </w:pPr>
      <w:r w:rsidRPr="00CC46C2">
        <w:rPr>
          <w:rFonts w:hint="eastAsia"/>
        </w:rPr>
        <w:t>【</w:t>
      </w:r>
      <w:ins w:id="274" w:author="Microsoft" w:date="2015-01-27T10:23:00Z">
        <w:r w:rsidR="00097F51">
          <w:rPr>
            <w:rFonts w:hint="eastAsia"/>
          </w:rPr>
          <w:t>单行</w:t>
        </w:r>
        <w:r w:rsidR="00097F51">
          <w:t>倍数</w:t>
        </w:r>
      </w:ins>
      <w:del w:id="275" w:author="Microsoft" w:date="2015-01-27T10:23:00Z">
        <w:r w:rsidRPr="00CC46C2" w:rsidDel="00097F51">
          <w:rPr>
            <w:rFonts w:hint="eastAsia"/>
          </w:rPr>
          <w:delText>多倍</w:delText>
        </w:r>
      </w:del>
      <w:r w:rsidRPr="00CC46C2">
        <w:rPr>
          <w:rFonts w:hint="eastAsia"/>
        </w:rPr>
        <w:t>】</w:t>
      </w:r>
      <w:ins w:id="276" w:author="Microsoft" w:date="2015-01-27T10:24:00Z">
        <w:r w:rsidR="00097F51">
          <w:rPr>
            <w:rFonts w:hint="eastAsia"/>
          </w:rPr>
          <w:t>修改当前行</w:t>
        </w:r>
        <w:r w:rsidR="00097F51">
          <w:t>的投注倍数。</w:t>
        </w:r>
      </w:ins>
    </w:p>
    <w:p w14:paraId="706585D6" w14:textId="77777777" w:rsidR="00097F51" w:rsidRDefault="00097F51" w:rsidP="00F9489B">
      <w:pPr>
        <w:pStyle w:val="a0"/>
        <w:rPr>
          <w:ins w:id="277" w:author="Microsoft" w:date="2015-01-27T10:26:00Z"/>
        </w:rPr>
      </w:pPr>
      <w:ins w:id="278" w:author="Microsoft" w:date="2015-01-27T10:24:00Z">
        <w:r>
          <w:rPr>
            <w:rFonts w:hint="eastAsia"/>
          </w:rPr>
          <w:t>【整票</w:t>
        </w:r>
        <w:r>
          <w:t>倍数】</w:t>
        </w:r>
        <w:r>
          <w:rPr>
            <w:rFonts w:hint="eastAsia"/>
          </w:rPr>
          <w:t>输入</w:t>
        </w:r>
        <w:r>
          <w:t>当</w:t>
        </w:r>
      </w:ins>
      <w:ins w:id="279" w:author="Microsoft" w:date="2015-01-27T10:25:00Z">
        <w:r>
          <w:rPr>
            <w:rFonts w:hint="eastAsia"/>
          </w:rPr>
          <w:t>前整个</w:t>
        </w:r>
        <w:r>
          <w:t>票面</w:t>
        </w:r>
        <w:r>
          <w:rPr>
            <w:rFonts w:hint="eastAsia"/>
          </w:rPr>
          <w:t>的</w:t>
        </w:r>
        <w:r>
          <w:t>投注倍数</w:t>
        </w:r>
        <w:r>
          <w:rPr>
            <w:rFonts w:hint="eastAsia"/>
          </w:rPr>
          <w:t>。</w:t>
        </w:r>
      </w:ins>
    </w:p>
    <w:p w14:paraId="7F09E0C3" w14:textId="6AE3DAA2" w:rsidR="009C0DBD" w:rsidRDefault="00C61580" w:rsidP="00F9489B">
      <w:pPr>
        <w:pStyle w:val="a0"/>
        <w:rPr>
          <w:ins w:id="280" w:author="Microsoft" w:date="2015-02-05T11:11:00Z"/>
        </w:rPr>
      </w:pPr>
      <w:ins w:id="281" w:author="Microsoft" w:date="2015-01-27T10:26:00Z">
        <w:r>
          <w:rPr>
            <w:rFonts w:hint="eastAsia"/>
          </w:rPr>
          <w:t>【</w:t>
        </w:r>
      </w:ins>
      <w:ins w:id="282" w:author="Microsoft" w:date="2015-06-16T13:27:00Z">
        <w:r>
          <w:rPr>
            <w:rFonts w:hint="eastAsia"/>
          </w:rPr>
          <w:t>玩法切换</w:t>
        </w:r>
      </w:ins>
      <w:ins w:id="283" w:author="Microsoft" w:date="2015-01-27T10:26:00Z">
        <w:r w:rsidR="00097F51">
          <w:t>】</w:t>
        </w:r>
      </w:ins>
      <w:ins w:id="284" w:author="Microsoft" w:date="2015-06-16T13:27:00Z">
        <w:r>
          <w:rPr>
            <w:rFonts w:hint="eastAsia"/>
          </w:rPr>
          <w:t>天天赢游戏</w:t>
        </w:r>
        <w:r>
          <w:t>中</w:t>
        </w:r>
      </w:ins>
      <w:ins w:id="285" w:author="Microsoft" w:date="2015-06-17T11:02:00Z">
        <w:r w:rsidR="007273D4">
          <w:rPr>
            <w:rFonts w:hint="eastAsia"/>
          </w:rPr>
          <w:t>选择</w:t>
        </w:r>
        <w:r w:rsidR="007273D4">
          <w:t>游戏</w:t>
        </w:r>
      </w:ins>
      <w:ins w:id="286" w:author="Microsoft" w:date="2015-06-16T13:28:00Z">
        <w:r>
          <w:rPr>
            <w:rFonts w:hint="eastAsia"/>
          </w:rPr>
          <w:t>玩法键</w:t>
        </w:r>
      </w:ins>
      <w:ins w:id="287" w:author="Microsoft" w:date="2015-06-17T11:02:00Z">
        <w:r w:rsidR="007273D4">
          <w:rPr>
            <w:rFonts w:hint="eastAsia"/>
          </w:rPr>
          <w:t>。</w:t>
        </w:r>
      </w:ins>
    </w:p>
    <w:p w14:paraId="65C238D0" w14:textId="79489B0D" w:rsidR="00950A93" w:rsidRPr="00CC46C2" w:rsidRDefault="009C0DBD" w:rsidP="00F9489B">
      <w:pPr>
        <w:pStyle w:val="a0"/>
      </w:pPr>
      <w:ins w:id="288" w:author="Microsoft" w:date="2015-02-05T11:11:00Z">
        <w:r>
          <w:rPr>
            <w:rFonts w:hint="eastAsia"/>
          </w:rPr>
          <w:t>【清除</w:t>
        </w:r>
        <w:r>
          <w:t>合计】</w:t>
        </w:r>
        <w:r>
          <w:rPr>
            <w:rFonts w:hint="eastAsia"/>
          </w:rPr>
          <w:t>将</w:t>
        </w:r>
        <w:r>
          <w:t>页面上的合计金额</w:t>
        </w:r>
      </w:ins>
      <w:ins w:id="289" w:author="Microsoft" w:date="2015-02-05T11:12:00Z">
        <w:r>
          <w:t>清零</w:t>
        </w:r>
      </w:ins>
      <w:del w:id="290" w:author="Microsoft" w:date="2015-01-27T10:24:00Z">
        <w:r w:rsidR="00950A93" w:rsidRPr="00CC46C2" w:rsidDel="00097F51">
          <w:rPr>
            <w:rFonts w:hint="eastAsia"/>
          </w:rPr>
          <w:delText>在游戏的投注号码输入界面单击，</w:delText>
        </w:r>
        <w:r w:rsidR="00951875" w:rsidDel="00097F51">
          <w:rPr>
            <w:rFonts w:hint="eastAsia"/>
          </w:rPr>
          <w:delText>在</w:delText>
        </w:r>
        <w:r w:rsidR="00951875" w:rsidDel="00097F51">
          <w:delText>倍数</w:delText>
        </w:r>
        <w:r w:rsidR="00951875" w:rsidDel="00097F51">
          <w:rPr>
            <w:rFonts w:hint="eastAsia"/>
          </w:rPr>
          <w:delText>编辑框</w:delText>
        </w:r>
        <w:r w:rsidR="00950A93" w:rsidRPr="00CC46C2" w:rsidDel="00097F51">
          <w:rPr>
            <w:rFonts w:hint="eastAsia"/>
          </w:rPr>
          <w:delText>输入数字作为全部行的倍数。</w:delText>
        </w:r>
      </w:del>
    </w:p>
    <w:p w14:paraId="670A63EB" w14:textId="75C96215" w:rsidR="00950A93" w:rsidRPr="00CC46C2" w:rsidRDefault="00950A93" w:rsidP="00F9489B">
      <w:pPr>
        <w:pStyle w:val="a0"/>
      </w:pPr>
      <w:r w:rsidRPr="00CC46C2">
        <w:rPr>
          <w:rFonts w:hint="eastAsia"/>
        </w:rPr>
        <w:t>【</w:t>
      </w:r>
      <w:r w:rsidR="00ED231F">
        <w:rPr>
          <w:rFonts w:hint="eastAsia"/>
        </w:rPr>
        <w:t>退格</w:t>
      </w:r>
      <w:r w:rsidRPr="00CC46C2">
        <w:rPr>
          <w:rFonts w:hint="eastAsia"/>
        </w:rPr>
        <w:t>】非游戏界面</w:t>
      </w:r>
      <w:r w:rsidR="007A4C6B">
        <w:rPr>
          <w:rFonts w:hint="eastAsia"/>
        </w:rPr>
        <w:t>，</w:t>
      </w:r>
      <w:r w:rsidRPr="00CC46C2">
        <w:rPr>
          <w:rFonts w:hint="eastAsia"/>
        </w:rPr>
        <w:t>删除光标前的一个数字；游戏界面</w:t>
      </w:r>
      <w:r w:rsidR="007A4C6B">
        <w:rPr>
          <w:rFonts w:hint="eastAsia"/>
        </w:rPr>
        <w:t>，</w:t>
      </w:r>
      <w:r w:rsidRPr="00CC46C2">
        <w:rPr>
          <w:rFonts w:hint="eastAsia"/>
        </w:rPr>
        <w:t>清除编辑框内容</w:t>
      </w:r>
    </w:p>
    <w:p w14:paraId="14A81ED7" w14:textId="30C234C7" w:rsidR="00950A93" w:rsidRPr="00CC46C2" w:rsidDel="00097F51" w:rsidRDefault="00ED231F" w:rsidP="00F9489B">
      <w:pPr>
        <w:pStyle w:val="a0"/>
        <w:rPr>
          <w:del w:id="291" w:author="Microsoft" w:date="2015-01-27T10:28:00Z"/>
        </w:rPr>
      </w:pPr>
      <w:del w:id="292" w:author="Microsoft" w:date="2015-01-27T10:28:00Z">
        <w:r w:rsidDel="00097F51">
          <w:rPr>
            <w:rFonts w:hint="eastAsia"/>
          </w:rPr>
          <w:delText>【清除</w:delText>
        </w:r>
        <w:r w:rsidDel="00097F51">
          <w:delText>合计</w:delText>
        </w:r>
        <w:r w:rsidDel="00097F51">
          <w:rPr>
            <w:rFonts w:hint="eastAsia"/>
          </w:rPr>
          <w:delText>】将销售合计</w:delText>
        </w:r>
        <w:r w:rsidR="00251A3E" w:rsidDel="00097F51">
          <w:rPr>
            <w:rFonts w:hint="eastAsia"/>
          </w:rPr>
          <w:delText>数值</w:delText>
        </w:r>
        <w:r w:rsidR="00950A93" w:rsidRPr="00CC46C2" w:rsidDel="00097F51">
          <w:rPr>
            <w:rFonts w:hint="eastAsia"/>
          </w:rPr>
          <w:delText>归零。</w:delText>
        </w:r>
      </w:del>
    </w:p>
    <w:p w14:paraId="10B3EA3C" w14:textId="15BD9556" w:rsidR="00950A93" w:rsidRPr="00CC46C2" w:rsidRDefault="00251A3E" w:rsidP="00F9489B">
      <w:pPr>
        <w:pStyle w:val="a0"/>
      </w:pPr>
      <w:r w:rsidRPr="00CC46C2">
        <w:rPr>
          <w:rFonts w:hint="eastAsia"/>
        </w:rPr>
        <w:t>【</w:t>
      </w:r>
      <w:r>
        <w:rPr>
          <w:rFonts w:hint="eastAsia"/>
        </w:rPr>
        <w:t>退票</w:t>
      </w:r>
      <w:r w:rsidRPr="00CC46C2">
        <w:rPr>
          <w:rFonts w:hint="eastAsia"/>
        </w:rPr>
        <w:t>】</w:t>
      </w:r>
      <w:ins w:id="293" w:author="Microsoft" w:date="2015-01-27T10:23:00Z">
        <w:r w:rsidR="00097F51">
          <w:rPr>
            <w:rFonts w:hint="eastAsia"/>
          </w:rPr>
          <w:t>暂不提供</w:t>
        </w:r>
        <w:r w:rsidR="00097F51">
          <w:t>退票功能</w:t>
        </w:r>
      </w:ins>
      <w:del w:id="294" w:author="Microsoft" w:date="2015-01-27T10:22:00Z">
        <w:r w:rsidR="00950A93" w:rsidRPr="00CC46C2" w:rsidDel="00097F51">
          <w:rPr>
            <w:rFonts w:hint="eastAsia"/>
          </w:rPr>
          <w:delText>用于彩票</w:delText>
        </w:r>
        <w:r w:rsidR="007A4C6B" w:rsidDel="00097F51">
          <w:rPr>
            <w:rFonts w:hint="eastAsia"/>
          </w:rPr>
          <w:delText>退票</w:delText>
        </w:r>
        <w:r w:rsidR="00950A93" w:rsidRPr="00CC46C2" w:rsidDel="00097F51">
          <w:rPr>
            <w:rFonts w:hint="eastAsia"/>
          </w:rPr>
          <w:delText>，进入</w:delText>
        </w:r>
        <w:r w:rsidDel="00097F51">
          <w:rPr>
            <w:rFonts w:hint="eastAsia"/>
          </w:rPr>
          <w:delText>退票</w:delText>
        </w:r>
        <w:r w:rsidR="00950A93" w:rsidRPr="00CC46C2" w:rsidDel="00097F51">
          <w:rPr>
            <w:rFonts w:hint="eastAsia"/>
          </w:rPr>
          <w:delText>步骤</w:delText>
        </w:r>
      </w:del>
      <w:r w:rsidR="00950A93" w:rsidRPr="00CC46C2">
        <w:rPr>
          <w:rFonts w:hint="eastAsia"/>
        </w:rPr>
        <w:t>。</w:t>
      </w:r>
    </w:p>
    <w:p w14:paraId="612DC840" w14:textId="77777777" w:rsidR="00950A93" w:rsidRPr="00CC46C2" w:rsidRDefault="00950A93" w:rsidP="00F9489B">
      <w:pPr>
        <w:pStyle w:val="a0"/>
      </w:pPr>
      <w:r w:rsidRPr="00CC46C2">
        <w:rPr>
          <w:rFonts w:hint="eastAsia"/>
        </w:rPr>
        <w:t>【兑奖】用于彩票</w:t>
      </w:r>
      <w:r w:rsidR="00251A3E" w:rsidRPr="00CC46C2">
        <w:rPr>
          <w:rFonts w:hint="eastAsia"/>
        </w:rPr>
        <w:t>兑奖</w:t>
      </w:r>
      <w:r w:rsidRPr="00CC46C2">
        <w:rPr>
          <w:rFonts w:hint="eastAsia"/>
        </w:rPr>
        <w:t>，进入兑奖步骤。</w:t>
      </w:r>
    </w:p>
    <w:p w14:paraId="346831E4" w14:textId="27FBD999" w:rsidR="00950A93" w:rsidRDefault="00950A93" w:rsidP="00F9489B">
      <w:pPr>
        <w:pStyle w:val="a0"/>
        <w:rPr>
          <w:ins w:id="295" w:author="Microsoft" w:date="2015-01-27T10:28:00Z"/>
        </w:rPr>
      </w:pPr>
      <w:r w:rsidRPr="00CC46C2">
        <w:rPr>
          <w:rFonts w:hint="eastAsia"/>
        </w:rPr>
        <w:t>【</w:t>
      </w:r>
      <w:r w:rsidR="007A4C6B">
        <w:rPr>
          <w:rFonts w:hint="eastAsia"/>
        </w:rPr>
        <w:t>复制票</w:t>
      </w:r>
      <w:r w:rsidRPr="00CC46C2">
        <w:rPr>
          <w:rFonts w:hint="eastAsia"/>
        </w:rPr>
        <w:t>】用于</w:t>
      </w:r>
      <w:r w:rsidR="007A4C6B">
        <w:rPr>
          <w:rFonts w:hint="eastAsia"/>
        </w:rPr>
        <w:t>复制票</w:t>
      </w:r>
      <w:r w:rsidR="00C75A6B">
        <w:rPr>
          <w:rFonts w:hint="eastAsia"/>
        </w:rPr>
        <w:t>，</w:t>
      </w:r>
      <w:r w:rsidR="00C75A6B" w:rsidRPr="00CC46C2">
        <w:rPr>
          <w:rFonts w:hint="eastAsia"/>
        </w:rPr>
        <w:t>进入</w:t>
      </w:r>
      <w:r w:rsidR="007A4C6B">
        <w:rPr>
          <w:rFonts w:hint="eastAsia"/>
        </w:rPr>
        <w:t>复制票</w:t>
      </w:r>
      <w:r w:rsidR="00C75A6B" w:rsidRPr="00CC46C2">
        <w:rPr>
          <w:rFonts w:hint="eastAsia"/>
        </w:rPr>
        <w:t>步骤</w:t>
      </w:r>
      <w:r w:rsidRPr="00CC46C2">
        <w:rPr>
          <w:rFonts w:hint="eastAsia"/>
        </w:rPr>
        <w:t>。</w:t>
      </w:r>
    </w:p>
    <w:p w14:paraId="5A1B7F1A" w14:textId="216BC1A7" w:rsidR="00097F51" w:rsidRPr="00CC46C2" w:rsidRDefault="00097F51" w:rsidP="00F9489B">
      <w:pPr>
        <w:pStyle w:val="a0"/>
      </w:pPr>
      <w:ins w:id="296" w:author="Microsoft" w:date="2015-01-27T10:28:00Z">
        <w:r>
          <w:rPr>
            <w:rFonts w:hint="eastAsia"/>
          </w:rPr>
          <w:t>【</w:t>
        </w:r>
      </w:ins>
      <w:ins w:id="297" w:author="Microsoft" w:date="2015-01-27T10:29:00Z">
        <w:r>
          <w:rPr>
            <w:rFonts w:hint="eastAsia"/>
          </w:rPr>
          <w:t>K</w:t>
        </w:r>
        <w:r>
          <w:t>1</w:t>
        </w:r>
      </w:ins>
      <w:ins w:id="298" w:author="Microsoft" w:date="2015-01-27T10:28:00Z">
        <w:r>
          <w:t>】</w:t>
        </w:r>
      </w:ins>
      <w:ins w:id="299" w:author="Microsoft" w:date="2015-01-27T10:29:00Z">
        <w:r>
          <w:rPr>
            <w:rFonts w:hint="eastAsia"/>
          </w:rPr>
          <w:t>用于</w:t>
        </w:r>
        <w:r>
          <w:t>快速查询实时报表。</w:t>
        </w:r>
      </w:ins>
    </w:p>
    <w:p w14:paraId="1C4ECE39" w14:textId="33D1BB1A" w:rsidR="00950A93" w:rsidRPr="00CC46C2" w:rsidRDefault="00950A93" w:rsidP="00F9489B">
      <w:pPr>
        <w:pStyle w:val="a0"/>
      </w:pPr>
      <w:r w:rsidRPr="00CC46C2">
        <w:rPr>
          <w:rFonts w:hint="eastAsia"/>
        </w:rPr>
        <w:t>【</w:t>
      </w:r>
      <w:del w:id="300" w:author="user" w:date="2016-04-08T14:05:00Z">
        <w:r w:rsidR="006D07ED" w:rsidDel="00A01EE9">
          <w:rPr>
            <w:rFonts w:hint="eastAsia"/>
          </w:rPr>
          <w:delText>K</w:delText>
        </w:r>
        <w:r w:rsidR="006D07ED" w:rsidDel="00A01EE9">
          <w:delText>1</w:delText>
        </w:r>
      </w:del>
      <w:ins w:id="301" w:author="Microsoft" w:date="2015-01-27T10:29:00Z">
        <w:r w:rsidR="00097F51">
          <w:rPr>
            <w:rFonts w:hint="eastAsia"/>
          </w:rPr>
          <w:t>K</w:t>
        </w:r>
        <w:r w:rsidR="00097F51">
          <w:t>2</w:t>
        </w:r>
      </w:ins>
      <w:r w:rsidRPr="00CC46C2">
        <w:rPr>
          <w:rFonts w:hint="eastAsia"/>
        </w:rPr>
        <w:t>】用于快速查询</w:t>
      </w:r>
      <w:proofErr w:type="gramStart"/>
      <w:ins w:id="302" w:author="Microsoft" w:date="2015-01-27T10:29:00Z">
        <w:r w:rsidR="00097F51">
          <w:rPr>
            <w:rFonts w:hint="eastAsia"/>
          </w:rPr>
          <w:t>七龙星</w:t>
        </w:r>
      </w:ins>
      <w:proofErr w:type="gramEnd"/>
      <w:r w:rsidR="009228D3">
        <w:rPr>
          <w:rFonts w:hint="eastAsia"/>
        </w:rPr>
        <w:t>&lt;</w:t>
      </w:r>
      <w:ins w:id="303" w:author="zhaohy" w:date="2014-10-04T16:42:00Z">
        <w:r w:rsidR="00801D24">
          <w:rPr>
            <w:rFonts w:hint="eastAsia"/>
          </w:rPr>
          <w:t>快2</w:t>
        </w:r>
      </w:ins>
      <w:r w:rsidR="001077B3">
        <w:rPr>
          <w:rFonts w:hint="eastAsia"/>
        </w:rPr>
        <w:t>天天赢</w:t>
      </w:r>
      <w:r w:rsidR="009228D3">
        <w:rPr>
          <w:rFonts w:hint="eastAsia"/>
        </w:rPr>
        <w:t>&gt;</w:t>
      </w:r>
      <w:r w:rsidRPr="00CC46C2">
        <w:rPr>
          <w:rFonts w:hint="eastAsia"/>
        </w:rPr>
        <w:t>开奖公告。</w:t>
      </w:r>
    </w:p>
    <w:p w14:paraId="2C5E9901" w14:textId="1D5E60DC" w:rsidR="00801D24" w:rsidRDefault="00A714A8" w:rsidP="00F9489B">
      <w:pPr>
        <w:pStyle w:val="a0"/>
      </w:pPr>
      <w:r>
        <w:rPr>
          <w:rFonts w:hint="eastAsia"/>
        </w:rPr>
        <w:t>【</w:t>
      </w:r>
      <w:del w:id="304" w:author="user" w:date="2016-04-08T14:05:00Z">
        <w:r w:rsidR="006D07ED" w:rsidDel="00A01EE9">
          <w:rPr>
            <w:rFonts w:hint="eastAsia"/>
          </w:rPr>
          <w:delText>K2</w:delText>
        </w:r>
      </w:del>
      <w:ins w:id="305" w:author="Microsoft" w:date="2015-01-27T10:29:00Z">
        <w:r w:rsidR="00097F51">
          <w:rPr>
            <w:rFonts w:hint="eastAsia"/>
          </w:rPr>
          <w:t>K</w:t>
        </w:r>
        <w:r w:rsidR="00097F51">
          <w:t>3</w:t>
        </w:r>
      </w:ins>
      <w:r>
        <w:rPr>
          <w:rFonts w:hint="eastAsia"/>
        </w:rPr>
        <w:t>】用于</w:t>
      </w:r>
      <w:r w:rsidR="009228D3" w:rsidRPr="00CC46C2">
        <w:rPr>
          <w:rFonts w:hint="eastAsia"/>
        </w:rPr>
        <w:t>快速查询</w:t>
      </w:r>
      <w:ins w:id="306" w:author="Microsoft" w:date="2015-01-27T10:30:00Z">
        <w:r w:rsidR="00097F51">
          <w:rPr>
            <w:rFonts w:hint="eastAsia"/>
          </w:rPr>
          <w:t>天天赢</w:t>
        </w:r>
      </w:ins>
      <w:r w:rsidR="009228D3">
        <w:rPr>
          <w:rFonts w:hint="eastAsia"/>
        </w:rPr>
        <w:t>&lt;</w:t>
      </w:r>
      <w:r>
        <w:rPr>
          <w:rFonts w:hint="eastAsia"/>
        </w:rPr>
        <w:t>KENO</w:t>
      </w:r>
      <w:r w:rsidR="009228D3">
        <w:t>&gt;</w:t>
      </w:r>
      <w:r w:rsidR="00950A93" w:rsidRPr="00CC46C2">
        <w:rPr>
          <w:rFonts w:hint="eastAsia"/>
        </w:rPr>
        <w:t>开奖公告。</w:t>
      </w:r>
    </w:p>
    <w:p w14:paraId="472234D5" w14:textId="77777777" w:rsidR="00097F51" w:rsidRPr="00CC46C2" w:rsidRDefault="00097F51" w:rsidP="00F9489B">
      <w:pPr>
        <w:pStyle w:val="a0"/>
        <w:rPr>
          <w:ins w:id="307" w:author="Microsoft" w:date="2015-01-27T10:30:00Z"/>
        </w:rPr>
      </w:pPr>
    </w:p>
    <w:p w14:paraId="3570642A" w14:textId="77777777" w:rsidR="00950A93" w:rsidRPr="00AB74D7" w:rsidRDefault="00950A93" w:rsidP="00F9489B">
      <w:pPr>
        <w:pStyle w:val="a0"/>
      </w:pPr>
      <w:r w:rsidRPr="00AB74D7">
        <w:rPr>
          <w:rFonts w:hint="eastAsia"/>
        </w:rPr>
        <w:t>【维护模式】用于在终端</w:t>
      </w:r>
      <w:r w:rsidR="00ED231F">
        <w:rPr>
          <w:rFonts w:hint="eastAsia"/>
        </w:rPr>
        <w:t>在</w:t>
      </w:r>
      <w:r w:rsidRPr="00AB74D7">
        <w:rPr>
          <w:rFonts w:hint="eastAsia"/>
        </w:rPr>
        <w:t>登录</w:t>
      </w:r>
      <w:r w:rsidR="00ED231F">
        <w:rPr>
          <w:rFonts w:hint="eastAsia"/>
        </w:rPr>
        <w:t>界面</w:t>
      </w:r>
      <w:r w:rsidRPr="00AB74D7">
        <w:rPr>
          <w:rFonts w:hint="eastAsia"/>
        </w:rPr>
        <w:t>进入维护模式。</w:t>
      </w:r>
    </w:p>
    <w:p w14:paraId="33BF829D" w14:textId="77777777" w:rsidR="00ED231F" w:rsidRDefault="00ED231F" w:rsidP="00F9489B">
      <w:pPr>
        <w:pStyle w:val="a0"/>
      </w:pPr>
      <w:r>
        <w:rPr>
          <w:rFonts w:hint="eastAsia"/>
        </w:rPr>
        <w:t>【签退】</w:t>
      </w:r>
      <w:proofErr w:type="gramStart"/>
      <w:r>
        <w:t>签退当前</w:t>
      </w:r>
      <w:proofErr w:type="gramEnd"/>
      <w:r>
        <w:t>销售员，返回</w:t>
      </w:r>
      <w:r>
        <w:rPr>
          <w:rFonts w:hint="eastAsia"/>
        </w:rPr>
        <w:t>登录</w:t>
      </w:r>
      <w:r>
        <w:t>界面。</w:t>
      </w:r>
    </w:p>
    <w:p w14:paraId="55029554" w14:textId="00737A1A" w:rsidR="006B58FB" w:rsidRDefault="006B58FB" w:rsidP="00F9489B">
      <w:pPr>
        <w:pStyle w:val="a0"/>
      </w:pPr>
      <w:r>
        <w:rPr>
          <w:rFonts w:hint="eastAsia"/>
        </w:rPr>
        <w:t>【重选</w:t>
      </w:r>
      <w:r>
        <w:t>】</w:t>
      </w:r>
      <w:r w:rsidR="007A4C6B">
        <w:rPr>
          <w:rFonts w:hint="eastAsia"/>
        </w:rPr>
        <w:t>清除</w:t>
      </w:r>
      <w:r>
        <w:t>当前投注页面所有选</w:t>
      </w:r>
      <w:r>
        <w:rPr>
          <w:rFonts w:hint="eastAsia"/>
        </w:rPr>
        <w:t>号。</w:t>
      </w:r>
    </w:p>
    <w:p w14:paraId="4C73C929" w14:textId="2477397A" w:rsidR="003B3E1D" w:rsidRDefault="003B3E1D" w:rsidP="00F9489B">
      <w:pPr>
        <w:pStyle w:val="a0"/>
      </w:pPr>
      <w:r>
        <w:rPr>
          <w:rFonts w:hint="eastAsia"/>
        </w:rPr>
        <w:t>【通知</w:t>
      </w:r>
      <w:r>
        <w:t>】快速</w:t>
      </w:r>
      <w:r>
        <w:rPr>
          <w:rFonts w:hint="eastAsia"/>
        </w:rPr>
        <w:t>进入</w:t>
      </w:r>
      <w:r>
        <w:t>通知</w:t>
      </w:r>
      <w:r w:rsidR="007A4C6B">
        <w:rPr>
          <w:rFonts w:hint="eastAsia"/>
        </w:rPr>
        <w:t>功能</w:t>
      </w:r>
      <w:r w:rsidR="007A4C6B">
        <w:t>，</w:t>
      </w:r>
      <w:r w:rsidR="007A4C6B">
        <w:rPr>
          <w:rFonts w:hint="eastAsia"/>
        </w:rPr>
        <w:t>显示销售站</w:t>
      </w:r>
      <w:r w:rsidR="007A4C6B">
        <w:t>通知</w:t>
      </w:r>
      <w:r>
        <w:t>列表。</w:t>
      </w:r>
    </w:p>
    <w:p w14:paraId="76BC6ABD" w14:textId="43A0BA3D" w:rsidR="00A13C39" w:rsidRDefault="00A13C39" w:rsidP="00F9489B">
      <w:pPr>
        <w:pStyle w:val="a0"/>
      </w:pPr>
      <w:r>
        <w:rPr>
          <w:rFonts w:hint="eastAsia"/>
        </w:rPr>
        <w:t>【</w:t>
      </w:r>
      <w:r w:rsidRPr="00A13C39">
        <w:rPr>
          <w:rFonts w:hint="eastAsia"/>
        </w:rPr>
        <w:t>显示余额</w:t>
      </w:r>
      <w:r>
        <w:rPr>
          <w:rFonts w:hint="eastAsia"/>
        </w:rPr>
        <w:t>】在</w:t>
      </w:r>
      <w:r>
        <w:t>游戏投注页面</w:t>
      </w:r>
      <w:r w:rsidR="00951875">
        <w:rPr>
          <w:rFonts w:hint="eastAsia"/>
        </w:rPr>
        <w:t>切换，</w:t>
      </w:r>
      <w:r w:rsidR="00951875">
        <w:t>显示</w:t>
      </w:r>
      <w:r w:rsidR="00951875">
        <w:rPr>
          <w:rFonts w:hint="eastAsia"/>
        </w:rPr>
        <w:t>或</w:t>
      </w:r>
      <w:r w:rsidR="00951875">
        <w:t>隐藏</w:t>
      </w:r>
      <w:r w:rsidR="00951875">
        <w:rPr>
          <w:rFonts w:hint="eastAsia"/>
        </w:rPr>
        <w:t>可用余额字段</w:t>
      </w:r>
      <w:r w:rsidR="00503EF3">
        <w:t>。</w:t>
      </w:r>
    </w:p>
    <w:p w14:paraId="3A22046D" w14:textId="3E0A444C" w:rsidR="00883AD2" w:rsidRDefault="00883AD2" w:rsidP="00F9489B">
      <w:pPr>
        <w:pStyle w:val="a0"/>
      </w:pPr>
      <w:r>
        <w:rPr>
          <w:rFonts w:hint="eastAsia"/>
        </w:rPr>
        <w:t>【帮助</w:t>
      </w:r>
      <w:r>
        <w:t>】</w:t>
      </w:r>
      <w:r>
        <w:rPr>
          <w:rFonts w:hint="eastAsia"/>
        </w:rPr>
        <w:t>进入终端</w:t>
      </w:r>
      <w:r>
        <w:t>帮助页面，目前暂无</w:t>
      </w:r>
      <w:r w:rsidR="00C75A6B">
        <w:rPr>
          <w:rFonts w:hint="eastAsia"/>
        </w:rPr>
        <w:t>。</w:t>
      </w:r>
    </w:p>
    <w:p w14:paraId="2AEAEF94" w14:textId="49E8AA82" w:rsidR="00C75A6B" w:rsidRDefault="00C75A6B" w:rsidP="00F9489B">
      <w:pPr>
        <w:pStyle w:val="a0"/>
        <w:rPr>
          <w:ins w:id="308" w:author="Microsoft" w:date="2015-01-27T14:46:00Z"/>
        </w:rPr>
      </w:pPr>
      <w:r>
        <w:rPr>
          <w:rFonts w:hint="eastAsia"/>
        </w:rPr>
        <w:t>【</w:t>
      </w:r>
      <w:del w:id="309" w:author="user" w:date="2016-04-08T14:05:00Z">
        <w:r w:rsidDel="00A01EE9">
          <w:rPr>
            <w:rFonts w:hint="eastAsia"/>
          </w:rPr>
          <w:delText>F</w:delText>
        </w:r>
        <w:r w:rsidR="00644B0F" w:rsidDel="00A01EE9">
          <w:rPr>
            <w:rFonts w:hint="eastAsia"/>
          </w:rPr>
          <w:delText>5</w:delText>
        </w:r>
      </w:del>
      <w:ins w:id="310" w:author="user" w:date="2016-04-08T14:05:00Z">
        <w:r w:rsidR="00A01EE9">
          <w:rPr>
            <w:rFonts w:hint="eastAsia"/>
          </w:rPr>
          <w:t>F</w:t>
        </w:r>
        <w:r w:rsidR="00A01EE9">
          <w:t>6</w:t>
        </w:r>
      </w:ins>
      <w:r>
        <w:rPr>
          <w:rFonts w:hint="eastAsia"/>
        </w:rPr>
        <w:t>-F10 K3-K5】</w:t>
      </w:r>
      <w:r>
        <w:t>暂未定义功能</w:t>
      </w:r>
      <w:r>
        <w:rPr>
          <w:rFonts w:hint="eastAsia"/>
        </w:rPr>
        <w:t>。</w:t>
      </w:r>
    </w:p>
    <w:p w14:paraId="3947A0F2" w14:textId="25CDF437" w:rsidR="007F2D82" w:rsidRPr="00AB74D7" w:rsidRDefault="007F2D82" w:rsidP="00F9489B">
      <w:pPr>
        <w:pStyle w:val="a0"/>
      </w:pPr>
      <w:ins w:id="311" w:author="Microsoft" w:date="2015-01-27T14:46:00Z">
        <w:r>
          <w:rPr>
            <w:rFonts w:hint="eastAsia"/>
          </w:rPr>
          <w:t>【B1</w:t>
        </w:r>
        <w:r>
          <w:t>】</w:t>
        </w:r>
        <w:r>
          <w:rPr>
            <w:rFonts w:hint="eastAsia"/>
          </w:rPr>
          <w:t>—【B3</w:t>
        </w:r>
        <w:r>
          <w:t>】</w:t>
        </w:r>
        <w:r>
          <w:rPr>
            <w:rFonts w:hint="eastAsia"/>
          </w:rPr>
          <w:t>游戏</w:t>
        </w:r>
        <w:r>
          <w:t>为</w:t>
        </w:r>
        <w:proofErr w:type="gramStart"/>
        <w:r>
          <w:t>七龙星</w:t>
        </w:r>
        <w:proofErr w:type="gramEnd"/>
        <w:r>
          <w:rPr>
            <w:rFonts w:hint="eastAsia"/>
          </w:rPr>
          <w:t>时</w:t>
        </w:r>
        <w:r>
          <w:t>对应的</w:t>
        </w:r>
      </w:ins>
      <w:ins w:id="312" w:author="Microsoft" w:date="2015-01-27T14:47:00Z">
        <w:r>
          <w:rPr>
            <w:rFonts w:hint="eastAsia"/>
          </w:rPr>
          <w:t>玩法</w:t>
        </w:r>
      </w:ins>
      <w:ins w:id="313" w:author="Microsoft" w:date="2015-01-27T14:46:00Z">
        <w:r>
          <w:t>为：</w:t>
        </w:r>
      </w:ins>
      <w:ins w:id="314" w:author="Microsoft" w:date="2015-01-27T14:47:00Z">
        <w:r>
          <w:t>单式、复式、胆拖；游戏为天天赢</w:t>
        </w:r>
        <w:r>
          <w:rPr>
            <w:rFonts w:hint="eastAsia"/>
          </w:rPr>
          <w:t>对应</w:t>
        </w:r>
        <w:r>
          <w:t>的</w:t>
        </w:r>
        <w:r>
          <w:rPr>
            <w:rFonts w:hint="eastAsia"/>
          </w:rPr>
          <w:t>玩法为</w:t>
        </w:r>
        <w:r>
          <w:t>：</w:t>
        </w:r>
        <w:r>
          <w:rPr>
            <w:rFonts w:hint="eastAsia"/>
          </w:rPr>
          <w:t>2D、3</w:t>
        </w:r>
        <w:r>
          <w:t>D</w:t>
        </w:r>
        <w:r>
          <w:rPr>
            <w:rFonts w:hint="eastAsia"/>
          </w:rPr>
          <w:t>、</w:t>
        </w:r>
      </w:ins>
      <w:ins w:id="315" w:author="Microsoft" w:date="2015-01-27T14:48:00Z">
        <w:r>
          <w:rPr>
            <w:rFonts w:hint="eastAsia"/>
          </w:rPr>
          <w:t>4D。</w:t>
        </w:r>
      </w:ins>
    </w:p>
    <w:p w14:paraId="0DFCEAD8" w14:textId="219CA12C" w:rsidR="00D92981" w:rsidRPr="00883F4B" w:rsidRDefault="00D92981" w:rsidP="00C75A6B">
      <w:pPr>
        <w:pStyle w:val="2"/>
      </w:pPr>
      <w:bookmarkStart w:id="316" w:name="_Toc403728050"/>
      <w:r w:rsidRPr="00883F4B">
        <w:rPr>
          <w:rFonts w:hint="eastAsia"/>
        </w:rPr>
        <w:lastRenderedPageBreak/>
        <w:t>操作员</w:t>
      </w:r>
      <w:r w:rsidR="00EE5BC3" w:rsidRPr="00883F4B">
        <w:rPr>
          <w:rFonts w:hint="eastAsia"/>
        </w:rPr>
        <w:t>权限</w:t>
      </w:r>
      <w:r w:rsidRPr="00883F4B">
        <w:rPr>
          <w:rFonts w:hint="eastAsia"/>
        </w:rPr>
        <w:t>定义</w:t>
      </w:r>
      <w:bookmarkEnd w:id="316"/>
    </w:p>
    <w:p w14:paraId="3ACA12F9" w14:textId="5C9E2B64" w:rsidR="003B4FCE" w:rsidRPr="00883F4B" w:rsidRDefault="00503EF3" w:rsidP="00644B0F">
      <w:pPr>
        <w:pStyle w:val="a0"/>
        <w:ind w:firstLine="420"/>
      </w:pPr>
      <w:r>
        <w:rPr>
          <w:rFonts w:hint="eastAsia"/>
        </w:rPr>
        <w:t>销售员</w:t>
      </w:r>
      <w:r w:rsidR="003B4FCE" w:rsidRPr="00883F4B">
        <w:rPr>
          <w:rFonts w:hint="eastAsia"/>
        </w:rPr>
        <w:t>有以下几种类型：普通销售员、销售站站长、</w:t>
      </w:r>
      <w:r w:rsidR="003B4FCE" w:rsidRPr="005D35A0">
        <w:rPr>
          <w:rFonts w:hint="eastAsia"/>
        </w:rPr>
        <w:t>培训员</w:t>
      </w:r>
      <w:r w:rsidR="003B4FCE" w:rsidRPr="00883F4B">
        <w:rPr>
          <w:rFonts w:hint="eastAsia"/>
        </w:rPr>
        <w:t>。下表为这些类型用户看到的菜单树。</w:t>
      </w:r>
    </w:p>
    <w:p w14:paraId="75469E44" w14:textId="245C7FC5" w:rsidR="003B4FCE" w:rsidRPr="00883F4B" w:rsidRDefault="001C3212" w:rsidP="00F9489B">
      <w:pPr>
        <w:pStyle w:val="a0"/>
      </w:pPr>
      <w:r>
        <w:rPr>
          <w:rFonts w:hint="eastAsia"/>
        </w:rPr>
        <w:t xml:space="preserve">    </w:t>
      </w:r>
      <w:r w:rsidR="003B4FCE" w:rsidRPr="00883F4B">
        <w:rPr>
          <w:rFonts w:hint="eastAsia"/>
        </w:rPr>
        <w:t>按【维护模式】键</w:t>
      </w:r>
      <w:r w:rsidR="003B3E1D">
        <w:rPr>
          <w:rFonts w:hint="eastAsia"/>
        </w:rPr>
        <w:t>并</w:t>
      </w:r>
      <w:r w:rsidR="003B3E1D">
        <w:t>输入维护密码</w:t>
      </w:r>
      <w:r w:rsidR="003B4FCE" w:rsidRPr="00883F4B">
        <w:rPr>
          <w:rFonts w:hint="eastAsia"/>
        </w:rPr>
        <w:t>可进入维护模式界面。</w:t>
      </w:r>
      <w:r w:rsidR="00251A3E">
        <w:rPr>
          <w:rFonts w:hint="eastAsia"/>
        </w:rPr>
        <w:t>维护模式</w:t>
      </w:r>
      <w:r w:rsidR="003B4FCE" w:rsidRPr="00883F4B">
        <w:rPr>
          <w:rFonts w:hint="eastAsia"/>
        </w:rPr>
        <w:t>与正常模式风格和操作</w:t>
      </w:r>
      <w:r w:rsidR="00251A3E">
        <w:rPr>
          <w:rFonts w:hint="eastAsia"/>
        </w:rPr>
        <w:t>基本</w:t>
      </w:r>
      <w:r w:rsidR="003B4FCE" w:rsidRPr="00883F4B">
        <w:rPr>
          <w:rFonts w:hint="eastAsia"/>
        </w:rPr>
        <w:t>一致，差别在只有部分菜单。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65"/>
        <w:gridCol w:w="2781"/>
        <w:gridCol w:w="2592"/>
        <w:gridCol w:w="3075"/>
      </w:tblGrid>
      <w:tr w:rsidR="004E3835" w:rsidRPr="00B924C9" w14:paraId="661B8A61" w14:textId="62FDCF09" w:rsidTr="00F72556">
        <w:trPr>
          <w:trHeight w:val="512"/>
          <w:jc w:val="center"/>
        </w:trPr>
        <w:tc>
          <w:tcPr>
            <w:tcW w:w="189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F874A7" w14:textId="61422296" w:rsidR="004E3835" w:rsidRPr="00B924C9" w:rsidRDefault="007A4C6B" w:rsidP="00A13C39">
            <w:r>
              <w:rPr>
                <w:rFonts w:hint="eastAsia"/>
              </w:rPr>
              <w:t>菜单</w:t>
            </w:r>
          </w:p>
        </w:tc>
        <w:tc>
          <w:tcPr>
            <w:tcW w:w="14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A00E66" w14:textId="468440FC" w:rsidR="004E3835" w:rsidRPr="00B924C9" w:rsidRDefault="007A4C6B" w:rsidP="00A13C39">
            <w:r>
              <w:rPr>
                <w:rFonts w:hint="eastAsia"/>
              </w:rPr>
              <w:t>普通</w:t>
            </w:r>
            <w:r>
              <w:t>销售员</w:t>
            </w:r>
          </w:p>
        </w:tc>
        <w:tc>
          <w:tcPr>
            <w:tcW w:w="1687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552FE7" w14:textId="2D7A8E3B" w:rsidR="004E3835" w:rsidRPr="00B924C9" w:rsidRDefault="007A4C6B" w:rsidP="00A13C39">
            <w:r>
              <w:rPr>
                <w:rFonts w:hint="eastAsia"/>
              </w:rPr>
              <w:t>站长</w:t>
            </w:r>
            <w:r>
              <w:t>、培训员</w:t>
            </w:r>
          </w:p>
        </w:tc>
      </w:tr>
      <w:tr w:rsidR="004E3835" w:rsidRPr="00B924C9" w14:paraId="59C0703C" w14:textId="0784A648" w:rsidTr="00F72556">
        <w:trPr>
          <w:trHeight w:val="300"/>
          <w:jc w:val="center"/>
        </w:trPr>
        <w:tc>
          <w:tcPr>
            <w:tcW w:w="189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98A6CB" w14:textId="199AD2AE" w:rsidR="004E3835" w:rsidRPr="00B924C9" w:rsidRDefault="00ED231F" w:rsidP="00A13C39">
            <w:r>
              <w:rPr>
                <w:rFonts w:hAnsi="宋体" w:hint="eastAsia"/>
              </w:rPr>
              <w:t>游戏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43A7BF" w14:textId="4FCC9B03" w:rsidR="004E3835" w:rsidRPr="00887277" w:rsidRDefault="004E3835" w:rsidP="00A13C39">
            <w:pPr>
              <w:rPr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86F060" w14:textId="46500961" w:rsidR="004E3835" w:rsidRPr="00887277" w:rsidRDefault="004E3835" w:rsidP="00A13C39">
            <w:pPr>
              <w:rPr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</w:tr>
      <w:tr w:rsidR="00F72556" w:rsidRPr="00B924C9" w14:paraId="5025EA7C" w14:textId="77777777" w:rsidTr="00F72556">
        <w:trPr>
          <w:trHeight w:val="155"/>
          <w:jc w:val="center"/>
          <w:ins w:id="317" w:author="user" w:date="2016-02-23T14:01:00Z"/>
        </w:trPr>
        <w:tc>
          <w:tcPr>
            <w:tcW w:w="365" w:type="pc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58584EC6" w14:textId="77777777" w:rsidR="00F72556" w:rsidRDefault="00F72556" w:rsidP="00F72556">
            <w:pPr>
              <w:rPr>
                <w:ins w:id="318" w:author="user" w:date="2016-02-23T14:01:00Z"/>
                <w:sz w:val="22"/>
                <w:szCs w:val="22"/>
              </w:rPr>
            </w:pPr>
          </w:p>
        </w:tc>
        <w:tc>
          <w:tcPr>
            <w:tcW w:w="15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2F7DE" w14:textId="58D8B262" w:rsidR="00F72556" w:rsidRPr="00B924C9" w:rsidRDefault="00F72556" w:rsidP="00F72556">
            <w:pPr>
              <w:rPr>
                <w:ins w:id="319" w:author="user" w:date="2016-02-23T14:01:00Z"/>
                <w:rFonts w:hAnsi="宋体"/>
              </w:rPr>
            </w:pPr>
            <w:ins w:id="320" w:author="user" w:date="2016-02-23T14:01:00Z">
              <w:r>
                <w:rPr>
                  <w:rFonts w:hAnsi="宋体" w:hint="eastAsia"/>
                </w:rPr>
                <w:t>交易流水</w:t>
              </w:r>
            </w:ins>
          </w:p>
        </w:tc>
        <w:tc>
          <w:tcPr>
            <w:tcW w:w="1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7BD5BF" w14:textId="73174045" w:rsidR="00F72556" w:rsidRPr="00887277" w:rsidRDefault="00F72556" w:rsidP="00F72556">
            <w:pPr>
              <w:rPr>
                <w:ins w:id="321" w:author="user" w:date="2016-02-23T14:01:00Z"/>
                <w:rFonts w:hAnsi="宋体"/>
                <w:highlight w:val="darkGreen"/>
              </w:rPr>
            </w:pPr>
            <w:ins w:id="322" w:author="user" w:date="2016-02-23T14:01:00Z">
              <w:r w:rsidRPr="00887277">
                <w:rPr>
                  <w:rFonts w:hAnsi="宋体" w:hint="eastAsia"/>
                  <w:highlight w:val="darkGreen"/>
                </w:rPr>
                <w:t>√</w:t>
              </w:r>
            </w:ins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C3A88C" w14:textId="5E097E77" w:rsidR="00F72556" w:rsidRPr="00887277" w:rsidRDefault="00F72556" w:rsidP="00F72556">
            <w:pPr>
              <w:rPr>
                <w:ins w:id="323" w:author="user" w:date="2016-02-23T14:01:00Z"/>
                <w:rFonts w:hAnsi="宋体"/>
                <w:highlight w:val="darkGreen"/>
              </w:rPr>
            </w:pPr>
            <w:ins w:id="324" w:author="user" w:date="2016-02-23T14:01:00Z">
              <w:r w:rsidRPr="00887277">
                <w:rPr>
                  <w:rFonts w:hAnsi="宋体" w:hint="eastAsia"/>
                  <w:highlight w:val="darkGreen"/>
                </w:rPr>
                <w:t>√</w:t>
              </w:r>
            </w:ins>
          </w:p>
        </w:tc>
      </w:tr>
      <w:tr w:rsidR="00CA75FA" w:rsidRPr="00B924C9" w14:paraId="7C86CB69" w14:textId="558E4070" w:rsidTr="00F72556">
        <w:trPr>
          <w:trHeight w:val="155"/>
          <w:jc w:val="center"/>
        </w:trPr>
        <w:tc>
          <w:tcPr>
            <w:tcW w:w="365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69EA276" w14:textId="1EA45A41" w:rsidR="00CA75FA" w:rsidRPr="00ED231F" w:rsidRDefault="00CA75FA" w:rsidP="00A13C39">
            <w:r>
              <w:rPr>
                <w:rFonts w:hint="eastAsia"/>
                <w:sz w:val="22"/>
                <w:szCs w:val="22"/>
              </w:rPr>
              <w:t>报</w:t>
            </w:r>
          </w:p>
          <w:p w14:paraId="4ECB5B96" w14:textId="70AD622B" w:rsidR="00CA75FA" w:rsidRPr="00B924C9" w:rsidRDefault="00CA75FA" w:rsidP="00A13C39">
            <w:r>
              <w:rPr>
                <w:rFonts w:hint="eastAsia"/>
                <w:sz w:val="22"/>
                <w:szCs w:val="22"/>
              </w:rPr>
              <w:t>表</w:t>
            </w:r>
          </w:p>
        </w:tc>
        <w:tc>
          <w:tcPr>
            <w:tcW w:w="15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8577B6" w14:textId="68C9AEA4" w:rsidR="00CA75FA" w:rsidRPr="00B924C9" w:rsidRDefault="00CA75FA" w:rsidP="00A13C39">
            <w:r w:rsidRPr="00B924C9">
              <w:rPr>
                <w:rFonts w:hAnsi="宋体" w:hint="eastAsia"/>
              </w:rPr>
              <w:t>日报表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4E6260" w14:textId="0514A1A4" w:rsidR="00CA75FA" w:rsidRPr="00887277" w:rsidRDefault="00CA75FA" w:rsidP="00A13C39">
            <w:pPr>
              <w:rPr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20CDDF" w14:textId="55E88DA1" w:rsidR="00CA75FA" w:rsidRPr="00887277" w:rsidRDefault="00CA75FA" w:rsidP="00A13C39">
            <w:pPr>
              <w:rPr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</w:tr>
      <w:tr w:rsidR="00CA75FA" w:rsidRPr="00B924C9" w14:paraId="31512DD6" w14:textId="637D02DF" w:rsidTr="00F72556">
        <w:trPr>
          <w:trHeight w:val="300"/>
          <w:jc w:val="center"/>
        </w:trPr>
        <w:tc>
          <w:tcPr>
            <w:tcW w:w="3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A366E75" w14:textId="4D4AF88E" w:rsidR="00CA75FA" w:rsidRPr="00B924C9" w:rsidRDefault="00CA75FA" w:rsidP="00A13C39"/>
        </w:tc>
        <w:tc>
          <w:tcPr>
            <w:tcW w:w="15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386D52" w14:textId="1974AFBA" w:rsidR="00CA75FA" w:rsidRPr="00B924C9" w:rsidRDefault="00CA75FA" w:rsidP="00A13C39">
            <w:r w:rsidRPr="00B924C9">
              <w:rPr>
                <w:rFonts w:hAnsi="宋体" w:hint="eastAsia"/>
              </w:rPr>
              <w:t>时段报表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C6D56F" w14:textId="3810EC0E" w:rsidR="00CA75FA" w:rsidRPr="00887277" w:rsidRDefault="00CA75FA" w:rsidP="00A13C39">
            <w:pPr>
              <w:rPr>
                <w:highlight w:val="darkGreen"/>
              </w:rPr>
            </w:pPr>
            <w:r w:rsidRPr="00AA387D">
              <w:rPr>
                <w:rFonts w:hAnsi="宋体" w:hint="eastAsia"/>
                <w:highlight w:val="red"/>
                <w:shd w:val="pct15" w:color="auto" w:fill="FFFFFF"/>
              </w:rPr>
              <w:t>×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F6B381" w14:textId="2E2884D7" w:rsidR="00CA75FA" w:rsidRPr="00887277" w:rsidRDefault="00CA75FA" w:rsidP="00A13C39">
            <w:pPr>
              <w:rPr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</w:tr>
      <w:tr w:rsidR="00CA75FA" w:rsidRPr="00B924C9" w14:paraId="2B616B78" w14:textId="63374DCC" w:rsidTr="00F72556">
        <w:trPr>
          <w:trHeight w:val="300"/>
          <w:jc w:val="center"/>
        </w:trPr>
        <w:tc>
          <w:tcPr>
            <w:tcW w:w="3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25839A5" w14:textId="4DE40BE3" w:rsidR="00CA75FA" w:rsidRPr="00B924C9" w:rsidRDefault="00CA75FA" w:rsidP="00A13C39">
            <w:pPr>
              <w:rPr>
                <w:sz w:val="22"/>
                <w:szCs w:val="22"/>
              </w:rPr>
            </w:pPr>
          </w:p>
        </w:tc>
        <w:tc>
          <w:tcPr>
            <w:tcW w:w="15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A82CAE" w14:textId="2F860339" w:rsidR="00CA75FA" w:rsidRPr="00B924C9" w:rsidRDefault="00CA75FA" w:rsidP="00A13C39">
            <w:r>
              <w:rPr>
                <w:rFonts w:hint="eastAsia"/>
              </w:rPr>
              <w:t>日结算报表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C702D4" w14:textId="2E2C1313" w:rsidR="00CA75FA" w:rsidRPr="00887277" w:rsidRDefault="00CA75FA" w:rsidP="00A13C39">
            <w:pPr>
              <w:rPr>
                <w:highlight w:val="darkGreen"/>
              </w:rPr>
            </w:pPr>
            <w:r w:rsidRPr="00AA387D">
              <w:rPr>
                <w:rFonts w:hAnsi="宋体" w:hint="eastAsia"/>
                <w:highlight w:val="red"/>
                <w:shd w:val="pct15" w:color="auto" w:fill="FFFFFF"/>
              </w:rPr>
              <w:t>×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C43CE8" w14:textId="4D878648" w:rsidR="00CA75FA" w:rsidRPr="00887277" w:rsidRDefault="00CA75FA" w:rsidP="00A13C39">
            <w:pPr>
              <w:rPr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</w:tr>
      <w:tr w:rsidR="00CA75FA" w:rsidRPr="00B924C9" w14:paraId="5F241C11" w14:textId="77777777" w:rsidTr="00F72556">
        <w:trPr>
          <w:trHeight w:val="300"/>
          <w:jc w:val="center"/>
        </w:trPr>
        <w:tc>
          <w:tcPr>
            <w:tcW w:w="36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541468" w14:textId="77777777" w:rsidR="00CA75FA" w:rsidRPr="00B924C9" w:rsidRDefault="00CA75FA" w:rsidP="00A13C39">
            <w:pPr>
              <w:rPr>
                <w:sz w:val="22"/>
                <w:szCs w:val="22"/>
              </w:rPr>
            </w:pPr>
          </w:p>
        </w:tc>
        <w:tc>
          <w:tcPr>
            <w:tcW w:w="15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9F8F6E" w14:textId="12EFA25C" w:rsidR="00CA75FA" w:rsidRPr="00B924C9" w:rsidRDefault="00CA75FA" w:rsidP="00A13C39">
            <w:pPr>
              <w:rPr>
                <w:rFonts w:hAnsi="宋体"/>
              </w:rPr>
            </w:pPr>
            <w:r w:rsidRPr="00B924C9">
              <w:rPr>
                <w:rFonts w:hAnsi="宋体" w:hint="eastAsia"/>
              </w:rPr>
              <w:t>期报表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4E4AE7" w14:textId="60583CF0" w:rsidR="00CA75FA" w:rsidRPr="00887277" w:rsidRDefault="00CA75FA" w:rsidP="00A13C39">
            <w:pPr>
              <w:rPr>
                <w:rFonts w:hAnsi="宋体"/>
                <w:highlight w:val="darkGreen"/>
              </w:rPr>
            </w:pPr>
            <w:r w:rsidRPr="00AA387D">
              <w:rPr>
                <w:rFonts w:hAnsi="宋体" w:hint="eastAsia"/>
                <w:highlight w:val="red"/>
                <w:shd w:val="pct15" w:color="auto" w:fill="FFFFFF"/>
              </w:rPr>
              <w:t>×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9C4587" w14:textId="5108C56F" w:rsidR="00CA75FA" w:rsidRPr="00887277" w:rsidRDefault="00CA75FA" w:rsidP="00A13C39">
            <w:pPr>
              <w:rPr>
                <w:rFonts w:hAnsi="宋体"/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</w:tr>
      <w:tr w:rsidR="00AA387D" w:rsidRPr="00B924C9" w14:paraId="35BA8C60" w14:textId="1407613A" w:rsidTr="00F72556">
        <w:trPr>
          <w:trHeight w:val="365"/>
          <w:jc w:val="center"/>
        </w:trPr>
        <w:tc>
          <w:tcPr>
            <w:tcW w:w="365" w:type="pct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364B69B" w14:textId="1CA70737" w:rsidR="00AA387D" w:rsidRPr="00B924C9" w:rsidRDefault="00AA387D" w:rsidP="00A13C39">
            <w:r>
              <w:rPr>
                <w:rFonts w:hint="eastAsia"/>
              </w:rPr>
              <w:t>信</w:t>
            </w:r>
          </w:p>
          <w:p w14:paraId="59BE343F" w14:textId="16ACBC38" w:rsidR="00AA387D" w:rsidRPr="004F3A52" w:rsidRDefault="00AA387D" w:rsidP="00A13C39">
            <w:pPr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息</w:t>
            </w:r>
            <w:proofErr w:type="gramEnd"/>
          </w:p>
          <w:p w14:paraId="70E729DA" w14:textId="2FCA3180" w:rsidR="00AA387D" w:rsidRPr="00B924C9" w:rsidRDefault="00AA387D" w:rsidP="00A13C39">
            <w:r>
              <w:rPr>
                <w:rFonts w:hint="eastAsia"/>
              </w:rPr>
              <w:t>查</w:t>
            </w:r>
          </w:p>
          <w:p w14:paraId="6F3D8FA5" w14:textId="0F5C18FE" w:rsidR="00AA387D" w:rsidRPr="00B924C9" w:rsidRDefault="00AA387D" w:rsidP="00A13C39">
            <w:proofErr w:type="gramStart"/>
            <w:r>
              <w:rPr>
                <w:rFonts w:hint="eastAsia"/>
              </w:rPr>
              <w:t>询</w:t>
            </w:r>
            <w:proofErr w:type="gramEnd"/>
          </w:p>
        </w:tc>
        <w:tc>
          <w:tcPr>
            <w:tcW w:w="1526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7BCAC19" w14:textId="79A1D148" w:rsidR="00AA387D" w:rsidRPr="00B924C9" w:rsidRDefault="00AA387D" w:rsidP="00A13C39">
            <w:r w:rsidRPr="00B924C9">
              <w:rPr>
                <w:rFonts w:hAnsi="宋体" w:hint="eastAsia"/>
              </w:rPr>
              <w:t>开奖公告</w:t>
            </w:r>
          </w:p>
        </w:tc>
        <w:tc>
          <w:tcPr>
            <w:tcW w:w="14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22F801" w14:textId="61265564" w:rsidR="00AA387D" w:rsidRPr="00887277" w:rsidRDefault="00AA387D" w:rsidP="00A13C39">
            <w:pPr>
              <w:rPr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  <w:tc>
          <w:tcPr>
            <w:tcW w:w="16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90E554" w14:textId="17D2FB82" w:rsidR="00AA387D" w:rsidRPr="00887277" w:rsidRDefault="00AA387D" w:rsidP="00A13C39">
            <w:pPr>
              <w:rPr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</w:tr>
      <w:tr w:rsidR="00AA387D" w:rsidRPr="00B924C9" w14:paraId="40A2FC73" w14:textId="165ED184" w:rsidTr="00F72556">
        <w:trPr>
          <w:trHeight w:val="504"/>
          <w:jc w:val="center"/>
        </w:trPr>
        <w:tc>
          <w:tcPr>
            <w:tcW w:w="365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0A815F1" w14:textId="7A29ADFB" w:rsidR="00AA387D" w:rsidRPr="00B924C9" w:rsidRDefault="00AA387D" w:rsidP="00A13C39"/>
        </w:tc>
        <w:tc>
          <w:tcPr>
            <w:tcW w:w="15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5E9AF0" w14:textId="41E569A5" w:rsidR="00AA387D" w:rsidRPr="00B924C9" w:rsidRDefault="00AA387D" w:rsidP="00A13C39">
            <w:r w:rsidRPr="00B924C9">
              <w:rPr>
                <w:rFonts w:hAnsi="宋体" w:hint="eastAsia"/>
              </w:rPr>
              <w:t>中奖信息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6AC19A" w14:textId="001C2D41" w:rsidR="00AA387D" w:rsidRPr="00887277" w:rsidRDefault="00AA387D" w:rsidP="00A13C39">
            <w:pPr>
              <w:rPr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9217AC" w14:textId="3A56288F" w:rsidR="00AA387D" w:rsidRPr="00887277" w:rsidRDefault="00AA387D" w:rsidP="00A13C39">
            <w:pPr>
              <w:rPr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</w:tr>
      <w:tr w:rsidR="00AA387D" w:rsidRPr="00B924C9" w14:paraId="08378BF2" w14:textId="50D6F1B4" w:rsidTr="00F72556">
        <w:trPr>
          <w:trHeight w:val="398"/>
          <w:jc w:val="center"/>
        </w:trPr>
        <w:tc>
          <w:tcPr>
            <w:tcW w:w="365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7BB8EE2" w14:textId="4E986714" w:rsidR="00AA387D" w:rsidRPr="00B924C9" w:rsidRDefault="00AA387D" w:rsidP="00A13C39"/>
        </w:tc>
        <w:tc>
          <w:tcPr>
            <w:tcW w:w="15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655C68" w14:textId="5FB64F35" w:rsidR="00AA387D" w:rsidRPr="00B924C9" w:rsidRDefault="00AA387D" w:rsidP="00A13C39">
            <w:r w:rsidRPr="00B924C9">
              <w:rPr>
                <w:rFonts w:hAnsi="宋体" w:hint="eastAsia"/>
              </w:rPr>
              <w:t>通知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96AF44" w14:textId="3A36ADDC" w:rsidR="00AA387D" w:rsidRPr="00887277" w:rsidRDefault="00AA387D" w:rsidP="00A13C39">
            <w:pPr>
              <w:rPr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CE80FF" w14:textId="6F41F813" w:rsidR="00AA387D" w:rsidRPr="00887277" w:rsidRDefault="00AA387D" w:rsidP="00A13C39">
            <w:pPr>
              <w:rPr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</w:tr>
      <w:tr w:rsidR="00AA387D" w:rsidRPr="00B924C9" w14:paraId="5AFDA989" w14:textId="5E27646F" w:rsidTr="00F72556">
        <w:trPr>
          <w:trHeight w:val="300"/>
          <w:jc w:val="center"/>
        </w:trPr>
        <w:tc>
          <w:tcPr>
            <w:tcW w:w="3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081DA" w14:textId="24F8F912" w:rsidR="00AA387D" w:rsidRPr="00B924C9" w:rsidRDefault="00AA387D" w:rsidP="00A13C39">
            <w:r>
              <w:rPr>
                <w:rFonts w:hAnsi="宋体" w:hint="eastAsia"/>
              </w:rPr>
              <w:t>系统设定</w:t>
            </w:r>
          </w:p>
        </w:tc>
        <w:tc>
          <w:tcPr>
            <w:tcW w:w="152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827836" w14:textId="08253638" w:rsidR="00AA387D" w:rsidRPr="00B924C9" w:rsidRDefault="00AA387D" w:rsidP="00A13C39">
            <w:r>
              <w:rPr>
                <w:rFonts w:hint="eastAsia"/>
              </w:rPr>
              <w:t>设备</w:t>
            </w:r>
            <w:r>
              <w:t>信息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4A9EA9" w14:textId="3E16BB31" w:rsidR="00AA387D" w:rsidRPr="00887277" w:rsidRDefault="00AA387D" w:rsidP="00A13C39">
            <w:pPr>
              <w:rPr>
                <w:highlight w:val="red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B59ABB" w14:textId="7E723C32" w:rsidR="00AA387D" w:rsidRPr="00887277" w:rsidRDefault="00AA387D" w:rsidP="00A13C39">
            <w:pPr>
              <w:rPr>
                <w:highlight w:val="red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</w:tr>
      <w:tr w:rsidR="00AA387D" w:rsidRPr="00B924C9" w14:paraId="7C76388C" w14:textId="1CCB12C2" w:rsidTr="00F72556">
        <w:trPr>
          <w:trHeight w:val="300"/>
          <w:jc w:val="center"/>
        </w:trPr>
        <w:tc>
          <w:tcPr>
            <w:tcW w:w="3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DD00D" w14:textId="7E77FE01" w:rsidR="00AA387D" w:rsidRPr="00B924C9" w:rsidRDefault="00AA387D" w:rsidP="00A13C39"/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3500D" w14:textId="3EB9C784" w:rsidR="00AA387D" w:rsidRPr="00B924C9" w:rsidRDefault="00AA387D" w:rsidP="00A13C39">
            <w:r>
              <w:rPr>
                <w:rFonts w:hAnsi="宋体" w:hint="eastAsia"/>
              </w:rPr>
              <w:t>打印机检测</w:t>
            </w:r>
          </w:p>
        </w:tc>
        <w:tc>
          <w:tcPr>
            <w:tcW w:w="1422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22C795" w14:textId="0B6FF303" w:rsidR="00AA387D" w:rsidRPr="00887277" w:rsidRDefault="00AA387D" w:rsidP="00A13C39">
            <w:pPr>
              <w:rPr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4F7632" w14:textId="510DE305" w:rsidR="00AA387D" w:rsidRPr="00887277" w:rsidRDefault="00AA387D" w:rsidP="00A13C39">
            <w:pPr>
              <w:rPr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</w:tr>
      <w:tr w:rsidR="00AA387D" w:rsidRPr="00B924C9" w14:paraId="79B792BF" w14:textId="4CF2A223" w:rsidTr="00F72556">
        <w:trPr>
          <w:trHeight w:val="300"/>
          <w:jc w:val="center"/>
        </w:trPr>
        <w:tc>
          <w:tcPr>
            <w:tcW w:w="3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451A3" w14:textId="5C585DBA" w:rsidR="00AA387D" w:rsidRPr="00B924C9" w:rsidRDefault="00AA387D" w:rsidP="00A13C39"/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CC0F1" w14:textId="344A5058" w:rsidR="00AA387D" w:rsidRPr="00B924C9" w:rsidRDefault="00AA387D" w:rsidP="00A13C39">
            <w:r>
              <w:rPr>
                <w:rFonts w:hAnsi="宋体" w:hint="eastAsia"/>
              </w:rPr>
              <w:t>阅读器检测</w:t>
            </w:r>
          </w:p>
        </w:tc>
        <w:tc>
          <w:tcPr>
            <w:tcW w:w="1422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A2B884" w14:textId="3133E70D" w:rsidR="00AA387D" w:rsidRPr="00887277" w:rsidRDefault="00AA387D" w:rsidP="00A13C39">
            <w:pPr>
              <w:rPr>
                <w:highlight w:val="red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8D6710" w14:textId="69E89117" w:rsidR="00AA387D" w:rsidRPr="00887277" w:rsidRDefault="00AA387D" w:rsidP="00A13C39">
            <w:pPr>
              <w:rPr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</w:tr>
      <w:tr w:rsidR="00AA387D" w:rsidRPr="00B924C9" w14:paraId="36EE9D6D" w14:textId="77777777" w:rsidTr="00F72556">
        <w:trPr>
          <w:trHeight w:val="300"/>
          <w:jc w:val="center"/>
        </w:trPr>
        <w:tc>
          <w:tcPr>
            <w:tcW w:w="3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46305" w14:textId="77777777" w:rsidR="00AA387D" w:rsidRPr="00B924C9" w:rsidRDefault="00AA387D" w:rsidP="00A13C39"/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7844C" w14:textId="6CF28546" w:rsidR="00AA387D" w:rsidRPr="00B924C9" w:rsidRDefault="00AA387D" w:rsidP="00A13C3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声音</w:t>
            </w:r>
            <w:r>
              <w:rPr>
                <w:rFonts w:hAnsi="宋体"/>
              </w:rPr>
              <w:t>调整</w:t>
            </w:r>
          </w:p>
        </w:tc>
        <w:tc>
          <w:tcPr>
            <w:tcW w:w="142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3B040B" w14:textId="6111F06B" w:rsidR="00AA387D" w:rsidRPr="00887277" w:rsidRDefault="00AA387D" w:rsidP="00A13C39">
            <w:pPr>
              <w:rPr>
                <w:rFonts w:hAnsi="宋体"/>
                <w:highlight w:val="red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116E8D3" w14:textId="0841315C" w:rsidR="00AA387D" w:rsidRPr="00887277" w:rsidRDefault="00AA387D" w:rsidP="00A13C39">
            <w:pPr>
              <w:rPr>
                <w:rFonts w:hAnsi="宋体"/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</w:tr>
      <w:tr w:rsidR="00AA387D" w:rsidRPr="00B924C9" w14:paraId="46FCCE7C" w14:textId="77777777" w:rsidTr="00F72556">
        <w:trPr>
          <w:trHeight w:val="450"/>
          <w:jc w:val="center"/>
        </w:trPr>
        <w:tc>
          <w:tcPr>
            <w:tcW w:w="365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0ADBBDA" w14:textId="268C6043" w:rsidR="00AA387D" w:rsidRPr="00B924C9" w:rsidRDefault="00AA387D" w:rsidP="00A13C39">
            <w:r>
              <w:rPr>
                <w:rFonts w:hint="eastAsia"/>
              </w:rPr>
              <w:t>功能菜单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64D2" w14:textId="3AF390E4" w:rsidR="00AA387D" w:rsidRDefault="00AA387D" w:rsidP="00A13C3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修改</w:t>
            </w:r>
            <w:r w:rsidR="005D280E">
              <w:rPr>
                <w:rFonts w:hAnsi="宋体"/>
              </w:rPr>
              <w:t>销售员</w:t>
            </w:r>
            <w:r>
              <w:rPr>
                <w:rFonts w:hAnsi="宋体"/>
              </w:rPr>
              <w:t>密码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C932" w14:textId="7E14FF62" w:rsidR="00AA387D" w:rsidRPr="00887277" w:rsidRDefault="00AA387D" w:rsidP="00A13C39">
            <w:pPr>
              <w:rPr>
                <w:rFonts w:hAnsi="宋体"/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  <w:tc>
          <w:tcPr>
            <w:tcW w:w="1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75535" w14:textId="069646D2" w:rsidR="00AA387D" w:rsidRPr="00887277" w:rsidRDefault="00AA387D" w:rsidP="00A13C39">
            <w:pPr>
              <w:rPr>
                <w:rFonts w:hAnsi="宋体"/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</w:tr>
      <w:tr w:rsidR="00AA387D" w:rsidRPr="00B924C9" w14:paraId="4286A147" w14:textId="77777777" w:rsidTr="00F72556">
        <w:trPr>
          <w:trHeight w:val="410"/>
          <w:jc w:val="center"/>
        </w:trPr>
        <w:tc>
          <w:tcPr>
            <w:tcW w:w="365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092304A" w14:textId="77777777" w:rsidR="00AA387D" w:rsidRPr="00B924C9" w:rsidRDefault="00AA387D" w:rsidP="00A13C39"/>
        </w:tc>
        <w:tc>
          <w:tcPr>
            <w:tcW w:w="152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35E9F" w14:textId="70A774B9" w:rsidR="00AA387D" w:rsidRDefault="00AA387D" w:rsidP="00A13C39">
            <w:pPr>
              <w:rPr>
                <w:rFonts w:hAnsi="宋体"/>
              </w:rPr>
            </w:pPr>
            <w:r>
              <w:rPr>
                <w:rFonts w:hAnsi="宋体" w:hint="eastAsia"/>
              </w:rPr>
              <w:t>设置</w:t>
            </w:r>
            <w:r>
              <w:rPr>
                <w:rFonts w:hAnsi="宋体"/>
              </w:rPr>
              <w:t>保护金额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1EE80" w14:textId="1620769C" w:rsidR="00AA387D" w:rsidRPr="00887277" w:rsidRDefault="00AA387D" w:rsidP="00A13C39">
            <w:pPr>
              <w:rPr>
                <w:rFonts w:hAnsi="宋体"/>
                <w:highlight w:val="darkGreen"/>
              </w:rPr>
            </w:pPr>
            <w:r w:rsidRPr="00AA387D">
              <w:rPr>
                <w:rFonts w:hAnsi="宋体" w:hint="eastAsia"/>
                <w:highlight w:val="red"/>
                <w:shd w:val="pct15" w:color="auto" w:fill="FFFFFF"/>
              </w:rPr>
              <w:t>×</w:t>
            </w:r>
          </w:p>
        </w:tc>
        <w:tc>
          <w:tcPr>
            <w:tcW w:w="1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77E57" w14:textId="36222DE0" w:rsidR="00AA387D" w:rsidRPr="00887277" w:rsidRDefault="00AA387D" w:rsidP="00A13C39">
            <w:pPr>
              <w:rPr>
                <w:rFonts w:hAnsi="宋体"/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</w:tr>
      <w:tr w:rsidR="00AA387D" w:rsidRPr="00B924C9" w14:paraId="1EEB661A" w14:textId="31862D25" w:rsidTr="00F72556">
        <w:trPr>
          <w:trHeight w:val="300"/>
          <w:jc w:val="center"/>
        </w:trPr>
        <w:tc>
          <w:tcPr>
            <w:tcW w:w="189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E1886A9" w14:textId="02CEF805" w:rsidR="00AA387D" w:rsidRPr="00B924C9" w:rsidRDefault="00AA387D" w:rsidP="00A13C39">
            <w:r w:rsidRPr="00B924C9">
              <w:rPr>
                <w:rFonts w:hAnsi="宋体" w:hint="eastAsia"/>
              </w:rPr>
              <w:t>软件更新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2C8A7" w14:textId="78FB9E87" w:rsidR="00AA387D" w:rsidRPr="00887277" w:rsidRDefault="00AA387D" w:rsidP="00A13C39">
            <w:pPr>
              <w:rPr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  <w:tc>
          <w:tcPr>
            <w:tcW w:w="1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87E8A" w14:textId="07004C92" w:rsidR="00AA387D" w:rsidRPr="00887277" w:rsidRDefault="00AA387D" w:rsidP="00A13C39">
            <w:pPr>
              <w:rPr>
                <w:highlight w:val="darkGreen"/>
              </w:rPr>
            </w:pPr>
            <w:r w:rsidRPr="00887277">
              <w:rPr>
                <w:rFonts w:hAnsi="宋体" w:hint="eastAsia"/>
                <w:highlight w:val="darkGreen"/>
              </w:rPr>
              <w:t>√</w:t>
            </w:r>
          </w:p>
        </w:tc>
      </w:tr>
    </w:tbl>
    <w:p w14:paraId="5BE82AC1" w14:textId="237F2AD8" w:rsidR="003B4FCE" w:rsidRPr="00883F4B" w:rsidRDefault="003B4FCE" w:rsidP="00C75A6B">
      <w:pPr>
        <w:pStyle w:val="2"/>
      </w:pPr>
      <w:bookmarkStart w:id="325" w:name="_Toc325263900"/>
      <w:bookmarkStart w:id="326" w:name="_Toc403728051"/>
      <w:r w:rsidRPr="00883F4B">
        <w:rPr>
          <w:rFonts w:hint="eastAsia"/>
        </w:rPr>
        <w:t>菜单、框选择和输入</w:t>
      </w:r>
      <w:bookmarkEnd w:id="325"/>
      <w:bookmarkEnd w:id="326"/>
    </w:p>
    <w:p w14:paraId="13542867" w14:textId="2EA77B1B" w:rsidR="003B4FCE" w:rsidRDefault="003B4FCE" w:rsidP="00C75A6B">
      <w:pPr>
        <w:pStyle w:val="3"/>
      </w:pPr>
      <w:r w:rsidRPr="00883F4B">
        <w:rPr>
          <w:rFonts w:hint="eastAsia"/>
        </w:rPr>
        <w:t>菜单的进入、退出方式</w:t>
      </w:r>
    </w:p>
    <w:p w14:paraId="1E9EA74D" w14:textId="77777777" w:rsidR="00577C7A" w:rsidRPr="00577C7A" w:rsidRDefault="00577C7A" w:rsidP="00F9489B">
      <w:pPr>
        <w:pStyle w:val="a0"/>
      </w:pPr>
      <w:r w:rsidRPr="00B3662F">
        <w:rPr>
          <w:rFonts w:hint="eastAsia"/>
        </w:rPr>
        <w:t>菜单</w:t>
      </w:r>
      <w:r w:rsidR="00C93E47">
        <w:rPr>
          <w:rFonts w:hint="eastAsia"/>
        </w:rPr>
        <w:t>项</w:t>
      </w:r>
      <w:r w:rsidRPr="00B3662F">
        <w:rPr>
          <w:rFonts w:hint="eastAsia"/>
        </w:rPr>
        <w:t>选中效果为橘色底纹。</w:t>
      </w:r>
    </w:p>
    <w:p w14:paraId="4784EB12" w14:textId="2D0A5472" w:rsidR="003B4FCE" w:rsidRPr="00883F4B" w:rsidRDefault="003B4FCE" w:rsidP="00F9489B">
      <w:pPr>
        <w:pStyle w:val="a0"/>
      </w:pPr>
      <w:r w:rsidRPr="00883F4B">
        <w:rPr>
          <w:rFonts w:hint="eastAsia"/>
        </w:rPr>
        <w:t>按键盘上对应的</w:t>
      </w:r>
      <w:r w:rsidR="00711FA7">
        <w:rPr>
          <w:rFonts w:hint="eastAsia"/>
        </w:rPr>
        <w:t>5</w:t>
      </w:r>
      <w:r w:rsidR="00D53DBF">
        <w:rPr>
          <w:rFonts w:hint="eastAsia"/>
        </w:rPr>
        <w:t>个</w:t>
      </w:r>
      <w:r w:rsidRPr="00883F4B">
        <w:rPr>
          <w:rFonts w:hint="eastAsia"/>
        </w:rPr>
        <w:t>功能键，可</w:t>
      </w:r>
      <w:r w:rsidR="007532E7">
        <w:rPr>
          <w:rFonts w:hint="eastAsia"/>
        </w:rPr>
        <w:t>直接</w:t>
      </w:r>
      <w:r w:rsidRPr="00883F4B">
        <w:rPr>
          <w:rFonts w:hint="eastAsia"/>
        </w:rPr>
        <w:t>进入对应功能</w:t>
      </w:r>
      <w:r w:rsidR="001426C5">
        <w:rPr>
          <w:rFonts w:hint="eastAsia"/>
        </w:rPr>
        <w:t>模块</w:t>
      </w:r>
      <w:r w:rsidR="00D53DBF">
        <w:rPr>
          <w:rFonts w:hint="eastAsia"/>
        </w:rPr>
        <w:t>，</w:t>
      </w:r>
      <w:r w:rsidR="00A13C39">
        <w:rPr>
          <w:rFonts w:hint="eastAsia"/>
        </w:rPr>
        <w:t>按</w:t>
      </w:r>
      <w:r w:rsidRPr="00883F4B">
        <w:rPr>
          <w:rFonts w:hint="eastAsia"/>
        </w:rPr>
        <w:t>数字键可直接进入对应的子菜单</w:t>
      </w:r>
      <w:r w:rsidR="007532E7">
        <w:rPr>
          <w:rFonts w:hint="eastAsia"/>
        </w:rPr>
        <w:t>。</w:t>
      </w:r>
    </w:p>
    <w:p w14:paraId="7F9794F1" w14:textId="0B350878" w:rsidR="003B4FCE" w:rsidRDefault="005653F5" w:rsidP="00C75A6B">
      <w:pPr>
        <w:pStyle w:val="3"/>
      </w:pPr>
      <w:r>
        <w:rPr>
          <w:rFonts w:hint="eastAsia"/>
        </w:rPr>
        <w:lastRenderedPageBreak/>
        <w:t>输入</w:t>
      </w:r>
      <w:r w:rsidR="003B4FCE" w:rsidRPr="00883F4B">
        <w:rPr>
          <w:rFonts w:hint="eastAsia"/>
        </w:rPr>
        <w:t>框的激活、</w:t>
      </w:r>
      <w:r w:rsidR="00CA75FA">
        <w:rPr>
          <w:rFonts w:hint="eastAsia"/>
        </w:rPr>
        <w:t>保存</w:t>
      </w:r>
      <w:r w:rsidR="003B4FCE" w:rsidRPr="00883F4B">
        <w:rPr>
          <w:rFonts w:hint="eastAsia"/>
        </w:rPr>
        <w:t>方式</w:t>
      </w:r>
    </w:p>
    <w:p w14:paraId="7539CB7F" w14:textId="77777777" w:rsidR="00577C7A" w:rsidRDefault="00577C7A" w:rsidP="00254A24">
      <w:r w:rsidRPr="00B3662F">
        <w:rPr>
          <w:rFonts w:hint="eastAsia"/>
        </w:rPr>
        <w:t>输入框选中效果为加粗边框，激活效果为蓝色底纹。</w:t>
      </w:r>
    </w:p>
    <w:p w14:paraId="2C9BE69C" w14:textId="53A97DD0" w:rsidR="00455A83" w:rsidRDefault="00455A83" w:rsidP="000737E5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切换</w:t>
      </w:r>
      <w:r>
        <w:t>输入框：</w:t>
      </w:r>
    </w:p>
    <w:p w14:paraId="38188B8B" w14:textId="718FF7CC" w:rsidR="002300CF" w:rsidRPr="00883F4B" w:rsidRDefault="000A557B" w:rsidP="002300CF">
      <w:r w:rsidRPr="00883F4B">
        <w:rPr>
          <w:rFonts w:hint="eastAsia"/>
        </w:rPr>
        <w:t>进入页面后默认第一个</w:t>
      </w:r>
      <w:r>
        <w:rPr>
          <w:rFonts w:hint="eastAsia"/>
        </w:rPr>
        <w:t>输入</w:t>
      </w:r>
      <w:r w:rsidR="009B3927">
        <w:rPr>
          <w:rFonts w:hint="eastAsia"/>
        </w:rPr>
        <w:t>框为焦点，</w:t>
      </w:r>
      <w:r w:rsidR="00A9204D" w:rsidRPr="00A9204D">
        <w:rPr>
          <w:rFonts w:hint="eastAsia"/>
        </w:rPr>
        <w:t>按</w:t>
      </w:r>
      <w:r w:rsidR="00A9204D">
        <w:rPr>
          <w:rFonts w:hint="eastAsia"/>
        </w:rPr>
        <w:t>【</w:t>
      </w:r>
      <w:r w:rsidR="00A9204D" w:rsidRPr="00A9204D">
        <w:t>TAB</w:t>
      </w:r>
      <w:r w:rsidR="00A9204D">
        <w:rPr>
          <w:rFonts w:hint="eastAsia"/>
        </w:rPr>
        <w:t>】</w:t>
      </w:r>
      <w:r w:rsidR="00A9204D" w:rsidRPr="00A9204D">
        <w:rPr>
          <w:rFonts w:hint="eastAsia"/>
        </w:rPr>
        <w:t>键循环切换输入框，焦点离开输入框时进行数据合法性校验，</w:t>
      </w:r>
      <w:r w:rsidR="005E2233">
        <w:rPr>
          <w:rFonts w:hint="eastAsia"/>
        </w:rPr>
        <w:t>如果</w:t>
      </w:r>
      <w:r w:rsidR="00A9204D" w:rsidRPr="00A9204D">
        <w:rPr>
          <w:rFonts w:hint="eastAsia"/>
        </w:rPr>
        <w:t>校验失败</w:t>
      </w:r>
      <w:r w:rsidR="001F27EA" w:rsidRPr="00A9204D">
        <w:rPr>
          <w:rFonts w:hint="eastAsia"/>
        </w:rPr>
        <w:t>特殊标识</w:t>
      </w:r>
      <w:r w:rsidR="00A9204D" w:rsidRPr="00A9204D">
        <w:rPr>
          <w:rFonts w:hint="eastAsia"/>
        </w:rPr>
        <w:t>输入框（红色边框或者浅红色底纹）</w:t>
      </w:r>
      <w:r w:rsidR="005E2233">
        <w:rPr>
          <w:rFonts w:hint="eastAsia"/>
        </w:rPr>
        <w:t>，</w:t>
      </w:r>
      <w:proofErr w:type="gramStart"/>
      <w:r w:rsidR="005E2233">
        <w:t>不</w:t>
      </w:r>
      <w:proofErr w:type="gramEnd"/>
      <w:r w:rsidR="005E2233">
        <w:t>切换至下一输入框</w:t>
      </w:r>
      <w:r w:rsidR="00A9204D">
        <w:rPr>
          <w:rFonts w:hint="eastAsia"/>
        </w:rPr>
        <w:t>。</w:t>
      </w:r>
      <w:r w:rsidR="002300CF">
        <w:br/>
      </w:r>
      <w:r w:rsidR="002300CF">
        <w:rPr>
          <w:rFonts w:hint="eastAsia"/>
        </w:rPr>
        <w:t>【</w:t>
      </w:r>
      <w:r w:rsidR="002300CF">
        <w:rPr>
          <w:rFonts w:hint="eastAsia"/>
        </w:rPr>
        <w:t>TAB</w:t>
      </w:r>
      <w:r w:rsidR="002300CF">
        <w:t>】</w:t>
      </w:r>
      <w:r w:rsidR="002300CF">
        <w:rPr>
          <w:rFonts w:hint="eastAsia"/>
        </w:rPr>
        <w:t>键切换</w:t>
      </w:r>
      <w:r w:rsidR="002300CF">
        <w:t>顺序，在页面内，</w:t>
      </w:r>
      <w:r w:rsidR="002300CF">
        <w:rPr>
          <w:rFonts w:hint="eastAsia"/>
        </w:rPr>
        <w:t>自上</w:t>
      </w:r>
      <w:r w:rsidR="002300CF">
        <w:t>而下</w:t>
      </w:r>
      <w:r w:rsidR="00A9204D">
        <w:rPr>
          <w:rFonts w:hint="eastAsia"/>
        </w:rPr>
        <w:t>，</w:t>
      </w:r>
      <w:r w:rsidR="00A9204D">
        <w:t>自左而右</w:t>
      </w:r>
      <w:r w:rsidR="002300CF">
        <w:t>。</w:t>
      </w:r>
    </w:p>
    <w:p w14:paraId="284C7A51" w14:textId="3536ABDA" w:rsidR="00455A83" w:rsidRDefault="00455A83" w:rsidP="000737E5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提交内容</w:t>
      </w:r>
      <w:r>
        <w:t>：</w:t>
      </w:r>
    </w:p>
    <w:p w14:paraId="5F727E0A" w14:textId="093DA37F" w:rsidR="002300CF" w:rsidRDefault="00455A83" w:rsidP="00254A24">
      <w:r>
        <w:rPr>
          <w:rFonts w:hint="eastAsia"/>
        </w:rPr>
        <w:t>按【确认</w:t>
      </w:r>
      <w:r>
        <w:t>】</w:t>
      </w:r>
      <w:r>
        <w:rPr>
          <w:rFonts w:hint="eastAsia"/>
        </w:rPr>
        <w:t>键</w:t>
      </w:r>
      <w:r>
        <w:t>提交内容，</w:t>
      </w:r>
      <w:r w:rsidR="009973C3">
        <w:rPr>
          <w:rFonts w:hint="eastAsia"/>
        </w:rPr>
        <w:t>提交前</w:t>
      </w:r>
      <w:r w:rsidR="009973C3">
        <w:t>会自动</w:t>
      </w:r>
      <w:r w:rsidR="009973C3">
        <w:rPr>
          <w:rFonts w:hint="eastAsia"/>
        </w:rPr>
        <w:t>检查</w:t>
      </w:r>
      <w:r w:rsidR="009973C3">
        <w:t>数据</w:t>
      </w:r>
      <w:r w:rsidR="009973C3">
        <w:rPr>
          <w:rFonts w:hint="eastAsia"/>
        </w:rPr>
        <w:t>内容</w:t>
      </w:r>
      <w:r w:rsidR="009973C3">
        <w:t>格式是否正确</w:t>
      </w:r>
      <w:r w:rsidR="009973C3">
        <w:rPr>
          <w:rFonts w:hint="eastAsia"/>
        </w:rPr>
        <w:t>。</w:t>
      </w:r>
      <w:r w:rsidR="009973C3">
        <w:t>如果不正确，</w:t>
      </w:r>
      <w:r w:rsidR="009973C3">
        <w:rPr>
          <w:rFonts w:hint="eastAsia"/>
        </w:rPr>
        <w:t>焦点切换至第一处</w:t>
      </w:r>
      <w:r w:rsidR="002300CF">
        <w:rPr>
          <w:rFonts w:hint="eastAsia"/>
        </w:rPr>
        <w:t>不正确</w:t>
      </w:r>
      <w:r w:rsidR="002300CF">
        <w:t>的输入框</w:t>
      </w:r>
      <w:r w:rsidR="00A9204D">
        <w:rPr>
          <w:rFonts w:hint="eastAsia"/>
        </w:rPr>
        <w:t>，</w:t>
      </w:r>
      <w:proofErr w:type="gramStart"/>
      <w:r w:rsidR="00A9204D">
        <w:rPr>
          <w:rFonts w:hint="eastAsia"/>
        </w:rPr>
        <w:t>并</w:t>
      </w:r>
      <w:r w:rsidR="00A9204D" w:rsidRPr="00A9204D">
        <w:rPr>
          <w:rFonts w:hint="eastAsia"/>
        </w:rPr>
        <w:t>特殊</w:t>
      </w:r>
      <w:proofErr w:type="gramEnd"/>
      <w:r w:rsidR="00A9204D" w:rsidRPr="00A9204D">
        <w:rPr>
          <w:rFonts w:hint="eastAsia"/>
        </w:rPr>
        <w:t>标识输入框（红色边框或者浅红色底纹）</w:t>
      </w:r>
      <w:r w:rsidR="002300CF">
        <w:t>。</w:t>
      </w:r>
    </w:p>
    <w:p w14:paraId="134F71F9" w14:textId="5EC7CECD" w:rsidR="003B4FCE" w:rsidRPr="00883F4B" w:rsidRDefault="002300CF" w:rsidP="00254A24">
      <w:r>
        <w:rPr>
          <w:rFonts w:hint="eastAsia"/>
        </w:rPr>
        <w:t>输入</w:t>
      </w:r>
      <w:r>
        <w:t>框类型：</w:t>
      </w:r>
      <w:r w:rsidR="003B4FCE" w:rsidRPr="00883F4B">
        <w:rPr>
          <w:rFonts w:hint="eastAsia"/>
        </w:rPr>
        <w:t>输入</w:t>
      </w:r>
      <w:proofErr w:type="gramStart"/>
      <w:r w:rsidR="003B4FCE" w:rsidRPr="00883F4B">
        <w:rPr>
          <w:rFonts w:hint="eastAsia"/>
        </w:rPr>
        <w:t>框分为</w:t>
      </w:r>
      <w:proofErr w:type="gramEnd"/>
      <w:r w:rsidR="003B4FCE" w:rsidRPr="00883F4B">
        <w:rPr>
          <w:rFonts w:hint="eastAsia"/>
        </w:rPr>
        <w:t>2</w:t>
      </w:r>
      <w:r w:rsidR="003B4FCE" w:rsidRPr="00883F4B">
        <w:rPr>
          <w:rFonts w:hint="eastAsia"/>
        </w:rPr>
        <w:t>种，一种是</w:t>
      </w:r>
      <w:r w:rsidR="005653F5">
        <w:rPr>
          <w:rFonts w:hint="eastAsia"/>
        </w:rPr>
        <w:t>文本框，</w:t>
      </w:r>
      <w:r w:rsidR="00734F33">
        <w:rPr>
          <w:rFonts w:hint="eastAsia"/>
        </w:rPr>
        <w:t>输入范围是</w:t>
      </w:r>
      <w:r w:rsidR="005653F5">
        <w:rPr>
          <w:rFonts w:hint="eastAsia"/>
        </w:rPr>
        <w:t>数字；</w:t>
      </w:r>
      <w:r w:rsidR="003B4FCE" w:rsidRPr="00883F4B">
        <w:rPr>
          <w:rFonts w:hint="eastAsia"/>
        </w:rPr>
        <w:t>另一种为下拉框，</w:t>
      </w:r>
      <w:r w:rsidR="00246A3C">
        <w:rPr>
          <w:rFonts w:hint="eastAsia"/>
        </w:rPr>
        <w:t>激活后</w:t>
      </w:r>
      <w:r w:rsidR="003B4FCE" w:rsidRPr="00883F4B">
        <w:rPr>
          <w:rFonts w:hint="eastAsia"/>
        </w:rPr>
        <w:t>用【↑】【↓】键切换内容。</w:t>
      </w:r>
    </w:p>
    <w:p w14:paraId="69D4107B" w14:textId="77777777" w:rsidR="003B4FCE" w:rsidRPr="00883F4B" w:rsidRDefault="003B4FCE" w:rsidP="00F9489B">
      <w:pPr>
        <w:pStyle w:val="a0"/>
      </w:pPr>
    </w:p>
    <w:p w14:paraId="07893347" w14:textId="7EE9113E" w:rsidR="004A3255" w:rsidRPr="00883F4B" w:rsidRDefault="004A3255" w:rsidP="00C75A6B">
      <w:pPr>
        <w:pStyle w:val="2"/>
      </w:pPr>
      <w:bookmarkStart w:id="327" w:name="_Toc403728052"/>
      <w:r w:rsidRPr="00883F4B">
        <w:rPr>
          <w:rFonts w:hint="eastAsia"/>
        </w:rPr>
        <w:t>开机</w:t>
      </w:r>
      <w:bookmarkEnd w:id="327"/>
    </w:p>
    <w:p w14:paraId="3580D02F" w14:textId="77777777" w:rsidR="004A51C6" w:rsidRDefault="004A51C6" w:rsidP="00C75A6B">
      <w:pPr>
        <w:pStyle w:val="3"/>
      </w:pPr>
      <w:r w:rsidRPr="008A131B">
        <w:rPr>
          <w:rFonts w:hint="eastAsia"/>
        </w:rPr>
        <w:t>终端</w:t>
      </w:r>
      <w:r w:rsidR="002963B2">
        <w:rPr>
          <w:rFonts w:hint="eastAsia"/>
        </w:rPr>
        <w:t>设备</w:t>
      </w:r>
      <w:r w:rsidRPr="008A131B">
        <w:rPr>
          <w:rFonts w:hint="eastAsia"/>
        </w:rPr>
        <w:t>认证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4A51C6" w:rsidRPr="00883F4B" w14:paraId="1216B69A" w14:textId="77777777" w:rsidTr="00C1282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22B94D5" w14:textId="77777777" w:rsidR="004A51C6" w:rsidRPr="00883F4B" w:rsidRDefault="004A51C6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2CF95EA9" w14:textId="77777777" w:rsidR="004A51C6" w:rsidRPr="00883F4B" w:rsidRDefault="004A51C6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75B14478" w14:textId="77777777" w:rsidR="004A51C6" w:rsidRPr="00883F4B" w:rsidRDefault="004A51C6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2C9CAFF3" w14:textId="02EE2D99" w:rsidR="004A51C6" w:rsidRPr="00883F4B" w:rsidRDefault="004A51C6" w:rsidP="00254A24">
            <w:pPr>
              <w:rPr>
                <w:iCs/>
              </w:rPr>
            </w:pPr>
          </w:p>
        </w:tc>
      </w:tr>
      <w:tr w:rsidR="004A51C6" w:rsidRPr="00883F4B" w14:paraId="7981B661" w14:textId="77777777" w:rsidTr="00C1282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0C67E3B4" w14:textId="77777777" w:rsidR="004A51C6" w:rsidRPr="00883F4B" w:rsidRDefault="004A51C6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089714E2" w14:textId="77777777" w:rsidR="004A51C6" w:rsidRPr="00883F4B" w:rsidRDefault="004A51C6" w:rsidP="00254A24">
            <w:pPr>
              <w:rPr>
                <w:iCs/>
              </w:rPr>
            </w:pPr>
            <w:r>
              <w:rPr>
                <w:rFonts w:hint="eastAsia"/>
                <w:iCs/>
              </w:rPr>
              <w:t>终端认证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2708E730" w14:textId="77777777" w:rsidR="004A51C6" w:rsidRPr="00883F4B" w:rsidRDefault="004A51C6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1B99E20C" w14:textId="77777777" w:rsidR="004A51C6" w:rsidRPr="00883F4B" w:rsidRDefault="004A51C6" w:rsidP="00254A24">
            <w:pPr>
              <w:rPr>
                <w:iCs/>
              </w:rPr>
            </w:pPr>
          </w:p>
        </w:tc>
      </w:tr>
      <w:tr w:rsidR="004A51C6" w:rsidRPr="00883F4B" w14:paraId="31DCA9E8" w14:textId="77777777" w:rsidTr="00C1282F">
        <w:trPr>
          <w:trHeight w:val="390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003EA725" w14:textId="77777777" w:rsidR="004A51C6" w:rsidRPr="00883F4B" w:rsidRDefault="004A51C6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7E9EEC50" w14:textId="77777777" w:rsidR="004A51C6" w:rsidRPr="00883F4B" w:rsidRDefault="004A51C6" w:rsidP="00254A24">
            <w:r>
              <w:rPr>
                <w:rFonts w:hint="eastAsia"/>
              </w:rPr>
              <w:t>向主机发送认证请求</w:t>
            </w:r>
            <w:r w:rsidRPr="00883F4B">
              <w:rPr>
                <w:rFonts w:hint="eastAsia"/>
              </w:rPr>
              <w:t>。</w:t>
            </w:r>
          </w:p>
        </w:tc>
      </w:tr>
      <w:tr w:rsidR="004A51C6" w:rsidRPr="00883F4B" w14:paraId="33F92B5F" w14:textId="77777777" w:rsidTr="00C1282F">
        <w:trPr>
          <w:trHeight w:val="420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96F0045" w14:textId="77777777" w:rsidR="004A51C6" w:rsidRPr="00883F4B" w:rsidRDefault="004A51C6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326A52D9" w14:textId="77777777" w:rsidR="004A51C6" w:rsidRPr="00883F4B" w:rsidRDefault="004A51C6" w:rsidP="00254A24">
            <w:pPr>
              <w:rPr>
                <w:iCs/>
              </w:rPr>
            </w:pPr>
            <w:r>
              <w:rPr>
                <w:iCs/>
              </w:rPr>
              <w:t>E</w:t>
            </w:r>
            <w:r>
              <w:rPr>
                <w:rFonts w:hint="eastAsia"/>
                <w:iCs/>
              </w:rPr>
              <w:t>th0</w:t>
            </w:r>
            <w:r>
              <w:rPr>
                <w:rFonts w:hint="eastAsia"/>
                <w:iCs/>
              </w:rPr>
              <w:t>的</w:t>
            </w:r>
            <w:r>
              <w:rPr>
                <w:rFonts w:hint="eastAsia"/>
                <w:iCs/>
              </w:rPr>
              <w:t>MAC</w:t>
            </w:r>
            <w:r>
              <w:rPr>
                <w:rFonts w:hint="eastAsia"/>
                <w:iCs/>
              </w:rPr>
              <w:t>地址</w:t>
            </w:r>
          </w:p>
        </w:tc>
      </w:tr>
      <w:tr w:rsidR="004A51C6" w:rsidRPr="00883F4B" w14:paraId="0E50AE56" w14:textId="77777777" w:rsidTr="00C1282F">
        <w:trPr>
          <w:trHeight w:val="420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9019B7F" w14:textId="77777777" w:rsidR="004A51C6" w:rsidRPr="00883F4B" w:rsidRDefault="004A51C6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4DB75BFC" w14:textId="77777777" w:rsidR="004A51C6" w:rsidRPr="00883F4B" w:rsidRDefault="004A51C6" w:rsidP="00254A24">
            <w:r>
              <w:rPr>
                <w:rFonts w:hint="eastAsia"/>
              </w:rPr>
              <w:t>认证成功或者认证失败</w:t>
            </w:r>
          </w:p>
        </w:tc>
      </w:tr>
      <w:tr w:rsidR="004A51C6" w:rsidRPr="00883F4B" w14:paraId="33C716CF" w14:textId="77777777" w:rsidTr="00C1282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83CE046" w14:textId="77777777" w:rsidR="004A51C6" w:rsidRPr="00883F4B" w:rsidRDefault="004A51C6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6274BEC2" w14:textId="6A3389A1" w:rsidR="004A51C6" w:rsidRPr="00A06BBC" w:rsidRDefault="002300CF" w:rsidP="009C4FF1">
            <w:pPr>
              <w:rPr>
                <w:bCs/>
                <w:iCs/>
              </w:rPr>
            </w:pPr>
            <w:r>
              <w:rPr>
                <w:rFonts w:hint="eastAsia"/>
                <w:noProof/>
                <w:szCs w:val="21"/>
              </w:rPr>
              <w:t>如果</w:t>
            </w:r>
            <w:r w:rsidR="004A51C6">
              <w:rPr>
                <w:rFonts w:hint="eastAsia"/>
                <w:noProof/>
                <w:szCs w:val="21"/>
              </w:rPr>
              <w:t>认证失败</w:t>
            </w:r>
            <w:r>
              <w:rPr>
                <w:rFonts w:hint="eastAsia"/>
                <w:noProof/>
                <w:szCs w:val="21"/>
              </w:rPr>
              <w:t>，在页面</w:t>
            </w:r>
            <w:r>
              <w:rPr>
                <w:noProof/>
                <w:szCs w:val="21"/>
              </w:rPr>
              <w:t>左下</w:t>
            </w:r>
            <w:r>
              <w:rPr>
                <w:rFonts w:hint="eastAsia"/>
                <w:noProof/>
                <w:szCs w:val="21"/>
              </w:rPr>
              <w:t>角给</w:t>
            </w:r>
            <w:r>
              <w:rPr>
                <w:noProof/>
                <w:szCs w:val="21"/>
              </w:rPr>
              <w:t>出</w:t>
            </w:r>
            <w:r>
              <w:rPr>
                <w:rFonts w:hint="eastAsia"/>
                <w:noProof/>
                <w:szCs w:val="21"/>
              </w:rPr>
              <w:t>文字</w:t>
            </w:r>
            <w:r>
              <w:rPr>
                <w:noProof/>
                <w:szCs w:val="21"/>
              </w:rPr>
              <w:t>提示</w:t>
            </w:r>
            <w:r w:rsidR="004A51C6">
              <w:rPr>
                <w:rFonts w:hint="eastAsia"/>
                <w:noProof/>
                <w:szCs w:val="21"/>
              </w:rPr>
              <w:t>。可以按【维护】键进入维护模式。</w:t>
            </w:r>
          </w:p>
        </w:tc>
      </w:tr>
      <w:tr w:rsidR="004A51C6" w:rsidRPr="00883F4B" w14:paraId="114ED1EF" w14:textId="77777777" w:rsidTr="00C1282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7C2C01D" w14:textId="77777777" w:rsidR="004A51C6" w:rsidRPr="00883F4B" w:rsidRDefault="004A51C6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764EBE92" w14:textId="2FF16EF0" w:rsidR="004A51C6" w:rsidRDefault="00FE4DC0" w:rsidP="00254A2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系统</w:t>
            </w:r>
            <w:r>
              <w:rPr>
                <w:bCs/>
                <w:iCs/>
              </w:rPr>
              <w:t>记录的</w:t>
            </w:r>
            <w:r>
              <w:rPr>
                <w:rFonts w:hint="eastAsia"/>
                <w:bCs/>
                <w:iCs/>
              </w:rPr>
              <w:t>终端机状态必须</w:t>
            </w:r>
            <w:r>
              <w:rPr>
                <w:bCs/>
                <w:iCs/>
              </w:rPr>
              <w:t>正常。</w:t>
            </w:r>
          </w:p>
          <w:p w14:paraId="05510C3A" w14:textId="2E7685C5" w:rsidR="00FE4DC0" w:rsidRPr="00883F4B" w:rsidRDefault="00FE4DC0" w:rsidP="00254A2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MAC</w:t>
            </w:r>
            <w:r>
              <w:rPr>
                <w:rFonts w:hint="eastAsia"/>
                <w:bCs/>
                <w:iCs/>
              </w:rPr>
              <w:t>地址</w:t>
            </w:r>
            <w:r>
              <w:rPr>
                <w:bCs/>
                <w:iCs/>
              </w:rPr>
              <w:t>必须已经在系统中添加，否则认证失败。</w:t>
            </w:r>
          </w:p>
        </w:tc>
      </w:tr>
      <w:tr w:rsidR="004A51C6" w:rsidRPr="00883F4B" w14:paraId="73B10D60" w14:textId="77777777" w:rsidTr="00C1282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7D86E88" w14:textId="77777777" w:rsidR="004A51C6" w:rsidRPr="00883F4B" w:rsidRDefault="004A51C6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65150D6D" w14:textId="5C39B14C" w:rsidR="004A51C6" w:rsidRPr="00883F4B" w:rsidRDefault="002300CF" w:rsidP="00254A24">
            <w:r>
              <w:rPr>
                <w:rFonts w:hint="eastAsia"/>
              </w:rPr>
              <w:t>在</w:t>
            </w:r>
            <w:r>
              <w:t>页面左下角</w:t>
            </w:r>
            <w:r>
              <w:rPr>
                <w:rFonts w:hint="eastAsia"/>
              </w:rPr>
              <w:t>给</w:t>
            </w:r>
            <w:r>
              <w:t>出文字提示。</w:t>
            </w:r>
          </w:p>
        </w:tc>
      </w:tr>
    </w:tbl>
    <w:p w14:paraId="6A5B0299" w14:textId="77777777" w:rsidR="004A51C6" w:rsidRDefault="002963B2" w:rsidP="00C75A6B">
      <w:pPr>
        <w:pStyle w:val="3"/>
      </w:pPr>
      <w:r>
        <w:rPr>
          <w:rFonts w:hint="eastAsia"/>
        </w:rPr>
        <w:t>版本校验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513B5" w:rsidRPr="00883F4B" w14:paraId="44BE7E92" w14:textId="77777777" w:rsidTr="004D09C9">
        <w:tc>
          <w:tcPr>
            <w:tcW w:w="1384" w:type="dxa"/>
            <w:shd w:val="clear" w:color="auto" w:fill="D9D9D9"/>
            <w:vAlign w:val="center"/>
          </w:tcPr>
          <w:p w14:paraId="407FA8FC" w14:textId="77777777" w:rsidR="007513B5" w:rsidRPr="00883F4B" w:rsidRDefault="007513B5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7C82999E" w14:textId="77777777" w:rsidR="007513B5" w:rsidRPr="00883F4B" w:rsidRDefault="007513B5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394C4CF1" w14:textId="77777777" w:rsidR="007513B5" w:rsidRPr="00883F4B" w:rsidRDefault="007513B5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3F308DD8" w14:textId="6B93DC54" w:rsidR="007513B5" w:rsidRPr="00883F4B" w:rsidRDefault="007513B5" w:rsidP="00254A24">
            <w:pPr>
              <w:rPr>
                <w:iCs/>
              </w:rPr>
            </w:pPr>
          </w:p>
        </w:tc>
      </w:tr>
      <w:tr w:rsidR="007513B5" w:rsidRPr="00883F4B" w14:paraId="7E472194" w14:textId="77777777" w:rsidTr="004D09C9">
        <w:tc>
          <w:tcPr>
            <w:tcW w:w="1384" w:type="dxa"/>
            <w:shd w:val="clear" w:color="auto" w:fill="D9D9D9"/>
            <w:vAlign w:val="center"/>
          </w:tcPr>
          <w:p w14:paraId="5B0A7E7B" w14:textId="77777777" w:rsidR="007513B5" w:rsidRPr="00883F4B" w:rsidRDefault="007513B5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3CA30D8D" w14:textId="2C538EB9" w:rsidR="007513B5" w:rsidRPr="00883F4B" w:rsidRDefault="002300CF" w:rsidP="00254A24">
            <w:pPr>
              <w:rPr>
                <w:iCs/>
              </w:rPr>
            </w:pPr>
            <w:r>
              <w:rPr>
                <w:rFonts w:hint="eastAsia"/>
                <w:iCs/>
              </w:rPr>
              <w:t>校验</w:t>
            </w:r>
            <w:r>
              <w:rPr>
                <w:iCs/>
              </w:rPr>
              <w:t>终端机版本信息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564B9E08" w14:textId="77777777" w:rsidR="007513B5" w:rsidRPr="00883F4B" w:rsidRDefault="007513B5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2DFA8182" w14:textId="77777777" w:rsidR="007513B5" w:rsidRPr="00883F4B" w:rsidRDefault="007513B5" w:rsidP="00254A24">
            <w:pPr>
              <w:rPr>
                <w:iCs/>
              </w:rPr>
            </w:pPr>
          </w:p>
        </w:tc>
      </w:tr>
      <w:tr w:rsidR="007513B5" w:rsidRPr="00883F4B" w14:paraId="27225111" w14:textId="77777777" w:rsidTr="004D09C9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09E0244E" w14:textId="77777777" w:rsidR="007513B5" w:rsidRPr="00883F4B" w:rsidRDefault="007513B5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76DD696C" w14:textId="731B1169" w:rsidR="007513B5" w:rsidRPr="00883F4B" w:rsidRDefault="002300CF" w:rsidP="00254A24">
            <w:r>
              <w:rPr>
                <w:rFonts w:hint="eastAsia"/>
              </w:rPr>
              <w:t>终端软件</w:t>
            </w:r>
            <w:r w:rsidR="007513B5">
              <w:rPr>
                <w:rFonts w:hint="eastAsia"/>
              </w:rPr>
              <w:t>向主机发送</w:t>
            </w:r>
            <w:r>
              <w:rPr>
                <w:rFonts w:hint="eastAsia"/>
              </w:rPr>
              <w:t>自身</w:t>
            </w:r>
            <w:r>
              <w:t>当前</w:t>
            </w:r>
            <w:r w:rsidR="007513B5">
              <w:rPr>
                <w:rFonts w:hint="eastAsia"/>
              </w:rPr>
              <w:t>版本信息</w:t>
            </w:r>
            <w:r w:rsidR="007513B5" w:rsidRPr="00883F4B">
              <w:rPr>
                <w:rFonts w:hint="eastAsia"/>
              </w:rPr>
              <w:t>。</w:t>
            </w:r>
          </w:p>
        </w:tc>
      </w:tr>
      <w:tr w:rsidR="007513B5" w:rsidRPr="00883F4B" w14:paraId="0C431C73" w14:textId="77777777" w:rsidTr="004D09C9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6A8CC454" w14:textId="77777777" w:rsidR="007513B5" w:rsidRPr="00883F4B" w:rsidRDefault="007513B5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3554AB79" w14:textId="77777777" w:rsidR="007513B5" w:rsidRPr="00883F4B" w:rsidRDefault="007513B5" w:rsidP="00254A24">
            <w:pPr>
              <w:rPr>
                <w:iCs/>
              </w:rPr>
            </w:pPr>
            <w:r>
              <w:rPr>
                <w:rFonts w:hint="eastAsia"/>
                <w:iCs/>
              </w:rPr>
              <w:t>终端软件版本号</w:t>
            </w:r>
          </w:p>
        </w:tc>
      </w:tr>
      <w:tr w:rsidR="007513B5" w:rsidRPr="00883F4B" w14:paraId="6F1F060B" w14:textId="77777777" w:rsidTr="004D09C9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05A712F1" w14:textId="77777777" w:rsidR="007513B5" w:rsidRPr="00883F4B" w:rsidRDefault="007513B5" w:rsidP="00254A24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758E4CA3" w14:textId="77777777" w:rsidR="007513B5" w:rsidRPr="00883F4B" w:rsidRDefault="007513B5" w:rsidP="00254A24">
            <w:r>
              <w:rPr>
                <w:rFonts w:hint="eastAsia"/>
              </w:rPr>
              <w:t>校验成功或校验失败</w:t>
            </w:r>
          </w:p>
        </w:tc>
      </w:tr>
      <w:tr w:rsidR="007513B5" w:rsidRPr="00883F4B" w14:paraId="507A9D38" w14:textId="77777777" w:rsidTr="004D09C9">
        <w:tc>
          <w:tcPr>
            <w:tcW w:w="1384" w:type="dxa"/>
            <w:shd w:val="clear" w:color="auto" w:fill="D9D9D9"/>
            <w:vAlign w:val="center"/>
          </w:tcPr>
          <w:p w14:paraId="1437C584" w14:textId="77777777" w:rsidR="007513B5" w:rsidRPr="00883F4B" w:rsidRDefault="007513B5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3AA1139F" w14:textId="52ED06DA" w:rsidR="007513B5" w:rsidRPr="00A06BBC" w:rsidRDefault="002300CF" w:rsidP="00DA2E10">
            <w:pPr>
              <w:rPr>
                <w:bCs/>
                <w:iCs/>
              </w:rPr>
            </w:pPr>
            <w:r>
              <w:rPr>
                <w:rFonts w:hint="eastAsia"/>
                <w:noProof/>
                <w:szCs w:val="21"/>
              </w:rPr>
              <w:t>如果校验失败，在页面</w:t>
            </w:r>
            <w:r>
              <w:rPr>
                <w:noProof/>
                <w:szCs w:val="21"/>
              </w:rPr>
              <w:t>左下</w:t>
            </w:r>
            <w:r>
              <w:rPr>
                <w:rFonts w:hint="eastAsia"/>
                <w:noProof/>
                <w:szCs w:val="21"/>
              </w:rPr>
              <w:t>角给</w:t>
            </w:r>
            <w:r>
              <w:rPr>
                <w:noProof/>
                <w:szCs w:val="21"/>
              </w:rPr>
              <w:t>出</w:t>
            </w:r>
            <w:r>
              <w:rPr>
                <w:rFonts w:hint="eastAsia"/>
                <w:noProof/>
                <w:szCs w:val="21"/>
              </w:rPr>
              <w:t>文字</w:t>
            </w:r>
            <w:r>
              <w:rPr>
                <w:noProof/>
                <w:szCs w:val="21"/>
              </w:rPr>
              <w:t>提示</w:t>
            </w:r>
            <w:r>
              <w:rPr>
                <w:rFonts w:hint="eastAsia"/>
                <w:noProof/>
                <w:szCs w:val="21"/>
              </w:rPr>
              <w:t>。</w:t>
            </w:r>
          </w:p>
        </w:tc>
      </w:tr>
      <w:tr w:rsidR="007513B5" w:rsidRPr="00883F4B" w14:paraId="5AE079ED" w14:textId="77777777" w:rsidTr="00254A24">
        <w:trPr>
          <w:trHeight w:val="562"/>
        </w:trPr>
        <w:tc>
          <w:tcPr>
            <w:tcW w:w="1384" w:type="dxa"/>
            <w:shd w:val="clear" w:color="auto" w:fill="D9D9D9"/>
            <w:vAlign w:val="center"/>
          </w:tcPr>
          <w:p w14:paraId="0AEE3AC0" w14:textId="77777777" w:rsidR="007513B5" w:rsidRPr="00883F4B" w:rsidRDefault="007513B5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70507D36" w14:textId="77777777" w:rsidR="007513B5" w:rsidRPr="00883F4B" w:rsidRDefault="007513B5" w:rsidP="00254A2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7513B5" w:rsidRPr="00883F4B" w14:paraId="45236716" w14:textId="77777777" w:rsidTr="004D09C9">
        <w:tc>
          <w:tcPr>
            <w:tcW w:w="1384" w:type="dxa"/>
            <w:shd w:val="clear" w:color="auto" w:fill="D9D9D9"/>
            <w:vAlign w:val="center"/>
          </w:tcPr>
          <w:p w14:paraId="70B255EE" w14:textId="77777777" w:rsidR="007513B5" w:rsidRPr="00883F4B" w:rsidRDefault="007513B5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04978DB1" w14:textId="691DBBEF" w:rsidR="007513B5" w:rsidRPr="00883F4B" w:rsidRDefault="002300CF" w:rsidP="00254A24">
            <w:r>
              <w:rPr>
                <w:rFonts w:hint="eastAsia"/>
              </w:rPr>
              <w:t>在</w:t>
            </w:r>
            <w:r>
              <w:t>页面左下角</w:t>
            </w:r>
            <w:r>
              <w:rPr>
                <w:rFonts w:hint="eastAsia"/>
              </w:rPr>
              <w:t>给</w:t>
            </w:r>
            <w:r>
              <w:t>出文字提示。</w:t>
            </w:r>
          </w:p>
        </w:tc>
      </w:tr>
    </w:tbl>
    <w:p w14:paraId="1CF70F2E" w14:textId="77777777" w:rsidR="00321964" w:rsidRPr="002963B2" w:rsidRDefault="005E3436" w:rsidP="00C75A6B">
      <w:pPr>
        <w:pStyle w:val="3"/>
      </w:pPr>
      <w:r w:rsidRPr="00883F4B">
        <w:rPr>
          <w:rFonts w:hint="eastAsia"/>
        </w:rPr>
        <w:t>用户登录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6E3696" w:rsidRPr="00883F4B" w14:paraId="01D77819" w14:textId="77777777" w:rsidTr="008924EE">
        <w:tc>
          <w:tcPr>
            <w:tcW w:w="1384" w:type="dxa"/>
            <w:shd w:val="clear" w:color="auto" w:fill="D9D9D9"/>
            <w:vAlign w:val="center"/>
          </w:tcPr>
          <w:p w14:paraId="4D0E11EE" w14:textId="77777777" w:rsidR="006E3696" w:rsidRPr="00883F4B" w:rsidRDefault="006E3696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2FD2B679" w14:textId="77777777" w:rsidR="006E3696" w:rsidRPr="00883F4B" w:rsidRDefault="006E3696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41AEFFB9" w14:textId="77777777" w:rsidR="006E3696" w:rsidRPr="00883F4B" w:rsidRDefault="006E3696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719525C9" w14:textId="2FF1DC64" w:rsidR="006E3696" w:rsidRPr="00883F4B" w:rsidRDefault="006E3696" w:rsidP="00254A24">
            <w:pPr>
              <w:rPr>
                <w:iCs/>
              </w:rPr>
            </w:pPr>
          </w:p>
        </w:tc>
      </w:tr>
      <w:tr w:rsidR="006E3696" w:rsidRPr="00883F4B" w14:paraId="140BC172" w14:textId="77777777" w:rsidTr="008924EE">
        <w:tc>
          <w:tcPr>
            <w:tcW w:w="1384" w:type="dxa"/>
            <w:shd w:val="clear" w:color="auto" w:fill="D9D9D9"/>
            <w:vAlign w:val="center"/>
          </w:tcPr>
          <w:p w14:paraId="42271619" w14:textId="77777777" w:rsidR="006E3696" w:rsidRPr="00883F4B" w:rsidRDefault="006E3696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70878DB4" w14:textId="77777777" w:rsidR="006E3696" w:rsidRPr="00883F4B" w:rsidRDefault="006E3696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用户登录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1B543452" w14:textId="77777777" w:rsidR="006E3696" w:rsidRPr="00883F4B" w:rsidRDefault="006E3696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0867E012" w14:textId="77777777" w:rsidR="006E3696" w:rsidRPr="00883F4B" w:rsidRDefault="006E3696" w:rsidP="00254A24">
            <w:pPr>
              <w:rPr>
                <w:iCs/>
              </w:rPr>
            </w:pPr>
          </w:p>
        </w:tc>
      </w:tr>
      <w:tr w:rsidR="006E3696" w:rsidRPr="00883F4B" w14:paraId="09381D50" w14:textId="77777777" w:rsidTr="008924EE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22090104" w14:textId="77777777" w:rsidR="006E3696" w:rsidRPr="00883F4B" w:rsidRDefault="006E3696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4E78BEAF" w14:textId="39725F1C" w:rsidR="006E3696" w:rsidRPr="00883F4B" w:rsidRDefault="002300CF" w:rsidP="00254A24">
            <w:r>
              <w:rPr>
                <w:rFonts w:hint="eastAsia"/>
              </w:rPr>
              <w:t>终端</w:t>
            </w:r>
            <w:r>
              <w:t>软件完成设备认证、版本校验后</w:t>
            </w:r>
            <w:r>
              <w:rPr>
                <w:rFonts w:hint="eastAsia"/>
              </w:rPr>
              <w:t>，</w:t>
            </w:r>
            <w:r w:rsidR="006E3696" w:rsidRPr="00883F4B">
              <w:rPr>
                <w:rFonts w:hint="eastAsia"/>
              </w:rPr>
              <w:t>进入用户登录功能。</w:t>
            </w:r>
          </w:p>
        </w:tc>
      </w:tr>
      <w:tr w:rsidR="006E3696" w:rsidRPr="00883F4B" w14:paraId="7DC6EB58" w14:textId="77777777" w:rsidTr="008924E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48C94274" w14:textId="77777777" w:rsidR="006E3696" w:rsidRPr="00883F4B" w:rsidRDefault="006E3696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6DFED536" w14:textId="172DB08F" w:rsidR="0070763D" w:rsidRPr="00A13C39" w:rsidRDefault="005D280E" w:rsidP="00A13C39">
            <w:pPr>
              <w:pStyle w:val="af4"/>
              <w:numPr>
                <w:ilvl w:val="0"/>
                <w:numId w:val="25"/>
              </w:numPr>
              <w:ind w:firstLineChars="0"/>
              <w:rPr>
                <w:iCs/>
              </w:rPr>
            </w:pPr>
            <w:r>
              <w:rPr>
                <w:rFonts w:hint="eastAsia"/>
                <w:iCs/>
              </w:rPr>
              <w:t>销售员</w:t>
            </w:r>
            <w:r w:rsidR="0070763D" w:rsidRPr="00A13C39">
              <w:rPr>
                <w:rFonts w:hint="eastAsia"/>
                <w:iCs/>
              </w:rPr>
              <w:t>：</w:t>
            </w:r>
            <w:r w:rsidR="00A20F5C">
              <w:rPr>
                <w:rFonts w:hint="eastAsia"/>
                <w:iCs/>
              </w:rPr>
              <w:t>最多</w:t>
            </w:r>
            <w:r w:rsidR="00BF04A1">
              <w:rPr>
                <w:rFonts w:hint="eastAsia"/>
                <w:noProof/>
                <w:szCs w:val="21"/>
              </w:rPr>
              <w:t>8</w:t>
            </w:r>
            <w:r w:rsidR="008924EE" w:rsidRPr="00A13C39">
              <w:rPr>
                <w:rFonts w:hint="eastAsia"/>
                <w:noProof/>
                <w:szCs w:val="21"/>
              </w:rPr>
              <w:t>位数字</w:t>
            </w:r>
          </w:p>
          <w:p w14:paraId="6446736C" w14:textId="77777777" w:rsidR="0070763D" w:rsidRPr="00A13C39" w:rsidRDefault="0070763D" w:rsidP="00A13C39">
            <w:pPr>
              <w:pStyle w:val="af4"/>
              <w:numPr>
                <w:ilvl w:val="0"/>
                <w:numId w:val="25"/>
              </w:numPr>
              <w:ind w:firstLineChars="0"/>
              <w:rPr>
                <w:iCs/>
              </w:rPr>
            </w:pPr>
            <w:r w:rsidRPr="00A13C39">
              <w:rPr>
                <w:rFonts w:hint="eastAsia"/>
                <w:iCs/>
              </w:rPr>
              <w:t>密码：</w:t>
            </w:r>
            <w:r w:rsidR="008924EE" w:rsidRPr="00A13C39">
              <w:rPr>
                <w:rFonts w:hint="eastAsia"/>
                <w:iCs/>
              </w:rPr>
              <w:t>6</w:t>
            </w:r>
            <w:r w:rsidR="002963B2" w:rsidRPr="00A13C39">
              <w:rPr>
                <w:rFonts w:hint="eastAsia"/>
                <w:iCs/>
              </w:rPr>
              <w:t>位</w:t>
            </w:r>
            <w:r w:rsidR="008924EE" w:rsidRPr="00A13C39">
              <w:rPr>
                <w:rFonts w:hint="eastAsia"/>
                <w:iCs/>
              </w:rPr>
              <w:t>数字</w:t>
            </w:r>
          </w:p>
        </w:tc>
      </w:tr>
      <w:tr w:rsidR="006E3696" w:rsidRPr="00883F4B" w14:paraId="31CEED85" w14:textId="77777777" w:rsidTr="008924EE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533F8B80" w14:textId="77777777" w:rsidR="006E3696" w:rsidRPr="00883F4B" w:rsidRDefault="006E3696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47D78325" w14:textId="20956DD2" w:rsidR="006E3696" w:rsidRPr="00883F4B" w:rsidRDefault="008924EE" w:rsidP="00254A24">
            <w:r w:rsidRPr="00883F4B">
              <w:rPr>
                <w:rFonts w:hint="eastAsia"/>
              </w:rPr>
              <w:t>成功登录后进入游戏页面。</w:t>
            </w:r>
          </w:p>
        </w:tc>
      </w:tr>
      <w:tr w:rsidR="006E3696" w:rsidRPr="00883F4B" w14:paraId="49EEB110" w14:textId="77777777" w:rsidTr="008924EE">
        <w:tc>
          <w:tcPr>
            <w:tcW w:w="1384" w:type="dxa"/>
            <w:shd w:val="clear" w:color="auto" w:fill="D9D9D9"/>
            <w:vAlign w:val="center"/>
          </w:tcPr>
          <w:p w14:paraId="6A7AE14E" w14:textId="77777777" w:rsidR="006E3696" w:rsidRPr="00883F4B" w:rsidRDefault="006E3696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07224CF3" w14:textId="1F818675" w:rsidR="00FE4DC0" w:rsidRPr="00FE4DC0" w:rsidRDefault="00A13C39" w:rsidP="00FE4DC0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无</w:t>
            </w:r>
          </w:p>
        </w:tc>
      </w:tr>
      <w:tr w:rsidR="006E3696" w:rsidRPr="00883F4B" w14:paraId="70744CD9" w14:textId="77777777" w:rsidTr="008924EE">
        <w:tc>
          <w:tcPr>
            <w:tcW w:w="1384" w:type="dxa"/>
            <w:shd w:val="clear" w:color="auto" w:fill="D9D9D9"/>
            <w:vAlign w:val="center"/>
          </w:tcPr>
          <w:p w14:paraId="650B81C9" w14:textId="77777777" w:rsidR="006E3696" w:rsidRPr="00883F4B" w:rsidRDefault="006E3696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24305014" w14:textId="106DC6BE" w:rsidR="00FE4DC0" w:rsidRDefault="00FE4DC0" w:rsidP="00254A2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销售员</w:t>
            </w:r>
            <w:r>
              <w:rPr>
                <w:bCs/>
                <w:iCs/>
              </w:rPr>
              <w:t>与登录终端机应属于同一销售站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且销售</w:t>
            </w:r>
            <w:proofErr w:type="gramStart"/>
            <w:r>
              <w:rPr>
                <w:bCs/>
                <w:iCs/>
              </w:rPr>
              <w:t>站状态</w:t>
            </w:r>
            <w:proofErr w:type="gramEnd"/>
            <w:r>
              <w:rPr>
                <w:bCs/>
                <w:iCs/>
              </w:rPr>
              <w:t>正常</w:t>
            </w:r>
            <w:r>
              <w:rPr>
                <w:rFonts w:hint="eastAsia"/>
                <w:bCs/>
                <w:iCs/>
              </w:rPr>
              <w:t>；</w:t>
            </w:r>
          </w:p>
          <w:p w14:paraId="514FD22C" w14:textId="472B85A9" w:rsidR="00FE4DC0" w:rsidRDefault="00FE4DC0" w:rsidP="00254A2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系统</w:t>
            </w:r>
            <w:r>
              <w:rPr>
                <w:bCs/>
                <w:iCs/>
              </w:rPr>
              <w:t>记录的</w:t>
            </w:r>
            <w:r>
              <w:rPr>
                <w:rFonts w:hint="eastAsia"/>
                <w:bCs/>
                <w:iCs/>
              </w:rPr>
              <w:t>销售员状态、</w:t>
            </w:r>
            <w:r>
              <w:rPr>
                <w:bCs/>
                <w:iCs/>
              </w:rPr>
              <w:t>终端机状态</w:t>
            </w:r>
            <w:r>
              <w:rPr>
                <w:rFonts w:hint="eastAsia"/>
                <w:bCs/>
                <w:iCs/>
              </w:rPr>
              <w:t>必须</w:t>
            </w:r>
            <w:r>
              <w:rPr>
                <w:bCs/>
                <w:iCs/>
              </w:rPr>
              <w:t>正常</w:t>
            </w:r>
            <w:r>
              <w:rPr>
                <w:rFonts w:hint="eastAsia"/>
                <w:bCs/>
                <w:iCs/>
              </w:rPr>
              <w:t>；</w:t>
            </w:r>
          </w:p>
          <w:p w14:paraId="36F95914" w14:textId="77777777" w:rsidR="006E3696" w:rsidRDefault="00FE4DC0" w:rsidP="00254A2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需校验登录</w:t>
            </w:r>
            <w:r w:rsidR="005D280E">
              <w:rPr>
                <w:bCs/>
                <w:iCs/>
              </w:rPr>
              <w:t>销售员</w:t>
            </w:r>
            <w:r>
              <w:rPr>
                <w:rFonts w:hint="eastAsia"/>
                <w:bCs/>
                <w:iCs/>
              </w:rPr>
              <w:t>密码</w:t>
            </w:r>
            <w:r>
              <w:rPr>
                <w:bCs/>
                <w:iCs/>
              </w:rPr>
              <w:t>和密码一致</w:t>
            </w:r>
            <w:r>
              <w:rPr>
                <w:rFonts w:hint="eastAsia"/>
                <w:bCs/>
                <w:iCs/>
              </w:rPr>
              <w:t>；</w:t>
            </w:r>
          </w:p>
          <w:p w14:paraId="057EE719" w14:textId="79528D52" w:rsidR="00BF04A1" w:rsidRPr="00883F4B" w:rsidRDefault="00BF04A1" w:rsidP="00254A24">
            <w:pPr>
              <w:rPr>
                <w:bCs/>
                <w:iCs/>
              </w:rPr>
            </w:pPr>
            <w:r>
              <w:rPr>
                <w:bCs/>
                <w:iCs/>
              </w:rPr>
              <w:t>新建销售站时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默认给出的销售员账号登录时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可输入最多</w:t>
            </w:r>
            <w:r>
              <w:rPr>
                <w:rFonts w:hint="eastAsia"/>
                <w:bCs/>
                <w:iCs/>
              </w:rPr>
              <w:t>8</w:t>
            </w:r>
            <w:r>
              <w:rPr>
                <w:rFonts w:hint="eastAsia"/>
                <w:bCs/>
                <w:iCs/>
              </w:rPr>
              <w:t>位数字；</w:t>
            </w:r>
          </w:p>
        </w:tc>
      </w:tr>
      <w:tr w:rsidR="006E3696" w:rsidRPr="00883F4B" w14:paraId="62F0CA0C" w14:textId="77777777" w:rsidTr="008924EE">
        <w:tc>
          <w:tcPr>
            <w:tcW w:w="1384" w:type="dxa"/>
            <w:shd w:val="clear" w:color="auto" w:fill="D9D9D9"/>
            <w:vAlign w:val="center"/>
          </w:tcPr>
          <w:p w14:paraId="38B50576" w14:textId="77777777" w:rsidR="006E3696" w:rsidRPr="00883F4B" w:rsidRDefault="006E3696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139F579C" w14:textId="0A5541B7" w:rsidR="0008535E" w:rsidRPr="00883F4B" w:rsidRDefault="00FE4DC0" w:rsidP="00254A24">
            <w:r>
              <w:rPr>
                <w:rFonts w:hint="eastAsia"/>
              </w:rPr>
              <w:t>无</w:t>
            </w:r>
          </w:p>
        </w:tc>
      </w:tr>
    </w:tbl>
    <w:p w14:paraId="4A84080C" w14:textId="77777777" w:rsidR="004E3835" w:rsidRDefault="004E3835" w:rsidP="00C75A6B">
      <w:pPr>
        <w:pStyle w:val="3"/>
      </w:pPr>
      <w:r>
        <w:rPr>
          <w:rFonts w:hint="eastAsia"/>
        </w:rPr>
        <w:t>签退</w:t>
      </w:r>
      <w:r>
        <w:t>原有</w:t>
      </w:r>
      <w:r>
        <w:rPr>
          <w:rFonts w:hint="eastAsia"/>
        </w:rPr>
        <w:t>销售员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4E3835" w:rsidRPr="00883F4B" w14:paraId="447A7A68" w14:textId="77777777" w:rsidTr="004E3835">
        <w:tc>
          <w:tcPr>
            <w:tcW w:w="1384" w:type="dxa"/>
            <w:shd w:val="clear" w:color="auto" w:fill="D9D9D9"/>
            <w:vAlign w:val="center"/>
          </w:tcPr>
          <w:p w14:paraId="46359E75" w14:textId="77777777" w:rsidR="004E3835" w:rsidRPr="00883F4B" w:rsidRDefault="004E3835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120CD023" w14:textId="77777777" w:rsidR="004E3835" w:rsidRPr="00883F4B" w:rsidRDefault="004E3835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10999C32" w14:textId="77777777" w:rsidR="004E3835" w:rsidRPr="00883F4B" w:rsidRDefault="004E3835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7009D698" w14:textId="33824D22" w:rsidR="004E3835" w:rsidRPr="00883F4B" w:rsidRDefault="004E3835" w:rsidP="00254A24">
            <w:pPr>
              <w:rPr>
                <w:iCs/>
              </w:rPr>
            </w:pPr>
          </w:p>
        </w:tc>
      </w:tr>
      <w:tr w:rsidR="004E3835" w:rsidRPr="00883F4B" w14:paraId="45745EBE" w14:textId="77777777" w:rsidTr="004E3835">
        <w:tc>
          <w:tcPr>
            <w:tcW w:w="1384" w:type="dxa"/>
            <w:shd w:val="clear" w:color="auto" w:fill="D9D9D9"/>
            <w:vAlign w:val="center"/>
          </w:tcPr>
          <w:p w14:paraId="29B6C4EB" w14:textId="77777777" w:rsidR="004E3835" w:rsidRPr="00883F4B" w:rsidRDefault="004E3835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63AD3CBE" w14:textId="77777777" w:rsidR="004E3835" w:rsidRPr="00883F4B" w:rsidRDefault="004E3835" w:rsidP="00254A24">
            <w:pPr>
              <w:rPr>
                <w:iCs/>
              </w:rPr>
            </w:pPr>
            <w:proofErr w:type="gramStart"/>
            <w:r>
              <w:rPr>
                <w:rFonts w:hint="eastAsia"/>
                <w:iCs/>
              </w:rPr>
              <w:t>签退原有</w:t>
            </w:r>
            <w:proofErr w:type="gramEnd"/>
            <w:r>
              <w:rPr>
                <w:iCs/>
              </w:rPr>
              <w:t>销售员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080028E8" w14:textId="77777777" w:rsidR="004E3835" w:rsidRPr="00883F4B" w:rsidRDefault="004E3835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092E04A2" w14:textId="77777777" w:rsidR="004E3835" w:rsidRPr="00883F4B" w:rsidRDefault="004E3835" w:rsidP="00254A24">
            <w:pPr>
              <w:rPr>
                <w:iCs/>
              </w:rPr>
            </w:pPr>
          </w:p>
        </w:tc>
      </w:tr>
      <w:tr w:rsidR="004E3835" w:rsidRPr="00883F4B" w14:paraId="58DFD910" w14:textId="77777777" w:rsidTr="004E3835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1C637917" w14:textId="77777777" w:rsidR="004E3835" w:rsidRPr="00883F4B" w:rsidRDefault="004E3835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2F292792" w14:textId="4D3EBDED" w:rsidR="004E3835" w:rsidRPr="00883F4B" w:rsidRDefault="00C75337" w:rsidP="00254A24">
            <w:r>
              <w:rPr>
                <w:rFonts w:hint="eastAsia"/>
              </w:rPr>
              <w:t>销售员</w:t>
            </w:r>
            <w:r>
              <w:t>登录时，</w:t>
            </w:r>
            <w:r>
              <w:rPr>
                <w:rFonts w:hint="eastAsia"/>
              </w:rPr>
              <w:t>如果前一</w:t>
            </w:r>
            <w:r>
              <w:t>销售员未</w:t>
            </w:r>
            <w:r>
              <w:rPr>
                <w:rFonts w:hint="eastAsia"/>
              </w:rPr>
              <w:t>签退，</w:t>
            </w:r>
            <w:r>
              <w:t>给出</w:t>
            </w:r>
            <w:r>
              <w:rPr>
                <w:rFonts w:hint="eastAsia"/>
              </w:rPr>
              <w:t>已被</w:t>
            </w:r>
            <w:r>
              <w:t>登录提示</w:t>
            </w:r>
            <w:r w:rsidR="00892C21">
              <w:rPr>
                <w:rFonts w:hint="eastAsia"/>
              </w:rPr>
              <w:t>。如果</w:t>
            </w:r>
            <w:r>
              <w:rPr>
                <w:rFonts w:hint="eastAsia"/>
              </w:rPr>
              <w:t>继续</w:t>
            </w:r>
            <w:r w:rsidR="00892C21">
              <w:rPr>
                <w:rFonts w:hint="eastAsia"/>
              </w:rPr>
              <w:t>确认</w:t>
            </w:r>
            <w:r>
              <w:t>操作，则</w:t>
            </w:r>
            <w:proofErr w:type="gramStart"/>
            <w:r>
              <w:t>签退前</w:t>
            </w:r>
            <w:proofErr w:type="gramEnd"/>
            <w:r>
              <w:t>一销售员，完成本次销售员登录</w:t>
            </w:r>
          </w:p>
        </w:tc>
      </w:tr>
      <w:tr w:rsidR="004E3835" w:rsidRPr="00883F4B" w14:paraId="4E9DEE52" w14:textId="77777777" w:rsidTr="004E383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1E973087" w14:textId="77777777" w:rsidR="004E3835" w:rsidRPr="00883F4B" w:rsidRDefault="004E3835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292D6C3B" w14:textId="760343AE" w:rsidR="004E3835" w:rsidRPr="00883F4B" w:rsidRDefault="00FE4DC0" w:rsidP="00254A24">
            <w:pPr>
              <w:rPr>
                <w:iCs/>
              </w:rPr>
            </w:pPr>
            <w:r>
              <w:rPr>
                <w:rFonts w:hint="eastAsia"/>
                <w:iCs/>
              </w:rPr>
              <w:t>登录</w:t>
            </w:r>
            <w:r>
              <w:rPr>
                <w:iCs/>
              </w:rPr>
              <w:t>操作</w:t>
            </w:r>
          </w:p>
        </w:tc>
      </w:tr>
      <w:tr w:rsidR="004E3835" w:rsidRPr="00883F4B" w14:paraId="477FF0CE" w14:textId="77777777" w:rsidTr="004E383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1BCCA64B" w14:textId="77777777" w:rsidR="004E3835" w:rsidRPr="00883F4B" w:rsidRDefault="004E3835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1514514F" w14:textId="7D5E484D" w:rsidR="004E3835" w:rsidRPr="00883F4B" w:rsidRDefault="003410D3" w:rsidP="00254A24">
            <w:r>
              <w:rPr>
                <w:rFonts w:hint="eastAsia"/>
              </w:rPr>
              <w:t>完成</w:t>
            </w:r>
            <w:r>
              <w:t>登录</w:t>
            </w:r>
            <w:r>
              <w:rPr>
                <w:rFonts w:hint="eastAsia"/>
              </w:rPr>
              <w:t>，</w:t>
            </w:r>
            <w:r>
              <w:t>或取消登录</w:t>
            </w:r>
          </w:p>
        </w:tc>
      </w:tr>
      <w:tr w:rsidR="004E3835" w:rsidRPr="00883F4B" w14:paraId="7288963E" w14:textId="77777777" w:rsidTr="004E3835">
        <w:tc>
          <w:tcPr>
            <w:tcW w:w="1384" w:type="dxa"/>
            <w:shd w:val="clear" w:color="auto" w:fill="D9D9D9"/>
            <w:vAlign w:val="center"/>
          </w:tcPr>
          <w:p w14:paraId="1245F604" w14:textId="77777777" w:rsidR="004E3835" w:rsidRPr="00883F4B" w:rsidRDefault="004E3835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20FBAF80" w14:textId="4C669FF2" w:rsidR="004E3835" w:rsidRPr="00A06BBC" w:rsidRDefault="00892C21" w:rsidP="00254A2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4E3835" w:rsidRPr="00883F4B" w14:paraId="08A9AE55" w14:textId="77777777" w:rsidTr="004E3835">
        <w:tc>
          <w:tcPr>
            <w:tcW w:w="1384" w:type="dxa"/>
            <w:shd w:val="clear" w:color="auto" w:fill="D9D9D9"/>
            <w:vAlign w:val="center"/>
          </w:tcPr>
          <w:p w14:paraId="7CF8B311" w14:textId="77777777" w:rsidR="004E3835" w:rsidRPr="00883F4B" w:rsidRDefault="004E3835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6BFA9EC4" w14:textId="77777777" w:rsidR="004E3835" w:rsidRPr="00883F4B" w:rsidRDefault="004E3835" w:rsidP="00254A24">
            <w:pPr>
              <w:rPr>
                <w:bCs/>
                <w:iCs/>
              </w:rPr>
            </w:pPr>
            <w:r w:rsidRPr="00883F4B">
              <w:rPr>
                <w:rFonts w:hint="eastAsia"/>
                <w:bCs/>
                <w:iCs/>
              </w:rPr>
              <w:t>无</w:t>
            </w:r>
          </w:p>
        </w:tc>
      </w:tr>
      <w:tr w:rsidR="004E3835" w:rsidRPr="00883F4B" w14:paraId="2EE54239" w14:textId="77777777" w:rsidTr="004E3835">
        <w:tc>
          <w:tcPr>
            <w:tcW w:w="1384" w:type="dxa"/>
            <w:shd w:val="clear" w:color="auto" w:fill="D9D9D9"/>
            <w:vAlign w:val="center"/>
          </w:tcPr>
          <w:p w14:paraId="7091A05C" w14:textId="77777777" w:rsidR="004E3835" w:rsidRPr="00883F4B" w:rsidRDefault="004E3835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1DC1CD14" w14:textId="1812D717" w:rsidR="004E3835" w:rsidRPr="00883F4B" w:rsidRDefault="00892C21" w:rsidP="00254A24">
            <w:r>
              <w:rPr>
                <w:rFonts w:hint="eastAsia"/>
              </w:rPr>
              <w:t>无</w:t>
            </w:r>
          </w:p>
        </w:tc>
      </w:tr>
    </w:tbl>
    <w:p w14:paraId="6C554240" w14:textId="77777777" w:rsidR="00D27E5B" w:rsidRDefault="004E3835" w:rsidP="00C75A6B">
      <w:pPr>
        <w:pStyle w:val="3"/>
      </w:pPr>
      <w:r>
        <w:rPr>
          <w:rFonts w:hint="eastAsia"/>
        </w:rPr>
        <w:lastRenderedPageBreak/>
        <w:t>强制</w:t>
      </w:r>
      <w:r>
        <w:t>修改密码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C75337" w:rsidRPr="00883F4B" w14:paraId="2E9B0AED" w14:textId="77777777" w:rsidTr="009228D3">
        <w:tc>
          <w:tcPr>
            <w:tcW w:w="1384" w:type="dxa"/>
            <w:shd w:val="clear" w:color="auto" w:fill="D9D9D9"/>
            <w:vAlign w:val="center"/>
          </w:tcPr>
          <w:p w14:paraId="1DDB8325" w14:textId="77777777" w:rsidR="00C75337" w:rsidRPr="00883F4B" w:rsidRDefault="00C75337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0942D984" w14:textId="77777777" w:rsidR="00C75337" w:rsidRPr="00883F4B" w:rsidRDefault="00C75337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649F63D5" w14:textId="77777777" w:rsidR="00C75337" w:rsidRPr="00883F4B" w:rsidRDefault="00C75337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51C5DC23" w14:textId="10192584" w:rsidR="00C75337" w:rsidRPr="00883F4B" w:rsidRDefault="00C75337" w:rsidP="00254A24">
            <w:pPr>
              <w:rPr>
                <w:iCs/>
              </w:rPr>
            </w:pPr>
          </w:p>
        </w:tc>
      </w:tr>
      <w:tr w:rsidR="00C75337" w:rsidRPr="00883F4B" w14:paraId="0AAFAB84" w14:textId="77777777" w:rsidTr="009228D3">
        <w:tc>
          <w:tcPr>
            <w:tcW w:w="1384" w:type="dxa"/>
            <w:shd w:val="clear" w:color="auto" w:fill="D9D9D9"/>
            <w:vAlign w:val="center"/>
          </w:tcPr>
          <w:p w14:paraId="0CFEE245" w14:textId="77777777" w:rsidR="00C75337" w:rsidRPr="00883F4B" w:rsidRDefault="00C75337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293B1F13" w14:textId="77777777" w:rsidR="00C75337" w:rsidRPr="00883F4B" w:rsidRDefault="00C75337" w:rsidP="00254A24">
            <w:pPr>
              <w:rPr>
                <w:iCs/>
              </w:rPr>
            </w:pPr>
            <w:r>
              <w:rPr>
                <w:rFonts w:hint="eastAsia"/>
                <w:iCs/>
              </w:rPr>
              <w:t>强制修改</w:t>
            </w:r>
            <w:r>
              <w:rPr>
                <w:iCs/>
              </w:rPr>
              <w:t>密码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5C23E39B" w14:textId="77777777" w:rsidR="00C75337" w:rsidRPr="00883F4B" w:rsidRDefault="00C75337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67DFAAFD" w14:textId="77777777" w:rsidR="00C75337" w:rsidRPr="00883F4B" w:rsidRDefault="00C75337" w:rsidP="00254A24">
            <w:pPr>
              <w:rPr>
                <w:iCs/>
              </w:rPr>
            </w:pPr>
          </w:p>
        </w:tc>
      </w:tr>
      <w:tr w:rsidR="00C75337" w:rsidRPr="00883F4B" w14:paraId="6796BE8B" w14:textId="77777777" w:rsidTr="009228D3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1053A73F" w14:textId="77777777" w:rsidR="00C75337" w:rsidRPr="00883F4B" w:rsidRDefault="00C75337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7443C984" w14:textId="091BC23C" w:rsidR="00C75337" w:rsidRPr="00883F4B" w:rsidRDefault="00C75337" w:rsidP="00892C21">
            <w:r>
              <w:rPr>
                <w:rFonts w:hint="eastAsia"/>
              </w:rPr>
              <w:t>销售员使用</w:t>
            </w:r>
            <w:r>
              <w:t>默认密码登录时</w:t>
            </w:r>
            <w:r>
              <w:rPr>
                <w:rFonts w:hint="eastAsia"/>
              </w:rPr>
              <w:t>&lt;</w:t>
            </w:r>
            <w:r>
              <w:t>123456</w:t>
            </w:r>
            <w:r w:rsidR="00892C21">
              <w:rPr>
                <w:rFonts w:hint="eastAsia"/>
              </w:rPr>
              <w:t>&gt;</w:t>
            </w:r>
            <w:r w:rsidR="00892C21">
              <w:rPr>
                <w:rFonts w:hint="eastAsia"/>
              </w:rPr>
              <w:t>，</w:t>
            </w:r>
            <w:r>
              <w:rPr>
                <w:rFonts w:hint="eastAsia"/>
              </w:rPr>
              <w:t>强制</w:t>
            </w:r>
            <w:r w:rsidR="00892C21">
              <w:rPr>
                <w:rFonts w:hint="eastAsia"/>
              </w:rPr>
              <w:t>修改</w:t>
            </w:r>
            <w:r>
              <w:rPr>
                <w:rFonts w:hint="eastAsia"/>
              </w:rPr>
              <w:t>销售员</w:t>
            </w:r>
            <w:r>
              <w:t>密码。</w:t>
            </w:r>
          </w:p>
        </w:tc>
      </w:tr>
      <w:tr w:rsidR="00C75337" w:rsidRPr="00883F4B" w14:paraId="213D65D8" w14:textId="77777777" w:rsidTr="009228D3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1D18C26D" w14:textId="77777777" w:rsidR="00C75337" w:rsidRPr="00883F4B" w:rsidRDefault="00C75337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237D7052" w14:textId="77777777" w:rsidR="00C75337" w:rsidRDefault="00892C21" w:rsidP="00254A24">
            <w:pPr>
              <w:rPr>
                <w:iCs/>
              </w:rPr>
            </w:pPr>
            <w:r>
              <w:rPr>
                <w:rFonts w:hint="eastAsia"/>
                <w:iCs/>
              </w:rPr>
              <w:t>当</w:t>
            </w:r>
            <w:r>
              <w:rPr>
                <w:iCs/>
              </w:rPr>
              <w:t>销售员使用默认密码</w:t>
            </w:r>
            <w:r>
              <w:rPr>
                <w:rFonts w:hint="eastAsia"/>
                <w:iCs/>
              </w:rPr>
              <w:t>&lt;</w:t>
            </w:r>
            <w:r>
              <w:rPr>
                <w:iCs/>
              </w:rPr>
              <w:t>123456</w:t>
            </w:r>
            <w:r>
              <w:rPr>
                <w:rFonts w:hint="eastAsia"/>
                <w:iCs/>
              </w:rPr>
              <w:t>&gt;</w:t>
            </w:r>
            <w:r>
              <w:rPr>
                <w:rFonts w:hint="eastAsia"/>
                <w:iCs/>
              </w:rPr>
              <w:t>登录</w:t>
            </w:r>
            <w:r>
              <w:rPr>
                <w:iCs/>
              </w:rPr>
              <w:t>时</w:t>
            </w:r>
          </w:p>
          <w:p w14:paraId="5D5CFB10" w14:textId="4A078792" w:rsidR="00892C21" w:rsidRDefault="00892C21" w:rsidP="00254A24">
            <w:pPr>
              <w:rPr>
                <w:iCs/>
              </w:rPr>
            </w:pPr>
            <w:r>
              <w:rPr>
                <w:rFonts w:hint="eastAsia"/>
                <w:iCs/>
              </w:rPr>
              <w:t>原密码：文本框</w:t>
            </w:r>
            <w:r>
              <w:rPr>
                <w:iCs/>
              </w:rPr>
              <w:t>，</w:t>
            </w:r>
            <w:r>
              <w:rPr>
                <w:rFonts w:hint="eastAsia"/>
                <w:iCs/>
              </w:rPr>
              <w:t>6</w:t>
            </w:r>
            <w:r>
              <w:rPr>
                <w:rFonts w:hint="eastAsia"/>
                <w:iCs/>
              </w:rPr>
              <w:t>位</w:t>
            </w:r>
            <w:r>
              <w:rPr>
                <w:iCs/>
              </w:rPr>
              <w:t>数字</w:t>
            </w:r>
          </w:p>
          <w:p w14:paraId="0864A462" w14:textId="212DDFDB" w:rsidR="00892C21" w:rsidRDefault="00892C21" w:rsidP="00254A24">
            <w:pPr>
              <w:rPr>
                <w:iCs/>
              </w:rPr>
            </w:pPr>
            <w:r>
              <w:rPr>
                <w:rFonts w:hint="eastAsia"/>
                <w:iCs/>
              </w:rPr>
              <w:t>新</w:t>
            </w:r>
            <w:r>
              <w:rPr>
                <w:iCs/>
              </w:rPr>
              <w:t>密码</w:t>
            </w:r>
            <w:r>
              <w:rPr>
                <w:rFonts w:hint="eastAsia"/>
                <w:iCs/>
              </w:rPr>
              <w:t>：文本</w:t>
            </w:r>
            <w:r>
              <w:rPr>
                <w:iCs/>
              </w:rPr>
              <w:t>框，</w:t>
            </w:r>
            <w:r>
              <w:rPr>
                <w:rFonts w:hint="eastAsia"/>
                <w:iCs/>
              </w:rPr>
              <w:t>6</w:t>
            </w:r>
            <w:r>
              <w:rPr>
                <w:rFonts w:hint="eastAsia"/>
                <w:iCs/>
              </w:rPr>
              <w:t>位</w:t>
            </w:r>
            <w:r>
              <w:rPr>
                <w:iCs/>
              </w:rPr>
              <w:t>数字</w:t>
            </w:r>
          </w:p>
          <w:p w14:paraId="59E78099" w14:textId="64F078C0" w:rsidR="00892C21" w:rsidRPr="00883F4B" w:rsidRDefault="00892C21" w:rsidP="00254A24">
            <w:pPr>
              <w:rPr>
                <w:iCs/>
              </w:rPr>
            </w:pPr>
            <w:r>
              <w:rPr>
                <w:rFonts w:hint="eastAsia"/>
                <w:iCs/>
              </w:rPr>
              <w:t>重复</w:t>
            </w:r>
            <w:r>
              <w:rPr>
                <w:iCs/>
              </w:rPr>
              <w:t>新密码</w:t>
            </w:r>
            <w:r>
              <w:rPr>
                <w:rFonts w:hint="eastAsia"/>
                <w:iCs/>
              </w:rPr>
              <w:t>：文本框</w:t>
            </w:r>
            <w:r>
              <w:rPr>
                <w:iCs/>
              </w:rPr>
              <w:t>，</w:t>
            </w:r>
            <w:r>
              <w:rPr>
                <w:rFonts w:hint="eastAsia"/>
                <w:iCs/>
              </w:rPr>
              <w:t>6</w:t>
            </w:r>
            <w:r>
              <w:rPr>
                <w:rFonts w:hint="eastAsia"/>
                <w:iCs/>
              </w:rPr>
              <w:t>位</w:t>
            </w:r>
            <w:r>
              <w:rPr>
                <w:iCs/>
              </w:rPr>
              <w:t>数字</w:t>
            </w:r>
          </w:p>
        </w:tc>
      </w:tr>
      <w:tr w:rsidR="00C75337" w:rsidRPr="00883F4B" w14:paraId="05373309" w14:textId="77777777" w:rsidTr="009228D3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4B78D766" w14:textId="77777777" w:rsidR="00C75337" w:rsidRPr="00883F4B" w:rsidRDefault="00C75337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75EC4C47" w14:textId="1AAA7BFE" w:rsidR="00C75337" w:rsidRPr="00883F4B" w:rsidRDefault="00892C21" w:rsidP="00254A24">
            <w:r>
              <w:rPr>
                <w:rFonts w:hint="eastAsia"/>
              </w:rPr>
              <w:t>修改</w:t>
            </w:r>
            <w:r>
              <w:t>密码成功，返回登录页面</w:t>
            </w:r>
          </w:p>
        </w:tc>
      </w:tr>
      <w:tr w:rsidR="00C75337" w:rsidRPr="00883F4B" w14:paraId="6F685448" w14:textId="77777777" w:rsidTr="009228D3">
        <w:tc>
          <w:tcPr>
            <w:tcW w:w="1384" w:type="dxa"/>
            <w:shd w:val="clear" w:color="auto" w:fill="D9D9D9"/>
            <w:vAlign w:val="center"/>
          </w:tcPr>
          <w:p w14:paraId="31ADA1D5" w14:textId="77777777" w:rsidR="00C75337" w:rsidRPr="00883F4B" w:rsidRDefault="00C75337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6D263FBE" w14:textId="19638F73" w:rsidR="00C75337" w:rsidRPr="00A06BBC" w:rsidRDefault="00892C21" w:rsidP="00254A2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C75337" w:rsidRPr="00883F4B" w14:paraId="57C26D00" w14:textId="77777777" w:rsidTr="009228D3">
        <w:tc>
          <w:tcPr>
            <w:tcW w:w="1384" w:type="dxa"/>
            <w:shd w:val="clear" w:color="auto" w:fill="D9D9D9"/>
            <w:vAlign w:val="center"/>
          </w:tcPr>
          <w:p w14:paraId="10763C87" w14:textId="77777777" w:rsidR="00C75337" w:rsidRPr="00883F4B" w:rsidRDefault="00C75337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03D057CA" w14:textId="77777777" w:rsidR="001F2257" w:rsidRDefault="00892C21" w:rsidP="00892C2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原密码</w:t>
            </w:r>
            <w:r>
              <w:rPr>
                <w:bCs/>
                <w:iCs/>
              </w:rPr>
              <w:t>与系统</w:t>
            </w:r>
            <w:r>
              <w:rPr>
                <w:rFonts w:hint="eastAsia"/>
                <w:bCs/>
                <w:iCs/>
              </w:rPr>
              <w:t>保存</w:t>
            </w:r>
            <w:r>
              <w:rPr>
                <w:bCs/>
                <w:iCs/>
              </w:rPr>
              <w:t>密码必须一致</w:t>
            </w:r>
            <w:r w:rsidR="001F2257">
              <w:rPr>
                <w:rFonts w:hint="eastAsia"/>
                <w:bCs/>
                <w:iCs/>
              </w:rPr>
              <w:t>；</w:t>
            </w:r>
          </w:p>
          <w:p w14:paraId="22FCCFF3" w14:textId="08F73C0F" w:rsidR="00C75337" w:rsidRPr="00883F4B" w:rsidRDefault="001F2257" w:rsidP="00892C2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销售员是</w:t>
            </w:r>
            <w:r>
              <w:rPr>
                <w:bCs/>
                <w:iCs/>
              </w:rPr>
              <w:t>非</w:t>
            </w:r>
            <w:r>
              <w:rPr>
                <w:rFonts w:hint="eastAsia"/>
                <w:bCs/>
                <w:iCs/>
              </w:rPr>
              <w:t>删除</w:t>
            </w:r>
            <w:r>
              <w:rPr>
                <w:bCs/>
                <w:iCs/>
              </w:rPr>
              <w:t>状态。</w:t>
            </w:r>
          </w:p>
        </w:tc>
      </w:tr>
      <w:tr w:rsidR="00C75337" w:rsidRPr="00883F4B" w14:paraId="5284B3D0" w14:textId="77777777" w:rsidTr="009228D3">
        <w:tc>
          <w:tcPr>
            <w:tcW w:w="1384" w:type="dxa"/>
            <w:shd w:val="clear" w:color="auto" w:fill="D9D9D9"/>
            <w:vAlign w:val="center"/>
          </w:tcPr>
          <w:p w14:paraId="58DC7D07" w14:textId="77777777" w:rsidR="00C75337" w:rsidRPr="00883F4B" w:rsidRDefault="00C75337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1DB56231" w14:textId="1B82EFE5" w:rsidR="00C75337" w:rsidRPr="00883F4B" w:rsidRDefault="00892C21" w:rsidP="00254A24">
            <w:r>
              <w:rPr>
                <w:rFonts w:hint="eastAsia"/>
              </w:rPr>
              <w:t>无</w:t>
            </w:r>
          </w:p>
        </w:tc>
      </w:tr>
    </w:tbl>
    <w:p w14:paraId="5254FB68" w14:textId="77777777" w:rsidR="004A3255" w:rsidRPr="00883F4B" w:rsidRDefault="004A3255" w:rsidP="00C75A6B">
      <w:pPr>
        <w:pStyle w:val="3"/>
      </w:pPr>
      <w:r w:rsidRPr="00883F4B">
        <w:rPr>
          <w:rFonts w:hint="eastAsia"/>
        </w:rPr>
        <w:t>关机操作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83A1C" w:rsidRPr="00883F4B" w14:paraId="7233B04F" w14:textId="77777777" w:rsidTr="00856E61">
        <w:tc>
          <w:tcPr>
            <w:tcW w:w="1384" w:type="dxa"/>
            <w:shd w:val="clear" w:color="auto" w:fill="D9D9D9"/>
            <w:vAlign w:val="center"/>
          </w:tcPr>
          <w:p w14:paraId="213DB553" w14:textId="77777777" w:rsidR="00D83A1C" w:rsidRPr="00883F4B" w:rsidRDefault="00D83A1C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5762043F" w14:textId="77777777" w:rsidR="00D83A1C" w:rsidRPr="00883F4B" w:rsidRDefault="00D83A1C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6649CF95" w14:textId="77777777" w:rsidR="00D83A1C" w:rsidRPr="00883F4B" w:rsidRDefault="00D83A1C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38AD7A25" w14:textId="0FC7D123" w:rsidR="00D83A1C" w:rsidRPr="00883F4B" w:rsidRDefault="00D83A1C" w:rsidP="00254A24">
            <w:pPr>
              <w:rPr>
                <w:iCs/>
              </w:rPr>
            </w:pPr>
          </w:p>
        </w:tc>
      </w:tr>
      <w:tr w:rsidR="00D83A1C" w:rsidRPr="00883F4B" w14:paraId="22EB8491" w14:textId="77777777" w:rsidTr="00856E61">
        <w:tc>
          <w:tcPr>
            <w:tcW w:w="1384" w:type="dxa"/>
            <w:shd w:val="clear" w:color="auto" w:fill="D9D9D9"/>
            <w:vAlign w:val="center"/>
          </w:tcPr>
          <w:p w14:paraId="43FFC2DB" w14:textId="77777777" w:rsidR="00D83A1C" w:rsidRPr="00883F4B" w:rsidRDefault="00D83A1C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45E324A6" w14:textId="77777777" w:rsidR="00D83A1C" w:rsidRPr="00883F4B" w:rsidRDefault="00D83A1C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关机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3601CD05" w14:textId="77777777" w:rsidR="00D83A1C" w:rsidRPr="00883F4B" w:rsidRDefault="00D83A1C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7E23150D" w14:textId="77777777" w:rsidR="00D83A1C" w:rsidRPr="00883F4B" w:rsidRDefault="00D83A1C" w:rsidP="00254A24">
            <w:pPr>
              <w:rPr>
                <w:iCs/>
              </w:rPr>
            </w:pPr>
          </w:p>
        </w:tc>
      </w:tr>
      <w:tr w:rsidR="00D83A1C" w:rsidRPr="00883F4B" w14:paraId="511FE171" w14:textId="77777777" w:rsidTr="00856E61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4049776E" w14:textId="77777777" w:rsidR="00D83A1C" w:rsidRPr="00883F4B" w:rsidRDefault="00D83A1C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5D779F1C" w14:textId="4D043F80" w:rsidR="00D83A1C" w:rsidRPr="00883F4B" w:rsidRDefault="00D83A1C" w:rsidP="001F2257">
            <w:r w:rsidRPr="00883F4B">
              <w:rPr>
                <w:rFonts w:hint="eastAsia"/>
              </w:rPr>
              <w:t>进入安全关机模式，</w:t>
            </w:r>
            <w:r w:rsidR="00C93E47">
              <w:rPr>
                <w:rFonts w:hint="eastAsia"/>
              </w:rPr>
              <w:t>注销</w:t>
            </w:r>
            <w:r w:rsidR="001F2257">
              <w:rPr>
                <w:rFonts w:hint="eastAsia"/>
              </w:rPr>
              <w:t>当前</w:t>
            </w:r>
            <w:r w:rsidR="001F2257">
              <w:t>销售员</w:t>
            </w:r>
            <w:r w:rsidRPr="00883F4B">
              <w:rPr>
                <w:rFonts w:hint="eastAsia"/>
              </w:rPr>
              <w:t>登录，</w:t>
            </w:r>
            <w:r w:rsidR="001F2257">
              <w:rPr>
                <w:rFonts w:hint="eastAsia"/>
              </w:rPr>
              <w:t>然后</w:t>
            </w:r>
            <w:r w:rsidRPr="00883F4B">
              <w:rPr>
                <w:rFonts w:hint="eastAsia"/>
              </w:rPr>
              <w:t>终端程序退出</w:t>
            </w:r>
            <w:r w:rsidR="00CD29D9" w:rsidRPr="00883F4B">
              <w:rPr>
                <w:rFonts w:hint="eastAsia"/>
              </w:rPr>
              <w:t>，</w:t>
            </w:r>
            <w:r w:rsidR="001F2257">
              <w:rPr>
                <w:rFonts w:hint="eastAsia"/>
              </w:rPr>
              <w:t>最后关闭</w:t>
            </w:r>
            <w:r w:rsidR="001F2257">
              <w:t>电源</w:t>
            </w:r>
            <w:r w:rsidR="009228D3">
              <w:t>。</w:t>
            </w:r>
          </w:p>
        </w:tc>
      </w:tr>
      <w:tr w:rsidR="00D83A1C" w:rsidRPr="00883F4B" w14:paraId="3454B08A" w14:textId="77777777" w:rsidTr="00856E61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4F1897F2" w14:textId="77777777" w:rsidR="00D83A1C" w:rsidRPr="00883F4B" w:rsidRDefault="00D83A1C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7D8A0E54" w14:textId="77777777" w:rsidR="00D83A1C" w:rsidRPr="00883F4B" w:rsidRDefault="00CD29D9" w:rsidP="00254A24">
            <w:r w:rsidRPr="00883F4B">
              <w:rPr>
                <w:rFonts w:hint="eastAsia"/>
              </w:rPr>
              <w:t>按任意界面按【关机】键弹出提示框，按【确认】键关闭投注机，按【退出】键取消关机。</w:t>
            </w:r>
          </w:p>
        </w:tc>
      </w:tr>
      <w:tr w:rsidR="00D83A1C" w:rsidRPr="00883F4B" w14:paraId="032D2952" w14:textId="77777777" w:rsidTr="00856E61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30057A12" w14:textId="77777777" w:rsidR="00D83A1C" w:rsidRPr="00883F4B" w:rsidRDefault="00D83A1C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5D28D982" w14:textId="77777777" w:rsidR="00D83A1C" w:rsidRPr="00883F4B" w:rsidRDefault="00CD29D9" w:rsidP="00254A24">
            <w:r w:rsidRPr="00883F4B">
              <w:rPr>
                <w:rFonts w:hint="eastAsia"/>
              </w:rPr>
              <w:t>进入安全关机引导，系统自动完成剩下任务后，退出，黑屏后可关闭电源。</w:t>
            </w:r>
          </w:p>
        </w:tc>
      </w:tr>
      <w:tr w:rsidR="00D83A1C" w:rsidRPr="00883F4B" w14:paraId="05F44AE9" w14:textId="77777777" w:rsidTr="00856E61">
        <w:tc>
          <w:tcPr>
            <w:tcW w:w="1384" w:type="dxa"/>
            <w:shd w:val="clear" w:color="auto" w:fill="D9D9D9"/>
            <w:vAlign w:val="center"/>
          </w:tcPr>
          <w:p w14:paraId="7696E123" w14:textId="77777777" w:rsidR="00D83A1C" w:rsidRPr="00883F4B" w:rsidRDefault="00D83A1C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1547FE52" w14:textId="77777777" w:rsidR="00D83A1C" w:rsidRPr="00883F4B" w:rsidRDefault="00D83A1C" w:rsidP="00254A24">
            <w:pPr>
              <w:rPr>
                <w:bCs/>
                <w:iCs/>
              </w:rPr>
            </w:pPr>
            <w:r w:rsidRPr="00883F4B">
              <w:rPr>
                <w:rFonts w:hint="eastAsia"/>
                <w:bCs/>
                <w:iCs/>
              </w:rPr>
              <w:t>无</w:t>
            </w:r>
          </w:p>
        </w:tc>
      </w:tr>
      <w:tr w:rsidR="00D83A1C" w:rsidRPr="00883F4B" w14:paraId="39F3A09C" w14:textId="77777777" w:rsidTr="00856E61">
        <w:tc>
          <w:tcPr>
            <w:tcW w:w="1384" w:type="dxa"/>
            <w:shd w:val="clear" w:color="auto" w:fill="D9D9D9"/>
            <w:vAlign w:val="center"/>
          </w:tcPr>
          <w:p w14:paraId="07EA8C30" w14:textId="77777777" w:rsidR="00D83A1C" w:rsidRPr="00883F4B" w:rsidRDefault="00D83A1C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4C10C21D" w14:textId="3704F7EE" w:rsidR="00D83A1C" w:rsidRPr="00883F4B" w:rsidRDefault="00CD29D9" w:rsidP="001F2257">
            <w:pPr>
              <w:rPr>
                <w:bCs/>
                <w:iCs/>
              </w:rPr>
            </w:pPr>
            <w:r w:rsidRPr="00883F4B">
              <w:rPr>
                <w:rFonts w:hint="eastAsia"/>
                <w:szCs w:val="21"/>
              </w:rPr>
              <w:t>此操作不能对软件和数据造成破坏。</w:t>
            </w:r>
            <w:r w:rsidR="009555F5">
              <w:rPr>
                <w:rFonts w:hint="eastAsia"/>
                <w:szCs w:val="21"/>
              </w:rPr>
              <w:t>在已经出现弹出框的情况下，</w:t>
            </w:r>
            <w:r w:rsidR="001F2257">
              <w:rPr>
                <w:rFonts w:hint="eastAsia"/>
                <w:szCs w:val="21"/>
              </w:rPr>
              <w:t>【</w:t>
            </w:r>
            <w:r w:rsidR="009555F5">
              <w:rPr>
                <w:rFonts w:hint="eastAsia"/>
                <w:szCs w:val="21"/>
              </w:rPr>
              <w:t>关机</w:t>
            </w:r>
            <w:r w:rsidR="001F2257">
              <w:rPr>
                <w:rFonts w:hint="eastAsia"/>
                <w:szCs w:val="21"/>
              </w:rPr>
              <w:t>】</w:t>
            </w:r>
            <w:r w:rsidR="009555F5">
              <w:rPr>
                <w:rFonts w:hint="eastAsia"/>
                <w:szCs w:val="21"/>
              </w:rPr>
              <w:t>键无效</w:t>
            </w:r>
          </w:p>
        </w:tc>
      </w:tr>
      <w:tr w:rsidR="00D83A1C" w:rsidRPr="00883F4B" w14:paraId="63ED69A4" w14:textId="77777777" w:rsidTr="00856E61">
        <w:tc>
          <w:tcPr>
            <w:tcW w:w="1384" w:type="dxa"/>
            <w:shd w:val="clear" w:color="auto" w:fill="D9D9D9"/>
            <w:vAlign w:val="center"/>
          </w:tcPr>
          <w:p w14:paraId="526564DA" w14:textId="77777777" w:rsidR="00D83A1C" w:rsidRPr="00883F4B" w:rsidRDefault="00D83A1C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16DAD36B" w14:textId="7B692A23" w:rsidR="00D83A1C" w:rsidRPr="00C65379" w:rsidRDefault="00C65379" w:rsidP="001F2257">
            <w:r>
              <w:rPr>
                <w:rFonts w:hint="eastAsia"/>
              </w:rPr>
              <w:t>通过</w:t>
            </w:r>
            <w:r w:rsidR="009F4F41">
              <w:rPr>
                <w:rFonts w:hint="eastAsia"/>
              </w:rPr>
              <w:t>键盘上的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Power</w:t>
            </w:r>
            <w:r>
              <w:rPr>
                <w:rFonts w:hint="eastAsia"/>
              </w:rPr>
              <w:t>】键进行关机时，终端机未完全关机，页面会停留在黑屏带有×的页面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小时，期间通过</w:t>
            </w:r>
            <w:r>
              <w:rPr>
                <w:rFonts w:hint="eastAsia"/>
              </w:rPr>
              <w:t>oms</w:t>
            </w:r>
            <w:r>
              <w:rPr>
                <w:rFonts w:hint="eastAsia"/>
              </w:rPr>
              <w:t>对其进行修复后会自动重新启动；如果超过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小时终端机完全关闭；</w:t>
            </w:r>
          </w:p>
        </w:tc>
      </w:tr>
    </w:tbl>
    <w:p w14:paraId="19120192" w14:textId="77777777" w:rsidR="00715F23" w:rsidRDefault="00D719EF" w:rsidP="00C75A6B">
      <w:pPr>
        <w:pStyle w:val="3"/>
      </w:pPr>
      <w:r>
        <w:rPr>
          <w:rFonts w:hint="eastAsia"/>
        </w:rPr>
        <w:t>签退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C75337" w:rsidRPr="00883F4B" w14:paraId="5CB6883F" w14:textId="77777777" w:rsidTr="009228D3">
        <w:tc>
          <w:tcPr>
            <w:tcW w:w="1384" w:type="dxa"/>
            <w:shd w:val="clear" w:color="auto" w:fill="D9D9D9"/>
            <w:vAlign w:val="center"/>
          </w:tcPr>
          <w:p w14:paraId="62D3055E" w14:textId="77777777" w:rsidR="00C75337" w:rsidRPr="00883F4B" w:rsidRDefault="00C75337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5481E45A" w14:textId="77777777" w:rsidR="00C75337" w:rsidRPr="00883F4B" w:rsidRDefault="00C75337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16223E8B" w14:textId="77777777" w:rsidR="00C75337" w:rsidRPr="00883F4B" w:rsidRDefault="00C75337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3AC618E9" w14:textId="77777777" w:rsidR="00C75337" w:rsidRPr="00883F4B" w:rsidRDefault="00C75337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关机</w:t>
            </w:r>
          </w:p>
        </w:tc>
      </w:tr>
      <w:tr w:rsidR="00C75337" w:rsidRPr="00883F4B" w14:paraId="34B74C1D" w14:textId="77777777" w:rsidTr="009228D3">
        <w:tc>
          <w:tcPr>
            <w:tcW w:w="1384" w:type="dxa"/>
            <w:shd w:val="clear" w:color="auto" w:fill="D9D9D9"/>
            <w:vAlign w:val="center"/>
          </w:tcPr>
          <w:p w14:paraId="6195BE6A" w14:textId="77777777" w:rsidR="00C75337" w:rsidRPr="00883F4B" w:rsidRDefault="00C75337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48B6C711" w14:textId="477D0926" w:rsidR="00C75337" w:rsidRPr="00883F4B" w:rsidRDefault="00503EF3" w:rsidP="00254A24">
            <w:pPr>
              <w:rPr>
                <w:iCs/>
              </w:rPr>
            </w:pPr>
            <w:r>
              <w:rPr>
                <w:rFonts w:hint="eastAsia"/>
                <w:iCs/>
              </w:rPr>
              <w:t>销售</w:t>
            </w:r>
            <w:proofErr w:type="gramStart"/>
            <w:r>
              <w:rPr>
                <w:rFonts w:hint="eastAsia"/>
                <w:iCs/>
              </w:rPr>
              <w:t>员</w:t>
            </w:r>
            <w:r w:rsidR="00C75337">
              <w:rPr>
                <w:rFonts w:hint="eastAsia"/>
                <w:iCs/>
              </w:rPr>
              <w:t>签退</w:t>
            </w:r>
            <w:proofErr w:type="gramEnd"/>
          </w:p>
        </w:tc>
        <w:tc>
          <w:tcPr>
            <w:tcW w:w="1860" w:type="dxa"/>
            <w:shd w:val="clear" w:color="auto" w:fill="D9D9D9"/>
            <w:vAlign w:val="center"/>
          </w:tcPr>
          <w:p w14:paraId="26FFB9DC" w14:textId="77777777" w:rsidR="00C75337" w:rsidRPr="00883F4B" w:rsidRDefault="00C75337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3B89E8DD" w14:textId="77777777" w:rsidR="00C75337" w:rsidRPr="00883F4B" w:rsidRDefault="00C75337" w:rsidP="00254A24">
            <w:pPr>
              <w:rPr>
                <w:iCs/>
              </w:rPr>
            </w:pPr>
          </w:p>
        </w:tc>
      </w:tr>
      <w:tr w:rsidR="00C75337" w:rsidRPr="00883F4B" w14:paraId="71EC9CBD" w14:textId="77777777" w:rsidTr="009228D3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76EFC89A" w14:textId="77777777" w:rsidR="00C75337" w:rsidRPr="00883F4B" w:rsidRDefault="00C75337" w:rsidP="00254A24">
            <w:r w:rsidRPr="00883F4B"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67EFB481" w14:textId="15956E67" w:rsidR="00C75337" w:rsidRPr="00883F4B" w:rsidRDefault="00C75337" w:rsidP="00254A24">
            <w:r>
              <w:rPr>
                <w:rFonts w:hint="eastAsia"/>
              </w:rPr>
              <w:t>销售员</w:t>
            </w:r>
            <w:proofErr w:type="gramStart"/>
            <w:r w:rsidR="00FE1D7D">
              <w:rPr>
                <w:rFonts w:hint="eastAsia"/>
              </w:rPr>
              <w:t>进行</w:t>
            </w:r>
            <w:r w:rsidR="00FE1D7D">
              <w:t>签退操作</w:t>
            </w:r>
            <w:proofErr w:type="gramEnd"/>
            <w:r w:rsidR="00FE1D7D">
              <w:t>，完成登录注销，</w:t>
            </w:r>
            <w:r w:rsidR="00C1282F">
              <w:rPr>
                <w:rFonts w:hint="eastAsia"/>
              </w:rPr>
              <w:t>成功</w:t>
            </w:r>
            <w:r w:rsidR="00C1282F">
              <w:t>后</w:t>
            </w:r>
            <w:r w:rsidR="00FE1D7D">
              <w:t>返回登录界面。</w:t>
            </w:r>
          </w:p>
        </w:tc>
      </w:tr>
      <w:tr w:rsidR="00C75337" w:rsidRPr="00883F4B" w14:paraId="76B6B449" w14:textId="77777777" w:rsidTr="009228D3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1D4603BC" w14:textId="77777777" w:rsidR="00C75337" w:rsidRPr="00883F4B" w:rsidRDefault="00C75337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220A0D8E" w14:textId="20B91C45" w:rsidR="00C75337" w:rsidRPr="00883F4B" w:rsidRDefault="00B178DD" w:rsidP="00B178DD">
            <w:r>
              <w:rPr>
                <w:rFonts w:hint="eastAsia"/>
              </w:rPr>
              <w:t>在</w:t>
            </w:r>
            <w:r>
              <w:t>任意</w:t>
            </w:r>
            <w:r>
              <w:rPr>
                <w:rFonts w:hint="eastAsia"/>
              </w:rPr>
              <w:t>界面</w:t>
            </w:r>
            <w:r>
              <w:t>按【</w:t>
            </w:r>
            <w:r>
              <w:rPr>
                <w:rFonts w:hint="eastAsia"/>
              </w:rPr>
              <w:t>签退</w:t>
            </w:r>
            <w:r>
              <w:t>】</w:t>
            </w:r>
            <w:r>
              <w:rPr>
                <w:rFonts w:hint="eastAsia"/>
              </w:rPr>
              <w:t>键</w:t>
            </w:r>
            <w:r w:rsidR="00C1282F">
              <w:rPr>
                <w:rFonts w:hint="eastAsia"/>
              </w:rPr>
              <w:t>。</w:t>
            </w:r>
          </w:p>
        </w:tc>
      </w:tr>
      <w:tr w:rsidR="00C75337" w:rsidRPr="00883F4B" w14:paraId="17831065" w14:textId="77777777" w:rsidTr="009228D3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5A2F3B18" w14:textId="77777777" w:rsidR="00C75337" w:rsidRPr="00883F4B" w:rsidRDefault="00C75337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60FAFB2E" w14:textId="787E350A" w:rsidR="00C75337" w:rsidRPr="00883F4B" w:rsidRDefault="00B178DD" w:rsidP="00254A24">
            <w:r>
              <w:t>完成</w:t>
            </w:r>
            <w:r>
              <w:rPr>
                <w:rFonts w:hint="eastAsia"/>
              </w:rPr>
              <w:t>当前</w:t>
            </w:r>
            <w:r>
              <w:t>销售员注销登录</w:t>
            </w:r>
            <w:r w:rsidR="00C1282F">
              <w:rPr>
                <w:rFonts w:hint="eastAsia"/>
              </w:rPr>
              <w:t>。</w:t>
            </w:r>
          </w:p>
        </w:tc>
      </w:tr>
      <w:tr w:rsidR="00C75337" w:rsidRPr="00883F4B" w14:paraId="7A26B5A3" w14:textId="77777777" w:rsidTr="009228D3">
        <w:tc>
          <w:tcPr>
            <w:tcW w:w="1384" w:type="dxa"/>
            <w:shd w:val="clear" w:color="auto" w:fill="D9D9D9"/>
            <w:vAlign w:val="center"/>
          </w:tcPr>
          <w:p w14:paraId="1A18AFC3" w14:textId="77777777" w:rsidR="00C75337" w:rsidRPr="00883F4B" w:rsidRDefault="00C75337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401B80BD" w14:textId="01827D22" w:rsidR="00C75337" w:rsidRPr="00883F4B" w:rsidRDefault="00B178DD" w:rsidP="00254A2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C75337" w:rsidRPr="00883F4B" w14:paraId="2F90D2D7" w14:textId="77777777" w:rsidTr="009228D3">
        <w:tc>
          <w:tcPr>
            <w:tcW w:w="1384" w:type="dxa"/>
            <w:shd w:val="clear" w:color="auto" w:fill="D9D9D9"/>
            <w:vAlign w:val="center"/>
          </w:tcPr>
          <w:p w14:paraId="3A132C65" w14:textId="77777777" w:rsidR="00C75337" w:rsidRPr="00883F4B" w:rsidRDefault="00C75337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0C9AF40A" w14:textId="060733A2" w:rsidR="00C75337" w:rsidRPr="00883F4B" w:rsidRDefault="00B178DD" w:rsidP="00254A2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C75337" w:rsidRPr="00883F4B" w14:paraId="4C257397" w14:textId="77777777" w:rsidTr="009228D3">
        <w:tc>
          <w:tcPr>
            <w:tcW w:w="1384" w:type="dxa"/>
            <w:shd w:val="clear" w:color="auto" w:fill="D9D9D9"/>
            <w:vAlign w:val="center"/>
          </w:tcPr>
          <w:p w14:paraId="61F54637" w14:textId="77777777" w:rsidR="00C75337" w:rsidRPr="00883F4B" w:rsidRDefault="00C75337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19938A18" w14:textId="5D547CC2" w:rsidR="00C75337" w:rsidRPr="00883F4B" w:rsidRDefault="00B178DD" w:rsidP="00254A24">
            <w:r>
              <w:rPr>
                <w:rFonts w:hint="eastAsia"/>
              </w:rPr>
              <w:t>无</w:t>
            </w:r>
          </w:p>
        </w:tc>
      </w:tr>
    </w:tbl>
    <w:p w14:paraId="29AC012D" w14:textId="231C81E8" w:rsidR="004A3255" w:rsidRPr="00883F4B" w:rsidRDefault="004A3255" w:rsidP="00C75A6B">
      <w:pPr>
        <w:pStyle w:val="2"/>
      </w:pPr>
      <w:bookmarkStart w:id="328" w:name="_Toc403728053"/>
      <w:r w:rsidRPr="00883F4B">
        <w:rPr>
          <w:rFonts w:hint="eastAsia"/>
        </w:rPr>
        <w:t>彩票</w:t>
      </w:r>
      <w:r w:rsidR="00D93B6B" w:rsidRPr="00883F4B">
        <w:rPr>
          <w:rFonts w:hint="eastAsia"/>
        </w:rPr>
        <w:t>交易</w:t>
      </w:r>
      <w:bookmarkEnd w:id="328"/>
    </w:p>
    <w:p w14:paraId="46B5F616" w14:textId="77777777" w:rsidR="001C3ADE" w:rsidRDefault="00715F23" w:rsidP="00C75A6B">
      <w:pPr>
        <w:pStyle w:val="3"/>
      </w:pPr>
      <w:r w:rsidRPr="00883F4B">
        <w:rPr>
          <w:rFonts w:hint="eastAsia"/>
        </w:rPr>
        <w:t>游戏</w:t>
      </w:r>
      <w:r w:rsidR="00FE2FCE">
        <w:rPr>
          <w:rFonts w:hint="eastAsia"/>
        </w:rPr>
        <w:t>列表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E71CC8" w:rsidRPr="00883F4B" w14:paraId="51B7FBC9" w14:textId="77777777" w:rsidTr="00856E61">
        <w:tc>
          <w:tcPr>
            <w:tcW w:w="1384" w:type="dxa"/>
            <w:shd w:val="clear" w:color="auto" w:fill="D9D9D9"/>
            <w:vAlign w:val="center"/>
          </w:tcPr>
          <w:p w14:paraId="3AD37640" w14:textId="77777777" w:rsidR="00E71CC8" w:rsidRPr="00883F4B" w:rsidRDefault="00E71CC8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5D6C47F8" w14:textId="77777777" w:rsidR="00E71CC8" w:rsidRPr="00883F4B" w:rsidRDefault="00E71CC8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1E11E351" w14:textId="77777777" w:rsidR="00E71CC8" w:rsidRPr="00883F4B" w:rsidRDefault="00E71CC8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2F4A5552" w14:textId="77777777" w:rsidR="00E71CC8" w:rsidRPr="00883F4B" w:rsidRDefault="00E71CC8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游戏选择</w:t>
            </w:r>
          </w:p>
        </w:tc>
      </w:tr>
      <w:tr w:rsidR="00E71CC8" w:rsidRPr="00883F4B" w14:paraId="4F69A318" w14:textId="77777777" w:rsidTr="00856E61">
        <w:tc>
          <w:tcPr>
            <w:tcW w:w="1384" w:type="dxa"/>
            <w:shd w:val="clear" w:color="auto" w:fill="D9D9D9"/>
            <w:vAlign w:val="center"/>
          </w:tcPr>
          <w:p w14:paraId="1A43356C" w14:textId="77777777" w:rsidR="00E71CC8" w:rsidRPr="00883F4B" w:rsidRDefault="00E71CC8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1F653D30" w14:textId="77777777" w:rsidR="00E71CC8" w:rsidRPr="00883F4B" w:rsidRDefault="00E71CC8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快捷键进入游戏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09E922D2" w14:textId="77777777" w:rsidR="00E71CC8" w:rsidRPr="00883F4B" w:rsidRDefault="00E71CC8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4FE99799" w14:textId="77777777" w:rsidR="00E71CC8" w:rsidRPr="00883F4B" w:rsidRDefault="00E71CC8" w:rsidP="00254A24">
            <w:pPr>
              <w:rPr>
                <w:iCs/>
              </w:rPr>
            </w:pPr>
          </w:p>
        </w:tc>
      </w:tr>
      <w:tr w:rsidR="00E71CC8" w:rsidRPr="00883F4B" w14:paraId="76D49988" w14:textId="77777777" w:rsidTr="00856E61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22A2B9BF" w14:textId="77777777" w:rsidR="00E71CC8" w:rsidRPr="00883F4B" w:rsidRDefault="00E71CC8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57BC88B0" w14:textId="77777777" w:rsidR="00E71CC8" w:rsidRPr="00883F4B" w:rsidRDefault="00E71CC8" w:rsidP="00254A24">
            <w:r w:rsidRPr="00883F4B">
              <w:rPr>
                <w:rFonts w:hint="eastAsia"/>
              </w:rPr>
              <w:t>快捷键进入游戏</w:t>
            </w:r>
          </w:p>
        </w:tc>
      </w:tr>
      <w:tr w:rsidR="00E71CC8" w:rsidRPr="00883F4B" w14:paraId="7188ACD0" w14:textId="77777777" w:rsidTr="00856E61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5512EF31" w14:textId="77777777" w:rsidR="00E71CC8" w:rsidRPr="00883F4B" w:rsidRDefault="00E71CC8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526EFD25" w14:textId="69F24256" w:rsidR="00E71CC8" w:rsidRPr="00883F4B" w:rsidRDefault="009228D3" w:rsidP="00254A24">
            <w:r>
              <w:rPr>
                <w:rFonts w:hint="eastAsia"/>
              </w:rPr>
              <w:t>按【</w:t>
            </w:r>
            <w:r w:rsidR="00C10E8D">
              <w:t>F1</w:t>
            </w:r>
            <w:r w:rsidR="00E71CC8" w:rsidRPr="00883F4B">
              <w:rPr>
                <w:rFonts w:hint="eastAsia"/>
              </w:rPr>
              <w:t>】</w:t>
            </w:r>
            <w:r w:rsidR="00E71CC8" w:rsidRPr="00883F4B">
              <w:rPr>
                <w:rFonts w:hint="eastAsia"/>
              </w:rPr>
              <w:t>-</w:t>
            </w:r>
            <w:r w:rsidR="00E71CC8" w:rsidRPr="00883F4B">
              <w:rPr>
                <w:rFonts w:hint="eastAsia"/>
              </w:rPr>
              <w:t>【</w:t>
            </w:r>
            <w:r w:rsidR="00C10E8D">
              <w:rPr>
                <w:rFonts w:hint="eastAsia"/>
              </w:rPr>
              <w:t>F1</w:t>
            </w:r>
            <w:r w:rsidR="00B178DD">
              <w:t>0</w:t>
            </w:r>
            <w:r w:rsidR="00E71CC8" w:rsidRPr="00883F4B">
              <w:rPr>
                <w:rFonts w:hint="eastAsia"/>
              </w:rPr>
              <w:t>】键，直接进入对应游戏。</w:t>
            </w:r>
          </w:p>
          <w:p w14:paraId="06F26630" w14:textId="7AD484C9" w:rsidR="00E71CC8" w:rsidRPr="00883F4B" w:rsidRDefault="00E71CC8" w:rsidP="00254A24">
            <w:r w:rsidRPr="00883F4B">
              <w:rPr>
                <w:rFonts w:hint="eastAsia"/>
              </w:rPr>
              <w:t>【</w:t>
            </w:r>
            <w:r w:rsidR="00C10E8D">
              <w:rPr>
                <w:rFonts w:hint="eastAsia"/>
              </w:rPr>
              <w:t>F1</w:t>
            </w:r>
            <w:r w:rsidRPr="00883F4B">
              <w:rPr>
                <w:rFonts w:hint="eastAsia"/>
              </w:rPr>
              <w:t>】进入</w:t>
            </w:r>
            <w:r w:rsidR="001077B3">
              <w:rPr>
                <w:rFonts w:hint="eastAsia"/>
              </w:rPr>
              <w:t>7</w:t>
            </w:r>
            <w:proofErr w:type="gramStart"/>
            <w:r w:rsidR="001077B3">
              <w:rPr>
                <w:rFonts w:hint="eastAsia"/>
              </w:rPr>
              <w:t>龙星</w:t>
            </w:r>
            <w:r w:rsidRPr="00883F4B">
              <w:rPr>
                <w:rFonts w:hint="eastAsia"/>
              </w:rPr>
              <w:t>单式</w:t>
            </w:r>
            <w:proofErr w:type="gramEnd"/>
            <w:r w:rsidRPr="00883F4B">
              <w:rPr>
                <w:rFonts w:hint="eastAsia"/>
              </w:rPr>
              <w:t>玩法</w:t>
            </w:r>
          </w:p>
          <w:p w14:paraId="1C46E893" w14:textId="1287E47C" w:rsidR="00A714A8" w:rsidRDefault="00E71CC8" w:rsidP="00A21B94">
            <w:r w:rsidRPr="00883F4B">
              <w:rPr>
                <w:rFonts w:hint="eastAsia"/>
              </w:rPr>
              <w:t>【</w:t>
            </w:r>
            <w:r w:rsidR="00C10E8D">
              <w:rPr>
                <w:rFonts w:hint="eastAsia"/>
              </w:rPr>
              <w:t>F2</w:t>
            </w:r>
            <w:r w:rsidRPr="00883F4B">
              <w:rPr>
                <w:rFonts w:hint="eastAsia"/>
              </w:rPr>
              <w:t>】</w:t>
            </w:r>
            <w:r w:rsidR="00A714A8">
              <w:rPr>
                <w:rFonts w:hint="eastAsia"/>
              </w:rPr>
              <w:t>进入</w:t>
            </w:r>
            <w:r w:rsidR="001077B3">
              <w:t>天天赢</w:t>
            </w:r>
            <w:r w:rsidR="00575CC9">
              <w:t>4D</w:t>
            </w:r>
            <w:r w:rsidR="00BE1DA6">
              <w:rPr>
                <w:rFonts w:hint="eastAsia"/>
              </w:rPr>
              <w:t>单式</w:t>
            </w:r>
            <w:r w:rsidR="00A714A8">
              <w:rPr>
                <w:rFonts w:hint="eastAsia"/>
              </w:rPr>
              <w:t>玩法</w:t>
            </w:r>
          </w:p>
          <w:p w14:paraId="67551E86" w14:textId="6787F3FE" w:rsidR="00A714A8" w:rsidRDefault="00A714A8">
            <w:r w:rsidRPr="00883F4B">
              <w:rPr>
                <w:rFonts w:hint="eastAsia"/>
              </w:rPr>
              <w:t>【</w:t>
            </w:r>
            <w:r w:rsidR="00C10E8D">
              <w:t>F3</w:t>
            </w:r>
            <w:r w:rsidRPr="00883F4B">
              <w:rPr>
                <w:rFonts w:hint="eastAsia"/>
              </w:rPr>
              <w:t>】</w:t>
            </w:r>
            <w:r>
              <w:rPr>
                <w:rFonts w:hint="eastAsia"/>
              </w:rPr>
              <w:t>进入</w:t>
            </w:r>
            <w:del w:id="329" w:author="user" w:date="2016-04-08T14:08:00Z">
              <w:r w:rsidDel="00E16425">
                <w:rPr>
                  <w:rFonts w:hint="eastAsia"/>
                </w:rPr>
                <w:delText>KENO</w:delText>
              </w:r>
              <w:r w:rsidDel="00E16425">
                <w:rPr>
                  <w:rFonts w:hint="eastAsia"/>
                </w:rPr>
                <w:delText>选十单式</w:delText>
              </w:r>
            </w:del>
            <w:ins w:id="330" w:author="user" w:date="2016-04-08T14:08:00Z">
              <w:r w:rsidR="00E16425">
                <w:rPr>
                  <w:rFonts w:hint="eastAsia"/>
                </w:rPr>
                <w:t>快三和值</w:t>
              </w:r>
            </w:ins>
            <w:r>
              <w:t>玩法</w:t>
            </w:r>
          </w:p>
          <w:p w14:paraId="4780F3B0" w14:textId="0AAA797A" w:rsidR="0008535E" w:rsidRDefault="00FE1D7D">
            <w:r>
              <w:rPr>
                <w:rFonts w:hint="eastAsia"/>
              </w:rPr>
              <w:t>【</w:t>
            </w:r>
            <w:r w:rsidR="00C10E8D">
              <w:rPr>
                <w:rFonts w:hint="eastAsia"/>
              </w:rPr>
              <w:t>F4</w:t>
            </w:r>
            <w:r>
              <w:t>】</w:t>
            </w:r>
            <w:r w:rsidR="00E53F86">
              <w:rPr>
                <w:rFonts w:hint="eastAsia"/>
              </w:rPr>
              <w:t>进入</w:t>
            </w:r>
            <w:del w:id="331" w:author="user" w:date="2016-04-08T14:10:00Z">
              <w:r w:rsidR="00E53F86" w:rsidDel="00E16425">
                <w:rPr>
                  <w:rFonts w:hint="eastAsia"/>
                </w:rPr>
                <w:delText>快</w:delText>
              </w:r>
              <w:r w:rsidR="00E53F86" w:rsidDel="00E16425">
                <w:rPr>
                  <w:rFonts w:hint="eastAsia"/>
                </w:rPr>
                <w:delText>2</w:delText>
              </w:r>
            </w:del>
            <w:ins w:id="332" w:author="user" w:date="2016-04-08T14:10:00Z">
              <w:r w:rsidR="00E16425">
                <w:rPr>
                  <w:rFonts w:hint="eastAsia"/>
                </w:rPr>
                <w:t>时时彩</w:t>
              </w:r>
              <w:r w:rsidR="00E16425">
                <w:t>三星直选</w:t>
              </w:r>
            </w:ins>
            <w:del w:id="333" w:author="user" w:date="2016-04-08T14:10:00Z">
              <w:r w:rsidR="00E53F86" w:rsidDel="00E16425">
                <w:rPr>
                  <w:rFonts w:hint="eastAsia"/>
                </w:rPr>
                <w:delText>单式</w:delText>
              </w:r>
            </w:del>
            <w:r w:rsidR="00E53F86">
              <w:t>玩法</w:t>
            </w:r>
          </w:p>
          <w:p w14:paraId="1D36DFF6" w14:textId="016EA00C" w:rsidR="00E16425" w:rsidRPr="00883F4B" w:rsidRDefault="00E16425">
            <w:pPr>
              <w:rPr>
                <w:ins w:id="334" w:author="user" w:date="2016-04-08T14:07:00Z"/>
              </w:rPr>
            </w:pPr>
            <w:ins w:id="335" w:author="user" w:date="2016-04-08T14:07:00Z">
              <w:r>
                <w:rPr>
                  <w:rFonts w:hint="eastAsia"/>
                </w:rPr>
                <w:t>【</w:t>
              </w:r>
              <w:r>
                <w:rPr>
                  <w:rFonts w:hint="eastAsia"/>
                </w:rPr>
                <w:t>F5</w:t>
              </w:r>
              <w:r>
                <w:rPr>
                  <w:rFonts w:hint="eastAsia"/>
                </w:rPr>
                <w:t>】进入</w:t>
              </w:r>
              <w:r>
                <w:rPr>
                  <w:rFonts w:hint="eastAsia"/>
                </w:rPr>
                <w:t>11</w:t>
              </w:r>
              <w:r>
                <w:rPr>
                  <w:rFonts w:hint="eastAsia"/>
                </w:rPr>
                <w:t>选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任选五单式玩法</w:t>
              </w:r>
            </w:ins>
          </w:p>
          <w:p w14:paraId="39118E30" w14:textId="44DF9EF7" w:rsidR="00E71CC8" w:rsidRPr="00883F4B" w:rsidRDefault="00FE1D7D" w:rsidP="00E16425">
            <w:r>
              <w:rPr>
                <w:rFonts w:hint="eastAsia"/>
              </w:rPr>
              <w:t>【</w:t>
            </w:r>
            <w:del w:id="336" w:author="user" w:date="2016-04-08T14:08:00Z">
              <w:r w:rsidR="00C10E8D" w:rsidDel="00E16425">
                <w:rPr>
                  <w:rFonts w:hint="eastAsia"/>
                </w:rPr>
                <w:delText>F</w:delText>
              </w:r>
              <w:r w:rsidDel="00E16425">
                <w:delText>5</w:delText>
              </w:r>
            </w:del>
            <w:ins w:id="337" w:author="user" w:date="2016-04-08T14:08:00Z">
              <w:r w:rsidR="00E16425">
                <w:rPr>
                  <w:rFonts w:hint="eastAsia"/>
                </w:rPr>
                <w:t>F</w:t>
              </w:r>
              <w:r w:rsidR="00E16425">
                <w:t>6</w:t>
              </w:r>
            </w:ins>
            <w:r>
              <w:t>】</w:t>
            </w:r>
            <w:r w:rsidR="00B178DD">
              <w:rPr>
                <w:rFonts w:hint="eastAsia"/>
              </w:rPr>
              <w:t>-</w:t>
            </w:r>
            <w:r w:rsidR="00B178DD">
              <w:t>【</w:t>
            </w:r>
            <w:r w:rsidR="00B178DD">
              <w:rPr>
                <w:rFonts w:hint="eastAsia"/>
              </w:rPr>
              <w:t>F10</w:t>
            </w:r>
            <w:r w:rsidR="00B178DD">
              <w:t>】</w:t>
            </w:r>
            <w:r>
              <w:rPr>
                <w:rFonts w:hint="eastAsia"/>
              </w:rPr>
              <w:t>未定义</w:t>
            </w:r>
            <w:r>
              <w:t>游戏</w:t>
            </w:r>
          </w:p>
        </w:tc>
      </w:tr>
      <w:tr w:rsidR="00E71CC8" w:rsidRPr="00883F4B" w14:paraId="09451937" w14:textId="77777777" w:rsidTr="00856E61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235A9E8D" w14:textId="77777777" w:rsidR="00E71CC8" w:rsidRPr="00883F4B" w:rsidRDefault="00E71CC8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66814BC8" w14:textId="77777777" w:rsidR="00E71CC8" w:rsidRPr="00883F4B" w:rsidRDefault="00E71CC8" w:rsidP="00254A24">
            <w:r w:rsidRPr="00883F4B">
              <w:rPr>
                <w:rFonts w:hint="eastAsia"/>
              </w:rPr>
              <w:t>进入游戏默认玩法页面，选中的游戏需要在左侧游戏列表中明确标记。</w:t>
            </w:r>
          </w:p>
        </w:tc>
      </w:tr>
      <w:tr w:rsidR="00E71CC8" w:rsidRPr="00883F4B" w14:paraId="2D930FF8" w14:textId="77777777" w:rsidTr="00856E61">
        <w:tc>
          <w:tcPr>
            <w:tcW w:w="1384" w:type="dxa"/>
            <w:shd w:val="clear" w:color="auto" w:fill="D9D9D9"/>
            <w:vAlign w:val="center"/>
          </w:tcPr>
          <w:p w14:paraId="3AE5197D" w14:textId="77777777" w:rsidR="00E71CC8" w:rsidRPr="00883F4B" w:rsidRDefault="00E71CC8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020FA755" w14:textId="7739F61A" w:rsidR="00E71CC8" w:rsidRPr="00883F4B" w:rsidRDefault="00B178DD" w:rsidP="00254A2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E71CC8" w:rsidRPr="00883F4B" w14:paraId="75405D69" w14:textId="77777777" w:rsidTr="00856E61">
        <w:tc>
          <w:tcPr>
            <w:tcW w:w="1384" w:type="dxa"/>
            <w:shd w:val="clear" w:color="auto" w:fill="D9D9D9"/>
            <w:vAlign w:val="center"/>
          </w:tcPr>
          <w:p w14:paraId="7DD85763" w14:textId="77777777" w:rsidR="00E71CC8" w:rsidRPr="00883F4B" w:rsidRDefault="00E71CC8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6F9D6DF1" w14:textId="091F0B9F" w:rsidR="00E71CC8" w:rsidRPr="00883F4B" w:rsidRDefault="00E71CC8" w:rsidP="00254A24">
            <w:pPr>
              <w:rPr>
                <w:bCs/>
                <w:iCs/>
              </w:rPr>
            </w:pPr>
            <w:r w:rsidRPr="00883F4B">
              <w:rPr>
                <w:rFonts w:hint="eastAsia"/>
                <w:bCs/>
                <w:iCs/>
              </w:rPr>
              <w:t>在有弹出框或处于编辑状态时，【</w:t>
            </w:r>
            <w:r w:rsidR="00C10E8D">
              <w:rPr>
                <w:bCs/>
                <w:iCs/>
              </w:rPr>
              <w:t>F</w:t>
            </w:r>
            <w:r w:rsidRPr="00883F4B">
              <w:rPr>
                <w:rFonts w:hint="eastAsia"/>
                <w:bCs/>
                <w:iCs/>
              </w:rPr>
              <w:t>1</w:t>
            </w:r>
            <w:r w:rsidRPr="00883F4B">
              <w:rPr>
                <w:rFonts w:hint="eastAsia"/>
                <w:bCs/>
                <w:iCs/>
              </w:rPr>
              <w:t>】</w:t>
            </w:r>
            <w:r w:rsidRPr="00883F4B">
              <w:rPr>
                <w:rFonts w:hint="eastAsia"/>
                <w:bCs/>
                <w:iCs/>
              </w:rPr>
              <w:t>-</w:t>
            </w:r>
            <w:r w:rsidRPr="00883F4B">
              <w:rPr>
                <w:rFonts w:hint="eastAsia"/>
                <w:bCs/>
                <w:iCs/>
              </w:rPr>
              <w:t>【</w:t>
            </w:r>
            <w:r w:rsidR="00C10E8D">
              <w:rPr>
                <w:bCs/>
                <w:iCs/>
              </w:rPr>
              <w:t>F</w:t>
            </w:r>
            <w:r w:rsidR="00217129">
              <w:rPr>
                <w:bCs/>
                <w:iCs/>
              </w:rPr>
              <w:t>10</w:t>
            </w:r>
            <w:r w:rsidRPr="00883F4B">
              <w:rPr>
                <w:rFonts w:hint="eastAsia"/>
                <w:bCs/>
                <w:iCs/>
              </w:rPr>
              <w:t>】键</w:t>
            </w:r>
            <w:proofErr w:type="gramStart"/>
            <w:r w:rsidRPr="00883F4B">
              <w:rPr>
                <w:rFonts w:hint="eastAsia"/>
                <w:bCs/>
                <w:iCs/>
              </w:rPr>
              <w:t>不</w:t>
            </w:r>
            <w:proofErr w:type="gramEnd"/>
            <w:r w:rsidRPr="00883F4B">
              <w:rPr>
                <w:rFonts w:hint="eastAsia"/>
                <w:bCs/>
                <w:iCs/>
              </w:rPr>
              <w:t>可用。</w:t>
            </w:r>
          </w:p>
          <w:p w14:paraId="058FB5DC" w14:textId="0EB6EB7D" w:rsidR="00E71CC8" w:rsidRPr="00883F4B" w:rsidRDefault="00E71CC8" w:rsidP="00217129">
            <w:pPr>
              <w:rPr>
                <w:bCs/>
                <w:iCs/>
              </w:rPr>
            </w:pPr>
            <w:r w:rsidRPr="00883F4B">
              <w:rPr>
                <w:rFonts w:hint="eastAsia"/>
                <w:bCs/>
                <w:iCs/>
              </w:rPr>
              <w:t>在用户登录前【</w:t>
            </w:r>
            <w:r w:rsidR="00C10E8D">
              <w:rPr>
                <w:bCs/>
                <w:iCs/>
              </w:rPr>
              <w:t>F</w:t>
            </w:r>
            <w:r w:rsidRPr="00883F4B">
              <w:rPr>
                <w:rFonts w:hint="eastAsia"/>
                <w:bCs/>
                <w:iCs/>
              </w:rPr>
              <w:t>1</w:t>
            </w:r>
            <w:r w:rsidRPr="00883F4B">
              <w:rPr>
                <w:rFonts w:hint="eastAsia"/>
                <w:bCs/>
                <w:iCs/>
              </w:rPr>
              <w:t>】</w:t>
            </w:r>
            <w:r w:rsidRPr="00883F4B">
              <w:rPr>
                <w:rFonts w:hint="eastAsia"/>
                <w:bCs/>
                <w:iCs/>
              </w:rPr>
              <w:t>-</w:t>
            </w:r>
            <w:r w:rsidRPr="00883F4B">
              <w:rPr>
                <w:rFonts w:hint="eastAsia"/>
                <w:bCs/>
                <w:iCs/>
              </w:rPr>
              <w:t>【</w:t>
            </w:r>
            <w:r w:rsidR="00C10E8D">
              <w:rPr>
                <w:bCs/>
                <w:iCs/>
              </w:rPr>
              <w:t>F</w:t>
            </w:r>
            <w:r w:rsidR="00217129">
              <w:rPr>
                <w:bCs/>
                <w:iCs/>
              </w:rPr>
              <w:t>10</w:t>
            </w:r>
            <w:r w:rsidRPr="00883F4B">
              <w:rPr>
                <w:rFonts w:hint="eastAsia"/>
                <w:bCs/>
                <w:iCs/>
              </w:rPr>
              <w:t>】键</w:t>
            </w:r>
            <w:proofErr w:type="gramStart"/>
            <w:r w:rsidRPr="00883F4B">
              <w:rPr>
                <w:rFonts w:hint="eastAsia"/>
                <w:bCs/>
                <w:iCs/>
              </w:rPr>
              <w:t>不</w:t>
            </w:r>
            <w:proofErr w:type="gramEnd"/>
            <w:r w:rsidRPr="00883F4B">
              <w:rPr>
                <w:rFonts w:hint="eastAsia"/>
                <w:bCs/>
                <w:iCs/>
              </w:rPr>
              <w:t>可用。</w:t>
            </w:r>
          </w:p>
        </w:tc>
      </w:tr>
      <w:tr w:rsidR="00E71CC8" w:rsidRPr="00883F4B" w14:paraId="019820C9" w14:textId="77777777" w:rsidTr="00856E61">
        <w:tc>
          <w:tcPr>
            <w:tcW w:w="1384" w:type="dxa"/>
            <w:shd w:val="clear" w:color="auto" w:fill="D9D9D9"/>
            <w:vAlign w:val="center"/>
          </w:tcPr>
          <w:p w14:paraId="414C7098" w14:textId="77777777" w:rsidR="00E71CC8" w:rsidRPr="00883F4B" w:rsidRDefault="00E71CC8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2C883CFA" w14:textId="77777777" w:rsidR="00E71CC8" w:rsidRPr="00883F4B" w:rsidRDefault="00E71CC8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753A1984" w14:textId="77777777" w:rsidR="003523B1" w:rsidRPr="00883F4B" w:rsidRDefault="003523B1" w:rsidP="00C75A6B">
      <w:pPr>
        <w:pStyle w:val="3"/>
      </w:pPr>
      <w:r w:rsidRPr="00883F4B">
        <w:rPr>
          <w:rFonts w:hint="eastAsia"/>
        </w:rPr>
        <w:t>游戏主界面</w:t>
      </w:r>
    </w:p>
    <w:p w14:paraId="50F1C52D" w14:textId="77777777" w:rsidR="003523B1" w:rsidRPr="00883F4B" w:rsidRDefault="003523B1" w:rsidP="00254A24">
      <w:r w:rsidRPr="00883F4B">
        <w:rPr>
          <w:rFonts w:hint="eastAsia"/>
        </w:rPr>
        <w:t>进入任何游戏后，系统将显示游戏主界面。游戏主界面分为</w:t>
      </w:r>
      <w:r w:rsidR="00C1523C" w:rsidRPr="00883F4B">
        <w:rPr>
          <w:rFonts w:hint="eastAsia"/>
        </w:rPr>
        <w:t>3</w:t>
      </w:r>
      <w:r w:rsidRPr="00883F4B">
        <w:rPr>
          <w:rFonts w:hint="eastAsia"/>
        </w:rPr>
        <w:t>个部分，左侧为投注选号</w:t>
      </w:r>
      <w:r w:rsidR="00C1523C" w:rsidRPr="00883F4B">
        <w:rPr>
          <w:rFonts w:hint="eastAsia"/>
        </w:rPr>
        <w:t>区</w:t>
      </w:r>
      <w:r w:rsidRPr="00883F4B">
        <w:rPr>
          <w:rFonts w:hint="eastAsia"/>
        </w:rPr>
        <w:t>，</w:t>
      </w:r>
      <w:r w:rsidR="00C1523C" w:rsidRPr="00883F4B">
        <w:rPr>
          <w:rFonts w:hint="eastAsia"/>
        </w:rPr>
        <w:t>左下、</w:t>
      </w:r>
      <w:r w:rsidRPr="00883F4B">
        <w:rPr>
          <w:rFonts w:hint="eastAsia"/>
        </w:rPr>
        <w:t>右侧信息。</w:t>
      </w:r>
    </w:p>
    <w:p w14:paraId="662642A9" w14:textId="3DD36F1B" w:rsidR="003523B1" w:rsidRDefault="003523B1" w:rsidP="00254A24">
      <w:r w:rsidRPr="00883F4B">
        <w:rPr>
          <w:rFonts w:hint="eastAsia"/>
        </w:rPr>
        <w:t>投注</w:t>
      </w:r>
      <w:proofErr w:type="gramStart"/>
      <w:r w:rsidRPr="00883F4B">
        <w:rPr>
          <w:rFonts w:hint="eastAsia"/>
        </w:rPr>
        <w:t>选号区会</w:t>
      </w:r>
      <w:proofErr w:type="gramEnd"/>
      <w:r w:rsidR="00C32776">
        <w:rPr>
          <w:rFonts w:hint="eastAsia"/>
        </w:rPr>
        <w:t>在</w:t>
      </w:r>
      <w:r w:rsidRPr="00883F4B">
        <w:rPr>
          <w:rFonts w:hint="eastAsia"/>
        </w:rPr>
        <w:t>下面章节着重说明。此段说明</w:t>
      </w:r>
      <w:r w:rsidR="00C1523C" w:rsidRPr="00883F4B">
        <w:rPr>
          <w:rFonts w:hint="eastAsia"/>
        </w:rPr>
        <w:t>左下、</w:t>
      </w:r>
      <w:r w:rsidRPr="00883F4B">
        <w:rPr>
          <w:rFonts w:hint="eastAsia"/>
        </w:rPr>
        <w:t>右侧信息包含的内容和含义</w:t>
      </w:r>
    </w:p>
    <w:p w14:paraId="5687F663" w14:textId="0836D77D" w:rsidR="00C1523C" w:rsidRPr="00883F4B" w:rsidRDefault="009951DC" w:rsidP="00C75A6B">
      <w:pPr>
        <w:pStyle w:val="4"/>
      </w:pPr>
      <w:ins w:id="338" w:author="Microsoft" w:date="2015-01-27T10:35:00Z">
        <w:r>
          <w:rPr>
            <w:rFonts w:hint="eastAsia"/>
          </w:rPr>
          <w:lastRenderedPageBreak/>
          <w:t>页面</w:t>
        </w:r>
      </w:ins>
      <w:del w:id="339" w:author="Microsoft" w:date="2015-01-27T10:35:00Z">
        <w:r w:rsidR="00C1523C" w:rsidRPr="00883F4B" w:rsidDel="009951DC">
          <w:rPr>
            <w:rFonts w:hint="eastAsia"/>
          </w:rPr>
          <w:delText>左下</w:delText>
        </w:r>
      </w:del>
      <w:r w:rsidR="001C75FB" w:rsidRPr="00883F4B">
        <w:rPr>
          <w:rFonts w:hint="eastAsia"/>
        </w:rPr>
        <w:t>信息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E71CC8" w:rsidRPr="00883F4B" w14:paraId="7A9EC7F0" w14:textId="77777777" w:rsidTr="00C1282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39040E7B" w14:textId="77777777" w:rsidR="00E71CC8" w:rsidRPr="00883F4B" w:rsidRDefault="00E71CC8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6BAC4857" w14:textId="77777777" w:rsidR="00E71CC8" w:rsidRPr="00883F4B" w:rsidRDefault="00E71CC8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4B6032A2" w14:textId="77777777" w:rsidR="00E71CC8" w:rsidRPr="00883F4B" w:rsidRDefault="00E71CC8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44834299" w14:textId="4703AF98" w:rsidR="00E71CC8" w:rsidRPr="00883F4B" w:rsidRDefault="00E71CC8" w:rsidP="00C32776">
            <w:pPr>
              <w:rPr>
                <w:iCs/>
              </w:rPr>
            </w:pPr>
          </w:p>
        </w:tc>
      </w:tr>
      <w:tr w:rsidR="00E71CC8" w:rsidRPr="00883F4B" w14:paraId="79D5630D" w14:textId="77777777" w:rsidTr="00C1282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386932A8" w14:textId="77777777" w:rsidR="00E71CC8" w:rsidRPr="00883F4B" w:rsidRDefault="00E71CC8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36C9233C" w14:textId="3AF59CC5" w:rsidR="00E71CC8" w:rsidRPr="00883F4B" w:rsidRDefault="009951DC" w:rsidP="00254A24">
            <w:pPr>
              <w:rPr>
                <w:iCs/>
              </w:rPr>
            </w:pPr>
            <w:ins w:id="340" w:author="Microsoft" w:date="2015-01-27T10:35:00Z">
              <w:r>
                <w:rPr>
                  <w:rFonts w:hint="eastAsia"/>
                  <w:iCs/>
                </w:rPr>
                <w:t>页面</w:t>
              </w:r>
            </w:ins>
            <w:del w:id="341" w:author="Microsoft" w:date="2015-01-27T10:35:00Z">
              <w:r w:rsidR="00122BEA" w:rsidRPr="00883F4B" w:rsidDel="009951DC">
                <w:rPr>
                  <w:rFonts w:hint="eastAsia"/>
                  <w:iCs/>
                </w:rPr>
                <w:delText>左下</w:delText>
              </w:r>
            </w:del>
            <w:r w:rsidR="00122BEA" w:rsidRPr="00883F4B">
              <w:rPr>
                <w:rFonts w:hint="eastAsia"/>
                <w:iCs/>
              </w:rPr>
              <w:t>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5D598438" w14:textId="77777777" w:rsidR="00E71CC8" w:rsidRPr="00883F4B" w:rsidRDefault="00E71CC8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4E3246DD" w14:textId="77777777" w:rsidR="00E71CC8" w:rsidRPr="00883F4B" w:rsidRDefault="00E71CC8" w:rsidP="00254A24">
            <w:pPr>
              <w:rPr>
                <w:iCs/>
              </w:rPr>
            </w:pPr>
          </w:p>
        </w:tc>
      </w:tr>
      <w:tr w:rsidR="00E71CC8" w:rsidRPr="00883F4B" w14:paraId="144B41C9" w14:textId="77777777" w:rsidTr="00C1282F">
        <w:trPr>
          <w:trHeight w:val="390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0A45D09A" w14:textId="77777777" w:rsidR="00E71CC8" w:rsidRPr="00883F4B" w:rsidRDefault="00E71CC8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3360668F" w14:textId="41A22EE0" w:rsidR="00E71CC8" w:rsidRPr="00883F4B" w:rsidRDefault="009951DC" w:rsidP="00415D26">
            <w:ins w:id="342" w:author="Microsoft" w:date="2015-01-27T10:35:00Z">
              <w:r>
                <w:rPr>
                  <w:rFonts w:hint="eastAsia"/>
                </w:rPr>
                <w:t>页面</w:t>
              </w:r>
            </w:ins>
            <w:del w:id="343" w:author="Microsoft" w:date="2015-01-27T10:35:00Z">
              <w:r w:rsidR="00122BEA" w:rsidRPr="00883F4B" w:rsidDel="009951DC">
                <w:rPr>
                  <w:rFonts w:hint="eastAsia"/>
                </w:rPr>
                <w:delText>左下信息，</w:delText>
              </w:r>
            </w:del>
            <w:r w:rsidR="00122BEA" w:rsidRPr="00883F4B">
              <w:rPr>
                <w:rFonts w:hint="eastAsia"/>
              </w:rPr>
              <w:t>包含玩法、</w:t>
            </w:r>
            <w:del w:id="344" w:author="Microsoft" w:date="2015-01-27T17:16:00Z">
              <w:r w:rsidR="00122BEA" w:rsidRPr="00883F4B" w:rsidDel="00C9315E">
                <w:rPr>
                  <w:rFonts w:hint="eastAsia"/>
                </w:rPr>
                <w:delText>金额、</w:delText>
              </w:r>
            </w:del>
            <w:del w:id="345" w:author="Microsoft" w:date="2015-01-27T10:39:00Z">
              <w:r w:rsidR="00122BEA" w:rsidRPr="00883F4B" w:rsidDel="009951DC">
                <w:rPr>
                  <w:rFonts w:hint="eastAsia"/>
                </w:rPr>
                <w:delText>多期</w:delText>
              </w:r>
            </w:del>
            <w:del w:id="346" w:author="Microsoft" w:date="2015-01-27T17:10:00Z">
              <w:r w:rsidR="00122BEA" w:rsidRPr="00883F4B" w:rsidDel="0076562C">
                <w:rPr>
                  <w:rFonts w:hint="eastAsia"/>
                </w:rPr>
                <w:delText>、</w:delText>
              </w:r>
            </w:del>
            <w:r w:rsidR="00C32776">
              <w:rPr>
                <w:rFonts w:hint="eastAsia"/>
              </w:rPr>
              <w:t>倍数</w:t>
            </w:r>
            <w:ins w:id="347" w:author="Microsoft" w:date="2015-01-27T17:16:00Z">
              <w:r w:rsidR="00C9315E">
                <w:rPr>
                  <w:rFonts w:hint="eastAsia"/>
                </w:rPr>
                <w:t>、</w:t>
              </w:r>
              <w:r w:rsidR="00C9315E">
                <w:t>金额</w:t>
              </w:r>
            </w:ins>
            <w:r w:rsidR="00122BEA" w:rsidRPr="00883F4B">
              <w:rPr>
                <w:rFonts w:hint="eastAsia"/>
              </w:rPr>
              <w:t>字段</w:t>
            </w:r>
            <w:ins w:id="348" w:author="Microsoft" w:date="2015-01-27T10:36:00Z">
              <w:r>
                <w:rPr>
                  <w:rFonts w:hint="eastAsia"/>
                </w:rPr>
                <w:t>、</w:t>
              </w:r>
              <w:r>
                <w:t>右侧信息栏</w:t>
              </w:r>
            </w:ins>
            <w:r w:rsidR="00122BEA" w:rsidRPr="00883F4B">
              <w:rPr>
                <w:rFonts w:hint="eastAsia"/>
              </w:rPr>
              <w:t>。</w:t>
            </w:r>
          </w:p>
        </w:tc>
      </w:tr>
      <w:tr w:rsidR="00E71CC8" w:rsidRPr="00883F4B" w14:paraId="393E3282" w14:textId="77777777" w:rsidTr="00C1282F">
        <w:trPr>
          <w:trHeight w:val="420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6277A96" w14:textId="77777777" w:rsidR="00E71CC8" w:rsidRPr="00883F4B" w:rsidRDefault="00E71CC8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539699AB" w14:textId="2888458E" w:rsidR="00122BEA" w:rsidRPr="00C32776" w:rsidRDefault="00122BEA" w:rsidP="00C32776">
            <w:pPr>
              <w:pStyle w:val="af4"/>
              <w:numPr>
                <w:ilvl w:val="0"/>
                <w:numId w:val="7"/>
              </w:numPr>
              <w:ind w:firstLineChars="0"/>
              <w:rPr>
                <w:bCs/>
              </w:rPr>
            </w:pPr>
            <w:r w:rsidRPr="00C32776">
              <w:rPr>
                <w:rFonts w:hint="eastAsia"/>
                <w:bCs/>
              </w:rPr>
              <w:t>玩法：</w:t>
            </w:r>
            <w:r w:rsidR="00C32776">
              <w:rPr>
                <w:rFonts w:hint="eastAsia"/>
                <w:bCs/>
              </w:rPr>
              <w:t>显示</w:t>
            </w:r>
            <w:r w:rsidR="00C32776">
              <w:rPr>
                <w:bCs/>
              </w:rPr>
              <w:t>当前投注界面的玩法</w:t>
            </w:r>
            <w:ins w:id="349" w:author="Microsoft" w:date="2015-01-27T10:36:00Z">
              <w:r w:rsidR="009951DC">
                <w:rPr>
                  <w:rFonts w:hint="eastAsia"/>
                  <w:bCs/>
                </w:rPr>
                <w:t>；</w:t>
              </w:r>
            </w:ins>
            <w:del w:id="350" w:author="Microsoft" w:date="2015-01-27T10:36:00Z">
              <w:r w:rsidRPr="00C32776" w:rsidDel="009951DC">
                <w:rPr>
                  <w:rFonts w:hint="eastAsia"/>
                  <w:bCs/>
                </w:rPr>
                <w:delText>。</w:delText>
              </w:r>
            </w:del>
            <w:ins w:id="351" w:author="Microsoft" w:date="2015-01-27T10:36:00Z">
              <w:r w:rsidR="009951DC">
                <w:rPr>
                  <w:rFonts w:hint="eastAsia"/>
                  <w:bCs/>
                </w:rPr>
                <w:t>显示</w:t>
              </w:r>
              <w:r w:rsidR="009951DC">
                <w:rPr>
                  <w:bCs/>
                </w:rPr>
                <w:t>在</w:t>
              </w:r>
              <w:r w:rsidR="009951DC">
                <w:rPr>
                  <w:rFonts w:hint="eastAsia"/>
                  <w:bCs/>
                </w:rPr>
                <w:t>左</w:t>
              </w:r>
              <w:r w:rsidR="009951DC">
                <w:rPr>
                  <w:bCs/>
                </w:rPr>
                <w:t>上</w:t>
              </w:r>
              <w:r w:rsidR="009951DC">
                <w:rPr>
                  <w:rFonts w:hint="eastAsia"/>
                  <w:bCs/>
                </w:rPr>
                <w:t>。</w:t>
              </w:r>
            </w:ins>
          </w:p>
          <w:p w14:paraId="53921268" w14:textId="3D958C6A" w:rsidR="00E71CC8" w:rsidRPr="00C32776" w:rsidDel="009951DC" w:rsidRDefault="00122BEA" w:rsidP="00C32776">
            <w:pPr>
              <w:pStyle w:val="af4"/>
              <w:numPr>
                <w:ilvl w:val="0"/>
                <w:numId w:val="7"/>
              </w:numPr>
              <w:ind w:firstLineChars="0"/>
              <w:rPr>
                <w:del w:id="352" w:author="Microsoft" w:date="2015-01-27T10:38:00Z"/>
                <w:bCs/>
              </w:rPr>
            </w:pPr>
            <w:del w:id="353" w:author="Microsoft" w:date="2015-01-27T10:38:00Z">
              <w:r w:rsidRPr="00C32776" w:rsidDel="009951DC">
                <w:rPr>
                  <w:rFonts w:hint="eastAsia"/>
                  <w:bCs/>
                </w:rPr>
                <w:delText>多期：</w:delText>
              </w:r>
              <w:r w:rsidR="00C93E47" w:rsidRPr="00C32776" w:rsidDel="009951DC">
                <w:rPr>
                  <w:rFonts w:hint="eastAsia"/>
                  <w:bCs/>
                </w:rPr>
                <w:delText>表示此票购买的期数。</w:delText>
              </w:r>
            </w:del>
          </w:p>
          <w:p w14:paraId="25D8FF18" w14:textId="14B157C1" w:rsidR="0054273E" w:rsidRPr="00C32776" w:rsidRDefault="0054273E" w:rsidP="00C32776">
            <w:pPr>
              <w:pStyle w:val="af4"/>
              <w:numPr>
                <w:ilvl w:val="0"/>
                <w:numId w:val="7"/>
              </w:numPr>
              <w:ind w:firstLineChars="0"/>
              <w:rPr>
                <w:bCs/>
              </w:rPr>
            </w:pPr>
            <w:r w:rsidRPr="00C32776">
              <w:rPr>
                <w:rFonts w:hint="eastAsia"/>
                <w:bCs/>
              </w:rPr>
              <w:t>倍数：</w:t>
            </w:r>
            <w:r w:rsidR="005142D6" w:rsidRPr="00C32776">
              <w:rPr>
                <w:rFonts w:hint="eastAsia"/>
                <w:bCs/>
              </w:rPr>
              <w:t>表示</w:t>
            </w:r>
            <w:r w:rsidR="005142D6" w:rsidRPr="00C32776">
              <w:rPr>
                <w:bCs/>
              </w:rPr>
              <w:t>整票倍数</w:t>
            </w:r>
            <w:ins w:id="354" w:author="Microsoft" w:date="2015-01-27T10:36:00Z">
              <w:r w:rsidR="009951DC">
                <w:rPr>
                  <w:rFonts w:hint="eastAsia"/>
                  <w:bCs/>
                </w:rPr>
                <w:t>；</w:t>
              </w:r>
              <w:r w:rsidR="009951DC">
                <w:rPr>
                  <w:bCs/>
                </w:rPr>
                <w:t>显示在每个投注</w:t>
              </w:r>
              <w:r w:rsidR="009951DC">
                <w:rPr>
                  <w:rFonts w:hint="eastAsia"/>
                  <w:bCs/>
                </w:rPr>
                <w:t>行</w:t>
              </w:r>
              <w:r w:rsidR="009951DC">
                <w:rPr>
                  <w:bCs/>
                </w:rPr>
                <w:t>的末尾。</w:t>
              </w:r>
            </w:ins>
          </w:p>
          <w:p w14:paraId="08301FBC" w14:textId="22E4E157" w:rsidR="00122BEA" w:rsidRPr="00217129" w:rsidRDefault="00C93E47" w:rsidP="00217129">
            <w:pPr>
              <w:pStyle w:val="af4"/>
              <w:numPr>
                <w:ilvl w:val="0"/>
                <w:numId w:val="7"/>
              </w:numPr>
              <w:ind w:firstLineChars="0"/>
              <w:rPr>
                <w:bCs/>
              </w:rPr>
            </w:pPr>
            <w:r w:rsidRPr="00C32776">
              <w:rPr>
                <w:rFonts w:hint="eastAsia"/>
                <w:bCs/>
              </w:rPr>
              <w:t>金额</w:t>
            </w:r>
            <w:r w:rsidR="001C75FB" w:rsidRPr="00C32776">
              <w:rPr>
                <w:rFonts w:hint="eastAsia"/>
                <w:bCs/>
              </w:rPr>
              <w:t>：</w:t>
            </w:r>
            <w:r w:rsidR="00C32776">
              <w:rPr>
                <w:rFonts w:hint="eastAsia"/>
                <w:bCs/>
              </w:rPr>
              <w:t>当投注</w:t>
            </w:r>
            <w:r w:rsidR="00C32776">
              <w:rPr>
                <w:bCs/>
              </w:rPr>
              <w:t>号码</w:t>
            </w:r>
            <w:proofErr w:type="gramStart"/>
            <w:r w:rsidR="00C32776">
              <w:rPr>
                <w:bCs/>
              </w:rPr>
              <w:t>组成一注时</w:t>
            </w:r>
            <w:proofErr w:type="gramEnd"/>
            <w:r w:rsidR="001C75FB" w:rsidRPr="00C32776">
              <w:rPr>
                <w:rFonts w:hint="eastAsia"/>
                <w:bCs/>
              </w:rPr>
              <w:t>，会</w:t>
            </w:r>
            <w:r w:rsidRPr="00C32776">
              <w:rPr>
                <w:rFonts w:hint="eastAsia"/>
                <w:bCs/>
              </w:rPr>
              <w:t>将当前</w:t>
            </w:r>
            <w:r w:rsidR="00C32776">
              <w:rPr>
                <w:rFonts w:hint="eastAsia"/>
                <w:bCs/>
              </w:rPr>
              <w:t>投注号码</w:t>
            </w:r>
            <w:r w:rsidRPr="00C32776">
              <w:rPr>
                <w:rFonts w:hint="eastAsia"/>
                <w:bCs/>
              </w:rPr>
              <w:t>总金额</w:t>
            </w:r>
            <w:r w:rsidR="001C75FB" w:rsidRPr="00C32776">
              <w:rPr>
                <w:rFonts w:hint="eastAsia"/>
                <w:bCs/>
              </w:rPr>
              <w:t>更新</w:t>
            </w:r>
            <w:r w:rsidRPr="00C32776">
              <w:rPr>
                <w:rFonts w:hint="eastAsia"/>
                <w:bCs/>
              </w:rPr>
              <w:t>到</w:t>
            </w:r>
            <w:r w:rsidR="001C75FB" w:rsidRPr="00C32776">
              <w:rPr>
                <w:rFonts w:hint="eastAsia"/>
                <w:bCs/>
              </w:rPr>
              <w:t>“金额”</w:t>
            </w:r>
            <w:ins w:id="355" w:author="Microsoft" w:date="2015-01-27T10:36:00Z">
              <w:r w:rsidR="009951DC">
                <w:rPr>
                  <w:rFonts w:hint="eastAsia"/>
                  <w:bCs/>
                </w:rPr>
                <w:t>；</w:t>
              </w:r>
              <w:r w:rsidR="009951DC">
                <w:rPr>
                  <w:bCs/>
                </w:rPr>
                <w:t>显示</w:t>
              </w:r>
            </w:ins>
            <w:ins w:id="356" w:author="Microsoft" w:date="2015-01-27T10:37:00Z">
              <w:r w:rsidR="009951DC">
                <w:rPr>
                  <w:bCs/>
                </w:rPr>
                <w:t>在左下；</w:t>
              </w:r>
            </w:ins>
            <w:del w:id="357" w:author="Microsoft" w:date="2015-01-27T10:36:00Z">
              <w:r w:rsidR="001C75FB" w:rsidRPr="00C32776" w:rsidDel="009951DC">
                <w:rPr>
                  <w:rFonts w:hint="eastAsia"/>
                  <w:bCs/>
                </w:rPr>
                <w:delText>。</w:delText>
              </w:r>
            </w:del>
          </w:p>
        </w:tc>
      </w:tr>
      <w:tr w:rsidR="00E71CC8" w:rsidRPr="00883F4B" w14:paraId="255A640D" w14:textId="77777777" w:rsidTr="00C1282F">
        <w:trPr>
          <w:trHeight w:val="420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2247C72" w14:textId="77777777" w:rsidR="00E71CC8" w:rsidRPr="00883F4B" w:rsidRDefault="00E71CC8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6CC6E55F" w14:textId="2D388877" w:rsidR="00E71CC8" w:rsidRPr="00883F4B" w:rsidRDefault="00122BEA" w:rsidP="00415D26">
            <w:r w:rsidRPr="00883F4B">
              <w:rPr>
                <w:rFonts w:hint="eastAsia"/>
              </w:rPr>
              <w:t>显示玩法、金额、</w:t>
            </w:r>
            <w:del w:id="358" w:author="Microsoft" w:date="2015-01-27T10:38:00Z">
              <w:r w:rsidRPr="00883F4B" w:rsidDel="009951DC">
                <w:rPr>
                  <w:rFonts w:hint="eastAsia"/>
                </w:rPr>
                <w:delText>多期、</w:delText>
              </w:r>
            </w:del>
            <w:r w:rsidR="00C32776">
              <w:rPr>
                <w:rFonts w:hint="eastAsia"/>
              </w:rPr>
              <w:t>倍数。</w:t>
            </w:r>
          </w:p>
        </w:tc>
      </w:tr>
      <w:tr w:rsidR="00E71CC8" w:rsidRPr="00883F4B" w14:paraId="6B95C1CC" w14:textId="77777777" w:rsidTr="00C1282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7BD07FD" w14:textId="77777777" w:rsidR="00E71CC8" w:rsidRPr="00883F4B" w:rsidRDefault="00E71CC8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2F51E852" w14:textId="726C97E1" w:rsidR="00C32776" w:rsidRDefault="009254F3" w:rsidP="00C327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</w:t>
            </w:r>
            <w:r w:rsidR="001C75FB" w:rsidRPr="00883F4B">
              <w:rPr>
                <w:rFonts w:hint="eastAsia"/>
                <w:szCs w:val="21"/>
              </w:rPr>
              <w:t>【</w:t>
            </w:r>
            <w:r w:rsidR="00FE1D7D">
              <w:rPr>
                <w:rFonts w:hint="eastAsia"/>
              </w:rPr>
              <w:t>清除合计</w:t>
            </w:r>
            <w:r w:rsidR="001C75FB" w:rsidRPr="00883F4B">
              <w:rPr>
                <w:rFonts w:hint="eastAsia"/>
                <w:szCs w:val="21"/>
              </w:rPr>
              <w:t>】后</w:t>
            </w:r>
            <w:r>
              <w:rPr>
                <w:rFonts w:hint="eastAsia"/>
                <w:szCs w:val="21"/>
              </w:rPr>
              <w:t>，合计值</w:t>
            </w:r>
            <w:r w:rsidR="001C75FB" w:rsidRPr="00883F4B">
              <w:rPr>
                <w:rFonts w:hint="eastAsia"/>
                <w:szCs w:val="21"/>
              </w:rPr>
              <w:t>为</w:t>
            </w:r>
            <w:r w:rsidR="001C75FB" w:rsidRPr="00883F4B">
              <w:rPr>
                <w:rFonts w:hint="eastAsia"/>
                <w:szCs w:val="21"/>
              </w:rPr>
              <w:t>0</w:t>
            </w:r>
            <w:r w:rsidR="00C32776">
              <w:rPr>
                <w:rFonts w:hint="eastAsia"/>
                <w:szCs w:val="21"/>
              </w:rPr>
              <w:t>；</w:t>
            </w:r>
          </w:p>
          <w:p w14:paraId="49E83067" w14:textId="744A67F4" w:rsidR="00E71CC8" w:rsidRPr="00883F4B" w:rsidRDefault="001C75FB" w:rsidP="00C32776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若有退票，总计显示为负数。</w:t>
            </w:r>
          </w:p>
        </w:tc>
      </w:tr>
      <w:tr w:rsidR="00E71CC8" w:rsidRPr="00883F4B" w14:paraId="2A372115" w14:textId="77777777" w:rsidTr="00C1282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B389BE7" w14:textId="77777777" w:rsidR="00E71CC8" w:rsidRPr="00883F4B" w:rsidRDefault="00E71CC8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75C1E33A" w14:textId="5DAD7575" w:rsidR="00E71CC8" w:rsidRPr="00883F4B" w:rsidRDefault="00C32776" w:rsidP="00254A2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E71CC8" w:rsidRPr="00883F4B" w14:paraId="6C120B64" w14:textId="77777777" w:rsidTr="00C1282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FFCE398" w14:textId="77777777" w:rsidR="00E71CC8" w:rsidRPr="00883F4B" w:rsidRDefault="00E71CC8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43B40434" w14:textId="77777777" w:rsidR="00E71CC8" w:rsidRPr="00883F4B" w:rsidRDefault="00E71CC8" w:rsidP="00254A24">
            <w:del w:id="359" w:author="Microsoft" w:date="2014-12-25T14:07:00Z">
              <w:r w:rsidRPr="00883F4B" w:rsidDel="003D16D8">
                <w:rPr>
                  <w:rFonts w:hint="eastAsia"/>
                </w:rPr>
                <w:delText>无</w:delText>
              </w:r>
            </w:del>
          </w:p>
        </w:tc>
      </w:tr>
    </w:tbl>
    <w:p w14:paraId="79DB6628" w14:textId="75FD0F0A" w:rsidR="00373F2A" w:rsidRPr="00883F4B" w:rsidRDefault="00373F2A" w:rsidP="00C75A6B">
      <w:pPr>
        <w:pStyle w:val="4"/>
      </w:pPr>
      <w:r w:rsidRPr="00883F4B">
        <w:rPr>
          <w:rFonts w:hint="eastAsia"/>
        </w:rPr>
        <w:t>右侧信息</w:t>
      </w:r>
      <w:ins w:id="360" w:author="Microsoft" w:date="2015-01-27T10:35:00Z">
        <w:r w:rsidR="009951DC">
          <w:rPr>
            <w:rFonts w:hint="eastAsia"/>
          </w:rPr>
          <w:t>栏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C75FB" w:rsidRPr="00883F4B" w14:paraId="6186B7BA" w14:textId="77777777" w:rsidTr="00856E61">
        <w:tc>
          <w:tcPr>
            <w:tcW w:w="1384" w:type="dxa"/>
            <w:shd w:val="clear" w:color="auto" w:fill="D9D9D9"/>
            <w:vAlign w:val="center"/>
          </w:tcPr>
          <w:p w14:paraId="70EB0B28" w14:textId="77777777" w:rsidR="001C75FB" w:rsidRPr="00883F4B" w:rsidRDefault="001C75FB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0417FCD7" w14:textId="77777777" w:rsidR="001C75FB" w:rsidRPr="00883F4B" w:rsidRDefault="001C75FB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274B6899" w14:textId="77777777" w:rsidR="001C75FB" w:rsidRPr="00883F4B" w:rsidRDefault="001C75FB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12F87AAB" w14:textId="737429B7" w:rsidR="001C75FB" w:rsidRPr="00883F4B" w:rsidRDefault="001C75FB" w:rsidP="00254A24">
            <w:pPr>
              <w:rPr>
                <w:iCs/>
              </w:rPr>
            </w:pPr>
          </w:p>
        </w:tc>
      </w:tr>
      <w:tr w:rsidR="001C75FB" w:rsidRPr="00883F4B" w14:paraId="6048DF02" w14:textId="77777777" w:rsidTr="00856E61">
        <w:tc>
          <w:tcPr>
            <w:tcW w:w="1384" w:type="dxa"/>
            <w:shd w:val="clear" w:color="auto" w:fill="D9D9D9"/>
            <w:vAlign w:val="center"/>
          </w:tcPr>
          <w:p w14:paraId="084350F6" w14:textId="77777777" w:rsidR="001C75FB" w:rsidRPr="00883F4B" w:rsidRDefault="001C75FB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1985A08C" w14:textId="77777777" w:rsidR="001C75FB" w:rsidRPr="00883F4B" w:rsidRDefault="001C75FB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右侧信息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366CD0A9" w14:textId="77777777" w:rsidR="001C75FB" w:rsidRPr="00883F4B" w:rsidRDefault="001C75FB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078DA6E9" w14:textId="77777777" w:rsidR="001C75FB" w:rsidRPr="00883F4B" w:rsidRDefault="001C75FB" w:rsidP="00254A24">
            <w:pPr>
              <w:rPr>
                <w:iCs/>
              </w:rPr>
            </w:pPr>
          </w:p>
        </w:tc>
      </w:tr>
      <w:tr w:rsidR="001C75FB" w:rsidRPr="00883F4B" w14:paraId="00743CBA" w14:textId="77777777" w:rsidTr="00856E61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66A02990" w14:textId="77777777" w:rsidR="001C75FB" w:rsidRPr="00883F4B" w:rsidRDefault="001C75FB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29677159" w14:textId="16D47082" w:rsidR="001C75FB" w:rsidRPr="00A215F4" w:rsidRDefault="00A215F4" w:rsidP="00C327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右侧信息从上到下按顺序显示</w:t>
            </w:r>
            <w:r w:rsidR="00C93E47">
              <w:rPr>
                <w:rFonts w:hint="eastAsia"/>
                <w:szCs w:val="21"/>
              </w:rPr>
              <w:t>，游戏名称、期号、停售时间、</w:t>
            </w:r>
            <w:r w:rsidR="005D280E">
              <w:rPr>
                <w:rFonts w:hint="eastAsia"/>
                <w:szCs w:val="21"/>
              </w:rPr>
              <w:t>销售员</w:t>
            </w:r>
            <w:r w:rsidR="00C93E47">
              <w:rPr>
                <w:rFonts w:hint="eastAsia"/>
                <w:szCs w:val="21"/>
              </w:rPr>
              <w:t>终端机号、流水号、可用</w:t>
            </w:r>
            <w:r w:rsidR="00FE1D7D">
              <w:rPr>
                <w:rFonts w:hint="eastAsia"/>
                <w:szCs w:val="21"/>
              </w:rPr>
              <w:t>余额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1C75FB" w:rsidRPr="00883F4B" w14:paraId="0FB6F7BE" w14:textId="77777777" w:rsidTr="00856E61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064A5370" w14:textId="77777777" w:rsidR="001C75FB" w:rsidRPr="00883F4B" w:rsidRDefault="001C75FB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6C6F9513" w14:textId="77777777" w:rsidR="001C75FB" w:rsidRPr="00883F4B" w:rsidRDefault="00BB212C" w:rsidP="00254A24">
            <w:pPr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进入游戏投注页面</w:t>
            </w:r>
          </w:p>
        </w:tc>
      </w:tr>
      <w:tr w:rsidR="001C75FB" w:rsidRPr="00883F4B" w14:paraId="42A8EE6E" w14:textId="77777777" w:rsidTr="00856E61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794AF595" w14:textId="77777777" w:rsidR="001C75FB" w:rsidRPr="00883F4B" w:rsidRDefault="001C75FB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4BBC52DC" w14:textId="47C536BC" w:rsidR="00BB212C" w:rsidRPr="00E56DA6" w:rsidRDefault="00BB212C">
            <w:pPr>
              <w:rPr>
                <w:bCs/>
                <w:szCs w:val="21"/>
              </w:rPr>
              <w:pPrChange w:id="361" w:author="Microsoft" w:date="2015-01-27T10:39:00Z">
                <w:pPr>
                  <w:pStyle w:val="af4"/>
                  <w:ind w:left="420" w:firstLineChars="0" w:firstLine="0"/>
                </w:pPr>
              </w:pPrChange>
            </w:pPr>
          </w:p>
          <w:p w14:paraId="12C393F9" w14:textId="299776FF" w:rsidR="00BB212C" w:rsidRPr="00C32776" w:rsidRDefault="00BB212C" w:rsidP="00C32776">
            <w:pPr>
              <w:pStyle w:val="af4"/>
              <w:numPr>
                <w:ilvl w:val="0"/>
                <w:numId w:val="8"/>
              </w:numPr>
              <w:ind w:firstLineChars="0"/>
              <w:rPr>
                <w:bCs/>
                <w:szCs w:val="21"/>
              </w:rPr>
            </w:pPr>
            <w:r w:rsidRPr="00C32776">
              <w:rPr>
                <w:rFonts w:hint="eastAsia"/>
                <w:bCs/>
                <w:szCs w:val="21"/>
              </w:rPr>
              <w:t>期号</w:t>
            </w:r>
            <w:r w:rsidR="00867287">
              <w:rPr>
                <w:rFonts w:hint="eastAsia"/>
                <w:bCs/>
                <w:szCs w:val="21"/>
              </w:rPr>
              <w:t>：</w:t>
            </w:r>
            <w:r w:rsidRPr="00C32776">
              <w:rPr>
                <w:rFonts w:hint="eastAsia"/>
                <w:bCs/>
                <w:szCs w:val="21"/>
              </w:rPr>
              <w:t>当前游戏的期号</w:t>
            </w:r>
            <w:r w:rsidR="00C32776">
              <w:rPr>
                <w:rFonts w:hint="eastAsia"/>
                <w:bCs/>
                <w:szCs w:val="21"/>
              </w:rPr>
              <w:t>。</w:t>
            </w:r>
            <w:r w:rsidRPr="00C32776">
              <w:rPr>
                <w:rFonts w:hint="eastAsia"/>
                <w:bCs/>
                <w:szCs w:val="21"/>
              </w:rPr>
              <w:t>期号由</w:t>
            </w:r>
            <w:r w:rsidR="00C32776">
              <w:rPr>
                <w:rFonts w:hint="eastAsia"/>
                <w:bCs/>
                <w:szCs w:val="21"/>
              </w:rPr>
              <w:t>系统</w:t>
            </w:r>
            <w:r w:rsidRPr="00C32776">
              <w:rPr>
                <w:rFonts w:hint="eastAsia"/>
                <w:bCs/>
                <w:szCs w:val="21"/>
              </w:rPr>
              <w:t>提供。</w:t>
            </w:r>
          </w:p>
          <w:p w14:paraId="741066F5" w14:textId="3A7696F4" w:rsidR="00BB212C" w:rsidRDefault="00BB212C" w:rsidP="00C32776">
            <w:pPr>
              <w:pStyle w:val="af4"/>
              <w:numPr>
                <w:ilvl w:val="0"/>
                <w:numId w:val="8"/>
              </w:numPr>
              <w:ind w:firstLineChars="0"/>
              <w:rPr>
                <w:bCs/>
                <w:szCs w:val="21"/>
              </w:rPr>
            </w:pPr>
            <w:r w:rsidRPr="00C32776">
              <w:rPr>
                <w:rFonts w:hint="eastAsia"/>
                <w:bCs/>
                <w:szCs w:val="21"/>
              </w:rPr>
              <w:t>停售时间</w:t>
            </w:r>
            <w:r w:rsidR="00867287">
              <w:rPr>
                <w:rFonts w:hint="eastAsia"/>
                <w:bCs/>
                <w:szCs w:val="21"/>
              </w:rPr>
              <w:t>：</w:t>
            </w:r>
            <w:r w:rsidRPr="00C32776">
              <w:rPr>
                <w:rFonts w:hint="eastAsia"/>
                <w:bCs/>
                <w:szCs w:val="21"/>
              </w:rPr>
              <w:t>根据游戏不同，分为</w:t>
            </w:r>
            <w:r w:rsidRPr="00C32776">
              <w:rPr>
                <w:rFonts w:hint="eastAsia"/>
                <w:bCs/>
                <w:szCs w:val="21"/>
              </w:rPr>
              <w:t>2</w:t>
            </w:r>
            <w:r w:rsidRPr="00C32776">
              <w:rPr>
                <w:rFonts w:hint="eastAsia"/>
                <w:bCs/>
                <w:szCs w:val="21"/>
              </w:rPr>
              <w:t>种情况。</w:t>
            </w:r>
            <w:r w:rsidR="001077B3" w:rsidRPr="00C32776">
              <w:rPr>
                <w:rFonts w:hint="eastAsia"/>
                <w:bCs/>
                <w:szCs w:val="21"/>
              </w:rPr>
              <w:t>7</w:t>
            </w:r>
            <w:r w:rsidR="001077B3" w:rsidRPr="00C32776">
              <w:rPr>
                <w:rFonts w:hint="eastAsia"/>
                <w:bCs/>
                <w:szCs w:val="21"/>
              </w:rPr>
              <w:t>龙星</w:t>
            </w:r>
            <w:r w:rsidR="00867287">
              <w:rPr>
                <w:rFonts w:hint="eastAsia"/>
                <w:bCs/>
                <w:szCs w:val="21"/>
              </w:rPr>
              <w:t>、天天赢</w:t>
            </w:r>
            <w:r w:rsidRPr="00C32776">
              <w:rPr>
                <w:rFonts w:hint="eastAsia"/>
                <w:bCs/>
                <w:szCs w:val="21"/>
              </w:rPr>
              <w:t>停售时间显示截止</w:t>
            </w:r>
            <w:r w:rsidR="009254F3" w:rsidRPr="00C32776">
              <w:rPr>
                <w:rFonts w:hint="eastAsia"/>
                <w:bCs/>
                <w:szCs w:val="21"/>
              </w:rPr>
              <w:t>销售</w:t>
            </w:r>
            <w:r w:rsidRPr="00C32776">
              <w:rPr>
                <w:rFonts w:hint="eastAsia"/>
                <w:bCs/>
                <w:szCs w:val="21"/>
              </w:rPr>
              <w:t>时间，时间格式为“</w:t>
            </w:r>
            <w:r w:rsidR="00EF717E" w:rsidRPr="00C32776">
              <w:rPr>
                <w:rFonts w:hint="eastAsia"/>
                <w:bCs/>
                <w:szCs w:val="21"/>
              </w:rPr>
              <w:t>MM</w:t>
            </w:r>
            <w:r w:rsidR="00EF717E" w:rsidRPr="00C32776">
              <w:rPr>
                <w:rFonts w:hint="eastAsia"/>
                <w:bCs/>
                <w:szCs w:val="21"/>
              </w:rPr>
              <w:t>月</w:t>
            </w:r>
            <w:r w:rsidR="00EF717E" w:rsidRPr="00C32776">
              <w:rPr>
                <w:rFonts w:hint="eastAsia"/>
                <w:bCs/>
                <w:szCs w:val="21"/>
              </w:rPr>
              <w:t>DD</w:t>
            </w:r>
            <w:r w:rsidR="00EF717E" w:rsidRPr="00C32776">
              <w:rPr>
                <w:rFonts w:hint="eastAsia"/>
                <w:bCs/>
                <w:szCs w:val="21"/>
              </w:rPr>
              <w:t>日</w:t>
            </w:r>
            <w:r w:rsidR="00EF717E" w:rsidRPr="00C32776">
              <w:rPr>
                <w:rFonts w:hint="eastAsia"/>
                <w:bCs/>
                <w:szCs w:val="21"/>
              </w:rPr>
              <w:t>HH:mm</w:t>
            </w:r>
            <w:r w:rsidRPr="00C32776">
              <w:rPr>
                <w:rFonts w:hint="eastAsia"/>
                <w:bCs/>
                <w:szCs w:val="21"/>
              </w:rPr>
              <w:t>”。</w:t>
            </w:r>
            <w:del w:id="362" w:author="user" w:date="2016-02-23T14:42:00Z">
              <w:r w:rsidR="00A714A8" w:rsidRPr="00C32776" w:rsidDel="00A21B94">
                <w:rPr>
                  <w:rFonts w:hint="eastAsia"/>
                  <w:bCs/>
                  <w:szCs w:val="21"/>
                </w:rPr>
                <w:delText>K</w:delText>
              </w:r>
              <w:r w:rsidR="00A714A8" w:rsidRPr="00C32776" w:rsidDel="00A21B94">
                <w:rPr>
                  <w:bCs/>
                  <w:szCs w:val="21"/>
                </w:rPr>
                <w:delText>ENO</w:delText>
              </w:r>
              <w:r w:rsidR="00E53F86" w:rsidRPr="00C32776" w:rsidDel="00A21B94">
                <w:rPr>
                  <w:rFonts w:hint="eastAsia"/>
                  <w:bCs/>
                  <w:szCs w:val="21"/>
                </w:rPr>
                <w:delText>、</w:delText>
              </w:r>
              <w:r w:rsidR="00E53F86" w:rsidRPr="00C32776" w:rsidDel="00A21B94">
                <w:rPr>
                  <w:bCs/>
                  <w:szCs w:val="21"/>
                </w:rPr>
                <w:delText>快</w:delText>
              </w:r>
              <w:r w:rsidR="00E53F86" w:rsidRPr="00C32776" w:rsidDel="00A21B94">
                <w:rPr>
                  <w:rFonts w:hint="eastAsia"/>
                  <w:bCs/>
                  <w:szCs w:val="21"/>
                </w:rPr>
                <w:delText>2</w:delText>
              </w:r>
            </w:del>
            <w:r w:rsidRPr="00C32776">
              <w:rPr>
                <w:rFonts w:hint="eastAsia"/>
                <w:bCs/>
                <w:szCs w:val="21"/>
              </w:rPr>
              <w:t>快开游戏，停售时间显示为距离</w:t>
            </w:r>
            <w:r w:rsidR="00867287">
              <w:rPr>
                <w:rFonts w:hint="eastAsia"/>
                <w:bCs/>
                <w:szCs w:val="21"/>
              </w:rPr>
              <w:t>期次关闭</w:t>
            </w:r>
            <w:r w:rsidRPr="00C32776">
              <w:rPr>
                <w:rFonts w:hint="eastAsia"/>
                <w:bCs/>
                <w:szCs w:val="21"/>
              </w:rPr>
              <w:t>的倒数时间。当游戏开奖时显示“正在开奖”。</w:t>
            </w:r>
          </w:p>
          <w:p w14:paraId="4626465F" w14:textId="4AEF73CA" w:rsidR="00155A91" w:rsidRPr="00C32776" w:rsidRDefault="00155A91" w:rsidP="00155A91">
            <w:pPr>
              <w:pStyle w:val="af4"/>
              <w:ind w:left="420" w:firstLineChars="0" w:firstLine="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1</w:t>
            </w:r>
            <w:r>
              <w:rPr>
                <w:bCs/>
                <w:szCs w:val="21"/>
              </w:rPr>
              <w:t>选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期次时间超过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小时的，按时、分、秒显示；</w:t>
            </w:r>
            <w:bookmarkStart w:id="363" w:name="_GoBack"/>
            <w:bookmarkEnd w:id="363"/>
          </w:p>
          <w:p w14:paraId="1E78C40B" w14:textId="4744A562" w:rsidR="00867287" w:rsidRDefault="005142D6" w:rsidP="00C32776">
            <w:pPr>
              <w:pStyle w:val="af4"/>
              <w:numPr>
                <w:ilvl w:val="0"/>
                <w:numId w:val="8"/>
              </w:numPr>
              <w:ind w:firstLineChars="0"/>
              <w:rPr>
                <w:bCs/>
                <w:szCs w:val="21"/>
              </w:rPr>
            </w:pPr>
            <w:r w:rsidRPr="00C32776">
              <w:rPr>
                <w:rFonts w:hint="eastAsia"/>
                <w:bCs/>
                <w:szCs w:val="21"/>
              </w:rPr>
              <w:t>流水号：表示</w:t>
            </w:r>
            <w:r w:rsidRPr="00C32776">
              <w:rPr>
                <w:bCs/>
                <w:szCs w:val="21"/>
              </w:rPr>
              <w:t>当前业务的</w:t>
            </w:r>
            <w:r w:rsidRPr="00C32776">
              <w:rPr>
                <w:rFonts w:hint="eastAsia"/>
                <w:bCs/>
                <w:szCs w:val="21"/>
              </w:rPr>
              <w:t>序号</w:t>
            </w:r>
            <w:r w:rsidRPr="00C32776">
              <w:rPr>
                <w:bCs/>
                <w:szCs w:val="21"/>
              </w:rPr>
              <w:t>，每天从</w:t>
            </w:r>
            <w:r w:rsidR="005E2233">
              <w:rPr>
                <w:bCs/>
                <w:szCs w:val="21"/>
              </w:rPr>
              <w:t>1</w:t>
            </w:r>
            <w:r w:rsidRPr="00C32776">
              <w:rPr>
                <w:rFonts w:hint="eastAsia"/>
                <w:bCs/>
                <w:szCs w:val="21"/>
              </w:rPr>
              <w:t>计算</w:t>
            </w:r>
            <w:r w:rsidRPr="00C32776">
              <w:rPr>
                <w:bCs/>
                <w:szCs w:val="21"/>
              </w:rPr>
              <w:t>。</w:t>
            </w:r>
          </w:p>
          <w:p w14:paraId="34680966" w14:textId="1D0491E3" w:rsidR="00BB212C" w:rsidRPr="00C32776" w:rsidRDefault="005D280E" w:rsidP="00C32776">
            <w:pPr>
              <w:pStyle w:val="af4"/>
              <w:numPr>
                <w:ilvl w:val="0"/>
                <w:numId w:val="8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销售员</w:t>
            </w:r>
            <w:r w:rsidR="00867287">
              <w:rPr>
                <w:rFonts w:hint="eastAsia"/>
                <w:bCs/>
                <w:szCs w:val="21"/>
              </w:rPr>
              <w:t>：</w:t>
            </w:r>
            <w:r w:rsidR="00BB212C" w:rsidRPr="00C32776">
              <w:rPr>
                <w:rFonts w:hint="eastAsia"/>
                <w:bCs/>
                <w:szCs w:val="21"/>
              </w:rPr>
              <w:t>当前登录终端的销售员编码</w:t>
            </w:r>
            <w:r w:rsidR="009254F3" w:rsidRPr="00C32776">
              <w:rPr>
                <w:rFonts w:hint="eastAsia"/>
                <w:bCs/>
                <w:szCs w:val="21"/>
              </w:rPr>
              <w:t>，</w:t>
            </w:r>
            <w:r w:rsidR="003F1286">
              <w:rPr>
                <w:rFonts w:hint="eastAsia"/>
                <w:bCs/>
                <w:szCs w:val="21"/>
              </w:rPr>
              <w:t>最多</w:t>
            </w:r>
            <w:r w:rsidR="009254F3" w:rsidRPr="00C32776">
              <w:rPr>
                <w:rFonts w:hint="eastAsia"/>
                <w:bCs/>
                <w:szCs w:val="21"/>
              </w:rPr>
              <w:t>6</w:t>
            </w:r>
            <w:r w:rsidR="009254F3" w:rsidRPr="00C32776">
              <w:rPr>
                <w:rFonts w:hint="eastAsia"/>
                <w:bCs/>
                <w:szCs w:val="21"/>
              </w:rPr>
              <w:t>位数字</w:t>
            </w:r>
            <w:r w:rsidR="00BB212C" w:rsidRPr="00C32776">
              <w:rPr>
                <w:rFonts w:hint="eastAsia"/>
                <w:bCs/>
                <w:szCs w:val="21"/>
              </w:rPr>
              <w:t>。</w:t>
            </w:r>
          </w:p>
          <w:p w14:paraId="163D4F65" w14:textId="257E1459" w:rsidR="00BB212C" w:rsidRDefault="00BB212C" w:rsidP="00C32776">
            <w:pPr>
              <w:pStyle w:val="af4"/>
              <w:numPr>
                <w:ilvl w:val="0"/>
                <w:numId w:val="8"/>
              </w:numPr>
              <w:ind w:firstLineChars="0"/>
              <w:rPr>
                <w:bCs/>
                <w:szCs w:val="21"/>
              </w:rPr>
            </w:pPr>
            <w:r w:rsidRPr="00C32776">
              <w:rPr>
                <w:rFonts w:hint="eastAsia"/>
                <w:bCs/>
                <w:szCs w:val="21"/>
              </w:rPr>
              <w:t>终端机号</w:t>
            </w:r>
            <w:r w:rsidR="00867287">
              <w:rPr>
                <w:rFonts w:hint="eastAsia"/>
                <w:bCs/>
                <w:szCs w:val="21"/>
              </w:rPr>
              <w:t>：</w:t>
            </w:r>
            <w:r w:rsidRPr="00C32776">
              <w:rPr>
                <w:rFonts w:hint="eastAsia"/>
                <w:bCs/>
                <w:szCs w:val="21"/>
              </w:rPr>
              <w:t>终端机编码，</w:t>
            </w:r>
            <w:r w:rsidRPr="00C32776">
              <w:rPr>
                <w:rFonts w:hint="eastAsia"/>
                <w:bCs/>
                <w:szCs w:val="21"/>
              </w:rPr>
              <w:t>12</w:t>
            </w:r>
            <w:r w:rsidRPr="00C32776">
              <w:rPr>
                <w:rFonts w:hint="eastAsia"/>
                <w:bCs/>
                <w:szCs w:val="21"/>
              </w:rPr>
              <w:t>位</w:t>
            </w:r>
            <w:r w:rsidR="009254F3" w:rsidRPr="00C32776">
              <w:rPr>
                <w:rFonts w:hint="eastAsia"/>
                <w:bCs/>
                <w:szCs w:val="21"/>
              </w:rPr>
              <w:t>数字</w:t>
            </w:r>
            <w:r w:rsidRPr="00C32776">
              <w:rPr>
                <w:rFonts w:hint="eastAsia"/>
                <w:bCs/>
                <w:szCs w:val="21"/>
              </w:rPr>
              <w:t>。</w:t>
            </w:r>
          </w:p>
          <w:p w14:paraId="36135A1E" w14:textId="58BC13C8" w:rsidR="00951875" w:rsidRPr="00C32776" w:rsidRDefault="00951875" w:rsidP="00C32776">
            <w:pPr>
              <w:pStyle w:val="af4"/>
              <w:numPr>
                <w:ilvl w:val="0"/>
                <w:numId w:val="8"/>
              </w:numPr>
              <w:ind w:firstLineChars="0"/>
              <w:rPr>
                <w:bCs/>
                <w:szCs w:val="21"/>
              </w:rPr>
            </w:pPr>
            <w:r w:rsidRPr="00C32776">
              <w:rPr>
                <w:rFonts w:hint="eastAsia"/>
                <w:bCs/>
              </w:rPr>
              <w:t>合计：显示上次清除合计后到现在总销售额</w:t>
            </w:r>
            <w:r>
              <w:rPr>
                <w:rFonts w:hint="eastAsia"/>
                <w:bCs/>
              </w:rPr>
              <w:t>。完成</w:t>
            </w:r>
            <w:r w:rsidRPr="00C32776">
              <w:rPr>
                <w:rFonts w:hint="eastAsia"/>
                <w:bCs/>
              </w:rPr>
              <w:t>出票后，将出票金额</w:t>
            </w:r>
            <w:r>
              <w:rPr>
                <w:rFonts w:hint="eastAsia"/>
                <w:bCs/>
              </w:rPr>
              <w:t>自动</w:t>
            </w:r>
            <w:r w:rsidRPr="00C32776">
              <w:rPr>
                <w:rFonts w:hint="eastAsia"/>
                <w:bCs/>
              </w:rPr>
              <w:t>累计到“总计”中。</w:t>
            </w:r>
          </w:p>
          <w:p w14:paraId="491B9827" w14:textId="701B5F52" w:rsidR="001C75FB" w:rsidRPr="00C32776" w:rsidRDefault="00BB212C" w:rsidP="00DA2E10">
            <w:pPr>
              <w:pStyle w:val="af4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C32776">
              <w:rPr>
                <w:rFonts w:hint="eastAsia"/>
                <w:bCs/>
                <w:szCs w:val="21"/>
              </w:rPr>
              <w:t>可</w:t>
            </w:r>
            <w:r w:rsidR="00EF717E" w:rsidRPr="00C32776">
              <w:rPr>
                <w:rFonts w:hint="eastAsia"/>
                <w:bCs/>
                <w:szCs w:val="21"/>
              </w:rPr>
              <w:t>用余额：</w:t>
            </w:r>
            <w:r w:rsidRPr="00C32776">
              <w:rPr>
                <w:rFonts w:hint="eastAsia"/>
                <w:bCs/>
                <w:szCs w:val="21"/>
              </w:rPr>
              <w:t>当前销售站账户可供彩票销售的资金余额。数值来自主机。每笔成功的交易之后，都会</w:t>
            </w:r>
            <w:proofErr w:type="gramStart"/>
            <w:r w:rsidRPr="00C32776">
              <w:rPr>
                <w:rFonts w:hint="eastAsia"/>
                <w:bCs/>
                <w:szCs w:val="21"/>
              </w:rPr>
              <w:t>更新此</w:t>
            </w:r>
            <w:proofErr w:type="gramEnd"/>
            <w:r w:rsidR="0095388D" w:rsidRPr="00C32776">
              <w:rPr>
                <w:rFonts w:hint="eastAsia"/>
                <w:bCs/>
                <w:szCs w:val="21"/>
              </w:rPr>
              <w:t>数值</w:t>
            </w:r>
            <w:r w:rsidRPr="00C32776">
              <w:rPr>
                <w:rFonts w:hint="eastAsia"/>
                <w:bCs/>
                <w:szCs w:val="21"/>
              </w:rPr>
              <w:t>。</w:t>
            </w:r>
            <w:r w:rsidR="00867287">
              <w:rPr>
                <w:rFonts w:hint="eastAsia"/>
                <w:bCs/>
                <w:szCs w:val="21"/>
              </w:rPr>
              <w:t>默认</w:t>
            </w:r>
            <w:r w:rsidR="00867287">
              <w:rPr>
                <w:bCs/>
                <w:szCs w:val="21"/>
              </w:rPr>
              <w:t>状态下</w:t>
            </w:r>
            <w:r w:rsidR="00867287">
              <w:rPr>
                <w:rFonts w:hint="eastAsia"/>
                <w:bCs/>
                <w:szCs w:val="21"/>
              </w:rPr>
              <w:t>显示</w:t>
            </w:r>
            <w:r w:rsidR="00867287">
              <w:rPr>
                <w:bCs/>
                <w:szCs w:val="21"/>
              </w:rPr>
              <w:t>****</w:t>
            </w:r>
            <w:r w:rsidR="00867287">
              <w:rPr>
                <w:rFonts w:hint="eastAsia"/>
                <w:bCs/>
                <w:szCs w:val="21"/>
              </w:rPr>
              <w:t>，</w:t>
            </w:r>
            <w:r w:rsidR="00867287">
              <w:rPr>
                <w:bCs/>
                <w:szCs w:val="21"/>
              </w:rPr>
              <w:t>当</w:t>
            </w:r>
            <w:r w:rsidR="00867287">
              <w:rPr>
                <w:rFonts w:hint="eastAsia"/>
                <w:bCs/>
                <w:szCs w:val="21"/>
              </w:rPr>
              <w:t>销售员按</w:t>
            </w:r>
            <w:r w:rsidR="00867287">
              <w:rPr>
                <w:bCs/>
                <w:szCs w:val="21"/>
              </w:rPr>
              <w:lastRenderedPageBreak/>
              <w:t>【</w:t>
            </w:r>
            <w:r w:rsidR="00F43A32">
              <w:rPr>
                <w:rFonts w:hint="eastAsia"/>
                <w:bCs/>
                <w:szCs w:val="21"/>
              </w:rPr>
              <w:t>显示</w:t>
            </w:r>
            <w:r w:rsidR="00F43A32">
              <w:rPr>
                <w:bCs/>
                <w:szCs w:val="21"/>
              </w:rPr>
              <w:t>余额</w:t>
            </w:r>
            <w:r w:rsidR="00867287">
              <w:rPr>
                <w:bCs/>
                <w:szCs w:val="21"/>
              </w:rPr>
              <w:t>】</w:t>
            </w:r>
            <w:r w:rsidR="00F43A32">
              <w:rPr>
                <w:rFonts w:hint="eastAsia"/>
                <w:bCs/>
                <w:szCs w:val="21"/>
              </w:rPr>
              <w:t>键</w:t>
            </w:r>
            <w:r w:rsidR="00F43A32">
              <w:rPr>
                <w:bCs/>
                <w:szCs w:val="21"/>
              </w:rPr>
              <w:t>后，</w:t>
            </w:r>
            <w:r w:rsidR="00DA2E10">
              <w:rPr>
                <w:rFonts w:hint="eastAsia"/>
                <w:bCs/>
                <w:szCs w:val="21"/>
              </w:rPr>
              <w:t>切换</w:t>
            </w:r>
            <w:r w:rsidR="00DA2E10">
              <w:rPr>
                <w:bCs/>
                <w:szCs w:val="21"/>
              </w:rPr>
              <w:t>显示或隐藏可用余额</w:t>
            </w:r>
            <w:r w:rsidR="00DA2E10">
              <w:rPr>
                <w:rFonts w:hint="eastAsia"/>
                <w:bCs/>
                <w:szCs w:val="21"/>
              </w:rPr>
              <w:t>金额</w:t>
            </w:r>
            <w:r w:rsidR="00DA2E10">
              <w:rPr>
                <w:bCs/>
                <w:szCs w:val="21"/>
              </w:rPr>
              <w:t>。</w:t>
            </w:r>
            <w:r w:rsidR="00F43A32">
              <w:rPr>
                <w:bCs/>
                <w:szCs w:val="21"/>
              </w:rPr>
              <w:t>。</w:t>
            </w:r>
          </w:p>
        </w:tc>
      </w:tr>
      <w:tr w:rsidR="001C75FB" w:rsidRPr="00883F4B" w14:paraId="5487D99A" w14:textId="77777777" w:rsidTr="00856E61">
        <w:tc>
          <w:tcPr>
            <w:tcW w:w="1384" w:type="dxa"/>
            <w:shd w:val="clear" w:color="auto" w:fill="D9D9D9"/>
            <w:vAlign w:val="center"/>
          </w:tcPr>
          <w:p w14:paraId="65CFB8C4" w14:textId="77777777" w:rsidR="001C75FB" w:rsidRPr="00883F4B" w:rsidRDefault="001C75FB" w:rsidP="00254A24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6CF029FE" w14:textId="77777777" w:rsidR="001C75FB" w:rsidRPr="00883F4B" w:rsidRDefault="00E62BE3" w:rsidP="00254A24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无</w:t>
            </w:r>
          </w:p>
        </w:tc>
      </w:tr>
      <w:tr w:rsidR="001C75FB" w:rsidRPr="00883F4B" w14:paraId="638C3598" w14:textId="77777777" w:rsidTr="00856E61">
        <w:tc>
          <w:tcPr>
            <w:tcW w:w="1384" w:type="dxa"/>
            <w:shd w:val="clear" w:color="auto" w:fill="D9D9D9"/>
            <w:vAlign w:val="center"/>
          </w:tcPr>
          <w:p w14:paraId="7AB3CB2C" w14:textId="77777777" w:rsidR="001C75FB" w:rsidRPr="00883F4B" w:rsidRDefault="001C75FB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5E865C35" w14:textId="498F82B0" w:rsidR="001C75FB" w:rsidRPr="00883F4B" w:rsidRDefault="00C32776" w:rsidP="00254A2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期号</w:t>
            </w:r>
            <w:r>
              <w:rPr>
                <w:bCs/>
                <w:iCs/>
              </w:rPr>
              <w:t>获取方式：</w:t>
            </w:r>
            <w:r>
              <w:rPr>
                <w:rFonts w:hint="eastAsia"/>
                <w:bCs/>
                <w:iCs/>
              </w:rPr>
              <w:t>销售员</w:t>
            </w:r>
            <w:r>
              <w:rPr>
                <w:bCs/>
                <w:iCs/>
              </w:rPr>
              <w:t>登录后，获取游戏期号；</w:t>
            </w:r>
            <w:r>
              <w:rPr>
                <w:rFonts w:hint="eastAsia"/>
                <w:bCs/>
                <w:iCs/>
              </w:rPr>
              <w:t>当游戏</w:t>
            </w:r>
            <w:r w:rsidR="00867287">
              <w:rPr>
                <w:rFonts w:hint="eastAsia"/>
                <w:bCs/>
                <w:iCs/>
              </w:rPr>
              <w:t>期开启</w:t>
            </w:r>
            <w:r w:rsidR="00867287">
              <w:rPr>
                <w:bCs/>
                <w:iCs/>
              </w:rPr>
              <w:t>后</w:t>
            </w:r>
            <w:r w:rsidR="00867287">
              <w:rPr>
                <w:rFonts w:hint="eastAsia"/>
                <w:bCs/>
                <w:iCs/>
              </w:rPr>
              <w:t>接受</w:t>
            </w:r>
            <w:r w:rsidR="00867287">
              <w:rPr>
                <w:bCs/>
                <w:iCs/>
              </w:rPr>
              <w:t>广播消息</w:t>
            </w:r>
            <w:r>
              <w:rPr>
                <w:bCs/>
                <w:iCs/>
              </w:rPr>
              <w:t>完成</w:t>
            </w:r>
            <w:r w:rsidR="00867287">
              <w:rPr>
                <w:rFonts w:hint="eastAsia"/>
                <w:bCs/>
                <w:iCs/>
              </w:rPr>
              <w:t>期号</w:t>
            </w:r>
            <w:r w:rsidR="00867287">
              <w:rPr>
                <w:bCs/>
                <w:iCs/>
              </w:rPr>
              <w:t>更新。</w:t>
            </w:r>
          </w:p>
        </w:tc>
      </w:tr>
      <w:tr w:rsidR="001C75FB" w:rsidRPr="00883F4B" w14:paraId="19C6CB04" w14:textId="77777777" w:rsidTr="00856E61">
        <w:tc>
          <w:tcPr>
            <w:tcW w:w="1384" w:type="dxa"/>
            <w:shd w:val="clear" w:color="auto" w:fill="D9D9D9"/>
            <w:vAlign w:val="center"/>
          </w:tcPr>
          <w:p w14:paraId="14F0E7FB" w14:textId="77777777" w:rsidR="001C75FB" w:rsidRPr="00883F4B" w:rsidRDefault="001C75FB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728B6C58" w14:textId="72F81F13" w:rsidR="003D16D8" w:rsidRDefault="003D16D8" w:rsidP="00254A24">
            <w:pPr>
              <w:rPr>
                <w:ins w:id="364" w:author="Microsoft" w:date="2014-12-25T14:14:00Z"/>
              </w:rPr>
            </w:pPr>
            <w:ins w:id="365" w:author="Microsoft" w:date="2014-12-25T14:14:00Z">
              <w:r>
                <w:rPr>
                  <w:rFonts w:hint="eastAsia"/>
                </w:rPr>
                <w:t>合计</w:t>
              </w:r>
              <w:r>
                <w:t>：当进行退出登录或关机</w:t>
              </w:r>
              <w:proofErr w:type="gramStart"/>
              <w:r>
                <w:t>时</w:t>
              </w:r>
            </w:ins>
            <w:ins w:id="366" w:author="Microsoft" w:date="2014-12-25T14:15:00Z">
              <w:r>
                <w:t>当前</w:t>
              </w:r>
              <w:proofErr w:type="gramEnd"/>
              <w:r>
                <w:t>合计被清零</w:t>
              </w:r>
            </w:ins>
          </w:p>
          <w:p w14:paraId="790040E7" w14:textId="0845ED7A" w:rsidR="001C75FB" w:rsidRPr="00883F4B" w:rsidRDefault="00867287" w:rsidP="00254A24">
            <w:r>
              <w:rPr>
                <w:rFonts w:hint="eastAsia"/>
              </w:rPr>
              <w:t>可用</w:t>
            </w:r>
            <w:r>
              <w:t>余额</w:t>
            </w:r>
            <w:r>
              <w:t>=</w:t>
            </w:r>
            <w:r>
              <w:t>账户余额</w:t>
            </w:r>
            <w:r>
              <w:t>+</w:t>
            </w:r>
            <w:r>
              <w:t>临时信用额度</w:t>
            </w:r>
            <w:r>
              <w:t>+</w:t>
            </w:r>
            <w:r>
              <w:t>永久信用额度</w:t>
            </w:r>
          </w:p>
        </w:tc>
      </w:tr>
    </w:tbl>
    <w:p w14:paraId="60F35C18" w14:textId="77777777" w:rsidR="00230376" w:rsidRDefault="00230376" w:rsidP="00C75A6B">
      <w:pPr>
        <w:pStyle w:val="3"/>
      </w:pPr>
      <w:r w:rsidRPr="00883F4B">
        <w:rPr>
          <w:rFonts w:hint="eastAsia"/>
        </w:rPr>
        <w:t>游戏投注界面通用操作</w:t>
      </w:r>
    </w:p>
    <w:p w14:paraId="7320E6A6" w14:textId="77777777" w:rsidR="00BB212C" w:rsidRDefault="00BB212C" w:rsidP="00C75A6B">
      <w:pPr>
        <w:pStyle w:val="4"/>
      </w:pPr>
      <w:r w:rsidRPr="00BB212C">
        <w:rPr>
          <w:rFonts w:hint="eastAsia"/>
        </w:rPr>
        <w:t>修改投注号码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BB212C" w:rsidRPr="00883F4B" w14:paraId="3C29DDB1" w14:textId="77777777" w:rsidTr="004A51C6">
        <w:tc>
          <w:tcPr>
            <w:tcW w:w="1384" w:type="dxa"/>
            <w:shd w:val="clear" w:color="auto" w:fill="D9D9D9"/>
            <w:vAlign w:val="center"/>
          </w:tcPr>
          <w:p w14:paraId="503D57A7" w14:textId="77777777" w:rsidR="00BB212C" w:rsidRPr="00883F4B" w:rsidRDefault="00BB212C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5C588A7E" w14:textId="77777777" w:rsidR="00BB212C" w:rsidRPr="00883F4B" w:rsidRDefault="00BB212C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4BC5E208" w14:textId="77777777" w:rsidR="00BB212C" w:rsidRPr="00883F4B" w:rsidRDefault="00BB212C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017D3A15" w14:textId="11741C50" w:rsidR="00BB212C" w:rsidRPr="00883F4B" w:rsidRDefault="00BB212C" w:rsidP="00254A24">
            <w:pPr>
              <w:rPr>
                <w:iCs/>
              </w:rPr>
            </w:pPr>
          </w:p>
        </w:tc>
      </w:tr>
      <w:tr w:rsidR="00BB212C" w:rsidRPr="00883F4B" w14:paraId="594797C5" w14:textId="77777777" w:rsidTr="004A51C6">
        <w:tc>
          <w:tcPr>
            <w:tcW w:w="1384" w:type="dxa"/>
            <w:shd w:val="clear" w:color="auto" w:fill="D9D9D9"/>
            <w:vAlign w:val="center"/>
          </w:tcPr>
          <w:p w14:paraId="2D2AB3A2" w14:textId="77777777" w:rsidR="00BB212C" w:rsidRPr="00883F4B" w:rsidRDefault="00BB212C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5A3A151B" w14:textId="77777777" w:rsidR="00BB212C" w:rsidRPr="00883F4B" w:rsidRDefault="00BB212C" w:rsidP="00254A24">
            <w:pPr>
              <w:rPr>
                <w:iCs/>
              </w:rPr>
            </w:pPr>
            <w:r>
              <w:rPr>
                <w:rFonts w:hint="eastAsia"/>
                <w:iCs/>
              </w:rPr>
              <w:t>修改投注号码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0148A30D" w14:textId="77777777" w:rsidR="00BB212C" w:rsidRPr="00883F4B" w:rsidRDefault="00BB212C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5AA3CEF6" w14:textId="77777777" w:rsidR="00BB212C" w:rsidRPr="00883F4B" w:rsidRDefault="00BB212C" w:rsidP="00254A24">
            <w:pPr>
              <w:rPr>
                <w:iCs/>
              </w:rPr>
            </w:pPr>
          </w:p>
        </w:tc>
      </w:tr>
      <w:tr w:rsidR="00BB212C" w:rsidRPr="00883F4B" w14:paraId="12B0DB80" w14:textId="77777777" w:rsidTr="004A51C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2A965528" w14:textId="77777777" w:rsidR="00BB212C" w:rsidRPr="00883F4B" w:rsidRDefault="00BB212C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644DAB48" w14:textId="77777777" w:rsidR="00BB212C" w:rsidRPr="00883F4B" w:rsidRDefault="00BB212C" w:rsidP="00254A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投注界面修改投注号码。</w:t>
            </w:r>
          </w:p>
        </w:tc>
      </w:tr>
      <w:tr w:rsidR="00BB212C" w:rsidRPr="00883F4B" w14:paraId="2E9FB4E3" w14:textId="77777777" w:rsidTr="004A51C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25E17805" w14:textId="77777777" w:rsidR="00BB212C" w:rsidRPr="00883F4B" w:rsidRDefault="00BB212C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55C62C56" w14:textId="7620FF2B" w:rsidR="00BB212C" w:rsidRPr="00BB212C" w:rsidRDefault="00BB212C" w:rsidP="00217129">
            <w:r>
              <w:rPr>
                <w:rFonts w:hint="eastAsia"/>
              </w:rPr>
              <w:t>用【↑】【↓】</w:t>
            </w:r>
            <w:r w:rsidR="00776922">
              <w:rPr>
                <w:rFonts w:hint="eastAsia"/>
              </w:rPr>
              <w:t>【←】【→】可切换各个号码编辑框</w:t>
            </w:r>
            <w:r w:rsidR="009228D3">
              <w:rPr>
                <w:rFonts w:hint="eastAsia"/>
              </w:rPr>
              <w:t>。单击【</w:t>
            </w:r>
            <w:r w:rsidR="00217129">
              <w:rPr>
                <w:rFonts w:hint="eastAsia"/>
              </w:rPr>
              <w:t>退格</w:t>
            </w:r>
            <w:r w:rsidR="009228D3">
              <w:rPr>
                <w:rFonts w:hint="eastAsia"/>
              </w:rPr>
              <w:t>】键可清除选中号码。</w:t>
            </w:r>
            <w:r w:rsidR="009228D3" w:rsidRPr="00BB212C">
              <w:t xml:space="preserve"> </w:t>
            </w:r>
          </w:p>
        </w:tc>
      </w:tr>
      <w:tr w:rsidR="00BB212C" w:rsidRPr="00883F4B" w14:paraId="5781B5A7" w14:textId="77777777" w:rsidTr="004A51C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3FEB338B" w14:textId="77777777" w:rsidR="00BB212C" w:rsidRPr="00883F4B" w:rsidRDefault="00BB212C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3D25357C" w14:textId="77777777" w:rsidR="00BB212C" w:rsidRPr="00883F4B" w:rsidRDefault="00BB212C" w:rsidP="00254A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更新投注号码。</w:t>
            </w:r>
          </w:p>
        </w:tc>
      </w:tr>
      <w:tr w:rsidR="00BB212C" w:rsidRPr="00883F4B" w14:paraId="772C22A5" w14:textId="77777777" w:rsidTr="004A51C6">
        <w:tc>
          <w:tcPr>
            <w:tcW w:w="1384" w:type="dxa"/>
            <w:shd w:val="clear" w:color="auto" w:fill="D9D9D9"/>
            <w:vAlign w:val="center"/>
          </w:tcPr>
          <w:p w14:paraId="2622BF2E" w14:textId="77777777" w:rsidR="00BB212C" w:rsidRPr="00883F4B" w:rsidRDefault="00BB212C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1E0D16B0" w14:textId="77777777" w:rsidR="00BB212C" w:rsidRPr="00883F4B" w:rsidRDefault="00BB212C" w:rsidP="00254A24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无</w:t>
            </w:r>
          </w:p>
        </w:tc>
      </w:tr>
      <w:tr w:rsidR="00BB212C" w:rsidRPr="00883F4B" w14:paraId="60927161" w14:textId="77777777" w:rsidTr="004A51C6">
        <w:tc>
          <w:tcPr>
            <w:tcW w:w="1384" w:type="dxa"/>
            <w:shd w:val="clear" w:color="auto" w:fill="D9D9D9"/>
            <w:vAlign w:val="center"/>
          </w:tcPr>
          <w:p w14:paraId="733A036F" w14:textId="77777777" w:rsidR="00BB212C" w:rsidRPr="00883F4B" w:rsidRDefault="00BB212C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13A29DF5" w14:textId="77777777" w:rsidR="00BB212C" w:rsidRPr="00883F4B" w:rsidRDefault="00BB212C" w:rsidP="00254A24">
            <w:pPr>
              <w:rPr>
                <w:bCs/>
                <w:iCs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BB212C" w:rsidRPr="00883F4B" w14:paraId="3949CF67" w14:textId="77777777" w:rsidTr="004A51C6">
        <w:tc>
          <w:tcPr>
            <w:tcW w:w="1384" w:type="dxa"/>
            <w:shd w:val="clear" w:color="auto" w:fill="D9D9D9"/>
            <w:vAlign w:val="center"/>
          </w:tcPr>
          <w:p w14:paraId="6D148AF9" w14:textId="77777777" w:rsidR="00BB212C" w:rsidRPr="00883F4B" w:rsidRDefault="00BB212C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48247282" w14:textId="77777777" w:rsidR="00BB212C" w:rsidRPr="00883F4B" w:rsidRDefault="00BB212C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10BAC52E" w14:textId="692B36A4" w:rsidR="00BD7895" w:rsidRPr="00883F4B" w:rsidRDefault="00BD7895" w:rsidP="00BD7895">
      <w:pPr>
        <w:pStyle w:val="4"/>
      </w:pPr>
      <w:moveToRangeStart w:id="367" w:author="Microsoft" w:date="2015-01-27T10:46:00Z" w:name="move410118901"/>
      <w:moveTo w:id="368" w:author="Microsoft" w:date="2015-01-27T10:46:00Z">
        <w:del w:id="369" w:author="Microsoft" w:date="2015-01-27T10:46:00Z">
          <w:r w:rsidRPr="00883F4B" w:rsidDel="00BD7895">
            <w:rPr>
              <w:rFonts w:hint="eastAsia"/>
            </w:rPr>
            <w:delText>多</w:delText>
          </w:r>
        </w:del>
        <w:r w:rsidRPr="00883F4B">
          <w:rPr>
            <w:rFonts w:hint="eastAsia"/>
          </w:rPr>
          <w:t>期</w:t>
        </w:r>
      </w:moveTo>
      <w:ins w:id="370" w:author="Microsoft" w:date="2015-01-27T10:46:00Z">
        <w:r>
          <w:rPr>
            <w:rFonts w:hint="eastAsia"/>
          </w:rPr>
          <w:t>数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BD7895" w:rsidRPr="00883F4B" w14:paraId="3574B1CA" w14:textId="77777777" w:rsidTr="0008377B">
        <w:tc>
          <w:tcPr>
            <w:tcW w:w="1384" w:type="dxa"/>
            <w:shd w:val="clear" w:color="auto" w:fill="D9D9D9"/>
            <w:vAlign w:val="center"/>
          </w:tcPr>
          <w:p w14:paraId="682B3EB0" w14:textId="77777777" w:rsidR="00BD7895" w:rsidRPr="00883F4B" w:rsidRDefault="00BD7895" w:rsidP="0008377B">
            <w:moveTo w:id="371" w:author="Microsoft" w:date="2015-01-27T10:46:00Z">
              <w:r w:rsidRPr="00883F4B">
                <w:rPr>
                  <w:rFonts w:hint="eastAsia"/>
                </w:rPr>
                <w:t>功能点编号</w:t>
              </w:r>
            </w:moveTo>
          </w:p>
        </w:tc>
        <w:tc>
          <w:tcPr>
            <w:tcW w:w="2505" w:type="dxa"/>
            <w:vAlign w:val="center"/>
          </w:tcPr>
          <w:p w14:paraId="5E10E2FE" w14:textId="77777777" w:rsidR="00BD7895" w:rsidRPr="00883F4B" w:rsidRDefault="00BD7895" w:rsidP="0008377B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48E10A2E" w14:textId="77777777" w:rsidR="00BD7895" w:rsidRPr="00883F4B" w:rsidRDefault="00BD7895" w:rsidP="0008377B">
            <w:moveTo w:id="372" w:author="Microsoft" w:date="2015-01-27T10:46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moveTo>
          </w:p>
        </w:tc>
        <w:tc>
          <w:tcPr>
            <w:tcW w:w="2997" w:type="dxa"/>
            <w:vAlign w:val="center"/>
          </w:tcPr>
          <w:p w14:paraId="7C5073BA" w14:textId="77777777" w:rsidR="00BD7895" w:rsidRPr="00883F4B" w:rsidRDefault="00BD7895" w:rsidP="0008377B">
            <w:pPr>
              <w:rPr>
                <w:iCs/>
              </w:rPr>
            </w:pPr>
          </w:p>
        </w:tc>
      </w:tr>
      <w:tr w:rsidR="00BD7895" w:rsidRPr="00883F4B" w14:paraId="4561DC4C" w14:textId="77777777" w:rsidTr="0008377B">
        <w:tc>
          <w:tcPr>
            <w:tcW w:w="1384" w:type="dxa"/>
            <w:shd w:val="clear" w:color="auto" w:fill="D9D9D9"/>
            <w:vAlign w:val="center"/>
          </w:tcPr>
          <w:p w14:paraId="58D558BD" w14:textId="77777777" w:rsidR="00BD7895" w:rsidRPr="00883F4B" w:rsidRDefault="00BD7895" w:rsidP="0008377B">
            <w:moveTo w:id="373" w:author="Microsoft" w:date="2015-01-27T10:46:00Z">
              <w:r w:rsidRPr="00883F4B">
                <w:rPr>
                  <w:rFonts w:hint="eastAsia"/>
                </w:rPr>
                <w:t>功能点名称</w:t>
              </w:r>
            </w:moveTo>
          </w:p>
        </w:tc>
        <w:tc>
          <w:tcPr>
            <w:tcW w:w="2505" w:type="dxa"/>
            <w:vAlign w:val="center"/>
          </w:tcPr>
          <w:p w14:paraId="0BBA3A02" w14:textId="39DC31EE" w:rsidR="00BD7895" w:rsidRPr="00883F4B" w:rsidRDefault="00BD7895" w:rsidP="0008377B">
            <w:pPr>
              <w:rPr>
                <w:iCs/>
              </w:rPr>
            </w:pPr>
            <w:ins w:id="374" w:author="Microsoft" w:date="2015-01-27T10:46:00Z">
              <w:r>
                <w:rPr>
                  <w:rFonts w:hint="eastAsia"/>
                  <w:iCs/>
                </w:rPr>
                <w:t>期数</w:t>
              </w:r>
            </w:ins>
            <w:moveTo w:id="375" w:author="Microsoft" w:date="2015-01-27T10:46:00Z">
              <w:del w:id="376" w:author="Microsoft" w:date="2015-01-27T10:46:00Z">
                <w:r w:rsidRPr="00883F4B" w:rsidDel="00BD7895">
                  <w:rPr>
                    <w:rFonts w:hint="eastAsia"/>
                    <w:iCs/>
                  </w:rPr>
                  <w:delText>多期</w:delText>
                </w:r>
              </w:del>
            </w:moveTo>
          </w:p>
        </w:tc>
        <w:tc>
          <w:tcPr>
            <w:tcW w:w="1860" w:type="dxa"/>
            <w:shd w:val="clear" w:color="auto" w:fill="D9D9D9"/>
            <w:vAlign w:val="center"/>
          </w:tcPr>
          <w:p w14:paraId="02500F0F" w14:textId="77777777" w:rsidR="00BD7895" w:rsidRPr="00883F4B" w:rsidRDefault="00BD7895" w:rsidP="0008377B">
            <w:pPr>
              <w:rPr>
                <w:iCs/>
              </w:rPr>
            </w:pPr>
            <w:moveTo w:id="377" w:author="Microsoft" w:date="2015-01-27T10:46:00Z">
              <w:r w:rsidRPr="00883F4B">
                <w:rPr>
                  <w:rFonts w:hint="eastAsia"/>
                  <w:iCs/>
                </w:rPr>
                <w:t>优先级</w:t>
              </w:r>
            </w:moveTo>
          </w:p>
        </w:tc>
        <w:tc>
          <w:tcPr>
            <w:tcW w:w="2997" w:type="dxa"/>
            <w:vAlign w:val="center"/>
          </w:tcPr>
          <w:p w14:paraId="545E6BFE" w14:textId="77777777" w:rsidR="00BD7895" w:rsidRPr="00883F4B" w:rsidRDefault="00BD7895" w:rsidP="0008377B">
            <w:pPr>
              <w:rPr>
                <w:iCs/>
              </w:rPr>
            </w:pPr>
          </w:p>
        </w:tc>
      </w:tr>
      <w:tr w:rsidR="00BD7895" w:rsidRPr="00883F4B" w14:paraId="3FDD0182" w14:textId="77777777" w:rsidTr="0008377B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564D251A" w14:textId="77777777" w:rsidR="00BD7895" w:rsidRPr="00883F4B" w:rsidRDefault="00BD7895" w:rsidP="0008377B">
            <w:moveTo w:id="378" w:author="Microsoft" w:date="2015-01-27T10:46:00Z">
              <w:r w:rsidRPr="00883F4B">
                <w:rPr>
                  <w:rFonts w:hint="eastAsia"/>
                </w:rPr>
                <w:t>功能描述</w:t>
              </w:r>
            </w:moveTo>
          </w:p>
        </w:tc>
        <w:tc>
          <w:tcPr>
            <w:tcW w:w="7362" w:type="dxa"/>
            <w:gridSpan w:val="3"/>
            <w:vAlign w:val="center"/>
          </w:tcPr>
          <w:p w14:paraId="689539F3" w14:textId="4F745712" w:rsidR="00BD7895" w:rsidRPr="00883F4B" w:rsidRDefault="00BD7895" w:rsidP="0008377B">
            <w:pPr>
              <w:rPr>
                <w:szCs w:val="21"/>
              </w:rPr>
            </w:pPr>
            <w:moveTo w:id="379" w:author="Microsoft" w:date="2015-01-27T10:46:00Z">
              <w:r w:rsidRPr="00883F4B">
                <w:rPr>
                  <w:rFonts w:hint="eastAsia"/>
                  <w:szCs w:val="21"/>
                </w:rPr>
                <w:t>按【</w:t>
              </w:r>
            </w:moveTo>
            <w:ins w:id="380" w:author="Microsoft" w:date="2015-01-27T10:46:00Z">
              <w:r>
                <w:rPr>
                  <w:rFonts w:hint="eastAsia"/>
                  <w:szCs w:val="21"/>
                </w:rPr>
                <w:t>期数</w:t>
              </w:r>
            </w:ins>
            <w:moveTo w:id="381" w:author="Microsoft" w:date="2015-01-27T10:46:00Z">
              <w:del w:id="382" w:author="Microsoft" w:date="2015-01-27T10:46:00Z">
                <w:r w:rsidRPr="00883F4B" w:rsidDel="00BD7895">
                  <w:rPr>
                    <w:rFonts w:hint="eastAsia"/>
                    <w:szCs w:val="21"/>
                  </w:rPr>
                  <w:delText>多期</w:delText>
                </w:r>
              </w:del>
              <w:r w:rsidRPr="00883F4B">
                <w:rPr>
                  <w:rFonts w:hint="eastAsia"/>
                  <w:szCs w:val="21"/>
                </w:rPr>
                <w:t>】键修改</w:t>
              </w:r>
              <w:r>
                <w:rPr>
                  <w:rFonts w:hint="eastAsia"/>
                  <w:szCs w:val="21"/>
                </w:rPr>
                <w:t>投注期</w:t>
              </w:r>
              <w:r w:rsidRPr="00883F4B">
                <w:rPr>
                  <w:rFonts w:hint="eastAsia"/>
                  <w:szCs w:val="21"/>
                </w:rPr>
                <w:t>数</w:t>
              </w:r>
            </w:moveTo>
          </w:p>
        </w:tc>
      </w:tr>
      <w:tr w:rsidR="00BD7895" w:rsidRPr="00883F4B" w14:paraId="653A9FE5" w14:textId="77777777" w:rsidTr="0008377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1C8FB717" w14:textId="77777777" w:rsidR="00BD7895" w:rsidRPr="00883F4B" w:rsidRDefault="00BD7895" w:rsidP="0008377B">
            <w:moveTo w:id="383" w:author="Microsoft" w:date="2015-01-27T10:46:00Z">
              <w:r w:rsidRPr="00883F4B">
                <w:rPr>
                  <w:rFonts w:hint="eastAsia"/>
                </w:rPr>
                <w:t>输入</w:t>
              </w:r>
            </w:moveTo>
          </w:p>
        </w:tc>
        <w:tc>
          <w:tcPr>
            <w:tcW w:w="7362" w:type="dxa"/>
            <w:gridSpan w:val="3"/>
            <w:vAlign w:val="center"/>
          </w:tcPr>
          <w:p w14:paraId="506F9F2F" w14:textId="3D3D1EB0" w:rsidR="00BD7895" w:rsidRPr="00883F4B" w:rsidRDefault="00BD7895" w:rsidP="0008377B">
            <w:pPr>
              <w:rPr>
                <w:szCs w:val="21"/>
              </w:rPr>
            </w:pPr>
            <w:moveTo w:id="384" w:author="Microsoft" w:date="2015-01-27T10:46:00Z">
              <w:r w:rsidRPr="00883F4B">
                <w:rPr>
                  <w:rFonts w:hint="eastAsia"/>
                  <w:szCs w:val="21"/>
                </w:rPr>
                <w:t>在投注界面且没有弹出框的时，按【</w:t>
              </w:r>
            </w:moveTo>
            <w:ins w:id="385" w:author="Microsoft" w:date="2015-01-27T10:46:00Z">
              <w:r>
                <w:rPr>
                  <w:rFonts w:hint="eastAsia"/>
                  <w:szCs w:val="21"/>
                </w:rPr>
                <w:t>期数</w:t>
              </w:r>
            </w:ins>
            <w:moveTo w:id="386" w:author="Microsoft" w:date="2015-01-27T10:46:00Z">
              <w:del w:id="387" w:author="Microsoft" w:date="2015-01-27T10:46:00Z">
                <w:r w:rsidRPr="00883F4B" w:rsidDel="00BD7895">
                  <w:rPr>
                    <w:rFonts w:hint="eastAsia"/>
                    <w:szCs w:val="21"/>
                  </w:rPr>
                  <w:delText>多期</w:delText>
                </w:r>
              </w:del>
              <w:r w:rsidRPr="00883F4B">
                <w:rPr>
                  <w:rFonts w:hint="eastAsia"/>
                  <w:szCs w:val="21"/>
                </w:rPr>
                <w:t>】键，输入期数</w:t>
              </w:r>
              <w:r>
                <w:rPr>
                  <w:rFonts w:hint="eastAsia"/>
                  <w:szCs w:val="21"/>
                </w:rPr>
                <w:t>，</w:t>
              </w:r>
              <w:r w:rsidRPr="00883F4B">
                <w:rPr>
                  <w:rFonts w:hint="eastAsia"/>
                  <w:szCs w:val="21"/>
                </w:rPr>
                <w:t>按【确认】键保存输入结果</w:t>
              </w:r>
              <w:r>
                <w:rPr>
                  <w:rFonts w:hint="eastAsia"/>
                  <w:szCs w:val="21"/>
                </w:rPr>
                <w:t>。</w:t>
              </w:r>
            </w:moveTo>
          </w:p>
        </w:tc>
      </w:tr>
      <w:tr w:rsidR="00BD7895" w:rsidRPr="00883F4B" w14:paraId="2079CD7A" w14:textId="77777777" w:rsidTr="0008377B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1514FB85" w14:textId="77777777" w:rsidR="00BD7895" w:rsidRPr="00883F4B" w:rsidRDefault="00BD7895">
            <w:pPr>
              <w:ind w:firstLineChars="100" w:firstLine="210"/>
              <w:pPrChange w:id="388" w:author="Microsoft" w:date="2015-06-16T13:49:00Z">
                <w:pPr/>
              </w:pPrChange>
            </w:pPr>
            <w:moveTo w:id="389" w:author="Microsoft" w:date="2015-01-27T10:46:00Z">
              <w:r w:rsidRPr="00883F4B">
                <w:rPr>
                  <w:rFonts w:hint="eastAsia"/>
                </w:rPr>
                <w:t>输出</w:t>
              </w:r>
            </w:moveTo>
          </w:p>
        </w:tc>
        <w:tc>
          <w:tcPr>
            <w:tcW w:w="7362" w:type="dxa"/>
            <w:gridSpan w:val="3"/>
            <w:vAlign w:val="center"/>
          </w:tcPr>
          <w:p w14:paraId="6101E34C" w14:textId="77777777" w:rsidR="00BD7895" w:rsidRPr="00883F4B" w:rsidRDefault="00BD7895" w:rsidP="0008377B">
            <w:pPr>
              <w:rPr>
                <w:szCs w:val="21"/>
              </w:rPr>
            </w:pPr>
            <w:moveTo w:id="390" w:author="Microsoft" w:date="2015-01-27T10:46:00Z">
              <w:r w:rsidRPr="00883F4B">
                <w:rPr>
                  <w:rFonts w:hint="eastAsia"/>
                  <w:szCs w:val="21"/>
                </w:rPr>
                <w:t>更新期数。</w:t>
              </w:r>
            </w:moveTo>
          </w:p>
        </w:tc>
      </w:tr>
      <w:tr w:rsidR="00BD7895" w:rsidRPr="00883F4B" w14:paraId="79E13DA4" w14:textId="77777777" w:rsidTr="0008377B">
        <w:tc>
          <w:tcPr>
            <w:tcW w:w="1384" w:type="dxa"/>
            <w:shd w:val="clear" w:color="auto" w:fill="D9D9D9"/>
            <w:vAlign w:val="center"/>
          </w:tcPr>
          <w:p w14:paraId="7BCC8640" w14:textId="77777777" w:rsidR="00BD7895" w:rsidRPr="00883F4B" w:rsidRDefault="00BD7895" w:rsidP="0008377B">
            <w:moveTo w:id="391" w:author="Microsoft" w:date="2015-01-27T10:46:00Z">
              <w:r w:rsidRPr="00883F4B">
                <w:rPr>
                  <w:rFonts w:hint="eastAsia"/>
                </w:rPr>
                <w:t>异常情况</w:t>
              </w:r>
            </w:moveTo>
          </w:p>
        </w:tc>
        <w:tc>
          <w:tcPr>
            <w:tcW w:w="7362" w:type="dxa"/>
            <w:gridSpan w:val="3"/>
            <w:vAlign w:val="center"/>
          </w:tcPr>
          <w:p w14:paraId="704749A5" w14:textId="77777777" w:rsidR="00BD7895" w:rsidRPr="00883F4B" w:rsidRDefault="00BD7895" w:rsidP="0008377B">
            <w:pPr>
              <w:rPr>
                <w:szCs w:val="21"/>
              </w:rPr>
            </w:pPr>
            <w:moveTo w:id="392" w:author="Microsoft" w:date="2015-01-27T10:46:00Z">
              <w:r w:rsidRPr="00883F4B">
                <w:rPr>
                  <w:rFonts w:hint="eastAsia"/>
                  <w:szCs w:val="21"/>
                </w:rPr>
                <w:t>提交期数超过可售期数，会出票失败。</w:t>
              </w:r>
            </w:moveTo>
          </w:p>
        </w:tc>
      </w:tr>
      <w:tr w:rsidR="00BD7895" w:rsidRPr="00883F4B" w14:paraId="11C15A0C" w14:textId="77777777" w:rsidTr="0008377B">
        <w:tc>
          <w:tcPr>
            <w:tcW w:w="1384" w:type="dxa"/>
            <w:shd w:val="clear" w:color="auto" w:fill="D9D9D9"/>
            <w:vAlign w:val="center"/>
          </w:tcPr>
          <w:p w14:paraId="5106C2C6" w14:textId="77777777" w:rsidR="00BD7895" w:rsidRPr="00883F4B" w:rsidRDefault="00BD7895" w:rsidP="0008377B">
            <w:moveTo w:id="393" w:author="Microsoft" w:date="2015-01-27T10:46:00Z">
              <w:r w:rsidRPr="00883F4B">
                <w:rPr>
                  <w:rFonts w:hint="eastAsia"/>
                </w:rPr>
                <w:t>约束条件</w:t>
              </w:r>
            </w:moveTo>
          </w:p>
        </w:tc>
        <w:tc>
          <w:tcPr>
            <w:tcW w:w="7362" w:type="dxa"/>
            <w:gridSpan w:val="3"/>
            <w:vAlign w:val="center"/>
          </w:tcPr>
          <w:p w14:paraId="0B6B0C0F" w14:textId="7907161B" w:rsidR="00BD7895" w:rsidRDefault="00BD7895" w:rsidP="0008377B">
            <w:pPr>
              <w:rPr>
                <w:bCs/>
                <w:iCs/>
              </w:rPr>
            </w:pPr>
            <w:moveTo w:id="394" w:author="Microsoft" w:date="2015-01-27T10:46:00Z">
              <w:r w:rsidRPr="00883F4B">
                <w:rPr>
                  <w:rFonts w:hint="eastAsia"/>
                  <w:szCs w:val="21"/>
                </w:rPr>
                <w:t>在投注界面且没有弹出框的时</w:t>
              </w:r>
              <w:del w:id="395" w:author="user" w:date="2016-02-23T14:43:00Z">
                <w:r w:rsidRPr="00883F4B" w:rsidDel="00A21B94">
                  <w:rPr>
                    <w:rFonts w:hint="eastAsia"/>
                    <w:szCs w:val="21"/>
                  </w:rPr>
                  <w:delText>，</w:delText>
                </w:r>
                <w:r w:rsidDel="00A21B94">
                  <w:rPr>
                    <w:rFonts w:hint="eastAsia"/>
                    <w:szCs w:val="21"/>
                  </w:rPr>
                  <w:delText>7</w:delText>
                </w:r>
                <w:r w:rsidDel="00A21B94">
                  <w:rPr>
                    <w:rFonts w:hint="eastAsia"/>
                    <w:szCs w:val="21"/>
                  </w:rPr>
                  <w:delText>龙星</w:delText>
                </w:r>
                <w:r w:rsidRPr="00883F4B" w:rsidDel="00A21B94">
                  <w:rPr>
                    <w:rFonts w:hint="eastAsia"/>
                    <w:szCs w:val="21"/>
                  </w:rPr>
                  <w:delText>不支持多期销售</w:delText>
                </w:r>
              </w:del>
              <w:r w:rsidRPr="00883F4B">
                <w:rPr>
                  <w:rFonts w:hint="eastAsia"/>
                  <w:szCs w:val="21"/>
                </w:rPr>
                <w:t>。</w:t>
              </w:r>
              <w:r w:rsidRPr="00883F4B">
                <w:rPr>
                  <w:rFonts w:hint="eastAsia"/>
                  <w:bCs/>
                  <w:iCs/>
                </w:rPr>
                <w:t>期数值最小值</w:t>
              </w:r>
              <w:r w:rsidRPr="00883F4B">
                <w:rPr>
                  <w:rFonts w:hint="eastAsia"/>
                  <w:bCs/>
                  <w:iCs/>
                </w:rPr>
                <w:t>1</w:t>
              </w:r>
              <w:r w:rsidRPr="00883F4B">
                <w:rPr>
                  <w:rFonts w:hint="eastAsia"/>
                  <w:bCs/>
                  <w:iCs/>
                </w:rPr>
                <w:t>，最大值</w:t>
              </w:r>
            </w:moveTo>
            <w:r w:rsidR="009F4F41">
              <w:rPr>
                <w:bCs/>
                <w:iCs/>
              </w:rPr>
              <w:t>12</w:t>
            </w:r>
            <w:moveTo w:id="396" w:author="Microsoft" w:date="2015-01-27T10:46:00Z">
              <w:r w:rsidRPr="00883F4B">
                <w:rPr>
                  <w:rFonts w:hint="eastAsia"/>
                  <w:bCs/>
                  <w:iCs/>
                </w:rPr>
                <w:t>。</w:t>
              </w:r>
            </w:moveTo>
            <w:r w:rsidR="009F4F41">
              <w:rPr>
                <w:rFonts w:hint="eastAsia"/>
                <w:bCs/>
                <w:iCs/>
              </w:rPr>
              <w:t>1</w:t>
            </w:r>
            <w:r w:rsidR="009F4F41">
              <w:rPr>
                <w:bCs/>
                <w:iCs/>
              </w:rPr>
              <w:t>1</w:t>
            </w:r>
            <w:r w:rsidR="009F4F41">
              <w:rPr>
                <w:bCs/>
                <w:iCs/>
              </w:rPr>
              <w:t>选</w:t>
            </w:r>
            <w:r w:rsidR="009F4F41">
              <w:rPr>
                <w:rFonts w:hint="eastAsia"/>
                <w:bCs/>
                <w:iCs/>
              </w:rPr>
              <w:t>5</w:t>
            </w:r>
            <w:r w:rsidR="009F4F41">
              <w:rPr>
                <w:rFonts w:hint="eastAsia"/>
                <w:bCs/>
                <w:iCs/>
              </w:rPr>
              <w:t>允许多期最大值</w:t>
            </w:r>
            <w:r w:rsidR="009F4F41">
              <w:rPr>
                <w:rFonts w:hint="eastAsia"/>
                <w:bCs/>
                <w:iCs/>
              </w:rPr>
              <w:t>12</w:t>
            </w:r>
            <w:r w:rsidR="009F4F41">
              <w:rPr>
                <w:rFonts w:hint="eastAsia"/>
                <w:bCs/>
                <w:iCs/>
              </w:rPr>
              <w:t>；</w:t>
            </w:r>
          </w:p>
          <w:p w14:paraId="24BA6508" w14:textId="6CCF14E9" w:rsidR="00BD7895" w:rsidRPr="00883F4B" w:rsidRDefault="00BD7895" w:rsidP="0008377B">
            <w:pPr>
              <w:rPr>
                <w:szCs w:val="21"/>
              </w:rPr>
            </w:pPr>
            <w:moveTo w:id="397" w:author="Microsoft" w:date="2015-01-27T10:46:00Z">
              <w:r w:rsidRPr="00883F4B">
                <w:rPr>
                  <w:rFonts w:hint="eastAsia"/>
                  <w:szCs w:val="21"/>
                </w:rPr>
                <w:t>在投注界面且没有弹出框的时，</w:t>
              </w:r>
              <w:r>
                <w:rPr>
                  <w:rFonts w:hint="eastAsia"/>
                  <w:szCs w:val="21"/>
                </w:rPr>
                <w:t>相应</w:t>
              </w:r>
              <w:r w:rsidRPr="00883F4B">
                <w:rPr>
                  <w:rFonts w:hint="eastAsia"/>
                  <w:szCs w:val="21"/>
                </w:rPr>
                <w:t>按【</w:t>
              </w:r>
            </w:moveTo>
            <w:ins w:id="398" w:author="Microsoft" w:date="2015-01-27T10:46:00Z">
              <w:r>
                <w:rPr>
                  <w:rFonts w:hint="eastAsia"/>
                  <w:szCs w:val="21"/>
                </w:rPr>
                <w:t>期数</w:t>
              </w:r>
            </w:ins>
            <w:moveTo w:id="399" w:author="Microsoft" w:date="2015-01-27T10:46:00Z">
              <w:del w:id="400" w:author="Microsoft" w:date="2015-01-27T10:46:00Z">
                <w:r w:rsidRPr="00883F4B" w:rsidDel="00BD7895">
                  <w:rPr>
                    <w:rFonts w:hint="eastAsia"/>
                    <w:szCs w:val="21"/>
                  </w:rPr>
                  <w:delText>多</w:delText>
                </w:r>
                <w:r w:rsidDel="00BD7895">
                  <w:rPr>
                    <w:rFonts w:hint="eastAsia"/>
                    <w:szCs w:val="21"/>
                  </w:rPr>
                  <w:delText>期</w:delText>
                </w:r>
              </w:del>
              <w:r w:rsidRPr="00883F4B">
                <w:rPr>
                  <w:rFonts w:hint="eastAsia"/>
                  <w:szCs w:val="21"/>
                </w:rPr>
                <w:t>】</w:t>
              </w:r>
              <w:r>
                <w:rPr>
                  <w:rFonts w:hint="eastAsia"/>
                  <w:szCs w:val="21"/>
                </w:rPr>
                <w:t>键</w:t>
              </w:r>
              <w:r>
                <w:rPr>
                  <w:szCs w:val="21"/>
                </w:rPr>
                <w:t>可以编辑</w:t>
              </w:r>
              <w:r>
                <w:rPr>
                  <w:rFonts w:hint="eastAsia"/>
                  <w:szCs w:val="21"/>
                </w:rPr>
                <w:t>期数</w:t>
              </w:r>
              <w:r w:rsidRPr="00883F4B">
                <w:rPr>
                  <w:rFonts w:hint="eastAsia"/>
                  <w:szCs w:val="21"/>
                </w:rPr>
                <w:t>。</w:t>
              </w:r>
            </w:moveTo>
          </w:p>
          <w:p w14:paraId="1DC2A59F" w14:textId="77777777" w:rsidR="00BD7895" w:rsidRDefault="00BD7895" w:rsidP="0008377B">
            <w:pPr>
              <w:rPr>
                <w:bCs/>
                <w:iCs/>
              </w:rPr>
            </w:pPr>
            <w:moveTo w:id="401" w:author="Microsoft" w:date="2015-01-27T10:46:00Z">
              <w:r>
                <w:rPr>
                  <w:rFonts w:hint="eastAsia"/>
                  <w:bCs/>
                  <w:iCs/>
                </w:rPr>
                <w:t>期</w:t>
              </w:r>
              <w:r w:rsidRPr="00883F4B">
                <w:rPr>
                  <w:rFonts w:hint="eastAsia"/>
                  <w:bCs/>
                  <w:iCs/>
                </w:rPr>
                <w:t>数值默认值</w:t>
              </w:r>
              <w:r w:rsidRPr="00883F4B">
                <w:rPr>
                  <w:rFonts w:hint="eastAsia"/>
                  <w:bCs/>
                  <w:iCs/>
                </w:rPr>
                <w:t>1</w:t>
              </w:r>
              <w:r w:rsidRPr="00883F4B">
                <w:rPr>
                  <w:rFonts w:hint="eastAsia"/>
                  <w:bCs/>
                  <w:iCs/>
                </w:rPr>
                <w:t>，最小值</w:t>
              </w:r>
              <w:r w:rsidRPr="00883F4B">
                <w:rPr>
                  <w:rFonts w:hint="eastAsia"/>
                  <w:bCs/>
                  <w:iCs/>
                </w:rPr>
                <w:t>1</w:t>
              </w:r>
              <w:r w:rsidRPr="00883F4B">
                <w:rPr>
                  <w:rFonts w:hint="eastAsia"/>
                  <w:bCs/>
                  <w:iCs/>
                </w:rPr>
                <w:t>，最大值</w:t>
              </w:r>
              <w:r>
                <w:rPr>
                  <w:rFonts w:hint="eastAsia"/>
                  <w:bCs/>
                  <w:iCs/>
                </w:rPr>
                <w:t>由系统</w:t>
              </w:r>
              <w:r>
                <w:rPr>
                  <w:bCs/>
                  <w:iCs/>
                </w:rPr>
                <w:t>设定值确定，在销售员登录后获取各</w:t>
              </w:r>
              <w:r>
                <w:rPr>
                  <w:bCs/>
                  <w:iCs/>
                </w:rPr>
                <w:lastRenderedPageBreak/>
                <w:t>个游戏的</w:t>
              </w:r>
              <w:r>
                <w:rPr>
                  <w:rFonts w:hint="eastAsia"/>
                  <w:bCs/>
                  <w:iCs/>
                </w:rPr>
                <w:t>期数</w:t>
              </w:r>
              <w:r>
                <w:rPr>
                  <w:bCs/>
                  <w:iCs/>
                </w:rPr>
                <w:t>最大值</w:t>
              </w:r>
              <w:r w:rsidRPr="00883F4B">
                <w:rPr>
                  <w:rFonts w:hint="eastAsia"/>
                  <w:bCs/>
                  <w:iCs/>
                </w:rPr>
                <w:t>。</w:t>
              </w:r>
            </w:moveTo>
          </w:p>
          <w:p w14:paraId="4F5883B3" w14:textId="77777777" w:rsidR="00BD7895" w:rsidRPr="00883F4B" w:rsidRDefault="00BD7895" w:rsidP="0008377B">
            <w:pPr>
              <w:rPr>
                <w:bCs/>
                <w:iCs/>
              </w:rPr>
            </w:pPr>
            <w:moveTo w:id="402" w:author="Microsoft" w:date="2015-01-27T10:46:00Z">
              <w:r>
                <w:rPr>
                  <w:rFonts w:hint="eastAsia"/>
                  <w:szCs w:val="21"/>
                </w:rPr>
                <w:t>退出期数编辑时焦点回到原来输入的位置。</w:t>
              </w:r>
            </w:moveTo>
          </w:p>
        </w:tc>
      </w:tr>
      <w:tr w:rsidR="00BD7895" w:rsidRPr="00883F4B" w14:paraId="542FBAF4" w14:textId="77777777" w:rsidTr="0008377B">
        <w:tc>
          <w:tcPr>
            <w:tcW w:w="1384" w:type="dxa"/>
            <w:shd w:val="clear" w:color="auto" w:fill="D9D9D9"/>
            <w:vAlign w:val="center"/>
          </w:tcPr>
          <w:p w14:paraId="41A8470A" w14:textId="77777777" w:rsidR="00BD7895" w:rsidRPr="00883F4B" w:rsidRDefault="00BD7895" w:rsidP="0008377B">
            <w:moveTo w:id="403" w:author="Microsoft" w:date="2015-01-27T10:46:00Z">
              <w:r w:rsidRPr="00883F4B">
                <w:rPr>
                  <w:rFonts w:hint="eastAsia"/>
                </w:rPr>
                <w:lastRenderedPageBreak/>
                <w:t>其它说明</w:t>
              </w:r>
            </w:moveTo>
          </w:p>
        </w:tc>
        <w:tc>
          <w:tcPr>
            <w:tcW w:w="7362" w:type="dxa"/>
            <w:gridSpan w:val="3"/>
            <w:vAlign w:val="center"/>
          </w:tcPr>
          <w:p w14:paraId="6FBA2BD0" w14:textId="77777777" w:rsidR="00BD7895" w:rsidRPr="00883F4B" w:rsidRDefault="00BD7895" w:rsidP="0008377B">
            <w:moveTo w:id="404" w:author="Microsoft" w:date="2015-01-27T10:46:00Z">
              <w:r w:rsidRPr="00883F4B">
                <w:rPr>
                  <w:rFonts w:hint="eastAsia"/>
                </w:rPr>
                <w:t>无</w:t>
              </w:r>
            </w:moveTo>
          </w:p>
        </w:tc>
      </w:tr>
    </w:tbl>
    <w:moveToRangeEnd w:id="367"/>
    <w:p w14:paraId="0D704A64" w14:textId="5181710C" w:rsidR="00230376" w:rsidRPr="00883F4B" w:rsidRDefault="00BD7895" w:rsidP="00C75A6B">
      <w:pPr>
        <w:pStyle w:val="4"/>
      </w:pPr>
      <w:ins w:id="405" w:author="Microsoft" w:date="2015-01-27T10:47:00Z">
        <w:r>
          <w:rPr>
            <w:rFonts w:hint="eastAsia"/>
          </w:rPr>
          <w:t>单行</w:t>
        </w:r>
        <w:r>
          <w:t>倍数</w:t>
        </w:r>
      </w:ins>
      <w:del w:id="406" w:author="Microsoft" w:date="2015-01-27T10:47:00Z">
        <w:r w:rsidR="00230376" w:rsidRPr="00883F4B" w:rsidDel="00BD7895">
          <w:rPr>
            <w:rFonts w:hint="eastAsia"/>
          </w:rPr>
          <w:delText>多倍</w:delText>
        </w:r>
      </w:del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6A1913" w:rsidRPr="00883F4B" w14:paraId="7BCC5A09" w14:textId="77777777" w:rsidTr="00856E61">
        <w:tc>
          <w:tcPr>
            <w:tcW w:w="1384" w:type="dxa"/>
            <w:shd w:val="clear" w:color="auto" w:fill="D9D9D9"/>
            <w:vAlign w:val="center"/>
          </w:tcPr>
          <w:p w14:paraId="27E28B23" w14:textId="05BCCA59" w:rsidR="006A1913" w:rsidRPr="00883F4B" w:rsidRDefault="006A1913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39008905" w14:textId="77777777" w:rsidR="006A1913" w:rsidRPr="00883F4B" w:rsidRDefault="006A1913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64954D58" w14:textId="77777777" w:rsidR="006A1913" w:rsidRPr="00883F4B" w:rsidRDefault="006A1913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4EC52294" w14:textId="5823531A" w:rsidR="006A1913" w:rsidRPr="00883F4B" w:rsidRDefault="006A1913" w:rsidP="00254A24">
            <w:pPr>
              <w:rPr>
                <w:iCs/>
              </w:rPr>
            </w:pPr>
          </w:p>
        </w:tc>
      </w:tr>
      <w:tr w:rsidR="006A1913" w:rsidRPr="00883F4B" w14:paraId="368E1027" w14:textId="77777777" w:rsidTr="00856E61">
        <w:tc>
          <w:tcPr>
            <w:tcW w:w="1384" w:type="dxa"/>
            <w:shd w:val="clear" w:color="auto" w:fill="D9D9D9"/>
            <w:vAlign w:val="center"/>
          </w:tcPr>
          <w:p w14:paraId="69A6F60A" w14:textId="77777777" w:rsidR="006A1913" w:rsidRPr="00883F4B" w:rsidRDefault="006A1913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4539D7B1" w14:textId="1D7AB2BF" w:rsidR="006A1913" w:rsidRPr="00883F4B" w:rsidRDefault="00BD7895" w:rsidP="00254A24">
            <w:pPr>
              <w:rPr>
                <w:iCs/>
              </w:rPr>
            </w:pPr>
            <w:ins w:id="407" w:author="Microsoft" w:date="2015-01-27T10:52:00Z">
              <w:r>
                <w:rPr>
                  <w:rFonts w:hint="eastAsia"/>
                  <w:iCs/>
                </w:rPr>
                <w:t>单行</w:t>
              </w:r>
              <w:r>
                <w:rPr>
                  <w:iCs/>
                </w:rPr>
                <w:t>倍数</w:t>
              </w:r>
            </w:ins>
            <w:del w:id="408" w:author="Microsoft" w:date="2015-01-27T10:52:00Z">
              <w:r w:rsidR="006A1913" w:rsidRPr="00883F4B" w:rsidDel="00BD7895">
                <w:rPr>
                  <w:rFonts w:hint="eastAsia"/>
                  <w:iCs/>
                </w:rPr>
                <w:delText>多倍</w:delText>
              </w:r>
            </w:del>
          </w:p>
        </w:tc>
        <w:tc>
          <w:tcPr>
            <w:tcW w:w="1860" w:type="dxa"/>
            <w:shd w:val="clear" w:color="auto" w:fill="D9D9D9"/>
            <w:vAlign w:val="center"/>
          </w:tcPr>
          <w:p w14:paraId="57147705" w14:textId="77777777" w:rsidR="006A1913" w:rsidRPr="00883F4B" w:rsidRDefault="006A1913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4726CCDD" w14:textId="77777777" w:rsidR="006A1913" w:rsidRPr="00883F4B" w:rsidRDefault="006A1913" w:rsidP="00254A24">
            <w:pPr>
              <w:rPr>
                <w:iCs/>
              </w:rPr>
            </w:pPr>
          </w:p>
        </w:tc>
      </w:tr>
      <w:tr w:rsidR="006A1913" w:rsidRPr="00883F4B" w14:paraId="4E40057B" w14:textId="77777777" w:rsidTr="00856E61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030E8828" w14:textId="77777777" w:rsidR="006A1913" w:rsidRPr="00883F4B" w:rsidRDefault="006A1913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5F8A0DCB" w14:textId="14DC1320" w:rsidR="006A1913" w:rsidRPr="00883F4B" w:rsidRDefault="006A1913" w:rsidP="00254A24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按【</w:t>
            </w:r>
            <w:ins w:id="409" w:author="Microsoft" w:date="2015-01-27T10:50:00Z">
              <w:r w:rsidR="00BD7895">
                <w:rPr>
                  <w:rFonts w:hint="eastAsia"/>
                  <w:szCs w:val="21"/>
                </w:rPr>
                <w:t>单行</w:t>
              </w:r>
              <w:r w:rsidR="00BD7895">
                <w:rPr>
                  <w:szCs w:val="21"/>
                </w:rPr>
                <w:t>倍数</w:t>
              </w:r>
            </w:ins>
            <w:del w:id="410" w:author="Microsoft" w:date="2015-01-27T10:50:00Z">
              <w:r w:rsidRPr="00883F4B" w:rsidDel="00BD7895">
                <w:rPr>
                  <w:rFonts w:hint="eastAsia"/>
                  <w:szCs w:val="21"/>
                </w:rPr>
                <w:delText>多倍</w:delText>
              </w:r>
            </w:del>
            <w:r w:rsidRPr="00883F4B">
              <w:rPr>
                <w:rFonts w:hint="eastAsia"/>
                <w:szCs w:val="21"/>
              </w:rPr>
              <w:t>】键修改</w:t>
            </w:r>
            <w:ins w:id="411" w:author="Microsoft" w:date="2015-01-27T10:50:00Z">
              <w:r w:rsidR="00BD7895">
                <w:rPr>
                  <w:rFonts w:hint="eastAsia"/>
                  <w:szCs w:val="21"/>
                </w:rPr>
                <w:t>每个</w:t>
              </w:r>
              <w:r w:rsidR="00BD7895">
                <w:rPr>
                  <w:szCs w:val="21"/>
                </w:rPr>
                <w:t>投注</w:t>
              </w:r>
              <w:r w:rsidR="00BD7895">
                <w:rPr>
                  <w:rFonts w:hint="eastAsia"/>
                  <w:szCs w:val="21"/>
                </w:rPr>
                <w:t>行</w:t>
              </w:r>
            </w:ins>
            <w:ins w:id="412" w:author="Microsoft" w:date="2015-01-27T10:53:00Z">
              <w:r w:rsidR="00BD7895">
                <w:rPr>
                  <w:rFonts w:hint="eastAsia"/>
                  <w:szCs w:val="21"/>
                </w:rPr>
                <w:t>的</w:t>
              </w:r>
              <w:r w:rsidR="00BD7895">
                <w:rPr>
                  <w:szCs w:val="21"/>
                </w:rPr>
                <w:t>投注倍数</w:t>
              </w:r>
            </w:ins>
            <w:del w:id="413" w:author="Microsoft" w:date="2015-01-27T10:50:00Z">
              <w:r w:rsidR="00657083" w:rsidDel="00BD7895">
                <w:rPr>
                  <w:rFonts w:hint="eastAsia"/>
                  <w:szCs w:val="21"/>
                </w:rPr>
                <w:delText>投注</w:delText>
              </w:r>
              <w:r w:rsidRPr="00883F4B" w:rsidDel="00BD7895">
                <w:rPr>
                  <w:rFonts w:hint="eastAsia"/>
                  <w:szCs w:val="21"/>
                </w:rPr>
                <w:delText>倍数</w:delText>
              </w:r>
            </w:del>
          </w:p>
        </w:tc>
      </w:tr>
      <w:tr w:rsidR="006A1913" w:rsidRPr="00883F4B" w14:paraId="27D2339F" w14:textId="77777777" w:rsidTr="00856E61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091F1D46" w14:textId="77777777" w:rsidR="006A1913" w:rsidRPr="00883F4B" w:rsidRDefault="006A1913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09B2B4E4" w14:textId="7EA1FD2F" w:rsidR="00A0762B" w:rsidRPr="00883F4B" w:rsidRDefault="00BB212C" w:rsidP="00F43A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单击【</w:t>
            </w:r>
            <w:ins w:id="414" w:author="Microsoft" w:date="2015-01-27T10:50:00Z">
              <w:r w:rsidR="00BD7895">
                <w:rPr>
                  <w:rFonts w:hint="eastAsia"/>
                  <w:szCs w:val="21"/>
                </w:rPr>
                <w:t>单行</w:t>
              </w:r>
              <w:r w:rsidR="00BD7895">
                <w:rPr>
                  <w:szCs w:val="21"/>
                </w:rPr>
                <w:t>倍数</w:t>
              </w:r>
            </w:ins>
            <w:del w:id="415" w:author="Microsoft" w:date="2015-01-27T10:50:00Z">
              <w:r w:rsidDel="00BD7895">
                <w:rPr>
                  <w:rFonts w:hint="eastAsia"/>
                  <w:szCs w:val="21"/>
                </w:rPr>
                <w:delText>多倍</w:delText>
              </w:r>
            </w:del>
            <w:r>
              <w:rPr>
                <w:rFonts w:hint="eastAsia"/>
                <w:szCs w:val="21"/>
              </w:rPr>
              <w:t>】</w:t>
            </w:r>
            <w:proofErr w:type="gramStart"/>
            <w:r>
              <w:rPr>
                <w:rFonts w:hint="eastAsia"/>
                <w:szCs w:val="21"/>
              </w:rPr>
              <w:t>编辑</w:t>
            </w:r>
            <w:r w:rsidR="00F43A32">
              <w:rPr>
                <w:rFonts w:hint="eastAsia"/>
                <w:szCs w:val="21"/>
              </w:rPr>
              <w:t>此</w:t>
            </w:r>
            <w:proofErr w:type="gramEnd"/>
            <w:ins w:id="416" w:author="Microsoft" w:date="2015-01-27T10:54:00Z">
              <w:r w:rsidR="00415D26">
                <w:rPr>
                  <w:rFonts w:hint="eastAsia"/>
                  <w:szCs w:val="21"/>
                </w:rPr>
                <w:t>投注行</w:t>
              </w:r>
              <w:r w:rsidR="00415D26">
                <w:rPr>
                  <w:szCs w:val="21"/>
                </w:rPr>
                <w:t>的</w:t>
              </w:r>
            </w:ins>
            <w:del w:id="417" w:author="Microsoft" w:date="2015-01-27T10:54:00Z">
              <w:r w:rsidR="00F43A32" w:rsidDel="00415D26">
                <w:rPr>
                  <w:rFonts w:hint="eastAsia"/>
                  <w:szCs w:val="21"/>
                </w:rPr>
                <w:delText>票</w:delText>
              </w:r>
            </w:del>
            <w:r>
              <w:rPr>
                <w:rFonts w:hint="eastAsia"/>
                <w:szCs w:val="21"/>
              </w:rPr>
              <w:t>倍数。</w:t>
            </w:r>
          </w:p>
        </w:tc>
      </w:tr>
      <w:tr w:rsidR="006A1913" w:rsidRPr="00883F4B" w14:paraId="28F20F62" w14:textId="77777777" w:rsidTr="00856E61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4613155B" w14:textId="77777777" w:rsidR="006A1913" w:rsidRPr="00883F4B" w:rsidRDefault="006A1913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65271F8B" w14:textId="77777777" w:rsidR="006A1913" w:rsidRPr="00883F4B" w:rsidRDefault="006A1913" w:rsidP="00254A24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更新倍数。</w:t>
            </w:r>
          </w:p>
        </w:tc>
      </w:tr>
      <w:tr w:rsidR="006A1913" w:rsidRPr="00883F4B" w14:paraId="43DDC397" w14:textId="77777777" w:rsidTr="00856E61">
        <w:tc>
          <w:tcPr>
            <w:tcW w:w="1384" w:type="dxa"/>
            <w:shd w:val="clear" w:color="auto" w:fill="D9D9D9"/>
            <w:vAlign w:val="center"/>
          </w:tcPr>
          <w:p w14:paraId="6944EE0D" w14:textId="77777777" w:rsidR="006A1913" w:rsidRPr="00883F4B" w:rsidRDefault="006A1913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146D658E" w14:textId="77777777" w:rsidR="006A1913" w:rsidRPr="00883F4B" w:rsidRDefault="006A1913" w:rsidP="00254A24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无</w:t>
            </w:r>
          </w:p>
        </w:tc>
      </w:tr>
      <w:tr w:rsidR="006A1913" w:rsidRPr="00883F4B" w14:paraId="4C3E1084" w14:textId="77777777" w:rsidTr="00856E61">
        <w:tc>
          <w:tcPr>
            <w:tcW w:w="1384" w:type="dxa"/>
            <w:shd w:val="clear" w:color="auto" w:fill="D9D9D9"/>
            <w:vAlign w:val="center"/>
          </w:tcPr>
          <w:p w14:paraId="2DA54AE1" w14:textId="77777777" w:rsidR="006A1913" w:rsidRPr="00883F4B" w:rsidRDefault="006A1913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3936571B" w14:textId="1264E4C3" w:rsidR="002F2020" w:rsidRPr="00883F4B" w:rsidRDefault="002F2020" w:rsidP="00254A24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在投注界面且没有弹出框的时，</w:t>
            </w:r>
            <w:r w:rsidR="00F43A32">
              <w:rPr>
                <w:rFonts w:hint="eastAsia"/>
                <w:szCs w:val="21"/>
              </w:rPr>
              <w:t>相应</w:t>
            </w:r>
            <w:r w:rsidRPr="00883F4B">
              <w:rPr>
                <w:rFonts w:hint="eastAsia"/>
                <w:szCs w:val="21"/>
              </w:rPr>
              <w:t>按</w:t>
            </w:r>
            <w:del w:id="418" w:author="Microsoft" w:date="2015-01-27T10:55:00Z">
              <w:r w:rsidRPr="00883F4B" w:rsidDel="00415D26">
                <w:rPr>
                  <w:rFonts w:hint="eastAsia"/>
                  <w:szCs w:val="21"/>
                </w:rPr>
                <w:delText>【多倍】</w:delText>
              </w:r>
            </w:del>
            <w:ins w:id="419" w:author="Microsoft" w:date="2015-01-27T10:55:00Z">
              <w:r w:rsidR="00415D26" w:rsidRPr="00883F4B">
                <w:rPr>
                  <w:rFonts w:hint="eastAsia"/>
                  <w:szCs w:val="21"/>
                </w:rPr>
                <w:t>【</w:t>
              </w:r>
              <w:r w:rsidR="00415D26">
                <w:rPr>
                  <w:rFonts w:hint="eastAsia"/>
                  <w:szCs w:val="21"/>
                </w:rPr>
                <w:t>单行倍数</w:t>
              </w:r>
              <w:r w:rsidR="00415D26" w:rsidRPr="00883F4B">
                <w:rPr>
                  <w:rFonts w:hint="eastAsia"/>
                  <w:szCs w:val="21"/>
                </w:rPr>
                <w:t>】</w:t>
              </w:r>
            </w:ins>
            <w:r w:rsidR="00F43A32">
              <w:rPr>
                <w:rFonts w:hint="eastAsia"/>
                <w:szCs w:val="21"/>
              </w:rPr>
              <w:t>键</w:t>
            </w:r>
            <w:r w:rsidR="00F43A32">
              <w:rPr>
                <w:szCs w:val="21"/>
              </w:rPr>
              <w:t>可以编辑</w:t>
            </w:r>
            <w:r w:rsidR="00F43A32">
              <w:rPr>
                <w:rFonts w:hint="eastAsia"/>
                <w:szCs w:val="21"/>
              </w:rPr>
              <w:t>倍数</w:t>
            </w:r>
            <w:r w:rsidRPr="00883F4B">
              <w:rPr>
                <w:rFonts w:hint="eastAsia"/>
                <w:szCs w:val="21"/>
              </w:rPr>
              <w:t>。</w:t>
            </w:r>
          </w:p>
          <w:p w14:paraId="74B87794" w14:textId="2DC6BB83" w:rsidR="006A1913" w:rsidRDefault="006A1913" w:rsidP="00254A24">
            <w:pPr>
              <w:rPr>
                <w:bCs/>
                <w:iCs/>
              </w:rPr>
            </w:pPr>
            <w:r w:rsidRPr="00883F4B">
              <w:rPr>
                <w:rFonts w:hint="eastAsia"/>
                <w:bCs/>
                <w:iCs/>
              </w:rPr>
              <w:t>倍数值默认值</w:t>
            </w:r>
            <w:r w:rsidRPr="00883F4B">
              <w:rPr>
                <w:rFonts w:hint="eastAsia"/>
                <w:bCs/>
                <w:iCs/>
              </w:rPr>
              <w:t>1</w:t>
            </w:r>
            <w:r w:rsidRPr="00883F4B">
              <w:rPr>
                <w:rFonts w:hint="eastAsia"/>
                <w:bCs/>
                <w:iCs/>
              </w:rPr>
              <w:t>，最小值</w:t>
            </w:r>
            <w:r w:rsidRPr="00883F4B">
              <w:rPr>
                <w:rFonts w:hint="eastAsia"/>
                <w:bCs/>
                <w:iCs/>
              </w:rPr>
              <w:t>1</w:t>
            </w:r>
            <w:r w:rsidRPr="00883F4B">
              <w:rPr>
                <w:rFonts w:hint="eastAsia"/>
                <w:bCs/>
                <w:iCs/>
              </w:rPr>
              <w:t>，最大值</w:t>
            </w:r>
            <w:r w:rsidR="00F43A32">
              <w:rPr>
                <w:rFonts w:hint="eastAsia"/>
                <w:bCs/>
                <w:iCs/>
              </w:rPr>
              <w:t>由系统</w:t>
            </w:r>
            <w:r w:rsidR="00F43A32">
              <w:rPr>
                <w:bCs/>
                <w:iCs/>
              </w:rPr>
              <w:t>设定值确定</w:t>
            </w:r>
            <w:r w:rsidR="00217129">
              <w:rPr>
                <w:rFonts w:hint="eastAsia"/>
                <w:bCs/>
                <w:iCs/>
              </w:rPr>
              <w:t>。</w:t>
            </w:r>
            <w:r w:rsidR="00F43A32">
              <w:rPr>
                <w:bCs/>
                <w:iCs/>
              </w:rPr>
              <w:t>在销售员登录后获取各个游戏的</w:t>
            </w:r>
            <w:r w:rsidR="00F43A32">
              <w:rPr>
                <w:rFonts w:hint="eastAsia"/>
                <w:bCs/>
                <w:iCs/>
              </w:rPr>
              <w:t>倍数</w:t>
            </w:r>
            <w:r w:rsidR="00F43A32">
              <w:rPr>
                <w:bCs/>
                <w:iCs/>
              </w:rPr>
              <w:t>最大值</w:t>
            </w:r>
            <w:r w:rsidRPr="00883F4B">
              <w:rPr>
                <w:rFonts w:hint="eastAsia"/>
                <w:bCs/>
                <w:iCs/>
              </w:rPr>
              <w:t>。</w:t>
            </w:r>
          </w:p>
          <w:p w14:paraId="63D061A0" w14:textId="4A80C04E" w:rsidR="00BB212C" w:rsidRPr="00883F4B" w:rsidRDefault="00CD0432" w:rsidP="00657083">
            <w:pPr>
              <w:rPr>
                <w:bCs/>
                <w:iCs/>
              </w:rPr>
            </w:pPr>
            <w:r>
              <w:rPr>
                <w:rFonts w:hint="eastAsia"/>
                <w:szCs w:val="21"/>
              </w:rPr>
              <w:t>退出</w:t>
            </w:r>
            <w:r w:rsidR="00F43A32">
              <w:rPr>
                <w:rFonts w:hint="eastAsia"/>
                <w:szCs w:val="21"/>
              </w:rPr>
              <w:t>倍数</w:t>
            </w:r>
            <w:r w:rsidR="00657083">
              <w:rPr>
                <w:rFonts w:hint="eastAsia"/>
                <w:szCs w:val="21"/>
              </w:rPr>
              <w:t>编辑</w:t>
            </w:r>
            <w:r w:rsidR="00BB212C">
              <w:rPr>
                <w:rFonts w:hint="eastAsia"/>
                <w:szCs w:val="21"/>
              </w:rPr>
              <w:t>时焦点回到原来输入的位置。</w:t>
            </w:r>
          </w:p>
        </w:tc>
      </w:tr>
      <w:tr w:rsidR="006A1913" w:rsidRPr="00883F4B" w14:paraId="4C6FA735" w14:textId="77777777" w:rsidTr="00856E61">
        <w:tc>
          <w:tcPr>
            <w:tcW w:w="1384" w:type="dxa"/>
            <w:shd w:val="clear" w:color="auto" w:fill="D9D9D9"/>
            <w:vAlign w:val="center"/>
          </w:tcPr>
          <w:p w14:paraId="040C662F" w14:textId="77777777" w:rsidR="006A1913" w:rsidRPr="00883F4B" w:rsidRDefault="006A1913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6AB8BE76" w14:textId="77777777" w:rsidR="006A1913" w:rsidRPr="00883F4B" w:rsidRDefault="006A1913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4D81DF70" w14:textId="4AC35C2D" w:rsidR="00C1523C" w:rsidRPr="00883F4B" w:rsidDel="0008377B" w:rsidRDefault="00C1523C" w:rsidP="00C75A6B">
      <w:pPr>
        <w:pStyle w:val="4"/>
        <w:rPr>
          <w:del w:id="420" w:author="Microsoft" w:date="2015-02-04T16:59:00Z"/>
        </w:rPr>
      </w:pPr>
      <w:moveFromRangeStart w:id="421" w:author="Microsoft" w:date="2015-01-27T10:46:00Z" w:name="move410118901"/>
      <w:moveFrom w:id="422" w:author="Microsoft" w:date="2015-01-27T10:46:00Z">
        <w:del w:id="423" w:author="Microsoft" w:date="2015-02-04T16:59:00Z">
          <w:r w:rsidRPr="00883F4B" w:rsidDel="0008377B">
            <w:rPr>
              <w:rFonts w:hint="eastAsia"/>
            </w:rPr>
            <w:delText>多期</w:delText>
          </w:r>
        </w:del>
      </w:moveFrom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A0762B" w:rsidRPr="00883F4B" w:rsidDel="0008377B" w14:paraId="4732C425" w14:textId="42191E8E" w:rsidTr="00856E61">
        <w:trPr>
          <w:del w:id="424" w:author="Microsoft" w:date="2015-02-04T16:59:00Z"/>
        </w:trPr>
        <w:tc>
          <w:tcPr>
            <w:tcW w:w="1384" w:type="dxa"/>
            <w:shd w:val="clear" w:color="auto" w:fill="D9D9D9"/>
            <w:vAlign w:val="center"/>
          </w:tcPr>
          <w:p w14:paraId="0A65BD22" w14:textId="6ABB667F" w:rsidR="00A0762B" w:rsidRPr="00883F4B" w:rsidDel="0008377B" w:rsidRDefault="00A0762B" w:rsidP="00254A24">
            <w:pPr>
              <w:rPr>
                <w:del w:id="425" w:author="Microsoft" w:date="2015-02-04T16:59:00Z"/>
              </w:rPr>
            </w:pPr>
            <w:moveFrom w:id="426" w:author="Microsoft" w:date="2015-01-27T10:46:00Z">
              <w:del w:id="427" w:author="Microsoft" w:date="2015-02-04T16:59:00Z">
                <w:r w:rsidRPr="00883F4B" w:rsidDel="0008377B">
                  <w:rPr>
                    <w:rFonts w:hint="eastAsia"/>
                  </w:rPr>
                  <w:delText>功能点编号</w:delText>
                </w:r>
              </w:del>
            </w:moveFrom>
          </w:p>
        </w:tc>
        <w:tc>
          <w:tcPr>
            <w:tcW w:w="2505" w:type="dxa"/>
            <w:vAlign w:val="center"/>
          </w:tcPr>
          <w:p w14:paraId="7C1574F9" w14:textId="32580D93" w:rsidR="00A0762B" w:rsidRPr="00883F4B" w:rsidDel="0008377B" w:rsidRDefault="00A0762B" w:rsidP="00254A24">
            <w:pPr>
              <w:rPr>
                <w:del w:id="428" w:author="Microsoft" w:date="2015-02-04T16:59:00Z"/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5E357A6D" w14:textId="5D36ECF9" w:rsidR="00A0762B" w:rsidRPr="00883F4B" w:rsidDel="0008377B" w:rsidRDefault="00A0762B" w:rsidP="00254A24">
            <w:pPr>
              <w:rPr>
                <w:del w:id="429" w:author="Microsoft" w:date="2015-02-04T16:59:00Z"/>
              </w:rPr>
            </w:pPr>
            <w:moveFrom w:id="430" w:author="Microsoft" w:date="2015-01-27T10:46:00Z">
              <w:del w:id="431" w:author="Microsoft" w:date="2015-02-04T16:59:00Z">
                <w:r w:rsidRPr="00883F4B" w:rsidDel="0008377B">
                  <w:rPr>
                    <w:rFonts w:hint="eastAsia"/>
                    <w:color w:val="000000"/>
                    <w:sz w:val="22"/>
                    <w:szCs w:val="22"/>
                  </w:rPr>
                  <w:delText>功能</w:delText>
                </w:r>
              </w:del>
            </w:moveFrom>
          </w:p>
        </w:tc>
        <w:tc>
          <w:tcPr>
            <w:tcW w:w="2997" w:type="dxa"/>
            <w:vAlign w:val="center"/>
          </w:tcPr>
          <w:p w14:paraId="44A69F1C" w14:textId="1F2DFB94" w:rsidR="00A0762B" w:rsidRPr="00883F4B" w:rsidDel="0008377B" w:rsidRDefault="00A0762B" w:rsidP="00254A24">
            <w:pPr>
              <w:rPr>
                <w:del w:id="432" w:author="Microsoft" w:date="2015-02-04T16:59:00Z"/>
                <w:iCs/>
              </w:rPr>
            </w:pPr>
          </w:p>
        </w:tc>
      </w:tr>
      <w:tr w:rsidR="00A0762B" w:rsidRPr="00883F4B" w:rsidDel="0008377B" w14:paraId="0E41B591" w14:textId="00F85F36" w:rsidTr="00856E61">
        <w:trPr>
          <w:del w:id="433" w:author="Microsoft" w:date="2015-02-04T16:59:00Z"/>
        </w:trPr>
        <w:tc>
          <w:tcPr>
            <w:tcW w:w="1384" w:type="dxa"/>
            <w:shd w:val="clear" w:color="auto" w:fill="D9D9D9"/>
            <w:vAlign w:val="center"/>
          </w:tcPr>
          <w:p w14:paraId="019BAA85" w14:textId="574B14AB" w:rsidR="00A0762B" w:rsidRPr="00883F4B" w:rsidDel="0008377B" w:rsidRDefault="00A0762B" w:rsidP="00254A24">
            <w:pPr>
              <w:rPr>
                <w:del w:id="434" w:author="Microsoft" w:date="2015-02-04T16:59:00Z"/>
              </w:rPr>
            </w:pPr>
            <w:moveFrom w:id="435" w:author="Microsoft" w:date="2015-01-27T10:46:00Z">
              <w:del w:id="436" w:author="Microsoft" w:date="2015-02-04T16:59:00Z">
                <w:r w:rsidRPr="00883F4B" w:rsidDel="0008377B">
                  <w:rPr>
                    <w:rFonts w:hint="eastAsia"/>
                  </w:rPr>
                  <w:delText>功能点名称</w:delText>
                </w:r>
              </w:del>
            </w:moveFrom>
          </w:p>
        </w:tc>
        <w:tc>
          <w:tcPr>
            <w:tcW w:w="2505" w:type="dxa"/>
            <w:vAlign w:val="center"/>
          </w:tcPr>
          <w:p w14:paraId="4BE95315" w14:textId="151432CC" w:rsidR="00A0762B" w:rsidRPr="00883F4B" w:rsidDel="0008377B" w:rsidRDefault="00A0762B" w:rsidP="00254A24">
            <w:pPr>
              <w:rPr>
                <w:del w:id="437" w:author="Microsoft" w:date="2015-02-04T16:59:00Z"/>
                <w:iCs/>
              </w:rPr>
            </w:pPr>
            <w:moveFrom w:id="438" w:author="Microsoft" w:date="2015-01-27T10:46:00Z">
              <w:del w:id="439" w:author="Microsoft" w:date="2015-02-04T16:59:00Z">
                <w:r w:rsidRPr="00883F4B" w:rsidDel="0008377B">
                  <w:rPr>
                    <w:rFonts w:hint="eastAsia"/>
                    <w:iCs/>
                  </w:rPr>
                  <w:delText>多期</w:delText>
                </w:r>
              </w:del>
            </w:moveFrom>
          </w:p>
        </w:tc>
        <w:tc>
          <w:tcPr>
            <w:tcW w:w="1860" w:type="dxa"/>
            <w:shd w:val="clear" w:color="auto" w:fill="D9D9D9"/>
            <w:vAlign w:val="center"/>
          </w:tcPr>
          <w:p w14:paraId="51253142" w14:textId="2A2F1B8B" w:rsidR="00A0762B" w:rsidRPr="00883F4B" w:rsidDel="0008377B" w:rsidRDefault="00A0762B" w:rsidP="00254A24">
            <w:pPr>
              <w:rPr>
                <w:del w:id="440" w:author="Microsoft" w:date="2015-02-04T16:59:00Z"/>
                <w:iCs/>
              </w:rPr>
            </w:pPr>
            <w:moveFrom w:id="441" w:author="Microsoft" w:date="2015-01-27T10:46:00Z">
              <w:del w:id="442" w:author="Microsoft" w:date="2015-02-04T16:59:00Z">
                <w:r w:rsidRPr="00883F4B" w:rsidDel="0008377B">
                  <w:rPr>
                    <w:rFonts w:hint="eastAsia"/>
                    <w:iCs/>
                  </w:rPr>
                  <w:delText>优先级</w:delText>
                </w:r>
              </w:del>
            </w:moveFrom>
          </w:p>
        </w:tc>
        <w:tc>
          <w:tcPr>
            <w:tcW w:w="2997" w:type="dxa"/>
            <w:vAlign w:val="center"/>
          </w:tcPr>
          <w:p w14:paraId="1ADF941C" w14:textId="6C407C95" w:rsidR="00A0762B" w:rsidRPr="00883F4B" w:rsidDel="0008377B" w:rsidRDefault="00A0762B" w:rsidP="00254A24">
            <w:pPr>
              <w:rPr>
                <w:del w:id="443" w:author="Microsoft" w:date="2015-02-04T16:59:00Z"/>
                <w:iCs/>
              </w:rPr>
            </w:pPr>
          </w:p>
        </w:tc>
      </w:tr>
      <w:tr w:rsidR="00A0762B" w:rsidRPr="00883F4B" w:rsidDel="0008377B" w14:paraId="12370C16" w14:textId="0BCA7EB7" w:rsidTr="00856E61">
        <w:trPr>
          <w:trHeight w:val="390"/>
          <w:del w:id="444" w:author="Microsoft" w:date="2015-02-04T16:59:00Z"/>
        </w:trPr>
        <w:tc>
          <w:tcPr>
            <w:tcW w:w="1384" w:type="dxa"/>
            <w:shd w:val="clear" w:color="auto" w:fill="D9D9D9"/>
            <w:vAlign w:val="center"/>
          </w:tcPr>
          <w:p w14:paraId="09DF226B" w14:textId="0A41BC42" w:rsidR="00A0762B" w:rsidRPr="00883F4B" w:rsidDel="0008377B" w:rsidRDefault="00A0762B" w:rsidP="00254A24">
            <w:pPr>
              <w:rPr>
                <w:del w:id="445" w:author="Microsoft" w:date="2015-02-04T16:59:00Z"/>
              </w:rPr>
            </w:pPr>
            <w:moveFrom w:id="446" w:author="Microsoft" w:date="2015-01-27T10:46:00Z">
              <w:del w:id="447" w:author="Microsoft" w:date="2015-02-04T16:59:00Z">
                <w:r w:rsidRPr="00883F4B" w:rsidDel="0008377B">
                  <w:rPr>
                    <w:rFonts w:hint="eastAsia"/>
                  </w:rPr>
                  <w:delText>功能描述</w:delText>
                </w:r>
              </w:del>
            </w:moveFrom>
          </w:p>
        </w:tc>
        <w:tc>
          <w:tcPr>
            <w:tcW w:w="7362" w:type="dxa"/>
            <w:gridSpan w:val="3"/>
            <w:vAlign w:val="center"/>
          </w:tcPr>
          <w:p w14:paraId="503812D3" w14:textId="6684B2C1" w:rsidR="00A0762B" w:rsidRPr="00883F4B" w:rsidDel="0008377B" w:rsidRDefault="00A0762B" w:rsidP="00254A24">
            <w:pPr>
              <w:rPr>
                <w:del w:id="448" w:author="Microsoft" w:date="2015-02-04T16:59:00Z"/>
                <w:szCs w:val="21"/>
              </w:rPr>
            </w:pPr>
            <w:moveFrom w:id="449" w:author="Microsoft" w:date="2015-01-27T10:46:00Z">
              <w:del w:id="450" w:author="Microsoft" w:date="2015-02-04T16:59:00Z">
                <w:r w:rsidRPr="00883F4B" w:rsidDel="0008377B">
                  <w:rPr>
                    <w:rFonts w:hint="eastAsia"/>
                    <w:szCs w:val="21"/>
                  </w:rPr>
                  <w:delText>按【多</w:delText>
                </w:r>
                <w:r w:rsidR="002F2020" w:rsidRPr="00883F4B" w:rsidDel="0008377B">
                  <w:rPr>
                    <w:rFonts w:hint="eastAsia"/>
                    <w:szCs w:val="21"/>
                  </w:rPr>
                  <w:delText>期</w:delText>
                </w:r>
                <w:r w:rsidRPr="00883F4B" w:rsidDel="0008377B">
                  <w:rPr>
                    <w:rFonts w:hint="eastAsia"/>
                    <w:szCs w:val="21"/>
                  </w:rPr>
                  <w:delText>】键修改</w:delText>
                </w:r>
                <w:r w:rsidR="00657083" w:rsidDel="0008377B">
                  <w:rPr>
                    <w:rFonts w:hint="eastAsia"/>
                    <w:szCs w:val="21"/>
                  </w:rPr>
                  <w:delText>投注</w:delText>
                </w:r>
                <w:r w:rsidR="00CD0432" w:rsidDel="0008377B">
                  <w:rPr>
                    <w:rFonts w:hint="eastAsia"/>
                    <w:szCs w:val="21"/>
                  </w:rPr>
                  <w:delText>期</w:delText>
                </w:r>
                <w:r w:rsidR="00CD0432" w:rsidRPr="00883F4B" w:rsidDel="0008377B">
                  <w:rPr>
                    <w:rFonts w:hint="eastAsia"/>
                    <w:szCs w:val="21"/>
                  </w:rPr>
                  <w:delText>数</w:delText>
                </w:r>
              </w:del>
            </w:moveFrom>
          </w:p>
        </w:tc>
      </w:tr>
      <w:tr w:rsidR="00A0762B" w:rsidRPr="00883F4B" w:rsidDel="0008377B" w14:paraId="5069B8CC" w14:textId="587B6785" w:rsidTr="00856E61">
        <w:trPr>
          <w:trHeight w:val="420"/>
          <w:del w:id="451" w:author="Microsoft" w:date="2015-02-04T16:59:00Z"/>
        </w:trPr>
        <w:tc>
          <w:tcPr>
            <w:tcW w:w="1384" w:type="dxa"/>
            <w:shd w:val="clear" w:color="auto" w:fill="D9D9D9"/>
            <w:vAlign w:val="center"/>
          </w:tcPr>
          <w:p w14:paraId="64D75CE4" w14:textId="33A913EA" w:rsidR="00A0762B" w:rsidRPr="00883F4B" w:rsidDel="0008377B" w:rsidRDefault="00A0762B" w:rsidP="00254A24">
            <w:pPr>
              <w:rPr>
                <w:del w:id="452" w:author="Microsoft" w:date="2015-02-04T16:59:00Z"/>
              </w:rPr>
            </w:pPr>
            <w:moveFrom w:id="453" w:author="Microsoft" w:date="2015-01-27T10:46:00Z">
              <w:del w:id="454" w:author="Microsoft" w:date="2015-02-04T16:59:00Z">
                <w:r w:rsidRPr="00883F4B" w:rsidDel="0008377B">
                  <w:rPr>
                    <w:rFonts w:hint="eastAsia"/>
                  </w:rPr>
                  <w:delText>输入</w:delText>
                </w:r>
              </w:del>
            </w:moveFrom>
          </w:p>
        </w:tc>
        <w:tc>
          <w:tcPr>
            <w:tcW w:w="7362" w:type="dxa"/>
            <w:gridSpan w:val="3"/>
            <w:vAlign w:val="center"/>
          </w:tcPr>
          <w:p w14:paraId="4734D204" w14:textId="75870944" w:rsidR="002F2020" w:rsidRPr="00883F4B" w:rsidDel="0008377B" w:rsidRDefault="002F2020" w:rsidP="00657083">
            <w:pPr>
              <w:rPr>
                <w:del w:id="455" w:author="Microsoft" w:date="2015-02-04T16:59:00Z"/>
                <w:szCs w:val="21"/>
              </w:rPr>
            </w:pPr>
            <w:moveFrom w:id="456" w:author="Microsoft" w:date="2015-01-27T10:46:00Z">
              <w:del w:id="457" w:author="Microsoft" w:date="2015-02-04T16:59:00Z">
                <w:r w:rsidRPr="00883F4B" w:rsidDel="0008377B">
                  <w:rPr>
                    <w:rFonts w:hint="eastAsia"/>
                    <w:szCs w:val="21"/>
                  </w:rPr>
                  <w:delText>在投注界面且没有弹出框的时，按【多期】键，输入</w:delText>
                </w:r>
                <w:r w:rsidR="00BB212C" w:rsidRPr="00883F4B" w:rsidDel="0008377B">
                  <w:rPr>
                    <w:rFonts w:hint="eastAsia"/>
                    <w:szCs w:val="21"/>
                  </w:rPr>
                  <w:delText>期数</w:delText>
                </w:r>
                <w:r w:rsidR="00BB212C" w:rsidDel="0008377B">
                  <w:rPr>
                    <w:rFonts w:hint="eastAsia"/>
                    <w:szCs w:val="21"/>
                  </w:rPr>
                  <w:delText>，</w:delText>
                </w:r>
                <w:r w:rsidRPr="00883F4B" w:rsidDel="0008377B">
                  <w:rPr>
                    <w:rFonts w:hint="eastAsia"/>
                    <w:szCs w:val="21"/>
                  </w:rPr>
                  <w:delText>按【确认】键保存输入结果</w:delText>
                </w:r>
                <w:r w:rsidR="00BB212C" w:rsidDel="0008377B">
                  <w:rPr>
                    <w:rFonts w:hint="eastAsia"/>
                    <w:szCs w:val="21"/>
                  </w:rPr>
                  <w:delText>。</w:delText>
                </w:r>
              </w:del>
            </w:moveFrom>
          </w:p>
        </w:tc>
      </w:tr>
      <w:tr w:rsidR="00A0762B" w:rsidRPr="00883F4B" w:rsidDel="0008377B" w14:paraId="470EB9E7" w14:textId="00C6805C" w:rsidTr="00856E61">
        <w:trPr>
          <w:trHeight w:val="420"/>
          <w:del w:id="458" w:author="Microsoft" w:date="2015-02-04T16:59:00Z"/>
        </w:trPr>
        <w:tc>
          <w:tcPr>
            <w:tcW w:w="1384" w:type="dxa"/>
            <w:shd w:val="clear" w:color="auto" w:fill="D9D9D9"/>
            <w:vAlign w:val="center"/>
          </w:tcPr>
          <w:p w14:paraId="02E33FAE" w14:textId="401BDCE5" w:rsidR="00A0762B" w:rsidRPr="00883F4B" w:rsidDel="0008377B" w:rsidRDefault="00A0762B" w:rsidP="00254A24">
            <w:pPr>
              <w:rPr>
                <w:del w:id="459" w:author="Microsoft" w:date="2015-02-04T16:59:00Z"/>
              </w:rPr>
            </w:pPr>
            <w:moveFrom w:id="460" w:author="Microsoft" w:date="2015-01-27T10:46:00Z">
              <w:del w:id="461" w:author="Microsoft" w:date="2015-02-04T16:59:00Z">
                <w:r w:rsidRPr="00883F4B" w:rsidDel="0008377B">
                  <w:rPr>
                    <w:rFonts w:hint="eastAsia"/>
                  </w:rPr>
                  <w:delText>输出</w:delText>
                </w:r>
              </w:del>
            </w:moveFrom>
          </w:p>
        </w:tc>
        <w:tc>
          <w:tcPr>
            <w:tcW w:w="7362" w:type="dxa"/>
            <w:gridSpan w:val="3"/>
            <w:vAlign w:val="center"/>
          </w:tcPr>
          <w:p w14:paraId="630EBA52" w14:textId="3A0C3127" w:rsidR="00A0762B" w:rsidRPr="00883F4B" w:rsidDel="0008377B" w:rsidRDefault="00A0762B" w:rsidP="00254A24">
            <w:pPr>
              <w:rPr>
                <w:del w:id="462" w:author="Microsoft" w:date="2015-02-04T16:59:00Z"/>
                <w:szCs w:val="21"/>
              </w:rPr>
            </w:pPr>
            <w:moveFrom w:id="463" w:author="Microsoft" w:date="2015-01-27T10:46:00Z">
              <w:del w:id="464" w:author="Microsoft" w:date="2015-02-04T16:59:00Z">
                <w:r w:rsidRPr="00883F4B" w:rsidDel="0008377B">
                  <w:rPr>
                    <w:rFonts w:hint="eastAsia"/>
                    <w:szCs w:val="21"/>
                  </w:rPr>
                  <w:delText>更新</w:delText>
                </w:r>
                <w:r w:rsidR="002F2020" w:rsidRPr="00883F4B" w:rsidDel="0008377B">
                  <w:rPr>
                    <w:rFonts w:hint="eastAsia"/>
                    <w:szCs w:val="21"/>
                  </w:rPr>
                  <w:delText>期</w:delText>
                </w:r>
                <w:r w:rsidRPr="00883F4B" w:rsidDel="0008377B">
                  <w:rPr>
                    <w:rFonts w:hint="eastAsia"/>
                    <w:szCs w:val="21"/>
                  </w:rPr>
                  <w:delText>数。</w:delText>
                </w:r>
              </w:del>
            </w:moveFrom>
          </w:p>
        </w:tc>
      </w:tr>
      <w:tr w:rsidR="00A0762B" w:rsidRPr="00883F4B" w:rsidDel="0008377B" w14:paraId="717E67BC" w14:textId="2F06FF98" w:rsidTr="00856E61">
        <w:trPr>
          <w:del w:id="465" w:author="Microsoft" w:date="2015-02-04T16:59:00Z"/>
        </w:trPr>
        <w:tc>
          <w:tcPr>
            <w:tcW w:w="1384" w:type="dxa"/>
            <w:shd w:val="clear" w:color="auto" w:fill="D9D9D9"/>
            <w:vAlign w:val="center"/>
          </w:tcPr>
          <w:p w14:paraId="1AFEA2CB" w14:textId="0AE4317B" w:rsidR="00A0762B" w:rsidRPr="00883F4B" w:rsidDel="0008377B" w:rsidRDefault="00A0762B" w:rsidP="00254A24">
            <w:pPr>
              <w:rPr>
                <w:del w:id="466" w:author="Microsoft" w:date="2015-02-04T16:59:00Z"/>
              </w:rPr>
            </w:pPr>
            <w:moveFrom w:id="467" w:author="Microsoft" w:date="2015-01-27T10:46:00Z">
              <w:del w:id="468" w:author="Microsoft" w:date="2015-02-04T16:59:00Z">
                <w:r w:rsidRPr="00883F4B" w:rsidDel="0008377B">
                  <w:rPr>
                    <w:rFonts w:hint="eastAsia"/>
                  </w:rPr>
                  <w:delText>异常情况</w:delText>
                </w:r>
              </w:del>
            </w:moveFrom>
          </w:p>
        </w:tc>
        <w:tc>
          <w:tcPr>
            <w:tcW w:w="7362" w:type="dxa"/>
            <w:gridSpan w:val="3"/>
            <w:vAlign w:val="center"/>
          </w:tcPr>
          <w:p w14:paraId="35B8115A" w14:textId="29C2BE30" w:rsidR="00A0762B" w:rsidRPr="00883F4B" w:rsidDel="0008377B" w:rsidRDefault="002F2020" w:rsidP="00254A24">
            <w:pPr>
              <w:rPr>
                <w:del w:id="469" w:author="Microsoft" w:date="2015-02-04T16:59:00Z"/>
                <w:szCs w:val="21"/>
              </w:rPr>
            </w:pPr>
            <w:moveFrom w:id="470" w:author="Microsoft" w:date="2015-01-27T10:46:00Z">
              <w:del w:id="471" w:author="Microsoft" w:date="2015-02-04T16:59:00Z">
                <w:r w:rsidRPr="00883F4B" w:rsidDel="0008377B">
                  <w:rPr>
                    <w:rFonts w:hint="eastAsia"/>
                    <w:szCs w:val="21"/>
                  </w:rPr>
                  <w:delText>提交期数超过可售期数，会出票失败。</w:delText>
                </w:r>
              </w:del>
            </w:moveFrom>
          </w:p>
        </w:tc>
      </w:tr>
      <w:tr w:rsidR="00A0762B" w:rsidRPr="00883F4B" w:rsidDel="0008377B" w14:paraId="72BE79EB" w14:textId="2CAF3FE8" w:rsidTr="00856E61">
        <w:trPr>
          <w:del w:id="472" w:author="Microsoft" w:date="2015-02-04T16:59:00Z"/>
        </w:trPr>
        <w:tc>
          <w:tcPr>
            <w:tcW w:w="1384" w:type="dxa"/>
            <w:shd w:val="clear" w:color="auto" w:fill="D9D9D9"/>
            <w:vAlign w:val="center"/>
          </w:tcPr>
          <w:p w14:paraId="195E806D" w14:textId="1831EA6D" w:rsidR="00A0762B" w:rsidRPr="00883F4B" w:rsidDel="0008377B" w:rsidRDefault="00A0762B" w:rsidP="00254A24">
            <w:pPr>
              <w:rPr>
                <w:del w:id="473" w:author="Microsoft" w:date="2015-02-04T16:59:00Z"/>
              </w:rPr>
            </w:pPr>
            <w:moveFrom w:id="474" w:author="Microsoft" w:date="2015-01-27T10:46:00Z">
              <w:del w:id="475" w:author="Microsoft" w:date="2015-02-04T16:59:00Z">
                <w:r w:rsidRPr="00883F4B" w:rsidDel="0008377B">
                  <w:rPr>
                    <w:rFonts w:hint="eastAsia"/>
                  </w:rPr>
                  <w:delText>约束条件</w:delText>
                </w:r>
              </w:del>
            </w:moveFrom>
          </w:p>
        </w:tc>
        <w:tc>
          <w:tcPr>
            <w:tcW w:w="7362" w:type="dxa"/>
            <w:gridSpan w:val="3"/>
            <w:vAlign w:val="center"/>
          </w:tcPr>
          <w:p w14:paraId="7AB4B9F0" w14:textId="13B6C0DE" w:rsidR="00A0762B" w:rsidDel="0008377B" w:rsidRDefault="002F2020" w:rsidP="00254A24">
            <w:pPr>
              <w:rPr>
                <w:del w:id="476" w:author="Microsoft" w:date="2015-02-04T16:59:00Z"/>
                <w:bCs/>
                <w:iCs/>
              </w:rPr>
            </w:pPr>
            <w:moveFrom w:id="477" w:author="Microsoft" w:date="2015-01-27T10:46:00Z">
              <w:del w:id="478" w:author="Microsoft" w:date="2015-02-04T16:59:00Z">
                <w:r w:rsidRPr="00883F4B" w:rsidDel="0008377B">
                  <w:rPr>
                    <w:rFonts w:hint="eastAsia"/>
                    <w:szCs w:val="21"/>
                  </w:rPr>
                  <w:delText>在投注界面且没有弹出框的时</w:delText>
                </w:r>
                <w:r w:rsidR="00A0762B" w:rsidRPr="00883F4B" w:rsidDel="0008377B">
                  <w:rPr>
                    <w:rFonts w:hint="eastAsia"/>
                    <w:szCs w:val="21"/>
                  </w:rPr>
                  <w:delText>，</w:delText>
                </w:r>
                <w:r w:rsidR="001077B3" w:rsidDel="0008377B">
                  <w:rPr>
                    <w:rFonts w:hint="eastAsia"/>
                    <w:szCs w:val="21"/>
                  </w:rPr>
                  <w:delText>7</w:delText>
                </w:r>
                <w:r w:rsidR="001077B3" w:rsidDel="0008377B">
                  <w:rPr>
                    <w:rFonts w:hint="eastAsia"/>
                    <w:szCs w:val="21"/>
                  </w:rPr>
                  <w:delText>龙星</w:delText>
                </w:r>
                <w:r w:rsidR="00A0762B" w:rsidRPr="00883F4B" w:rsidDel="0008377B">
                  <w:rPr>
                    <w:rFonts w:hint="eastAsia"/>
                    <w:szCs w:val="21"/>
                  </w:rPr>
                  <w:delText>不支持多期销售。</w:delText>
                </w:r>
                <w:r w:rsidR="00A0762B" w:rsidRPr="00883F4B" w:rsidDel="0008377B">
                  <w:rPr>
                    <w:rFonts w:hint="eastAsia"/>
                    <w:bCs/>
                    <w:iCs/>
                  </w:rPr>
                  <w:delText>期数值最小值</w:delText>
                </w:r>
                <w:r w:rsidR="00A0762B" w:rsidRPr="00883F4B" w:rsidDel="0008377B">
                  <w:rPr>
                    <w:rFonts w:hint="eastAsia"/>
                    <w:bCs/>
                    <w:iCs/>
                  </w:rPr>
                  <w:delText>1</w:delText>
                </w:r>
                <w:r w:rsidR="00A0762B" w:rsidRPr="00883F4B" w:rsidDel="0008377B">
                  <w:rPr>
                    <w:rFonts w:hint="eastAsia"/>
                    <w:bCs/>
                    <w:iCs/>
                  </w:rPr>
                  <w:delText>，最大值</w:delText>
                </w:r>
                <w:r w:rsidR="00A0762B" w:rsidRPr="00883F4B" w:rsidDel="0008377B">
                  <w:rPr>
                    <w:rFonts w:hint="eastAsia"/>
                    <w:bCs/>
                    <w:iCs/>
                  </w:rPr>
                  <w:delText>100</w:delText>
                </w:r>
                <w:r w:rsidR="00A0762B" w:rsidRPr="00883F4B" w:rsidDel="0008377B">
                  <w:rPr>
                    <w:rFonts w:hint="eastAsia"/>
                    <w:bCs/>
                    <w:iCs/>
                  </w:rPr>
                  <w:delText>。</w:delText>
                </w:r>
              </w:del>
            </w:moveFrom>
          </w:p>
          <w:p w14:paraId="024E287F" w14:textId="0C8A7832" w:rsidR="00657083" w:rsidRPr="00883F4B" w:rsidDel="0008377B" w:rsidRDefault="00657083" w:rsidP="00657083">
            <w:pPr>
              <w:rPr>
                <w:del w:id="479" w:author="Microsoft" w:date="2015-02-04T16:59:00Z"/>
                <w:szCs w:val="21"/>
              </w:rPr>
            </w:pPr>
            <w:moveFrom w:id="480" w:author="Microsoft" w:date="2015-01-27T10:46:00Z">
              <w:del w:id="481" w:author="Microsoft" w:date="2015-02-04T16:59:00Z">
                <w:r w:rsidRPr="00883F4B" w:rsidDel="0008377B">
                  <w:rPr>
                    <w:rFonts w:hint="eastAsia"/>
                    <w:szCs w:val="21"/>
                  </w:rPr>
                  <w:delText>在投注界面且没有弹出框的时，</w:delText>
                </w:r>
                <w:r w:rsidDel="0008377B">
                  <w:rPr>
                    <w:rFonts w:hint="eastAsia"/>
                    <w:szCs w:val="21"/>
                  </w:rPr>
                  <w:delText>相应</w:delText>
                </w:r>
                <w:r w:rsidRPr="00883F4B" w:rsidDel="0008377B">
                  <w:rPr>
                    <w:rFonts w:hint="eastAsia"/>
                    <w:szCs w:val="21"/>
                  </w:rPr>
                  <w:delText>按【多</w:delText>
                </w:r>
                <w:r w:rsidDel="0008377B">
                  <w:rPr>
                    <w:rFonts w:hint="eastAsia"/>
                    <w:szCs w:val="21"/>
                  </w:rPr>
                  <w:delText>期</w:delText>
                </w:r>
                <w:r w:rsidRPr="00883F4B" w:rsidDel="0008377B">
                  <w:rPr>
                    <w:rFonts w:hint="eastAsia"/>
                    <w:szCs w:val="21"/>
                  </w:rPr>
                  <w:delText>】</w:delText>
                </w:r>
                <w:r w:rsidDel="0008377B">
                  <w:rPr>
                    <w:rFonts w:hint="eastAsia"/>
                    <w:szCs w:val="21"/>
                  </w:rPr>
                  <w:delText>键</w:delText>
                </w:r>
                <w:r w:rsidDel="0008377B">
                  <w:rPr>
                    <w:szCs w:val="21"/>
                  </w:rPr>
                  <w:delText>可以编辑</w:delText>
                </w:r>
                <w:r w:rsidDel="0008377B">
                  <w:rPr>
                    <w:rFonts w:hint="eastAsia"/>
                    <w:szCs w:val="21"/>
                  </w:rPr>
                  <w:delText>期数</w:delText>
                </w:r>
                <w:r w:rsidRPr="00883F4B" w:rsidDel="0008377B">
                  <w:rPr>
                    <w:rFonts w:hint="eastAsia"/>
                    <w:szCs w:val="21"/>
                  </w:rPr>
                  <w:delText>。</w:delText>
                </w:r>
              </w:del>
            </w:moveFrom>
          </w:p>
          <w:p w14:paraId="0B7450CE" w14:textId="70C056FE" w:rsidR="00657083" w:rsidDel="0008377B" w:rsidRDefault="00657083" w:rsidP="00657083">
            <w:pPr>
              <w:rPr>
                <w:del w:id="482" w:author="Microsoft" w:date="2015-02-04T16:59:00Z"/>
                <w:bCs/>
                <w:iCs/>
              </w:rPr>
            </w:pPr>
            <w:moveFrom w:id="483" w:author="Microsoft" w:date="2015-01-27T10:46:00Z">
              <w:del w:id="484" w:author="Microsoft" w:date="2015-02-04T16:59:00Z">
                <w:r w:rsidDel="0008377B">
                  <w:rPr>
                    <w:rFonts w:hint="eastAsia"/>
                    <w:bCs/>
                    <w:iCs/>
                  </w:rPr>
                  <w:delText>期</w:delText>
                </w:r>
                <w:r w:rsidRPr="00883F4B" w:rsidDel="0008377B">
                  <w:rPr>
                    <w:rFonts w:hint="eastAsia"/>
                    <w:bCs/>
                    <w:iCs/>
                  </w:rPr>
                  <w:delText>数值默认值</w:delText>
                </w:r>
                <w:r w:rsidRPr="00883F4B" w:rsidDel="0008377B">
                  <w:rPr>
                    <w:rFonts w:hint="eastAsia"/>
                    <w:bCs/>
                    <w:iCs/>
                  </w:rPr>
                  <w:delText>1</w:delText>
                </w:r>
                <w:r w:rsidRPr="00883F4B" w:rsidDel="0008377B">
                  <w:rPr>
                    <w:rFonts w:hint="eastAsia"/>
                    <w:bCs/>
                    <w:iCs/>
                  </w:rPr>
                  <w:delText>，最小值</w:delText>
                </w:r>
                <w:r w:rsidRPr="00883F4B" w:rsidDel="0008377B">
                  <w:rPr>
                    <w:rFonts w:hint="eastAsia"/>
                    <w:bCs/>
                    <w:iCs/>
                  </w:rPr>
                  <w:delText>1</w:delText>
                </w:r>
                <w:r w:rsidRPr="00883F4B" w:rsidDel="0008377B">
                  <w:rPr>
                    <w:rFonts w:hint="eastAsia"/>
                    <w:bCs/>
                    <w:iCs/>
                  </w:rPr>
                  <w:delText>，最大值</w:delText>
                </w:r>
                <w:r w:rsidDel="0008377B">
                  <w:rPr>
                    <w:rFonts w:hint="eastAsia"/>
                    <w:bCs/>
                    <w:iCs/>
                  </w:rPr>
                  <w:delText>由系统</w:delText>
                </w:r>
                <w:r w:rsidDel="0008377B">
                  <w:rPr>
                    <w:bCs/>
                    <w:iCs/>
                  </w:rPr>
                  <w:delText>设定值确定，在销售员登录后获取各个游戏的</w:delText>
                </w:r>
                <w:r w:rsidDel="0008377B">
                  <w:rPr>
                    <w:rFonts w:hint="eastAsia"/>
                    <w:bCs/>
                    <w:iCs/>
                  </w:rPr>
                  <w:delText>期数</w:delText>
                </w:r>
                <w:r w:rsidDel="0008377B">
                  <w:rPr>
                    <w:bCs/>
                    <w:iCs/>
                  </w:rPr>
                  <w:delText>最大值</w:delText>
                </w:r>
                <w:r w:rsidRPr="00883F4B" w:rsidDel="0008377B">
                  <w:rPr>
                    <w:rFonts w:hint="eastAsia"/>
                    <w:bCs/>
                    <w:iCs/>
                  </w:rPr>
                  <w:delText>。</w:delText>
                </w:r>
              </w:del>
            </w:moveFrom>
          </w:p>
          <w:p w14:paraId="59718314" w14:textId="409EF1CE" w:rsidR="00657083" w:rsidRPr="00883F4B" w:rsidDel="0008377B" w:rsidRDefault="00657083" w:rsidP="00657083">
            <w:pPr>
              <w:rPr>
                <w:del w:id="485" w:author="Microsoft" w:date="2015-02-04T16:59:00Z"/>
                <w:bCs/>
                <w:iCs/>
              </w:rPr>
            </w:pPr>
            <w:moveFrom w:id="486" w:author="Microsoft" w:date="2015-01-27T10:46:00Z">
              <w:del w:id="487" w:author="Microsoft" w:date="2015-02-04T16:59:00Z">
                <w:r w:rsidDel="0008377B">
                  <w:rPr>
                    <w:rFonts w:hint="eastAsia"/>
                    <w:szCs w:val="21"/>
                  </w:rPr>
                  <w:delText>退出期数编辑时焦点回到原来输入的位置。</w:delText>
                </w:r>
              </w:del>
            </w:moveFrom>
          </w:p>
        </w:tc>
      </w:tr>
      <w:tr w:rsidR="00A0762B" w:rsidRPr="00883F4B" w:rsidDel="0008377B" w14:paraId="35CB6E90" w14:textId="749E625E" w:rsidTr="00856E61">
        <w:trPr>
          <w:del w:id="488" w:author="Microsoft" w:date="2015-02-04T16:59:00Z"/>
        </w:trPr>
        <w:tc>
          <w:tcPr>
            <w:tcW w:w="1384" w:type="dxa"/>
            <w:shd w:val="clear" w:color="auto" w:fill="D9D9D9"/>
            <w:vAlign w:val="center"/>
          </w:tcPr>
          <w:p w14:paraId="10581C8B" w14:textId="03C82121" w:rsidR="00A0762B" w:rsidRPr="00883F4B" w:rsidDel="0008377B" w:rsidRDefault="00A0762B" w:rsidP="00254A24">
            <w:pPr>
              <w:rPr>
                <w:del w:id="489" w:author="Microsoft" w:date="2015-02-04T16:59:00Z"/>
              </w:rPr>
            </w:pPr>
            <w:moveFrom w:id="490" w:author="Microsoft" w:date="2015-01-27T10:46:00Z">
              <w:del w:id="491" w:author="Microsoft" w:date="2015-02-04T16:59:00Z">
                <w:r w:rsidRPr="00883F4B" w:rsidDel="0008377B">
                  <w:rPr>
                    <w:rFonts w:hint="eastAsia"/>
                  </w:rPr>
                  <w:delText>其它说明</w:delText>
                </w:r>
              </w:del>
            </w:moveFrom>
          </w:p>
        </w:tc>
        <w:tc>
          <w:tcPr>
            <w:tcW w:w="7362" w:type="dxa"/>
            <w:gridSpan w:val="3"/>
            <w:vAlign w:val="center"/>
          </w:tcPr>
          <w:p w14:paraId="1F4BB0D4" w14:textId="66340485" w:rsidR="00A0762B" w:rsidRPr="00883F4B" w:rsidDel="0008377B" w:rsidRDefault="00A0762B" w:rsidP="00254A24">
            <w:pPr>
              <w:rPr>
                <w:del w:id="492" w:author="Microsoft" w:date="2015-02-04T16:59:00Z"/>
              </w:rPr>
            </w:pPr>
            <w:moveFrom w:id="493" w:author="Microsoft" w:date="2015-01-27T10:46:00Z">
              <w:del w:id="494" w:author="Microsoft" w:date="2015-02-04T16:59:00Z">
                <w:r w:rsidRPr="00883F4B" w:rsidDel="0008377B">
                  <w:rPr>
                    <w:rFonts w:hint="eastAsia"/>
                  </w:rPr>
                  <w:delText>无</w:delText>
                </w:r>
              </w:del>
            </w:moveFrom>
          </w:p>
        </w:tc>
      </w:tr>
    </w:tbl>
    <w:moveFromRangeEnd w:id="421"/>
    <w:p w14:paraId="43A8CE07" w14:textId="7EBADB26" w:rsidR="00415D26" w:rsidRDefault="00415D26">
      <w:pPr>
        <w:pStyle w:val="4"/>
        <w:rPr>
          <w:ins w:id="495" w:author="Microsoft" w:date="2015-01-27T10:57:00Z"/>
        </w:rPr>
      </w:pPr>
      <w:ins w:id="496" w:author="Microsoft" w:date="2015-01-27T10:57:00Z">
        <w:r>
          <w:rPr>
            <w:rFonts w:hint="eastAsia"/>
          </w:rPr>
          <w:t>整票</w:t>
        </w:r>
      </w:ins>
      <w:ins w:id="497" w:author="Microsoft" w:date="2015-01-27T11:21:00Z">
        <w:r w:rsidR="00C2636A">
          <w:rPr>
            <w:rFonts w:hint="eastAsia"/>
          </w:rPr>
          <w:t>倍数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415D26" w:rsidRPr="00883F4B" w14:paraId="7FB460EF" w14:textId="77777777" w:rsidTr="0008377B">
        <w:trPr>
          <w:ins w:id="498" w:author="Microsoft" w:date="2015-01-27T10:57:00Z"/>
        </w:trPr>
        <w:tc>
          <w:tcPr>
            <w:tcW w:w="1384" w:type="dxa"/>
            <w:shd w:val="clear" w:color="auto" w:fill="D9D9D9"/>
            <w:vAlign w:val="center"/>
          </w:tcPr>
          <w:p w14:paraId="22807D83" w14:textId="77777777" w:rsidR="00415D26" w:rsidRPr="00883F4B" w:rsidRDefault="00415D26" w:rsidP="0008377B">
            <w:pPr>
              <w:rPr>
                <w:ins w:id="499" w:author="Microsoft" w:date="2015-01-27T10:57:00Z"/>
              </w:rPr>
            </w:pPr>
            <w:ins w:id="500" w:author="Microsoft" w:date="2015-01-27T10:57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14:paraId="365BCC74" w14:textId="77777777" w:rsidR="00415D26" w:rsidRPr="00883F4B" w:rsidRDefault="00415D26" w:rsidP="0008377B">
            <w:pPr>
              <w:rPr>
                <w:ins w:id="501" w:author="Microsoft" w:date="2015-01-27T10:57:00Z"/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7ABF4B04" w14:textId="77777777" w:rsidR="00415D26" w:rsidRPr="00883F4B" w:rsidRDefault="00415D26" w:rsidP="0008377B">
            <w:pPr>
              <w:rPr>
                <w:ins w:id="502" w:author="Microsoft" w:date="2015-01-27T10:57:00Z"/>
              </w:rPr>
            </w:pPr>
            <w:ins w:id="503" w:author="Microsoft" w:date="2015-01-27T10:57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14:paraId="17ADC03B" w14:textId="77777777" w:rsidR="00415D26" w:rsidRPr="00883F4B" w:rsidRDefault="00415D26" w:rsidP="0008377B">
            <w:pPr>
              <w:rPr>
                <w:ins w:id="504" w:author="Microsoft" w:date="2015-01-27T10:57:00Z"/>
                <w:iCs/>
              </w:rPr>
            </w:pPr>
          </w:p>
        </w:tc>
      </w:tr>
      <w:tr w:rsidR="00415D26" w:rsidRPr="00883F4B" w14:paraId="37174135" w14:textId="77777777" w:rsidTr="0008377B">
        <w:trPr>
          <w:ins w:id="505" w:author="Microsoft" w:date="2015-01-27T10:57:00Z"/>
        </w:trPr>
        <w:tc>
          <w:tcPr>
            <w:tcW w:w="1384" w:type="dxa"/>
            <w:shd w:val="clear" w:color="auto" w:fill="D9D9D9"/>
            <w:vAlign w:val="center"/>
          </w:tcPr>
          <w:p w14:paraId="45F7B84B" w14:textId="77777777" w:rsidR="00415D26" w:rsidRPr="00883F4B" w:rsidRDefault="00415D26" w:rsidP="0008377B">
            <w:pPr>
              <w:rPr>
                <w:ins w:id="506" w:author="Microsoft" w:date="2015-01-27T10:57:00Z"/>
              </w:rPr>
            </w:pPr>
            <w:ins w:id="507" w:author="Microsoft" w:date="2015-01-27T10:57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14:paraId="4B65FEAB" w14:textId="0EDCD02B" w:rsidR="00415D26" w:rsidRPr="00883F4B" w:rsidRDefault="00C2636A" w:rsidP="0008377B">
            <w:pPr>
              <w:rPr>
                <w:ins w:id="508" w:author="Microsoft" w:date="2015-01-27T10:57:00Z"/>
                <w:iCs/>
              </w:rPr>
            </w:pPr>
            <w:ins w:id="509" w:author="Microsoft" w:date="2015-01-27T11:21:00Z">
              <w:r>
                <w:rPr>
                  <w:rFonts w:hint="eastAsia"/>
                  <w:iCs/>
                </w:rPr>
                <w:t>整票</w:t>
              </w:r>
              <w:r>
                <w:rPr>
                  <w:iCs/>
                </w:rPr>
                <w:t>倍数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14:paraId="22E7D5C4" w14:textId="77777777" w:rsidR="00415D26" w:rsidRPr="00883F4B" w:rsidRDefault="00415D26" w:rsidP="0008377B">
            <w:pPr>
              <w:rPr>
                <w:ins w:id="510" w:author="Microsoft" w:date="2015-01-27T10:57:00Z"/>
                <w:iCs/>
              </w:rPr>
            </w:pPr>
            <w:ins w:id="511" w:author="Microsoft" w:date="2015-01-27T10:57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14:paraId="33008C68" w14:textId="77777777" w:rsidR="00415D26" w:rsidRPr="00883F4B" w:rsidRDefault="00415D26" w:rsidP="0008377B">
            <w:pPr>
              <w:rPr>
                <w:ins w:id="512" w:author="Microsoft" w:date="2015-01-27T10:57:00Z"/>
                <w:iCs/>
              </w:rPr>
            </w:pPr>
          </w:p>
        </w:tc>
      </w:tr>
      <w:tr w:rsidR="00415D26" w:rsidRPr="00883F4B" w14:paraId="1A536186" w14:textId="77777777" w:rsidTr="0008377B">
        <w:trPr>
          <w:trHeight w:val="390"/>
          <w:ins w:id="513" w:author="Microsoft" w:date="2015-01-27T10:57:00Z"/>
        </w:trPr>
        <w:tc>
          <w:tcPr>
            <w:tcW w:w="1384" w:type="dxa"/>
            <w:shd w:val="clear" w:color="auto" w:fill="D9D9D9"/>
            <w:vAlign w:val="center"/>
          </w:tcPr>
          <w:p w14:paraId="122D566A" w14:textId="77777777" w:rsidR="00415D26" w:rsidRPr="00883F4B" w:rsidRDefault="00415D26" w:rsidP="0008377B">
            <w:pPr>
              <w:rPr>
                <w:ins w:id="514" w:author="Microsoft" w:date="2015-01-27T10:57:00Z"/>
              </w:rPr>
            </w:pPr>
            <w:ins w:id="515" w:author="Microsoft" w:date="2015-01-27T10:57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7058D0E9" w14:textId="55F5DF0D" w:rsidR="00415D26" w:rsidRPr="00883F4B" w:rsidRDefault="00415D26" w:rsidP="0008377B">
            <w:pPr>
              <w:rPr>
                <w:ins w:id="516" w:author="Microsoft" w:date="2015-01-27T10:57:00Z"/>
                <w:szCs w:val="21"/>
              </w:rPr>
            </w:pPr>
            <w:ins w:id="517" w:author="Microsoft" w:date="2015-01-27T10:57:00Z">
              <w:r w:rsidRPr="00883F4B">
                <w:rPr>
                  <w:rFonts w:hint="eastAsia"/>
                  <w:szCs w:val="21"/>
                </w:rPr>
                <w:t>按【</w:t>
              </w:r>
            </w:ins>
            <w:ins w:id="518" w:author="Microsoft" w:date="2015-01-27T11:21:00Z">
              <w:r w:rsidR="00C2636A">
                <w:rPr>
                  <w:rFonts w:hint="eastAsia"/>
                  <w:szCs w:val="21"/>
                </w:rPr>
                <w:t>整票</w:t>
              </w:r>
              <w:r w:rsidR="00C2636A">
                <w:rPr>
                  <w:szCs w:val="21"/>
                </w:rPr>
                <w:t>倍数</w:t>
              </w:r>
            </w:ins>
            <w:ins w:id="519" w:author="Microsoft" w:date="2015-01-27T10:57:00Z">
              <w:r w:rsidR="00C2636A">
                <w:rPr>
                  <w:rFonts w:hint="eastAsia"/>
                  <w:szCs w:val="21"/>
                </w:rPr>
                <w:t>】键修</w:t>
              </w:r>
            </w:ins>
            <w:ins w:id="520" w:author="Microsoft" w:date="2015-01-27T11:21:00Z">
              <w:r w:rsidR="00C2636A">
                <w:rPr>
                  <w:rFonts w:hint="eastAsia"/>
                  <w:szCs w:val="21"/>
                </w:rPr>
                <w:t>整个票面</w:t>
              </w:r>
              <w:r w:rsidR="00C2636A">
                <w:rPr>
                  <w:szCs w:val="21"/>
                </w:rPr>
                <w:t>的</w:t>
              </w:r>
            </w:ins>
            <w:ins w:id="521" w:author="Microsoft" w:date="2015-01-27T10:57:00Z">
              <w:r>
                <w:rPr>
                  <w:szCs w:val="21"/>
                </w:rPr>
                <w:t>投注倍数</w:t>
              </w:r>
            </w:ins>
          </w:p>
        </w:tc>
      </w:tr>
      <w:tr w:rsidR="00415D26" w:rsidRPr="00883F4B" w14:paraId="1227AF32" w14:textId="77777777" w:rsidTr="0008377B">
        <w:trPr>
          <w:trHeight w:val="420"/>
          <w:ins w:id="522" w:author="Microsoft" w:date="2015-01-27T10:57:00Z"/>
        </w:trPr>
        <w:tc>
          <w:tcPr>
            <w:tcW w:w="1384" w:type="dxa"/>
            <w:shd w:val="clear" w:color="auto" w:fill="D9D9D9"/>
            <w:vAlign w:val="center"/>
          </w:tcPr>
          <w:p w14:paraId="0BD1144B" w14:textId="77777777" w:rsidR="00415D26" w:rsidRPr="00883F4B" w:rsidRDefault="00415D26" w:rsidP="0008377B">
            <w:pPr>
              <w:rPr>
                <w:ins w:id="523" w:author="Microsoft" w:date="2015-01-27T10:57:00Z"/>
              </w:rPr>
            </w:pPr>
            <w:ins w:id="524" w:author="Microsoft" w:date="2015-01-27T10:57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6F044714" w14:textId="4E7E6AAA" w:rsidR="00415D26" w:rsidRPr="00883F4B" w:rsidRDefault="00415D26">
            <w:pPr>
              <w:rPr>
                <w:ins w:id="525" w:author="Microsoft" w:date="2015-01-27T10:57:00Z"/>
                <w:szCs w:val="21"/>
              </w:rPr>
            </w:pPr>
            <w:ins w:id="526" w:author="Microsoft" w:date="2015-01-27T10:57:00Z">
              <w:r>
                <w:rPr>
                  <w:rFonts w:hint="eastAsia"/>
                  <w:szCs w:val="21"/>
                </w:rPr>
                <w:t>单击【</w:t>
              </w:r>
            </w:ins>
            <w:ins w:id="527" w:author="Microsoft" w:date="2015-01-27T11:23:00Z">
              <w:r w:rsidR="00C2636A">
                <w:rPr>
                  <w:rFonts w:hint="eastAsia"/>
                  <w:szCs w:val="21"/>
                </w:rPr>
                <w:t>整票</w:t>
              </w:r>
            </w:ins>
            <w:ins w:id="528" w:author="Microsoft" w:date="2015-01-27T10:57:00Z">
              <w:r>
                <w:rPr>
                  <w:szCs w:val="21"/>
                </w:rPr>
                <w:t>倍数</w:t>
              </w:r>
              <w:r>
                <w:rPr>
                  <w:rFonts w:hint="eastAsia"/>
                  <w:szCs w:val="21"/>
                </w:rPr>
                <w:t>】</w:t>
              </w:r>
            </w:ins>
            <w:ins w:id="529" w:author="Microsoft" w:date="2015-01-27T11:23:00Z">
              <w:r w:rsidR="00C2636A">
                <w:rPr>
                  <w:rFonts w:hint="eastAsia"/>
                  <w:szCs w:val="21"/>
                </w:rPr>
                <w:t>弹出提示</w:t>
              </w:r>
              <w:r w:rsidR="00C2636A">
                <w:rPr>
                  <w:szCs w:val="21"/>
                </w:rPr>
                <w:t>框，输入</w:t>
              </w:r>
            </w:ins>
            <w:ins w:id="530" w:author="Microsoft" w:date="2015-01-27T11:31:00Z">
              <w:r w:rsidR="004B53A6">
                <w:rPr>
                  <w:rFonts w:hint="eastAsia"/>
                  <w:szCs w:val="21"/>
                </w:rPr>
                <w:t>倍数</w:t>
              </w:r>
              <w:r w:rsidR="004B53A6">
                <w:rPr>
                  <w:szCs w:val="21"/>
                </w:rPr>
                <w:t>，点击【</w:t>
              </w:r>
              <w:r w:rsidR="004B53A6">
                <w:rPr>
                  <w:rFonts w:hint="eastAsia"/>
                  <w:szCs w:val="21"/>
                </w:rPr>
                <w:t>确认</w:t>
              </w:r>
              <w:r w:rsidR="004B53A6">
                <w:rPr>
                  <w:szCs w:val="21"/>
                </w:rPr>
                <w:t>】</w:t>
              </w:r>
            </w:ins>
          </w:p>
        </w:tc>
      </w:tr>
      <w:tr w:rsidR="00415D26" w:rsidRPr="00883F4B" w14:paraId="05CE5008" w14:textId="77777777" w:rsidTr="0008377B">
        <w:trPr>
          <w:trHeight w:val="420"/>
          <w:ins w:id="531" w:author="Microsoft" w:date="2015-01-27T10:57:00Z"/>
        </w:trPr>
        <w:tc>
          <w:tcPr>
            <w:tcW w:w="1384" w:type="dxa"/>
            <w:shd w:val="clear" w:color="auto" w:fill="D9D9D9"/>
            <w:vAlign w:val="center"/>
          </w:tcPr>
          <w:p w14:paraId="1778DE6B" w14:textId="77777777" w:rsidR="00415D26" w:rsidRPr="00883F4B" w:rsidRDefault="00415D26" w:rsidP="0008377B">
            <w:pPr>
              <w:rPr>
                <w:ins w:id="532" w:author="Microsoft" w:date="2015-01-27T10:57:00Z"/>
              </w:rPr>
            </w:pPr>
            <w:ins w:id="533" w:author="Microsoft" w:date="2015-01-27T10:57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12F96CC4" w14:textId="5157D51D" w:rsidR="00415D26" w:rsidRPr="00883F4B" w:rsidRDefault="004B53A6" w:rsidP="0008377B">
            <w:pPr>
              <w:rPr>
                <w:ins w:id="534" w:author="Microsoft" w:date="2015-01-27T10:57:00Z"/>
                <w:szCs w:val="21"/>
              </w:rPr>
            </w:pPr>
            <w:ins w:id="535" w:author="Microsoft" w:date="2015-01-27T11:31:00Z">
              <w:r>
                <w:rPr>
                  <w:rFonts w:hint="eastAsia"/>
                  <w:szCs w:val="21"/>
                </w:rPr>
                <w:t>该表面</w:t>
              </w:r>
              <w:r>
                <w:rPr>
                  <w:szCs w:val="21"/>
                </w:rPr>
                <w:t>所有的投注行后面的倍数</w:t>
              </w:r>
              <w:r>
                <w:rPr>
                  <w:rFonts w:hint="eastAsia"/>
                  <w:szCs w:val="21"/>
                </w:rPr>
                <w:t>更新</w:t>
              </w:r>
              <w:r>
                <w:rPr>
                  <w:szCs w:val="21"/>
                </w:rPr>
                <w:t>至与输入的倍数相同</w:t>
              </w:r>
            </w:ins>
          </w:p>
        </w:tc>
      </w:tr>
      <w:tr w:rsidR="00415D26" w:rsidRPr="00883F4B" w14:paraId="5D7458A6" w14:textId="77777777" w:rsidTr="0008377B">
        <w:trPr>
          <w:ins w:id="536" w:author="Microsoft" w:date="2015-01-27T10:57:00Z"/>
        </w:trPr>
        <w:tc>
          <w:tcPr>
            <w:tcW w:w="1384" w:type="dxa"/>
            <w:shd w:val="clear" w:color="auto" w:fill="D9D9D9"/>
            <w:vAlign w:val="center"/>
          </w:tcPr>
          <w:p w14:paraId="56E0F88E" w14:textId="77777777" w:rsidR="00415D26" w:rsidRPr="00883F4B" w:rsidRDefault="00415D26" w:rsidP="0008377B">
            <w:pPr>
              <w:rPr>
                <w:ins w:id="537" w:author="Microsoft" w:date="2015-01-27T10:57:00Z"/>
              </w:rPr>
            </w:pPr>
            <w:ins w:id="538" w:author="Microsoft" w:date="2015-01-27T10:57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0FAC3B87" w14:textId="1FE8006C" w:rsidR="00415D26" w:rsidRPr="00883F4B" w:rsidRDefault="00415D26" w:rsidP="0055218A">
            <w:pPr>
              <w:rPr>
                <w:ins w:id="539" w:author="Microsoft" w:date="2015-01-27T10:57:00Z"/>
                <w:szCs w:val="21"/>
              </w:rPr>
            </w:pPr>
          </w:p>
        </w:tc>
      </w:tr>
      <w:tr w:rsidR="00415D26" w:rsidRPr="00883F4B" w14:paraId="4A361816" w14:textId="77777777" w:rsidTr="0008377B">
        <w:trPr>
          <w:ins w:id="540" w:author="Microsoft" w:date="2015-01-27T10:57:00Z"/>
        </w:trPr>
        <w:tc>
          <w:tcPr>
            <w:tcW w:w="1384" w:type="dxa"/>
            <w:shd w:val="clear" w:color="auto" w:fill="D9D9D9"/>
            <w:vAlign w:val="center"/>
          </w:tcPr>
          <w:p w14:paraId="5379B165" w14:textId="77777777" w:rsidR="00415D26" w:rsidRPr="00883F4B" w:rsidRDefault="00415D26" w:rsidP="0008377B">
            <w:pPr>
              <w:rPr>
                <w:ins w:id="541" w:author="Microsoft" w:date="2015-01-27T10:57:00Z"/>
              </w:rPr>
            </w:pPr>
            <w:ins w:id="542" w:author="Microsoft" w:date="2015-01-27T10:57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7E974867" w14:textId="1CFC035A" w:rsidR="00415D26" w:rsidRPr="00883F4B" w:rsidRDefault="00415D26" w:rsidP="0008377B">
            <w:pPr>
              <w:rPr>
                <w:ins w:id="543" w:author="Microsoft" w:date="2015-01-27T10:57:00Z"/>
                <w:szCs w:val="21"/>
              </w:rPr>
            </w:pPr>
            <w:ins w:id="544" w:author="Microsoft" w:date="2015-01-27T10:57:00Z">
              <w:r w:rsidRPr="00883F4B">
                <w:rPr>
                  <w:rFonts w:hint="eastAsia"/>
                  <w:szCs w:val="21"/>
                </w:rPr>
                <w:t>在投注界面且没有弹出框的时，</w:t>
              </w:r>
              <w:r>
                <w:rPr>
                  <w:rFonts w:hint="eastAsia"/>
                  <w:szCs w:val="21"/>
                </w:rPr>
                <w:t>相应</w:t>
              </w:r>
              <w:r w:rsidRPr="00883F4B">
                <w:rPr>
                  <w:rFonts w:hint="eastAsia"/>
                  <w:szCs w:val="21"/>
                </w:rPr>
                <w:t>按【</w:t>
              </w:r>
            </w:ins>
            <w:ins w:id="545" w:author="Microsoft" w:date="2015-01-27T11:32:00Z">
              <w:r w:rsidR="004B53A6">
                <w:rPr>
                  <w:rFonts w:hint="eastAsia"/>
                  <w:szCs w:val="21"/>
                </w:rPr>
                <w:t>整票倍数</w:t>
              </w:r>
            </w:ins>
            <w:ins w:id="546" w:author="Microsoft" w:date="2015-01-27T10:57:00Z">
              <w:r w:rsidRPr="00883F4B">
                <w:rPr>
                  <w:rFonts w:hint="eastAsia"/>
                  <w:szCs w:val="21"/>
                </w:rPr>
                <w:t>】</w:t>
              </w:r>
              <w:r>
                <w:rPr>
                  <w:rFonts w:hint="eastAsia"/>
                  <w:szCs w:val="21"/>
                </w:rPr>
                <w:t>键</w:t>
              </w:r>
              <w:r>
                <w:rPr>
                  <w:szCs w:val="21"/>
                </w:rPr>
                <w:t>可以编辑</w:t>
              </w:r>
              <w:r>
                <w:rPr>
                  <w:rFonts w:hint="eastAsia"/>
                  <w:szCs w:val="21"/>
                </w:rPr>
                <w:t>倍数</w:t>
              </w:r>
              <w:r w:rsidRPr="00883F4B">
                <w:rPr>
                  <w:rFonts w:hint="eastAsia"/>
                  <w:szCs w:val="21"/>
                </w:rPr>
                <w:t>。</w:t>
              </w:r>
            </w:ins>
          </w:p>
          <w:p w14:paraId="5D2335A2" w14:textId="77777777" w:rsidR="00415D26" w:rsidRDefault="00415D26" w:rsidP="0008377B">
            <w:pPr>
              <w:rPr>
                <w:ins w:id="547" w:author="Microsoft" w:date="2015-07-28T15:59:00Z"/>
                <w:bCs/>
                <w:iCs/>
              </w:rPr>
            </w:pPr>
            <w:ins w:id="548" w:author="Microsoft" w:date="2015-01-27T10:57:00Z">
              <w:r w:rsidRPr="00883F4B">
                <w:rPr>
                  <w:rFonts w:hint="eastAsia"/>
                  <w:bCs/>
                  <w:iCs/>
                </w:rPr>
                <w:t>倍数值默认值</w:t>
              </w:r>
              <w:r w:rsidRPr="00883F4B">
                <w:rPr>
                  <w:rFonts w:hint="eastAsia"/>
                  <w:bCs/>
                  <w:iCs/>
                </w:rPr>
                <w:t>1</w:t>
              </w:r>
              <w:r w:rsidRPr="00883F4B">
                <w:rPr>
                  <w:rFonts w:hint="eastAsia"/>
                  <w:bCs/>
                  <w:iCs/>
                </w:rPr>
                <w:t>，最小值</w:t>
              </w:r>
              <w:r w:rsidRPr="00883F4B">
                <w:rPr>
                  <w:rFonts w:hint="eastAsia"/>
                  <w:bCs/>
                  <w:iCs/>
                </w:rPr>
                <w:t>1</w:t>
              </w:r>
              <w:r w:rsidRPr="00883F4B">
                <w:rPr>
                  <w:rFonts w:hint="eastAsia"/>
                  <w:bCs/>
                  <w:iCs/>
                </w:rPr>
                <w:t>，最大值</w:t>
              </w:r>
              <w:r>
                <w:rPr>
                  <w:rFonts w:hint="eastAsia"/>
                  <w:bCs/>
                  <w:iCs/>
                </w:rPr>
                <w:t>由系统</w:t>
              </w:r>
              <w:r>
                <w:rPr>
                  <w:bCs/>
                  <w:iCs/>
                </w:rPr>
                <w:t>设定值确定</w:t>
              </w:r>
              <w:r>
                <w:rPr>
                  <w:rFonts w:hint="eastAsia"/>
                  <w:bCs/>
                  <w:iCs/>
                </w:rPr>
                <w:t>。</w:t>
              </w:r>
              <w:r>
                <w:rPr>
                  <w:bCs/>
                  <w:iCs/>
                </w:rPr>
                <w:t>在销售员登录后获取各个游戏的</w:t>
              </w:r>
              <w:r>
                <w:rPr>
                  <w:rFonts w:hint="eastAsia"/>
                  <w:bCs/>
                  <w:iCs/>
                </w:rPr>
                <w:t>倍数</w:t>
              </w:r>
              <w:r>
                <w:rPr>
                  <w:bCs/>
                  <w:iCs/>
                </w:rPr>
                <w:t>最大值</w:t>
              </w:r>
              <w:r w:rsidRPr="00883F4B">
                <w:rPr>
                  <w:rFonts w:hint="eastAsia"/>
                  <w:bCs/>
                  <w:iCs/>
                </w:rPr>
                <w:t>。</w:t>
              </w:r>
            </w:ins>
          </w:p>
          <w:p w14:paraId="7A3E7C5E" w14:textId="1572C76E" w:rsidR="00D8406A" w:rsidRPr="00D8406A" w:rsidRDefault="00D8406A" w:rsidP="00D8406A">
            <w:pPr>
              <w:pStyle w:val="afc"/>
              <w:ind w:firstLineChars="0" w:firstLine="0"/>
              <w:rPr>
                <w:ins w:id="549" w:author="Microsoft" w:date="2015-01-27T10:57:00Z"/>
                <w:szCs w:val="21"/>
              </w:rPr>
            </w:pPr>
            <w:ins w:id="550" w:author="Microsoft" w:date="2015-07-28T15:59:00Z">
              <w:r>
                <w:rPr>
                  <w:rFonts w:hint="eastAsia"/>
                  <w:szCs w:val="21"/>
                </w:rPr>
                <w:t>整票倍数投注时，投注行号码无效的投注行的倍数</w:t>
              </w:r>
              <w:r w:rsidRPr="008C2860">
                <w:rPr>
                  <w:rFonts w:hint="eastAsia"/>
                  <w:szCs w:val="21"/>
                </w:rPr>
                <w:t>不</w:t>
              </w:r>
              <w:r>
                <w:rPr>
                  <w:rFonts w:hint="eastAsia"/>
                  <w:szCs w:val="21"/>
                </w:rPr>
                <w:t>进行修改。</w:t>
              </w:r>
            </w:ins>
          </w:p>
        </w:tc>
      </w:tr>
      <w:tr w:rsidR="00415D26" w:rsidRPr="00883F4B" w14:paraId="34F61F5C" w14:textId="77777777" w:rsidTr="0008377B">
        <w:trPr>
          <w:ins w:id="551" w:author="Microsoft" w:date="2015-01-27T10:57:00Z"/>
        </w:trPr>
        <w:tc>
          <w:tcPr>
            <w:tcW w:w="1384" w:type="dxa"/>
            <w:shd w:val="clear" w:color="auto" w:fill="D9D9D9"/>
            <w:vAlign w:val="center"/>
          </w:tcPr>
          <w:p w14:paraId="1846DA3D" w14:textId="77777777" w:rsidR="00415D26" w:rsidRPr="00883F4B" w:rsidRDefault="00415D26" w:rsidP="0008377B">
            <w:pPr>
              <w:rPr>
                <w:ins w:id="552" w:author="Microsoft" w:date="2015-01-27T10:57:00Z"/>
              </w:rPr>
            </w:pPr>
            <w:ins w:id="553" w:author="Microsoft" w:date="2015-01-27T10:57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712F0C41" w14:textId="77777777" w:rsidR="00415D26" w:rsidRPr="00883F4B" w:rsidRDefault="00415D26" w:rsidP="0008377B">
            <w:pPr>
              <w:rPr>
                <w:ins w:id="554" w:author="Microsoft" w:date="2015-01-27T10:57:00Z"/>
              </w:rPr>
            </w:pPr>
            <w:ins w:id="555" w:author="Microsoft" w:date="2015-01-27T10:57:00Z">
              <w:r w:rsidRPr="00883F4B">
                <w:rPr>
                  <w:rFonts w:hint="eastAsia"/>
                </w:rPr>
                <w:t>无</w:t>
              </w:r>
            </w:ins>
          </w:p>
        </w:tc>
      </w:tr>
    </w:tbl>
    <w:p w14:paraId="5C66D981" w14:textId="77777777" w:rsidR="00415D26" w:rsidRPr="00C61580" w:rsidRDefault="00415D26" w:rsidP="00D8406A">
      <w:pPr>
        <w:pStyle w:val="a0"/>
        <w:rPr>
          <w:ins w:id="556" w:author="Microsoft" w:date="2015-01-27T10:55:00Z"/>
        </w:rPr>
      </w:pPr>
    </w:p>
    <w:p w14:paraId="0EF81EF3" w14:textId="77777777" w:rsidR="00230376" w:rsidRPr="00883F4B" w:rsidRDefault="00230376" w:rsidP="00C75A6B">
      <w:pPr>
        <w:pStyle w:val="4"/>
      </w:pPr>
      <w:r w:rsidRPr="00883F4B">
        <w:rPr>
          <w:rFonts w:hint="eastAsia"/>
        </w:rPr>
        <w:lastRenderedPageBreak/>
        <w:t>确认出票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2F2020" w:rsidRPr="00883F4B" w14:paraId="35D458AA" w14:textId="77777777" w:rsidTr="00856E61">
        <w:tc>
          <w:tcPr>
            <w:tcW w:w="1384" w:type="dxa"/>
            <w:shd w:val="clear" w:color="auto" w:fill="D9D9D9"/>
            <w:vAlign w:val="center"/>
          </w:tcPr>
          <w:p w14:paraId="5FC8167C" w14:textId="77777777" w:rsidR="002F2020" w:rsidRPr="00883F4B" w:rsidRDefault="002F2020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1A137475" w14:textId="77777777" w:rsidR="002F2020" w:rsidRPr="00883F4B" w:rsidRDefault="002F2020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77676512" w14:textId="77777777" w:rsidR="002F2020" w:rsidRPr="00883F4B" w:rsidRDefault="002F2020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549D690F" w14:textId="544EFFC7" w:rsidR="002F2020" w:rsidRPr="00883F4B" w:rsidRDefault="002F2020" w:rsidP="00254A24">
            <w:pPr>
              <w:rPr>
                <w:iCs/>
              </w:rPr>
            </w:pPr>
          </w:p>
        </w:tc>
      </w:tr>
      <w:tr w:rsidR="002F2020" w:rsidRPr="00883F4B" w14:paraId="3D7FF695" w14:textId="77777777" w:rsidTr="00856E61">
        <w:tc>
          <w:tcPr>
            <w:tcW w:w="1384" w:type="dxa"/>
            <w:shd w:val="clear" w:color="auto" w:fill="D9D9D9"/>
            <w:vAlign w:val="center"/>
          </w:tcPr>
          <w:p w14:paraId="2E5A4109" w14:textId="77777777" w:rsidR="002F2020" w:rsidRPr="00883F4B" w:rsidRDefault="002F2020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577DB07D" w14:textId="77777777" w:rsidR="002F2020" w:rsidRPr="00883F4B" w:rsidRDefault="002A707D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确认出票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0BE88A6C" w14:textId="77777777" w:rsidR="002F2020" w:rsidRPr="00883F4B" w:rsidRDefault="002F2020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731310FF" w14:textId="77777777" w:rsidR="002F2020" w:rsidRPr="00883F4B" w:rsidRDefault="002F2020" w:rsidP="00254A24">
            <w:pPr>
              <w:rPr>
                <w:iCs/>
              </w:rPr>
            </w:pPr>
          </w:p>
        </w:tc>
      </w:tr>
      <w:tr w:rsidR="002F2020" w:rsidRPr="00883F4B" w14:paraId="57172DBB" w14:textId="77777777" w:rsidTr="00856E61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712373FD" w14:textId="77777777" w:rsidR="002F2020" w:rsidRPr="00883F4B" w:rsidRDefault="002F2020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7825A426" w14:textId="3680B382" w:rsidR="002F2020" w:rsidRPr="00883F4B" w:rsidRDefault="002F2020" w:rsidP="00657083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按【</w:t>
            </w:r>
            <w:r w:rsidR="00F532EB" w:rsidRPr="00883F4B">
              <w:rPr>
                <w:rFonts w:hint="eastAsia"/>
                <w:szCs w:val="21"/>
              </w:rPr>
              <w:t>确认</w:t>
            </w:r>
            <w:r w:rsidRPr="00883F4B">
              <w:rPr>
                <w:rFonts w:hint="eastAsia"/>
                <w:szCs w:val="21"/>
              </w:rPr>
              <w:t>】键</w:t>
            </w:r>
            <w:r w:rsidR="00F532EB" w:rsidRPr="00883F4B">
              <w:rPr>
                <w:rFonts w:hint="eastAsia"/>
                <w:szCs w:val="21"/>
              </w:rPr>
              <w:t>提交</w:t>
            </w:r>
            <w:r w:rsidR="00657083">
              <w:rPr>
                <w:rFonts w:hint="eastAsia"/>
                <w:szCs w:val="21"/>
              </w:rPr>
              <w:t>投注</w:t>
            </w:r>
            <w:r w:rsidR="00F532EB" w:rsidRPr="00883F4B">
              <w:rPr>
                <w:rFonts w:hint="eastAsia"/>
                <w:szCs w:val="21"/>
              </w:rPr>
              <w:t>请求</w:t>
            </w:r>
          </w:p>
        </w:tc>
      </w:tr>
      <w:tr w:rsidR="002F2020" w:rsidRPr="00883F4B" w14:paraId="45AA11D5" w14:textId="77777777" w:rsidTr="00856E61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2F423660" w14:textId="77777777" w:rsidR="002F2020" w:rsidRPr="00883F4B" w:rsidRDefault="002F2020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1A2CD9BE" w14:textId="77777777" w:rsidR="002F2020" w:rsidRPr="00883F4B" w:rsidRDefault="00514AD8" w:rsidP="00254A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选号</w:t>
            </w:r>
            <w:r w:rsidR="00F532EB" w:rsidRPr="00883F4B">
              <w:rPr>
                <w:rFonts w:hint="eastAsia"/>
                <w:szCs w:val="21"/>
              </w:rPr>
              <w:t>完成后，按【确认】键提交出票请求</w:t>
            </w:r>
          </w:p>
        </w:tc>
      </w:tr>
      <w:tr w:rsidR="002F2020" w:rsidRPr="00883F4B" w14:paraId="0F278F4E" w14:textId="77777777" w:rsidTr="00856E61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287B00FB" w14:textId="77777777" w:rsidR="002F2020" w:rsidRPr="00883F4B" w:rsidRDefault="002F2020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11E1668B" w14:textId="5F87B7A7" w:rsidR="00B33E0D" w:rsidRPr="00883F4B" w:rsidRDefault="00B33E0D" w:rsidP="00B3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校验每注</w:t>
            </w:r>
            <w:r>
              <w:rPr>
                <w:szCs w:val="21"/>
              </w:rPr>
              <w:t>选号是否完整，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计算投注金额，提交投注</w:t>
            </w:r>
            <w:r>
              <w:rPr>
                <w:rFonts w:hint="eastAsia"/>
                <w:szCs w:val="21"/>
              </w:rPr>
              <w:t>请求</w:t>
            </w:r>
            <w:r>
              <w:rPr>
                <w:szCs w:val="21"/>
              </w:rPr>
              <w:t>。</w:t>
            </w:r>
          </w:p>
        </w:tc>
      </w:tr>
      <w:tr w:rsidR="002F2020" w:rsidRPr="00883F4B" w14:paraId="31D0CF6B" w14:textId="77777777" w:rsidTr="00856E61">
        <w:tc>
          <w:tcPr>
            <w:tcW w:w="1384" w:type="dxa"/>
            <w:shd w:val="clear" w:color="auto" w:fill="D9D9D9"/>
            <w:vAlign w:val="center"/>
          </w:tcPr>
          <w:p w14:paraId="7BB16EA3" w14:textId="77777777" w:rsidR="002F2020" w:rsidRPr="00883F4B" w:rsidRDefault="002F2020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60EE521B" w14:textId="62387C6E" w:rsidR="002F2020" w:rsidRPr="00B33E0D" w:rsidRDefault="00B33E0D" w:rsidP="00521F3C">
            <w:pPr>
              <w:rPr>
                <w:bCs/>
                <w:iCs/>
              </w:rPr>
            </w:pPr>
            <w:r w:rsidRPr="00883F4B">
              <w:rPr>
                <w:rFonts w:hint="eastAsia"/>
                <w:bCs/>
                <w:iCs/>
              </w:rPr>
              <w:t>有</w:t>
            </w:r>
            <w:r>
              <w:rPr>
                <w:rFonts w:hint="eastAsia"/>
                <w:bCs/>
                <w:iCs/>
              </w:rPr>
              <w:t>投注选号</w:t>
            </w:r>
            <w:r>
              <w:rPr>
                <w:bCs/>
                <w:iCs/>
              </w:rPr>
              <w:t>不完整</w:t>
            </w:r>
            <w:r w:rsidRPr="00883F4B">
              <w:rPr>
                <w:rFonts w:hint="eastAsia"/>
                <w:bCs/>
                <w:iCs/>
              </w:rPr>
              <w:t>情况，不能提交</w:t>
            </w:r>
            <w:r w:rsidR="00521F3C">
              <w:rPr>
                <w:rFonts w:hint="eastAsia"/>
                <w:bCs/>
                <w:iCs/>
              </w:rPr>
              <w:t>投注请求</w:t>
            </w:r>
            <w:r w:rsidRPr="00883F4B">
              <w:rPr>
                <w:rFonts w:hint="eastAsia"/>
                <w:bCs/>
                <w:iCs/>
              </w:rPr>
              <w:t>。</w:t>
            </w:r>
          </w:p>
        </w:tc>
      </w:tr>
      <w:tr w:rsidR="002F2020" w:rsidRPr="00883F4B" w14:paraId="148433AE" w14:textId="77777777" w:rsidTr="00856E61">
        <w:tc>
          <w:tcPr>
            <w:tcW w:w="1384" w:type="dxa"/>
            <w:shd w:val="clear" w:color="auto" w:fill="D9D9D9"/>
            <w:vAlign w:val="center"/>
          </w:tcPr>
          <w:p w14:paraId="32B20E25" w14:textId="77777777" w:rsidR="002F2020" w:rsidRPr="00883F4B" w:rsidRDefault="002F2020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5CB12FD0" w14:textId="77777777" w:rsidR="00856E61" w:rsidRPr="00883F4B" w:rsidRDefault="00856E61" w:rsidP="00254A24">
            <w:pPr>
              <w:rPr>
                <w:bCs/>
                <w:iCs/>
              </w:rPr>
            </w:pPr>
            <w:r w:rsidRPr="00883F4B">
              <w:rPr>
                <w:rFonts w:hint="eastAsia"/>
                <w:bCs/>
                <w:iCs/>
              </w:rPr>
              <w:t>出票前先提示是否出票，再次“确认”后</w:t>
            </w:r>
            <w:r w:rsidR="00842EEF" w:rsidRPr="00883F4B">
              <w:rPr>
                <w:rFonts w:hint="eastAsia"/>
                <w:bCs/>
                <w:iCs/>
              </w:rPr>
              <w:t>才提交出票请求</w:t>
            </w:r>
          </w:p>
        </w:tc>
      </w:tr>
      <w:tr w:rsidR="002F2020" w:rsidRPr="00883F4B" w14:paraId="1139376C" w14:textId="77777777" w:rsidTr="00856E61">
        <w:tc>
          <w:tcPr>
            <w:tcW w:w="1384" w:type="dxa"/>
            <w:shd w:val="clear" w:color="auto" w:fill="D9D9D9"/>
            <w:vAlign w:val="center"/>
          </w:tcPr>
          <w:p w14:paraId="2EBF4A04" w14:textId="77777777" w:rsidR="002F2020" w:rsidRPr="00883F4B" w:rsidRDefault="002F2020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7B8750F1" w14:textId="77777777" w:rsidR="002F2020" w:rsidRPr="00883F4B" w:rsidRDefault="002F2020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43915287" w14:textId="77777777" w:rsidR="00230376" w:rsidRPr="00883F4B" w:rsidRDefault="00230376" w:rsidP="00C75A6B">
      <w:pPr>
        <w:pStyle w:val="4"/>
      </w:pPr>
      <w:r w:rsidRPr="00883F4B">
        <w:rPr>
          <w:rFonts w:hint="eastAsia"/>
        </w:rPr>
        <w:t>投注成功</w:t>
      </w:r>
      <w:r w:rsidR="00983A65" w:rsidRPr="00883F4B">
        <w:rPr>
          <w:rFonts w:hint="eastAsia"/>
        </w:rPr>
        <w:t xml:space="preserve"> 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42EEF" w:rsidRPr="00883F4B" w14:paraId="0F842EBA" w14:textId="77777777" w:rsidTr="006F61FC">
        <w:tc>
          <w:tcPr>
            <w:tcW w:w="1384" w:type="dxa"/>
            <w:shd w:val="clear" w:color="auto" w:fill="D9D9D9"/>
            <w:vAlign w:val="center"/>
          </w:tcPr>
          <w:p w14:paraId="3917D6DE" w14:textId="77777777" w:rsidR="00842EEF" w:rsidRPr="00883F4B" w:rsidRDefault="00842EEF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629AC39C" w14:textId="77777777" w:rsidR="00842EEF" w:rsidRPr="00883F4B" w:rsidRDefault="00842EEF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664F2404" w14:textId="77777777" w:rsidR="00842EEF" w:rsidRPr="00883F4B" w:rsidRDefault="00842EEF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0525A052" w14:textId="38DBDAC4" w:rsidR="00842EEF" w:rsidRPr="00883F4B" w:rsidRDefault="00842EEF" w:rsidP="00521F3C">
            <w:pPr>
              <w:rPr>
                <w:iCs/>
              </w:rPr>
            </w:pPr>
          </w:p>
        </w:tc>
      </w:tr>
      <w:tr w:rsidR="00842EEF" w:rsidRPr="00883F4B" w14:paraId="4D73E228" w14:textId="77777777" w:rsidTr="006F61FC">
        <w:tc>
          <w:tcPr>
            <w:tcW w:w="1384" w:type="dxa"/>
            <w:shd w:val="clear" w:color="auto" w:fill="D9D9D9"/>
            <w:vAlign w:val="center"/>
          </w:tcPr>
          <w:p w14:paraId="5D014D3E" w14:textId="77777777" w:rsidR="00842EEF" w:rsidRPr="00883F4B" w:rsidRDefault="00842EEF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15FD1BCB" w14:textId="77777777" w:rsidR="00842EEF" w:rsidRPr="00883F4B" w:rsidRDefault="00842EEF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投注成功返回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2A1FED2D" w14:textId="77777777" w:rsidR="00842EEF" w:rsidRPr="00883F4B" w:rsidRDefault="00842EEF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25DA9431" w14:textId="77777777" w:rsidR="00842EEF" w:rsidRPr="00883F4B" w:rsidRDefault="00842EEF" w:rsidP="00254A24">
            <w:pPr>
              <w:rPr>
                <w:iCs/>
              </w:rPr>
            </w:pPr>
          </w:p>
        </w:tc>
      </w:tr>
      <w:tr w:rsidR="00842EEF" w:rsidRPr="00883F4B" w14:paraId="3E03B329" w14:textId="77777777" w:rsidTr="006F61FC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71B807DF" w14:textId="77777777" w:rsidR="00842EEF" w:rsidRPr="00883F4B" w:rsidRDefault="00842EEF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3C12F311" w14:textId="1A10C9AD" w:rsidR="00842EEF" w:rsidRPr="00883F4B" w:rsidRDefault="00521F3C" w:rsidP="00254A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投注成功</w:t>
            </w:r>
            <w:r>
              <w:rPr>
                <w:szCs w:val="21"/>
              </w:rPr>
              <w:t>后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的一</w:t>
            </w:r>
            <w:r>
              <w:rPr>
                <w:rFonts w:hint="eastAsia"/>
                <w:szCs w:val="21"/>
              </w:rPr>
              <w:t>系列操作</w:t>
            </w:r>
            <w:r>
              <w:rPr>
                <w:szCs w:val="21"/>
              </w:rPr>
              <w:t>。</w:t>
            </w:r>
          </w:p>
        </w:tc>
      </w:tr>
      <w:tr w:rsidR="00842EEF" w:rsidRPr="00883F4B" w14:paraId="44286D4E" w14:textId="77777777" w:rsidTr="006F61FC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2EFCF986" w14:textId="77777777" w:rsidR="00842EEF" w:rsidRPr="00883F4B" w:rsidRDefault="00842EEF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39FD440D" w14:textId="77777777" w:rsidR="00842EEF" w:rsidRPr="00883F4B" w:rsidRDefault="00842EEF" w:rsidP="00254A24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提交出票请求</w:t>
            </w:r>
          </w:p>
        </w:tc>
      </w:tr>
      <w:tr w:rsidR="00842EEF" w:rsidRPr="00883F4B" w14:paraId="787B8F5C" w14:textId="77777777" w:rsidTr="006F61FC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5DF62738" w14:textId="77777777" w:rsidR="00842EEF" w:rsidRPr="00883F4B" w:rsidRDefault="00842EEF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7F5C2638" w14:textId="4D101E18" w:rsidR="00B33E0D" w:rsidRDefault="00B33E0D" w:rsidP="00B3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服务器返回出票结果，左下</w:t>
            </w:r>
            <w:r>
              <w:rPr>
                <w:szCs w:val="21"/>
              </w:rPr>
              <w:t>提示</w:t>
            </w:r>
            <w:r>
              <w:rPr>
                <w:rFonts w:hint="eastAsia"/>
                <w:szCs w:val="21"/>
              </w:rPr>
              <w:t>出票成功</w:t>
            </w:r>
            <w:r w:rsidR="00951875">
              <w:rPr>
                <w:rFonts w:hint="eastAsia"/>
                <w:szCs w:val="21"/>
              </w:rPr>
              <w:t>；错误在弹出框</w:t>
            </w:r>
            <w:r w:rsidR="00951875">
              <w:rPr>
                <w:szCs w:val="21"/>
              </w:rPr>
              <w:t>中</w:t>
            </w:r>
            <w:r w:rsidR="00951875">
              <w:rPr>
                <w:rFonts w:hint="eastAsia"/>
                <w:szCs w:val="21"/>
              </w:rPr>
              <w:t>提示</w:t>
            </w:r>
            <w:r w:rsidRPr="00883F4B">
              <w:rPr>
                <w:rFonts w:hint="eastAsia"/>
                <w:szCs w:val="21"/>
              </w:rPr>
              <w:t>。</w:t>
            </w:r>
          </w:p>
          <w:p w14:paraId="0D33394B" w14:textId="77777777" w:rsidR="00B33E0D" w:rsidRDefault="00B33E0D" w:rsidP="00B3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  <w:r>
              <w:rPr>
                <w:szCs w:val="21"/>
              </w:rPr>
              <w:t>投注票；</w:t>
            </w:r>
          </w:p>
          <w:p w14:paraId="0129AAF9" w14:textId="77777777" w:rsidR="00B33E0D" w:rsidRDefault="00B33E0D" w:rsidP="00B3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播放</w:t>
            </w:r>
            <w:r>
              <w:rPr>
                <w:szCs w:val="21"/>
              </w:rPr>
              <w:t>投注成功音效；</w:t>
            </w:r>
          </w:p>
          <w:p w14:paraId="3690B2D4" w14:textId="77777777" w:rsidR="00B33E0D" w:rsidRDefault="00B33E0D" w:rsidP="00B3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游戏</w:t>
            </w:r>
            <w:r>
              <w:rPr>
                <w:szCs w:val="21"/>
              </w:rPr>
              <w:t>投注界面</w:t>
            </w:r>
            <w:r>
              <w:rPr>
                <w:rFonts w:hint="eastAsia"/>
                <w:szCs w:val="21"/>
              </w:rPr>
              <w:t>恢复</w:t>
            </w:r>
            <w:r>
              <w:rPr>
                <w:szCs w:val="21"/>
              </w:rPr>
              <w:t>到初始状态；</w:t>
            </w:r>
          </w:p>
          <w:p w14:paraId="43A6FE6E" w14:textId="36D06C2B" w:rsidR="004B5EC4" w:rsidRPr="00883F4B" w:rsidRDefault="00B33E0D" w:rsidP="00254A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合计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流水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可用</w:t>
            </w:r>
            <w:r>
              <w:rPr>
                <w:szCs w:val="21"/>
              </w:rPr>
              <w:t>余额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rFonts w:hint="eastAsia"/>
                <w:szCs w:val="21"/>
              </w:rPr>
              <w:t>字段。</w:t>
            </w:r>
          </w:p>
        </w:tc>
      </w:tr>
      <w:tr w:rsidR="00842EEF" w:rsidRPr="00883F4B" w14:paraId="24CA6CF2" w14:textId="77777777" w:rsidTr="006F61FC">
        <w:tc>
          <w:tcPr>
            <w:tcW w:w="1384" w:type="dxa"/>
            <w:shd w:val="clear" w:color="auto" w:fill="D9D9D9"/>
            <w:vAlign w:val="center"/>
          </w:tcPr>
          <w:p w14:paraId="3737AE9D" w14:textId="77777777" w:rsidR="00842EEF" w:rsidRPr="00883F4B" w:rsidRDefault="00842EEF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1910173F" w14:textId="4C873440" w:rsidR="00B33E0D" w:rsidRDefault="00B33E0D" w:rsidP="00B3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投注</w:t>
            </w:r>
            <w:r>
              <w:rPr>
                <w:szCs w:val="21"/>
              </w:rPr>
              <w:t>失败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可能情况</w:t>
            </w:r>
          </w:p>
          <w:p w14:paraId="1958855C" w14:textId="77777777" w:rsidR="00B33E0D" w:rsidRDefault="00B33E0D" w:rsidP="00B3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销售站</w:t>
            </w:r>
            <w:r>
              <w:rPr>
                <w:szCs w:val="21"/>
              </w:rPr>
              <w:t>、销售</w:t>
            </w:r>
            <w:r>
              <w:rPr>
                <w:rFonts w:hint="eastAsia"/>
                <w:szCs w:val="21"/>
              </w:rPr>
              <w:t>员</w:t>
            </w:r>
            <w:r>
              <w:rPr>
                <w:szCs w:val="21"/>
              </w:rPr>
              <w:t>、终端机</w:t>
            </w:r>
            <w:r>
              <w:rPr>
                <w:rFonts w:hint="eastAsia"/>
                <w:szCs w:val="21"/>
              </w:rPr>
              <w:t>非</w:t>
            </w:r>
            <w:r>
              <w:rPr>
                <w:szCs w:val="21"/>
              </w:rPr>
              <w:t>正常状态</w:t>
            </w:r>
            <w:r>
              <w:rPr>
                <w:rFonts w:hint="eastAsia"/>
                <w:szCs w:val="21"/>
              </w:rPr>
              <w:t>；</w:t>
            </w:r>
          </w:p>
          <w:p w14:paraId="7400DA1C" w14:textId="77777777" w:rsidR="00B33E0D" w:rsidRDefault="00B33E0D" w:rsidP="00B3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区域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销售站游戏非</w:t>
            </w:r>
            <w:r>
              <w:rPr>
                <w:szCs w:val="21"/>
              </w:rPr>
              <w:t>可用状态；</w:t>
            </w:r>
          </w:p>
          <w:p w14:paraId="5FBC4D25" w14:textId="77777777" w:rsidR="00B33E0D" w:rsidRDefault="00B33E0D" w:rsidP="00B3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投注</w:t>
            </w:r>
            <w:r>
              <w:rPr>
                <w:szCs w:val="21"/>
              </w:rPr>
              <w:t>号码</w:t>
            </w:r>
            <w:r>
              <w:rPr>
                <w:rFonts w:hint="eastAsia"/>
                <w:szCs w:val="21"/>
              </w:rPr>
              <w:t>错误</w:t>
            </w:r>
            <w:r>
              <w:rPr>
                <w:szCs w:val="21"/>
              </w:rPr>
              <w:t>；</w:t>
            </w:r>
          </w:p>
          <w:p w14:paraId="55E870B6" w14:textId="77777777" w:rsidR="00B33E0D" w:rsidRDefault="00B33E0D" w:rsidP="00B3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期数、</w:t>
            </w:r>
            <w:r>
              <w:rPr>
                <w:szCs w:val="21"/>
              </w:rPr>
              <w:t>倍数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单票金额超过设定值；</w:t>
            </w:r>
          </w:p>
          <w:p w14:paraId="5138E203" w14:textId="77777777" w:rsidR="00B33E0D" w:rsidRDefault="00B33E0D" w:rsidP="00B33E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超过</w:t>
            </w:r>
            <w:r>
              <w:rPr>
                <w:szCs w:val="21"/>
              </w:rPr>
              <w:t>风险</w:t>
            </w:r>
            <w:r>
              <w:rPr>
                <w:rFonts w:hint="eastAsia"/>
                <w:szCs w:val="21"/>
              </w:rPr>
              <w:t>控制</w:t>
            </w:r>
            <w:r>
              <w:rPr>
                <w:szCs w:val="21"/>
              </w:rPr>
              <w:t>限制；</w:t>
            </w:r>
          </w:p>
          <w:p w14:paraId="6E328FFA" w14:textId="556F32EB" w:rsidR="00842EEF" w:rsidRPr="00883F4B" w:rsidRDefault="00B33E0D" w:rsidP="00254A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金额不足；</w:t>
            </w:r>
          </w:p>
        </w:tc>
      </w:tr>
      <w:tr w:rsidR="00842EEF" w:rsidRPr="00883F4B" w14:paraId="7716B764" w14:textId="77777777" w:rsidTr="006F61FC">
        <w:tc>
          <w:tcPr>
            <w:tcW w:w="1384" w:type="dxa"/>
            <w:shd w:val="clear" w:color="auto" w:fill="D9D9D9"/>
            <w:vAlign w:val="center"/>
          </w:tcPr>
          <w:p w14:paraId="04C254F6" w14:textId="77777777" w:rsidR="00842EEF" w:rsidRPr="00883F4B" w:rsidRDefault="00842EEF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39150968" w14:textId="113CA5FF" w:rsidR="00842EEF" w:rsidRPr="00883F4B" w:rsidRDefault="00521F3C" w:rsidP="00254A2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842EEF" w:rsidRPr="00883F4B" w14:paraId="33D27214" w14:textId="77777777" w:rsidTr="006F61FC">
        <w:tc>
          <w:tcPr>
            <w:tcW w:w="1384" w:type="dxa"/>
            <w:shd w:val="clear" w:color="auto" w:fill="D9D9D9"/>
            <w:vAlign w:val="center"/>
          </w:tcPr>
          <w:p w14:paraId="3D8664A6" w14:textId="77777777" w:rsidR="00842EEF" w:rsidRPr="00883F4B" w:rsidRDefault="00842EEF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67D00EBE" w14:textId="77777777" w:rsidR="00842EEF" w:rsidRPr="00883F4B" w:rsidRDefault="00842EEF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19CEDD83" w14:textId="77777777" w:rsidR="00B42383" w:rsidRPr="00747358" w:rsidRDefault="00776922" w:rsidP="00C75A6B">
      <w:pPr>
        <w:pStyle w:val="4"/>
      </w:pPr>
      <w:r>
        <w:rPr>
          <w:rFonts w:hint="eastAsia"/>
        </w:rPr>
        <w:lastRenderedPageBreak/>
        <w:t>清除合计</w:t>
      </w:r>
    </w:p>
    <w:p w14:paraId="30149BAB" w14:textId="77777777" w:rsidR="00B42383" w:rsidRDefault="00776922" w:rsidP="00254A24">
      <w:pPr>
        <w:rPr>
          <w:sz w:val="24"/>
        </w:rPr>
      </w:pPr>
      <w:r>
        <w:rPr>
          <w:rFonts w:hint="eastAsia"/>
        </w:rPr>
        <w:t>【清除</w:t>
      </w:r>
      <w:r>
        <w:t>合计</w:t>
      </w:r>
      <w:r w:rsidR="00B42383" w:rsidRPr="00747358">
        <w:rPr>
          <w:rFonts w:hint="eastAsia"/>
        </w:rPr>
        <w:t>】投注页面都可使用，作用是将“合计”字段清零。</w:t>
      </w:r>
    </w:p>
    <w:p w14:paraId="15CFDCBB" w14:textId="62931ED3" w:rsidR="00406464" w:rsidRDefault="00406464" w:rsidP="00C75A6B">
      <w:pPr>
        <w:pStyle w:val="4"/>
        <w:rPr>
          <w:ins w:id="557" w:author="春华" w:date="2016-03-04T10:03:00Z"/>
        </w:rPr>
      </w:pPr>
      <w:ins w:id="558" w:author="春华" w:date="2016-03-04T10:09:00Z">
        <w:r>
          <w:t>隐藏</w:t>
        </w:r>
        <w:r>
          <w:rPr>
            <w:rFonts w:hint="eastAsia"/>
          </w:rPr>
          <w:t>、</w:t>
        </w:r>
      </w:ins>
      <w:ins w:id="559" w:author="春华" w:date="2016-03-04T10:03:00Z">
        <w:r>
          <w:t>刷新</w:t>
        </w:r>
      </w:ins>
      <w:ins w:id="560" w:author="春华" w:date="2016-03-04T10:21:00Z">
        <w:r w:rsidR="0009425D">
          <w:t>显示</w:t>
        </w:r>
      </w:ins>
      <w:ins w:id="561" w:author="春华" w:date="2016-03-04T10:03:00Z">
        <w:r>
          <w:t>可用余额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406464" w:rsidRPr="00883F4B" w14:paraId="69AE0443" w14:textId="77777777" w:rsidTr="00406464">
        <w:trPr>
          <w:ins w:id="562" w:author="春华" w:date="2016-03-04T10:06:00Z"/>
        </w:trPr>
        <w:tc>
          <w:tcPr>
            <w:tcW w:w="1384" w:type="dxa"/>
            <w:shd w:val="clear" w:color="auto" w:fill="D9D9D9"/>
            <w:vAlign w:val="center"/>
          </w:tcPr>
          <w:p w14:paraId="581AEEA0" w14:textId="77777777" w:rsidR="00406464" w:rsidRPr="00883F4B" w:rsidRDefault="00406464" w:rsidP="00406464">
            <w:pPr>
              <w:rPr>
                <w:ins w:id="563" w:author="春华" w:date="2016-03-04T10:06:00Z"/>
              </w:rPr>
            </w:pPr>
            <w:ins w:id="564" w:author="春华" w:date="2016-03-04T10:06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14:paraId="1C415B46" w14:textId="77777777" w:rsidR="00406464" w:rsidRPr="00883F4B" w:rsidRDefault="00406464" w:rsidP="00406464">
            <w:pPr>
              <w:rPr>
                <w:ins w:id="565" w:author="春华" w:date="2016-03-04T10:06:00Z"/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12575C88" w14:textId="77777777" w:rsidR="00406464" w:rsidRPr="00883F4B" w:rsidRDefault="00406464" w:rsidP="00406464">
            <w:pPr>
              <w:rPr>
                <w:ins w:id="566" w:author="春华" w:date="2016-03-04T10:06:00Z"/>
              </w:rPr>
            </w:pPr>
            <w:ins w:id="567" w:author="春华" w:date="2016-03-04T10:06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14:paraId="3C85878D" w14:textId="77777777" w:rsidR="00406464" w:rsidRPr="00883F4B" w:rsidRDefault="00406464" w:rsidP="00406464">
            <w:pPr>
              <w:rPr>
                <w:ins w:id="568" w:author="春华" w:date="2016-03-04T10:06:00Z"/>
                <w:iCs/>
              </w:rPr>
            </w:pPr>
          </w:p>
        </w:tc>
      </w:tr>
      <w:tr w:rsidR="00406464" w:rsidRPr="00883F4B" w14:paraId="65350C10" w14:textId="77777777" w:rsidTr="00406464">
        <w:trPr>
          <w:ins w:id="569" w:author="春华" w:date="2016-03-04T10:06:00Z"/>
        </w:trPr>
        <w:tc>
          <w:tcPr>
            <w:tcW w:w="1384" w:type="dxa"/>
            <w:shd w:val="clear" w:color="auto" w:fill="D9D9D9"/>
            <w:vAlign w:val="center"/>
          </w:tcPr>
          <w:p w14:paraId="53E66896" w14:textId="77777777" w:rsidR="00406464" w:rsidRPr="00883F4B" w:rsidRDefault="00406464" w:rsidP="00406464">
            <w:pPr>
              <w:rPr>
                <w:ins w:id="570" w:author="春华" w:date="2016-03-04T10:06:00Z"/>
              </w:rPr>
            </w:pPr>
            <w:ins w:id="571" w:author="春华" w:date="2016-03-04T10:06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14:paraId="4947320F" w14:textId="7C9F8CD3" w:rsidR="00406464" w:rsidRPr="00883F4B" w:rsidRDefault="00406464" w:rsidP="00406464">
            <w:pPr>
              <w:rPr>
                <w:ins w:id="572" w:author="春华" w:date="2016-03-04T10:06:00Z"/>
                <w:iCs/>
              </w:rPr>
            </w:pPr>
            <w:ins w:id="573" w:author="春华" w:date="2016-03-04T10:09:00Z">
              <w:r>
                <w:rPr>
                  <w:rFonts w:hint="eastAsia"/>
                  <w:iCs/>
                </w:rPr>
                <w:t>隐藏、</w:t>
              </w:r>
            </w:ins>
            <w:ins w:id="574" w:author="春华" w:date="2016-03-04T10:06:00Z">
              <w:r>
                <w:rPr>
                  <w:rFonts w:hint="eastAsia"/>
                  <w:iCs/>
                </w:rPr>
                <w:t>刷新</w:t>
              </w:r>
            </w:ins>
            <w:ins w:id="575" w:author="春华" w:date="2016-03-04T10:21:00Z">
              <w:r w:rsidR="0009425D">
                <w:rPr>
                  <w:rFonts w:hint="eastAsia"/>
                  <w:iCs/>
                </w:rPr>
                <w:t>显示</w:t>
              </w:r>
            </w:ins>
            <w:ins w:id="576" w:author="春华" w:date="2016-03-04T10:06:00Z">
              <w:r>
                <w:rPr>
                  <w:rFonts w:hint="eastAsia"/>
                  <w:iCs/>
                </w:rPr>
                <w:t>可用余额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14:paraId="4B58550C" w14:textId="77777777" w:rsidR="00406464" w:rsidRPr="00883F4B" w:rsidRDefault="00406464" w:rsidP="00406464">
            <w:pPr>
              <w:rPr>
                <w:ins w:id="577" w:author="春华" w:date="2016-03-04T10:06:00Z"/>
                <w:iCs/>
              </w:rPr>
            </w:pPr>
            <w:ins w:id="578" w:author="春华" w:date="2016-03-04T10:06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14:paraId="16C380E8" w14:textId="77777777" w:rsidR="00406464" w:rsidRPr="00883F4B" w:rsidRDefault="00406464" w:rsidP="00406464">
            <w:pPr>
              <w:rPr>
                <w:ins w:id="579" w:author="春华" w:date="2016-03-04T10:06:00Z"/>
                <w:iCs/>
              </w:rPr>
            </w:pPr>
          </w:p>
        </w:tc>
      </w:tr>
      <w:tr w:rsidR="00406464" w:rsidRPr="00883F4B" w14:paraId="7C748956" w14:textId="77777777" w:rsidTr="00406464">
        <w:trPr>
          <w:trHeight w:val="390"/>
          <w:ins w:id="580" w:author="春华" w:date="2016-03-04T10:06:00Z"/>
        </w:trPr>
        <w:tc>
          <w:tcPr>
            <w:tcW w:w="1384" w:type="dxa"/>
            <w:shd w:val="clear" w:color="auto" w:fill="D9D9D9"/>
            <w:vAlign w:val="center"/>
          </w:tcPr>
          <w:p w14:paraId="3F1C9C1A" w14:textId="77777777" w:rsidR="00406464" w:rsidRPr="00883F4B" w:rsidRDefault="00406464" w:rsidP="00406464">
            <w:pPr>
              <w:rPr>
                <w:ins w:id="581" w:author="春华" w:date="2016-03-04T10:06:00Z"/>
              </w:rPr>
            </w:pPr>
            <w:ins w:id="582" w:author="春华" w:date="2016-03-04T10:06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479D6690" w14:textId="41127858" w:rsidR="00406464" w:rsidRPr="00883F4B" w:rsidRDefault="00406464" w:rsidP="00406464">
            <w:pPr>
              <w:rPr>
                <w:ins w:id="583" w:author="春华" w:date="2016-03-04T10:06:00Z"/>
                <w:szCs w:val="21"/>
              </w:rPr>
            </w:pPr>
            <w:ins w:id="584" w:author="春华" w:date="2016-03-04T10:06:00Z">
              <w:r w:rsidRPr="00883F4B">
                <w:rPr>
                  <w:rFonts w:hint="eastAsia"/>
                  <w:szCs w:val="21"/>
                </w:rPr>
                <w:t>按【</w:t>
              </w:r>
              <w:r>
                <w:rPr>
                  <w:rFonts w:hint="eastAsia"/>
                  <w:szCs w:val="21"/>
                </w:rPr>
                <w:t>A</w:t>
              </w:r>
              <w:r>
                <w:rPr>
                  <w:szCs w:val="21"/>
                </w:rPr>
                <w:t>MT</w:t>
              </w:r>
              <w:r w:rsidRPr="00883F4B">
                <w:rPr>
                  <w:rFonts w:hint="eastAsia"/>
                  <w:szCs w:val="21"/>
                </w:rPr>
                <w:t>】键</w:t>
              </w:r>
            </w:ins>
            <w:ins w:id="585" w:author="春华" w:date="2016-03-04T10:09:00Z">
              <w:r>
                <w:rPr>
                  <w:rFonts w:hint="eastAsia"/>
                  <w:szCs w:val="21"/>
                </w:rPr>
                <w:t>隐藏或刷新</w:t>
              </w:r>
            </w:ins>
            <w:ins w:id="586" w:author="春华" w:date="2016-03-04T10:21:00Z">
              <w:r w:rsidR="0009425D">
                <w:rPr>
                  <w:rFonts w:hint="eastAsia"/>
                  <w:szCs w:val="21"/>
                </w:rPr>
                <w:t>显示</w:t>
              </w:r>
            </w:ins>
            <w:ins w:id="587" w:author="春华" w:date="2016-03-04T10:09:00Z">
              <w:r>
                <w:rPr>
                  <w:rFonts w:hint="eastAsia"/>
                  <w:szCs w:val="21"/>
                </w:rPr>
                <w:t>可用余额</w:t>
              </w:r>
            </w:ins>
          </w:p>
        </w:tc>
      </w:tr>
      <w:tr w:rsidR="00406464" w:rsidRPr="00883F4B" w14:paraId="321403CB" w14:textId="77777777" w:rsidTr="00406464">
        <w:trPr>
          <w:trHeight w:val="420"/>
          <w:ins w:id="588" w:author="春华" w:date="2016-03-04T10:06:00Z"/>
        </w:trPr>
        <w:tc>
          <w:tcPr>
            <w:tcW w:w="1384" w:type="dxa"/>
            <w:shd w:val="clear" w:color="auto" w:fill="D9D9D9"/>
            <w:vAlign w:val="center"/>
          </w:tcPr>
          <w:p w14:paraId="1DC59F15" w14:textId="77777777" w:rsidR="00406464" w:rsidRPr="00883F4B" w:rsidRDefault="00406464" w:rsidP="00406464">
            <w:pPr>
              <w:rPr>
                <w:ins w:id="589" w:author="春华" w:date="2016-03-04T10:06:00Z"/>
              </w:rPr>
            </w:pPr>
            <w:ins w:id="590" w:author="春华" w:date="2016-03-04T10:06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2D1DF83A" w14:textId="77777777" w:rsidR="00406464" w:rsidRDefault="00406464" w:rsidP="00406464">
            <w:pPr>
              <w:rPr>
                <w:ins w:id="591" w:author="春华" w:date="2016-03-04T10:11:00Z"/>
                <w:szCs w:val="21"/>
              </w:rPr>
            </w:pPr>
            <w:ins w:id="592" w:author="春华" w:date="2016-03-04T10:11:00Z">
              <w:r>
                <w:rPr>
                  <w:rFonts w:hint="eastAsia"/>
                  <w:szCs w:val="21"/>
                </w:rPr>
                <w:t>当界面显示可用余额时，按【</w:t>
              </w:r>
              <w:r>
                <w:rPr>
                  <w:rFonts w:hint="eastAsia"/>
                  <w:szCs w:val="21"/>
                </w:rPr>
                <w:t>AMT</w:t>
              </w:r>
              <w:r>
                <w:rPr>
                  <w:rFonts w:hint="eastAsia"/>
                  <w:szCs w:val="21"/>
                </w:rPr>
                <w:t>】键隐藏可用余额；</w:t>
              </w:r>
            </w:ins>
          </w:p>
          <w:p w14:paraId="41749F67" w14:textId="410C3958" w:rsidR="00406464" w:rsidRPr="00883F4B" w:rsidRDefault="00406464" w:rsidP="00406464">
            <w:pPr>
              <w:rPr>
                <w:ins w:id="593" w:author="春华" w:date="2016-03-04T10:06:00Z"/>
                <w:szCs w:val="21"/>
              </w:rPr>
            </w:pPr>
            <w:ins w:id="594" w:author="春华" w:date="2016-03-04T10:11:00Z">
              <w:r>
                <w:rPr>
                  <w:szCs w:val="21"/>
                </w:rPr>
                <w:t>当</w:t>
              </w:r>
            </w:ins>
            <w:ins w:id="595" w:author="春华" w:date="2016-03-04T10:12:00Z">
              <w:r>
                <w:rPr>
                  <w:szCs w:val="21"/>
                </w:rPr>
                <w:t>界面隐藏可用余额时</w:t>
              </w:r>
              <w:r>
                <w:rPr>
                  <w:rFonts w:hint="eastAsia"/>
                  <w:szCs w:val="21"/>
                </w:rPr>
                <w:t>，</w:t>
              </w:r>
              <w:r>
                <w:rPr>
                  <w:szCs w:val="21"/>
                </w:rPr>
                <w:t>按</w:t>
              </w:r>
              <w:r>
                <w:rPr>
                  <w:rFonts w:hint="eastAsia"/>
                  <w:szCs w:val="21"/>
                </w:rPr>
                <w:t>【</w:t>
              </w:r>
              <w:r>
                <w:rPr>
                  <w:rFonts w:hint="eastAsia"/>
                  <w:szCs w:val="21"/>
                </w:rPr>
                <w:t>AMT</w:t>
              </w:r>
              <w:r>
                <w:rPr>
                  <w:rFonts w:hint="eastAsia"/>
                  <w:szCs w:val="21"/>
                </w:rPr>
                <w:t>】键刷新并显示可用余额</w:t>
              </w:r>
            </w:ins>
          </w:p>
        </w:tc>
      </w:tr>
      <w:tr w:rsidR="00406464" w:rsidRPr="00883F4B" w14:paraId="37DBA1FA" w14:textId="77777777" w:rsidTr="00406464">
        <w:trPr>
          <w:trHeight w:val="420"/>
          <w:ins w:id="596" w:author="春华" w:date="2016-03-04T10:06:00Z"/>
        </w:trPr>
        <w:tc>
          <w:tcPr>
            <w:tcW w:w="1384" w:type="dxa"/>
            <w:shd w:val="clear" w:color="auto" w:fill="D9D9D9"/>
            <w:vAlign w:val="center"/>
          </w:tcPr>
          <w:p w14:paraId="44E24043" w14:textId="77777777" w:rsidR="00406464" w:rsidRPr="00883F4B" w:rsidRDefault="00406464" w:rsidP="00406464">
            <w:pPr>
              <w:rPr>
                <w:ins w:id="597" w:author="春华" w:date="2016-03-04T10:06:00Z"/>
              </w:rPr>
            </w:pPr>
            <w:ins w:id="598" w:author="春华" w:date="2016-03-04T10:06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36C8290D" w14:textId="4CE1F8F1" w:rsidR="00406464" w:rsidRPr="00883F4B" w:rsidRDefault="00406464" w:rsidP="00406464">
            <w:pPr>
              <w:rPr>
                <w:ins w:id="599" w:author="春华" w:date="2016-03-04T10:06:00Z"/>
                <w:szCs w:val="21"/>
              </w:rPr>
            </w:pPr>
          </w:p>
        </w:tc>
      </w:tr>
      <w:tr w:rsidR="00406464" w:rsidRPr="00883F4B" w14:paraId="7BDF094F" w14:textId="77777777" w:rsidTr="00406464">
        <w:trPr>
          <w:ins w:id="600" w:author="春华" w:date="2016-03-04T10:06:00Z"/>
        </w:trPr>
        <w:tc>
          <w:tcPr>
            <w:tcW w:w="1384" w:type="dxa"/>
            <w:shd w:val="clear" w:color="auto" w:fill="D9D9D9"/>
            <w:vAlign w:val="center"/>
          </w:tcPr>
          <w:p w14:paraId="7FE1CDE1" w14:textId="77777777" w:rsidR="00406464" w:rsidRPr="00883F4B" w:rsidRDefault="00406464" w:rsidP="00406464">
            <w:pPr>
              <w:rPr>
                <w:ins w:id="601" w:author="春华" w:date="2016-03-04T10:06:00Z"/>
              </w:rPr>
            </w:pPr>
            <w:ins w:id="602" w:author="春华" w:date="2016-03-04T10:06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14A43DAE" w14:textId="29769C57" w:rsidR="00406464" w:rsidRPr="00B33E0D" w:rsidRDefault="00406464" w:rsidP="00406464">
            <w:pPr>
              <w:rPr>
                <w:ins w:id="603" w:author="春华" w:date="2016-03-04T10:06:00Z"/>
                <w:bCs/>
                <w:iCs/>
              </w:rPr>
            </w:pPr>
          </w:p>
        </w:tc>
      </w:tr>
      <w:tr w:rsidR="00406464" w:rsidRPr="00883F4B" w14:paraId="22CC8F63" w14:textId="77777777" w:rsidTr="00406464">
        <w:trPr>
          <w:ins w:id="604" w:author="春华" w:date="2016-03-04T10:06:00Z"/>
        </w:trPr>
        <w:tc>
          <w:tcPr>
            <w:tcW w:w="1384" w:type="dxa"/>
            <w:shd w:val="clear" w:color="auto" w:fill="D9D9D9"/>
            <w:vAlign w:val="center"/>
          </w:tcPr>
          <w:p w14:paraId="36751861" w14:textId="77777777" w:rsidR="00406464" w:rsidRPr="00883F4B" w:rsidRDefault="00406464" w:rsidP="00406464">
            <w:pPr>
              <w:rPr>
                <w:ins w:id="605" w:author="春华" w:date="2016-03-04T10:06:00Z"/>
              </w:rPr>
            </w:pPr>
            <w:ins w:id="606" w:author="春华" w:date="2016-03-04T10:06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453524AB" w14:textId="1BE41515" w:rsidR="00406464" w:rsidRPr="00883F4B" w:rsidRDefault="00406464" w:rsidP="00406464">
            <w:pPr>
              <w:rPr>
                <w:ins w:id="607" w:author="春华" w:date="2016-03-04T10:06:00Z"/>
                <w:bCs/>
                <w:iCs/>
              </w:rPr>
            </w:pPr>
          </w:p>
        </w:tc>
      </w:tr>
      <w:tr w:rsidR="00406464" w:rsidRPr="00883F4B" w14:paraId="1B802543" w14:textId="77777777" w:rsidTr="00406464">
        <w:trPr>
          <w:ins w:id="608" w:author="春华" w:date="2016-03-04T10:06:00Z"/>
        </w:trPr>
        <w:tc>
          <w:tcPr>
            <w:tcW w:w="1384" w:type="dxa"/>
            <w:shd w:val="clear" w:color="auto" w:fill="D9D9D9"/>
            <w:vAlign w:val="center"/>
          </w:tcPr>
          <w:p w14:paraId="1CA58596" w14:textId="77777777" w:rsidR="00406464" w:rsidRPr="00883F4B" w:rsidRDefault="00406464" w:rsidP="00406464">
            <w:pPr>
              <w:rPr>
                <w:ins w:id="609" w:author="春华" w:date="2016-03-04T10:06:00Z"/>
              </w:rPr>
            </w:pPr>
            <w:ins w:id="610" w:author="春华" w:date="2016-03-04T10:06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15027CF3" w14:textId="77777777" w:rsidR="00406464" w:rsidRPr="00883F4B" w:rsidRDefault="00406464" w:rsidP="00406464">
            <w:pPr>
              <w:rPr>
                <w:ins w:id="611" w:author="春华" w:date="2016-03-04T10:06:00Z"/>
              </w:rPr>
            </w:pPr>
            <w:ins w:id="612" w:author="春华" w:date="2016-03-04T10:06:00Z">
              <w:r w:rsidRPr="00883F4B">
                <w:rPr>
                  <w:rFonts w:hint="eastAsia"/>
                </w:rPr>
                <w:t>无</w:t>
              </w:r>
            </w:ins>
          </w:p>
        </w:tc>
      </w:tr>
    </w:tbl>
    <w:p w14:paraId="41BC2EB8" w14:textId="77777777" w:rsidR="00406464" w:rsidRPr="00406464" w:rsidRDefault="00406464">
      <w:pPr>
        <w:pStyle w:val="a0"/>
        <w:rPr>
          <w:ins w:id="613" w:author="春华" w:date="2016-03-04T10:03:00Z"/>
        </w:rPr>
        <w:pPrChange w:id="614" w:author="春华" w:date="2016-03-04T10:03:00Z">
          <w:pPr>
            <w:pStyle w:val="4"/>
          </w:pPr>
        </w:pPrChange>
      </w:pPr>
    </w:p>
    <w:p w14:paraId="4998F8B8" w14:textId="77777777" w:rsidR="00366EAF" w:rsidRPr="00883F4B" w:rsidRDefault="00C1523C" w:rsidP="00C75A6B">
      <w:pPr>
        <w:pStyle w:val="4"/>
      </w:pPr>
      <w:r w:rsidRPr="00883F4B">
        <w:rPr>
          <w:rFonts w:hint="eastAsia"/>
        </w:rPr>
        <w:t>对异常</w:t>
      </w:r>
      <w:r w:rsidR="00D91D67" w:rsidRPr="00883F4B">
        <w:rPr>
          <w:rFonts w:hint="eastAsia"/>
        </w:rPr>
        <w:t>选号</w:t>
      </w:r>
      <w:r w:rsidRPr="00883F4B">
        <w:rPr>
          <w:rFonts w:hint="eastAsia"/>
        </w:rPr>
        <w:t>的处理方式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91D67" w:rsidRPr="00883F4B" w14:paraId="07F2C644" w14:textId="77777777" w:rsidTr="006F61FC">
        <w:tc>
          <w:tcPr>
            <w:tcW w:w="1384" w:type="dxa"/>
            <w:shd w:val="clear" w:color="auto" w:fill="D9D9D9"/>
            <w:vAlign w:val="center"/>
          </w:tcPr>
          <w:p w14:paraId="0C8A9372" w14:textId="77777777" w:rsidR="00D91D67" w:rsidRPr="00883F4B" w:rsidRDefault="00D91D67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3B4745C5" w14:textId="77777777" w:rsidR="00D91D67" w:rsidRPr="00883F4B" w:rsidRDefault="00D91D67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384C69BD" w14:textId="77777777" w:rsidR="00D91D67" w:rsidRPr="00883F4B" w:rsidRDefault="00D91D67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668142F6" w14:textId="76784529" w:rsidR="00D91D67" w:rsidRPr="00883F4B" w:rsidRDefault="00D91D67" w:rsidP="00254A24">
            <w:pPr>
              <w:rPr>
                <w:iCs/>
              </w:rPr>
            </w:pPr>
          </w:p>
        </w:tc>
      </w:tr>
      <w:tr w:rsidR="00D91D67" w:rsidRPr="00883F4B" w14:paraId="52725FC8" w14:textId="77777777" w:rsidTr="006F61FC">
        <w:tc>
          <w:tcPr>
            <w:tcW w:w="1384" w:type="dxa"/>
            <w:shd w:val="clear" w:color="auto" w:fill="D9D9D9"/>
            <w:vAlign w:val="center"/>
          </w:tcPr>
          <w:p w14:paraId="07ACCB97" w14:textId="77777777" w:rsidR="00D91D67" w:rsidRPr="00883F4B" w:rsidRDefault="00D91D67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0B0B0BC4" w14:textId="77777777" w:rsidR="00D91D67" w:rsidRPr="00883F4B" w:rsidRDefault="00D91D67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异常选</w:t>
            </w:r>
            <w:proofErr w:type="gramStart"/>
            <w:r w:rsidRPr="00883F4B">
              <w:rPr>
                <w:rFonts w:hint="eastAsia"/>
                <w:iCs/>
              </w:rPr>
              <w:t>号处理</w:t>
            </w:r>
            <w:proofErr w:type="gramEnd"/>
            <w:r w:rsidRPr="00883F4B">
              <w:rPr>
                <w:rFonts w:hint="eastAsia"/>
                <w:iCs/>
              </w:rPr>
              <w:t>方式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41CF229D" w14:textId="77777777" w:rsidR="00D91D67" w:rsidRPr="00883F4B" w:rsidRDefault="00D91D67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426FB4A8" w14:textId="77777777" w:rsidR="00D91D67" w:rsidRPr="00883F4B" w:rsidRDefault="00D91D67" w:rsidP="00254A24">
            <w:pPr>
              <w:rPr>
                <w:iCs/>
              </w:rPr>
            </w:pPr>
          </w:p>
        </w:tc>
      </w:tr>
      <w:tr w:rsidR="00D91D67" w:rsidRPr="00883F4B" w14:paraId="77962BF1" w14:textId="77777777" w:rsidTr="006F61FC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08D151D4" w14:textId="77777777" w:rsidR="00D91D67" w:rsidRPr="00883F4B" w:rsidRDefault="00D91D67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613CE125" w14:textId="00EA8593" w:rsidR="00D91D67" w:rsidRPr="00883F4B" w:rsidRDefault="00D91D67" w:rsidP="00243E19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每种游戏都有自己的选号范围，当用户输入号码</w:t>
            </w:r>
            <w:r w:rsidR="00243E19">
              <w:rPr>
                <w:rFonts w:hint="eastAsia"/>
                <w:szCs w:val="21"/>
              </w:rPr>
              <w:t>超出</w:t>
            </w:r>
            <w:r w:rsidRPr="00883F4B">
              <w:rPr>
                <w:rFonts w:hint="eastAsia"/>
                <w:szCs w:val="21"/>
              </w:rPr>
              <w:t>允许输入的范围内时，将被禁止输入。</w:t>
            </w:r>
          </w:p>
        </w:tc>
      </w:tr>
      <w:tr w:rsidR="00D91D67" w:rsidRPr="00883F4B" w14:paraId="41B37109" w14:textId="77777777" w:rsidTr="006F61FC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5720C525" w14:textId="77777777" w:rsidR="00D91D67" w:rsidRPr="00883F4B" w:rsidRDefault="00D91D67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1F37FB61" w14:textId="77777777" w:rsidR="00D91D67" w:rsidRPr="00883F4B" w:rsidRDefault="00D91D67" w:rsidP="00254A24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选号</w:t>
            </w:r>
            <w:r w:rsidR="00565D96">
              <w:rPr>
                <w:rFonts w:hint="eastAsia"/>
                <w:szCs w:val="21"/>
              </w:rPr>
              <w:t>时进行校验。</w:t>
            </w:r>
          </w:p>
        </w:tc>
      </w:tr>
      <w:tr w:rsidR="00D91D67" w:rsidRPr="00883F4B" w14:paraId="10D48C93" w14:textId="77777777" w:rsidTr="006F61FC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1C0433F9" w14:textId="77777777" w:rsidR="00D91D67" w:rsidRPr="00883F4B" w:rsidRDefault="00D91D67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684A98CB" w14:textId="77777777" w:rsidR="00D91D67" w:rsidRPr="00883F4B" w:rsidRDefault="00B52E61" w:rsidP="00254A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 w:rsidR="00D91D67" w:rsidRPr="00883F4B">
              <w:rPr>
                <w:rFonts w:hint="eastAsia"/>
                <w:szCs w:val="21"/>
              </w:rPr>
              <w:t>输入号码超出游戏范围时，</w:t>
            </w:r>
            <w:r w:rsidR="00565D96">
              <w:rPr>
                <w:rFonts w:hint="eastAsia"/>
                <w:szCs w:val="21"/>
              </w:rPr>
              <w:t>将不允许输入</w:t>
            </w:r>
            <w:r w:rsidR="00565D96" w:rsidRPr="00883F4B" w:rsidDel="00565D96">
              <w:rPr>
                <w:rFonts w:hint="eastAsia"/>
                <w:szCs w:val="21"/>
              </w:rPr>
              <w:t xml:space="preserve"> </w:t>
            </w:r>
          </w:p>
        </w:tc>
      </w:tr>
      <w:tr w:rsidR="00D91D67" w:rsidRPr="00883F4B" w14:paraId="4AB18815" w14:textId="77777777" w:rsidTr="006F61FC">
        <w:tc>
          <w:tcPr>
            <w:tcW w:w="1384" w:type="dxa"/>
            <w:shd w:val="clear" w:color="auto" w:fill="D9D9D9"/>
            <w:vAlign w:val="center"/>
          </w:tcPr>
          <w:p w14:paraId="45219B4D" w14:textId="77777777" w:rsidR="00D91D67" w:rsidRPr="00883F4B" w:rsidRDefault="00D91D67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354F9FC8" w14:textId="77777777" w:rsidR="00D91D67" w:rsidRPr="00883F4B" w:rsidRDefault="00D91D67" w:rsidP="00254A24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无</w:t>
            </w:r>
          </w:p>
        </w:tc>
      </w:tr>
      <w:tr w:rsidR="00D91D67" w:rsidRPr="00883F4B" w14:paraId="65C14AC9" w14:textId="77777777" w:rsidTr="006F61FC">
        <w:tc>
          <w:tcPr>
            <w:tcW w:w="1384" w:type="dxa"/>
            <w:shd w:val="clear" w:color="auto" w:fill="D9D9D9"/>
            <w:vAlign w:val="center"/>
          </w:tcPr>
          <w:p w14:paraId="17BE71F6" w14:textId="77777777" w:rsidR="00D91D67" w:rsidRPr="00883F4B" w:rsidRDefault="00D91D67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0026A62A" w14:textId="40130E0D" w:rsidR="00D91D67" w:rsidRPr="00883F4B" w:rsidRDefault="00D91D67" w:rsidP="00243E19">
            <w:pPr>
              <w:rPr>
                <w:bCs/>
                <w:iCs/>
              </w:rPr>
            </w:pPr>
            <w:r w:rsidRPr="00883F4B">
              <w:rPr>
                <w:rFonts w:hint="eastAsia"/>
                <w:szCs w:val="21"/>
              </w:rPr>
              <w:t>每种游戏都有自己的选号范围，参见</w:t>
            </w:r>
            <w:r w:rsidR="00243E19">
              <w:rPr>
                <w:rFonts w:hint="eastAsia"/>
                <w:szCs w:val="21"/>
              </w:rPr>
              <w:t>各游戏</w:t>
            </w:r>
            <w:r w:rsidRPr="00883F4B">
              <w:rPr>
                <w:rFonts w:hint="eastAsia"/>
                <w:szCs w:val="21"/>
              </w:rPr>
              <w:t>销售章节。</w:t>
            </w:r>
          </w:p>
        </w:tc>
      </w:tr>
      <w:tr w:rsidR="00D91D67" w:rsidRPr="00883F4B" w14:paraId="12425D2C" w14:textId="77777777" w:rsidTr="006F61FC">
        <w:tc>
          <w:tcPr>
            <w:tcW w:w="1384" w:type="dxa"/>
            <w:shd w:val="clear" w:color="auto" w:fill="D9D9D9"/>
            <w:vAlign w:val="center"/>
          </w:tcPr>
          <w:p w14:paraId="435EDD55" w14:textId="77777777" w:rsidR="00D91D67" w:rsidRPr="00883F4B" w:rsidRDefault="00D91D67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295DE5B7" w14:textId="77777777" w:rsidR="00D91D67" w:rsidRPr="00883F4B" w:rsidRDefault="00D91D67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2F0F6AC5" w14:textId="313B8242" w:rsidR="002A7260" w:rsidRDefault="002A7260">
      <w:pPr>
        <w:pStyle w:val="3"/>
        <w:rPr>
          <w:ins w:id="615" w:author="Microsoft" w:date="2016-01-06T10:32:00Z"/>
        </w:rPr>
      </w:pPr>
      <w:ins w:id="616" w:author="Microsoft" w:date="2016-01-06T10:32:00Z">
        <w:r>
          <w:rPr>
            <w:rFonts w:hint="eastAsia"/>
          </w:rPr>
          <w:lastRenderedPageBreak/>
          <w:t>11</w:t>
        </w:r>
        <w:r>
          <w:rPr>
            <w:rFonts w:hint="eastAsia"/>
          </w:rPr>
          <w:t>选</w:t>
        </w:r>
        <w:r>
          <w:rPr>
            <w:rFonts w:hint="eastAsia"/>
          </w:rPr>
          <w:t>5</w:t>
        </w:r>
      </w:ins>
    </w:p>
    <w:p w14:paraId="175DCD3C" w14:textId="3CEFF063" w:rsidR="002A7260" w:rsidRDefault="002A7260">
      <w:pPr>
        <w:pStyle w:val="4"/>
        <w:rPr>
          <w:ins w:id="617" w:author="Microsoft" w:date="2016-01-06T10:34:00Z"/>
        </w:rPr>
        <w:pPrChange w:id="618" w:author="Microsoft" w:date="2016-01-06T10:34:00Z">
          <w:pPr>
            <w:pStyle w:val="3"/>
          </w:pPr>
        </w:pPrChange>
      </w:pPr>
      <w:ins w:id="619" w:author="Microsoft" w:date="2016-01-06T10:34:00Z">
        <w:r>
          <w:rPr>
            <w:rFonts w:hint="eastAsia"/>
          </w:rPr>
          <w:t>基本操作</w:t>
        </w:r>
      </w:ins>
    </w:p>
    <w:p w14:paraId="214238D7" w14:textId="77777777" w:rsidR="00EA6903" w:rsidRPr="00883F4B" w:rsidRDefault="00EA6903">
      <w:pPr>
        <w:pStyle w:val="5"/>
        <w:rPr>
          <w:ins w:id="620" w:author="Microsoft" w:date="2016-01-11T13:58:00Z"/>
        </w:rPr>
      </w:pPr>
      <w:ins w:id="621" w:author="Microsoft" w:date="2016-01-11T13:58:00Z">
        <w:r w:rsidRPr="00883F4B">
          <w:rPr>
            <w:rFonts w:hint="eastAsia"/>
          </w:rPr>
          <w:t>选号</w:t>
        </w:r>
      </w:ins>
    </w:p>
    <w:p w14:paraId="048B46E2" w14:textId="681E4C41" w:rsidR="00EA6903" w:rsidRDefault="00EA6903" w:rsidP="00EA6903">
      <w:pPr>
        <w:rPr>
          <w:ins w:id="622" w:author="Microsoft" w:date="2016-01-11T13:58:00Z"/>
        </w:rPr>
      </w:pPr>
      <w:ins w:id="623" w:author="Microsoft" w:date="2016-01-11T13:58:00Z">
        <w:r w:rsidRPr="00883F4B">
          <w:rPr>
            <w:rFonts w:hint="eastAsia"/>
          </w:rPr>
          <w:t>按数字键【</w:t>
        </w:r>
        <w:r w:rsidRPr="00883F4B">
          <w:rPr>
            <w:rFonts w:hint="eastAsia"/>
          </w:rPr>
          <w:t>0</w:t>
        </w:r>
        <w:r w:rsidRPr="00883F4B">
          <w:rPr>
            <w:rFonts w:hint="eastAsia"/>
          </w:rPr>
          <w:t>】</w:t>
        </w:r>
        <w:r w:rsidRPr="00883F4B">
          <w:rPr>
            <w:rFonts w:hint="eastAsia"/>
          </w:rPr>
          <w:t>-</w:t>
        </w:r>
        <w:r w:rsidRPr="00883F4B">
          <w:rPr>
            <w:rFonts w:hint="eastAsia"/>
          </w:rPr>
          <w:t>【</w:t>
        </w:r>
        <w:r w:rsidRPr="00883F4B">
          <w:rPr>
            <w:rFonts w:hint="eastAsia"/>
          </w:rPr>
          <w:t>9</w:t>
        </w:r>
        <w:r w:rsidRPr="00883F4B">
          <w:rPr>
            <w:rFonts w:hint="eastAsia"/>
          </w:rPr>
          <w:t>】手动输入投注号码，</w:t>
        </w:r>
      </w:ins>
      <w:ins w:id="624" w:author="Microsoft" w:date="2016-01-11T14:43:00Z">
        <w:r w:rsidR="006A401B">
          <w:rPr>
            <w:rFonts w:hint="eastAsia"/>
          </w:rPr>
          <w:t>11</w:t>
        </w:r>
        <w:r w:rsidR="006A401B">
          <w:rPr>
            <w:rFonts w:hint="eastAsia"/>
          </w:rPr>
          <w:t>选</w:t>
        </w:r>
        <w:r w:rsidR="006A401B">
          <w:rPr>
            <w:rFonts w:hint="eastAsia"/>
          </w:rPr>
          <w:t>5</w:t>
        </w:r>
      </w:ins>
      <w:ins w:id="625" w:author="Microsoft" w:date="2016-01-11T13:58:00Z">
        <w:r>
          <w:t>游戏</w:t>
        </w:r>
        <w:r w:rsidRPr="00883F4B">
          <w:rPr>
            <w:rFonts w:hint="eastAsia"/>
          </w:rPr>
          <w:t>每个投注号码</w:t>
        </w:r>
        <w:del w:id="626" w:author="user" w:date="2016-02-24T14:27:00Z">
          <w:r w:rsidRPr="00883F4B" w:rsidDel="00346106">
            <w:rPr>
              <w:rFonts w:hint="eastAsia"/>
            </w:rPr>
            <w:delText>一</w:delText>
          </w:r>
        </w:del>
      </w:ins>
      <w:ins w:id="627" w:author="user" w:date="2016-02-24T14:27:00Z">
        <w:r w:rsidR="00346106">
          <w:rPr>
            <w:rFonts w:hint="eastAsia"/>
          </w:rPr>
          <w:t>两</w:t>
        </w:r>
      </w:ins>
      <w:ins w:id="628" w:author="Microsoft" w:date="2016-01-11T13:58:00Z">
        <w:r w:rsidRPr="00883F4B">
          <w:rPr>
            <w:rFonts w:hint="eastAsia"/>
          </w:rPr>
          <w:t>位，例如：</w:t>
        </w:r>
      </w:ins>
      <w:ins w:id="629" w:author="user" w:date="2016-02-24T14:27:00Z">
        <w:r w:rsidR="00346106">
          <w:rPr>
            <w:rFonts w:hint="eastAsia"/>
          </w:rPr>
          <w:t>投注“</w:t>
        </w:r>
      </w:ins>
      <w:ins w:id="630" w:author="user" w:date="2016-02-24T14:28:00Z">
        <w:r w:rsidR="00346106">
          <w:rPr>
            <w:rFonts w:hint="eastAsia"/>
          </w:rPr>
          <w:t>1</w:t>
        </w:r>
        <w:r w:rsidR="00346106">
          <w:rPr>
            <w:rFonts w:hint="eastAsia"/>
          </w:rPr>
          <w:t>”，</w:t>
        </w:r>
      </w:ins>
      <w:ins w:id="631" w:author="Microsoft" w:date="2016-01-11T13:58:00Z">
        <w:r w:rsidRPr="00883F4B">
          <w:rPr>
            <w:rFonts w:hint="eastAsia"/>
          </w:rPr>
          <w:t>输入投注号码为“</w:t>
        </w:r>
      </w:ins>
      <w:ins w:id="632" w:author="user" w:date="2016-02-24T14:27:00Z">
        <w:r w:rsidR="00346106">
          <w:rPr>
            <w:rFonts w:hint="eastAsia"/>
          </w:rPr>
          <w:t>0</w:t>
        </w:r>
      </w:ins>
      <w:ins w:id="633" w:author="Microsoft" w:date="2016-01-11T13:58:00Z">
        <w:r w:rsidRPr="00883F4B">
          <w:rPr>
            <w:rFonts w:hint="eastAsia"/>
          </w:rPr>
          <w:t>1</w:t>
        </w:r>
        <w:r w:rsidRPr="00883F4B">
          <w:rPr>
            <w:rFonts w:hint="eastAsia"/>
          </w:rPr>
          <w:t>”</w:t>
        </w:r>
        <w:r>
          <w:rPr>
            <w:rFonts w:hint="eastAsia"/>
          </w:rPr>
          <w:t>。</w:t>
        </w:r>
        <w:r w:rsidRPr="00883F4B">
          <w:t xml:space="preserve"> </w:t>
        </w:r>
      </w:ins>
      <w:ins w:id="634" w:author="Microsoft" w:date="2016-01-11T16:49:00Z">
        <w:r w:rsidR="00605D91">
          <w:t xml:space="preserve">   </w:t>
        </w:r>
      </w:ins>
    </w:p>
    <w:p w14:paraId="6E2AF71C" w14:textId="77777777" w:rsidR="00EA6903" w:rsidRPr="00883F4B" w:rsidRDefault="00EA6903" w:rsidP="00EA6903">
      <w:pPr>
        <w:rPr>
          <w:ins w:id="635" w:author="Microsoft" w:date="2016-01-11T13:58:00Z"/>
        </w:rPr>
      </w:pPr>
      <w:ins w:id="636" w:author="Microsoft" w:date="2016-01-11T13:58:00Z">
        <w:r>
          <w:rPr>
            <w:rFonts w:hint="eastAsia"/>
          </w:rPr>
          <w:t>不同的</w:t>
        </w:r>
        <w:r>
          <w:t>玩法</w:t>
        </w:r>
        <w:r>
          <w:rPr>
            <w:rFonts w:hint="eastAsia"/>
          </w:rPr>
          <w:t>有</w:t>
        </w:r>
        <w:r>
          <w:t>不同的投注规则</w:t>
        </w:r>
        <w:r>
          <w:rPr>
            <w:rFonts w:hint="eastAsia"/>
          </w:rPr>
          <w:t>。</w:t>
        </w:r>
      </w:ins>
    </w:p>
    <w:p w14:paraId="0156D10E" w14:textId="77777777" w:rsidR="00EA6903" w:rsidRPr="00883F4B" w:rsidRDefault="00EA6903">
      <w:pPr>
        <w:pStyle w:val="5"/>
        <w:rPr>
          <w:ins w:id="637" w:author="Microsoft" w:date="2016-01-11T13:58:00Z"/>
        </w:rPr>
      </w:pPr>
      <w:ins w:id="638" w:author="Microsoft" w:date="2016-01-11T13:58:00Z">
        <w:r w:rsidRPr="00883F4B">
          <w:rPr>
            <w:rFonts w:hint="eastAsia"/>
          </w:rPr>
          <w:t>退出</w:t>
        </w:r>
      </w:ins>
    </w:p>
    <w:p w14:paraId="5BE5DF81" w14:textId="3C867FF9" w:rsidR="002A7260" w:rsidRPr="006757B2" w:rsidRDefault="00EA6903">
      <w:pPr>
        <w:rPr>
          <w:ins w:id="639" w:author="Microsoft" w:date="2016-01-06T10:34:00Z"/>
        </w:rPr>
        <w:pPrChange w:id="640" w:author="Microsoft" w:date="2016-01-11T13:58:00Z">
          <w:pPr>
            <w:pStyle w:val="3"/>
          </w:pPr>
        </w:pPrChange>
      </w:pPr>
      <w:ins w:id="641" w:author="Microsoft" w:date="2016-01-11T13:58:00Z">
        <w:r w:rsidRPr="00883F4B">
          <w:rPr>
            <w:rFonts w:hint="eastAsia"/>
          </w:rPr>
          <w:t>没有弹出框或“提示取消”的情况下，按【退出】键，都会退回到</w:t>
        </w:r>
      </w:ins>
      <w:ins w:id="642" w:author="Microsoft" w:date="2016-01-18T16:56:00Z">
        <w:r w:rsidR="00727C42">
          <w:rPr>
            <w:rFonts w:hint="eastAsia"/>
          </w:rPr>
          <w:t>任选五</w:t>
        </w:r>
      </w:ins>
      <w:ins w:id="643" w:author="Microsoft" w:date="2016-01-11T13:58:00Z">
        <w:r w:rsidRPr="00883F4B">
          <w:rPr>
            <w:rFonts w:hint="eastAsia"/>
          </w:rPr>
          <w:t>单式投注页面。效果同初次进入游戏一致。</w:t>
        </w:r>
      </w:ins>
    </w:p>
    <w:p w14:paraId="7DAFFE16" w14:textId="7B27780B" w:rsidR="00522678" w:rsidRDefault="00522678">
      <w:pPr>
        <w:pStyle w:val="5"/>
        <w:rPr>
          <w:ins w:id="644" w:author="Microsoft" w:date="2016-01-12T14:34:00Z"/>
        </w:rPr>
      </w:pPr>
      <w:ins w:id="645" w:author="Microsoft" w:date="2016-01-12T14:34:00Z">
        <w:r>
          <w:rPr>
            <w:rFonts w:hint="eastAsia"/>
          </w:rPr>
          <w:t>游戏</w:t>
        </w:r>
        <w:r>
          <w:t>规则</w:t>
        </w:r>
      </w:ins>
    </w:p>
    <w:p w14:paraId="7821AD8C" w14:textId="69B671D7" w:rsidR="00522678" w:rsidRDefault="00522678" w:rsidP="00522678">
      <w:pPr>
        <w:rPr>
          <w:ins w:id="646" w:author="Microsoft" w:date="2016-01-12T14:34:00Z"/>
        </w:rPr>
      </w:pPr>
      <w:ins w:id="647" w:author="Microsoft" w:date="2016-01-12T14:34:00Z">
        <w:r>
          <w:rPr>
            <w:rFonts w:hint="eastAsia"/>
          </w:rPr>
          <w:t>选择</w:t>
        </w:r>
        <w:r>
          <w:rPr>
            <w:rFonts w:hint="eastAsia"/>
          </w:rPr>
          <w:t>F</w:t>
        </w:r>
        <w:del w:id="648" w:author="user" w:date="2016-02-23T15:15:00Z">
          <w:r w:rsidDel="0055218A">
            <w:rPr>
              <w:rFonts w:hint="eastAsia"/>
            </w:rPr>
            <w:delText>3</w:delText>
          </w:r>
        </w:del>
      </w:ins>
      <w:ins w:id="649" w:author="user" w:date="2016-04-08T14:26:00Z">
        <w:r w:rsidR="00E16425">
          <w:t>5</w:t>
        </w:r>
      </w:ins>
      <w:ins w:id="650" w:author="Microsoft" w:date="2016-01-12T14:34:00Z">
        <w:r>
          <w:rPr>
            <w:rFonts w:hint="eastAsia"/>
          </w:rPr>
          <w:t>进入</w:t>
        </w:r>
        <w:r>
          <w:t>11</w:t>
        </w:r>
        <w:r>
          <w:rPr>
            <w:rFonts w:hint="eastAsia"/>
          </w:rPr>
          <w:t>选</w:t>
        </w:r>
        <w:r>
          <w:rPr>
            <w:rFonts w:hint="eastAsia"/>
          </w:rPr>
          <w:t>5</w:t>
        </w:r>
        <w:r>
          <w:t>游戏</w:t>
        </w:r>
        <w:r w:rsidRPr="00883F4B">
          <w:rPr>
            <w:rFonts w:hint="eastAsia"/>
          </w:rPr>
          <w:t>，</w:t>
        </w:r>
        <w:r>
          <w:rPr>
            <w:rFonts w:hint="eastAsia"/>
          </w:rPr>
          <w:t>页面</w:t>
        </w:r>
        <w:r>
          <w:t>默认为</w:t>
        </w:r>
        <w:r>
          <w:rPr>
            <w:rFonts w:hint="eastAsia"/>
          </w:rPr>
          <w:t>任选</w:t>
        </w:r>
        <w:r>
          <w:t>五</w:t>
        </w:r>
        <w:r>
          <w:rPr>
            <w:rFonts w:hint="eastAsia"/>
          </w:rPr>
          <w:t>单式玩法</w:t>
        </w:r>
        <w:r>
          <w:t>投注界面；</w:t>
        </w:r>
        <w:r>
          <w:rPr>
            <w:rFonts w:hint="eastAsia"/>
          </w:rPr>
          <w:t>可</w:t>
        </w:r>
        <w:r>
          <w:t>通过键盘中</w:t>
        </w:r>
        <w:r>
          <w:rPr>
            <w:rFonts w:hint="eastAsia"/>
          </w:rPr>
          <w:t>【</w:t>
        </w:r>
        <w:r>
          <w:rPr>
            <w:rFonts w:hint="eastAsia"/>
          </w:rPr>
          <w:t>B1</w:t>
        </w:r>
        <w:r>
          <w:t>】</w:t>
        </w:r>
        <w:r>
          <w:rPr>
            <w:rFonts w:hint="eastAsia"/>
          </w:rPr>
          <w:t>—【</w:t>
        </w:r>
        <w:r>
          <w:rPr>
            <w:rFonts w:hint="eastAsia"/>
          </w:rPr>
          <w:t>B3</w:t>
        </w:r>
        <w:r>
          <w:t>】</w:t>
        </w:r>
        <w:r>
          <w:rPr>
            <w:rFonts w:hint="eastAsia"/>
          </w:rPr>
          <w:t>来切换</w:t>
        </w:r>
        <w:r>
          <w:t>游戏玩法</w:t>
        </w:r>
      </w:ins>
      <w:ins w:id="651" w:author="user" w:date="2016-02-24T14:30:00Z">
        <w:r w:rsidR="002B2762">
          <w:rPr>
            <w:rFonts w:hint="eastAsia"/>
          </w:rPr>
          <w:t>，【</w:t>
        </w:r>
        <w:r w:rsidR="002B2762">
          <w:rPr>
            <w:rFonts w:hint="eastAsia"/>
          </w:rPr>
          <w:t>B3</w:t>
        </w:r>
        <w:r w:rsidR="002B2762">
          <w:rPr>
            <w:rFonts w:hint="eastAsia"/>
          </w:rPr>
          <w:t>】</w:t>
        </w:r>
      </w:ins>
      <w:ins w:id="652" w:author="user" w:date="2016-02-24T14:31:00Z">
        <w:r w:rsidR="002B2762">
          <w:rPr>
            <w:rFonts w:hint="eastAsia"/>
          </w:rPr>
          <w:t>进入</w:t>
        </w:r>
      </w:ins>
      <w:ins w:id="653" w:author="user" w:date="2016-02-24T14:30:00Z">
        <w:r w:rsidR="002B2762">
          <w:rPr>
            <w:rFonts w:hint="eastAsia"/>
          </w:rPr>
          <w:t>任选玩法</w:t>
        </w:r>
      </w:ins>
      <w:ins w:id="654" w:author="user" w:date="2016-02-24T14:32:00Z">
        <w:r w:rsidR="002B2762">
          <w:rPr>
            <w:rFonts w:hint="eastAsia"/>
          </w:rPr>
          <w:t>菜单列表</w:t>
        </w:r>
      </w:ins>
      <w:ins w:id="655" w:author="user" w:date="2016-02-24T14:31:00Z">
        <w:r w:rsidR="002B2762">
          <w:rPr>
            <w:rFonts w:hint="eastAsia"/>
          </w:rPr>
          <w:t>、【</w:t>
        </w:r>
        <w:r w:rsidR="002B2762">
          <w:rPr>
            <w:rFonts w:hint="eastAsia"/>
          </w:rPr>
          <w:t>B2</w:t>
        </w:r>
        <w:r w:rsidR="002B2762">
          <w:rPr>
            <w:rFonts w:hint="eastAsia"/>
          </w:rPr>
          <w:t>】直选玩法</w:t>
        </w:r>
      </w:ins>
      <w:ins w:id="656" w:author="user" w:date="2016-02-24T14:33:00Z">
        <w:r w:rsidR="002B2762">
          <w:rPr>
            <w:rFonts w:hint="eastAsia"/>
          </w:rPr>
          <w:t>菜单列表</w:t>
        </w:r>
      </w:ins>
      <w:ins w:id="657" w:author="user" w:date="2016-02-24T14:31:00Z">
        <w:r w:rsidR="002B2762">
          <w:rPr>
            <w:rFonts w:hint="eastAsia"/>
          </w:rPr>
          <w:t>、【</w:t>
        </w:r>
        <w:r w:rsidR="002B2762">
          <w:rPr>
            <w:rFonts w:hint="eastAsia"/>
          </w:rPr>
          <w:t>B1</w:t>
        </w:r>
        <w:r w:rsidR="002B2762">
          <w:rPr>
            <w:rFonts w:hint="eastAsia"/>
          </w:rPr>
          <w:t>】组选玩法</w:t>
        </w:r>
      </w:ins>
      <w:ins w:id="658" w:author="user" w:date="2016-02-24T14:33:00Z">
        <w:r w:rsidR="002B2762">
          <w:rPr>
            <w:rFonts w:hint="eastAsia"/>
          </w:rPr>
          <w:t>菜单列表</w:t>
        </w:r>
      </w:ins>
      <w:ins w:id="659" w:author="Microsoft" w:date="2016-01-12T14:34:00Z">
        <w:r>
          <w:t>。</w:t>
        </w:r>
      </w:ins>
    </w:p>
    <w:p w14:paraId="3435343C" w14:textId="64AB53F0" w:rsidR="00522678" w:rsidRPr="00E56DA6" w:rsidRDefault="00522678">
      <w:pPr>
        <w:pStyle w:val="a0"/>
        <w:rPr>
          <w:ins w:id="660" w:author="Microsoft" w:date="2016-01-12T14:34:00Z"/>
        </w:rPr>
        <w:pPrChange w:id="661" w:author="Microsoft" w:date="2016-01-12T14:34:00Z">
          <w:pPr>
            <w:pStyle w:val="5"/>
          </w:pPr>
        </w:pPrChange>
      </w:pPr>
      <w:ins w:id="662" w:author="Microsoft" w:date="2016-01-12T14:34:00Z">
        <w:r>
          <w:rPr>
            <w:rFonts w:hint="eastAsia"/>
          </w:rPr>
          <w:t>进入游戏</w:t>
        </w:r>
        <w:r>
          <w:t>投注页面后，点击【</w:t>
        </w:r>
        <w:r>
          <w:rPr>
            <w:rFonts w:hint="eastAsia"/>
          </w:rPr>
          <w:t>A3</w:t>
        </w:r>
        <w:r>
          <w:t>】</w:t>
        </w:r>
        <w:r>
          <w:rPr>
            <w:rFonts w:hint="eastAsia"/>
          </w:rPr>
          <w:t>切换</w:t>
        </w:r>
        <w:r>
          <w:t>投注方式（</w:t>
        </w:r>
        <w:r>
          <w:rPr>
            <w:rFonts w:hint="eastAsia"/>
          </w:rPr>
          <w:t>复式</w:t>
        </w:r>
        <w:r>
          <w:t>、胆拖）</w:t>
        </w:r>
        <w:r>
          <w:rPr>
            <w:rFonts w:hint="eastAsia"/>
          </w:rPr>
          <w:t>；</w:t>
        </w:r>
      </w:ins>
    </w:p>
    <w:p w14:paraId="3A488A67" w14:textId="62171229" w:rsidR="002A7260" w:rsidRPr="006757B2" w:rsidRDefault="00522678">
      <w:pPr>
        <w:pStyle w:val="4"/>
        <w:rPr>
          <w:ins w:id="663" w:author="Microsoft" w:date="2016-01-06T10:34:00Z"/>
        </w:rPr>
      </w:pPr>
      <w:ins w:id="664" w:author="Microsoft" w:date="2016-01-12T14:37:00Z">
        <w:r>
          <w:rPr>
            <w:rFonts w:hint="eastAsia"/>
          </w:rPr>
          <w:t>任选</w:t>
        </w:r>
      </w:ins>
    </w:p>
    <w:p w14:paraId="162282D2" w14:textId="4588819F" w:rsidR="00522678" w:rsidRDefault="00522678">
      <w:pPr>
        <w:pStyle w:val="5"/>
        <w:rPr>
          <w:ins w:id="665" w:author="Microsoft" w:date="2016-01-12T14:35:00Z"/>
        </w:rPr>
        <w:pPrChange w:id="666" w:author="Microsoft" w:date="2016-01-13T13:24:00Z">
          <w:pPr>
            <w:pStyle w:val="4"/>
          </w:pPr>
        </w:pPrChange>
      </w:pPr>
      <w:ins w:id="667" w:author="Microsoft" w:date="2016-01-12T14:35:00Z">
        <w:r>
          <w:rPr>
            <w:rFonts w:hint="eastAsia"/>
          </w:rPr>
          <w:t>任选二</w:t>
        </w:r>
      </w:ins>
    </w:p>
    <w:p w14:paraId="1C8FD002" w14:textId="77777777" w:rsidR="006B2C47" w:rsidRPr="006B2C47" w:rsidRDefault="006B2C47" w:rsidP="00522678">
      <w:pPr>
        <w:pStyle w:val="a0"/>
        <w:rPr>
          <w:ins w:id="668" w:author="Microsoft" w:date="2016-01-12T16:37:00Z"/>
          <w:b/>
          <w:bCs/>
          <w:rPrChange w:id="669" w:author="Microsoft" w:date="2016-01-12T16:37:00Z">
            <w:rPr>
              <w:ins w:id="670" w:author="Microsoft" w:date="2016-01-12T16:37:00Z"/>
            </w:rPr>
          </w:rPrChange>
        </w:rPr>
      </w:pPr>
      <w:ins w:id="671" w:author="Microsoft" w:date="2016-01-12T16:37:00Z">
        <w:r w:rsidRPr="006B2C47">
          <w:rPr>
            <w:rFonts w:hint="eastAsia"/>
            <w:b/>
            <w:bCs/>
            <w:rPrChange w:id="672" w:author="Microsoft" w:date="2016-01-12T16:38:00Z">
              <w:rPr>
                <w:rFonts w:hint="eastAsia"/>
              </w:rPr>
            </w:rPrChange>
          </w:rPr>
          <w:t>单式</w:t>
        </w:r>
        <w:r w:rsidRPr="006B2C47">
          <w:rPr>
            <w:b/>
            <w:bCs/>
            <w:rPrChange w:id="673" w:author="Microsoft" w:date="2016-01-12T16:37:00Z">
              <w:rPr/>
            </w:rPrChange>
          </w:rPr>
          <w:t>：</w:t>
        </w:r>
      </w:ins>
    </w:p>
    <w:p w14:paraId="53B2931C" w14:textId="2FF50B38" w:rsidR="00522678" w:rsidRDefault="00522678" w:rsidP="00522678">
      <w:pPr>
        <w:pStyle w:val="a0"/>
        <w:rPr>
          <w:ins w:id="674" w:author="Microsoft" w:date="2016-01-12T14:35:00Z"/>
        </w:rPr>
      </w:pPr>
      <w:ins w:id="675" w:author="Microsoft" w:date="2016-01-12T14:35:00Z">
        <w:r>
          <w:rPr>
            <w:rFonts w:hint="eastAsia"/>
          </w:rPr>
          <w:t>按</w:t>
        </w:r>
        <w:r>
          <w:t>【</w:t>
        </w:r>
        <w:r>
          <w:rPr>
            <w:rFonts w:hint="eastAsia"/>
          </w:rPr>
          <w:t>F</w:t>
        </w:r>
        <w:del w:id="676" w:author="user" w:date="2016-02-23T15:15:00Z">
          <w:r w:rsidDel="0055218A">
            <w:rPr>
              <w:rFonts w:hint="eastAsia"/>
            </w:rPr>
            <w:delText>3</w:delText>
          </w:r>
        </w:del>
      </w:ins>
      <w:ins w:id="677" w:author="user" w:date="2016-04-08T14:26:00Z">
        <w:r w:rsidR="00E16425">
          <w:t>5</w:t>
        </w:r>
      </w:ins>
      <w:ins w:id="678" w:author="Microsoft" w:date="2016-01-12T14:35:00Z">
        <w:r>
          <w:t>】</w:t>
        </w:r>
        <w:r>
          <w:rPr>
            <w:rFonts w:hint="eastAsia"/>
          </w:rPr>
          <w:t>进入11选5游戏</w:t>
        </w:r>
        <w:r>
          <w:t>投注页面</w:t>
        </w:r>
        <w:r>
          <w:rPr>
            <w:rFonts w:hint="eastAsia"/>
          </w:rPr>
          <w:t>，</w:t>
        </w:r>
        <w:r>
          <w:t>进入后默认页面为</w:t>
        </w:r>
        <w:r>
          <w:rPr>
            <w:rFonts w:hint="eastAsia"/>
          </w:rPr>
          <w:t>任选</w:t>
        </w:r>
        <w:r>
          <w:t>五单式投注页面</w:t>
        </w:r>
        <w:r>
          <w:rPr>
            <w:rFonts w:hint="eastAsia"/>
          </w:rPr>
          <w:t>；</w:t>
        </w:r>
        <w:r>
          <w:t>再按【</w:t>
        </w:r>
        <w:r>
          <w:rPr>
            <w:rFonts w:hint="eastAsia"/>
          </w:rPr>
          <w:t>B3</w:t>
        </w:r>
        <w:r>
          <w:t>】</w:t>
        </w:r>
        <w:r>
          <w:rPr>
            <w:rFonts w:hint="eastAsia"/>
          </w:rPr>
          <w:t>键</w:t>
        </w:r>
        <w:r>
          <w:t>进入</w:t>
        </w:r>
      </w:ins>
      <w:ins w:id="679" w:author="Microsoft" w:date="2016-01-12T14:37:00Z">
        <w:r>
          <w:rPr>
            <w:rFonts w:hint="eastAsia"/>
          </w:rPr>
          <w:t>任选</w:t>
        </w:r>
      </w:ins>
      <w:ins w:id="680" w:author="Microsoft" w:date="2016-01-12T14:35:00Z">
        <w:r>
          <w:t>玩法</w:t>
        </w:r>
        <w:r>
          <w:rPr>
            <w:rFonts w:hint="eastAsia"/>
          </w:rPr>
          <w:t>菜单</w:t>
        </w:r>
        <w:r>
          <w:t>列表</w:t>
        </w:r>
        <w:r>
          <w:rPr>
            <w:rFonts w:hint="eastAsia"/>
          </w:rPr>
          <w:t>，选择</w:t>
        </w:r>
        <w:r>
          <w:t>[1]</w:t>
        </w:r>
        <w:r>
          <w:rPr>
            <w:rFonts w:hint="eastAsia"/>
          </w:rPr>
          <w:t>进入</w:t>
        </w:r>
      </w:ins>
      <w:ins w:id="681" w:author="Microsoft" w:date="2016-01-12T14:38:00Z">
        <w:r>
          <w:rPr>
            <w:rFonts w:hint="eastAsia"/>
          </w:rPr>
          <w:t>任选</w:t>
        </w:r>
        <w:r>
          <w:t>二</w:t>
        </w:r>
      </w:ins>
      <w:ins w:id="682" w:author="Microsoft" w:date="2016-01-12T14:35:00Z">
        <w:r>
          <w:rPr>
            <w:rFonts w:hint="eastAsia"/>
          </w:rPr>
          <w:t>投注</w:t>
        </w:r>
        <w:r>
          <w:t>页面；</w:t>
        </w:r>
      </w:ins>
    </w:p>
    <w:p w14:paraId="04C26E38" w14:textId="06C52B26" w:rsidR="00522678" w:rsidRPr="00883F4B" w:rsidRDefault="00522678" w:rsidP="00522678">
      <w:pPr>
        <w:pStyle w:val="a0"/>
        <w:rPr>
          <w:ins w:id="683" w:author="Microsoft" w:date="2016-01-12T14:35:00Z"/>
        </w:rPr>
      </w:pPr>
      <w:ins w:id="684" w:author="Microsoft" w:date="2016-01-12T14:38:00Z">
        <w:r>
          <w:rPr>
            <w:rFonts w:hint="eastAsia"/>
          </w:rPr>
          <w:t>任选</w:t>
        </w:r>
        <w:r>
          <w:t>二</w:t>
        </w:r>
      </w:ins>
      <w:ins w:id="685" w:author="Microsoft" w:date="2016-01-12T14:35:00Z">
        <w:r>
          <w:rPr>
            <w:rFonts w:hint="eastAsia"/>
          </w:rPr>
          <w:t>由</w:t>
        </w:r>
      </w:ins>
      <w:ins w:id="686" w:author="user" w:date="2016-02-24T14:34:00Z">
        <w:r w:rsidR="002B2762">
          <w:rPr>
            <w:rFonts w:hint="eastAsia"/>
          </w:rPr>
          <w:t>0</w:t>
        </w:r>
      </w:ins>
      <w:ins w:id="687" w:author="Microsoft" w:date="2016-01-12T14:35:00Z">
        <w:r>
          <w:rPr>
            <w:rFonts w:hint="eastAsia"/>
          </w:rPr>
          <w:t>1</w:t>
        </w:r>
      </w:ins>
      <w:ins w:id="688" w:author="Microsoft" w:date="2016-01-12T14:38:00Z">
        <w:r>
          <w:t>-11</w:t>
        </w:r>
      </w:ins>
      <w:ins w:id="689" w:author="Microsoft" w:date="2016-01-12T14:35:00Z">
        <w:r>
          <w:rPr>
            <w:rFonts w:hint="eastAsia"/>
          </w:rPr>
          <w:t>数字</w:t>
        </w:r>
        <w:r>
          <w:t>中</w:t>
        </w:r>
        <w:r>
          <w:rPr>
            <w:rFonts w:hint="eastAsia"/>
          </w:rPr>
          <w:t>选择2</w:t>
        </w:r>
        <w:r>
          <w:t>个</w:t>
        </w:r>
        <w:r>
          <w:rPr>
            <w:rFonts w:hint="eastAsia"/>
          </w:rPr>
          <w:t>数字，</w:t>
        </w:r>
      </w:ins>
      <w:ins w:id="690" w:author="Microsoft" w:date="2016-01-12T14:40:00Z">
        <w:r w:rsidR="007B02AA">
          <w:rPr>
            <w:rFonts w:hint="eastAsia"/>
          </w:rPr>
          <w:t>组成一注</w:t>
        </w:r>
        <w:r w:rsidR="007B02AA">
          <w:t>投注号码，</w:t>
        </w:r>
      </w:ins>
      <w:ins w:id="691" w:author="Microsoft" w:date="2016-01-12T14:35:00Z">
        <w:r>
          <w:rPr>
            <w:rFonts w:hint="eastAsia"/>
          </w:rPr>
          <w:t>投注</w:t>
        </w:r>
        <w:r>
          <w:t>号码与开奖号码</w:t>
        </w:r>
      </w:ins>
      <w:ins w:id="692" w:author="Microsoft" w:date="2016-01-12T14:41:00Z">
        <w:r w:rsidR="007B02AA">
          <w:rPr>
            <w:rFonts w:hint="eastAsia"/>
          </w:rPr>
          <w:t>中</w:t>
        </w:r>
        <w:r w:rsidR="007B02AA">
          <w:t>的任意两位</w:t>
        </w:r>
      </w:ins>
      <w:ins w:id="693" w:author="Microsoft" w:date="2016-01-12T15:55:00Z">
        <w:r w:rsidR="00F76BEB">
          <w:rPr>
            <w:rFonts w:hint="eastAsia"/>
          </w:rPr>
          <w:t>数字</w:t>
        </w:r>
      </w:ins>
      <w:ins w:id="694" w:author="Microsoft" w:date="2016-01-12T14:35:00Z">
        <w:r>
          <w:t>相符，</w:t>
        </w:r>
        <w:r w:rsidRPr="00883F4B">
          <w:rPr>
            <w:rFonts w:hint="eastAsia"/>
          </w:rPr>
          <w:t>即中奖，</w:t>
        </w:r>
        <w:r>
          <w:rPr>
            <w:rFonts w:hint="eastAsia"/>
          </w:rPr>
          <w:t>奖金参见奖级</w:t>
        </w:r>
        <w:r>
          <w:t>表</w:t>
        </w:r>
        <w:r w:rsidRPr="00883F4B">
          <w:rPr>
            <w:rFonts w:hint="eastAsia"/>
          </w:rPr>
          <w:t>。</w:t>
        </w:r>
      </w:ins>
      <w:r w:rsidR="00415396" w:rsidRPr="00B75750">
        <w:rPr>
          <w:rFonts w:hint="eastAsia"/>
        </w:rPr>
        <w:t>例如：投注</w:t>
      </w:r>
      <w:r w:rsidR="00415396" w:rsidRPr="00B75750">
        <w:t>03,07</w:t>
      </w:r>
      <w:r w:rsidR="00415396">
        <w:rPr>
          <w:rFonts w:hint="eastAsia"/>
        </w:rPr>
        <w:t>；</w:t>
      </w:r>
      <w:r w:rsidR="00415396" w:rsidRPr="00B75750">
        <w:rPr>
          <w:rFonts w:hint="eastAsia"/>
        </w:rPr>
        <w:t>开奖号码中含有</w:t>
      </w:r>
      <w:r w:rsidR="00415396" w:rsidRPr="00B75750">
        <w:t>03</w:t>
      </w:r>
      <w:r w:rsidR="00415396" w:rsidRPr="00B75750">
        <w:rPr>
          <w:rFonts w:hint="eastAsia"/>
        </w:rPr>
        <w:t>，</w:t>
      </w:r>
      <w:r w:rsidR="00415396" w:rsidRPr="00B75750">
        <w:t>07</w:t>
      </w:r>
      <w:r w:rsidR="00415396" w:rsidRPr="00B75750">
        <w:rPr>
          <w:rFonts w:hint="eastAsia"/>
        </w:rPr>
        <w:t>即中奖。</w:t>
      </w:r>
    </w:p>
    <w:p w14:paraId="320B140A" w14:textId="77777777" w:rsidR="00522678" w:rsidRPr="00883F4B" w:rsidRDefault="00522678" w:rsidP="00522678">
      <w:pPr>
        <w:rPr>
          <w:ins w:id="695" w:author="Microsoft" w:date="2016-01-12T14:35:00Z"/>
          <w:rFonts w:ascii="宋体" w:hAnsi="宋体"/>
          <w:szCs w:val="21"/>
        </w:rPr>
      </w:pPr>
      <w:ins w:id="696" w:author="Microsoft" w:date="2016-01-12T14:35:00Z">
        <w:r w:rsidRPr="00883F4B">
          <w:rPr>
            <w:rFonts w:ascii="宋体" w:hAnsi="宋体" w:hint="eastAsia"/>
            <w:szCs w:val="21"/>
          </w:rPr>
          <w:t>1．投注页面显示</w:t>
        </w:r>
        <w:r>
          <w:rPr>
            <w:rFonts w:ascii="宋体" w:hAnsi="宋体"/>
            <w:szCs w:val="21"/>
          </w:rPr>
          <w:t>5</w:t>
        </w:r>
        <w:r>
          <w:rPr>
            <w:rFonts w:ascii="宋体" w:hAnsi="宋体" w:hint="eastAsia"/>
            <w:szCs w:val="21"/>
          </w:rPr>
          <w:t>个投注行</w:t>
        </w:r>
        <w:r>
          <w:rPr>
            <w:rFonts w:ascii="宋体" w:hAnsi="宋体"/>
            <w:szCs w:val="21"/>
          </w:rPr>
          <w:t>。</w:t>
        </w:r>
      </w:ins>
    </w:p>
    <w:p w14:paraId="6E0C9839" w14:textId="33AB277F" w:rsidR="00522678" w:rsidRPr="00883F4B" w:rsidRDefault="00522678" w:rsidP="00522678">
      <w:pPr>
        <w:rPr>
          <w:ins w:id="697" w:author="Microsoft" w:date="2016-01-12T14:35:00Z"/>
          <w:rFonts w:ascii="宋体" w:hAnsi="宋体"/>
          <w:szCs w:val="21"/>
        </w:rPr>
      </w:pPr>
      <w:ins w:id="698" w:author="Microsoft" w:date="2016-01-12T14:35:00Z">
        <w:r w:rsidRPr="00883F4B">
          <w:rPr>
            <w:rFonts w:ascii="宋体" w:hAnsi="宋体" w:hint="eastAsia"/>
            <w:szCs w:val="21"/>
          </w:rPr>
          <w:t>2</w:t>
        </w:r>
        <w:r>
          <w:rPr>
            <w:rFonts w:ascii="宋体" w:hAnsi="宋体" w:hint="eastAsia"/>
            <w:szCs w:val="21"/>
          </w:rPr>
          <w:t>．从</w:t>
        </w:r>
      </w:ins>
      <w:ins w:id="699" w:author="user" w:date="2016-02-24T14:34:00Z">
        <w:r w:rsidR="002B2762">
          <w:rPr>
            <w:rFonts w:ascii="宋体" w:hAnsi="宋体" w:hint="eastAsia"/>
            <w:szCs w:val="21"/>
          </w:rPr>
          <w:t>0</w:t>
        </w:r>
      </w:ins>
      <w:ins w:id="700" w:author="Microsoft" w:date="2016-01-12T14:35:00Z">
        <w:r w:rsidR="007B02AA">
          <w:rPr>
            <w:rFonts w:ascii="宋体" w:hAnsi="宋体"/>
            <w:szCs w:val="21"/>
          </w:rPr>
          <w:t>1</w:t>
        </w:r>
      </w:ins>
      <w:ins w:id="701" w:author="Microsoft" w:date="2016-01-12T14:44:00Z">
        <w:r w:rsidR="007B02AA">
          <w:rPr>
            <w:rFonts w:ascii="宋体" w:hAnsi="宋体"/>
            <w:szCs w:val="21"/>
          </w:rPr>
          <w:t>-11</w:t>
        </w:r>
      </w:ins>
      <w:ins w:id="702" w:author="Microsoft" w:date="2016-01-12T14:35:00Z">
        <w:del w:id="703" w:author="user" w:date="2016-02-24T14:34:00Z">
          <w:r w:rsidDel="002B2762">
            <w:rPr>
              <w:rFonts w:ascii="宋体" w:hAnsi="宋体" w:hint="eastAsia"/>
              <w:szCs w:val="21"/>
            </w:rPr>
            <w:delText>个</w:delText>
          </w:r>
        </w:del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中</w:t>
        </w:r>
        <w:r>
          <w:rPr>
            <w:rFonts w:ascii="宋体" w:hAnsi="宋体" w:hint="eastAsia"/>
            <w:szCs w:val="21"/>
          </w:rPr>
          <w:t>选</w:t>
        </w:r>
        <w:r>
          <w:rPr>
            <w:rFonts w:ascii="宋体" w:hAnsi="宋体"/>
            <w:szCs w:val="21"/>
          </w:rPr>
          <w:t>择</w:t>
        </w:r>
        <w:r w:rsidR="007B02AA">
          <w:rPr>
            <w:rFonts w:ascii="宋体" w:hAnsi="宋体"/>
            <w:szCs w:val="21"/>
          </w:rPr>
          <w:t>2</w:t>
        </w:r>
        <w:r>
          <w:rPr>
            <w:rFonts w:ascii="宋体" w:hAnsi="宋体"/>
            <w:szCs w:val="21"/>
          </w:rPr>
          <w:t>个</w:t>
        </w:r>
        <w:r>
          <w:rPr>
            <w:rFonts w:ascii="宋体" w:hAnsi="宋体" w:hint="eastAsia"/>
            <w:szCs w:val="21"/>
          </w:rPr>
          <w:t>数字</w:t>
        </w:r>
        <w:del w:id="704" w:author="user" w:date="2016-02-24T14:34:00Z">
          <w:r w:rsidDel="002B2762">
            <w:rPr>
              <w:rFonts w:ascii="宋体" w:hAnsi="宋体"/>
              <w:szCs w:val="21"/>
            </w:rPr>
            <w:delText>的</w:delText>
          </w:r>
        </w:del>
        <w:r>
          <w:rPr>
            <w:rFonts w:ascii="宋体" w:hAnsi="宋体" w:hint="eastAsia"/>
            <w:szCs w:val="21"/>
          </w:rPr>
          <w:t>填写</w:t>
        </w:r>
        <w:r>
          <w:rPr>
            <w:rFonts w:ascii="宋体" w:hAnsi="宋体"/>
            <w:szCs w:val="21"/>
          </w:rPr>
          <w:t>到投注行上，</w:t>
        </w:r>
        <w:r>
          <w:rPr>
            <w:rFonts w:ascii="宋体" w:hAnsi="宋体" w:hint="eastAsia"/>
            <w:szCs w:val="21"/>
          </w:rPr>
          <w:t>这个</w:t>
        </w:r>
        <w:r>
          <w:rPr>
            <w:rFonts w:ascii="宋体" w:hAnsi="宋体"/>
            <w:szCs w:val="21"/>
          </w:rPr>
          <w:t>完整</w:t>
        </w:r>
        <w:r>
          <w:rPr>
            <w:rFonts w:ascii="宋体" w:hAnsi="宋体" w:hint="eastAsia"/>
            <w:szCs w:val="21"/>
          </w:rPr>
          <w:t>的</w:t>
        </w:r>
        <w:r>
          <w:rPr>
            <w:rFonts w:ascii="宋体" w:hAnsi="宋体"/>
            <w:szCs w:val="21"/>
          </w:rPr>
          <w:t>投注行</w:t>
        </w:r>
        <w:r>
          <w:rPr>
            <w:rFonts w:ascii="宋体" w:hAnsi="宋体" w:hint="eastAsia"/>
            <w:szCs w:val="21"/>
          </w:rPr>
          <w:t>可以</w:t>
        </w:r>
        <w:r>
          <w:rPr>
            <w:rFonts w:ascii="宋体" w:hAnsi="宋体"/>
            <w:szCs w:val="21"/>
          </w:rPr>
          <w:t>在</w:t>
        </w:r>
        <w:r>
          <w:rPr>
            <w:rFonts w:ascii="宋体" w:hAnsi="宋体" w:hint="eastAsia"/>
            <w:szCs w:val="21"/>
          </w:rPr>
          <w:t>1</w:t>
        </w:r>
        <w:r>
          <w:rPr>
            <w:rFonts w:ascii="宋体" w:hAnsi="宋体"/>
            <w:szCs w:val="21"/>
          </w:rPr>
          <w:t>-5</w:t>
        </w:r>
        <w:r>
          <w:rPr>
            <w:rFonts w:ascii="宋体" w:hAnsi="宋体" w:hint="eastAsia"/>
            <w:szCs w:val="21"/>
          </w:rPr>
          <w:t>行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任意</w:t>
        </w:r>
        <w:r>
          <w:rPr>
            <w:rFonts w:ascii="宋体" w:hAnsi="宋体"/>
            <w:szCs w:val="21"/>
          </w:rPr>
          <w:t>一行。</w:t>
        </w:r>
        <w:r w:rsidRPr="00883F4B">
          <w:rPr>
            <w:rFonts w:ascii="宋体" w:hAnsi="宋体" w:hint="eastAsia"/>
            <w:szCs w:val="21"/>
          </w:rPr>
          <w:t xml:space="preserve"> </w:t>
        </w:r>
      </w:ins>
    </w:p>
    <w:p w14:paraId="7438C5AE" w14:textId="38DDD333" w:rsidR="00522678" w:rsidRDefault="00522678" w:rsidP="00522678">
      <w:pPr>
        <w:rPr>
          <w:ins w:id="705" w:author="Microsoft" w:date="2016-01-12T14:35:00Z"/>
          <w:rFonts w:ascii="宋体" w:hAnsi="宋体"/>
          <w:szCs w:val="21"/>
        </w:rPr>
      </w:pPr>
      <w:ins w:id="706" w:author="Microsoft" w:date="2016-01-12T14:35:00Z">
        <w:r w:rsidRPr="00883F4B">
          <w:rPr>
            <w:rFonts w:ascii="宋体" w:hAnsi="宋体" w:hint="eastAsia"/>
            <w:szCs w:val="21"/>
          </w:rPr>
          <w:t>4．</w:t>
        </w:r>
        <w:r>
          <w:rPr>
            <w:rFonts w:ascii="宋体" w:hAnsi="宋体" w:hint="eastAsia"/>
            <w:szCs w:val="21"/>
          </w:rPr>
          <w:t>每行</w:t>
        </w:r>
        <w:r w:rsidR="007B02AA">
          <w:rPr>
            <w:rFonts w:ascii="宋体" w:hAnsi="宋体"/>
            <w:szCs w:val="21"/>
          </w:rPr>
          <w:t>2</w:t>
        </w:r>
        <w:r>
          <w:rPr>
            <w:rFonts w:ascii="宋体" w:hAnsi="宋体"/>
            <w:szCs w:val="21"/>
          </w:rPr>
          <w:t>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，</w:t>
        </w:r>
        <w:r>
          <w:rPr>
            <w:rFonts w:ascii="宋体" w:hAnsi="宋体" w:hint="eastAsia"/>
            <w:szCs w:val="21"/>
          </w:rPr>
          <w:t>单注金额</w:t>
        </w:r>
        <w:r>
          <w:rPr>
            <w:rFonts w:ascii="宋体" w:hAnsi="宋体"/>
            <w:szCs w:val="21"/>
          </w:rPr>
          <w:t>1000</w:t>
        </w:r>
        <w:r>
          <w:rPr>
            <w:rFonts w:ascii="宋体" w:hAnsi="宋体" w:hint="eastAsia"/>
            <w:szCs w:val="21"/>
          </w:rPr>
          <w:t>瑞尔</w:t>
        </w:r>
        <w:r w:rsidRPr="00883F4B">
          <w:rPr>
            <w:rFonts w:ascii="宋体" w:hAnsi="宋体" w:hint="eastAsia"/>
            <w:szCs w:val="21"/>
          </w:rPr>
          <w:t>。</w:t>
        </w:r>
      </w:ins>
    </w:p>
    <w:p w14:paraId="20E19744" w14:textId="41049188" w:rsidR="00522678" w:rsidRDefault="00522678">
      <w:pPr>
        <w:pStyle w:val="a0"/>
        <w:rPr>
          <w:ins w:id="707" w:author="Microsoft" w:date="2016-01-12T16:33:00Z"/>
        </w:rPr>
        <w:pPrChange w:id="708" w:author="Microsoft" w:date="2016-01-12T14:35:00Z">
          <w:pPr>
            <w:pStyle w:val="4"/>
          </w:pPr>
        </w:pPrChange>
      </w:pPr>
      <w:ins w:id="709" w:author="Microsoft" w:date="2016-01-12T14:35:00Z">
        <w:r>
          <w:t>5</w:t>
        </w:r>
        <w:r>
          <w:rPr>
            <w:rFonts w:hint="eastAsia"/>
          </w:rPr>
          <w:t>．选择</w:t>
        </w:r>
        <w:r>
          <w:t>完成后，进行</w:t>
        </w:r>
        <w:r>
          <w:rPr>
            <w:rFonts w:hint="eastAsia"/>
          </w:rPr>
          <w:t>提交</w:t>
        </w:r>
        <w:r>
          <w:t>出票</w:t>
        </w:r>
        <w:r>
          <w:rPr>
            <w:rFonts w:hint="eastAsia"/>
          </w:rPr>
          <w:t>。</w:t>
        </w:r>
      </w:ins>
    </w:p>
    <w:p w14:paraId="65F91694" w14:textId="0B511268" w:rsidR="006B2C47" w:rsidRPr="006B2C47" w:rsidRDefault="006B2C47">
      <w:pPr>
        <w:pStyle w:val="a0"/>
        <w:rPr>
          <w:ins w:id="710" w:author="Microsoft" w:date="2016-01-12T16:38:00Z"/>
          <w:b/>
          <w:rPrChange w:id="711" w:author="Microsoft" w:date="2016-01-12T16:38:00Z">
            <w:rPr>
              <w:ins w:id="712" w:author="Microsoft" w:date="2016-01-12T16:38:00Z"/>
              <w:b w:val="0"/>
              <w:bCs/>
            </w:rPr>
          </w:rPrChange>
        </w:rPr>
        <w:pPrChange w:id="713" w:author="Microsoft" w:date="2016-01-12T14:35:00Z">
          <w:pPr>
            <w:pStyle w:val="4"/>
          </w:pPr>
        </w:pPrChange>
      </w:pPr>
      <w:ins w:id="714" w:author="Microsoft" w:date="2016-01-12T16:38:00Z">
        <w:r>
          <w:rPr>
            <w:rFonts w:hint="eastAsia"/>
          </w:rPr>
          <w:t>按【A</w:t>
        </w:r>
      </w:ins>
      <w:r w:rsidR="00CA2A48">
        <w:t>1</w:t>
      </w:r>
      <w:ins w:id="715" w:author="Microsoft" w:date="2016-01-12T16:38:00Z">
        <w:r>
          <w:rPr>
            <w:rFonts w:hint="eastAsia"/>
          </w:rPr>
          <w:t>】</w:t>
        </w:r>
      </w:ins>
      <w:ins w:id="716" w:author="Microsoft" w:date="2016-01-12T16:39:00Z">
        <w:r>
          <w:rPr>
            <w:rFonts w:hint="eastAsia"/>
          </w:rPr>
          <w:t>切换</w:t>
        </w:r>
        <w:r>
          <w:t>至复式</w:t>
        </w:r>
        <w:r>
          <w:rPr>
            <w:rFonts w:hint="eastAsia"/>
          </w:rPr>
          <w:t>投注</w:t>
        </w:r>
        <w:r>
          <w:t>页面：</w:t>
        </w:r>
      </w:ins>
    </w:p>
    <w:p w14:paraId="676759BA" w14:textId="34E420D1" w:rsidR="006B2C47" w:rsidRDefault="006B2C47">
      <w:pPr>
        <w:pStyle w:val="a0"/>
        <w:rPr>
          <w:ins w:id="717" w:author="Microsoft" w:date="2016-01-12T16:39:00Z"/>
        </w:rPr>
        <w:pPrChange w:id="718" w:author="Microsoft" w:date="2016-01-12T14:35:00Z">
          <w:pPr>
            <w:pStyle w:val="4"/>
          </w:pPr>
        </w:pPrChange>
      </w:pPr>
      <w:ins w:id="719" w:author="Microsoft" w:date="2016-01-12T16:33:00Z">
        <w:r w:rsidRPr="006B2C47">
          <w:rPr>
            <w:rFonts w:hint="eastAsia"/>
            <w:b/>
            <w:bCs/>
            <w:rPrChange w:id="720" w:author="Microsoft" w:date="2016-01-12T16:37:00Z">
              <w:rPr>
                <w:rFonts w:hint="eastAsia"/>
              </w:rPr>
            </w:rPrChange>
          </w:rPr>
          <w:t>复式</w:t>
        </w:r>
        <w:r>
          <w:t>：</w:t>
        </w:r>
      </w:ins>
      <w:ins w:id="721" w:author="Microsoft" w:date="2016-01-12T16:34:00Z">
        <w:r>
          <w:rPr>
            <w:rFonts w:hint="eastAsia"/>
          </w:rPr>
          <w:t>11个</w:t>
        </w:r>
        <w:r>
          <w:t>数字中选择</w:t>
        </w:r>
      </w:ins>
      <w:ins w:id="722" w:author="Microsoft" w:date="2016-01-12T16:35:00Z">
        <w:r>
          <w:rPr>
            <w:rFonts w:hint="eastAsia"/>
          </w:rPr>
          <w:t>大于</w:t>
        </w:r>
        <w:r>
          <w:t>2</w:t>
        </w:r>
      </w:ins>
      <w:ins w:id="723" w:author="Microsoft" w:date="2016-01-12T16:34:00Z">
        <w:r>
          <w:rPr>
            <w:rFonts w:hint="eastAsia"/>
          </w:rPr>
          <w:t>个</w:t>
        </w:r>
      </w:ins>
      <w:ins w:id="724" w:author="Microsoft" w:date="2016-01-12T16:35:00Z">
        <w:r>
          <w:rPr>
            <w:rFonts w:hint="eastAsia"/>
          </w:rPr>
          <w:t>且</w:t>
        </w:r>
      </w:ins>
      <w:ins w:id="725" w:author="Microsoft" w:date="2016-01-12T16:34:00Z">
        <w:r>
          <w:rPr>
            <w:rFonts w:hint="eastAsia"/>
          </w:rPr>
          <w:t>小于</w:t>
        </w:r>
        <w:r>
          <w:t>等于</w:t>
        </w:r>
        <w:r>
          <w:rPr>
            <w:rFonts w:hint="eastAsia"/>
          </w:rPr>
          <w:t>11</w:t>
        </w:r>
      </w:ins>
      <w:ins w:id="726" w:author="Microsoft" w:date="2016-01-12T16:36:00Z">
        <w:r>
          <w:rPr>
            <w:rFonts w:hint="eastAsia"/>
          </w:rPr>
          <w:t>个</w:t>
        </w:r>
      </w:ins>
      <w:ins w:id="727" w:author="user" w:date="2016-02-24T14:35:00Z">
        <w:r w:rsidR="002B2762">
          <w:rPr>
            <w:rFonts w:hint="eastAsia"/>
          </w:rPr>
          <w:t>数</w:t>
        </w:r>
      </w:ins>
      <w:ins w:id="728" w:author="Microsoft" w:date="2016-01-12T16:34:00Z">
        <w:r>
          <w:rPr>
            <w:rFonts w:hint="eastAsia"/>
          </w:rPr>
          <w:t>进行</w:t>
        </w:r>
        <w:r>
          <w:t>投注</w:t>
        </w:r>
        <w:r>
          <w:rPr>
            <w:rFonts w:hint="eastAsia"/>
          </w:rPr>
          <w:t>；</w:t>
        </w:r>
      </w:ins>
    </w:p>
    <w:p w14:paraId="6349C633" w14:textId="79407A7C" w:rsidR="006B2C47" w:rsidRDefault="006B2C47">
      <w:pPr>
        <w:pStyle w:val="a0"/>
        <w:rPr>
          <w:ins w:id="729" w:author="Microsoft" w:date="2016-01-12T16:36:00Z"/>
        </w:rPr>
        <w:pPrChange w:id="730" w:author="Microsoft" w:date="2016-01-12T14:35:00Z">
          <w:pPr>
            <w:pStyle w:val="4"/>
          </w:pPr>
        </w:pPrChange>
      </w:pPr>
      <w:ins w:id="731" w:author="Microsoft" w:date="2016-01-12T16:39:00Z">
        <w:r>
          <w:rPr>
            <w:rFonts w:hint="eastAsia"/>
          </w:rPr>
          <w:t>按【A</w:t>
        </w:r>
      </w:ins>
      <w:r w:rsidR="00CA2A48">
        <w:t>1</w:t>
      </w:r>
      <w:ins w:id="732" w:author="Microsoft" w:date="2016-01-12T16:39:00Z">
        <w:r>
          <w:t>】</w:t>
        </w:r>
        <w:r>
          <w:rPr>
            <w:rFonts w:hint="eastAsia"/>
          </w:rPr>
          <w:t>-</w:t>
        </w:r>
        <w:r>
          <w:t>【</w:t>
        </w:r>
        <w:r>
          <w:rPr>
            <w:rFonts w:hint="eastAsia"/>
          </w:rPr>
          <w:t>A</w:t>
        </w:r>
      </w:ins>
      <w:r w:rsidR="00CA2A48">
        <w:t>1</w:t>
      </w:r>
      <w:ins w:id="733" w:author="Microsoft" w:date="2016-01-12T16:39:00Z">
        <w:r>
          <w:t>】</w:t>
        </w:r>
        <w:r>
          <w:rPr>
            <w:rFonts w:hint="eastAsia"/>
          </w:rPr>
          <w:t>切换</w:t>
        </w:r>
        <w:proofErr w:type="gramStart"/>
        <w:r>
          <w:t>至胆拖投注</w:t>
        </w:r>
        <w:proofErr w:type="gramEnd"/>
        <w:r>
          <w:t>页面：</w:t>
        </w:r>
      </w:ins>
    </w:p>
    <w:p w14:paraId="6802EF25" w14:textId="2DD867B0" w:rsidR="006B2C47" w:rsidRDefault="006B2C47">
      <w:pPr>
        <w:pStyle w:val="a0"/>
        <w:rPr>
          <w:ins w:id="734" w:author="user" w:date="2016-02-24T14:51:00Z"/>
        </w:rPr>
        <w:pPrChange w:id="735" w:author="Microsoft" w:date="2016-01-12T14:35:00Z">
          <w:pPr>
            <w:pStyle w:val="4"/>
          </w:pPr>
        </w:pPrChange>
      </w:pPr>
      <w:ins w:id="736" w:author="Microsoft" w:date="2016-01-12T16:36:00Z">
        <w:r w:rsidRPr="006B2C47">
          <w:rPr>
            <w:rFonts w:hint="eastAsia"/>
            <w:b/>
            <w:bCs/>
            <w:rPrChange w:id="737" w:author="Microsoft" w:date="2016-01-12T16:37:00Z">
              <w:rPr>
                <w:rFonts w:hint="eastAsia"/>
              </w:rPr>
            </w:rPrChange>
          </w:rPr>
          <w:t>胆拖</w:t>
        </w:r>
        <w:r>
          <w:t>：</w:t>
        </w:r>
        <w:r>
          <w:rPr>
            <w:rFonts w:hint="eastAsia"/>
          </w:rPr>
          <w:t>选择</w:t>
        </w:r>
        <w:r w:rsidR="004F3EC0">
          <w:t>1</w:t>
        </w:r>
      </w:ins>
      <w:ins w:id="738" w:author="Microsoft" w:date="2016-01-12T17:26:00Z">
        <w:r w:rsidR="004F3EC0">
          <w:rPr>
            <w:rFonts w:hint="eastAsia"/>
          </w:rPr>
          <w:t>个</w:t>
        </w:r>
      </w:ins>
      <w:ins w:id="739" w:author="Microsoft" w:date="2016-01-12T16:43:00Z">
        <w:r w:rsidR="004A57C1">
          <w:rPr>
            <w:rFonts w:hint="eastAsia"/>
          </w:rPr>
          <w:t>胆</w:t>
        </w:r>
      </w:ins>
      <w:ins w:id="740" w:author="Microsoft" w:date="2016-01-12T16:36:00Z">
        <w:r>
          <w:t>码，</w:t>
        </w:r>
        <w:r>
          <w:rPr>
            <w:rFonts w:hint="eastAsia"/>
          </w:rPr>
          <w:t>选择</w:t>
        </w:r>
      </w:ins>
      <w:ins w:id="741" w:author="Microsoft" w:date="2016-01-12T17:27:00Z">
        <w:r w:rsidR="004F3EC0">
          <w:t>2</w:t>
        </w:r>
      </w:ins>
      <w:ins w:id="742" w:author="Microsoft" w:date="2016-01-12T16:36:00Z">
        <w:r w:rsidR="004F3EC0">
          <w:t>-10</w:t>
        </w:r>
        <w:r>
          <w:rPr>
            <w:rFonts w:hint="eastAsia"/>
          </w:rPr>
          <w:t>个</w:t>
        </w:r>
      </w:ins>
      <w:ins w:id="743" w:author="Microsoft" w:date="2016-01-12T16:43:00Z">
        <w:r w:rsidR="004A57C1">
          <w:rPr>
            <w:rFonts w:hint="eastAsia"/>
          </w:rPr>
          <w:t>拖</w:t>
        </w:r>
      </w:ins>
      <w:ins w:id="744" w:author="Microsoft" w:date="2016-01-12T16:36:00Z">
        <w:r>
          <w:t>码</w:t>
        </w:r>
      </w:ins>
      <w:ins w:id="745" w:author="Microsoft" w:date="2016-01-12T16:37:00Z">
        <w:r>
          <w:rPr>
            <w:rFonts w:hint="eastAsia"/>
          </w:rPr>
          <w:t>，</w:t>
        </w:r>
        <w:proofErr w:type="gramStart"/>
        <w:r w:rsidR="004F3EC0">
          <w:t>胆码加拖码</w:t>
        </w:r>
      </w:ins>
      <w:proofErr w:type="gramEnd"/>
      <w:ins w:id="746" w:author="Microsoft" w:date="2016-01-12T17:28:00Z">
        <w:r w:rsidR="004F3EC0">
          <w:rPr>
            <w:rFonts w:hint="eastAsia"/>
          </w:rPr>
          <w:t>&gt;=</w:t>
        </w:r>
        <w:r w:rsidR="004F3EC0">
          <w:t>3</w:t>
        </w:r>
      </w:ins>
      <w:ins w:id="747" w:author="Microsoft" w:date="2016-01-12T16:37:00Z">
        <w:r>
          <w:rPr>
            <w:rFonts w:hint="eastAsia"/>
          </w:rPr>
          <w:t>个</w:t>
        </w:r>
      </w:ins>
      <w:ins w:id="748" w:author="Microsoft" w:date="2016-01-12T16:48:00Z">
        <w:r w:rsidR="004A57C1">
          <w:rPr>
            <w:rFonts w:hint="eastAsia"/>
          </w:rPr>
          <w:t>（</w:t>
        </w:r>
        <w:proofErr w:type="gramStart"/>
        <w:r w:rsidR="004A57C1">
          <w:rPr>
            <w:rFonts w:hint="eastAsia"/>
          </w:rPr>
          <w:t>胆码</w:t>
        </w:r>
        <w:r w:rsidR="004A57C1">
          <w:t>与拖码不可</w:t>
        </w:r>
        <w:proofErr w:type="gramEnd"/>
        <w:r w:rsidR="004A57C1">
          <w:t>重复）</w:t>
        </w:r>
      </w:ins>
      <w:ins w:id="749" w:author="Microsoft" w:date="2016-01-12T16:37:00Z">
        <w:r>
          <w:t>，组成</w:t>
        </w:r>
      </w:ins>
      <w:ins w:id="750" w:author="Microsoft" w:date="2016-01-12T16:40:00Z">
        <w:r>
          <w:rPr>
            <w:rFonts w:hint="eastAsia"/>
          </w:rPr>
          <w:t>一个</w:t>
        </w:r>
      </w:ins>
      <w:ins w:id="751" w:author="Microsoft" w:date="2016-01-12T16:37:00Z">
        <w:r>
          <w:t>投注号码</w:t>
        </w:r>
        <w:r>
          <w:rPr>
            <w:rFonts w:hint="eastAsia"/>
          </w:rPr>
          <w:t>；</w:t>
        </w:r>
      </w:ins>
    </w:p>
    <w:p w14:paraId="10045B69" w14:textId="7D873419" w:rsidR="007C4AB6" w:rsidRPr="007C4AB6" w:rsidRDefault="007C4AB6" w:rsidP="007C4AB6">
      <w:pPr>
        <w:widowControl/>
        <w:spacing w:before="0" w:after="0"/>
        <w:jc w:val="left"/>
        <w:rPr>
          <w:ins w:id="752" w:author="user" w:date="2016-02-24T14:53:00Z"/>
          <w:rFonts w:ascii="宋体" w:hAnsi="宋体" w:cs="宋体"/>
          <w:kern w:val="0"/>
          <w:sz w:val="24"/>
        </w:rPr>
      </w:pPr>
      <w:ins w:id="753" w:author="user" w:date="2016-02-24T14:52:00Z">
        <w:r w:rsidRPr="007C4AB6">
          <w:rPr>
            <w:rFonts w:ascii="宋体" w:hAnsi="宋体" w:cs="宋体"/>
            <w:noProof/>
            <w:kern w:val="0"/>
            <w:sz w:val="24"/>
            <w:lang w:bidi="km-KH"/>
            <w:rPrChange w:id="754" w:author="Unknown">
              <w:rPr>
                <w:noProof/>
                <w:lang w:bidi="km-KH"/>
              </w:rPr>
            </w:rPrChange>
          </w:rPr>
          <w:lastRenderedPageBreak/>
          <w:drawing>
            <wp:inline distT="0" distB="0" distL="0" distR="0" wp14:anchorId="221A0D6B" wp14:editId="011B1054">
              <wp:extent cx="2581580" cy="1949192"/>
              <wp:effectExtent l="0" t="0" r="0" b="0"/>
              <wp:docPr id="2" name="图片 2" descr="C:\Users\Administrator\Documents\Tencent Files\915333270\Image\C2C\QLBB22@@_78306($7K{YOWX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Administrator\Documents\Tencent Files\915333270\Image\C2C\QLBB22@@_78306($7K{YOWX.jpg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81580" cy="19491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55" w:author="user" w:date="2016-02-24T14:53:00Z">
        <w:r>
          <w:rPr>
            <w:rFonts w:ascii="宋体" w:hAnsi="宋体" w:cs="宋体" w:hint="eastAsia"/>
            <w:kern w:val="0"/>
            <w:sz w:val="24"/>
          </w:rPr>
          <w:t xml:space="preserve"> </w:t>
        </w:r>
      </w:ins>
      <w:ins w:id="756" w:author="user" w:date="2016-02-24T14:54:00Z">
        <w:r>
          <w:rPr>
            <w:rFonts w:ascii="宋体" w:hAnsi="宋体" w:cs="宋体"/>
            <w:kern w:val="0"/>
            <w:sz w:val="24"/>
          </w:rPr>
          <w:t xml:space="preserve"> </w:t>
        </w:r>
        <w:r w:rsidRPr="007C4AB6">
          <w:rPr>
            <w:rFonts w:ascii="宋体" w:hAnsi="宋体" w:cs="宋体"/>
            <w:noProof/>
            <w:kern w:val="0"/>
            <w:sz w:val="24"/>
            <w:lang w:bidi="km-KH"/>
            <w:rPrChange w:id="757" w:author="Unknown">
              <w:rPr>
                <w:noProof/>
                <w:lang w:bidi="km-KH"/>
              </w:rPr>
            </w:rPrChange>
          </w:rPr>
          <w:drawing>
            <wp:inline distT="0" distB="0" distL="0" distR="0" wp14:anchorId="46E6A065" wp14:editId="18A42048">
              <wp:extent cx="2614295" cy="1967865"/>
              <wp:effectExtent l="0" t="0" r="0" b="0"/>
              <wp:docPr id="3" name="图片 3" descr="C:\Users\Administrator\Documents\Tencent Files\915333270\Image\C2C\OK)DSX1VW93{V{EMH7KQR2T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Administrator\Documents\Tencent Files\915333270\Image\C2C\OK)DSX1VW93{V{EMH7KQR2T.jpg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14295" cy="1967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22C5E3B" w14:textId="3F6B8274" w:rsidR="007C4AB6" w:rsidRPr="007C4AB6" w:rsidRDefault="007C4AB6" w:rsidP="007C4AB6">
      <w:pPr>
        <w:widowControl/>
        <w:spacing w:before="0" w:after="0"/>
        <w:jc w:val="left"/>
        <w:rPr>
          <w:ins w:id="758" w:author="user" w:date="2016-02-24T14:55:00Z"/>
          <w:rFonts w:ascii="宋体" w:hAnsi="宋体" w:cs="宋体"/>
          <w:kern w:val="0"/>
          <w:sz w:val="24"/>
        </w:rPr>
      </w:pPr>
      <w:ins w:id="759" w:author="user" w:date="2016-02-24T14:54:00Z">
        <w:r w:rsidRPr="007C4AB6">
          <w:rPr>
            <w:rFonts w:ascii="宋体" w:hAnsi="宋体" w:cs="宋体"/>
            <w:noProof/>
            <w:kern w:val="0"/>
            <w:sz w:val="24"/>
            <w:lang w:bidi="km-KH"/>
            <w:rPrChange w:id="760" w:author="Unknown">
              <w:rPr>
                <w:noProof/>
                <w:lang w:bidi="km-KH"/>
              </w:rPr>
            </w:rPrChange>
          </w:rPr>
          <w:drawing>
            <wp:inline distT="0" distB="0" distL="0" distR="0" wp14:anchorId="5ADF25D9" wp14:editId="4CC9CE66">
              <wp:extent cx="2711395" cy="2582582"/>
              <wp:effectExtent l="0" t="0" r="0" b="8255"/>
              <wp:docPr id="5" name="图片 5" descr="C:\Users\Administrator\Documents\Tencent Files\915333270\Image\C2C\%{W~Q`}R`(Z2NNISIQJR7@M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C:\Users\Administrator\Documents\Tencent Files\915333270\Image\C2C\%{W~Q`}R`(Z2NNISIQJR7@M.png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11395" cy="25825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61" w:author="user" w:date="2016-02-24T14:55:00Z">
        <w:r>
          <w:rPr>
            <w:rFonts w:ascii="宋体" w:hAnsi="宋体" w:cs="宋体" w:hint="eastAsia"/>
            <w:kern w:val="0"/>
            <w:sz w:val="24"/>
          </w:rPr>
          <w:t xml:space="preserve"> </w:t>
        </w:r>
        <w:r w:rsidRPr="007C4AB6">
          <w:rPr>
            <w:rFonts w:ascii="宋体" w:hAnsi="宋体" w:cs="宋体"/>
            <w:noProof/>
            <w:kern w:val="0"/>
            <w:sz w:val="24"/>
            <w:lang w:bidi="km-KH"/>
            <w:rPrChange w:id="762" w:author="Unknown">
              <w:rPr>
                <w:noProof/>
                <w:lang w:bidi="km-KH"/>
              </w:rPr>
            </w:rPrChange>
          </w:rPr>
          <w:drawing>
            <wp:inline distT="0" distB="0" distL="0" distR="0" wp14:anchorId="206BC9E0" wp14:editId="1C761526">
              <wp:extent cx="2825769" cy="2146852"/>
              <wp:effectExtent l="0" t="0" r="0" b="6350"/>
              <wp:docPr id="7" name="图片 7" descr="C:\Users\Administrator\Documents\Tencent Files\915333270\Image\C2C\0AJ442T$T9LJDEY2JSK6(D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C:\Users\Administrator\Documents\Tencent Files\915333270\Image\C2C\0AJ442T$T9LJDEY2JSK6(D0.jpg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39789" cy="21575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9DC6F5D" w14:textId="77777777" w:rsidR="007C4AB6" w:rsidRPr="00E56DA6" w:rsidRDefault="007C4AB6">
      <w:pPr>
        <w:pStyle w:val="a0"/>
        <w:rPr>
          <w:ins w:id="763" w:author="Microsoft" w:date="2016-01-12T14:30:00Z"/>
        </w:rPr>
        <w:pPrChange w:id="764" w:author="Microsoft" w:date="2016-01-12T14:35:00Z">
          <w:pPr>
            <w:pStyle w:val="4"/>
          </w:pPr>
        </w:pPrChange>
      </w:pPr>
    </w:p>
    <w:p w14:paraId="30FC2D76" w14:textId="07D27E4C" w:rsidR="007B02AA" w:rsidRDefault="007B02AA">
      <w:pPr>
        <w:pStyle w:val="5"/>
        <w:rPr>
          <w:ins w:id="765" w:author="Microsoft" w:date="2016-01-12T16:40:00Z"/>
        </w:rPr>
      </w:pPr>
      <w:ins w:id="766" w:author="Microsoft" w:date="2016-01-12T14:44:00Z">
        <w:r>
          <w:rPr>
            <w:rFonts w:hint="eastAsia"/>
          </w:rPr>
          <w:t>任选三</w:t>
        </w:r>
      </w:ins>
    </w:p>
    <w:p w14:paraId="0250E286" w14:textId="78747C4F" w:rsidR="006B2C47" w:rsidRPr="00E56DA6" w:rsidRDefault="006B2C47">
      <w:pPr>
        <w:pStyle w:val="a0"/>
        <w:rPr>
          <w:ins w:id="767" w:author="Microsoft" w:date="2016-01-12T14:44:00Z"/>
        </w:rPr>
        <w:pPrChange w:id="768" w:author="Microsoft" w:date="2016-01-12T16:40:00Z">
          <w:pPr>
            <w:pStyle w:val="5"/>
          </w:pPr>
        </w:pPrChange>
      </w:pPr>
      <w:ins w:id="769" w:author="Microsoft" w:date="2016-01-12T16:40:00Z">
        <w:r w:rsidRPr="006B2C47">
          <w:rPr>
            <w:rFonts w:hint="eastAsia"/>
            <w:b/>
            <w:bCs/>
            <w:rPrChange w:id="770" w:author="Microsoft" w:date="2016-01-12T16:40:00Z">
              <w:rPr>
                <w:rFonts w:hint="eastAsia"/>
              </w:rPr>
            </w:rPrChange>
          </w:rPr>
          <w:t>单式：</w:t>
        </w:r>
      </w:ins>
    </w:p>
    <w:p w14:paraId="249A215D" w14:textId="5D701229" w:rsidR="007B02AA" w:rsidRDefault="007B02AA" w:rsidP="007B02AA">
      <w:pPr>
        <w:pStyle w:val="a0"/>
        <w:rPr>
          <w:ins w:id="771" w:author="Microsoft" w:date="2016-01-12T14:44:00Z"/>
        </w:rPr>
      </w:pPr>
      <w:ins w:id="772" w:author="Microsoft" w:date="2016-01-12T14:44:00Z">
        <w:r>
          <w:rPr>
            <w:rFonts w:hint="eastAsia"/>
          </w:rPr>
          <w:t>按</w:t>
        </w:r>
        <w:r>
          <w:t>【</w:t>
        </w:r>
        <w:r>
          <w:rPr>
            <w:rFonts w:hint="eastAsia"/>
          </w:rPr>
          <w:t>F</w:t>
        </w:r>
        <w:del w:id="773" w:author="user" w:date="2016-02-23T15:15:00Z">
          <w:r w:rsidDel="0055218A">
            <w:rPr>
              <w:rFonts w:hint="eastAsia"/>
            </w:rPr>
            <w:delText>3</w:delText>
          </w:r>
        </w:del>
      </w:ins>
      <w:ins w:id="774" w:author="user" w:date="2016-04-08T14:26:00Z">
        <w:r w:rsidR="00E16425">
          <w:t>5</w:t>
        </w:r>
      </w:ins>
      <w:ins w:id="775" w:author="Microsoft" w:date="2016-01-12T14:44:00Z">
        <w:r>
          <w:t>】</w:t>
        </w:r>
        <w:r>
          <w:rPr>
            <w:rFonts w:hint="eastAsia"/>
          </w:rPr>
          <w:t>进入11选5游戏</w:t>
        </w:r>
        <w:r>
          <w:t>投注页面</w:t>
        </w:r>
        <w:r>
          <w:rPr>
            <w:rFonts w:hint="eastAsia"/>
          </w:rPr>
          <w:t>，</w:t>
        </w:r>
        <w:r>
          <w:t>进入后默认页面为</w:t>
        </w:r>
        <w:r>
          <w:rPr>
            <w:rFonts w:hint="eastAsia"/>
          </w:rPr>
          <w:t>任选</w:t>
        </w:r>
        <w:r>
          <w:t>五单式投注页面</w:t>
        </w:r>
        <w:r>
          <w:rPr>
            <w:rFonts w:hint="eastAsia"/>
          </w:rPr>
          <w:t>；</w:t>
        </w:r>
        <w:r>
          <w:t>再按【</w:t>
        </w:r>
        <w:r>
          <w:rPr>
            <w:rFonts w:hint="eastAsia"/>
          </w:rPr>
          <w:t>B3</w:t>
        </w:r>
        <w:r>
          <w:t>】</w:t>
        </w:r>
        <w:r>
          <w:rPr>
            <w:rFonts w:hint="eastAsia"/>
          </w:rPr>
          <w:t>键</w:t>
        </w:r>
        <w:r>
          <w:t>进入</w:t>
        </w:r>
        <w:r>
          <w:rPr>
            <w:rFonts w:hint="eastAsia"/>
          </w:rPr>
          <w:t>任选</w:t>
        </w:r>
        <w:r>
          <w:t>玩法</w:t>
        </w:r>
        <w:r>
          <w:rPr>
            <w:rFonts w:hint="eastAsia"/>
          </w:rPr>
          <w:t>菜单</w:t>
        </w:r>
        <w:r>
          <w:t>列表</w:t>
        </w:r>
        <w:r>
          <w:rPr>
            <w:rFonts w:hint="eastAsia"/>
          </w:rPr>
          <w:t>，选择</w:t>
        </w:r>
        <w:r>
          <w:t>[2]</w:t>
        </w:r>
        <w:r>
          <w:rPr>
            <w:rFonts w:hint="eastAsia"/>
          </w:rPr>
          <w:t>进入任选</w:t>
        </w:r>
      </w:ins>
      <w:ins w:id="776" w:author="Microsoft" w:date="2016-01-12T14:45:00Z">
        <w:r>
          <w:rPr>
            <w:rFonts w:hint="eastAsia"/>
          </w:rPr>
          <w:t>三</w:t>
        </w:r>
      </w:ins>
      <w:ins w:id="777" w:author="Microsoft" w:date="2016-01-12T14:44:00Z">
        <w:r>
          <w:rPr>
            <w:rFonts w:hint="eastAsia"/>
          </w:rPr>
          <w:t>投注</w:t>
        </w:r>
        <w:r>
          <w:t>页面；</w:t>
        </w:r>
      </w:ins>
    </w:p>
    <w:p w14:paraId="47FEB2D8" w14:textId="15E91AB8" w:rsidR="007B02AA" w:rsidRPr="00883F4B" w:rsidRDefault="007B02AA" w:rsidP="007B02AA">
      <w:pPr>
        <w:pStyle w:val="a0"/>
        <w:rPr>
          <w:ins w:id="778" w:author="Microsoft" w:date="2016-01-12T14:44:00Z"/>
        </w:rPr>
      </w:pPr>
      <w:ins w:id="779" w:author="Microsoft" w:date="2016-01-12T14:44:00Z">
        <w:r>
          <w:rPr>
            <w:rFonts w:hint="eastAsia"/>
          </w:rPr>
          <w:t>任选</w:t>
        </w:r>
      </w:ins>
      <w:ins w:id="780" w:author="Microsoft" w:date="2016-01-12T14:45:00Z">
        <w:r>
          <w:rPr>
            <w:rFonts w:hint="eastAsia"/>
          </w:rPr>
          <w:t>三</w:t>
        </w:r>
      </w:ins>
      <w:ins w:id="781" w:author="Microsoft" w:date="2016-01-12T14:44:00Z">
        <w:r>
          <w:rPr>
            <w:rFonts w:hint="eastAsia"/>
          </w:rPr>
          <w:t>由</w:t>
        </w:r>
      </w:ins>
      <w:ins w:id="782" w:author="user" w:date="2016-02-24T14:36:00Z">
        <w:r w:rsidR="002B2762">
          <w:rPr>
            <w:rFonts w:hint="eastAsia"/>
          </w:rPr>
          <w:t>0</w:t>
        </w:r>
      </w:ins>
      <w:ins w:id="783" w:author="Microsoft" w:date="2016-01-12T14:44:00Z">
        <w:r>
          <w:rPr>
            <w:rFonts w:hint="eastAsia"/>
          </w:rPr>
          <w:t>1</w:t>
        </w:r>
        <w:r>
          <w:t>-11</w:t>
        </w:r>
        <w:r>
          <w:rPr>
            <w:rFonts w:hint="eastAsia"/>
          </w:rPr>
          <w:t>数字</w:t>
        </w:r>
        <w:r>
          <w:t>中</w:t>
        </w:r>
        <w:r>
          <w:rPr>
            <w:rFonts w:hint="eastAsia"/>
          </w:rPr>
          <w:t>选择3</w:t>
        </w:r>
        <w:r>
          <w:t>个</w:t>
        </w:r>
        <w:r w:rsidR="00F76BEB">
          <w:rPr>
            <w:rFonts w:hint="eastAsia"/>
          </w:rPr>
          <w:t>数字</w:t>
        </w:r>
        <w:r>
          <w:rPr>
            <w:rFonts w:hint="eastAsia"/>
          </w:rPr>
          <w:t>，组成一注</w:t>
        </w:r>
        <w:r>
          <w:t>投注号码，</w:t>
        </w:r>
        <w:r>
          <w:rPr>
            <w:rFonts w:hint="eastAsia"/>
          </w:rPr>
          <w:t>投注</w:t>
        </w:r>
        <w:r>
          <w:t>号码与开奖号码</w:t>
        </w:r>
        <w:r>
          <w:rPr>
            <w:rFonts w:hint="eastAsia"/>
          </w:rPr>
          <w:t>中</w:t>
        </w:r>
        <w:r>
          <w:t>的任意</w:t>
        </w:r>
      </w:ins>
      <w:ins w:id="784" w:author="Microsoft" w:date="2016-01-12T15:55:00Z">
        <w:r w:rsidR="00F76BEB">
          <w:rPr>
            <w:rFonts w:hint="eastAsia"/>
          </w:rPr>
          <w:t>三位数字</w:t>
        </w:r>
      </w:ins>
      <w:ins w:id="785" w:author="Microsoft" w:date="2016-01-12T14:44:00Z">
        <w:r>
          <w:t>相符，</w:t>
        </w:r>
        <w:r w:rsidRPr="00883F4B">
          <w:rPr>
            <w:rFonts w:hint="eastAsia"/>
          </w:rPr>
          <w:t>即中奖，</w:t>
        </w:r>
        <w:r>
          <w:rPr>
            <w:rFonts w:hint="eastAsia"/>
          </w:rPr>
          <w:t>奖金参见奖级</w:t>
        </w:r>
        <w:r>
          <w:t>表</w:t>
        </w:r>
        <w:r w:rsidRPr="00883F4B">
          <w:rPr>
            <w:rFonts w:hint="eastAsia"/>
          </w:rPr>
          <w:t>。</w:t>
        </w:r>
      </w:ins>
      <w:r w:rsidR="00415396" w:rsidRPr="00B75750">
        <w:rPr>
          <w:rFonts w:hint="eastAsia"/>
        </w:rPr>
        <w:t>例如：投注</w:t>
      </w:r>
      <w:r w:rsidR="00415396" w:rsidRPr="00B75750">
        <w:t>02</w:t>
      </w:r>
      <w:r w:rsidR="00415396" w:rsidRPr="00B75750">
        <w:rPr>
          <w:rFonts w:hint="eastAsia"/>
        </w:rPr>
        <w:t>，</w:t>
      </w:r>
      <w:r w:rsidR="00415396" w:rsidRPr="00B75750">
        <w:t>05</w:t>
      </w:r>
      <w:r w:rsidR="00415396" w:rsidRPr="00B75750">
        <w:rPr>
          <w:rFonts w:hint="eastAsia"/>
        </w:rPr>
        <w:t>，</w:t>
      </w:r>
      <w:r w:rsidR="00415396" w:rsidRPr="00B75750">
        <w:t>07</w:t>
      </w:r>
      <w:r w:rsidR="00415396">
        <w:rPr>
          <w:rFonts w:hint="eastAsia"/>
        </w:rPr>
        <w:t>；</w:t>
      </w:r>
      <w:r w:rsidR="00415396" w:rsidRPr="00B75750">
        <w:rPr>
          <w:rFonts w:hint="eastAsia"/>
        </w:rPr>
        <w:t>开奖号码中含有</w:t>
      </w:r>
      <w:r w:rsidR="00415396" w:rsidRPr="00B75750">
        <w:t>02</w:t>
      </w:r>
      <w:r w:rsidR="00415396" w:rsidRPr="00B75750">
        <w:rPr>
          <w:rFonts w:hint="eastAsia"/>
        </w:rPr>
        <w:t>，</w:t>
      </w:r>
      <w:r w:rsidR="00415396" w:rsidRPr="00B75750">
        <w:t>05</w:t>
      </w:r>
      <w:r w:rsidR="00415396" w:rsidRPr="00B75750">
        <w:rPr>
          <w:rFonts w:hint="eastAsia"/>
        </w:rPr>
        <w:t>，</w:t>
      </w:r>
      <w:r w:rsidR="00415396" w:rsidRPr="00B75750">
        <w:t>07</w:t>
      </w:r>
      <w:r w:rsidR="00415396" w:rsidRPr="00B75750">
        <w:rPr>
          <w:rFonts w:hint="eastAsia"/>
        </w:rPr>
        <w:t>即中奖。</w:t>
      </w:r>
    </w:p>
    <w:p w14:paraId="111FDBF1" w14:textId="77777777" w:rsidR="007B02AA" w:rsidRPr="00883F4B" w:rsidRDefault="007B02AA" w:rsidP="007B02AA">
      <w:pPr>
        <w:rPr>
          <w:ins w:id="786" w:author="Microsoft" w:date="2016-01-12T14:44:00Z"/>
          <w:rFonts w:ascii="宋体" w:hAnsi="宋体"/>
          <w:szCs w:val="21"/>
        </w:rPr>
      </w:pPr>
      <w:ins w:id="787" w:author="Microsoft" w:date="2016-01-12T14:44:00Z">
        <w:r w:rsidRPr="00883F4B">
          <w:rPr>
            <w:rFonts w:ascii="宋体" w:hAnsi="宋体" w:hint="eastAsia"/>
            <w:szCs w:val="21"/>
          </w:rPr>
          <w:t>1．投注页面显示</w:t>
        </w:r>
        <w:r>
          <w:rPr>
            <w:rFonts w:ascii="宋体" w:hAnsi="宋体"/>
            <w:szCs w:val="21"/>
          </w:rPr>
          <w:t>5</w:t>
        </w:r>
        <w:r>
          <w:rPr>
            <w:rFonts w:ascii="宋体" w:hAnsi="宋体" w:hint="eastAsia"/>
            <w:szCs w:val="21"/>
          </w:rPr>
          <w:t>个投注行</w:t>
        </w:r>
        <w:r>
          <w:rPr>
            <w:rFonts w:ascii="宋体" w:hAnsi="宋体"/>
            <w:szCs w:val="21"/>
          </w:rPr>
          <w:t>。</w:t>
        </w:r>
      </w:ins>
    </w:p>
    <w:p w14:paraId="0E456D5E" w14:textId="58893013" w:rsidR="007B02AA" w:rsidRPr="00883F4B" w:rsidRDefault="007B02AA" w:rsidP="007B02AA">
      <w:pPr>
        <w:rPr>
          <w:ins w:id="788" w:author="Microsoft" w:date="2016-01-12T14:44:00Z"/>
          <w:rFonts w:ascii="宋体" w:hAnsi="宋体"/>
          <w:szCs w:val="21"/>
        </w:rPr>
      </w:pPr>
      <w:ins w:id="789" w:author="Microsoft" w:date="2016-01-12T14:44:00Z">
        <w:r w:rsidRPr="00883F4B">
          <w:rPr>
            <w:rFonts w:ascii="宋体" w:hAnsi="宋体" w:hint="eastAsia"/>
            <w:szCs w:val="21"/>
          </w:rPr>
          <w:t>2</w:t>
        </w:r>
        <w:r>
          <w:rPr>
            <w:rFonts w:ascii="宋体" w:hAnsi="宋体" w:hint="eastAsia"/>
            <w:szCs w:val="21"/>
          </w:rPr>
          <w:t>．从</w:t>
        </w:r>
      </w:ins>
      <w:ins w:id="790" w:author="user" w:date="2016-02-24T14:37:00Z">
        <w:r w:rsidR="002B2762">
          <w:rPr>
            <w:rFonts w:ascii="宋体" w:hAnsi="宋体" w:hint="eastAsia"/>
            <w:szCs w:val="21"/>
          </w:rPr>
          <w:t>0</w:t>
        </w:r>
      </w:ins>
      <w:ins w:id="791" w:author="Microsoft" w:date="2016-01-12T14:44:00Z">
        <w:r>
          <w:rPr>
            <w:rFonts w:ascii="宋体" w:hAnsi="宋体"/>
            <w:szCs w:val="21"/>
          </w:rPr>
          <w:t>1-11</w:t>
        </w:r>
        <w:del w:id="792" w:author="user" w:date="2016-02-24T14:37:00Z">
          <w:r w:rsidDel="002B2762">
            <w:rPr>
              <w:rFonts w:ascii="宋体" w:hAnsi="宋体" w:hint="eastAsia"/>
              <w:szCs w:val="21"/>
            </w:rPr>
            <w:delText>个</w:delText>
          </w:r>
        </w:del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中</w:t>
        </w:r>
        <w:r>
          <w:rPr>
            <w:rFonts w:ascii="宋体" w:hAnsi="宋体" w:hint="eastAsia"/>
            <w:szCs w:val="21"/>
          </w:rPr>
          <w:t>选</w:t>
        </w:r>
        <w:r>
          <w:rPr>
            <w:rFonts w:ascii="宋体" w:hAnsi="宋体"/>
            <w:szCs w:val="21"/>
          </w:rPr>
          <w:t>择</w:t>
        </w:r>
      </w:ins>
      <w:ins w:id="793" w:author="Microsoft" w:date="2016-01-12T14:46:00Z">
        <w:r>
          <w:rPr>
            <w:rFonts w:ascii="宋体" w:hAnsi="宋体"/>
            <w:szCs w:val="21"/>
          </w:rPr>
          <w:t>3</w:t>
        </w:r>
      </w:ins>
      <w:ins w:id="794" w:author="Microsoft" w:date="2016-01-12T14:44:00Z">
        <w:r>
          <w:rPr>
            <w:rFonts w:ascii="宋体" w:hAnsi="宋体"/>
            <w:szCs w:val="21"/>
          </w:rPr>
          <w:t>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填写</w:t>
        </w:r>
        <w:r>
          <w:rPr>
            <w:rFonts w:ascii="宋体" w:hAnsi="宋体"/>
            <w:szCs w:val="21"/>
          </w:rPr>
          <w:t>到投注行上，</w:t>
        </w:r>
        <w:r>
          <w:rPr>
            <w:rFonts w:ascii="宋体" w:hAnsi="宋体" w:hint="eastAsia"/>
            <w:szCs w:val="21"/>
          </w:rPr>
          <w:t>这个</w:t>
        </w:r>
        <w:r>
          <w:rPr>
            <w:rFonts w:ascii="宋体" w:hAnsi="宋体"/>
            <w:szCs w:val="21"/>
          </w:rPr>
          <w:t>完整</w:t>
        </w:r>
        <w:r>
          <w:rPr>
            <w:rFonts w:ascii="宋体" w:hAnsi="宋体" w:hint="eastAsia"/>
            <w:szCs w:val="21"/>
          </w:rPr>
          <w:t>的</w:t>
        </w:r>
        <w:r>
          <w:rPr>
            <w:rFonts w:ascii="宋体" w:hAnsi="宋体"/>
            <w:szCs w:val="21"/>
          </w:rPr>
          <w:t>投注行</w:t>
        </w:r>
        <w:r>
          <w:rPr>
            <w:rFonts w:ascii="宋体" w:hAnsi="宋体" w:hint="eastAsia"/>
            <w:szCs w:val="21"/>
          </w:rPr>
          <w:t>可以</w:t>
        </w:r>
        <w:r>
          <w:rPr>
            <w:rFonts w:ascii="宋体" w:hAnsi="宋体"/>
            <w:szCs w:val="21"/>
          </w:rPr>
          <w:t>在</w:t>
        </w:r>
        <w:r>
          <w:rPr>
            <w:rFonts w:ascii="宋体" w:hAnsi="宋体" w:hint="eastAsia"/>
            <w:szCs w:val="21"/>
          </w:rPr>
          <w:t>1</w:t>
        </w:r>
        <w:r>
          <w:rPr>
            <w:rFonts w:ascii="宋体" w:hAnsi="宋体"/>
            <w:szCs w:val="21"/>
          </w:rPr>
          <w:t>-5</w:t>
        </w:r>
        <w:r>
          <w:rPr>
            <w:rFonts w:ascii="宋体" w:hAnsi="宋体" w:hint="eastAsia"/>
            <w:szCs w:val="21"/>
          </w:rPr>
          <w:t>行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任意</w:t>
        </w:r>
        <w:r>
          <w:rPr>
            <w:rFonts w:ascii="宋体" w:hAnsi="宋体"/>
            <w:szCs w:val="21"/>
          </w:rPr>
          <w:t>一行。</w:t>
        </w:r>
        <w:r w:rsidRPr="00883F4B">
          <w:rPr>
            <w:rFonts w:ascii="宋体" w:hAnsi="宋体" w:hint="eastAsia"/>
            <w:szCs w:val="21"/>
          </w:rPr>
          <w:t xml:space="preserve"> </w:t>
        </w:r>
      </w:ins>
    </w:p>
    <w:p w14:paraId="18816733" w14:textId="6989DE17" w:rsidR="007B02AA" w:rsidRDefault="007B02AA" w:rsidP="007B02AA">
      <w:pPr>
        <w:rPr>
          <w:ins w:id="795" w:author="Microsoft" w:date="2016-01-12T14:44:00Z"/>
          <w:rFonts w:ascii="宋体" w:hAnsi="宋体"/>
          <w:szCs w:val="21"/>
        </w:rPr>
      </w:pPr>
      <w:ins w:id="796" w:author="Microsoft" w:date="2016-01-12T14:44:00Z">
        <w:r w:rsidRPr="00883F4B">
          <w:rPr>
            <w:rFonts w:ascii="宋体" w:hAnsi="宋体" w:hint="eastAsia"/>
            <w:szCs w:val="21"/>
          </w:rPr>
          <w:t>4．</w:t>
        </w:r>
        <w:r>
          <w:rPr>
            <w:rFonts w:ascii="宋体" w:hAnsi="宋体" w:hint="eastAsia"/>
            <w:szCs w:val="21"/>
          </w:rPr>
          <w:t>每行</w:t>
        </w:r>
      </w:ins>
      <w:ins w:id="797" w:author="Microsoft" w:date="2016-01-12T14:46:00Z">
        <w:r>
          <w:rPr>
            <w:rFonts w:ascii="宋体" w:hAnsi="宋体"/>
            <w:szCs w:val="21"/>
          </w:rPr>
          <w:t>3</w:t>
        </w:r>
      </w:ins>
      <w:ins w:id="798" w:author="Microsoft" w:date="2016-01-12T14:44:00Z">
        <w:r>
          <w:rPr>
            <w:rFonts w:ascii="宋体" w:hAnsi="宋体"/>
            <w:szCs w:val="21"/>
          </w:rPr>
          <w:t>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，</w:t>
        </w:r>
        <w:r>
          <w:rPr>
            <w:rFonts w:ascii="宋体" w:hAnsi="宋体" w:hint="eastAsia"/>
            <w:szCs w:val="21"/>
          </w:rPr>
          <w:t>单注金额</w:t>
        </w:r>
        <w:r>
          <w:rPr>
            <w:rFonts w:ascii="宋体" w:hAnsi="宋体"/>
            <w:szCs w:val="21"/>
          </w:rPr>
          <w:t>1000</w:t>
        </w:r>
        <w:r>
          <w:rPr>
            <w:rFonts w:ascii="宋体" w:hAnsi="宋体" w:hint="eastAsia"/>
            <w:szCs w:val="21"/>
          </w:rPr>
          <w:t>瑞尔</w:t>
        </w:r>
        <w:r w:rsidRPr="00883F4B">
          <w:rPr>
            <w:rFonts w:ascii="宋体" w:hAnsi="宋体" w:hint="eastAsia"/>
            <w:szCs w:val="21"/>
          </w:rPr>
          <w:t>。</w:t>
        </w:r>
      </w:ins>
    </w:p>
    <w:p w14:paraId="3143CEED" w14:textId="3760BDE9" w:rsidR="007B02AA" w:rsidRDefault="007B02AA">
      <w:pPr>
        <w:pStyle w:val="a0"/>
        <w:rPr>
          <w:ins w:id="799" w:author="Microsoft" w:date="2016-01-12T16:40:00Z"/>
        </w:rPr>
        <w:pPrChange w:id="800" w:author="Microsoft" w:date="2016-01-12T14:44:00Z">
          <w:pPr>
            <w:pStyle w:val="5"/>
          </w:pPr>
        </w:pPrChange>
      </w:pPr>
      <w:ins w:id="801" w:author="Microsoft" w:date="2016-01-12T14:44:00Z">
        <w:r>
          <w:t>5</w:t>
        </w:r>
        <w:r>
          <w:rPr>
            <w:rFonts w:hint="eastAsia"/>
          </w:rPr>
          <w:t>．选择</w:t>
        </w:r>
        <w:r>
          <w:t>完成后，进行</w:t>
        </w:r>
        <w:r>
          <w:rPr>
            <w:rFonts w:hint="eastAsia"/>
          </w:rPr>
          <w:t>提交</w:t>
        </w:r>
        <w:r>
          <w:t>出票</w:t>
        </w:r>
        <w:r>
          <w:rPr>
            <w:rFonts w:hint="eastAsia"/>
          </w:rPr>
          <w:t>。</w:t>
        </w:r>
      </w:ins>
    </w:p>
    <w:p w14:paraId="05FCBB12" w14:textId="7981D271" w:rsidR="006B2C47" w:rsidRPr="00AA0C2A" w:rsidRDefault="006B2C47" w:rsidP="006B2C47">
      <w:pPr>
        <w:pStyle w:val="a0"/>
        <w:rPr>
          <w:ins w:id="802" w:author="Microsoft" w:date="2016-01-12T16:40:00Z"/>
        </w:rPr>
      </w:pPr>
      <w:ins w:id="803" w:author="Microsoft" w:date="2016-01-12T16:40:00Z">
        <w:r>
          <w:rPr>
            <w:rFonts w:hint="eastAsia"/>
          </w:rPr>
          <w:t>按【A</w:t>
        </w:r>
      </w:ins>
      <w:r w:rsidR="00CA2A48">
        <w:t>1</w:t>
      </w:r>
      <w:ins w:id="804" w:author="Microsoft" w:date="2016-01-12T16:40:00Z">
        <w:r>
          <w:rPr>
            <w:rFonts w:hint="eastAsia"/>
          </w:rPr>
          <w:t>】切换</w:t>
        </w:r>
        <w:r>
          <w:t>至复式</w:t>
        </w:r>
        <w:r>
          <w:rPr>
            <w:rFonts w:hint="eastAsia"/>
          </w:rPr>
          <w:t>投注</w:t>
        </w:r>
        <w:r>
          <w:t>页面：</w:t>
        </w:r>
      </w:ins>
    </w:p>
    <w:p w14:paraId="4BA1625A" w14:textId="7FF9360E" w:rsidR="006B2C47" w:rsidRDefault="006B2C47" w:rsidP="006B2C47">
      <w:pPr>
        <w:pStyle w:val="a0"/>
        <w:rPr>
          <w:ins w:id="805" w:author="Microsoft" w:date="2016-01-12T16:40:00Z"/>
        </w:rPr>
      </w:pPr>
      <w:ins w:id="806" w:author="Microsoft" w:date="2016-01-12T16:40:00Z">
        <w:r w:rsidRPr="00AA0C2A">
          <w:rPr>
            <w:rFonts w:hint="eastAsia"/>
            <w:b/>
            <w:bCs/>
          </w:rPr>
          <w:t>复式</w:t>
        </w:r>
        <w:r>
          <w:t>：</w:t>
        </w:r>
        <w:r>
          <w:rPr>
            <w:rFonts w:hint="eastAsia"/>
          </w:rPr>
          <w:t>11个</w:t>
        </w:r>
        <w:r>
          <w:t>数字中选择</w:t>
        </w:r>
        <w:r>
          <w:rPr>
            <w:rFonts w:hint="eastAsia"/>
          </w:rPr>
          <w:t>大于</w:t>
        </w:r>
        <w:r>
          <w:t>3</w:t>
        </w:r>
        <w:r>
          <w:rPr>
            <w:rFonts w:hint="eastAsia"/>
          </w:rPr>
          <w:t>个且小于</w:t>
        </w:r>
        <w:r>
          <w:t>等于</w:t>
        </w:r>
        <w:r>
          <w:rPr>
            <w:rFonts w:hint="eastAsia"/>
          </w:rPr>
          <w:t>11个进行</w:t>
        </w:r>
        <w:r>
          <w:t>投注</w:t>
        </w:r>
        <w:r>
          <w:rPr>
            <w:rFonts w:hint="eastAsia"/>
          </w:rPr>
          <w:t>；</w:t>
        </w:r>
      </w:ins>
    </w:p>
    <w:p w14:paraId="0946F51C" w14:textId="4118D948" w:rsidR="006B2C47" w:rsidRDefault="006B2C47" w:rsidP="006B2C47">
      <w:pPr>
        <w:pStyle w:val="a0"/>
        <w:rPr>
          <w:ins w:id="807" w:author="Microsoft" w:date="2016-01-12T16:40:00Z"/>
        </w:rPr>
      </w:pPr>
      <w:ins w:id="808" w:author="Microsoft" w:date="2016-01-12T16:40:00Z">
        <w:r>
          <w:rPr>
            <w:rFonts w:hint="eastAsia"/>
          </w:rPr>
          <w:t>按【A</w:t>
        </w:r>
      </w:ins>
      <w:r w:rsidR="00CA2A48">
        <w:t>1</w:t>
      </w:r>
      <w:ins w:id="809" w:author="Microsoft" w:date="2016-01-12T16:40:00Z">
        <w:r>
          <w:t>】</w:t>
        </w:r>
        <w:r>
          <w:rPr>
            <w:rFonts w:hint="eastAsia"/>
          </w:rPr>
          <w:t>-</w:t>
        </w:r>
        <w:r>
          <w:t>【</w:t>
        </w:r>
        <w:r>
          <w:rPr>
            <w:rFonts w:hint="eastAsia"/>
          </w:rPr>
          <w:t>A</w:t>
        </w:r>
      </w:ins>
      <w:r w:rsidR="00CA2A48">
        <w:t>1</w:t>
      </w:r>
      <w:ins w:id="810" w:author="Microsoft" w:date="2016-01-12T16:40:00Z">
        <w:r>
          <w:t>】</w:t>
        </w:r>
        <w:r>
          <w:rPr>
            <w:rFonts w:hint="eastAsia"/>
          </w:rPr>
          <w:t>切换</w:t>
        </w:r>
        <w:proofErr w:type="gramStart"/>
        <w:r>
          <w:t>至胆拖投注</w:t>
        </w:r>
        <w:proofErr w:type="gramEnd"/>
        <w:r>
          <w:t>页面：</w:t>
        </w:r>
      </w:ins>
    </w:p>
    <w:p w14:paraId="4FECF3F5" w14:textId="753C4E57" w:rsidR="006B2C47" w:rsidRPr="00E56DA6" w:rsidRDefault="006B2C47">
      <w:pPr>
        <w:pStyle w:val="a0"/>
        <w:rPr>
          <w:ins w:id="811" w:author="Microsoft" w:date="2016-01-12T14:44:00Z"/>
        </w:rPr>
        <w:pPrChange w:id="812" w:author="Microsoft" w:date="2016-01-12T14:44:00Z">
          <w:pPr>
            <w:pStyle w:val="5"/>
          </w:pPr>
        </w:pPrChange>
      </w:pPr>
      <w:ins w:id="813" w:author="Microsoft" w:date="2016-01-12T16:40:00Z">
        <w:r w:rsidRPr="00AA0C2A">
          <w:rPr>
            <w:rFonts w:hint="eastAsia"/>
            <w:b/>
            <w:bCs/>
          </w:rPr>
          <w:lastRenderedPageBreak/>
          <w:t>胆拖</w:t>
        </w:r>
        <w:r>
          <w:t>：</w:t>
        </w:r>
        <w:r>
          <w:rPr>
            <w:rFonts w:hint="eastAsia"/>
          </w:rPr>
          <w:t>选择</w:t>
        </w:r>
        <w:r w:rsidR="004A57C1">
          <w:t>1</w:t>
        </w:r>
      </w:ins>
      <w:ins w:id="814" w:author="Microsoft" w:date="2016-01-12T16:41:00Z">
        <w:r w:rsidR="004A57C1">
          <w:t>-2</w:t>
        </w:r>
        <w:r w:rsidR="004A57C1">
          <w:rPr>
            <w:rFonts w:hint="eastAsia"/>
          </w:rPr>
          <w:t>个</w:t>
        </w:r>
      </w:ins>
      <w:ins w:id="815" w:author="Microsoft" w:date="2016-01-12T16:43:00Z">
        <w:r w:rsidR="004A57C1">
          <w:rPr>
            <w:rFonts w:hint="eastAsia"/>
          </w:rPr>
          <w:t>胆</w:t>
        </w:r>
      </w:ins>
      <w:ins w:id="816" w:author="Microsoft" w:date="2016-01-12T16:40:00Z">
        <w:r>
          <w:t>码，</w:t>
        </w:r>
        <w:r>
          <w:rPr>
            <w:rFonts w:hint="eastAsia"/>
          </w:rPr>
          <w:t>选择</w:t>
        </w:r>
      </w:ins>
      <w:ins w:id="817" w:author="Microsoft" w:date="2016-01-12T17:25:00Z">
        <w:r w:rsidR="004F3EC0">
          <w:t>2</w:t>
        </w:r>
      </w:ins>
      <w:ins w:id="818" w:author="Microsoft" w:date="2016-01-12T16:40:00Z">
        <w:r>
          <w:t>-</w:t>
        </w:r>
        <w:r w:rsidR="004A57C1">
          <w:t>10</w:t>
        </w:r>
        <w:r>
          <w:rPr>
            <w:rFonts w:hint="eastAsia"/>
          </w:rPr>
          <w:t>个</w:t>
        </w:r>
      </w:ins>
      <w:ins w:id="819" w:author="Microsoft" w:date="2016-01-12T16:43:00Z">
        <w:r w:rsidR="004A57C1">
          <w:rPr>
            <w:rFonts w:hint="eastAsia"/>
          </w:rPr>
          <w:t>拖</w:t>
        </w:r>
      </w:ins>
      <w:ins w:id="820" w:author="Microsoft" w:date="2016-01-12T16:40:00Z">
        <w:r>
          <w:t>码</w:t>
        </w:r>
        <w:r>
          <w:rPr>
            <w:rFonts w:hint="eastAsia"/>
          </w:rPr>
          <w:t>，</w:t>
        </w:r>
        <w:proofErr w:type="gramStart"/>
        <w:r w:rsidR="004F3EC0">
          <w:t>胆码加拖码</w:t>
        </w:r>
      </w:ins>
      <w:proofErr w:type="gramEnd"/>
      <w:ins w:id="821" w:author="Microsoft" w:date="2016-01-12T17:30:00Z">
        <w:r w:rsidR="004F3EC0">
          <w:rPr>
            <w:rFonts w:hint="eastAsia"/>
          </w:rPr>
          <w:t>&gt;=</w:t>
        </w:r>
      </w:ins>
      <w:ins w:id="822" w:author="Microsoft" w:date="2016-01-12T16:42:00Z">
        <w:r w:rsidR="004F3EC0">
          <w:t>4</w:t>
        </w:r>
      </w:ins>
      <w:ins w:id="823" w:author="Microsoft" w:date="2016-01-12T16:40:00Z">
        <w:r>
          <w:rPr>
            <w:rFonts w:hint="eastAsia"/>
          </w:rPr>
          <w:t>个</w:t>
        </w:r>
      </w:ins>
      <w:ins w:id="824" w:author="Microsoft" w:date="2016-01-12T16:49:00Z">
        <w:r w:rsidR="004A57C1">
          <w:rPr>
            <w:rFonts w:hint="eastAsia"/>
          </w:rPr>
          <w:t>（</w:t>
        </w:r>
        <w:proofErr w:type="gramStart"/>
        <w:r w:rsidR="004A57C1">
          <w:rPr>
            <w:rFonts w:hint="eastAsia"/>
          </w:rPr>
          <w:t>胆码</w:t>
        </w:r>
        <w:r w:rsidR="004A57C1">
          <w:t>与拖码不可</w:t>
        </w:r>
        <w:proofErr w:type="gramEnd"/>
        <w:r w:rsidR="004A57C1">
          <w:t>重复）</w:t>
        </w:r>
      </w:ins>
      <w:ins w:id="825" w:author="Microsoft" w:date="2016-01-12T16:40:00Z">
        <w:r>
          <w:t>，组成</w:t>
        </w:r>
        <w:r>
          <w:rPr>
            <w:rFonts w:hint="eastAsia"/>
          </w:rPr>
          <w:t>一个</w:t>
        </w:r>
        <w:r>
          <w:t>投注号码</w:t>
        </w:r>
        <w:r>
          <w:rPr>
            <w:rFonts w:hint="eastAsia"/>
          </w:rPr>
          <w:t>；</w:t>
        </w:r>
      </w:ins>
    </w:p>
    <w:p w14:paraId="64522D81" w14:textId="75EF489F" w:rsidR="003F5707" w:rsidRDefault="003F5707">
      <w:pPr>
        <w:pStyle w:val="5"/>
        <w:rPr>
          <w:ins w:id="826" w:author="Microsoft" w:date="2016-01-12T14:46:00Z"/>
        </w:rPr>
      </w:pPr>
      <w:ins w:id="827" w:author="Microsoft" w:date="2016-01-12T14:46:00Z">
        <w:r>
          <w:rPr>
            <w:rFonts w:hint="eastAsia"/>
          </w:rPr>
          <w:t>任选</w:t>
        </w:r>
        <w:r>
          <w:t>四</w:t>
        </w:r>
      </w:ins>
    </w:p>
    <w:p w14:paraId="43E643A3" w14:textId="4BFDD56A" w:rsidR="004A57C1" w:rsidRDefault="004A57C1" w:rsidP="003F5707">
      <w:pPr>
        <w:pStyle w:val="a0"/>
        <w:rPr>
          <w:ins w:id="828" w:author="Microsoft" w:date="2016-01-12T16:42:00Z"/>
        </w:rPr>
      </w:pPr>
      <w:ins w:id="829" w:author="Microsoft" w:date="2016-01-12T16:42:00Z">
        <w:r w:rsidRPr="004A57C1">
          <w:rPr>
            <w:rFonts w:hint="eastAsia"/>
            <w:b/>
            <w:bCs/>
            <w:rPrChange w:id="830" w:author="Microsoft" w:date="2016-01-12T16:42:00Z">
              <w:rPr>
                <w:rFonts w:hint="eastAsia"/>
              </w:rPr>
            </w:rPrChange>
          </w:rPr>
          <w:t>单式</w:t>
        </w:r>
        <w:r>
          <w:t>：</w:t>
        </w:r>
      </w:ins>
    </w:p>
    <w:p w14:paraId="5F49E862" w14:textId="4CC6120D" w:rsidR="003F5707" w:rsidRDefault="003F5707" w:rsidP="003F5707">
      <w:pPr>
        <w:pStyle w:val="a0"/>
        <w:rPr>
          <w:ins w:id="831" w:author="Microsoft" w:date="2016-01-12T14:46:00Z"/>
        </w:rPr>
      </w:pPr>
      <w:ins w:id="832" w:author="Microsoft" w:date="2016-01-12T14:46:00Z">
        <w:r>
          <w:rPr>
            <w:rFonts w:hint="eastAsia"/>
          </w:rPr>
          <w:t>按</w:t>
        </w:r>
        <w:r>
          <w:t>【</w:t>
        </w:r>
        <w:r>
          <w:rPr>
            <w:rFonts w:hint="eastAsia"/>
          </w:rPr>
          <w:t>F</w:t>
        </w:r>
        <w:del w:id="833" w:author="user" w:date="2016-02-23T15:15:00Z">
          <w:r w:rsidDel="0055218A">
            <w:rPr>
              <w:rFonts w:hint="eastAsia"/>
            </w:rPr>
            <w:delText>3</w:delText>
          </w:r>
        </w:del>
      </w:ins>
      <w:ins w:id="834" w:author="user" w:date="2016-04-08T14:26:00Z">
        <w:r w:rsidR="00E16425">
          <w:t>5</w:t>
        </w:r>
      </w:ins>
      <w:ins w:id="835" w:author="Microsoft" w:date="2016-01-12T14:46:00Z">
        <w:r>
          <w:t>】</w:t>
        </w:r>
        <w:r>
          <w:rPr>
            <w:rFonts w:hint="eastAsia"/>
          </w:rPr>
          <w:t>进入11选5游戏</w:t>
        </w:r>
        <w:r>
          <w:t>投注页面</w:t>
        </w:r>
        <w:r>
          <w:rPr>
            <w:rFonts w:hint="eastAsia"/>
          </w:rPr>
          <w:t>，</w:t>
        </w:r>
        <w:r>
          <w:t>进入后默认页面为</w:t>
        </w:r>
        <w:r>
          <w:rPr>
            <w:rFonts w:hint="eastAsia"/>
          </w:rPr>
          <w:t>任选</w:t>
        </w:r>
        <w:r>
          <w:t>五单式投注页面</w:t>
        </w:r>
        <w:r>
          <w:rPr>
            <w:rFonts w:hint="eastAsia"/>
          </w:rPr>
          <w:t>；</w:t>
        </w:r>
        <w:r>
          <w:t>再按【</w:t>
        </w:r>
        <w:r>
          <w:rPr>
            <w:rFonts w:hint="eastAsia"/>
          </w:rPr>
          <w:t>B3</w:t>
        </w:r>
        <w:r>
          <w:t>】</w:t>
        </w:r>
        <w:r>
          <w:rPr>
            <w:rFonts w:hint="eastAsia"/>
          </w:rPr>
          <w:t>键</w:t>
        </w:r>
        <w:r>
          <w:t>进入</w:t>
        </w:r>
        <w:r>
          <w:rPr>
            <w:rFonts w:hint="eastAsia"/>
          </w:rPr>
          <w:t>任选</w:t>
        </w:r>
        <w:r>
          <w:t>玩法</w:t>
        </w:r>
        <w:r>
          <w:rPr>
            <w:rFonts w:hint="eastAsia"/>
          </w:rPr>
          <w:t>菜单</w:t>
        </w:r>
        <w:r>
          <w:t>列表</w:t>
        </w:r>
        <w:r>
          <w:rPr>
            <w:rFonts w:hint="eastAsia"/>
          </w:rPr>
          <w:t>，选择</w:t>
        </w:r>
        <w:r>
          <w:t>[</w:t>
        </w:r>
        <w:r w:rsidR="00893B6B">
          <w:t>3</w:t>
        </w:r>
        <w:r>
          <w:t>]</w:t>
        </w:r>
        <w:r w:rsidR="008B7153">
          <w:rPr>
            <w:rFonts w:hint="eastAsia"/>
          </w:rPr>
          <w:t>进入</w:t>
        </w:r>
        <w:proofErr w:type="gramStart"/>
        <w:r w:rsidR="008B7153">
          <w:rPr>
            <w:rFonts w:hint="eastAsia"/>
          </w:rPr>
          <w:t>任选</w:t>
        </w:r>
      </w:ins>
      <w:ins w:id="836" w:author="Microsoft" w:date="2016-01-13T16:46:00Z">
        <w:r w:rsidR="008B7153">
          <w:rPr>
            <w:rFonts w:hint="eastAsia"/>
          </w:rPr>
          <w:t>四</w:t>
        </w:r>
      </w:ins>
      <w:ins w:id="837" w:author="Microsoft" w:date="2016-01-12T14:46:00Z">
        <w:r>
          <w:rPr>
            <w:rFonts w:hint="eastAsia"/>
          </w:rPr>
          <w:t>投注</w:t>
        </w:r>
        <w:proofErr w:type="gramEnd"/>
        <w:r>
          <w:t>页面；</w:t>
        </w:r>
      </w:ins>
    </w:p>
    <w:p w14:paraId="3164D94F" w14:textId="5D1AA8C8" w:rsidR="003F5707" w:rsidRPr="00883F4B" w:rsidRDefault="003F5707" w:rsidP="003F5707">
      <w:pPr>
        <w:pStyle w:val="a0"/>
        <w:rPr>
          <w:ins w:id="838" w:author="Microsoft" w:date="2016-01-12T14:46:00Z"/>
        </w:rPr>
      </w:pPr>
      <w:proofErr w:type="gramStart"/>
      <w:ins w:id="839" w:author="Microsoft" w:date="2016-01-12T14:46:00Z">
        <w:r>
          <w:rPr>
            <w:rFonts w:hint="eastAsia"/>
          </w:rPr>
          <w:t>任选</w:t>
        </w:r>
      </w:ins>
      <w:ins w:id="840" w:author="Microsoft" w:date="2016-01-12T15:19:00Z">
        <w:r w:rsidR="00893B6B">
          <w:rPr>
            <w:rFonts w:hint="eastAsia"/>
          </w:rPr>
          <w:t>四</w:t>
        </w:r>
      </w:ins>
      <w:ins w:id="841" w:author="Microsoft" w:date="2016-01-12T14:46:00Z">
        <w:r>
          <w:rPr>
            <w:rFonts w:hint="eastAsia"/>
          </w:rPr>
          <w:t>由</w:t>
        </w:r>
      </w:ins>
      <w:proofErr w:type="gramEnd"/>
      <w:ins w:id="842" w:author="user" w:date="2016-02-24T14:39:00Z">
        <w:r w:rsidR="005235EF">
          <w:rPr>
            <w:rFonts w:hint="eastAsia"/>
          </w:rPr>
          <w:t>0</w:t>
        </w:r>
      </w:ins>
      <w:ins w:id="843" w:author="Microsoft" w:date="2016-01-12T14:46:00Z">
        <w:r>
          <w:rPr>
            <w:rFonts w:hint="eastAsia"/>
          </w:rPr>
          <w:t>1</w:t>
        </w:r>
        <w:r>
          <w:t>-11</w:t>
        </w:r>
        <w:r>
          <w:rPr>
            <w:rFonts w:hint="eastAsia"/>
          </w:rPr>
          <w:t>数字</w:t>
        </w:r>
        <w:r>
          <w:t>中</w:t>
        </w:r>
        <w:r>
          <w:rPr>
            <w:rFonts w:hint="eastAsia"/>
          </w:rPr>
          <w:t>选择</w:t>
        </w:r>
        <w:r w:rsidR="00893B6B">
          <w:rPr>
            <w:rFonts w:hint="eastAsia"/>
          </w:rPr>
          <w:t>4</w:t>
        </w:r>
        <w:r>
          <w:t>个</w:t>
        </w:r>
        <w:r w:rsidR="00F76BEB">
          <w:rPr>
            <w:rFonts w:hint="eastAsia"/>
          </w:rPr>
          <w:t>数字</w:t>
        </w:r>
        <w:r>
          <w:rPr>
            <w:rFonts w:hint="eastAsia"/>
          </w:rPr>
          <w:t>，组成一注</w:t>
        </w:r>
        <w:r>
          <w:t>投注号码，</w:t>
        </w:r>
        <w:r>
          <w:rPr>
            <w:rFonts w:hint="eastAsia"/>
          </w:rPr>
          <w:t>投注</w:t>
        </w:r>
        <w:r>
          <w:t>号码与开奖号码</w:t>
        </w:r>
        <w:r>
          <w:rPr>
            <w:rFonts w:hint="eastAsia"/>
          </w:rPr>
          <w:t>中</w:t>
        </w:r>
        <w:r>
          <w:t>的任意</w:t>
        </w:r>
      </w:ins>
      <w:ins w:id="844" w:author="Microsoft" w:date="2016-01-12T15:54:00Z">
        <w:r w:rsidR="00F76BEB">
          <w:rPr>
            <w:rFonts w:hint="eastAsia"/>
          </w:rPr>
          <w:t>四</w:t>
        </w:r>
        <w:r w:rsidR="00F76BEB">
          <w:t>个</w:t>
        </w:r>
      </w:ins>
      <w:ins w:id="845" w:author="Microsoft" w:date="2016-01-12T15:55:00Z">
        <w:r w:rsidR="00F76BEB">
          <w:t>数字</w:t>
        </w:r>
      </w:ins>
      <w:ins w:id="846" w:author="Microsoft" w:date="2016-01-12T14:46:00Z">
        <w:r>
          <w:t>相符，</w:t>
        </w:r>
        <w:r w:rsidRPr="00883F4B">
          <w:rPr>
            <w:rFonts w:hint="eastAsia"/>
          </w:rPr>
          <w:t>即中奖，</w:t>
        </w:r>
        <w:r>
          <w:rPr>
            <w:rFonts w:hint="eastAsia"/>
          </w:rPr>
          <w:t>奖金参见奖级</w:t>
        </w:r>
        <w:r>
          <w:t>表</w:t>
        </w:r>
        <w:r w:rsidRPr="00883F4B">
          <w:rPr>
            <w:rFonts w:hint="eastAsia"/>
          </w:rPr>
          <w:t>。</w:t>
        </w:r>
      </w:ins>
      <w:r w:rsidR="00415396" w:rsidRPr="00B75750">
        <w:rPr>
          <w:rFonts w:hint="eastAsia"/>
        </w:rPr>
        <w:t>例如：投注</w:t>
      </w:r>
      <w:r w:rsidR="00415396" w:rsidRPr="00B75750">
        <w:t>04</w:t>
      </w:r>
      <w:r w:rsidR="00415396" w:rsidRPr="00B75750">
        <w:rPr>
          <w:rFonts w:hint="eastAsia"/>
        </w:rPr>
        <w:t>，</w:t>
      </w:r>
      <w:r w:rsidR="00415396" w:rsidRPr="00B75750">
        <w:t>06</w:t>
      </w:r>
      <w:r w:rsidR="00415396" w:rsidRPr="00B75750">
        <w:rPr>
          <w:rFonts w:hint="eastAsia"/>
        </w:rPr>
        <w:t>，</w:t>
      </w:r>
      <w:r w:rsidR="00415396" w:rsidRPr="00B75750">
        <w:t>07</w:t>
      </w:r>
      <w:r w:rsidR="00415396" w:rsidRPr="00B75750">
        <w:rPr>
          <w:rFonts w:hint="eastAsia"/>
        </w:rPr>
        <w:t>，</w:t>
      </w:r>
      <w:r w:rsidR="00415396" w:rsidRPr="00B75750">
        <w:t>08</w:t>
      </w:r>
      <w:r w:rsidR="00415396">
        <w:rPr>
          <w:rFonts w:hint="eastAsia"/>
        </w:rPr>
        <w:t>；</w:t>
      </w:r>
      <w:r w:rsidR="00415396" w:rsidRPr="00B75750">
        <w:rPr>
          <w:rFonts w:hint="eastAsia"/>
        </w:rPr>
        <w:t>开奖号码中含有</w:t>
      </w:r>
      <w:r w:rsidR="00415396" w:rsidRPr="00B75750">
        <w:t>04</w:t>
      </w:r>
      <w:r w:rsidR="00415396" w:rsidRPr="00B75750">
        <w:rPr>
          <w:rFonts w:hint="eastAsia"/>
        </w:rPr>
        <w:t>，</w:t>
      </w:r>
      <w:r w:rsidR="00415396" w:rsidRPr="00B75750">
        <w:t>06</w:t>
      </w:r>
      <w:r w:rsidR="00415396" w:rsidRPr="00B75750">
        <w:rPr>
          <w:rFonts w:hint="eastAsia"/>
        </w:rPr>
        <w:t>，</w:t>
      </w:r>
      <w:r w:rsidR="00415396" w:rsidRPr="00B75750">
        <w:t>07</w:t>
      </w:r>
      <w:r w:rsidR="00415396" w:rsidRPr="00B75750">
        <w:rPr>
          <w:rFonts w:hint="eastAsia"/>
        </w:rPr>
        <w:t>，</w:t>
      </w:r>
      <w:r w:rsidR="00415396" w:rsidRPr="00B75750">
        <w:t>08</w:t>
      </w:r>
      <w:r w:rsidR="00415396" w:rsidRPr="00B75750">
        <w:rPr>
          <w:rFonts w:hint="eastAsia"/>
        </w:rPr>
        <w:t>即中奖。</w:t>
      </w:r>
    </w:p>
    <w:p w14:paraId="04F18026" w14:textId="77777777" w:rsidR="003F5707" w:rsidRPr="00883F4B" w:rsidRDefault="003F5707" w:rsidP="003F5707">
      <w:pPr>
        <w:rPr>
          <w:ins w:id="847" w:author="Microsoft" w:date="2016-01-12T14:46:00Z"/>
          <w:rFonts w:ascii="宋体" w:hAnsi="宋体"/>
          <w:szCs w:val="21"/>
        </w:rPr>
      </w:pPr>
      <w:ins w:id="848" w:author="Microsoft" w:date="2016-01-12T14:46:00Z">
        <w:r w:rsidRPr="00883F4B">
          <w:rPr>
            <w:rFonts w:ascii="宋体" w:hAnsi="宋体" w:hint="eastAsia"/>
            <w:szCs w:val="21"/>
          </w:rPr>
          <w:t>1．投注页面显示</w:t>
        </w:r>
        <w:r>
          <w:rPr>
            <w:rFonts w:ascii="宋体" w:hAnsi="宋体"/>
            <w:szCs w:val="21"/>
          </w:rPr>
          <w:t>5</w:t>
        </w:r>
        <w:r>
          <w:rPr>
            <w:rFonts w:ascii="宋体" w:hAnsi="宋体" w:hint="eastAsia"/>
            <w:szCs w:val="21"/>
          </w:rPr>
          <w:t>个投注行</w:t>
        </w:r>
        <w:r>
          <w:rPr>
            <w:rFonts w:ascii="宋体" w:hAnsi="宋体"/>
            <w:szCs w:val="21"/>
          </w:rPr>
          <w:t>。</w:t>
        </w:r>
      </w:ins>
    </w:p>
    <w:p w14:paraId="3FCDDA1E" w14:textId="1BC00AD6" w:rsidR="003F5707" w:rsidRPr="00883F4B" w:rsidRDefault="003F5707" w:rsidP="003F5707">
      <w:pPr>
        <w:rPr>
          <w:ins w:id="849" w:author="Microsoft" w:date="2016-01-12T14:46:00Z"/>
          <w:rFonts w:ascii="宋体" w:hAnsi="宋体"/>
          <w:szCs w:val="21"/>
        </w:rPr>
      </w:pPr>
      <w:ins w:id="850" w:author="Microsoft" w:date="2016-01-12T14:46:00Z">
        <w:r w:rsidRPr="00883F4B">
          <w:rPr>
            <w:rFonts w:ascii="宋体" w:hAnsi="宋体" w:hint="eastAsia"/>
            <w:szCs w:val="21"/>
          </w:rPr>
          <w:t>2</w:t>
        </w:r>
        <w:r>
          <w:rPr>
            <w:rFonts w:ascii="宋体" w:hAnsi="宋体" w:hint="eastAsia"/>
            <w:szCs w:val="21"/>
          </w:rPr>
          <w:t>．从</w:t>
        </w:r>
      </w:ins>
      <w:ins w:id="851" w:author="user" w:date="2016-02-24T14:38:00Z">
        <w:r w:rsidR="002B2762">
          <w:rPr>
            <w:rFonts w:ascii="宋体" w:hAnsi="宋体" w:hint="eastAsia"/>
            <w:szCs w:val="21"/>
          </w:rPr>
          <w:t>0</w:t>
        </w:r>
      </w:ins>
      <w:ins w:id="852" w:author="Microsoft" w:date="2016-01-12T14:46:00Z">
        <w:r>
          <w:rPr>
            <w:rFonts w:ascii="宋体" w:hAnsi="宋体"/>
            <w:szCs w:val="21"/>
          </w:rPr>
          <w:t>1-11</w:t>
        </w:r>
        <w:r>
          <w:rPr>
            <w:rFonts w:ascii="宋体" w:hAnsi="宋体" w:hint="eastAsia"/>
            <w:szCs w:val="21"/>
          </w:rPr>
          <w:t>个数字</w:t>
        </w:r>
        <w:r>
          <w:rPr>
            <w:rFonts w:ascii="宋体" w:hAnsi="宋体"/>
            <w:szCs w:val="21"/>
          </w:rPr>
          <w:t>中</w:t>
        </w:r>
        <w:r>
          <w:rPr>
            <w:rFonts w:ascii="宋体" w:hAnsi="宋体" w:hint="eastAsia"/>
            <w:szCs w:val="21"/>
          </w:rPr>
          <w:t>选</w:t>
        </w:r>
        <w:r>
          <w:rPr>
            <w:rFonts w:ascii="宋体" w:hAnsi="宋体"/>
            <w:szCs w:val="21"/>
          </w:rPr>
          <w:t>择</w:t>
        </w:r>
      </w:ins>
      <w:ins w:id="853" w:author="Microsoft" w:date="2016-01-12T15:54:00Z">
        <w:r w:rsidR="00F76BEB">
          <w:rPr>
            <w:rFonts w:ascii="宋体" w:hAnsi="宋体"/>
            <w:szCs w:val="21"/>
          </w:rPr>
          <w:t>4</w:t>
        </w:r>
      </w:ins>
      <w:ins w:id="854" w:author="Microsoft" w:date="2016-01-12T14:46:00Z">
        <w:r>
          <w:rPr>
            <w:rFonts w:ascii="宋体" w:hAnsi="宋体"/>
            <w:szCs w:val="21"/>
          </w:rPr>
          <w:t>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填写</w:t>
        </w:r>
        <w:r>
          <w:rPr>
            <w:rFonts w:ascii="宋体" w:hAnsi="宋体"/>
            <w:szCs w:val="21"/>
          </w:rPr>
          <w:t>到投注行上，</w:t>
        </w:r>
        <w:r>
          <w:rPr>
            <w:rFonts w:ascii="宋体" w:hAnsi="宋体" w:hint="eastAsia"/>
            <w:szCs w:val="21"/>
          </w:rPr>
          <w:t>这个</w:t>
        </w:r>
        <w:r>
          <w:rPr>
            <w:rFonts w:ascii="宋体" w:hAnsi="宋体"/>
            <w:szCs w:val="21"/>
          </w:rPr>
          <w:t>完整</w:t>
        </w:r>
        <w:r>
          <w:rPr>
            <w:rFonts w:ascii="宋体" w:hAnsi="宋体" w:hint="eastAsia"/>
            <w:szCs w:val="21"/>
          </w:rPr>
          <w:t>的</w:t>
        </w:r>
        <w:r>
          <w:rPr>
            <w:rFonts w:ascii="宋体" w:hAnsi="宋体"/>
            <w:szCs w:val="21"/>
          </w:rPr>
          <w:t>投注行</w:t>
        </w:r>
        <w:r>
          <w:rPr>
            <w:rFonts w:ascii="宋体" w:hAnsi="宋体" w:hint="eastAsia"/>
            <w:szCs w:val="21"/>
          </w:rPr>
          <w:t>可以</w:t>
        </w:r>
        <w:r>
          <w:rPr>
            <w:rFonts w:ascii="宋体" w:hAnsi="宋体"/>
            <w:szCs w:val="21"/>
          </w:rPr>
          <w:t>在</w:t>
        </w:r>
        <w:r>
          <w:rPr>
            <w:rFonts w:ascii="宋体" w:hAnsi="宋体" w:hint="eastAsia"/>
            <w:szCs w:val="21"/>
          </w:rPr>
          <w:t>1</w:t>
        </w:r>
        <w:r>
          <w:rPr>
            <w:rFonts w:ascii="宋体" w:hAnsi="宋体"/>
            <w:szCs w:val="21"/>
          </w:rPr>
          <w:t>-5</w:t>
        </w:r>
        <w:r>
          <w:rPr>
            <w:rFonts w:ascii="宋体" w:hAnsi="宋体" w:hint="eastAsia"/>
            <w:szCs w:val="21"/>
          </w:rPr>
          <w:t>行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任意</w:t>
        </w:r>
        <w:r>
          <w:rPr>
            <w:rFonts w:ascii="宋体" w:hAnsi="宋体"/>
            <w:szCs w:val="21"/>
          </w:rPr>
          <w:t>一行。</w:t>
        </w:r>
        <w:r w:rsidRPr="00883F4B">
          <w:rPr>
            <w:rFonts w:ascii="宋体" w:hAnsi="宋体" w:hint="eastAsia"/>
            <w:szCs w:val="21"/>
          </w:rPr>
          <w:t xml:space="preserve"> </w:t>
        </w:r>
      </w:ins>
    </w:p>
    <w:p w14:paraId="57358019" w14:textId="2F6BBDB0" w:rsidR="003F5707" w:rsidRDefault="003F5707" w:rsidP="003F5707">
      <w:pPr>
        <w:rPr>
          <w:ins w:id="855" w:author="Microsoft" w:date="2016-01-12T14:46:00Z"/>
          <w:rFonts w:ascii="宋体" w:hAnsi="宋体"/>
          <w:szCs w:val="21"/>
        </w:rPr>
      </w:pPr>
      <w:ins w:id="856" w:author="Microsoft" w:date="2016-01-12T14:46:00Z">
        <w:r w:rsidRPr="00883F4B">
          <w:rPr>
            <w:rFonts w:ascii="宋体" w:hAnsi="宋体" w:hint="eastAsia"/>
            <w:szCs w:val="21"/>
          </w:rPr>
          <w:t>4．</w:t>
        </w:r>
        <w:r>
          <w:rPr>
            <w:rFonts w:ascii="宋体" w:hAnsi="宋体" w:hint="eastAsia"/>
            <w:szCs w:val="21"/>
          </w:rPr>
          <w:t>每行</w:t>
        </w:r>
      </w:ins>
      <w:ins w:id="857" w:author="Microsoft" w:date="2016-01-12T15:54:00Z">
        <w:r w:rsidR="00F76BEB">
          <w:rPr>
            <w:rFonts w:ascii="宋体" w:hAnsi="宋体"/>
            <w:szCs w:val="21"/>
          </w:rPr>
          <w:t>4</w:t>
        </w:r>
      </w:ins>
      <w:ins w:id="858" w:author="Microsoft" w:date="2016-01-12T14:46:00Z">
        <w:r>
          <w:rPr>
            <w:rFonts w:ascii="宋体" w:hAnsi="宋体"/>
            <w:szCs w:val="21"/>
          </w:rPr>
          <w:t>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，</w:t>
        </w:r>
        <w:r>
          <w:rPr>
            <w:rFonts w:ascii="宋体" w:hAnsi="宋体" w:hint="eastAsia"/>
            <w:szCs w:val="21"/>
          </w:rPr>
          <w:t>单注金额</w:t>
        </w:r>
        <w:r>
          <w:rPr>
            <w:rFonts w:ascii="宋体" w:hAnsi="宋体"/>
            <w:szCs w:val="21"/>
          </w:rPr>
          <w:t>1000</w:t>
        </w:r>
        <w:r>
          <w:rPr>
            <w:rFonts w:ascii="宋体" w:hAnsi="宋体" w:hint="eastAsia"/>
            <w:szCs w:val="21"/>
          </w:rPr>
          <w:t>瑞尔</w:t>
        </w:r>
        <w:r w:rsidRPr="00883F4B">
          <w:rPr>
            <w:rFonts w:ascii="宋体" w:hAnsi="宋体" w:hint="eastAsia"/>
            <w:szCs w:val="21"/>
          </w:rPr>
          <w:t>。</w:t>
        </w:r>
      </w:ins>
    </w:p>
    <w:p w14:paraId="77C1E69B" w14:textId="77DFFFC5" w:rsidR="003F5707" w:rsidRDefault="003F5707">
      <w:pPr>
        <w:pStyle w:val="a0"/>
        <w:rPr>
          <w:ins w:id="859" w:author="Microsoft" w:date="2016-01-12T16:42:00Z"/>
        </w:rPr>
        <w:pPrChange w:id="860" w:author="Microsoft" w:date="2016-01-12T14:46:00Z">
          <w:pPr>
            <w:pStyle w:val="5"/>
          </w:pPr>
        </w:pPrChange>
      </w:pPr>
      <w:ins w:id="861" w:author="Microsoft" w:date="2016-01-12T14:46:00Z">
        <w:r>
          <w:t>5</w:t>
        </w:r>
        <w:r>
          <w:rPr>
            <w:rFonts w:hint="eastAsia"/>
          </w:rPr>
          <w:t>．选择</w:t>
        </w:r>
        <w:r>
          <w:t>完成后，进行</w:t>
        </w:r>
        <w:r>
          <w:rPr>
            <w:rFonts w:hint="eastAsia"/>
          </w:rPr>
          <w:t>提交</w:t>
        </w:r>
        <w:r>
          <w:t>出票</w:t>
        </w:r>
        <w:r>
          <w:rPr>
            <w:rFonts w:hint="eastAsia"/>
          </w:rPr>
          <w:t>。</w:t>
        </w:r>
      </w:ins>
    </w:p>
    <w:p w14:paraId="63F117F3" w14:textId="52256FA0" w:rsidR="004A57C1" w:rsidRPr="00AA0C2A" w:rsidRDefault="004A57C1" w:rsidP="004A57C1">
      <w:pPr>
        <w:pStyle w:val="a0"/>
        <w:rPr>
          <w:ins w:id="862" w:author="Microsoft" w:date="2016-01-12T16:42:00Z"/>
        </w:rPr>
      </w:pPr>
      <w:ins w:id="863" w:author="Microsoft" w:date="2016-01-12T16:42:00Z">
        <w:r>
          <w:rPr>
            <w:rFonts w:hint="eastAsia"/>
          </w:rPr>
          <w:t>按【A</w:t>
        </w:r>
      </w:ins>
      <w:r w:rsidR="00CA2A48">
        <w:t>1</w:t>
      </w:r>
      <w:ins w:id="864" w:author="Microsoft" w:date="2016-01-12T16:42:00Z">
        <w:r>
          <w:rPr>
            <w:rFonts w:hint="eastAsia"/>
          </w:rPr>
          <w:t>】切换</w:t>
        </w:r>
        <w:r>
          <w:t>至复式</w:t>
        </w:r>
        <w:r>
          <w:rPr>
            <w:rFonts w:hint="eastAsia"/>
          </w:rPr>
          <w:t>投注</w:t>
        </w:r>
        <w:r>
          <w:t>页面：</w:t>
        </w:r>
      </w:ins>
    </w:p>
    <w:p w14:paraId="3330BA51" w14:textId="639E2AD0" w:rsidR="004A57C1" w:rsidRDefault="004A57C1" w:rsidP="004A57C1">
      <w:pPr>
        <w:pStyle w:val="a0"/>
        <w:rPr>
          <w:ins w:id="865" w:author="Microsoft" w:date="2016-01-12T16:42:00Z"/>
        </w:rPr>
      </w:pPr>
      <w:ins w:id="866" w:author="Microsoft" w:date="2016-01-12T16:42:00Z">
        <w:r w:rsidRPr="00AA0C2A">
          <w:rPr>
            <w:rFonts w:hint="eastAsia"/>
            <w:b/>
            <w:bCs/>
          </w:rPr>
          <w:t>复式</w:t>
        </w:r>
        <w:r>
          <w:t>：</w:t>
        </w:r>
        <w:r>
          <w:rPr>
            <w:rFonts w:hint="eastAsia"/>
          </w:rPr>
          <w:t>11个</w:t>
        </w:r>
        <w:r>
          <w:t>数字中选择</w:t>
        </w:r>
        <w:r>
          <w:rPr>
            <w:rFonts w:hint="eastAsia"/>
          </w:rPr>
          <w:t>大于</w:t>
        </w:r>
        <w:r>
          <w:t>4</w:t>
        </w:r>
        <w:r>
          <w:rPr>
            <w:rFonts w:hint="eastAsia"/>
          </w:rPr>
          <w:t>个且小于</w:t>
        </w:r>
        <w:r>
          <w:t>等于</w:t>
        </w:r>
        <w:r>
          <w:rPr>
            <w:rFonts w:hint="eastAsia"/>
          </w:rPr>
          <w:t>11个进行</w:t>
        </w:r>
        <w:r>
          <w:t>投注</w:t>
        </w:r>
        <w:r>
          <w:rPr>
            <w:rFonts w:hint="eastAsia"/>
          </w:rPr>
          <w:t>；</w:t>
        </w:r>
      </w:ins>
    </w:p>
    <w:p w14:paraId="6F68849F" w14:textId="4C914FAD" w:rsidR="004A57C1" w:rsidRDefault="004A57C1" w:rsidP="004A57C1">
      <w:pPr>
        <w:pStyle w:val="a0"/>
        <w:rPr>
          <w:ins w:id="867" w:author="Microsoft" w:date="2016-01-12T16:42:00Z"/>
        </w:rPr>
      </w:pPr>
      <w:ins w:id="868" w:author="Microsoft" w:date="2016-01-12T16:42:00Z">
        <w:r>
          <w:rPr>
            <w:rFonts w:hint="eastAsia"/>
          </w:rPr>
          <w:t>按【A</w:t>
        </w:r>
      </w:ins>
      <w:r w:rsidR="00CA2A48">
        <w:t>1</w:t>
      </w:r>
      <w:ins w:id="869" w:author="Microsoft" w:date="2016-01-12T16:42:00Z">
        <w:r>
          <w:t>】</w:t>
        </w:r>
        <w:r>
          <w:rPr>
            <w:rFonts w:hint="eastAsia"/>
          </w:rPr>
          <w:t>-</w:t>
        </w:r>
        <w:r>
          <w:t>【</w:t>
        </w:r>
        <w:r>
          <w:rPr>
            <w:rFonts w:hint="eastAsia"/>
          </w:rPr>
          <w:t>A</w:t>
        </w:r>
      </w:ins>
      <w:r w:rsidR="00CA2A48">
        <w:t>1</w:t>
      </w:r>
      <w:ins w:id="870" w:author="Microsoft" w:date="2016-01-12T16:42:00Z">
        <w:r>
          <w:t>】</w:t>
        </w:r>
        <w:r>
          <w:rPr>
            <w:rFonts w:hint="eastAsia"/>
          </w:rPr>
          <w:t>切换</w:t>
        </w:r>
        <w:proofErr w:type="gramStart"/>
        <w:r>
          <w:t>至胆拖投注</w:t>
        </w:r>
        <w:proofErr w:type="gramEnd"/>
        <w:r>
          <w:t>页面：</w:t>
        </w:r>
      </w:ins>
    </w:p>
    <w:p w14:paraId="6FA91061" w14:textId="4C14AFA8" w:rsidR="004A57C1" w:rsidRPr="00E56DA6" w:rsidRDefault="004A57C1">
      <w:pPr>
        <w:pStyle w:val="a0"/>
        <w:rPr>
          <w:ins w:id="871" w:author="Microsoft" w:date="2016-01-12T14:46:00Z"/>
        </w:rPr>
        <w:pPrChange w:id="872" w:author="Microsoft" w:date="2016-01-12T14:46:00Z">
          <w:pPr>
            <w:pStyle w:val="5"/>
          </w:pPr>
        </w:pPrChange>
      </w:pPr>
      <w:ins w:id="873" w:author="Microsoft" w:date="2016-01-12T16:42:00Z">
        <w:r w:rsidRPr="00AA0C2A">
          <w:rPr>
            <w:rFonts w:hint="eastAsia"/>
            <w:b/>
            <w:bCs/>
          </w:rPr>
          <w:t>胆拖</w:t>
        </w:r>
        <w:r>
          <w:t>：</w:t>
        </w:r>
        <w:r>
          <w:rPr>
            <w:rFonts w:hint="eastAsia"/>
          </w:rPr>
          <w:t>选择</w:t>
        </w:r>
        <w:r>
          <w:t>1</w:t>
        </w:r>
      </w:ins>
      <w:ins w:id="874" w:author="Microsoft" w:date="2016-01-12T16:43:00Z">
        <w:r>
          <w:t>-3</w:t>
        </w:r>
        <w:r>
          <w:rPr>
            <w:rFonts w:hint="eastAsia"/>
          </w:rPr>
          <w:t>个胆</w:t>
        </w:r>
      </w:ins>
      <w:ins w:id="875" w:author="Microsoft" w:date="2016-01-12T16:42:00Z">
        <w:r>
          <w:t>码，</w:t>
        </w:r>
        <w:r>
          <w:rPr>
            <w:rFonts w:hint="eastAsia"/>
          </w:rPr>
          <w:t>选择</w:t>
        </w:r>
      </w:ins>
      <w:ins w:id="876" w:author="Microsoft" w:date="2016-01-12T17:39:00Z">
        <w:r w:rsidR="00E214A1">
          <w:t>2</w:t>
        </w:r>
      </w:ins>
      <w:ins w:id="877" w:author="Microsoft" w:date="2016-01-12T16:42:00Z">
        <w:r>
          <w:t>-10</w:t>
        </w:r>
        <w:r>
          <w:rPr>
            <w:rFonts w:hint="eastAsia"/>
          </w:rPr>
          <w:t>个</w:t>
        </w:r>
      </w:ins>
      <w:ins w:id="878" w:author="Microsoft" w:date="2016-01-12T16:43:00Z">
        <w:r>
          <w:rPr>
            <w:rFonts w:hint="eastAsia"/>
          </w:rPr>
          <w:t>拖</w:t>
        </w:r>
      </w:ins>
      <w:ins w:id="879" w:author="Microsoft" w:date="2016-01-12T16:42:00Z">
        <w:r>
          <w:t>码</w:t>
        </w:r>
        <w:r>
          <w:rPr>
            <w:rFonts w:hint="eastAsia"/>
          </w:rPr>
          <w:t>，</w:t>
        </w:r>
        <w:proofErr w:type="gramStart"/>
        <w:r w:rsidR="00E214A1">
          <w:t>胆码加拖码</w:t>
        </w:r>
        <w:proofErr w:type="gramEnd"/>
        <w:r w:rsidR="00E214A1">
          <w:t>&gt;=5</w:t>
        </w:r>
        <w:r>
          <w:rPr>
            <w:rFonts w:hint="eastAsia"/>
          </w:rPr>
          <w:t>个</w:t>
        </w:r>
      </w:ins>
      <w:ins w:id="880" w:author="Microsoft" w:date="2016-01-12T16:49:00Z">
        <w:r>
          <w:rPr>
            <w:rFonts w:hint="eastAsia"/>
          </w:rPr>
          <w:t>（</w:t>
        </w:r>
        <w:proofErr w:type="gramStart"/>
        <w:r>
          <w:rPr>
            <w:rFonts w:hint="eastAsia"/>
          </w:rPr>
          <w:t>胆码</w:t>
        </w:r>
        <w:r>
          <w:t>与拖码不可</w:t>
        </w:r>
        <w:proofErr w:type="gramEnd"/>
        <w:r>
          <w:t>重复）</w:t>
        </w:r>
      </w:ins>
      <w:ins w:id="881" w:author="Microsoft" w:date="2016-01-12T16:42:00Z">
        <w:r>
          <w:t>，组成</w:t>
        </w:r>
        <w:r>
          <w:rPr>
            <w:rFonts w:hint="eastAsia"/>
          </w:rPr>
          <w:t>一个</w:t>
        </w:r>
        <w:r>
          <w:t>投注号码</w:t>
        </w:r>
        <w:r>
          <w:rPr>
            <w:rFonts w:hint="eastAsia"/>
          </w:rPr>
          <w:t>；</w:t>
        </w:r>
      </w:ins>
    </w:p>
    <w:p w14:paraId="5358CA33" w14:textId="314CD9FC" w:rsidR="00F76BEB" w:rsidRDefault="00F76BEB">
      <w:pPr>
        <w:pStyle w:val="5"/>
        <w:rPr>
          <w:ins w:id="882" w:author="Microsoft" w:date="2016-01-12T16:45:00Z"/>
        </w:rPr>
      </w:pPr>
      <w:ins w:id="883" w:author="Microsoft" w:date="2016-01-12T15:54:00Z">
        <w:r>
          <w:rPr>
            <w:rFonts w:hint="eastAsia"/>
          </w:rPr>
          <w:t>任选</w:t>
        </w:r>
        <w:r>
          <w:t>五</w:t>
        </w:r>
      </w:ins>
    </w:p>
    <w:p w14:paraId="185CFCAD" w14:textId="7DDE2A1B" w:rsidR="004A57C1" w:rsidRPr="00E56DA6" w:rsidRDefault="004A57C1">
      <w:pPr>
        <w:pStyle w:val="a0"/>
        <w:rPr>
          <w:ins w:id="884" w:author="Microsoft" w:date="2016-01-12T15:54:00Z"/>
        </w:rPr>
        <w:pPrChange w:id="885" w:author="Microsoft" w:date="2016-01-12T16:45:00Z">
          <w:pPr>
            <w:pStyle w:val="5"/>
          </w:pPr>
        </w:pPrChange>
      </w:pPr>
      <w:ins w:id="886" w:author="Microsoft" w:date="2016-01-12T16:45:00Z">
        <w:r w:rsidRPr="004A57C1">
          <w:rPr>
            <w:rFonts w:hint="eastAsia"/>
            <w:b/>
            <w:bCs/>
            <w:rPrChange w:id="887" w:author="Microsoft" w:date="2016-01-12T16:45:00Z">
              <w:rPr>
                <w:rFonts w:hint="eastAsia"/>
              </w:rPr>
            </w:rPrChange>
          </w:rPr>
          <w:t>单式</w:t>
        </w:r>
        <w:r>
          <w:rPr>
            <w:rFonts w:hint="eastAsia"/>
          </w:rPr>
          <w:t>：</w:t>
        </w:r>
      </w:ins>
    </w:p>
    <w:p w14:paraId="611F6C59" w14:textId="15280680" w:rsidR="00F76BEB" w:rsidRDefault="00F76BEB" w:rsidP="00F76BEB">
      <w:pPr>
        <w:pStyle w:val="a0"/>
        <w:rPr>
          <w:ins w:id="888" w:author="Microsoft" w:date="2016-01-12T15:54:00Z"/>
        </w:rPr>
      </w:pPr>
      <w:ins w:id="889" w:author="Microsoft" w:date="2016-01-12T15:54:00Z">
        <w:r>
          <w:rPr>
            <w:rFonts w:hint="eastAsia"/>
          </w:rPr>
          <w:t>按</w:t>
        </w:r>
        <w:r>
          <w:t>【</w:t>
        </w:r>
        <w:r>
          <w:rPr>
            <w:rFonts w:hint="eastAsia"/>
          </w:rPr>
          <w:t>F</w:t>
        </w:r>
        <w:del w:id="890" w:author="user" w:date="2016-02-23T15:15:00Z">
          <w:r w:rsidDel="0055218A">
            <w:rPr>
              <w:rFonts w:hint="eastAsia"/>
            </w:rPr>
            <w:delText>3</w:delText>
          </w:r>
        </w:del>
      </w:ins>
      <w:ins w:id="891" w:author="user" w:date="2016-04-08T14:26:00Z">
        <w:r w:rsidR="00E16425">
          <w:t>5</w:t>
        </w:r>
      </w:ins>
      <w:ins w:id="892" w:author="Microsoft" w:date="2016-01-12T15:54:00Z">
        <w:r>
          <w:t>】</w:t>
        </w:r>
        <w:r>
          <w:rPr>
            <w:rFonts w:hint="eastAsia"/>
          </w:rPr>
          <w:t>进入11选5游戏</w:t>
        </w:r>
        <w:r>
          <w:t>投注页面</w:t>
        </w:r>
        <w:r>
          <w:rPr>
            <w:rFonts w:hint="eastAsia"/>
          </w:rPr>
          <w:t>，</w:t>
        </w:r>
        <w:r>
          <w:t>进入后默认页面为</w:t>
        </w:r>
        <w:r>
          <w:rPr>
            <w:rFonts w:hint="eastAsia"/>
          </w:rPr>
          <w:t>任选</w:t>
        </w:r>
        <w:r>
          <w:t>五单式投注页面</w:t>
        </w:r>
        <w:r>
          <w:rPr>
            <w:rFonts w:hint="eastAsia"/>
          </w:rPr>
          <w:t>；</w:t>
        </w:r>
        <w:r>
          <w:t>再按【</w:t>
        </w:r>
        <w:r>
          <w:rPr>
            <w:rFonts w:hint="eastAsia"/>
          </w:rPr>
          <w:t>B3</w:t>
        </w:r>
        <w:r>
          <w:t>】</w:t>
        </w:r>
        <w:r>
          <w:rPr>
            <w:rFonts w:hint="eastAsia"/>
          </w:rPr>
          <w:t>键</w:t>
        </w:r>
        <w:r>
          <w:t>进入</w:t>
        </w:r>
        <w:r>
          <w:rPr>
            <w:rFonts w:hint="eastAsia"/>
          </w:rPr>
          <w:t>任选</w:t>
        </w:r>
        <w:r>
          <w:t>玩法</w:t>
        </w:r>
        <w:r>
          <w:rPr>
            <w:rFonts w:hint="eastAsia"/>
          </w:rPr>
          <w:t>菜单</w:t>
        </w:r>
        <w:r>
          <w:t>列表</w:t>
        </w:r>
        <w:r>
          <w:rPr>
            <w:rFonts w:hint="eastAsia"/>
          </w:rPr>
          <w:t>，选择</w:t>
        </w:r>
        <w:r>
          <w:t>[4]</w:t>
        </w:r>
        <w:r w:rsidR="003D70F0">
          <w:rPr>
            <w:rFonts w:hint="eastAsia"/>
          </w:rPr>
          <w:t>进入任选</w:t>
        </w:r>
      </w:ins>
      <w:ins w:id="893" w:author="Microsoft" w:date="2016-01-13T16:51:00Z">
        <w:r w:rsidR="003D70F0">
          <w:rPr>
            <w:rFonts w:hint="eastAsia"/>
          </w:rPr>
          <w:t>五</w:t>
        </w:r>
      </w:ins>
      <w:ins w:id="894" w:author="Microsoft" w:date="2016-01-12T15:54:00Z">
        <w:r>
          <w:rPr>
            <w:rFonts w:hint="eastAsia"/>
          </w:rPr>
          <w:t>投注</w:t>
        </w:r>
        <w:r>
          <w:t>页面；</w:t>
        </w:r>
      </w:ins>
    </w:p>
    <w:p w14:paraId="0D8C7F35" w14:textId="3C8C7022" w:rsidR="00F76BEB" w:rsidRPr="00883F4B" w:rsidRDefault="00F76BEB" w:rsidP="00F76BEB">
      <w:pPr>
        <w:pStyle w:val="a0"/>
        <w:rPr>
          <w:ins w:id="895" w:author="Microsoft" w:date="2016-01-12T15:54:00Z"/>
        </w:rPr>
      </w:pPr>
      <w:proofErr w:type="gramStart"/>
      <w:ins w:id="896" w:author="Microsoft" w:date="2016-01-12T15:54:00Z">
        <w:r>
          <w:rPr>
            <w:rFonts w:hint="eastAsia"/>
          </w:rPr>
          <w:t>任选</w:t>
        </w:r>
      </w:ins>
      <w:ins w:id="897" w:author="Microsoft" w:date="2016-01-12T16:25:00Z">
        <w:r w:rsidR="00361EB6">
          <w:rPr>
            <w:rFonts w:hint="eastAsia"/>
          </w:rPr>
          <w:t>五</w:t>
        </w:r>
      </w:ins>
      <w:ins w:id="898" w:author="Microsoft" w:date="2016-01-12T15:54:00Z">
        <w:r>
          <w:rPr>
            <w:rFonts w:hint="eastAsia"/>
          </w:rPr>
          <w:t>由</w:t>
        </w:r>
      </w:ins>
      <w:proofErr w:type="gramEnd"/>
      <w:ins w:id="899" w:author="user" w:date="2016-02-24T14:39:00Z">
        <w:r w:rsidR="005235EF">
          <w:rPr>
            <w:rFonts w:hint="eastAsia"/>
          </w:rPr>
          <w:t>0</w:t>
        </w:r>
      </w:ins>
      <w:ins w:id="900" w:author="Microsoft" w:date="2016-01-12T15:54:00Z">
        <w:r>
          <w:rPr>
            <w:rFonts w:hint="eastAsia"/>
          </w:rPr>
          <w:t>1</w:t>
        </w:r>
        <w:r>
          <w:t>-11</w:t>
        </w:r>
        <w:r>
          <w:rPr>
            <w:rFonts w:hint="eastAsia"/>
          </w:rPr>
          <w:t>数字</w:t>
        </w:r>
        <w:r>
          <w:t>中</w:t>
        </w:r>
        <w:r>
          <w:rPr>
            <w:rFonts w:hint="eastAsia"/>
          </w:rPr>
          <w:t>选择</w:t>
        </w:r>
        <w:r>
          <w:t>5个</w:t>
        </w:r>
        <w:r>
          <w:rPr>
            <w:rFonts w:hint="eastAsia"/>
          </w:rPr>
          <w:t>数字，组成一注</w:t>
        </w:r>
        <w:r>
          <w:t>投注号码，</w:t>
        </w:r>
        <w:r>
          <w:rPr>
            <w:rFonts w:hint="eastAsia"/>
          </w:rPr>
          <w:t>投注</w:t>
        </w:r>
        <w:r>
          <w:t>号码与开奖号码</w:t>
        </w:r>
        <w:r>
          <w:rPr>
            <w:rFonts w:hint="eastAsia"/>
          </w:rPr>
          <w:t>中</w:t>
        </w:r>
        <w:r>
          <w:t>的任意</w:t>
        </w:r>
      </w:ins>
      <w:ins w:id="901" w:author="Microsoft" w:date="2016-01-12T15:55:00Z">
        <w:r>
          <w:rPr>
            <w:rFonts w:hint="eastAsia"/>
          </w:rPr>
          <w:t>五位</w:t>
        </w:r>
        <w:r>
          <w:t>数字</w:t>
        </w:r>
      </w:ins>
      <w:ins w:id="902" w:author="Microsoft" w:date="2016-01-12T15:54:00Z">
        <w:r>
          <w:t>相符，</w:t>
        </w:r>
        <w:r w:rsidRPr="00883F4B">
          <w:rPr>
            <w:rFonts w:hint="eastAsia"/>
          </w:rPr>
          <w:t>即中奖，</w:t>
        </w:r>
        <w:r>
          <w:rPr>
            <w:rFonts w:hint="eastAsia"/>
          </w:rPr>
          <w:t>奖金参见奖级</w:t>
        </w:r>
        <w:r>
          <w:t>表</w:t>
        </w:r>
        <w:r w:rsidRPr="00883F4B">
          <w:rPr>
            <w:rFonts w:hint="eastAsia"/>
          </w:rPr>
          <w:t>。</w:t>
        </w:r>
      </w:ins>
      <w:r w:rsidR="00415396" w:rsidRPr="00B75750">
        <w:rPr>
          <w:rFonts w:hint="eastAsia"/>
        </w:rPr>
        <w:t>例如：投注</w:t>
      </w:r>
      <w:r w:rsidR="00415396" w:rsidRPr="00B75750">
        <w:t>03</w:t>
      </w:r>
      <w:r w:rsidR="00415396" w:rsidRPr="00B75750">
        <w:rPr>
          <w:rFonts w:hint="eastAsia"/>
        </w:rPr>
        <w:t>，</w:t>
      </w:r>
      <w:r w:rsidR="00415396" w:rsidRPr="00B75750">
        <w:t>04</w:t>
      </w:r>
      <w:r w:rsidR="00415396" w:rsidRPr="00B75750">
        <w:rPr>
          <w:rFonts w:hint="eastAsia"/>
        </w:rPr>
        <w:t>，</w:t>
      </w:r>
      <w:r w:rsidR="00415396" w:rsidRPr="00B75750">
        <w:t>07</w:t>
      </w:r>
      <w:r w:rsidR="00415396" w:rsidRPr="00B75750">
        <w:rPr>
          <w:rFonts w:hint="eastAsia"/>
        </w:rPr>
        <w:t>，</w:t>
      </w:r>
      <w:r w:rsidR="00415396" w:rsidRPr="00B75750">
        <w:t>08</w:t>
      </w:r>
      <w:r w:rsidR="00415396" w:rsidRPr="00B75750">
        <w:rPr>
          <w:rFonts w:hint="eastAsia"/>
        </w:rPr>
        <w:t>，</w:t>
      </w:r>
      <w:r w:rsidR="00415396" w:rsidRPr="00B75750">
        <w:t>09</w:t>
      </w:r>
      <w:r w:rsidR="00415396">
        <w:rPr>
          <w:rFonts w:hint="eastAsia"/>
        </w:rPr>
        <w:t>；</w:t>
      </w:r>
      <w:r w:rsidR="00415396" w:rsidRPr="00B75750">
        <w:rPr>
          <w:rFonts w:hint="eastAsia"/>
        </w:rPr>
        <w:t>开奖号码为</w:t>
      </w:r>
      <w:r w:rsidR="00415396" w:rsidRPr="00B75750">
        <w:t>03</w:t>
      </w:r>
      <w:r w:rsidR="00415396" w:rsidRPr="00B75750">
        <w:rPr>
          <w:rFonts w:hint="eastAsia"/>
        </w:rPr>
        <w:t>，</w:t>
      </w:r>
      <w:r w:rsidR="00415396" w:rsidRPr="00B75750">
        <w:t>04</w:t>
      </w:r>
      <w:r w:rsidR="00415396" w:rsidRPr="00B75750">
        <w:rPr>
          <w:rFonts w:hint="eastAsia"/>
        </w:rPr>
        <w:t>，</w:t>
      </w:r>
      <w:r w:rsidR="00415396" w:rsidRPr="00B75750">
        <w:t>07</w:t>
      </w:r>
      <w:r w:rsidR="00415396" w:rsidRPr="00B75750">
        <w:rPr>
          <w:rFonts w:hint="eastAsia"/>
        </w:rPr>
        <w:t>，</w:t>
      </w:r>
      <w:r w:rsidR="00415396" w:rsidRPr="00B75750">
        <w:t>08</w:t>
      </w:r>
      <w:r w:rsidR="00415396" w:rsidRPr="00B75750">
        <w:rPr>
          <w:rFonts w:hint="eastAsia"/>
        </w:rPr>
        <w:t>，</w:t>
      </w:r>
      <w:r w:rsidR="00415396" w:rsidRPr="00B75750">
        <w:t>09</w:t>
      </w:r>
      <w:r w:rsidR="00415396" w:rsidRPr="00B75750">
        <w:rPr>
          <w:rFonts w:hint="eastAsia"/>
        </w:rPr>
        <w:t>即中奖</w:t>
      </w:r>
      <w:r w:rsidR="00415396">
        <w:rPr>
          <w:rFonts w:hint="eastAsia"/>
        </w:rPr>
        <w:t>（不按顺序</w:t>
      </w:r>
      <w:r w:rsidR="00415396">
        <w:t>）</w:t>
      </w:r>
      <w:r w:rsidR="00415396" w:rsidRPr="00B75750">
        <w:rPr>
          <w:rFonts w:hint="eastAsia"/>
        </w:rPr>
        <w:t>。</w:t>
      </w:r>
    </w:p>
    <w:p w14:paraId="61F8C4CE" w14:textId="77777777" w:rsidR="00F76BEB" w:rsidRPr="00883F4B" w:rsidRDefault="00F76BEB" w:rsidP="00F76BEB">
      <w:pPr>
        <w:rPr>
          <w:ins w:id="903" w:author="Microsoft" w:date="2016-01-12T15:54:00Z"/>
          <w:rFonts w:ascii="宋体" w:hAnsi="宋体"/>
          <w:szCs w:val="21"/>
        </w:rPr>
      </w:pPr>
      <w:ins w:id="904" w:author="Microsoft" w:date="2016-01-12T15:54:00Z">
        <w:r w:rsidRPr="00883F4B">
          <w:rPr>
            <w:rFonts w:ascii="宋体" w:hAnsi="宋体" w:hint="eastAsia"/>
            <w:szCs w:val="21"/>
          </w:rPr>
          <w:t>1．投注页面显示</w:t>
        </w:r>
        <w:r>
          <w:rPr>
            <w:rFonts w:ascii="宋体" w:hAnsi="宋体"/>
            <w:szCs w:val="21"/>
          </w:rPr>
          <w:t>5</w:t>
        </w:r>
        <w:r>
          <w:rPr>
            <w:rFonts w:ascii="宋体" w:hAnsi="宋体" w:hint="eastAsia"/>
            <w:szCs w:val="21"/>
          </w:rPr>
          <w:t>个投注行</w:t>
        </w:r>
        <w:r>
          <w:rPr>
            <w:rFonts w:ascii="宋体" w:hAnsi="宋体"/>
            <w:szCs w:val="21"/>
          </w:rPr>
          <w:t>。</w:t>
        </w:r>
      </w:ins>
    </w:p>
    <w:p w14:paraId="1FA307A7" w14:textId="2410419B" w:rsidR="00F76BEB" w:rsidRPr="00883F4B" w:rsidRDefault="00F76BEB" w:rsidP="00F76BEB">
      <w:pPr>
        <w:rPr>
          <w:ins w:id="905" w:author="Microsoft" w:date="2016-01-12T15:54:00Z"/>
          <w:rFonts w:ascii="宋体" w:hAnsi="宋体"/>
          <w:szCs w:val="21"/>
        </w:rPr>
      </w:pPr>
      <w:ins w:id="906" w:author="Microsoft" w:date="2016-01-12T15:54:00Z">
        <w:r w:rsidRPr="00883F4B">
          <w:rPr>
            <w:rFonts w:ascii="宋体" w:hAnsi="宋体" w:hint="eastAsia"/>
            <w:szCs w:val="21"/>
          </w:rPr>
          <w:t>2</w:t>
        </w:r>
        <w:r>
          <w:rPr>
            <w:rFonts w:ascii="宋体" w:hAnsi="宋体" w:hint="eastAsia"/>
            <w:szCs w:val="21"/>
          </w:rPr>
          <w:t>．从</w:t>
        </w:r>
      </w:ins>
      <w:ins w:id="907" w:author="user" w:date="2016-02-24T14:39:00Z">
        <w:r w:rsidR="005235EF">
          <w:rPr>
            <w:rFonts w:ascii="宋体" w:hAnsi="宋体" w:hint="eastAsia"/>
            <w:szCs w:val="21"/>
          </w:rPr>
          <w:t>0</w:t>
        </w:r>
      </w:ins>
      <w:ins w:id="908" w:author="Microsoft" w:date="2016-01-12T15:54:00Z">
        <w:r>
          <w:rPr>
            <w:rFonts w:ascii="宋体" w:hAnsi="宋体"/>
            <w:szCs w:val="21"/>
          </w:rPr>
          <w:t>1-11</w:t>
        </w:r>
        <w:r>
          <w:rPr>
            <w:rFonts w:ascii="宋体" w:hAnsi="宋体" w:hint="eastAsia"/>
            <w:szCs w:val="21"/>
          </w:rPr>
          <w:t>个数字</w:t>
        </w:r>
        <w:r>
          <w:rPr>
            <w:rFonts w:ascii="宋体" w:hAnsi="宋体"/>
            <w:szCs w:val="21"/>
          </w:rPr>
          <w:t>中</w:t>
        </w:r>
        <w:r>
          <w:rPr>
            <w:rFonts w:ascii="宋体" w:hAnsi="宋体" w:hint="eastAsia"/>
            <w:szCs w:val="21"/>
          </w:rPr>
          <w:t>选</w:t>
        </w:r>
        <w:r>
          <w:rPr>
            <w:rFonts w:ascii="宋体" w:hAnsi="宋体"/>
            <w:szCs w:val="21"/>
          </w:rPr>
          <w:t>择</w:t>
        </w:r>
      </w:ins>
      <w:ins w:id="909" w:author="Microsoft" w:date="2016-01-12T15:57:00Z">
        <w:r>
          <w:rPr>
            <w:rFonts w:ascii="宋体" w:hAnsi="宋体"/>
            <w:szCs w:val="21"/>
          </w:rPr>
          <w:t>5</w:t>
        </w:r>
      </w:ins>
      <w:ins w:id="910" w:author="Microsoft" w:date="2016-01-12T15:54:00Z">
        <w:r>
          <w:rPr>
            <w:rFonts w:ascii="宋体" w:hAnsi="宋体"/>
            <w:szCs w:val="21"/>
          </w:rPr>
          <w:t>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填写</w:t>
        </w:r>
        <w:r>
          <w:rPr>
            <w:rFonts w:ascii="宋体" w:hAnsi="宋体"/>
            <w:szCs w:val="21"/>
          </w:rPr>
          <w:t>到投注行上，</w:t>
        </w:r>
        <w:r>
          <w:rPr>
            <w:rFonts w:ascii="宋体" w:hAnsi="宋体" w:hint="eastAsia"/>
            <w:szCs w:val="21"/>
          </w:rPr>
          <w:t>这个</w:t>
        </w:r>
        <w:r>
          <w:rPr>
            <w:rFonts w:ascii="宋体" w:hAnsi="宋体"/>
            <w:szCs w:val="21"/>
          </w:rPr>
          <w:t>完整</w:t>
        </w:r>
        <w:r>
          <w:rPr>
            <w:rFonts w:ascii="宋体" w:hAnsi="宋体" w:hint="eastAsia"/>
            <w:szCs w:val="21"/>
          </w:rPr>
          <w:t>的</w:t>
        </w:r>
        <w:r>
          <w:rPr>
            <w:rFonts w:ascii="宋体" w:hAnsi="宋体"/>
            <w:szCs w:val="21"/>
          </w:rPr>
          <w:t>投注行</w:t>
        </w:r>
        <w:r>
          <w:rPr>
            <w:rFonts w:ascii="宋体" w:hAnsi="宋体" w:hint="eastAsia"/>
            <w:szCs w:val="21"/>
          </w:rPr>
          <w:t>可以</w:t>
        </w:r>
        <w:r>
          <w:rPr>
            <w:rFonts w:ascii="宋体" w:hAnsi="宋体"/>
            <w:szCs w:val="21"/>
          </w:rPr>
          <w:t>在</w:t>
        </w:r>
        <w:r>
          <w:rPr>
            <w:rFonts w:ascii="宋体" w:hAnsi="宋体" w:hint="eastAsia"/>
            <w:szCs w:val="21"/>
          </w:rPr>
          <w:t>1</w:t>
        </w:r>
        <w:r>
          <w:rPr>
            <w:rFonts w:ascii="宋体" w:hAnsi="宋体"/>
            <w:szCs w:val="21"/>
          </w:rPr>
          <w:t>-5</w:t>
        </w:r>
        <w:r>
          <w:rPr>
            <w:rFonts w:ascii="宋体" w:hAnsi="宋体" w:hint="eastAsia"/>
            <w:szCs w:val="21"/>
          </w:rPr>
          <w:t>行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任意</w:t>
        </w:r>
        <w:r>
          <w:rPr>
            <w:rFonts w:ascii="宋体" w:hAnsi="宋体"/>
            <w:szCs w:val="21"/>
          </w:rPr>
          <w:t>一行。</w:t>
        </w:r>
        <w:r w:rsidRPr="00883F4B">
          <w:rPr>
            <w:rFonts w:ascii="宋体" w:hAnsi="宋体" w:hint="eastAsia"/>
            <w:szCs w:val="21"/>
          </w:rPr>
          <w:t xml:space="preserve"> </w:t>
        </w:r>
      </w:ins>
    </w:p>
    <w:p w14:paraId="4C694BF6" w14:textId="15499E1F" w:rsidR="00F76BEB" w:rsidRDefault="00F76BEB" w:rsidP="00F76BEB">
      <w:pPr>
        <w:rPr>
          <w:ins w:id="911" w:author="Microsoft" w:date="2016-01-12T15:54:00Z"/>
          <w:rFonts w:ascii="宋体" w:hAnsi="宋体"/>
          <w:szCs w:val="21"/>
        </w:rPr>
      </w:pPr>
      <w:ins w:id="912" w:author="Microsoft" w:date="2016-01-12T15:54:00Z">
        <w:r w:rsidRPr="00883F4B">
          <w:rPr>
            <w:rFonts w:ascii="宋体" w:hAnsi="宋体" w:hint="eastAsia"/>
            <w:szCs w:val="21"/>
          </w:rPr>
          <w:t>4．</w:t>
        </w:r>
        <w:r>
          <w:rPr>
            <w:rFonts w:ascii="宋体" w:hAnsi="宋体" w:hint="eastAsia"/>
            <w:szCs w:val="21"/>
          </w:rPr>
          <w:t>每行</w:t>
        </w:r>
      </w:ins>
      <w:ins w:id="913" w:author="Microsoft" w:date="2016-01-12T15:57:00Z">
        <w:r>
          <w:rPr>
            <w:rFonts w:ascii="宋体" w:hAnsi="宋体"/>
            <w:szCs w:val="21"/>
          </w:rPr>
          <w:t>5</w:t>
        </w:r>
      </w:ins>
      <w:ins w:id="914" w:author="Microsoft" w:date="2016-01-12T15:54:00Z">
        <w:r>
          <w:rPr>
            <w:rFonts w:ascii="宋体" w:hAnsi="宋体"/>
            <w:szCs w:val="21"/>
          </w:rPr>
          <w:t>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，</w:t>
        </w:r>
        <w:r>
          <w:rPr>
            <w:rFonts w:ascii="宋体" w:hAnsi="宋体" w:hint="eastAsia"/>
            <w:szCs w:val="21"/>
          </w:rPr>
          <w:t>单注金额</w:t>
        </w:r>
        <w:r>
          <w:rPr>
            <w:rFonts w:ascii="宋体" w:hAnsi="宋体"/>
            <w:szCs w:val="21"/>
          </w:rPr>
          <w:t>1000</w:t>
        </w:r>
        <w:r>
          <w:rPr>
            <w:rFonts w:ascii="宋体" w:hAnsi="宋体" w:hint="eastAsia"/>
            <w:szCs w:val="21"/>
          </w:rPr>
          <w:t>瑞尔</w:t>
        </w:r>
        <w:r w:rsidRPr="00883F4B">
          <w:rPr>
            <w:rFonts w:ascii="宋体" w:hAnsi="宋体" w:hint="eastAsia"/>
            <w:szCs w:val="21"/>
          </w:rPr>
          <w:t>。</w:t>
        </w:r>
      </w:ins>
    </w:p>
    <w:p w14:paraId="6C535EFA" w14:textId="16672392" w:rsidR="00F76BEB" w:rsidRDefault="00F76BEB">
      <w:pPr>
        <w:pStyle w:val="a0"/>
        <w:rPr>
          <w:ins w:id="915" w:author="Microsoft" w:date="2016-01-12T16:45:00Z"/>
        </w:rPr>
        <w:pPrChange w:id="916" w:author="Microsoft" w:date="2016-01-12T15:54:00Z">
          <w:pPr>
            <w:pStyle w:val="5"/>
          </w:pPr>
        </w:pPrChange>
      </w:pPr>
      <w:ins w:id="917" w:author="Microsoft" w:date="2016-01-12T15:54:00Z">
        <w:r>
          <w:t>5</w:t>
        </w:r>
        <w:r>
          <w:rPr>
            <w:rFonts w:hint="eastAsia"/>
          </w:rPr>
          <w:t>．选择</w:t>
        </w:r>
        <w:r>
          <w:t>完成后，进行</w:t>
        </w:r>
        <w:r>
          <w:rPr>
            <w:rFonts w:hint="eastAsia"/>
          </w:rPr>
          <w:t>提交</w:t>
        </w:r>
        <w:r>
          <w:t>出票</w:t>
        </w:r>
        <w:r>
          <w:rPr>
            <w:rFonts w:hint="eastAsia"/>
          </w:rPr>
          <w:t>。</w:t>
        </w:r>
      </w:ins>
    </w:p>
    <w:p w14:paraId="27942E1C" w14:textId="11195A75" w:rsidR="004A57C1" w:rsidRPr="00AA0C2A" w:rsidRDefault="004A57C1" w:rsidP="004A57C1">
      <w:pPr>
        <w:pStyle w:val="a0"/>
        <w:rPr>
          <w:ins w:id="918" w:author="Microsoft" w:date="2016-01-12T16:45:00Z"/>
        </w:rPr>
      </w:pPr>
      <w:ins w:id="919" w:author="Microsoft" w:date="2016-01-12T16:45:00Z">
        <w:r>
          <w:rPr>
            <w:rFonts w:hint="eastAsia"/>
          </w:rPr>
          <w:t>按【A</w:t>
        </w:r>
      </w:ins>
      <w:r w:rsidR="00CA2A48">
        <w:t>1</w:t>
      </w:r>
      <w:ins w:id="920" w:author="Microsoft" w:date="2016-01-12T16:45:00Z">
        <w:r>
          <w:rPr>
            <w:rFonts w:hint="eastAsia"/>
          </w:rPr>
          <w:t>】切换</w:t>
        </w:r>
        <w:r>
          <w:t>至复式</w:t>
        </w:r>
        <w:r>
          <w:rPr>
            <w:rFonts w:hint="eastAsia"/>
          </w:rPr>
          <w:t>投注</w:t>
        </w:r>
        <w:r>
          <w:t>页面：</w:t>
        </w:r>
      </w:ins>
    </w:p>
    <w:p w14:paraId="7AB9B725" w14:textId="7A52CE25" w:rsidR="004A57C1" w:rsidRDefault="004A57C1" w:rsidP="004A57C1">
      <w:pPr>
        <w:pStyle w:val="a0"/>
        <w:rPr>
          <w:ins w:id="921" w:author="Microsoft" w:date="2016-01-12T16:45:00Z"/>
        </w:rPr>
      </w:pPr>
      <w:ins w:id="922" w:author="Microsoft" w:date="2016-01-12T16:45:00Z">
        <w:r w:rsidRPr="00AA0C2A">
          <w:rPr>
            <w:rFonts w:hint="eastAsia"/>
            <w:b/>
            <w:bCs/>
          </w:rPr>
          <w:t>复式</w:t>
        </w:r>
        <w:r>
          <w:t>：</w:t>
        </w:r>
        <w:r>
          <w:rPr>
            <w:rFonts w:hint="eastAsia"/>
          </w:rPr>
          <w:t>11个</w:t>
        </w:r>
        <w:r>
          <w:t>数字中选择</w:t>
        </w:r>
        <w:r>
          <w:rPr>
            <w:rFonts w:hint="eastAsia"/>
          </w:rPr>
          <w:t>大于</w:t>
        </w:r>
        <w:r>
          <w:t>5</w:t>
        </w:r>
        <w:r>
          <w:rPr>
            <w:rFonts w:hint="eastAsia"/>
          </w:rPr>
          <w:t>个且小于</w:t>
        </w:r>
        <w:r>
          <w:t>等于</w:t>
        </w:r>
        <w:r>
          <w:rPr>
            <w:rFonts w:hint="eastAsia"/>
          </w:rPr>
          <w:t>11个进行</w:t>
        </w:r>
        <w:r>
          <w:t>投注</w:t>
        </w:r>
        <w:r>
          <w:rPr>
            <w:rFonts w:hint="eastAsia"/>
          </w:rPr>
          <w:t>；</w:t>
        </w:r>
      </w:ins>
    </w:p>
    <w:p w14:paraId="41B3F184" w14:textId="60B86E25" w:rsidR="004A57C1" w:rsidRDefault="004A57C1" w:rsidP="004A57C1">
      <w:pPr>
        <w:pStyle w:val="a0"/>
        <w:rPr>
          <w:ins w:id="923" w:author="Microsoft" w:date="2016-01-12T16:45:00Z"/>
        </w:rPr>
      </w:pPr>
      <w:ins w:id="924" w:author="Microsoft" w:date="2016-01-12T16:45:00Z">
        <w:r>
          <w:rPr>
            <w:rFonts w:hint="eastAsia"/>
          </w:rPr>
          <w:t>按【A</w:t>
        </w:r>
      </w:ins>
      <w:r w:rsidR="00CA2A48">
        <w:t>1</w:t>
      </w:r>
      <w:ins w:id="925" w:author="Microsoft" w:date="2016-01-12T16:45:00Z">
        <w:r>
          <w:t>】</w:t>
        </w:r>
        <w:r>
          <w:rPr>
            <w:rFonts w:hint="eastAsia"/>
          </w:rPr>
          <w:t>-</w:t>
        </w:r>
        <w:r>
          <w:t>【</w:t>
        </w:r>
        <w:r>
          <w:rPr>
            <w:rFonts w:hint="eastAsia"/>
          </w:rPr>
          <w:t>A</w:t>
        </w:r>
      </w:ins>
      <w:r w:rsidR="00CA2A48">
        <w:t>1</w:t>
      </w:r>
      <w:ins w:id="926" w:author="Microsoft" w:date="2016-01-12T16:45:00Z">
        <w:r>
          <w:t>】</w:t>
        </w:r>
        <w:r>
          <w:rPr>
            <w:rFonts w:hint="eastAsia"/>
          </w:rPr>
          <w:t>切换</w:t>
        </w:r>
        <w:proofErr w:type="gramStart"/>
        <w:r>
          <w:t>至胆拖投注</w:t>
        </w:r>
        <w:proofErr w:type="gramEnd"/>
        <w:r>
          <w:t>页面：</w:t>
        </w:r>
      </w:ins>
    </w:p>
    <w:p w14:paraId="4F02556E" w14:textId="3F2A2686" w:rsidR="004A57C1" w:rsidRPr="00E56DA6" w:rsidRDefault="004A57C1">
      <w:pPr>
        <w:pStyle w:val="a0"/>
        <w:rPr>
          <w:ins w:id="927" w:author="Microsoft" w:date="2016-01-12T15:54:00Z"/>
        </w:rPr>
        <w:pPrChange w:id="928" w:author="Microsoft" w:date="2016-01-12T15:54:00Z">
          <w:pPr>
            <w:pStyle w:val="5"/>
          </w:pPr>
        </w:pPrChange>
      </w:pPr>
      <w:ins w:id="929" w:author="Microsoft" w:date="2016-01-12T16:45:00Z">
        <w:r w:rsidRPr="00AA0C2A">
          <w:rPr>
            <w:rFonts w:hint="eastAsia"/>
            <w:b/>
            <w:bCs/>
          </w:rPr>
          <w:t>胆拖</w:t>
        </w:r>
        <w:r>
          <w:t>：</w:t>
        </w:r>
        <w:r>
          <w:rPr>
            <w:rFonts w:hint="eastAsia"/>
          </w:rPr>
          <w:t>选择</w:t>
        </w:r>
        <w:r>
          <w:t>1</w:t>
        </w:r>
      </w:ins>
      <w:ins w:id="930" w:author="Microsoft" w:date="2016-01-12T16:46:00Z">
        <w:r>
          <w:t>-4</w:t>
        </w:r>
      </w:ins>
      <w:ins w:id="931" w:author="Microsoft" w:date="2016-01-12T16:45:00Z">
        <w:r>
          <w:rPr>
            <w:rFonts w:hint="eastAsia"/>
          </w:rPr>
          <w:t>胆</w:t>
        </w:r>
        <w:r>
          <w:t>码，</w:t>
        </w:r>
        <w:r>
          <w:rPr>
            <w:rFonts w:hint="eastAsia"/>
          </w:rPr>
          <w:t>选择</w:t>
        </w:r>
      </w:ins>
      <w:ins w:id="932" w:author="Microsoft" w:date="2016-01-12T17:41:00Z">
        <w:r w:rsidR="00E214A1">
          <w:t>2</w:t>
        </w:r>
      </w:ins>
      <w:ins w:id="933" w:author="Microsoft" w:date="2016-01-12T16:45:00Z">
        <w:r>
          <w:t>-10</w:t>
        </w:r>
        <w:r>
          <w:rPr>
            <w:rFonts w:hint="eastAsia"/>
          </w:rPr>
          <w:t>个拖</w:t>
        </w:r>
        <w:r>
          <w:t>码</w:t>
        </w:r>
        <w:r>
          <w:rPr>
            <w:rFonts w:hint="eastAsia"/>
          </w:rPr>
          <w:t>，</w:t>
        </w:r>
        <w:proofErr w:type="gramStart"/>
        <w:r>
          <w:t>胆码加拖码</w:t>
        </w:r>
      </w:ins>
      <w:proofErr w:type="gramEnd"/>
      <w:ins w:id="934" w:author="Microsoft" w:date="2016-01-12T17:41:00Z">
        <w:r w:rsidR="00E214A1">
          <w:rPr>
            <w:rFonts w:hint="eastAsia"/>
          </w:rPr>
          <w:t>&gt;=</w:t>
        </w:r>
      </w:ins>
      <w:ins w:id="935" w:author="Microsoft" w:date="2016-01-12T16:46:00Z">
        <w:r w:rsidR="00E214A1">
          <w:t>6</w:t>
        </w:r>
      </w:ins>
      <w:ins w:id="936" w:author="Microsoft" w:date="2016-01-12T16:45:00Z">
        <w:r>
          <w:rPr>
            <w:rFonts w:hint="eastAsia"/>
          </w:rPr>
          <w:t>个</w:t>
        </w:r>
      </w:ins>
      <w:ins w:id="937" w:author="Microsoft" w:date="2016-01-12T16:49:00Z">
        <w:r>
          <w:rPr>
            <w:rFonts w:hint="eastAsia"/>
          </w:rPr>
          <w:t>（</w:t>
        </w:r>
        <w:proofErr w:type="gramStart"/>
        <w:r>
          <w:rPr>
            <w:rFonts w:hint="eastAsia"/>
          </w:rPr>
          <w:t>胆码</w:t>
        </w:r>
        <w:r>
          <w:t>与拖码不可</w:t>
        </w:r>
        <w:proofErr w:type="gramEnd"/>
        <w:r>
          <w:t>重复）</w:t>
        </w:r>
      </w:ins>
      <w:ins w:id="938" w:author="Microsoft" w:date="2016-01-12T16:45:00Z">
        <w:r>
          <w:t>，组成</w:t>
        </w:r>
        <w:r>
          <w:rPr>
            <w:rFonts w:hint="eastAsia"/>
          </w:rPr>
          <w:t>一个</w:t>
        </w:r>
        <w:r>
          <w:t>投注号码</w:t>
        </w:r>
        <w:r>
          <w:rPr>
            <w:rFonts w:hint="eastAsia"/>
          </w:rPr>
          <w:t>；</w:t>
        </w:r>
      </w:ins>
    </w:p>
    <w:p w14:paraId="15963756" w14:textId="21585C1F" w:rsidR="00F76BEB" w:rsidRDefault="00F76BEB">
      <w:pPr>
        <w:pStyle w:val="5"/>
        <w:rPr>
          <w:ins w:id="939" w:author="Microsoft" w:date="2016-01-12T15:55:00Z"/>
        </w:rPr>
      </w:pPr>
      <w:ins w:id="940" w:author="Microsoft" w:date="2016-01-12T15:55:00Z">
        <w:r>
          <w:rPr>
            <w:rFonts w:hint="eastAsia"/>
          </w:rPr>
          <w:lastRenderedPageBreak/>
          <w:t>任选</w:t>
        </w:r>
        <w:r>
          <w:t>六</w:t>
        </w:r>
      </w:ins>
    </w:p>
    <w:p w14:paraId="415BBAC3" w14:textId="0689A35D" w:rsidR="004A57C1" w:rsidRDefault="004A57C1" w:rsidP="00F76BEB">
      <w:pPr>
        <w:pStyle w:val="a0"/>
        <w:rPr>
          <w:ins w:id="941" w:author="Microsoft" w:date="2016-01-12T16:46:00Z"/>
        </w:rPr>
      </w:pPr>
      <w:ins w:id="942" w:author="Microsoft" w:date="2016-01-12T16:46:00Z">
        <w:r w:rsidRPr="004A57C1">
          <w:rPr>
            <w:rFonts w:hint="eastAsia"/>
            <w:b/>
            <w:bCs/>
            <w:rPrChange w:id="943" w:author="Microsoft" w:date="2016-01-12T16:46:00Z">
              <w:rPr>
                <w:rFonts w:hint="eastAsia"/>
              </w:rPr>
            </w:rPrChange>
          </w:rPr>
          <w:t>单式</w:t>
        </w:r>
        <w:r>
          <w:t>：</w:t>
        </w:r>
      </w:ins>
    </w:p>
    <w:p w14:paraId="0DCC51AA" w14:textId="56E1DAA4" w:rsidR="00F76BEB" w:rsidRDefault="00F76BEB" w:rsidP="00F76BEB">
      <w:pPr>
        <w:pStyle w:val="a0"/>
        <w:rPr>
          <w:ins w:id="944" w:author="Microsoft" w:date="2016-01-12T15:55:00Z"/>
        </w:rPr>
      </w:pPr>
      <w:ins w:id="945" w:author="Microsoft" w:date="2016-01-12T15:55:00Z">
        <w:r>
          <w:rPr>
            <w:rFonts w:hint="eastAsia"/>
          </w:rPr>
          <w:t>按</w:t>
        </w:r>
        <w:r>
          <w:t>【</w:t>
        </w:r>
        <w:r>
          <w:rPr>
            <w:rFonts w:hint="eastAsia"/>
          </w:rPr>
          <w:t>F</w:t>
        </w:r>
        <w:del w:id="946" w:author="user" w:date="2016-02-23T15:15:00Z">
          <w:r w:rsidDel="0055218A">
            <w:rPr>
              <w:rFonts w:hint="eastAsia"/>
            </w:rPr>
            <w:delText>3</w:delText>
          </w:r>
        </w:del>
      </w:ins>
      <w:ins w:id="947" w:author="user" w:date="2016-04-08T14:26:00Z">
        <w:r w:rsidR="00E16425">
          <w:t>5</w:t>
        </w:r>
      </w:ins>
      <w:ins w:id="948" w:author="Microsoft" w:date="2016-01-12T15:55:00Z">
        <w:r>
          <w:t>】</w:t>
        </w:r>
        <w:r>
          <w:rPr>
            <w:rFonts w:hint="eastAsia"/>
          </w:rPr>
          <w:t>进入11选5游戏</w:t>
        </w:r>
        <w:r>
          <w:t>投注页面</w:t>
        </w:r>
        <w:r>
          <w:rPr>
            <w:rFonts w:hint="eastAsia"/>
          </w:rPr>
          <w:t>，</w:t>
        </w:r>
        <w:r>
          <w:t>进入后默认页面为</w:t>
        </w:r>
        <w:r>
          <w:rPr>
            <w:rFonts w:hint="eastAsia"/>
          </w:rPr>
          <w:t>任选</w:t>
        </w:r>
        <w:r>
          <w:t>五单式投注页面</w:t>
        </w:r>
        <w:r>
          <w:rPr>
            <w:rFonts w:hint="eastAsia"/>
          </w:rPr>
          <w:t>；</w:t>
        </w:r>
        <w:r>
          <w:t>再按【</w:t>
        </w:r>
        <w:r>
          <w:rPr>
            <w:rFonts w:hint="eastAsia"/>
          </w:rPr>
          <w:t>B3</w:t>
        </w:r>
        <w:r>
          <w:t>】</w:t>
        </w:r>
        <w:r>
          <w:rPr>
            <w:rFonts w:hint="eastAsia"/>
          </w:rPr>
          <w:t>键</w:t>
        </w:r>
        <w:r>
          <w:t>进入</w:t>
        </w:r>
        <w:r>
          <w:rPr>
            <w:rFonts w:hint="eastAsia"/>
          </w:rPr>
          <w:t>任选</w:t>
        </w:r>
        <w:r>
          <w:t>玩法</w:t>
        </w:r>
        <w:r>
          <w:rPr>
            <w:rFonts w:hint="eastAsia"/>
          </w:rPr>
          <w:t>菜单</w:t>
        </w:r>
        <w:r>
          <w:t>列表</w:t>
        </w:r>
        <w:r>
          <w:rPr>
            <w:rFonts w:hint="eastAsia"/>
          </w:rPr>
          <w:t>，选择</w:t>
        </w:r>
        <w:r>
          <w:t>[5]</w:t>
        </w:r>
        <w:r w:rsidR="003D70F0">
          <w:rPr>
            <w:rFonts w:hint="eastAsia"/>
          </w:rPr>
          <w:t>进入任选</w:t>
        </w:r>
      </w:ins>
      <w:ins w:id="949" w:author="Microsoft" w:date="2016-01-13T16:51:00Z">
        <w:r w:rsidR="003D70F0">
          <w:rPr>
            <w:rFonts w:hint="eastAsia"/>
          </w:rPr>
          <w:t>六</w:t>
        </w:r>
      </w:ins>
      <w:ins w:id="950" w:author="Microsoft" w:date="2016-01-12T15:55:00Z">
        <w:r>
          <w:rPr>
            <w:rFonts w:hint="eastAsia"/>
          </w:rPr>
          <w:t>投注</w:t>
        </w:r>
        <w:r>
          <w:t>页面；</w:t>
        </w:r>
      </w:ins>
    </w:p>
    <w:p w14:paraId="72658E04" w14:textId="4884E3FD" w:rsidR="00F76BEB" w:rsidRPr="00883F4B" w:rsidRDefault="00F76BEB" w:rsidP="00F76BEB">
      <w:pPr>
        <w:pStyle w:val="a0"/>
        <w:rPr>
          <w:ins w:id="951" w:author="Microsoft" w:date="2016-01-12T15:55:00Z"/>
        </w:rPr>
      </w:pPr>
      <w:proofErr w:type="gramStart"/>
      <w:ins w:id="952" w:author="Microsoft" w:date="2016-01-12T15:55:00Z">
        <w:r>
          <w:rPr>
            <w:rFonts w:hint="eastAsia"/>
          </w:rPr>
          <w:t>任选</w:t>
        </w:r>
      </w:ins>
      <w:ins w:id="953" w:author="Microsoft" w:date="2016-01-12T16:25:00Z">
        <w:r w:rsidR="00361EB6">
          <w:rPr>
            <w:rFonts w:hint="eastAsia"/>
          </w:rPr>
          <w:t>六</w:t>
        </w:r>
      </w:ins>
      <w:ins w:id="954" w:author="Microsoft" w:date="2016-01-12T15:55:00Z">
        <w:r>
          <w:rPr>
            <w:rFonts w:hint="eastAsia"/>
          </w:rPr>
          <w:t>由</w:t>
        </w:r>
      </w:ins>
      <w:proofErr w:type="gramEnd"/>
      <w:ins w:id="955" w:author="user" w:date="2016-02-24T14:44:00Z">
        <w:r w:rsidR="005235EF">
          <w:rPr>
            <w:rFonts w:hint="eastAsia"/>
          </w:rPr>
          <w:t>0</w:t>
        </w:r>
      </w:ins>
      <w:ins w:id="956" w:author="Microsoft" w:date="2016-01-12T15:55:00Z">
        <w:r>
          <w:rPr>
            <w:rFonts w:hint="eastAsia"/>
          </w:rPr>
          <w:t>1</w:t>
        </w:r>
        <w:r>
          <w:t>-11</w:t>
        </w:r>
        <w:r>
          <w:rPr>
            <w:rFonts w:hint="eastAsia"/>
          </w:rPr>
          <w:t>数字</w:t>
        </w:r>
        <w:r>
          <w:t>中</w:t>
        </w:r>
        <w:r>
          <w:rPr>
            <w:rFonts w:hint="eastAsia"/>
          </w:rPr>
          <w:t>选择</w:t>
        </w:r>
        <w:r>
          <w:t>5个</w:t>
        </w:r>
        <w:r>
          <w:rPr>
            <w:rFonts w:hint="eastAsia"/>
          </w:rPr>
          <w:t>数字，组成一注</w:t>
        </w:r>
        <w:r>
          <w:t>投注号码，</w:t>
        </w:r>
        <w:r>
          <w:rPr>
            <w:rFonts w:hint="eastAsia"/>
          </w:rPr>
          <w:t>投注</w:t>
        </w:r>
        <w:r>
          <w:t>号码</w:t>
        </w:r>
      </w:ins>
      <w:ins w:id="957" w:author="Microsoft" w:date="2016-01-12T15:56:00Z">
        <w:r>
          <w:rPr>
            <w:rFonts w:hint="eastAsia"/>
          </w:rPr>
          <w:t>包含所有</w:t>
        </w:r>
      </w:ins>
      <w:ins w:id="958" w:author="Microsoft" w:date="2016-01-12T15:55:00Z">
        <w:r>
          <w:t>开奖号码</w:t>
        </w:r>
        <w:r>
          <w:rPr>
            <w:rFonts w:hint="eastAsia"/>
          </w:rPr>
          <w:t>中</w:t>
        </w:r>
      </w:ins>
      <w:ins w:id="959" w:author="Microsoft" w:date="2016-01-12T15:56:00Z">
        <w:r>
          <w:rPr>
            <w:rFonts w:hint="eastAsia"/>
          </w:rPr>
          <w:t>的五位数字</w:t>
        </w:r>
      </w:ins>
      <w:ins w:id="960" w:author="Microsoft" w:date="2016-01-12T15:55:00Z">
        <w:r>
          <w:t>，</w:t>
        </w:r>
        <w:r w:rsidRPr="00883F4B">
          <w:rPr>
            <w:rFonts w:hint="eastAsia"/>
          </w:rPr>
          <w:t>即中奖，</w:t>
        </w:r>
        <w:r>
          <w:rPr>
            <w:rFonts w:hint="eastAsia"/>
          </w:rPr>
          <w:t>奖金参见奖级</w:t>
        </w:r>
        <w:r>
          <w:t>表</w:t>
        </w:r>
        <w:r w:rsidRPr="00883F4B">
          <w:rPr>
            <w:rFonts w:hint="eastAsia"/>
          </w:rPr>
          <w:t>。</w:t>
        </w:r>
      </w:ins>
      <w:r w:rsidR="00415396" w:rsidRPr="00B75750">
        <w:rPr>
          <w:rFonts w:hint="eastAsia"/>
        </w:rPr>
        <w:t>例如：投注</w:t>
      </w:r>
      <w:r w:rsidR="00415396" w:rsidRPr="00B75750">
        <w:t>03</w:t>
      </w:r>
      <w:r w:rsidR="00415396" w:rsidRPr="00B75750">
        <w:rPr>
          <w:rFonts w:hint="eastAsia"/>
        </w:rPr>
        <w:t>，</w:t>
      </w:r>
      <w:r w:rsidR="00415396" w:rsidRPr="00B75750">
        <w:t>04</w:t>
      </w:r>
      <w:r w:rsidR="00415396" w:rsidRPr="00B75750">
        <w:rPr>
          <w:rFonts w:hint="eastAsia"/>
        </w:rPr>
        <w:t>，</w:t>
      </w:r>
      <w:r w:rsidR="00415396" w:rsidRPr="00B75750">
        <w:t>05</w:t>
      </w:r>
      <w:r w:rsidR="00415396" w:rsidRPr="00B75750">
        <w:rPr>
          <w:rFonts w:hint="eastAsia"/>
        </w:rPr>
        <w:t>，</w:t>
      </w:r>
      <w:r w:rsidR="00415396" w:rsidRPr="00B75750">
        <w:t>07</w:t>
      </w:r>
      <w:r w:rsidR="00415396" w:rsidRPr="00B75750">
        <w:rPr>
          <w:rFonts w:hint="eastAsia"/>
        </w:rPr>
        <w:t>，</w:t>
      </w:r>
      <w:r w:rsidR="00415396" w:rsidRPr="00B75750">
        <w:t>08</w:t>
      </w:r>
      <w:r w:rsidR="00415396" w:rsidRPr="00B75750">
        <w:rPr>
          <w:rFonts w:hint="eastAsia"/>
        </w:rPr>
        <w:t>，</w:t>
      </w:r>
      <w:r w:rsidR="00415396" w:rsidRPr="00B75750">
        <w:t>09</w:t>
      </w:r>
      <w:r w:rsidR="00415396">
        <w:rPr>
          <w:rFonts w:hint="eastAsia"/>
        </w:rPr>
        <w:t>；</w:t>
      </w:r>
      <w:r w:rsidR="00415396" w:rsidRPr="00B75750">
        <w:rPr>
          <w:rFonts w:hint="eastAsia"/>
        </w:rPr>
        <w:t>投注号码中含有</w:t>
      </w:r>
      <w:r w:rsidR="00415396" w:rsidRPr="00B75750">
        <w:t>5</w:t>
      </w:r>
      <w:r w:rsidR="00415396" w:rsidRPr="00B75750">
        <w:rPr>
          <w:rFonts w:hint="eastAsia"/>
        </w:rPr>
        <w:t>个开奖号码即中奖。</w:t>
      </w:r>
    </w:p>
    <w:p w14:paraId="3D06368D" w14:textId="77777777" w:rsidR="00F76BEB" w:rsidRPr="00883F4B" w:rsidRDefault="00F76BEB" w:rsidP="00F76BEB">
      <w:pPr>
        <w:rPr>
          <w:ins w:id="961" w:author="Microsoft" w:date="2016-01-12T15:55:00Z"/>
          <w:rFonts w:ascii="宋体" w:hAnsi="宋体"/>
          <w:szCs w:val="21"/>
        </w:rPr>
      </w:pPr>
      <w:ins w:id="962" w:author="Microsoft" w:date="2016-01-12T15:55:00Z">
        <w:r w:rsidRPr="00883F4B">
          <w:rPr>
            <w:rFonts w:ascii="宋体" w:hAnsi="宋体" w:hint="eastAsia"/>
            <w:szCs w:val="21"/>
          </w:rPr>
          <w:t>1．投注页面显示</w:t>
        </w:r>
        <w:r>
          <w:rPr>
            <w:rFonts w:ascii="宋体" w:hAnsi="宋体"/>
            <w:szCs w:val="21"/>
          </w:rPr>
          <w:t>5</w:t>
        </w:r>
        <w:r>
          <w:rPr>
            <w:rFonts w:ascii="宋体" w:hAnsi="宋体" w:hint="eastAsia"/>
            <w:szCs w:val="21"/>
          </w:rPr>
          <w:t>个投注行</w:t>
        </w:r>
        <w:r>
          <w:rPr>
            <w:rFonts w:ascii="宋体" w:hAnsi="宋体"/>
            <w:szCs w:val="21"/>
          </w:rPr>
          <w:t>。</w:t>
        </w:r>
      </w:ins>
    </w:p>
    <w:p w14:paraId="326785E2" w14:textId="1F08D175" w:rsidR="00F76BEB" w:rsidRPr="00883F4B" w:rsidRDefault="00F76BEB" w:rsidP="00F76BEB">
      <w:pPr>
        <w:rPr>
          <w:ins w:id="963" w:author="Microsoft" w:date="2016-01-12T15:55:00Z"/>
          <w:rFonts w:ascii="宋体" w:hAnsi="宋体"/>
          <w:szCs w:val="21"/>
        </w:rPr>
      </w:pPr>
      <w:ins w:id="964" w:author="Microsoft" w:date="2016-01-12T15:55:00Z">
        <w:r w:rsidRPr="00883F4B">
          <w:rPr>
            <w:rFonts w:ascii="宋体" w:hAnsi="宋体" w:hint="eastAsia"/>
            <w:szCs w:val="21"/>
          </w:rPr>
          <w:t>2</w:t>
        </w:r>
        <w:r>
          <w:rPr>
            <w:rFonts w:ascii="宋体" w:hAnsi="宋体" w:hint="eastAsia"/>
            <w:szCs w:val="21"/>
          </w:rPr>
          <w:t>．从</w:t>
        </w:r>
      </w:ins>
      <w:ins w:id="965" w:author="user" w:date="2016-02-24T14:42:00Z">
        <w:r w:rsidR="005235EF">
          <w:rPr>
            <w:rFonts w:ascii="宋体" w:hAnsi="宋体" w:hint="eastAsia"/>
            <w:szCs w:val="21"/>
          </w:rPr>
          <w:t>0</w:t>
        </w:r>
      </w:ins>
      <w:ins w:id="966" w:author="Microsoft" w:date="2016-01-12T15:55:00Z">
        <w:r>
          <w:rPr>
            <w:rFonts w:ascii="宋体" w:hAnsi="宋体"/>
            <w:szCs w:val="21"/>
          </w:rPr>
          <w:t>1-11</w:t>
        </w:r>
        <w:r>
          <w:rPr>
            <w:rFonts w:ascii="宋体" w:hAnsi="宋体" w:hint="eastAsia"/>
            <w:szCs w:val="21"/>
          </w:rPr>
          <w:t>个数字</w:t>
        </w:r>
        <w:r>
          <w:rPr>
            <w:rFonts w:ascii="宋体" w:hAnsi="宋体"/>
            <w:szCs w:val="21"/>
          </w:rPr>
          <w:t>中</w:t>
        </w:r>
        <w:r>
          <w:rPr>
            <w:rFonts w:ascii="宋体" w:hAnsi="宋体" w:hint="eastAsia"/>
            <w:szCs w:val="21"/>
          </w:rPr>
          <w:t>选</w:t>
        </w:r>
        <w:r>
          <w:rPr>
            <w:rFonts w:ascii="宋体" w:hAnsi="宋体"/>
            <w:szCs w:val="21"/>
          </w:rPr>
          <w:t>择</w:t>
        </w:r>
      </w:ins>
      <w:ins w:id="967" w:author="Microsoft" w:date="2016-01-12T15:56:00Z">
        <w:r>
          <w:rPr>
            <w:rFonts w:ascii="宋体" w:hAnsi="宋体"/>
            <w:szCs w:val="21"/>
          </w:rPr>
          <w:t>6</w:t>
        </w:r>
      </w:ins>
      <w:ins w:id="968" w:author="Microsoft" w:date="2016-01-12T15:55:00Z">
        <w:r>
          <w:rPr>
            <w:rFonts w:ascii="宋体" w:hAnsi="宋体"/>
            <w:szCs w:val="21"/>
          </w:rPr>
          <w:t>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填写</w:t>
        </w:r>
        <w:r>
          <w:rPr>
            <w:rFonts w:ascii="宋体" w:hAnsi="宋体"/>
            <w:szCs w:val="21"/>
          </w:rPr>
          <w:t>到投注行上，</w:t>
        </w:r>
        <w:r>
          <w:rPr>
            <w:rFonts w:ascii="宋体" w:hAnsi="宋体" w:hint="eastAsia"/>
            <w:szCs w:val="21"/>
          </w:rPr>
          <w:t>这个</w:t>
        </w:r>
        <w:r>
          <w:rPr>
            <w:rFonts w:ascii="宋体" w:hAnsi="宋体"/>
            <w:szCs w:val="21"/>
          </w:rPr>
          <w:t>完整</w:t>
        </w:r>
        <w:r>
          <w:rPr>
            <w:rFonts w:ascii="宋体" w:hAnsi="宋体" w:hint="eastAsia"/>
            <w:szCs w:val="21"/>
          </w:rPr>
          <w:t>的</w:t>
        </w:r>
        <w:r>
          <w:rPr>
            <w:rFonts w:ascii="宋体" w:hAnsi="宋体"/>
            <w:szCs w:val="21"/>
          </w:rPr>
          <w:t>投注行</w:t>
        </w:r>
        <w:r>
          <w:rPr>
            <w:rFonts w:ascii="宋体" w:hAnsi="宋体" w:hint="eastAsia"/>
            <w:szCs w:val="21"/>
          </w:rPr>
          <w:t>可以</w:t>
        </w:r>
        <w:r>
          <w:rPr>
            <w:rFonts w:ascii="宋体" w:hAnsi="宋体"/>
            <w:szCs w:val="21"/>
          </w:rPr>
          <w:t>在</w:t>
        </w:r>
        <w:r>
          <w:rPr>
            <w:rFonts w:ascii="宋体" w:hAnsi="宋体" w:hint="eastAsia"/>
            <w:szCs w:val="21"/>
          </w:rPr>
          <w:t>1</w:t>
        </w:r>
        <w:r>
          <w:rPr>
            <w:rFonts w:ascii="宋体" w:hAnsi="宋体"/>
            <w:szCs w:val="21"/>
          </w:rPr>
          <w:t>-5</w:t>
        </w:r>
        <w:r>
          <w:rPr>
            <w:rFonts w:ascii="宋体" w:hAnsi="宋体" w:hint="eastAsia"/>
            <w:szCs w:val="21"/>
          </w:rPr>
          <w:t>行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任意</w:t>
        </w:r>
        <w:r>
          <w:rPr>
            <w:rFonts w:ascii="宋体" w:hAnsi="宋体"/>
            <w:szCs w:val="21"/>
          </w:rPr>
          <w:t>一行。</w:t>
        </w:r>
        <w:r w:rsidRPr="00883F4B">
          <w:rPr>
            <w:rFonts w:ascii="宋体" w:hAnsi="宋体" w:hint="eastAsia"/>
            <w:szCs w:val="21"/>
          </w:rPr>
          <w:t xml:space="preserve"> </w:t>
        </w:r>
      </w:ins>
    </w:p>
    <w:p w14:paraId="4887ED97" w14:textId="6C69E7E4" w:rsidR="00F76BEB" w:rsidRDefault="00F76BEB" w:rsidP="00F76BEB">
      <w:pPr>
        <w:rPr>
          <w:ins w:id="969" w:author="Microsoft" w:date="2016-01-12T15:55:00Z"/>
          <w:rFonts w:ascii="宋体" w:hAnsi="宋体"/>
          <w:szCs w:val="21"/>
        </w:rPr>
      </w:pPr>
      <w:ins w:id="970" w:author="Microsoft" w:date="2016-01-12T15:55:00Z">
        <w:r w:rsidRPr="00883F4B">
          <w:rPr>
            <w:rFonts w:ascii="宋体" w:hAnsi="宋体" w:hint="eastAsia"/>
            <w:szCs w:val="21"/>
          </w:rPr>
          <w:t>4．</w:t>
        </w:r>
        <w:r>
          <w:rPr>
            <w:rFonts w:ascii="宋体" w:hAnsi="宋体" w:hint="eastAsia"/>
            <w:szCs w:val="21"/>
          </w:rPr>
          <w:t>每行</w:t>
        </w:r>
      </w:ins>
      <w:ins w:id="971" w:author="Microsoft" w:date="2016-01-12T15:56:00Z">
        <w:r>
          <w:rPr>
            <w:rFonts w:ascii="宋体" w:hAnsi="宋体"/>
            <w:szCs w:val="21"/>
          </w:rPr>
          <w:t>6</w:t>
        </w:r>
      </w:ins>
      <w:ins w:id="972" w:author="Microsoft" w:date="2016-01-12T15:55:00Z">
        <w:r>
          <w:rPr>
            <w:rFonts w:ascii="宋体" w:hAnsi="宋体"/>
            <w:szCs w:val="21"/>
          </w:rPr>
          <w:t>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，</w:t>
        </w:r>
        <w:r>
          <w:rPr>
            <w:rFonts w:ascii="宋体" w:hAnsi="宋体" w:hint="eastAsia"/>
            <w:szCs w:val="21"/>
          </w:rPr>
          <w:t>单注金额</w:t>
        </w:r>
        <w:r>
          <w:rPr>
            <w:rFonts w:ascii="宋体" w:hAnsi="宋体"/>
            <w:szCs w:val="21"/>
          </w:rPr>
          <w:t>1000</w:t>
        </w:r>
        <w:r>
          <w:rPr>
            <w:rFonts w:ascii="宋体" w:hAnsi="宋体" w:hint="eastAsia"/>
            <w:szCs w:val="21"/>
          </w:rPr>
          <w:t>瑞尔</w:t>
        </w:r>
        <w:r w:rsidRPr="00883F4B">
          <w:rPr>
            <w:rFonts w:ascii="宋体" w:hAnsi="宋体" w:hint="eastAsia"/>
            <w:szCs w:val="21"/>
          </w:rPr>
          <w:t>。</w:t>
        </w:r>
      </w:ins>
    </w:p>
    <w:p w14:paraId="21B2A66E" w14:textId="77777777" w:rsidR="00F76BEB" w:rsidRPr="00AA0C2A" w:rsidRDefault="00F76BEB" w:rsidP="00F76BEB">
      <w:pPr>
        <w:pStyle w:val="a0"/>
        <w:rPr>
          <w:ins w:id="973" w:author="Microsoft" w:date="2016-01-12T15:55:00Z"/>
        </w:rPr>
      </w:pPr>
      <w:ins w:id="974" w:author="Microsoft" w:date="2016-01-12T15:55:00Z">
        <w:r>
          <w:t>5</w:t>
        </w:r>
        <w:r>
          <w:rPr>
            <w:rFonts w:hint="eastAsia"/>
          </w:rPr>
          <w:t>．选择</w:t>
        </w:r>
        <w:r>
          <w:t>完成后，进行</w:t>
        </w:r>
        <w:r>
          <w:rPr>
            <w:rFonts w:hint="eastAsia"/>
          </w:rPr>
          <w:t>提交</w:t>
        </w:r>
        <w:r>
          <w:t>出票</w:t>
        </w:r>
        <w:r>
          <w:rPr>
            <w:rFonts w:hint="eastAsia"/>
          </w:rPr>
          <w:t>。</w:t>
        </w:r>
      </w:ins>
    </w:p>
    <w:p w14:paraId="16134AAC" w14:textId="5C3AF79D" w:rsidR="004A57C1" w:rsidRPr="00AA0C2A" w:rsidRDefault="004A57C1" w:rsidP="004A57C1">
      <w:pPr>
        <w:pStyle w:val="a0"/>
        <w:rPr>
          <w:ins w:id="975" w:author="Microsoft" w:date="2016-01-12T16:46:00Z"/>
        </w:rPr>
      </w:pPr>
      <w:ins w:id="976" w:author="Microsoft" w:date="2016-01-12T16:46:00Z">
        <w:r>
          <w:rPr>
            <w:rFonts w:hint="eastAsia"/>
          </w:rPr>
          <w:t>按【A</w:t>
        </w:r>
      </w:ins>
      <w:r w:rsidR="00CA2A48">
        <w:t>1</w:t>
      </w:r>
      <w:ins w:id="977" w:author="Microsoft" w:date="2016-01-12T16:46:00Z">
        <w:r>
          <w:rPr>
            <w:rFonts w:hint="eastAsia"/>
          </w:rPr>
          <w:t>】切换</w:t>
        </w:r>
        <w:r>
          <w:t>至复式</w:t>
        </w:r>
        <w:r>
          <w:rPr>
            <w:rFonts w:hint="eastAsia"/>
          </w:rPr>
          <w:t>投注</w:t>
        </w:r>
        <w:r>
          <w:t>页面：</w:t>
        </w:r>
      </w:ins>
    </w:p>
    <w:p w14:paraId="7D2468FF" w14:textId="4297E272" w:rsidR="004A57C1" w:rsidRDefault="004A57C1" w:rsidP="004A57C1">
      <w:pPr>
        <w:pStyle w:val="a0"/>
        <w:rPr>
          <w:ins w:id="978" w:author="Microsoft" w:date="2016-01-12T16:46:00Z"/>
        </w:rPr>
      </w:pPr>
      <w:ins w:id="979" w:author="Microsoft" w:date="2016-01-12T16:46:00Z">
        <w:r w:rsidRPr="00AA0C2A">
          <w:rPr>
            <w:rFonts w:hint="eastAsia"/>
            <w:b/>
            <w:bCs/>
          </w:rPr>
          <w:t>复式</w:t>
        </w:r>
        <w:r>
          <w:t>：</w:t>
        </w:r>
        <w:r>
          <w:rPr>
            <w:rFonts w:hint="eastAsia"/>
          </w:rPr>
          <w:t>11个</w:t>
        </w:r>
        <w:r>
          <w:t>数字中选择</w:t>
        </w:r>
        <w:r>
          <w:rPr>
            <w:rFonts w:hint="eastAsia"/>
          </w:rPr>
          <w:t>大于</w:t>
        </w:r>
        <w:r>
          <w:t>6</w:t>
        </w:r>
        <w:r>
          <w:rPr>
            <w:rFonts w:hint="eastAsia"/>
          </w:rPr>
          <w:t>个且小于</w:t>
        </w:r>
        <w:r>
          <w:t>等于</w:t>
        </w:r>
        <w:r>
          <w:rPr>
            <w:rFonts w:hint="eastAsia"/>
          </w:rPr>
          <w:t>11个进行</w:t>
        </w:r>
        <w:r>
          <w:t>投注</w:t>
        </w:r>
        <w:r>
          <w:rPr>
            <w:rFonts w:hint="eastAsia"/>
          </w:rPr>
          <w:t>；</w:t>
        </w:r>
      </w:ins>
    </w:p>
    <w:p w14:paraId="78DCE788" w14:textId="7E46D59C" w:rsidR="004A57C1" w:rsidRDefault="004A57C1" w:rsidP="004A57C1">
      <w:pPr>
        <w:pStyle w:val="a0"/>
        <w:rPr>
          <w:ins w:id="980" w:author="Microsoft" w:date="2016-01-12T16:46:00Z"/>
        </w:rPr>
      </w:pPr>
      <w:ins w:id="981" w:author="Microsoft" w:date="2016-01-12T16:46:00Z">
        <w:r>
          <w:rPr>
            <w:rFonts w:hint="eastAsia"/>
          </w:rPr>
          <w:t>按【A</w:t>
        </w:r>
      </w:ins>
      <w:r w:rsidR="00CA2A48">
        <w:t>1</w:t>
      </w:r>
      <w:ins w:id="982" w:author="Microsoft" w:date="2016-01-12T16:46:00Z">
        <w:r>
          <w:t>】</w:t>
        </w:r>
        <w:r>
          <w:rPr>
            <w:rFonts w:hint="eastAsia"/>
          </w:rPr>
          <w:t>-</w:t>
        </w:r>
        <w:r>
          <w:t>【</w:t>
        </w:r>
        <w:r>
          <w:rPr>
            <w:rFonts w:hint="eastAsia"/>
          </w:rPr>
          <w:t>A</w:t>
        </w:r>
      </w:ins>
      <w:r w:rsidR="00CA2A48">
        <w:t>1</w:t>
      </w:r>
      <w:ins w:id="983" w:author="Microsoft" w:date="2016-01-12T16:46:00Z">
        <w:r>
          <w:t>】</w:t>
        </w:r>
        <w:r>
          <w:rPr>
            <w:rFonts w:hint="eastAsia"/>
          </w:rPr>
          <w:t>切换</w:t>
        </w:r>
        <w:proofErr w:type="gramStart"/>
        <w:r>
          <w:t>至胆拖投注</w:t>
        </w:r>
        <w:proofErr w:type="gramEnd"/>
        <w:r>
          <w:t>页面：</w:t>
        </w:r>
      </w:ins>
    </w:p>
    <w:p w14:paraId="55D2E34F" w14:textId="6EA38E6D" w:rsidR="00F76BEB" w:rsidRPr="00E56DA6" w:rsidRDefault="004A57C1">
      <w:pPr>
        <w:pStyle w:val="a0"/>
        <w:rPr>
          <w:ins w:id="984" w:author="Microsoft" w:date="2016-01-12T15:55:00Z"/>
        </w:rPr>
        <w:pPrChange w:id="985" w:author="Microsoft" w:date="2016-01-12T15:55:00Z">
          <w:pPr>
            <w:pStyle w:val="5"/>
          </w:pPr>
        </w:pPrChange>
      </w:pPr>
      <w:ins w:id="986" w:author="Microsoft" w:date="2016-01-12T16:46:00Z">
        <w:r w:rsidRPr="00AA0C2A">
          <w:rPr>
            <w:rFonts w:hint="eastAsia"/>
            <w:b/>
            <w:bCs/>
          </w:rPr>
          <w:t>胆拖</w:t>
        </w:r>
        <w:r>
          <w:t>：</w:t>
        </w:r>
        <w:r>
          <w:rPr>
            <w:rFonts w:hint="eastAsia"/>
          </w:rPr>
          <w:t>选择</w:t>
        </w:r>
        <w:r>
          <w:t>1-</w:t>
        </w:r>
      </w:ins>
      <w:ins w:id="987" w:author="Microsoft" w:date="2016-01-12T16:47:00Z">
        <w:r>
          <w:t>5</w:t>
        </w:r>
      </w:ins>
      <w:ins w:id="988" w:author="Microsoft" w:date="2016-01-12T16:46:00Z">
        <w:r>
          <w:rPr>
            <w:rFonts w:hint="eastAsia"/>
          </w:rPr>
          <w:t>胆</w:t>
        </w:r>
        <w:r>
          <w:t>码，</w:t>
        </w:r>
        <w:r>
          <w:rPr>
            <w:rFonts w:hint="eastAsia"/>
          </w:rPr>
          <w:t>选择</w:t>
        </w:r>
      </w:ins>
      <w:ins w:id="989" w:author="Microsoft" w:date="2016-01-12T17:41:00Z">
        <w:r w:rsidR="00E214A1">
          <w:t>2</w:t>
        </w:r>
      </w:ins>
      <w:ins w:id="990" w:author="Microsoft" w:date="2016-01-12T16:46:00Z">
        <w:r>
          <w:t>-10</w:t>
        </w:r>
        <w:r>
          <w:rPr>
            <w:rFonts w:hint="eastAsia"/>
          </w:rPr>
          <w:t>个拖</w:t>
        </w:r>
        <w:r>
          <w:t>码</w:t>
        </w:r>
        <w:r>
          <w:rPr>
            <w:rFonts w:hint="eastAsia"/>
          </w:rPr>
          <w:t>，</w:t>
        </w:r>
        <w:proofErr w:type="gramStart"/>
        <w:r w:rsidR="00E214A1">
          <w:t>胆码加拖码</w:t>
        </w:r>
        <w:proofErr w:type="gramEnd"/>
        <w:r w:rsidR="00E214A1">
          <w:t>&gt;=7</w:t>
        </w:r>
        <w:r>
          <w:rPr>
            <w:rFonts w:hint="eastAsia"/>
          </w:rPr>
          <w:t>个</w:t>
        </w:r>
      </w:ins>
      <w:ins w:id="991" w:author="Microsoft" w:date="2016-01-12T16:49:00Z">
        <w:r>
          <w:rPr>
            <w:rFonts w:hint="eastAsia"/>
          </w:rPr>
          <w:t>（</w:t>
        </w:r>
        <w:proofErr w:type="gramStart"/>
        <w:r>
          <w:rPr>
            <w:rFonts w:hint="eastAsia"/>
          </w:rPr>
          <w:t>胆码</w:t>
        </w:r>
        <w:r>
          <w:t>与拖码不可</w:t>
        </w:r>
        <w:proofErr w:type="gramEnd"/>
        <w:r>
          <w:t>重复）</w:t>
        </w:r>
      </w:ins>
      <w:ins w:id="992" w:author="Microsoft" w:date="2016-01-12T16:46:00Z">
        <w:r>
          <w:t>，组成</w:t>
        </w:r>
        <w:r>
          <w:rPr>
            <w:rFonts w:hint="eastAsia"/>
          </w:rPr>
          <w:t>一个</w:t>
        </w:r>
        <w:r>
          <w:t>投注号码</w:t>
        </w:r>
        <w:r>
          <w:rPr>
            <w:rFonts w:hint="eastAsia"/>
          </w:rPr>
          <w:t>；</w:t>
        </w:r>
      </w:ins>
    </w:p>
    <w:p w14:paraId="4443BA04" w14:textId="4F85C928" w:rsidR="00F76BEB" w:rsidRDefault="00F76BEB">
      <w:pPr>
        <w:pStyle w:val="5"/>
        <w:rPr>
          <w:ins w:id="993" w:author="Microsoft" w:date="2016-01-12T15:58:00Z"/>
        </w:rPr>
      </w:pPr>
      <w:ins w:id="994" w:author="Microsoft" w:date="2016-01-12T15:58:00Z">
        <w:r>
          <w:rPr>
            <w:rFonts w:hint="eastAsia"/>
          </w:rPr>
          <w:t>任选</w:t>
        </w:r>
        <w:r>
          <w:t>七</w:t>
        </w:r>
      </w:ins>
    </w:p>
    <w:p w14:paraId="42DF09F6" w14:textId="3D650232" w:rsidR="004A57C1" w:rsidRDefault="004A57C1" w:rsidP="00F76BEB">
      <w:pPr>
        <w:pStyle w:val="a0"/>
        <w:rPr>
          <w:ins w:id="995" w:author="Microsoft" w:date="2016-01-12T16:49:00Z"/>
        </w:rPr>
      </w:pPr>
      <w:ins w:id="996" w:author="Microsoft" w:date="2016-01-12T16:49:00Z">
        <w:r>
          <w:rPr>
            <w:rFonts w:hint="eastAsia"/>
          </w:rPr>
          <w:t>单式:</w:t>
        </w:r>
      </w:ins>
    </w:p>
    <w:p w14:paraId="69F1D17E" w14:textId="25346EFD" w:rsidR="00F76BEB" w:rsidRDefault="00F76BEB" w:rsidP="00F76BEB">
      <w:pPr>
        <w:pStyle w:val="a0"/>
        <w:rPr>
          <w:ins w:id="997" w:author="Microsoft" w:date="2016-01-12T15:58:00Z"/>
        </w:rPr>
      </w:pPr>
      <w:ins w:id="998" w:author="Microsoft" w:date="2016-01-12T15:58:00Z">
        <w:r>
          <w:rPr>
            <w:rFonts w:hint="eastAsia"/>
          </w:rPr>
          <w:t>按</w:t>
        </w:r>
        <w:r>
          <w:t>【</w:t>
        </w:r>
        <w:r>
          <w:rPr>
            <w:rFonts w:hint="eastAsia"/>
          </w:rPr>
          <w:t>F</w:t>
        </w:r>
        <w:del w:id="999" w:author="user" w:date="2016-02-23T15:16:00Z">
          <w:r w:rsidDel="0055218A">
            <w:rPr>
              <w:rFonts w:hint="eastAsia"/>
            </w:rPr>
            <w:delText>3</w:delText>
          </w:r>
        </w:del>
      </w:ins>
      <w:ins w:id="1000" w:author="user" w:date="2016-04-08T14:26:00Z">
        <w:r w:rsidR="00E16425">
          <w:t>5</w:t>
        </w:r>
      </w:ins>
      <w:ins w:id="1001" w:author="Microsoft" w:date="2016-01-12T15:58:00Z">
        <w:r>
          <w:t>】</w:t>
        </w:r>
        <w:r>
          <w:rPr>
            <w:rFonts w:hint="eastAsia"/>
          </w:rPr>
          <w:t>进入11选5游戏</w:t>
        </w:r>
        <w:r>
          <w:t>投注页面</w:t>
        </w:r>
        <w:r>
          <w:rPr>
            <w:rFonts w:hint="eastAsia"/>
          </w:rPr>
          <w:t>，</w:t>
        </w:r>
        <w:r>
          <w:t>进入后默认页面为</w:t>
        </w:r>
        <w:r>
          <w:rPr>
            <w:rFonts w:hint="eastAsia"/>
          </w:rPr>
          <w:t>任选</w:t>
        </w:r>
        <w:r>
          <w:t>五单式投注页面</w:t>
        </w:r>
        <w:r>
          <w:rPr>
            <w:rFonts w:hint="eastAsia"/>
          </w:rPr>
          <w:t>；</w:t>
        </w:r>
        <w:r>
          <w:t>再按【</w:t>
        </w:r>
        <w:r>
          <w:rPr>
            <w:rFonts w:hint="eastAsia"/>
          </w:rPr>
          <w:t>B3</w:t>
        </w:r>
        <w:r>
          <w:t>】</w:t>
        </w:r>
        <w:r>
          <w:rPr>
            <w:rFonts w:hint="eastAsia"/>
          </w:rPr>
          <w:t>键</w:t>
        </w:r>
        <w:r>
          <w:t>进入</w:t>
        </w:r>
        <w:r>
          <w:rPr>
            <w:rFonts w:hint="eastAsia"/>
          </w:rPr>
          <w:t>任选</w:t>
        </w:r>
        <w:r>
          <w:t>玩法</w:t>
        </w:r>
        <w:r>
          <w:rPr>
            <w:rFonts w:hint="eastAsia"/>
          </w:rPr>
          <w:t>菜单</w:t>
        </w:r>
        <w:r>
          <w:t>列表</w:t>
        </w:r>
        <w:r>
          <w:rPr>
            <w:rFonts w:hint="eastAsia"/>
          </w:rPr>
          <w:t>，选择</w:t>
        </w:r>
        <w:r>
          <w:t>[6]</w:t>
        </w:r>
        <w:r w:rsidR="003D70F0">
          <w:rPr>
            <w:rFonts w:hint="eastAsia"/>
          </w:rPr>
          <w:t>进入任选</w:t>
        </w:r>
      </w:ins>
      <w:ins w:id="1002" w:author="Microsoft" w:date="2016-01-13T16:51:00Z">
        <w:r w:rsidR="003D70F0">
          <w:rPr>
            <w:rFonts w:hint="eastAsia"/>
          </w:rPr>
          <w:t>七</w:t>
        </w:r>
      </w:ins>
      <w:ins w:id="1003" w:author="Microsoft" w:date="2016-01-12T15:58:00Z">
        <w:r>
          <w:rPr>
            <w:rFonts w:hint="eastAsia"/>
          </w:rPr>
          <w:t>投注</w:t>
        </w:r>
        <w:r>
          <w:t>页面；</w:t>
        </w:r>
      </w:ins>
    </w:p>
    <w:p w14:paraId="7CFEB2A6" w14:textId="2488E7BF" w:rsidR="00F76BEB" w:rsidRPr="00883F4B" w:rsidRDefault="00F76BEB" w:rsidP="00F76BEB">
      <w:pPr>
        <w:pStyle w:val="a0"/>
        <w:rPr>
          <w:ins w:id="1004" w:author="Microsoft" w:date="2016-01-12T15:58:00Z"/>
        </w:rPr>
      </w:pPr>
      <w:proofErr w:type="gramStart"/>
      <w:ins w:id="1005" w:author="Microsoft" w:date="2016-01-12T15:58:00Z">
        <w:r>
          <w:rPr>
            <w:rFonts w:hint="eastAsia"/>
          </w:rPr>
          <w:t>任选</w:t>
        </w:r>
      </w:ins>
      <w:ins w:id="1006" w:author="Microsoft" w:date="2016-01-12T16:25:00Z">
        <w:r w:rsidR="00361EB6">
          <w:rPr>
            <w:rFonts w:hint="eastAsia"/>
          </w:rPr>
          <w:t>七</w:t>
        </w:r>
      </w:ins>
      <w:ins w:id="1007" w:author="Microsoft" w:date="2016-01-12T15:58:00Z">
        <w:r>
          <w:rPr>
            <w:rFonts w:hint="eastAsia"/>
          </w:rPr>
          <w:t>由</w:t>
        </w:r>
      </w:ins>
      <w:proofErr w:type="gramEnd"/>
      <w:ins w:id="1008" w:author="user" w:date="2016-02-24T14:44:00Z">
        <w:r w:rsidR="005235EF">
          <w:rPr>
            <w:rFonts w:hint="eastAsia"/>
          </w:rPr>
          <w:t>0</w:t>
        </w:r>
      </w:ins>
      <w:ins w:id="1009" w:author="Microsoft" w:date="2016-01-12T15:58:00Z">
        <w:r>
          <w:rPr>
            <w:rFonts w:hint="eastAsia"/>
          </w:rPr>
          <w:t>1</w:t>
        </w:r>
        <w:r>
          <w:t>-11</w:t>
        </w:r>
        <w:r>
          <w:rPr>
            <w:rFonts w:hint="eastAsia"/>
          </w:rPr>
          <w:t>数字</w:t>
        </w:r>
        <w:r>
          <w:t>中</w:t>
        </w:r>
        <w:r>
          <w:rPr>
            <w:rFonts w:hint="eastAsia"/>
          </w:rPr>
          <w:t>选择</w:t>
        </w:r>
      </w:ins>
      <w:ins w:id="1010" w:author="Microsoft" w:date="2016-01-12T16:01:00Z">
        <w:r w:rsidR="00FE3D14">
          <w:t>7</w:t>
        </w:r>
      </w:ins>
      <w:ins w:id="1011" w:author="Microsoft" w:date="2016-01-12T15:58:00Z">
        <w:r>
          <w:t>个</w:t>
        </w:r>
        <w:r>
          <w:rPr>
            <w:rFonts w:hint="eastAsia"/>
          </w:rPr>
          <w:t>数字，组成一注</w:t>
        </w:r>
        <w:r>
          <w:t>投注号码，</w:t>
        </w:r>
        <w:r>
          <w:rPr>
            <w:rFonts w:hint="eastAsia"/>
          </w:rPr>
          <w:t>投注</w:t>
        </w:r>
        <w:r>
          <w:t>号码</w:t>
        </w:r>
        <w:r>
          <w:rPr>
            <w:rFonts w:hint="eastAsia"/>
          </w:rPr>
          <w:t>包含所有</w:t>
        </w:r>
        <w:r>
          <w:t>开奖号码</w:t>
        </w:r>
        <w:r>
          <w:rPr>
            <w:rFonts w:hint="eastAsia"/>
          </w:rPr>
          <w:t>中的五位数字</w:t>
        </w:r>
        <w:r>
          <w:t>，</w:t>
        </w:r>
        <w:r w:rsidRPr="00883F4B">
          <w:rPr>
            <w:rFonts w:hint="eastAsia"/>
          </w:rPr>
          <w:t>即中奖，</w:t>
        </w:r>
        <w:r>
          <w:rPr>
            <w:rFonts w:hint="eastAsia"/>
          </w:rPr>
          <w:t>奖金参见奖级</w:t>
        </w:r>
        <w:r>
          <w:t>表</w:t>
        </w:r>
        <w:r w:rsidRPr="00883F4B">
          <w:rPr>
            <w:rFonts w:hint="eastAsia"/>
          </w:rPr>
          <w:t>。</w:t>
        </w:r>
      </w:ins>
      <w:r w:rsidR="00415396" w:rsidRPr="00B75750">
        <w:rPr>
          <w:rFonts w:hint="eastAsia"/>
        </w:rPr>
        <w:t>例如：投注</w:t>
      </w:r>
      <w:r w:rsidR="00415396" w:rsidRPr="00B75750">
        <w:t>03</w:t>
      </w:r>
      <w:r w:rsidR="00415396" w:rsidRPr="00B75750">
        <w:rPr>
          <w:rFonts w:hint="eastAsia"/>
        </w:rPr>
        <w:t>，</w:t>
      </w:r>
      <w:r w:rsidR="00415396" w:rsidRPr="00B75750">
        <w:t>04</w:t>
      </w:r>
      <w:r w:rsidR="00415396" w:rsidRPr="00B75750">
        <w:rPr>
          <w:rFonts w:hint="eastAsia"/>
        </w:rPr>
        <w:t>，</w:t>
      </w:r>
      <w:r w:rsidR="00415396" w:rsidRPr="00B75750">
        <w:t>05</w:t>
      </w:r>
      <w:r w:rsidR="00415396" w:rsidRPr="00B75750">
        <w:rPr>
          <w:rFonts w:hint="eastAsia"/>
        </w:rPr>
        <w:t>，</w:t>
      </w:r>
      <w:r w:rsidR="00415396" w:rsidRPr="00B75750">
        <w:t>07</w:t>
      </w:r>
      <w:r w:rsidR="00415396" w:rsidRPr="00B75750">
        <w:rPr>
          <w:rFonts w:hint="eastAsia"/>
        </w:rPr>
        <w:t>，</w:t>
      </w:r>
      <w:r w:rsidR="00415396" w:rsidRPr="00B75750">
        <w:t>08</w:t>
      </w:r>
      <w:r w:rsidR="00415396" w:rsidRPr="00B75750">
        <w:rPr>
          <w:rFonts w:hint="eastAsia"/>
        </w:rPr>
        <w:t>，</w:t>
      </w:r>
      <w:r w:rsidR="00415396" w:rsidRPr="00B75750">
        <w:t>09</w:t>
      </w:r>
      <w:r w:rsidR="00415396" w:rsidRPr="00B75750">
        <w:rPr>
          <w:rFonts w:hint="eastAsia"/>
        </w:rPr>
        <w:t>，</w:t>
      </w:r>
      <w:r w:rsidR="00415396" w:rsidRPr="00B75750">
        <w:t>10</w:t>
      </w:r>
      <w:r w:rsidR="00415396">
        <w:rPr>
          <w:rFonts w:hint="eastAsia"/>
        </w:rPr>
        <w:t>；</w:t>
      </w:r>
      <w:r w:rsidR="00415396" w:rsidRPr="00B75750">
        <w:rPr>
          <w:rFonts w:hint="eastAsia"/>
        </w:rPr>
        <w:t>投注号码中含有</w:t>
      </w:r>
      <w:r w:rsidR="00415396" w:rsidRPr="00B75750">
        <w:t>5</w:t>
      </w:r>
      <w:r w:rsidR="00415396" w:rsidRPr="00B75750">
        <w:rPr>
          <w:rFonts w:hint="eastAsia"/>
        </w:rPr>
        <w:t>个开奖号码即中奖</w:t>
      </w:r>
      <w:r w:rsidR="00415396">
        <w:rPr>
          <w:rFonts w:hint="eastAsia"/>
        </w:rPr>
        <w:t>。</w:t>
      </w:r>
    </w:p>
    <w:p w14:paraId="52188F60" w14:textId="77777777" w:rsidR="00F76BEB" w:rsidRPr="00883F4B" w:rsidRDefault="00F76BEB" w:rsidP="00F76BEB">
      <w:pPr>
        <w:rPr>
          <w:ins w:id="1012" w:author="Microsoft" w:date="2016-01-12T15:58:00Z"/>
          <w:rFonts w:ascii="宋体" w:hAnsi="宋体"/>
          <w:szCs w:val="21"/>
        </w:rPr>
      </w:pPr>
      <w:ins w:id="1013" w:author="Microsoft" w:date="2016-01-12T15:58:00Z">
        <w:r w:rsidRPr="00883F4B">
          <w:rPr>
            <w:rFonts w:ascii="宋体" w:hAnsi="宋体" w:hint="eastAsia"/>
            <w:szCs w:val="21"/>
          </w:rPr>
          <w:t>1．投注页面显示</w:t>
        </w:r>
        <w:r>
          <w:rPr>
            <w:rFonts w:ascii="宋体" w:hAnsi="宋体"/>
            <w:szCs w:val="21"/>
          </w:rPr>
          <w:t>5</w:t>
        </w:r>
        <w:r>
          <w:rPr>
            <w:rFonts w:ascii="宋体" w:hAnsi="宋体" w:hint="eastAsia"/>
            <w:szCs w:val="21"/>
          </w:rPr>
          <w:t>个投注行</w:t>
        </w:r>
        <w:r>
          <w:rPr>
            <w:rFonts w:ascii="宋体" w:hAnsi="宋体"/>
            <w:szCs w:val="21"/>
          </w:rPr>
          <w:t>。</w:t>
        </w:r>
      </w:ins>
    </w:p>
    <w:p w14:paraId="1341467F" w14:textId="43597DA3" w:rsidR="00F76BEB" w:rsidRPr="00883F4B" w:rsidRDefault="00F76BEB" w:rsidP="00F76BEB">
      <w:pPr>
        <w:rPr>
          <w:ins w:id="1014" w:author="Microsoft" w:date="2016-01-12T15:58:00Z"/>
          <w:rFonts w:ascii="宋体" w:hAnsi="宋体"/>
          <w:szCs w:val="21"/>
        </w:rPr>
      </w:pPr>
      <w:ins w:id="1015" w:author="Microsoft" w:date="2016-01-12T15:58:00Z">
        <w:r w:rsidRPr="00883F4B">
          <w:rPr>
            <w:rFonts w:ascii="宋体" w:hAnsi="宋体" w:hint="eastAsia"/>
            <w:szCs w:val="21"/>
          </w:rPr>
          <w:t>2</w:t>
        </w:r>
        <w:r>
          <w:rPr>
            <w:rFonts w:ascii="宋体" w:hAnsi="宋体" w:hint="eastAsia"/>
            <w:szCs w:val="21"/>
          </w:rPr>
          <w:t>．从</w:t>
        </w:r>
      </w:ins>
      <w:ins w:id="1016" w:author="user" w:date="2016-02-24T14:44:00Z">
        <w:r w:rsidR="005235EF">
          <w:rPr>
            <w:rFonts w:ascii="宋体" w:hAnsi="宋体" w:hint="eastAsia"/>
            <w:szCs w:val="21"/>
          </w:rPr>
          <w:t>0</w:t>
        </w:r>
      </w:ins>
      <w:ins w:id="1017" w:author="Microsoft" w:date="2016-01-12T15:58:00Z">
        <w:r>
          <w:rPr>
            <w:rFonts w:ascii="宋体" w:hAnsi="宋体"/>
            <w:szCs w:val="21"/>
          </w:rPr>
          <w:t>1-11</w:t>
        </w:r>
        <w:r>
          <w:rPr>
            <w:rFonts w:ascii="宋体" w:hAnsi="宋体" w:hint="eastAsia"/>
            <w:szCs w:val="21"/>
          </w:rPr>
          <w:t>个数字</w:t>
        </w:r>
        <w:r>
          <w:rPr>
            <w:rFonts w:ascii="宋体" w:hAnsi="宋体"/>
            <w:szCs w:val="21"/>
          </w:rPr>
          <w:t>中</w:t>
        </w:r>
        <w:r>
          <w:rPr>
            <w:rFonts w:ascii="宋体" w:hAnsi="宋体" w:hint="eastAsia"/>
            <w:szCs w:val="21"/>
          </w:rPr>
          <w:t>选</w:t>
        </w:r>
        <w:r>
          <w:rPr>
            <w:rFonts w:ascii="宋体" w:hAnsi="宋体"/>
            <w:szCs w:val="21"/>
          </w:rPr>
          <w:t>择</w:t>
        </w:r>
      </w:ins>
      <w:ins w:id="1018" w:author="Microsoft" w:date="2016-01-12T16:01:00Z">
        <w:r w:rsidR="00FE3D14">
          <w:rPr>
            <w:rFonts w:ascii="宋体" w:hAnsi="宋体"/>
            <w:szCs w:val="21"/>
          </w:rPr>
          <w:t>7</w:t>
        </w:r>
      </w:ins>
      <w:ins w:id="1019" w:author="Microsoft" w:date="2016-01-12T15:58:00Z">
        <w:r>
          <w:rPr>
            <w:rFonts w:ascii="宋体" w:hAnsi="宋体"/>
            <w:szCs w:val="21"/>
          </w:rPr>
          <w:t>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填写</w:t>
        </w:r>
        <w:r>
          <w:rPr>
            <w:rFonts w:ascii="宋体" w:hAnsi="宋体"/>
            <w:szCs w:val="21"/>
          </w:rPr>
          <w:t>到投注行上，</w:t>
        </w:r>
        <w:r>
          <w:rPr>
            <w:rFonts w:ascii="宋体" w:hAnsi="宋体" w:hint="eastAsia"/>
            <w:szCs w:val="21"/>
          </w:rPr>
          <w:t>这个</w:t>
        </w:r>
        <w:r>
          <w:rPr>
            <w:rFonts w:ascii="宋体" w:hAnsi="宋体"/>
            <w:szCs w:val="21"/>
          </w:rPr>
          <w:t>完整</w:t>
        </w:r>
        <w:r>
          <w:rPr>
            <w:rFonts w:ascii="宋体" w:hAnsi="宋体" w:hint="eastAsia"/>
            <w:szCs w:val="21"/>
          </w:rPr>
          <w:t>的</w:t>
        </w:r>
        <w:r>
          <w:rPr>
            <w:rFonts w:ascii="宋体" w:hAnsi="宋体"/>
            <w:szCs w:val="21"/>
          </w:rPr>
          <w:t>投注行</w:t>
        </w:r>
        <w:r>
          <w:rPr>
            <w:rFonts w:ascii="宋体" w:hAnsi="宋体" w:hint="eastAsia"/>
            <w:szCs w:val="21"/>
          </w:rPr>
          <w:t>可以</w:t>
        </w:r>
        <w:r>
          <w:rPr>
            <w:rFonts w:ascii="宋体" w:hAnsi="宋体"/>
            <w:szCs w:val="21"/>
          </w:rPr>
          <w:t>在</w:t>
        </w:r>
        <w:r>
          <w:rPr>
            <w:rFonts w:ascii="宋体" w:hAnsi="宋体" w:hint="eastAsia"/>
            <w:szCs w:val="21"/>
          </w:rPr>
          <w:t>1</w:t>
        </w:r>
        <w:r>
          <w:rPr>
            <w:rFonts w:ascii="宋体" w:hAnsi="宋体"/>
            <w:szCs w:val="21"/>
          </w:rPr>
          <w:t>-5</w:t>
        </w:r>
        <w:r>
          <w:rPr>
            <w:rFonts w:ascii="宋体" w:hAnsi="宋体" w:hint="eastAsia"/>
            <w:szCs w:val="21"/>
          </w:rPr>
          <w:t>行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任意</w:t>
        </w:r>
        <w:r>
          <w:rPr>
            <w:rFonts w:ascii="宋体" w:hAnsi="宋体"/>
            <w:szCs w:val="21"/>
          </w:rPr>
          <w:t>一行。</w:t>
        </w:r>
        <w:r w:rsidRPr="00883F4B">
          <w:rPr>
            <w:rFonts w:ascii="宋体" w:hAnsi="宋体" w:hint="eastAsia"/>
            <w:szCs w:val="21"/>
          </w:rPr>
          <w:t xml:space="preserve"> </w:t>
        </w:r>
      </w:ins>
    </w:p>
    <w:p w14:paraId="4A3A29D6" w14:textId="30425764" w:rsidR="00F76BEB" w:rsidRDefault="00F76BEB" w:rsidP="00F76BEB">
      <w:pPr>
        <w:rPr>
          <w:ins w:id="1020" w:author="Microsoft" w:date="2016-01-12T15:58:00Z"/>
          <w:rFonts w:ascii="宋体" w:hAnsi="宋体"/>
          <w:szCs w:val="21"/>
        </w:rPr>
      </w:pPr>
      <w:ins w:id="1021" w:author="Microsoft" w:date="2016-01-12T15:58:00Z">
        <w:r w:rsidRPr="00883F4B">
          <w:rPr>
            <w:rFonts w:ascii="宋体" w:hAnsi="宋体" w:hint="eastAsia"/>
            <w:szCs w:val="21"/>
          </w:rPr>
          <w:t>4．</w:t>
        </w:r>
        <w:r>
          <w:rPr>
            <w:rFonts w:ascii="宋体" w:hAnsi="宋体" w:hint="eastAsia"/>
            <w:szCs w:val="21"/>
          </w:rPr>
          <w:t>每行</w:t>
        </w:r>
      </w:ins>
      <w:ins w:id="1022" w:author="Microsoft" w:date="2016-01-12T16:01:00Z">
        <w:r w:rsidR="00FE3D14">
          <w:rPr>
            <w:rFonts w:ascii="宋体" w:hAnsi="宋体"/>
            <w:szCs w:val="21"/>
          </w:rPr>
          <w:t>7</w:t>
        </w:r>
      </w:ins>
      <w:ins w:id="1023" w:author="Microsoft" w:date="2016-01-12T15:58:00Z">
        <w:r>
          <w:rPr>
            <w:rFonts w:ascii="宋体" w:hAnsi="宋体"/>
            <w:szCs w:val="21"/>
          </w:rPr>
          <w:t>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，</w:t>
        </w:r>
        <w:r>
          <w:rPr>
            <w:rFonts w:ascii="宋体" w:hAnsi="宋体" w:hint="eastAsia"/>
            <w:szCs w:val="21"/>
          </w:rPr>
          <w:t>单注金额</w:t>
        </w:r>
        <w:r>
          <w:rPr>
            <w:rFonts w:ascii="宋体" w:hAnsi="宋体"/>
            <w:szCs w:val="21"/>
          </w:rPr>
          <w:t>1000</w:t>
        </w:r>
        <w:r>
          <w:rPr>
            <w:rFonts w:ascii="宋体" w:hAnsi="宋体" w:hint="eastAsia"/>
            <w:szCs w:val="21"/>
          </w:rPr>
          <w:t>瑞尔</w:t>
        </w:r>
        <w:r w:rsidRPr="00883F4B">
          <w:rPr>
            <w:rFonts w:ascii="宋体" w:hAnsi="宋体" w:hint="eastAsia"/>
            <w:szCs w:val="21"/>
          </w:rPr>
          <w:t>。</w:t>
        </w:r>
      </w:ins>
    </w:p>
    <w:p w14:paraId="5A82E0AA" w14:textId="042940F9" w:rsidR="00F76BEB" w:rsidRDefault="00F76BEB">
      <w:pPr>
        <w:pStyle w:val="a0"/>
        <w:rPr>
          <w:ins w:id="1024" w:author="Microsoft" w:date="2016-01-12T16:49:00Z"/>
        </w:rPr>
        <w:pPrChange w:id="1025" w:author="Microsoft" w:date="2016-01-12T15:58:00Z">
          <w:pPr>
            <w:pStyle w:val="5"/>
          </w:pPr>
        </w:pPrChange>
      </w:pPr>
      <w:ins w:id="1026" w:author="Microsoft" w:date="2016-01-12T15:58:00Z">
        <w:r>
          <w:t>5</w:t>
        </w:r>
        <w:r>
          <w:rPr>
            <w:rFonts w:hint="eastAsia"/>
          </w:rPr>
          <w:t>．选择</w:t>
        </w:r>
        <w:r>
          <w:t>完成后，进行</w:t>
        </w:r>
        <w:r>
          <w:rPr>
            <w:rFonts w:hint="eastAsia"/>
          </w:rPr>
          <w:t>提交</w:t>
        </w:r>
        <w:r>
          <w:t>出票</w:t>
        </w:r>
        <w:r>
          <w:rPr>
            <w:rFonts w:hint="eastAsia"/>
          </w:rPr>
          <w:t>。</w:t>
        </w:r>
      </w:ins>
    </w:p>
    <w:p w14:paraId="0CF9CA3B" w14:textId="36C05FF0" w:rsidR="004A57C1" w:rsidRPr="00AA0C2A" w:rsidRDefault="004A57C1" w:rsidP="004A57C1">
      <w:pPr>
        <w:pStyle w:val="a0"/>
        <w:rPr>
          <w:ins w:id="1027" w:author="Microsoft" w:date="2016-01-12T16:49:00Z"/>
        </w:rPr>
      </w:pPr>
      <w:ins w:id="1028" w:author="Microsoft" w:date="2016-01-12T16:49:00Z">
        <w:r>
          <w:rPr>
            <w:rFonts w:hint="eastAsia"/>
          </w:rPr>
          <w:t>按【A</w:t>
        </w:r>
      </w:ins>
      <w:r w:rsidR="00CA2A48">
        <w:t>1</w:t>
      </w:r>
      <w:ins w:id="1029" w:author="Microsoft" w:date="2016-01-12T16:49:00Z">
        <w:r>
          <w:rPr>
            <w:rFonts w:hint="eastAsia"/>
          </w:rPr>
          <w:t>】切换</w:t>
        </w:r>
        <w:r>
          <w:t>至复式</w:t>
        </w:r>
        <w:r>
          <w:rPr>
            <w:rFonts w:hint="eastAsia"/>
          </w:rPr>
          <w:t>投注</w:t>
        </w:r>
        <w:r>
          <w:t>页面：</w:t>
        </w:r>
      </w:ins>
    </w:p>
    <w:p w14:paraId="65CFDF0C" w14:textId="163F9662" w:rsidR="004A57C1" w:rsidRDefault="004A57C1" w:rsidP="004A57C1">
      <w:pPr>
        <w:pStyle w:val="a0"/>
        <w:rPr>
          <w:ins w:id="1030" w:author="Microsoft" w:date="2016-01-12T16:49:00Z"/>
        </w:rPr>
      </w:pPr>
      <w:ins w:id="1031" w:author="Microsoft" w:date="2016-01-12T16:49:00Z">
        <w:r w:rsidRPr="00AA0C2A">
          <w:rPr>
            <w:rFonts w:hint="eastAsia"/>
            <w:b/>
            <w:bCs/>
          </w:rPr>
          <w:t>复式</w:t>
        </w:r>
        <w:r>
          <w:t>：</w:t>
        </w:r>
        <w:r>
          <w:rPr>
            <w:rFonts w:hint="eastAsia"/>
          </w:rPr>
          <w:t>11个</w:t>
        </w:r>
        <w:r>
          <w:t>数字中选择</w:t>
        </w:r>
        <w:r>
          <w:rPr>
            <w:rFonts w:hint="eastAsia"/>
          </w:rPr>
          <w:t>大于</w:t>
        </w:r>
      </w:ins>
      <w:ins w:id="1032" w:author="Microsoft" w:date="2016-01-18T16:49:00Z">
        <w:r w:rsidR="007D5E2D">
          <w:rPr>
            <w:rFonts w:hint="eastAsia"/>
          </w:rPr>
          <w:t>7</w:t>
        </w:r>
      </w:ins>
      <w:ins w:id="1033" w:author="Microsoft" w:date="2016-01-12T16:49:00Z">
        <w:r>
          <w:rPr>
            <w:rFonts w:hint="eastAsia"/>
          </w:rPr>
          <w:t>个且小于</w:t>
        </w:r>
        <w:r>
          <w:t>等于</w:t>
        </w:r>
        <w:r>
          <w:rPr>
            <w:rFonts w:hint="eastAsia"/>
          </w:rPr>
          <w:t>11个进行</w:t>
        </w:r>
        <w:r>
          <w:t>投注</w:t>
        </w:r>
        <w:r>
          <w:rPr>
            <w:rFonts w:hint="eastAsia"/>
          </w:rPr>
          <w:t>；</w:t>
        </w:r>
      </w:ins>
    </w:p>
    <w:p w14:paraId="72ACC73C" w14:textId="7011CDF7" w:rsidR="004A57C1" w:rsidRDefault="004A57C1" w:rsidP="004A57C1">
      <w:pPr>
        <w:pStyle w:val="a0"/>
        <w:rPr>
          <w:ins w:id="1034" w:author="Microsoft" w:date="2016-01-12T16:49:00Z"/>
        </w:rPr>
      </w:pPr>
      <w:ins w:id="1035" w:author="Microsoft" w:date="2016-01-12T16:49:00Z">
        <w:r>
          <w:rPr>
            <w:rFonts w:hint="eastAsia"/>
          </w:rPr>
          <w:t>按【A</w:t>
        </w:r>
      </w:ins>
      <w:r w:rsidR="00CA2A48">
        <w:t>1</w:t>
      </w:r>
      <w:ins w:id="1036" w:author="Microsoft" w:date="2016-01-12T16:49:00Z">
        <w:r>
          <w:t>】</w:t>
        </w:r>
        <w:r>
          <w:rPr>
            <w:rFonts w:hint="eastAsia"/>
          </w:rPr>
          <w:t>-</w:t>
        </w:r>
        <w:r>
          <w:t>【</w:t>
        </w:r>
        <w:r>
          <w:rPr>
            <w:rFonts w:hint="eastAsia"/>
          </w:rPr>
          <w:t>A</w:t>
        </w:r>
      </w:ins>
      <w:r w:rsidR="00CA2A48">
        <w:t>1</w:t>
      </w:r>
      <w:ins w:id="1037" w:author="Microsoft" w:date="2016-01-12T16:49:00Z">
        <w:r>
          <w:t>】</w:t>
        </w:r>
        <w:r>
          <w:rPr>
            <w:rFonts w:hint="eastAsia"/>
          </w:rPr>
          <w:t>切换</w:t>
        </w:r>
        <w:proofErr w:type="gramStart"/>
        <w:r>
          <w:t>至胆拖投注</w:t>
        </w:r>
        <w:proofErr w:type="gramEnd"/>
        <w:r>
          <w:t>页面：</w:t>
        </w:r>
      </w:ins>
    </w:p>
    <w:p w14:paraId="02D6FECE" w14:textId="709AF09A" w:rsidR="004A57C1" w:rsidRPr="00E56DA6" w:rsidRDefault="004A57C1">
      <w:pPr>
        <w:pStyle w:val="a0"/>
        <w:rPr>
          <w:ins w:id="1038" w:author="Microsoft" w:date="2016-01-12T15:58:00Z"/>
        </w:rPr>
        <w:pPrChange w:id="1039" w:author="Microsoft" w:date="2016-01-12T15:58:00Z">
          <w:pPr>
            <w:pStyle w:val="5"/>
          </w:pPr>
        </w:pPrChange>
      </w:pPr>
      <w:ins w:id="1040" w:author="Microsoft" w:date="2016-01-12T16:49:00Z">
        <w:r w:rsidRPr="00AA0C2A">
          <w:rPr>
            <w:rFonts w:hint="eastAsia"/>
            <w:b/>
            <w:bCs/>
          </w:rPr>
          <w:t>胆拖</w:t>
        </w:r>
        <w:r>
          <w:t>：</w:t>
        </w:r>
        <w:r>
          <w:rPr>
            <w:rFonts w:hint="eastAsia"/>
          </w:rPr>
          <w:t>选择</w:t>
        </w:r>
        <w:r w:rsidR="00113B40">
          <w:t>1-6</w:t>
        </w:r>
        <w:r>
          <w:rPr>
            <w:rFonts w:hint="eastAsia"/>
          </w:rPr>
          <w:t>胆</w:t>
        </w:r>
        <w:r>
          <w:t>码，</w:t>
        </w:r>
        <w:r>
          <w:rPr>
            <w:rFonts w:hint="eastAsia"/>
          </w:rPr>
          <w:t>选择</w:t>
        </w:r>
        <w:r w:rsidR="00113B40">
          <w:rPr>
            <w:rFonts w:hint="eastAsia"/>
          </w:rPr>
          <w:t>2</w:t>
        </w:r>
        <w:r>
          <w:t>-10</w:t>
        </w:r>
        <w:r>
          <w:rPr>
            <w:rFonts w:hint="eastAsia"/>
          </w:rPr>
          <w:t>个拖</w:t>
        </w:r>
        <w:r>
          <w:t>码</w:t>
        </w:r>
        <w:r>
          <w:rPr>
            <w:rFonts w:hint="eastAsia"/>
          </w:rPr>
          <w:t>，</w:t>
        </w:r>
        <w:proofErr w:type="gramStart"/>
        <w:r w:rsidR="00E214A1">
          <w:t>胆码加拖码</w:t>
        </w:r>
        <w:proofErr w:type="gramEnd"/>
        <w:r w:rsidR="00E214A1">
          <w:t>&gt;=</w:t>
        </w:r>
      </w:ins>
      <w:ins w:id="1041" w:author="Microsoft" w:date="2016-01-12T17:42:00Z">
        <w:r w:rsidR="00E214A1">
          <w:t>8</w:t>
        </w:r>
      </w:ins>
      <w:ins w:id="1042" w:author="Microsoft" w:date="2016-01-12T16:49:00Z">
        <w:r>
          <w:rPr>
            <w:rFonts w:hint="eastAsia"/>
          </w:rPr>
          <w:t>个（</w:t>
        </w:r>
        <w:proofErr w:type="gramStart"/>
        <w:r>
          <w:rPr>
            <w:rFonts w:hint="eastAsia"/>
          </w:rPr>
          <w:t>胆码</w:t>
        </w:r>
        <w:r>
          <w:t>与拖码不可</w:t>
        </w:r>
        <w:proofErr w:type="gramEnd"/>
        <w:r>
          <w:t>重复），组成</w:t>
        </w:r>
        <w:r>
          <w:rPr>
            <w:rFonts w:hint="eastAsia"/>
          </w:rPr>
          <w:t>一个</w:t>
        </w:r>
        <w:r>
          <w:t>投注号码</w:t>
        </w:r>
        <w:r>
          <w:rPr>
            <w:rFonts w:hint="eastAsia"/>
          </w:rPr>
          <w:t>；</w:t>
        </w:r>
      </w:ins>
    </w:p>
    <w:p w14:paraId="33EC48AE" w14:textId="2C978AB3" w:rsidR="00F76BEB" w:rsidRDefault="00F76BEB">
      <w:pPr>
        <w:pStyle w:val="5"/>
        <w:rPr>
          <w:ins w:id="1043" w:author="Microsoft" w:date="2016-01-12T15:58:00Z"/>
        </w:rPr>
      </w:pPr>
      <w:ins w:id="1044" w:author="Microsoft" w:date="2016-01-12T15:58:00Z">
        <w:r>
          <w:rPr>
            <w:rFonts w:hint="eastAsia"/>
          </w:rPr>
          <w:lastRenderedPageBreak/>
          <w:t>任选</w:t>
        </w:r>
        <w:r>
          <w:t>八</w:t>
        </w:r>
      </w:ins>
    </w:p>
    <w:p w14:paraId="5BF71953" w14:textId="7D17AECC" w:rsidR="00E214A1" w:rsidRPr="00E214A1" w:rsidRDefault="00E214A1" w:rsidP="00F76BEB">
      <w:pPr>
        <w:pStyle w:val="a0"/>
        <w:rPr>
          <w:ins w:id="1045" w:author="Microsoft" w:date="2016-01-12T17:42:00Z"/>
          <w:b/>
          <w:bCs/>
          <w:rPrChange w:id="1046" w:author="Microsoft" w:date="2016-01-12T17:42:00Z">
            <w:rPr>
              <w:ins w:id="1047" w:author="Microsoft" w:date="2016-01-12T17:42:00Z"/>
            </w:rPr>
          </w:rPrChange>
        </w:rPr>
      </w:pPr>
      <w:ins w:id="1048" w:author="Microsoft" w:date="2016-01-12T17:42:00Z">
        <w:r w:rsidRPr="00E214A1">
          <w:rPr>
            <w:rFonts w:hint="eastAsia"/>
            <w:b/>
            <w:bCs/>
            <w:rPrChange w:id="1049" w:author="Microsoft" w:date="2016-01-12T17:42:00Z">
              <w:rPr>
                <w:rFonts w:hint="eastAsia"/>
              </w:rPr>
            </w:rPrChange>
          </w:rPr>
          <w:t>单式：</w:t>
        </w:r>
      </w:ins>
    </w:p>
    <w:p w14:paraId="013F7468" w14:textId="7EFEB9AF" w:rsidR="00F76BEB" w:rsidRDefault="00F76BEB" w:rsidP="00F76BEB">
      <w:pPr>
        <w:pStyle w:val="a0"/>
        <w:rPr>
          <w:ins w:id="1050" w:author="Microsoft" w:date="2016-01-12T15:58:00Z"/>
        </w:rPr>
      </w:pPr>
      <w:ins w:id="1051" w:author="Microsoft" w:date="2016-01-12T15:58:00Z">
        <w:r>
          <w:rPr>
            <w:rFonts w:hint="eastAsia"/>
          </w:rPr>
          <w:t>按</w:t>
        </w:r>
        <w:r>
          <w:t>【</w:t>
        </w:r>
        <w:r>
          <w:rPr>
            <w:rFonts w:hint="eastAsia"/>
          </w:rPr>
          <w:t>F</w:t>
        </w:r>
        <w:del w:id="1052" w:author="user" w:date="2016-02-23T15:16:00Z">
          <w:r w:rsidDel="0055218A">
            <w:rPr>
              <w:rFonts w:hint="eastAsia"/>
            </w:rPr>
            <w:delText>3</w:delText>
          </w:r>
        </w:del>
      </w:ins>
      <w:ins w:id="1053" w:author="user" w:date="2016-04-08T14:26:00Z">
        <w:r w:rsidR="00E16425">
          <w:t>5</w:t>
        </w:r>
      </w:ins>
      <w:ins w:id="1054" w:author="Microsoft" w:date="2016-01-12T15:58:00Z">
        <w:r>
          <w:t>】</w:t>
        </w:r>
        <w:r>
          <w:rPr>
            <w:rFonts w:hint="eastAsia"/>
          </w:rPr>
          <w:t>进入11选5游戏</w:t>
        </w:r>
        <w:r>
          <w:t>投注页面</w:t>
        </w:r>
        <w:r>
          <w:rPr>
            <w:rFonts w:hint="eastAsia"/>
          </w:rPr>
          <w:t>，</w:t>
        </w:r>
        <w:r>
          <w:t>进入后默认页面为</w:t>
        </w:r>
        <w:r>
          <w:rPr>
            <w:rFonts w:hint="eastAsia"/>
          </w:rPr>
          <w:t>任选</w:t>
        </w:r>
        <w:r>
          <w:t>五单式投注页面</w:t>
        </w:r>
        <w:r>
          <w:rPr>
            <w:rFonts w:hint="eastAsia"/>
          </w:rPr>
          <w:t>；</w:t>
        </w:r>
        <w:r>
          <w:t>再按【</w:t>
        </w:r>
        <w:r>
          <w:rPr>
            <w:rFonts w:hint="eastAsia"/>
          </w:rPr>
          <w:t>B3</w:t>
        </w:r>
        <w:r>
          <w:t>】</w:t>
        </w:r>
        <w:r>
          <w:rPr>
            <w:rFonts w:hint="eastAsia"/>
          </w:rPr>
          <w:t>键</w:t>
        </w:r>
        <w:r>
          <w:t>进入</w:t>
        </w:r>
        <w:r>
          <w:rPr>
            <w:rFonts w:hint="eastAsia"/>
          </w:rPr>
          <w:t>任选</w:t>
        </w:r>
        <w:r>
          <w:t>玩法</w:t>
        </w:r>
        <w:r>
          <w:rPr>
            <w:rFonts w:hint="eastAsia"/>
          </w:rPr>
          <w:t>菜单</w:t>
        </w:r>
        <w:r>
          <w:t>列表</w:t>
        </w:r>
        <w:r>
          <w:rPr>
            <w:rFonts w:hint="eastAsia"/>
          </w:rPr>
          <w:t>，选择</w:t>
        </w:r>
        <w:r>
          <w:t>[7]</w:t>
        </w:r>
        <w:r w:rsidR="003D70F0">
          <w:rPr>
            <w:rFonts w:hint="eastAsia"/>
          </w:rPr>
          <w:t>进入</w:t>
        </w:r>
        <w:proofErr w:type="gramStart"/>
        <w:r w:rsidR="003D70F0">
          <w:rPr>
            <w:rFonts w:hint="eastAsia"/>
          </w:rPr>
          <w:t>任选</w:t>
        </w:r>
      </w:ins>
      <w:ins w:id="1055" w:author="Microsoft" w:date="2016-01-13T16:51:00Z">
        <w:r w:rsidR="003D70F0">
          <w:rPr>
            <w:rFonts w:hint="eastAsia"/>
          </w:rPr>
          <w:t>八</w:t>
        </w:r>
      </w:ins>
      <w:proofErr w:type="gramEnd"/>
      <w:ins w:id="1056" w:author="Microsoft" w:date="2016-01-12T15:58:00Z">
        <w:r>
          <w:rPr>
            <w:rFonts w:hint="eastAsia"/>
          </w:rPr>
          <w:t>投注</w:t>
        </w:r>
        <w:r>
          <w:t>页面；</w:t>
        </w:r>
      </w:ins>
    </w:p>
    <w:p w14:paraId="7A616CCE" w14:textId="39E2FDE6" w:rsidR="00F76BEB" w:rsidRPr="00883F4B" w:rsidRDefault="00F76BEB" w:rsidP="00F76BEB">
      <w:pPr>
        <w:pStyle w:val="a0"/>
        <w:rPr>
          <w:ins w:id="1057" w:author="Microsoft" w:date="2016-01-12T15:58:00Z"/>
        </w:rPr>
      </w:pPr>
      <w:proofErr w:type="gramStart"/>
      <w:ins w:id="1058" w:author="Microsoft" w:date="2016-01-12T15:58:00Z">
        <w:r>
          <w:rPr>
            <w:rFonts w:hint="eastAsia"/>
          </w:rPr>
          <w:t>任选</w:t>
        </w:r>
      </w:ins>
      <w:ins w:id="1059" w:author="Microsoft" w:date="2016-01-12T16:25:00Z">
        <w:r w:rsidR="00361EB6">
          <w:rPr>
            <w:rFonts w:hint="eastAsia"/>
          </w:rPr>
          <w:t>八</w:t>
        </w:r>
      </w:ins>
      <w:ins w:id="1060" w:author="Microsoft" w:date="2016-01-12T15:58:00Z">
        <w:r>
          <w:rPr>
            <w:rFonts w:hint="eastAsia"/>
          </w:rPr>
          <w:t>由</w:t>
        </w:r>
      </w:ins>
      <w:proofErr w:type="gramEnd"/>
      <w:ins w:id="1061" w:author="user" w:date="2016-02-24T14:44:00Z">
        <w:r w:rsidR="005235EF">
          <w:rPr>
            <w:rFonts w:hint="eastAsia"/>
          </w:rPr>
          <w:t>0</w:t>
        </w:r>
      </w:ins>
      <w:ins w:id="1062" w:author="Microsoft" w:date="2016-01-12T15:58:00Z">
        <w:r>
          <w:rPr>
            <w:rFonts w:hint="eastAsia"/>
          </w:rPr>
          <w:t>1</w:t>
        </w:r>
        <w:r>
          <w:t>-11</w:t>
        </w:r>
        <w:r>
          <w:rPr>
            <w:rFonts w:hint="eastAsia"/>
          </w:rPr>
          <w:t>数字</w:t>
        </w:r>
        <w:r>
          <w:t>中</w:t>
        </w:r>
        <w:r>
          <w:rPr>
            <w:rFonts w:hint="eastAsia"/>
          </w:rPr>
          <w:t>选择</w:t>
        </w:r>
      </w:ins>
      <w:ins w:id="1063" w:author="Microsoft" w:date="2016-01-12T16:01:00Z">
        <w:r w:rsidR="00FE3D14">
          <w:t>8</w:t>
        </w:r>
      </w:ins>
      <w:ins w:id="1064" w:author="Microsoft" w:date="2016-01-12T15:58:00Z">
        <w:r>
          <w:t>个</w:t>
        </w:r>
        <w:r>
          <w:rPr>
            <w:rFonts w:hint="eastAsia"/>
          </w:rPr>
          <w:t>数字，组成一注</w:t>
        </w:r>
        <w:r>
          <w:t>投注号码，</w:t>
        </w:r>
        <w:r>
          <w:rPr>
            <w:rFonts w:hint="eastAsia"/>
          </w:rPr>
          <w:t>投注</w:t>
        </w:r>
        <w:r>
          <w:t>号码</w:t>
        </w:r>
        <w:r>
          <w:rPr>
            <w:rFonts w:hint="eastAsia"/>
          </w:rPr>
          <w:t>包含所有</w:t>
        </w:r>
        <w:r>
          <w:t>开奖号码</w:t>
        </w:r>
        <w:r>
          <w:rPr>
            <w:rFonts w:hint="eastAsia"/>
          </w:rPr>
          <w:t>中的五位数字</w:t>
        </w:r>
        <w:r>
          <w:t>，</w:t>
        </w:r>
        <w:r w:rsidRPr="00883F4B">
          <w:rPr>
            <w:rFonts w:hint="eastAsia"/>
          </w:rPr>
          <w:t>即中奖，</w:t>
        </w:r>
        <w:r>
          <w:rPr>
            <w:rFonts w:hint="eastAsia"/>
          </w:rPr>
          <w:t>奖金参见奖级</w:t>
        </w:r>
        <w:r>
          <w:t>表</w:t>
        </w:r>
        <w:r w:rsidRPr="00883F4B">
          <w:rPr>
            <w:rFonts w:hint="eastAsia"/>
          </w:rPr>
          <w:t>。</w:t>
        </w:r>
      </w:ins>
      <w:r w:rsidR="00415396" w:rsidRPr="00B75750">
        <w:rPr>
          <w:rFonts w:hint="eastAsia"/>
        </w:rPr>
        <w:t>例如：投注</w:t>
      </w:r>
      <w:r w:rsidR="00415396" w:rsidRPr="00B75750">
        <w:t>02</w:t>
      </w:r>
      <w:r w:rsidR="00415396" w:rsidRPr="00B75750">
        <w:rPr>
          <w:rFonts w:hint="eastAsia"/>
        </w:rPr>
        <w:t>，</w:t>
      </w:r>
      <w:r w:rsidR="00415396" w:rsidRPr="00B75750">
        <w:t>03</w:t>
      </w:r>
      <w:r w:rsidR="00415396" w:rsidRPr="00B75750">
        <w:rPr>
          <w:rFonts w:hint="eastAsia"/>
        </w:rPr>
        <w:t>，</w:t>
      </w:r>
      <w:r w:rsidR="00415396" w:rsidRPr="00B75750">
        <w:t>04</w:t>
      </w:r>
      <w:r w:rsidR="00415396" w:rsidRPr="00B75750">
        <w:rPr>
          <w:rFonts w:hint="eastAsia"/>
        </w:rPr>
        <w:t>，</w:t>
      </w:r>
      <w:r w:rsidR="00415396" w:rsidRPr="00B75750">
        <w:t>05</w:t>
      </w:r>
      <w:r w:rsidR="00415396" w:rsidRPr="00B75750">
        <w:rPr>
          <w:rFonts w:hint="eastAsia"/>
        </w:rPr>
        <w:t>，</w:t>
      </w:r>
      <w:r w:rsidR="00415396" w:rsidRPr="00B75750">
        <w:t>07</w:t>
      </w:r>
      <w:r w:rsidR="00415396" w:rsidRPr="00B75750">
        <w:rPr>
          <w:rFonts w:hint="eastAsia"/>
        </w:rPr>
        <w:t>，</w:t>
      </w:r>
      <w:r w:rsidR="00415396" w:rsidRPr="00B75750">
        <w:t>08</w:t>
      </w:r>
      <w:r w:rsidR="00415396" w:rsidRPr="00B75750">
        <w:rPr>
          <w:rFonts w:hint="eastAsia"/>
        </w:rPr>
        <w:t>，</w:t>
      </w:r>
      <w:r w:rsidR="00415396" w:rsidRPr="00B75750">
        <w:t>09</w:t>
      </w:r>
      <w:r w:rsidR="00415396" w:rsidRPr="00B75750">
        <w:rPr>
          <w:rFonts w:hint="eastAsia"/>
        </w:rPr>
        <w:t>，</w:t>
      </w:r>
      <w:r w:rsidR="00415396" w:rsidRPr="00B75750">
        <w:t>10</w:t>
      </w:r>
      <w:r w:rsidR="00415396">
        <w:rPr>
          <w:rFonts w:hint="eastAsia"/>
        </w:rPr>
        <w:t>；</w:t>
      </w:r>
      <w:r w:rsidR="00415396" w:rsidRPr="00B75750">
        <w:rPr>
          <w:rFonts w:hint="eastAsia"/>
        </w:rPr>
        <w:t>投注号码中含有</w:t>
      </w:r>
      <w:r w:rsidR="00415396" w:rsidRPr="00B75750">
        <w:t>5</w:t>
      </w:r>
      <w:r w:rsidR="00415396" w:rsidRPr="00B75750">
        <w:rPr>
          <w:rFonts w:hint="eastAsia"/>
        </w:rPr>
        <w:t>个开奖号码即中奖。</w:t>
      </w:r>
    </w:p>
    <w:p w14:paraId="06980F6E" w14:textId="77777777" w:rsidR="00F76BEB" w:rsidRPr="00883F4B" w:rsidRDefault="00F76BEB" w:rsidP="00F76BEB">
      <w:pPr>
        <w:rPr>
          <w:ins w:id="1065" w:author="Microsoft" w:date="2016-01-12T15:58:00Z"/>
          <w:rFonts w:ascii="宋体" w:hAnsi="宋体"/>
          <w:szCs w:val="21"/>
        </w:rPr>
      </w:pPr>
      <w:ins w:id="1066" w:author="Microsoft" w:date="2016-01-12T15:58:00Z">
        <w:r w:rsidRPr="00883F4B">
          <w:rPr>
            <w:rFonts w:ascii="宋体" w:hAnsi="宋体" w:hint="eastAsia"/>
            <w:szCs w:val="21"/>
          </w:rPr>
          <w:t>1．投注页面显示</w:t>
        </w:r>
        <w:r>
          <w:rPr>
            <w:rFonts w:ascii="宋体" w:hAnsi="宋体"/>
            <w:szCs w:val="21"/>
          </w:rPr>
          <w:t>5</w:t>
        </w:r>
        <w:r>
          <w:rPr>
            <w:rFonts w:ascii="宋体" w:hAnsi="宋体" w:hint="eastAsia"/>
            <w:szCs w:val="21"/>
          </w:rPr>
          <w:t>个投注行</w:t>
        </w:r>
        <w:r>
          <w:rPr>
            <w:rFonts w:ascii="宋体" w:hAnsi="宋体"/>
            <w:szCs w:val="21"/>
          </w:rPr>
          <w:t>。</w:t>
        </w:r>
      </w:ins>
    </w:p>
    <w:p w14:paraId="12949FE4" w14:textId="35EC380B" w:rsidR="00F76BEB" w:rsidRPr="00883F4B" w:rsidRDefault="00F76BEB" w:rsidP="00F76BEB">
      <w:pPr>
        <w:rPr>
          <w:ins w:id="1067" w:author="Microsoft" w:date="2016-01-12T15:58:00Z"/>
          <w:rFonts w:ascii="宋体" w:hAnsi="宋体"/>
          <w:szCs w:val="21"/>
        </w:rPr>
      </w:pPr>
      <w:ins w:id="1068" w:author="Microsoft" w:date="2016-01-12T15:58:00Z">
        <w:r w:rsidRPr="00883F4B">
          <w:rPr>
            <w:rFonts w:ascii="宋体" w:hAnsi="宋体" w:hint="eastAsia"/>
            <w:szCs w:val="21"/>
          </w:rPr>
          <w:t>2</w:t>
        </w:r>
        <w:r>
          <w:rPr>
            <w:rFonts w:ascii="宋体" w:hAnsi="宋体" w:hint="eastAsia"/>
            <w:szCs w:val="21"/>
          </w:rPr>
          <w:t>．从</w:t>
        </w:r>
      </w:ins>
      <w:ins w:id="1069" w:author="user" w:date="2016-02-24T14:44:00Z">
        <w:r w:rsidR="005235EF">
          <w:rPr>
            <w:rFonts w:ascii="宋体" w:hAnsi="宋体" w:hint="eastAsia"/>
            <w:szCs w:val="21"/>
          </w:rPr>
          <w:t>0</w:t>
        </w:r>
      </w:ins>
      <w:ins w:id="1070" w:author="Microsoft" w:date="2016-01-12T15:58:00Z">
        <w:r>
          <w:rPr>
            <w:rFonts w:ascii="宋体" w:hAnsi="宋体"/>
            <w:szCs w:val="21"/>
          </w:rPr>
          <w:t>1-11</w:t>
        </w:r>
        <w:r>
          <w:rPr>
            <w:rFonts w:ascii="宋体" w:hAnsi="宋体" w:hint="eastAsia"/>
            <w:szCs w:val="21"/>
          </w:rPr>
          <w:t>个数字</w:t>
        </w:r>
        <w:r>
          <w:rPr>
            <w:rFonts w:ascii="宋体" w:hAnsi="宋体"/>
            <w:szCs w:val="21"/>
          </w:rPr>
          <w:t>中</w:t>
        </w:r>
        <w:r>
          <w:rPr>
            <w:rFonts w:ascii="宋体" w:hAnsi="宋体" w:hint="eastAsia"/>
            <w:szCs w:val="21"/>
          </w:rPr>
          <w:t>选</w:t>
        </w:r>
        <w:r>
          <w:rPr>
            <w:rFonts w:ascii="宋体" w:hAnsi="宋体"/>
            <w:szCs w:val="21"/>
          </w:rPr>
          <w:t>择</w:t>
        </w:r>
      </w:ins>
      <w:ins w:id="1071" w:author="Microsoft" w:date="2016-01-12T16:02:00Z">
        <w:r w:rsidR="00FE3D14">
          <w:rPr>
            <w:rFonts w:ascii="宋体" w:hAnsi="宋体"/>
            <w:szCs w:val="21"/>
          </w:rPr>
          <w:t>8</w:t>
        </w:r>
      </w:ins>
      <w:ins w:id="1072" w:author="Microsoft" w:date="2016-01-12T15:58:00Z">
        <w:r>
          <w:rPr>
            <w:rFonts w:ascii="宋体" w:hAnsi="宋体"/>
            <w:szCs w:val="21"/>
          </w:rPr>
          <w:t>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填写</w:t>
        </w:r>
        <w:r>
          <w:rPr>
            <w:rFonts w:ascii="宋体" w:hAnsi="宋体"/>
            <w:szCs w:val="21"/>
          </w:rPr>
          <w:t>到投注行上，</w:t>
        </w:r>
        <w:r>
          <w:rPr>
            <w:rFonts w:ascii="宋体" w:hAnsi="宋体" w:hint="eastAsia"/>
            <w:szCs w:val="21"/>
          </w:rPr>
          <w:t>这个</w:t>
        </w:r>
        <w:r>
          <w:rPr>
            <w:rFonts w:ascii="宋体" w:hAnsi="宋体"/>
            <w:szCs w:val="21"/>
          </w:rPr>
          <w:t>完整</w:t>
        </w:r>
        <w:r>
          <w:rPr>
            <w:rFonts w:ascii="宋体" w:hAnsi="宋体" w:hint="eastAsia"/>
            <w:szCs w:val="21"/>
          </w:rPr>
          <w:t>的</w:t>
        </w:r>
        <w:r>
          <w:rPr>
            <w:rFonts w:ascii="宋体" w:hAnsi="宋体"/>
            <w:szCs w:val="21"/>
          </w:rPr>
          <w:t>投注行</w:t>
        </w:r>
        <w:r>
          <w:rPr>
            <w:rFonts w:ascii="宋体" w:hAnsi="宋体" w:hint="eastAsia"/>
            <w:szCs w:val="21"/>
          </w:rPr>
          <w:t>可以</w:t>
        </w:r>
        <w:r>
          <w:rPr>
            <w:rFonts w:ascii="宋体" w:hAnsi="宋体"/>
            <w:szCs w:val="21"/>
          </w:rPr>
          <w:t>在</w:t>
        </w:r>
        <w:r>
          <w:rPr>
            <w:rFonts w:ascii="宋体" w:hAnsi="宋体" w:hint="eastAsia"/>
            <w:szCs w:val="21"/>
          </w:rPr>
          <w:t>1</w:t>
        </w:r>
        <w:r>
          <w:rPr>
            <w:rFonts w:ascii="宋体" w:hAnsi="宋体"/>
            <w:szCs w:val="21"/>
          </w:rPr>
          <w:t>-5</w:t>
        </w:r>
        <w:r>
          <w:rPr>
            <w:rFonts w:ascii="宋体" w:hAnsi="宋体" w:hint="eastAsia"/>
            <w:szCs w:val="21"/>
          </w:rPr>
          <w:t>行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任意</w:t>
        </w:r>
        <w:r>
          <w:rPr>
            <w:rFonts w:ascii="宋体" w:hAnsi="宋体"/>
            <w:szCs w:val="21"/>
          </w:rPr>
          <w:t>一行。</w:t>
        </w:r>
        <w:r w:rsidRPr="00883F4B">
          <w:rPr>
            <w:rFonts w:ascii="宋体" w:hAnsi="宋体" w:hint="eastAsia"/>
            <w:szCs w:val="21"/>
          </w:rPr>
          <w:t xml:space="preserve"> </w:t>
        </w:r>
      </w:ins>
    </w:p>
    <w:p w14:paraId="6AC6B8C1" w14:textId="73652EB6" w:rsidR="00F76BEB" w:rsidRDefault="00F76BEB" w:rsidP="00F76BEB">
      <w:pPr>
        <w:rPr>
          <w:ins w:id="1073" w:author="Microsoft" w:date="2016-01-12T15:58:00Z"/>
          <w:rFonts w:ascii="宋体" w:hAnsi="宋体"/>
          <w:szCs w:val="21"/>
        </w:rPr>
      </w:pPr>
      <w:ins w:id="1074" w:author="Microsoft" w:date="2016-01-12T15:58:00Z">
        <w:r w:rsidRPr="00883F4B">
          <w:rPr>
            <w:rFonts w:ascii="宋体" w:hAnsi="宋体" w:hint="eastAsia"/>
            <w:szCs w:val="21"/>
          </w:rPr>
          <w:t>4．</w:t>
        </w:r>
        <w:r>
          <w:rPr>
            <w:rFonts w:ascii="宋体" w:hAnsi="宋体" w:hint="eastAsia"/>
            <w:szCs w:val="21"/>
          </w:rPr>
          <w:t>每行</w:t>
        </w:r>
      </w:ins>
      <w:ins w:id="1075" w:author="Microsoft" w:date="2016-01-12T16:02:00Z">
        <w:r w:rsidR="00FE3D14">
          <w:rPr>
            <w:rFonts w:ascii="宋体" w:hAnsi="宋体"/>
            <w:szCs w:val="21"/>
          </w:rPr>
          <w:t>8</w:t>
        </w:r>
      </w:ins>
      <w:ins w:id="1076" w:author="Microsoft" w:date="2016-01-12T15:58:00Z">
        <w:r>
          <w:rPr>
            <w:rFonts w:ascii="宋体" w:hAnsi="宋体"/>
            <w:szCs w:val="21"/>
          </w:rPr>
          <w:t>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，</w:t>
        </w:r>
        <w:r>
          <w:rPr>
            <w:rFonts w:ascii="宋体" w:hAnsi="宋体" w:hint="eastAsia"/>
            <w:szCs w:val="21"/>
          </w:rPr>
          <w:t>单注金额</w:t>
        </w:r>
        <w:r>
          <w:rPr>
            <w:rFonts w:ascii="宋体" w:hAnsi="宋体"/>
            <w:szCs w:val="21"/>
          </w:rPr>
          <w:t>1000</w:t>
        </w:r>
        <w:r>
          <w:rPr>
            <w:rFonts w:ascii="宋体" w:hAnsi="宋体" w:hint="eastAsia"/>
            <w:szCs w:val="21"/>
          </w:rPr>
          <w:t>瑞尔</w:t>
        </w:r>
        <w:r w:rsidRPr="00883F4B">
          <w:rPr>
            <w:rFonts w:ascii="宋体" w:hAnsi="宋体" w:hint="eastAsia"/>
            <w:szCs w:val="21"/>
          </w:rPr>
          <w:t>。</w:t>
        </w:r>
      </w:ins>
    </w:p>
    <w:p w14:paraId="4CB0B790" w14:textId="64AAB687" w:rsidR="00F76BEB" w:rsidRDefault="00F76BEB">
      <w:pPr>
        <w:pStyle w:val="a0"/>
        <w:rPr>
          <w:ins w:id="1077" w:author="Microsoft" w:date="2016-01-12T17:42:00Z"/>
        </w:rPr>
        <w:pPrChange w:id="1078" w:author="Microsoft" w:date="2016-01-12T15:58:00Z">
          <w:pPr>
            <w:pStyle w:val="5"/>
          </w:pPr>
        </w:pPrChange>
      </w:pPr>
      <w:ins w:id="1079" w:author="Microsoft" w:date="2016-01-12T15:58:00Z">
        <w:r>
          <w:t>5</w:t>
        </w:r>
        <w:r>
          <w:rPr>
            <w:rFonts w:hint="eastAsia"/>
          </w:rPr>
          <w:t>．选择</w:t>
        </w:r>
        <w:r>
          <w:t>完成后，进行</w:t>
        </w:r>
        <w:r>
          <w:rPr>
            <w:rFonts w:hint="eastAsia"/>
          </w:rPr>
          <w:t>提交</w:t>
        </w:r>
        <w:r>
          <w:t>出票</w:t>
        </w:r>
        <w:r>
          <w:rPr>
            <w:rFonts w:hint="eastAsia"/>
          </w:rPr>
          <w:t>。</w:t>
        </w:r>
      </w:ins>
    </w:p>
    <w:p w14:paraId="607A22AC" w14:textId="7B800CD4" w:rsidR="00E214A1" w:rsidRPr="00AA0C2A" w:rsidRDefault="00E214A1" w:rsidP="00E214A1">
      <w:pPr>
        <w:pStyle w:val="a0"/>
        <w:rPr>
          <w:ins w:id="1080" w:author="Microsoft" w:date="2016-01-12T17:42:00Z"/>
        </w:rPr>
      </w:pPr>
      <w:ins w:id="1081" w:author="Microsoft" w:date="2016-01-12T17:42:00Z">
        <w:r>
          <w:rPr>
            <w:rFonts w:hint="eastAsia"/>
          </w:rPr>
          <w:t>按【A</w:t>
        </w:r>
      </w:ins>
      <w:r w:rsidR="00CA2A48">
        <w:t>1</w:t>
      </w:r>
      <w:ins w:id="1082" w:author="Microsoft" w:date="2016-01-12T17:42:00Z">
        <w:r>
          <w:rPr>
            <w:rFonts w:hint="eastAsia"/>
          </w:rPr>
          <w:t>】切换</w:t>
        </w:r>
        <w:r>
          <w:t>至复式</w:t>
        </w:r>
        <w:r>
          <w:rPr>
            <w:rFonts w:hint="eastAsia"/>
          </w:rPr>
          <w:t>投注</w:t>
        </w:r>
        <w:r>
          <w:t>页面：</w:t>
        </w:r>
      </w:ins>
    </w:p>
    <w:p w14:paraId="4890FB13" w14:textId="5CA0FCEC" w:rsidR="00E214A1" w:rsidRDefault="00E214A1" w:rsidP="00E214A1">
      <w:pPr>
        <w:pStyle w:val="a0"/>
        <w:rPr>
          <w:ins w:id="1083" w:author="Microsoft" w:date="2016-01-12T17:42:00Z"/>
        </w:rPr>
      </w:pPr>
      <w:ins w:id="1084" w:author="Microsoft" w:date="2016-01-12T17:42:00Z">
        <w:r w:rsidRPr="00AA0C2A">
          <w:rPr>
            <w:rFonts w:hint="eastAsia"/>
            <w:b/>
            <w:bCs/>
          </w:rPr>
          <w:t>复式</w:t>
        </w:r>
        <w:r>
          <w:t>：</w:t>
        </w:r>
        <w:r>
          <w:rPr>
            <w:rFonts w:hint="eastAsia"/>
          </w:rPr>
          <w:t>11个</w:t>
        </w:r>
        <w:r>
          <w:t>数字中选择</w:t>
        </w:r>
        <w:r>
          <w:rPr>
            <w:rFonts w:hint="eastAsia"/>
          </w:rPr>
          <w:t>大于</w:t>
        </w:r>
        <w:r w:rsidR="007D5E2D">
          <w:t>8</w:t>
        </w:r>
        <w:r>
          <w:rPr>
            <w:rFonts w:hint="eastAsia"/>
          </w:rPr>
          <w:t>个且小于</w:t>
        </w:r>
        <w:r>
          <w:t>等于</w:t>
        </w:r>
        <w:r>
          <w:rPr>
            <w:rFonts w:hint="eastAsia"/>
          </w:rPr>
          <w:t>11个进行</w:t>
        </w:r>
        <w:r>
          <w:t>投注</w:t>
        </w:r>
        <w:r>
          <w:rPr>
            <w:rFonts w:hint="eastAsia"/>
          </w:rPr>
          <w:t>；</w:t>
        </w:r>
      </w:ins>
    </w:p>
    <w:p w14:paraId="7CFCD287" w14:textId="55096B7E" w:rsidR="00E214A1" w:rsidRDefault="00E214A1" w:rsidP="00E214A1">
      <w:pPr>
        <w:pStyle w:val="a0"/>
        <w:rPr>
          <w:ins w:id="1085" w:author="Microsoft" w:date="2016-01-12T17:42:00Z"/>
        </w:rPr>
      </w:pPr>
      <w:ins w:id="1086" w:author="Microsoft" w:date="2016-01-12T17:42:00Z">
        <w:r>
          <w:rPr>
            <w:rFonts w:hint="eastAsia"/>
          </w:rPr>
          <w:t>按【A</w:t>
        </w:r>
      </w:ins>
      <w:r w:rsidR="00CA2A48">
        <w:t>1</w:t>
      </w:r>
      <w:ins w:id="1087" w:author="Microsoft" w:date="2016-01-12T17:42:00Z">
        <w:r>
          <w:t>】</w:t>
        </w:r>
        <w:r>
          <w:rPr>
            <w:rFonts w:hint="eastAsia"/>
          </w:rPr>
          <w:t>-</w:t>
        </w:r>
        <w:r>
          <w:t>【</w:t>
        </w:r>
        <w:r>
          <w:rPr>
            <w:rFonts w:hint="eastAsia"/>
          </w:rPr>
          <w:t>A</w:t>
        </w:r>
      </w:ins>
      <w:r w:rsidR="00CA2A48">
        <w:t>1</w:t>
      </w:r>
      <w:ins w:id="1088" w:author="Microsoft" w:date="2016-01-12T17:42:00Z">
        <w:r>
          <w:t>】</w:t>
        </w:r>
        <w:r>
          <w:rPr>
            <w:rFonts w:hint="eastAsia"/>
          </w:rPr>
          <w:t>切换</w:t>
        </w:r>
        <w:proofErr w:type="gramStart"/>
        <w:r>
          <w:t>至胆拖投注</w:t>
        </w:r>
        <w:proofErr w:type="gramEnd"/>
        <w:r>
          <w:t>页面：</w:t>
        </w:r>
      </w:ins>
    </w:p>
    <w:p w14:paraId="030D4308" w14:textId="253B7543" w:rsidR="00E214A1" w:rsidRPr="00E56DA6" w:rsidRDefault="00E214A1">
      <w:pPr>
        <w:pStyle w:val="a0"/>
        <w:rPr>
          <w:ins w:id="1089" w:author="Microsoft" w:date="2016-01-12T15:58:00Z"/>
        </w:rPr>
        <w:pPrChange w:id="1090" w:author="Microsoft" w:date="2016-01-12T15:58:00Z">
          <w:pPr>
            <w:pStyle w:val="5"/>
          </w:pPr>
        </w:pPrChange>
      </w:pPr>
      <w:ins w:id="1091" w:author="Microsoft" w:date="2016-01-12T17:42:00Z">
        <w:r w:rsidRPr="00AA0C2A">
          <w:rPr>
            <w:rFonts w:hint="eastAsia"/>
            <w:b/>
            <w:bCs/>
          </w:rPr>
          <w:t>胆拖</w:t>
        </w:r>
        <w:r>
          <w:t>：</w:t>
        </w:r>
        <w:r>
          <w:rPr>
            <w:rFonts w:hint="eastAsia"/>
          </w:rPr>
          <w:t>选择</w:t>
        </w:r>
        <w:r>
          <w:t>1-7</w:t>
        </w:r>
        <w:r>
          <w:rPr>
            <w:rFonts w:hint="eastAsia"/>
          </w:rPr>
          <w:t>胆</w:t>
        </w:r>
        <w:r>
          <w:t>码，</w:t>
        </w:r>
        <w:r>
          <w:rPr>
            <w:rFonts w:hint="eastAsia"/>
          </w:rPr>
          <w:t>选择2</w:t>
        </w:r>
        <w:r>
          <w:t>-10</w:t>
        </w:r>
        <w:r>
          <w:rPr>
            <w:rFonts w:hint="eastAsia"/>
          </w:rPr>
          <w:t>个拖</w:t>
        </w:r>
        <w:r>
          <w:t>码</w:t>
        </w:r>
        <w:r>
          <w:rPr>
            <w:rFonts w:hint="eastAsia"/>
          </w:rPr>
          <w:t>，</w:t>
        </w:r>
        <w:proofErr w:type="gramStart"/>
        <w:r>
          <w:t>胆码加拖码</w:t>
        </w:r>
        <w:proofErr w:type="gramEnd"/>
        <w:r>
          <w:t>&gt;=9</w:t>
        </w:r>
        <w:r>
          <w:rPr>
            <w:rFonts w:hint="eastAsia"/>
          </w:rPr>
          <w:t>个（</w:t>
        </w:r>
        <w:proofErr w:type="gramStart"/>
        <w:r>
          <w:rPr>
            <w:rFonts w:hint="eastAsia"/>
          </w:rPr>
          <w:t>胆码</w:t>
        </w:r>
        <w:r>
          <w:t>与拖码不可</w:t>
        </w:r>
        <w:proofErr w:type="gramEnd"/>
        <w:r>
          <w:t>重复），组成</w:t>
        </w:r>
        <w:r>
          <w:rPr>
            <w:rFonts w:hint="eastAsia"/>
          </w:rPr>
          <w:t>一个</w:t>
        </w:r>
        <w:r>
          <w:t>投注号码</w:t>
        </w:r>
        <w:r>
          <w:rPr>
            <w:rFonts w:hint="eastAsia"/>
          </w:rPr>
          <w:t>；</w:t>
        </w:r>
      </w:ins>
    </w:p>
    <w:p w14:paraId="68C11767" w14:textId="18B03516" w:rsidR="00522678" w:rsidRDefault="00522678">
      <w:pPr>
        <w:pStyle w:val="4"/>
        <w:rPr>
          <w:ins w:id="1092" w:author="Microsoft" w:date="2016-01-12T14:35:00Z"/>
        </w:rPr>
      </w:pPr>
      <w:ins w:id="1093" w:author="Microsoft" w:date="2016-01-12T14:37:00Z">
        <w:r>
          <w:rPr>
            <w:rFonts w:hint="eastAsia"/>
          </w:rPr>
          <w:t>直选</w:t>
        </w:r>
      </w:ins>
    </w:p>
    <w:p w14:paraId="4A0B2C18" w14:textId="167E6D12" w:rsidR="00361EB6" w:rsidDel="007866BA" w:rsidRDefault="00361EB6">
      <w:pPr>
        <w:pStyle w:val="5"/>
        <w:rPr>
          <w:ins w:id="1094" w:author="Microsoft" w:date="2016-01-12T16:26:00Z"/>
          <w:del w:id="1095" w:author="user" w:date="2016-02-24T15:23:00Z"/>
        </w:rPr>
        <w:pPrChange w:id="1096" w:author="Microsoft" w:date="2016-01-13T13:24:00Z">
          <w:pPr>
            <w:pStyle w:val="4"/>
          </w:pPr>
        </w:pPrChange>
      </w:pPr>
      <w:ins w:id="1097" w:author="Microsoft" w:date="2016-01-12T16:26:00Z">
        <w:del w:id="1098" w:author="user" w:date="2016-02-24T15:23:00Z">
          <w:r w:rsidDel="007866BA">
            <w:rPr>
              <w:rFonts w:hint="eastAsia"/>
            </w:rPr>
            <w:delText>前一</w:delText>
          </w:r>
          <w:r w:rsidDel="007866BA">
            <w:delText>直选</w:delText>
          </w:r>
        </w:del>
      </w:ins>
    </w:p>
    <w:p w14:paraId="12A00235" w14:textId="440A11DE" w:rsidR="00E214A1" w:rsidDel="007866BA" w:rsidRDefault="00E214A1" w:rsidP="00361EB6">
      <w:pPr>
        <w:pStyle w:val="a0"/>
        <w:rPr>
          <w:ins w:id="1099" w:author="Microsoft" w:date="2016-01-12T17:44:00Z"/>
          <w:del w:id="1100" w:author="user" w:date="2016-02-24T15:23:00Z"/>
        </w:rPr>
      </w:pPr>
      <w:ins w:id="1101" w:author="Microsoft" w:date="2016-01-12T17:44:00Z">
        <w:del w:id="1102" w:author="user" w:date="2016-02-24T15:23:00Z">
          <w:r w:rsidRPr="00E214A1" w:rsidDel="007866BA">
            <w:rPr>
              <w:rFonts w:hint="eastAsia"/>
              <w:b/>
              <w:bCs/>
              <w:rPrChange w:id="1103" w:author="Microsoft" w:date="2016-01-12T17:45:00Z">
                <w:rPr>
                  <w:rFonts w:hint="eastAsia"/>
                </w:rPr>
              </w:rPrChange>
            </w:rPr>
            <w:delText>单</w:delText>
          </w:r>
        </w:del>
      </w:ins>
      <w:ins w:id="1104" w:author="Microsoft" w:date="2016-01-12T17:45:00Z">
        <w:del w:id="1105" w:author="user" w:date="2016-02-24T15:23:00Z">
          <w:r w:rsidRPr="00E214A1" w:rsidDel="007866BA">
            <w:rPr>
              <w:rFonts w:hint="eastAsia"/>
              <w:b/>
              <w:bCs/>
              <w:rPrChange w:id="1106" w:author="Microsoft" w:date="2016-01-12T17:45:00Z">
                <w:rPr>
                  <w:rFonts w:hint="eastAsia"/>
                </w:rPr>
              </w:rPrChange>
            </w:rPr>
            <w:delText>式</w:delText>
          </w:r>
          <w:r w:rsidDel="007866BA">
            <w:delText>：</w:delText>
          </w:r>
        </w:del>
      </w:ins>
    </w:p>
    <w:p w14:paraId="1D12A8C3" w14:textId="626E3E3C" w:rsidR="00361EB6" w:rsidDel="007866BA" w:rsidRDefault="00361EB6" w:rsidP="00361EB6">
      <w:pPr>
        <w:pStyle w:val="a0"/>
        <w:rPr>
          <w:ins w:id="1107" w:author="Microsoft" w:date="2016-01-12T16:26:00Z"/>
          <w:del w:id="1108" w:author="user" w:date="2016-02-24T15:23:00Z"/>
        </w:rPr>
      </w:pPr>
      <w:ins w:id="1109" w:author="Microsoft" w:date="2016-01-12T16:26:00Z">
        <w:del w:id="1110" w:author="user" w:date="2016-02-24T15:23:00Z">
          <w:r w:rsidDel="007866BA">
            <w:rPr>
              <w:rFonts w:hint="eastAsia"/>
            </w:rPr>
            <w:delText>按</w:delText>
          </w:r>
          <w:r w:rsidDel="007866BA">
            <w:delText>【</w:delText>
          </w:r>
          <w:r w:rsidDel="007866BA">
            <w:rPr>
              <w:rFonts w:hint="eastAsia"/>
            </w:rPr>
            <w:delText>F</w:delText>
          </w:r>
        </w:del>
        <w:del w:id="1111" w:author="user" w:date="2016-02-23T15:16:00Z">
          <w:r w:rsidDel="0055218A">
            <w:rPr>
              <w:rFonts w:hint="eastAsia"/>
            </w:rPr>
            <w:delText>3</w:delText>
          </w:r>
        </w:del>
        <w:del w:id="1112" w:author="user" w:date="2016-02-24T15:23:00Z">
          <w:r w:rsidDel="007866BA">
            <w:delText>】</w:delText>
          </w:r>
          <w:r w:rsidDel="007866BA">
            <w:rPr>
              <w:rFonts w:hint="eastAsia"/>
            </w:rPr>
            <w:delText>进入11选5游戏</w:delText>
          </w:r>
          <w:r w:rsidDel="007866BA">
            <w:delText>投注页面</w:delText>
          </w:r>
          <w:r w:rsidDel="007866BA">
            <w:rPr>
              <w:rFonts w:hint="eastAsia"/>
            </w:rPr>
            <w:delText>，</w:delText>
          </w:r>
          <w:r w:rsidDel="007866BA">
            <w:delText>进入后默认页面为</w:delText>
          </w:r>
          <w:r w:rsidDel="007866BA">
            <w:rPr>
              <w:rFonts w:hint="eastAsia"/>
            </w:rPr>
            <w:delText>任选</w:delText>
          </w:r>
          <w:r w:rsidDel="007866BA">
            <w:delText>五单式投注页面</w:delText>
          </w:r>
          <w:r w:rsidDel="007866BA">
            <w:rPr>
              <w:rFonts w:hint="eastAsia"/>
            </w:rPr>
            <w:delText>；</w:delText>
          </w:r>
          <w:r w:rsidDel="007866BA">
            <w:delText>再按【</w:delText>
          </w:r>
          <w:r w:rsidDel="007866BA">
            <w:rPr>
              <w:rFonts w:hint="eastAsia"/>
            </w:rPr>
            <w:delText>B2</w:delText>
          </w:r>
          <w:r w:rsidDel="007866BA">
            <w:delText>】</w:delText>
          </w:r>
          <w:r w:rsidDel="007866BA">
            <w:rPr>
              <w:rFonts w:hint="eastAsia"/>
            </w:rPr>
            <w:delText>键</w:delText>
          </w:r>
          <w:r w:rsidDel="007866BA">
            <w:delText>进入</w:delText>
          </w:r>
          <w:r w:rsidDel="007866BA">
            <w:rPr>
              <w:rFonts w:hint="eastAsia"/>
            </w:rPr>
            <w:delText>直选</w:delText>
          </w:r>
          <w:r w:rsidDel="007866BA">
            <w:delText>玩法</w:delText>
          </w:r>
          <w:r w:rsidDel="007866BA">
            <w:rPr>
              <w:rFonts w:hint="eastAsia"/>
            </w:rPr>
            <w:delText>菜单</w:delText>
          </w:r>
          <w:r w:rsidDel="007866BA">
            <w:delText>列表</w:delText>
          </w:r>
          <w:r w:rsidDel="007866BA">
            <w:rPr>
              <w:rFonts w:hint="eastAsia"/>
            </w:rPr>
            <w:delText>，选择</w:delText>
          </w:r>
          <w:r w:rsidDel="007866BA">
            <w:delText>[1]</w:delText>
          </w:r>
          <w:r w:rsidDel="007866BA">
            <w:rPr>
              <w:rFonts w:hint="eastAsia"/>
            </w:rPr>
            <w:delText>进入前一</w:delText>
          </w:r>
          <w:r w:rsidDel="007866BA">
            <w:delText>直选</w:delText>
          </w:r>
          <w:r w:rsidDel="007866BA">
            <w:rPr>
              <w:rFonts w:hint="eastAsia"/>
            </w:rPr>
            <w:delText>投注</w:delText>
          </w:r>
          <w:r w:rsidDel="007866BA">
            <w:delText>页面；</w:delText>
          </w:r>
        </w:del>
      </w:ins>
    </w:p>
    <w:p w14:paraId="6FE1132F" w14:textId="12026E31" w:rsidR="00361EB6" w:rsidRPr="00883F4B" w:rsidDel="007866BA" w:rsidRDefault="00361EB6" w:rsidP="00361EB6">
      <w:pPr>
        <w:pStyle w:val="a0"/>
        <w:rPr>
          <w:ins w:id="1113" w:author="Microsoft" w:date="2016-01-12T16:26:00Z"/>
          <w:del w:id="1114" w:author="user" w:date="2016-02-24T15:23:00Z"/>
        </w:rPr>
      </w:pPr>
      <w:ins w:id="1115" w:author="Microsoft" w:date="2016-01-12T16:26:00Z">
        <w:del w:id="1116" w:author="user" w:date="2016-02-24T15:23:00Z">
          <w:r w:rsidDel="007866BA">
            <w:rPr>
              <w:rFonts w:hint="eastAsia"/>
            </w:rPr>
            <w:delText>前</w:delText>
          </w:r>
          <w:r w:rsidDel="007866BA">
            <w:delText>一直选</w:delText>
          </w:r>
          <w:r w:rsidDel="007866BA">
            <w:rPr>
              <w:rFonts w:hint="eastAsia"/>
            </w:rPr>
            <w:delText>由1</w:delText>
          </w:r>
          <w:r w:rsidDel="007866BA">
            <w:delText>-11</w:delText>
          </w:r>
          <w:r w:rsidDel="007866BA">
            <w:rPr>
              <w:rFonts w:hint="eastAsia"/>
            </w:rPr>
            <w:delText>数字</w:delText>
          </w:r>
          <w:r w:rsidDel="007866BA">
            <w:delText>中</w:delText>
          </w:r>
          <w:r w:rsidDel="007866BA">
            <w:rPr>
              <w:rFonts w:hint="eastAsia"/>
            </w:rPr>
            <w:delText>选择</w:delText>
          </w:r>
          <w:r w:rsidDel="007866BA">
            <w:delText>1个</w:delText>
          </w:r>
          <w:r w:rsidDel="007866BA">
            <w:rPr>
              <w:rFonts w:hint="eastAsia"/>
            </w:rPr>
            <w:delText>数字</w:delText>
          </w:r>
          <w:r w:rsidDel="007866BA">
            <w:delText>，</w:delText>
          </w:r>
          <w:r w:rsidDel="007866BA">
            <w:rPr>
              <w:rFonts w:hint="eastAsia"/>
            </w:rPr>
            <w:delText>投注</w:delText>
          </w:r>
          <w:r w:rsidDel="007866BA">
            <w:delText>号码</w:delText>
          </w:r>
        </w:del>
      </w:ins>
      <w:ins w:id="1117" w:author="Microsoft" w:date="2016-01-12T17:43:00Z">
        <w:del w:id="1118" w:author="user" w:date="2016-02-24T14:44:00Z">
          <w:r w:rsidR="00E214A1" w:rsidDel="005235EF">
            <w:rPr>
              <w:rFonts w:hint="eastAsia"/>
            </w:rPr>
            <w:delText>余</w:delText>
          </w:r>
        </w:del>
        <w:del w:id="1119" w:author="user" w:date="2016-02-24T15:23:00Z">
          <w:r w:rsidR="00E214A1" w:rsidDel="007866BA">
            <w:delText>开奖</w:delText>
          </w:r>
        </w:del>
      </w:ins>
      <w:ins w:id="1120" w:author="Microsoft" w:date="2016-01-12T17:44:00Z">
        <w:del w:id="1121" w:author="user" w:date="2016-02-24T15:23:00Z">
          <w:r w:rsidR="00E214A1" w:rsidDel="007866BA">
            <w:delText>号码的第一个数字相符</w:delText>
          </w:r>
        </w:del>
      </w:ins>
      <w:ins w:id="1122" w:author="Microsoft" w:date="2016-01-12T16:26:00Z">
        <w:del w:id="1123" w:author="user" w:date="2016-02-24T15:23:00Z">
          <w:r w:rsidDel="007866BA">
            <w:delText>，</w:delText>
          </w:r>
          <w:r w:rsidRPr="00883F4B" w:rsidDel="007866BA">
            <w:rPr>
              <w:rFonts w:hint="eastAsia"/>
            </w:rPr>
            <w:delText>即中奖，</w:delText>
          </w:r>
          <w:r w:rsidDel="007866BA">
            <w:rPr>
              <w:rFonts w:hint="eastAsia"/>
            </w:rPr>
            <w:delText>奖金参见奖级</w:delText>
          </w:r>
          <w:r w:rsidDel="007866BA">
            <w:delText>表</w:delText>
          </w:r>
          <w:r w:rsidRPr="00883F4B" w:rsidDel="007866BA">
            <w:rPr>
              <w:rFonts w:hint="eastAsia"/>
            </w:rPr>
            <w:delText>。</w:delText>
          </w:r>
        </w:del>
      </w:ins>
    </w:p>
    <w:p w14:paraId="28A9E3D1" w14:textId="5EC52C37" w:rsidR="00361EB6" w:rsidRPr="00883F4B" w:rsidDel="007866BA" w:rsidRDefault="00361EB6" w:rsidP="00361EB6">
      <w:pPr>
        <w:rPr>
          <w:ins w:id="1124" w:author="Microsoft" w:date="2016-01-12T16:26:00Z"/>
          <w:del w:id="1125" w:author="user" w:date="2016-02-24T15:23:00Z"/>
          <w:rFonts w:ascii="宋体" w:hAnsi="宋体"/>
          <w:szCs w:val="21"/>
        </w:rPr>
      </w:pPr>
      <w:ins w:id="1126" w:author="Microsoft" w:date="2016-01-12T16:26:00Z">
        <w:del w:id="1127" w:author="user" w:date="2016-02-24T15:23:00Z">
          <w:r w:rsidRPr="00883F4B" w:rsidDel="007866BA">
            <w:rPr>
              <w:rFonts w:ascii="宋体" w:hAnsi="宋体" w:hint="eastAsia"/>
              <w:szCs w:val="21"/>
            </w:rPr>
            <w:delText>1．投注页面显示</w:delText>
          </w:r>
          <w:r w:rsidDel="007866BA">
            <w:rPr>
              <w:rFonts w:ascii="宋体" w:hAnsi="宋体"/>
              <w:szCs w:val="21"/>
            </w:rPr>
            <w:delText>5</w:delText>
          </w:r>
          <w:r w:rsidDel="007866BA">
            <w:rPr>
              <w:rFonts w:ascii="宋体" w:hAnsi="宋体" w:hint="eastAsia"/>
              <w:szCs w:val="21"/>
            </w:rPr>
            <w:delText>个投注行</w:delText>
          </w:r>
          <w:r w:rsidDel="007866BA">
            <w:rPr>
              <w:rFonts w:ascii="宋体" w:hAnsi="宋体"/>
              <w:szCs w:val="21"/>
            </w:rPr>
            <w:delText>。</w:delText>
          </w:r>
        </w:del>
      </w:ins>
    </w:p>
    <w:p w14:paraId="18959894" w14:textId="04754FD3" w:rsidR="00361EB6" w:rsidRPr="00883F4B" w:rsidDel="007866BA" w:rsidRDefault="00361EB6" w:rsidP="00361EB6">
      <w:pPr>
        <w:rPr>
          <w:ins w:id="1128" w:author="Microsoft" w:date="2016-01-12T16:26:00Z"/>
          <w:del w:id="1129" w:author="user" w:date="2016-02-24T15:23:00Z"/>
          <w:rFonts w:ascii="宋体" w:hAnsi="宋体"/>
          <w:szCs w:val="21"/>
        </w:rPr>
      </w:pPr>
      <w:ins w:id="1130" w:author="Microsoft" w:date="2016-01-12T16:26:00Z">
        <w:del w:id="1131" w:author="user" w:date="2016-02-24T15:23:00Z">
          <w:r w:rsidRPr="00883F4B" w:rsidDel="007866BA">
            <w:rPr>
              <w:rFonts w:ascii="宋体" w:hAnsi="宋体" w:hint="eastAsia"/>
              <w:szCs w:val="21"/>
            </w:rPr>
            <w:delText>2</w:delText>
          </w:r>
          <w:r w:rsidDel="007866BA">
            <w:rPr>
              <w:rFonts w:ascii="宋体" w:hAnsi="宋体" w:hint="eastAsia"/>
              <w:szCs w:val="21"/>
            </w:rPr>
            <w:delText>．从</w:delText>
          </w:r>
          <w:r w:rsidDel="007866BA">
            <w:rPr>
              <w:rFonts w:ascii="宋体" w:hAnsi="宋体"/>
              <w:szCs w:val="21"/>
            </w:rPr>
            <w:delText>1-11</w:delText>
          </w:r>
          <w:r w:rsidDel="007866BA">
            <w:rPr>
              <w:rFonts w:ascii="宋体" w:hAnsi="宋体" w:hint="eastAsia"/>
              <w:szCs w:val="21"/>
            </w:rPr>
            <w:delText>个数字</w:delText>
          </w:r>
          <w:r w:rsidDel="007866BA">
            <w:rPr>
              <w:rFonts w:ascii="宋体" w:hAnsi="宋体"/>
              <w:szCs w:val="21"/>
            </w:rPr>
            <w:delText>中</w:delText>
          </w:r>
          <w:r w:rsidDel="007866BA">
            <w:rPr>
              <w:rFonts w:ascii="宋体" w:hAnsi="宋体" w:hint="eastAsia"/>
              <w:szCs w:val="21"/>
            </w:rPr>
            <w:delText>选</w:delText>
          </w:r>
          <w:r w:rsidDel="007866BA">
            <w:rPr>
              <w:rFonts w:ascii="宋体" w:hAnsi="宋体"/>
              <w:szCs w:val="21"/>
            </w:rPr>
            <w:delText>择</w:delText>
          </w:r>
        </w:del>
      </w:ins>
      <w:ins w:id="1132" w:author="Microsoft" w:date="2016-01-12T17:44:00Z">
        <w:del w:id="1133" w:author="user" w:date="2016-02-24T15:23:00Z">
          <w:r w:rsidR="00E214A1" w:rsidDel="007866BA">
            <w:rPr>
              <w:rFonts w:ascii="宋体" w:hAnsi="宋体"/>
              <w:szCs w:val="21"/>
            </w:rPr>
            <w:delText>1</w:delText>
          </w:r>
        </w:del>
      </w:ins>
      <w:ins w:id="1134" w:author="Microsoft" w:date="2016-01-12T16:26:00Z">
        <w:del w:id="1135" w:author="user" w:date="2016-02-24T15:23:00Z">
          <w:r w:rsidDel="007866BA">
            <w:rPr>
              <w:rFonts w:ascii="宋体" w:hAnsi="宋体"/>
              <w:szCs w:val="21"/>
            </w:rPr>
            <w:delText>个</w:delText>
          </w:r>
          <w:r w:rsidDel="007866BA">
            <w:rPr>
              <w:rFonts w:ascii="宋体" w:hAnsi="宋体" w:hint="eastAsia"/>
              <w:szCs w:val="21"/>
            </w:rPr>
            <w:delText>数字</w:delText>
          </w:r>
          <w:r w:rsidDel="007866BA">
            <w:rPr>
              <w:rFonts w:ascii="宋体" w:hAnsi="宋体"/>
              <w:szCs w:val="21"/>
            </w:rPr>
            <w:delText>的</w:delText>
          </w:r>
          <w:r w:rsidDel="007866BA">
            <w:rPr>
              <w:rFonts w:ascii="宋体" w:hAnsi="宋体" w:hint="eastAsia"/>
              <w:szCs w:val="21"/>
            </w:rPr>
            <w:delText>填写</w:delText>
          </w:r>
          <w:r w:rsidDel="007866BA">
            <w:rPr>
              <w:rFonts w:ascii="宋体" w:hAnsi="宋体"/>
              <w:szCs w:val="21"/>
            </w:rPr>
            <w:delText>到投注行上，</w:delText>
          </w:r>
          <w:r w:rsidDel="007866BA">
            <w:rPr>
              <w:rFonts w:ascii="宋体" w:hAnsi="宋体" w:hint="eastAsia"/>
              <w:szCs w:val="21"/>
            </w:rPr>
            <w:delText>这个</w:delText>
          </w:r>
          <w:r w:rsidDel="007866BA">
            <w:rPr>
              <w:rFonts w:ascii="宋体" w:hAnsi="宋体"/>
              <w:szCs w:val="21"/>
            </w:rPr>
            <w:delText>完整</w:delText>
          </w:r>
          <w:r w:rsidDel="007866BA">
            <w:rPr>
              <w:rFonts w:ascii="宋体" w:hAnsi="宋体" w:hint="eastAsia"/>
              <w:szCs w:val="21"/>
            </w:rPr>
            <w:delText>的</w:delText>
          </w:r>
          <w:r w:rsidDel="007866BA">
            <w:rPr>
              <w:rFonts w:ascii="宋体" w:hAnsi="宋体"/>
              <w:szCs w:val="21"/>
            </w:rPr>
            <w:delText>投注行</w:delText>
          </w:r>
          <w:r w:rsidDel="007866BA">
            <w:rPr>
              <w:rFonts w:ascii="宋体" w:hAnsi="宋体" w:hint="eastAsia"/>
              <w:szCs w:val="21"/>
            </w:rPr>
            <w:delText>可以</w:delText>
          </w:r>
          <w:r w:rsidDel="007866BA">
            <w:rPr>
              <w:rFonts w:ascii="宋体" w:hAnsi="宋体"/>
              <w:szCs w:val="21"/>
            </w:rPr>
            <w:delText>在</w:delText>
          </w:r>
          <w:r w:rsidDel="007866BA">
            <w:rPr>
              <w:rFonts w:ascii="宋体" w:hAnsi="宋体" w:hint="eastAsia"/>
              <w:szCs w:val="21"/>
            </w:rPr>
            <w:delText>1</w:delText>
          </w:r>
          <w:r w:rsidDel="007866BA">
            <w:rPr>
              <w:rFonts w:ascii="宋体" w:hAnsi="宋体"/>
              <w:szCs w:val="21"/>
            </w:rPr>
            <w:delText>-5</w:delText>
          </w:r>
          <w:r w:rsidDel="007866BA">
            <w:rPr>
              <w:rFonts w:ascii="宋体" w:hAnsi="宋体" w:hint="eastAsia"/>
              <w:szCs w:val="21"/>
            </w:rPr>
            <w:delText>行</w:delText>
          </w:r>
          <w:r w:rsidDel="007866BA">
            <w:rPr>
              <w:rFonts w:ascii="宋体" w:hAnsi="宋体"/>
              <w:szCs w:val="21"/>
            </w:rPr>
            <w:delText>的</w:delText>
          </w:r>
          <w:r w:rsidDel="007866BA">
            <w:rPr>
              <w:rFonts w:ascii="宋体" w:hAnsi="宋体" w:hint="eastAsia"/>
              <w:szCs w:val="21"/>
            </w:rPr>
            <w:delText>任意</w:delText>
          </w:r>
          <w:r w:rsidDel="007866BA">
            <w:rPr>
              <w:rFonts w:ascii="宋体" w:hAnsi="宋体"/>
              <w:szCs w:val="21"/>
            </w:rPr>
            <w:delText>一行。</w:delText>
          </w:r>
          <w:r w:rsidRPr="00883F4B" w:rsidDel="007866BA">
            <w:rPr>
              <w:rFonts w:ascii="宋体" w:hAnsi="宋体" w:hint="eastAsia"/>
              <w:szCs w:val="21"/>
            </w:rPr>
            <w:delText xml:space="preserve"> </w:delText>
          </w:r>
        </w:del>
      </w:ins>
    </w:p>
    <w:p w14:paraId="3E0B1C77" w14:textId="7DDADA55" w:rsidR="00361EB6" w:rsidDel="007866BA" w:rsidRDefault="00361EB6" w:rsidP="00361EB6">
      <w:pPr>
        <w:rPr>
          <w:ins w:id="1136" w:author="Microsoft" w:date="2016-01-12T16:26:00Z"/>
          <w:del w:id="1137" w:author="user" w:date="2016-02-24T15:23:00Z"/>
          <w:rFonts w:ascii="宋体" w:hAnsi="宋体"/>
          <w:szCs w:val="21"/>
        </w:rPr>
      </w:pPr>
      <w:ins w:id="1138" w:author="Microsoft" w:date="2016-01-12T16:26:00Z">
        <w:del w:id="1139" w:author="user" w:date="2016-02-24T15:23:00Z">
          <w:r w:rsidRPr="00883F4B" w:rsidDel="007866BA">
            <w:rPr>
              <w:rFonts w:ascii="宋体" w:hAnsi="宋体" w:hint="eastAsia"/>
              <w:szCs w:val="21"/>
            </w:rPr>
            <w:delText>4．</w:delText>
          </w:r>
          <w:r w:rsidDel="007866BA">
            <w:rPr>
              <w:rFonts w:ascii="宋体" w:hAnsi="宋体" w:hint="eastAsia"/>
              <w:szCs w:val="21"/>
            </w:rPr>
            <w:delText>每行</w:delText>
          </w:r>
        </w:del>
      </w:ins>
      <w:ins w:id="1140" w:author="Microsoft" w:date="2016-01-12T17:44:00Z">
        <w:del w:id="1141" w:author="user" w:date="2016-02-24T15:23:00Z">
          <w:r w:rsidR="00E214A1" w:rsidDel="007866BA">
            <w:rPr>
              <w:rFonts w:ascii="宋体" w:hAnsi="宋体"/>
              <w:szCs w:val="21"/>
            </w:rPr>
            <w:delText>1</w:delText>
          </w:r>
        </w:del>
      </w:ins>
      <w:ins w:id="1142" w:author="Microsoft" w:date="2016-01-12T16:26:00Z">
        <w:del w:id="1143" w:author="user" w:date="2016-02-24T15:23:00Z">
          <w:r w:rsidDel="007866BA">
            <w:rPr>
              <w:rFonts w:ascii="宋体" w:hAnsi="宋体"/>
              <w:szCs w:val="21"/>
            </w:rPr>
            <w:delText>个</w:delText>
          </w:r>
          <w:r w:rsidDel="007866BA">
            <w:rPr>
              <w:rFonts w:ascii="宋体" w:hAnsi="宋体" w:hint="eastAsia"/>
              <w:szCs w:val="21"/>
            </w:rPr>
            <w:delText>数字</w:delText>
          </w:r>
          <w:r w:rsidDel="007866BA">
            <w:rPr>
              <w:rFonts w:ascii="宋体" w:hAnsi="宋体"/>
              <w:szCs w:val="21"/>
            </w:rPr>
            <w:delText>，</w:delText>
          </w:r>
          <w:r w:rsidDel="007866BA">
            <w:rPr>
              <w:rFonts w:ascii="宋体" w:hAnsi="宋体" w:hint="eastAsia"/>
              <w:szCs w:val="21"/>
            </w:rPr>
            <w:delText>单注金额</w:delText>
          </w:r>
          <w:r w:rsidDel="007866BA">
            <w:rPr>
              <w:rFonts w:ascii="宋体" w:hAnsi="宋体"/>
              <w:szCs w:val="21"/>
            </w:rPr>
            <w:delText>1000</w:delText>
          </w:r>
          <w:r w:rsidDel="007866BA">
            <w:rPr>
              <w:rFonts w:ascii="宋体" w:hAnsi="宋体" w:hint="eastAsia"/>
              <w:szCs w:val="21"/>
            </w:rPr>
            <w:delText>瑞尔</w:delText>
          </w:r>
          <w:r w:rsidRPr="00883F4B" w:rsidDel="007866BA">
            <w:rPr>
              <w:rFonts w:ascii="宋体" w:hAnsi="宋体" w:hint="eastAsia"/>
              <w:szCs w:val="21"/>
            </w:rPr>
            <w:delText>。</w:delText>
          </w:r>
        </w:del>
      </w:ins>
    </w:p>
    <w:p w14:paraId="70DF2988" w14:textId="576AF001" w:rsidR="00361EB6" w:rsidDel="007866BA" w:rsidRDefault="00361EB6">
      <w:pPr>
        <w:pStyle w:val="a0"/>
        <w:rPr>
          <w:ins w:id="1144" w:author="Microsoft" w:date="2016-01-12T17:44:00Z"/>
          <w:del w:id="1145" w:author="user" w:date="2016-02-24T15:23:00Z"/>
        </w:rPr>
        <w:pPrChange w:id="1146" w:author="Microsoft" w:date="2016-01-12T16:26:00Z">
          <w:pPr>
            <w:pStyle w:val="4"/>
          </w:pPr>
        </w:pPrChange>
      </w:pPr>
      <w:ins w:id="1147" w:author="Microsoft" w:date="2016-01-12T16:26:00Z">
        <w:del w:id="1148" w:author="user" w:date="2016-02-24T15:23:00Z">
          <w:r w:rsidDel="007866BA">
            <w:delText>5</w:delText>
          </w:r>
          <w:r w:rsidDel="007866BA">
            <w:rPr>
              <w:rFonts w:hint="eastAsia"/>
            </w:rPr>
            <w:delText>．选择</w:delText>
          </w:r>
          <w:r w:rsidDel="007866BA">
            <w:delText>完成后，进行</w:delText>
          </w:r>
          <w:r w:rsidDel="007866BA">
            <w:rPr>
              <w:rFonts w:hint="eastAsia"/>
            </w:rPr>
            <w:delText>提交</w:delText>
          </w:r>
          <w:r w:rsidDel="007866BA">
            <w:delText>出票</w:delText>
          </w:r>
          <w:r w:rsidDel="007866BA">
            <w:rPr>
              <w:rFonts w:hint="eastAsia"/>
            </w:rPr>
            <w:delText>。</w:delText>
          </w:r>
        </w:del>
      </w:ins>
    </w:p>
    <w:p w14:paraId="344D6A6C" w14:textId="32B02AC7" w:rsidR="00E214A1" w:rsidRPr="00AA0C2A" w:rsidDel="007866BA" w:rsidRDefault="00E214A1" w:rsidP="00E214A1">
      <w:pPr>
        <w:pStyle w:val="a0"/>
        <w:rPr>
          <w:ins w:id="1149" w:author="Microsoft" w:date="2016-01-12T17:44:00Z"/>
          <w:del w:id="1150" w:author="user" w:date="2016-02-24T15:23:00Z"/>
        </w:rPr>
      </w:pPr>
      <w:ins w:id="1151" w:author="Microsoft" w:date="2016-01-12T17:44:00Z">
        <w:del w:id="1152" w:author="user" w:date="2016-02-24T15:23:00Z">
          <w:r w:rsidDel="007866BA">
            <w:rPr>
              <w:rFonts w:hint="eastAsia"/>
            </w:rPr>
            <w:delText>按【A3】切换</w:delText>
          </w:r>
          <w:r w:rsidDel="007866BA">
            <w:delText>至复式</w:delText>
          </w:r>
          <w:r w:rsidDel="007866BA">
            <w:rPr>
              <w:rFonts w:hint="eastAsia"/>
            </w:rPr>
            <w:delText>投注</w:delText>
          </w:r>
          <w:r w:rsidDel="007866BA">
            <w:delText>页面：</w:delText>
          </w:r>
        </w:del>
      </w:ins>
    </w:p>
    <w:p w14:paraId="1055CE3D" w14:textId="1FDBF673" w:rsidR="00CC6309" w:rsidRPr="00E56DA6" w:rsidDel="007866BA" w:rsidRDefault="00E214A1">
      <w:pPr>
        <w:pStyle w:val="a0"/>
        <w:rPr>
          <w:ins w:id="1153" w:author="Microsoft" w:date="2016-01-12T16:26:00Z"/>
          <w:del w:id="1154" w:author="user" w:date="2016-02-24T15:23:00Z"/>
        </w:rPr>
        <w:pPrChange w:id="1155" w:author="Microsoft" w:date="2016-01-12T16:26:00Z">
          <w:pPr>
            <w:pStyle w:val="4"/>
          </w:pPr>
        </w:pPrChange>
      </w:pPr>
      <w:ins w:id="1156" w:author="Microsoft" w:date="2016-01-12T17:44:00Z">
        <w:del w:id="1157" w:author="user" w:date="2016-02-24T15:23:00Z">
          <w:r w:rsidRPr="00AA0C2A" w:rsidDel="007866BA">
            <w:rPr>
              <w:rFonts w:hint="eastAsia"/>
              <w:b/>
              <w:bCs/>
            </w:rPr>
            <w:delText>复式</w:delText>
          </w:r>
          <w:r w:rsidDel="007866BA">
            <w:delText>：</w:delText>
          </w:r>
          <w:r w:rsidDel="007866BA">
            <w:rPr>
              <w:rFonts w:hint="eastAsia"/>
            </w:rPr>
            <w:delText>11个</w:delText>
          </w:r>
          <w:r w:rsidDel="007866BA">
            <w:delText>数字中选择</w:delText>
          </w:r>
          <w:r w:rsidDel="007866BA">
            <w:rPr>
              <w:rFonts w:hint="eastAsia"/>
            </w:rPr>
            <w:delText>大于</w:delText>
          </w:r>
          <w:r w:rsidDel="007866BA">
            <w:delText>1</w:delText>
          </w:r>
          <w:r w:rsidDel="007866BA">
            <w:rPr>
              <w:rFonts w:hint="eastAsia"/>
            </w:rPr>
            <w:delText>个且小于</w:delText>
          </w:r>
          <w:r w:rsidDel="007866BA">
            <w:delText>等于</w:delText>
          </w:r>
          <w:r w:rsidDel="007866BA">
            <w:rPr>
              <w:rFonts w:hint="eastAsia"/>
            </w:rPr>
            <w:delText>11个进行</w:delText>
          </w:r>
          <w:r w:rsidDel="007866BA">
            <w:delText>投注</w:delText>
          </w:r>
        </w:del>
      </w:ins>
    </w:p>
    <w:p w14:paraId="4D9BDFD5" w14:textId="6FE298D0" w:rsidR="00E214A1" w:rsidRDefault="00E214A1">
      <w:pPr>
        <w:pStyle w:val="5"/>
        <w:rPr>
          <w:ins w:id="1158" w:author="Microsoft" w:date="2016-01-12T17:45:00Z"/>
        </w:rPr>
      </w:pPr>
      <w:ins w:id="1159" w:author="Microsoft" w:date="2016-01-12T17:45:00Z">
        <w:r>
          <w:rPr>
            <w:rFonts w:hint="eastAsia"/>
          </w:rPr>
          <w:t>前</w:t>
        </w:r>
        <w:r>
          <w:t>二直选</w:t>
        </w:r>
      </w:ins>
    </w:p>
    <w:p w14:paraId="2FCDB28B" w14:textId="77777777" w:rsidR="00E214A1" w:rsidRDefault="00E214A1" w:rsidP="00E214A1">
      <w:pPr>
        <w:pStyle w:val="a0"/>
        <w:rPr>
          <w:ins w:id="1160" w:author="Microsoft" w:date="2016-01-12T17:45:00Z"/>
        </w:rPr>
      </w:pPr>
      <w:ins w:id="1161" w:author="Microsoft" w:date="2016-01-12T17:45:00Z">
        <w:r w:rsidRPr="00AA0C2A">
          <w:rPr>
            <w:rFonts w:hint="eastAsia"/>
            <w:b/>
            <w:bCs/>
          </w:rPr>
          <w:t>单式</w:t>
        </w:r>
        <w:r>
          <w:t>：</w:t>
        </w:r>
      </w:ins>
    </w:p>
    <w:p w14:paraId="0147550B" w14:textId="0A4A71CC" w:rsidR="00E214A1" w:rsidRDefault="00E214A1" w:rsidP="00E214A1">
      <w:pPr>
        <w:pStyle w:val="a0"/>
        <w:rPr>
          <w:ins w:id="1162" w:author="Microsoft" w:date="2016-01-12T17:45:00Z"/>
        </w:rPr>
      </w:pPr>
      <w:ins w:id="1163" w:author="Microsoft" w:date="2016-01-12T17:45:00Z">
        <w:r>
          <w:rPr>
            <w:rFonts w:hint="eastAsia"/>
          </w:rPr>
          <w:t>按</w:t>
        </w:r>
        <w:r>
          <w:t>【</w:t>
        </w:r>
        <w:r>
          <w:rPr>
            <w:rFonts w:hint="eastAsia"/>
          </w:rPr>
          <w:t>F</w:t>
        </w:r>
        <w:del w:id="1164" w:author="user" w:date="2016-02-23T15:16:00Z">
          <w:r w:rsidDel="0055218A">
            <w:rPr>
              <w:rFonts w:hint="eastAsia"/>
            </w:rPr>
            <w:delText>3</w:delText>
          </w:r>
        </w:del>
      </w:ins>
      <w:ins w:id="1165" w:author="user" w:date="2016-04-08T14:27:00Z">
        <w:r w:rsidR="00E16425">
          <w:t>5</w:t>
        </w:r>
      </w:ins>
      <w:ins w:id="1166" w:author="Microsoft" w:date="2016-01-12T17:45:00Z">
        <w:r>
          <w:t>】</w:t>
        </w:r>
        <w:r>
          <w:rPr>
            <w:rFonts w:hint="eastAsia"/>
          </w:rPr>
          <w:t>进入11选5游戏</w:t>
        </w:r>
        <w:r>
          <w:t>投注页面</w:t>
        </w:r>
        <w:r>
          <w:rPr>
            <w:rFonts w:hint="eastAsia"/>
          </w:rPr>
          <w:t>，</w:t>
        </w:r>
        <w:r>
          <w:t>进入后默认页面为</w:t>
        </w:r>
        <w:r>
          <w:rPr>
            <w:rFonts w:hint="eastAsia"/>
          </w:rPr>
          <w:t>任选</w:t>
        </w:r>
        <w:r>
          <w:t>五单式投注页面</w:t>
        </w:r>
        <w:r>
          <w:rPr>
            <w:rFonts w:hint="eastAsia"/>
          </w:rPr>
          <w:t>；</w:t>
        </w:r>
        <w:r>
          <w:t>再按【</w:t>
        </w:r>
        <w:r>
          <w:rPr>
            <w:rFonts w:hint="eastAsia"/>
          </w:rPr>
          <w:t>B</w:t>
        </w:r>
      </w:ins>
      <w:r w:rsidR="003651D5">
        <w:t>1</w:t>
      </w:r>
      <w:ins w:id="1167" w:author="Microsoft" w:date="2016-01-12T17:45:00Z">
        <w:r>
          <w:t>】</w:t>
        </w:r>
        <w:r>
          <w:rPr>
            <w:rFonts w:hint="eastAsia"/>
          </w:rPr>
          <w:t>键</w:t>
        </w:r>
        <w:r>
          <w:t>进入</w:t>
        </w:r>
        <w:r>
          <w:rPr>
            <w:rFonts w:hint="eastAsia"/>
          </w:rPr>
          <w:t>直选</w:t>
        </w:r>
        <w:r>
          <w:t>玩法</w:t>
        </w:r>
        <w:r>
          <w:rPr>
            <w:rFonts w:hint="eastAsia"/>
          </w:rPr>
          <w:t>菜单</w:t>
        </w:r>
        <w:r>
          <w:t>列表</w:t>
        </w:r>
        <w:r>
          <w:rPr>
            <w:rFonts w:hint="eastAsia"/>
          </w:rPr>
          <w:t>，选择</w:t>
        </w:r>
        <w:r>
          <w:t>[</w:t>
        </w:r>
      </w:ins>
      <w:ins w:id="1168" w:author="Microsoft" w:date="2016-01-12T17:46:00Z">
        <w:r>
          <w:t>2</w:t>
        </w:r>
      </w:ins>
      <w:ins w:id="1169" w:author="Microsoft" w:date="2016-01-12T17:45:00Z">
        <w:r>
          <w:t>]</w:t>
        </w:r>
        <w:r w:rsidR="003D70F0">
          <w:rPr>
            <w:rFonts w:hint="eastAsia"/>
          </w:rPr>
          <w:t>进入前</w:t>
        </w:r>
      </w:ins>
      <w:ins w:id="1170" w:author="Microsoft" w:date="2016-01-13T16:51:00Z">
        <w:r w:rsidR="003D70F0">
          <w:rPr>
            <w:rFonts w:hint="eastAsia"/>
          </w:rPr>
          <w:t>二</w:t>
        </w:r>
      </w:ins>
      <w:ins w:id="1171" w:author="Microsoft" w:date="2016-01-12T17:45:00Z">
        <w:r>
          <w:t>直选</w:t>
        </w:r>
        <w:r>
          <w:rPr>
            <w:rFonts w:hint="eastAsia"/>
          </w:rPr>
          <w:t>投注</w:t>
        </w:r>
        <w:r>
          <w:t>页面；</w:t>
        </w:r>
      </w:ins>
    </w:p>
    <w:p w14:paraId="2896329B" w14:textId="629E5101" w:rsidR="00E214A1" w:rsidRPr="00883F4B" w:rsidRDefault="00E214A1" w:rsidP="00E214A1">
      <w:pPr>
        <w:pStyle w:val="a0"/>
        <w:rPr>
          <w:ins w:id="1172" w:author="Microsoft" w:date="2016-01-12T17:45:00Z"/>
        </w:rPr>
      </w:pPr>
      <w:ins w:id="1173" w:author="Microsoft" w:date="2016-01-12T17:45:00Z">
        <w:r>
          <w:rPr>
            <w:rFonts w:hint="eastAsia"/>
          </w:rPr>
          <w:t>前</w:t>
        </w:r>
      </w:ins>
      <w:ins w:id="1174" w:author="Microsoft" w:date="2016-01-12T17:46:00Z">
        <w:r>
          <w:rPr>
            <w:rFonts w:hint="eastAsia"/>
          </w:rPr>
          <w:t>二</w:t>
        </w:r>
      </w:ins>
      <w:ins w:id="1175" w:author="Microsoft" w:date="2016-01-12T17:45:00Z">
        <w:r>
          <w:t>直选</w:t>
        </w:r>
        <w:r>
          <w:rPr>
            <w:rFonts w:hint="eastAsia"/>
          </w:rPr>
          <w:t>由</w:t>
        </w:r>
      </w:ins>
      <w:ins w:id="1176" w:author="user" w:date="2016-02-24T14:45:00Z">
        <w:r w:rsidR="005235EF">
          <w:rPr>
            <w:rFonts w:hint="eastAsia"/>
          </w:rPr>
          <w:t>0</w:t>
        </w:r>
      </w:ins>
      <w:ins w:id="1177" w:author="Microsoft" w:date="2016-01-12T17:45:00Z">
        <w:r>
          <w:rPr>
            <w:rFonts w:hint="eastAsia"/>
          </w:rPr>
          <w:t>1</w:t>
        </w:r>
        <w:r>
          <w:t>-11</w:t>
        </w:r>
        <w:r>
          <w:rPr>
            <w:rFonts w:hint="eastAsia"/>
          </w:rPr>
          <w:t>数字</w:t>
        </w:r>
        <w:r>
          <w:t>中</w:t>
        </w:r>
        <w:r>
          <w:rPr>
            <w:rFonts w:hint="eastAsia"/>
          </w:rPr>
          <w:t>选择</w:t>
        </w:r>
      </w:ins>
      <w:ins w:id="1178" w:author="Microsoft" w:date="2016-01-12T17:46:00Z">
        <w:r>
          <w:t>2</w:t>
        </w:r>
      </w:ins>
      <w:ins w:id="1179" w:author="Microsoft" w:date="2016-01-12T17:45:00Z">
        <w:r>
          <w:t>个</w:t>
        </w:r>
        <w:r>
          <w:rPr>
            <w:rFonts w:hint="eastAsia"/>
          </w:rPr>
          <w:t>数字</w:t>
        </w:r>
        <w:r>
          <w:t>，</w:t>
        </w:r>
        <w:r>
          <w:rPr>
            <w:rFonts w:hint="eastAsia"/>
          </w:rPr>
          <w:t>投注</w:t>
        </w:r>
        <w:r>
          <w:t>号码</w:t>
        </w:r>
        <w:del w:id="1180" w:author="user" w:date="2016-02-24T14:45:00Z">
          <w:r w:rsidDel="005235EF">
            <w:rPr>
              <w:rFonts w:hint="eastAsia"/>
            </w:rPr>
            <w:delText>余</w:delText>
          </w:r>
        </w:del>
      </w:ins>
      <w:ins w:id="1181" w:author="user" w:date="2016-02-24T14:45:00Z">
        <w:r w:rsidR="005235EF">
          <w:rPr>
            <w:rFonts w:hint="eastAsia"/>
          </w:rPr>
          <w:t>与</w:t>
        </w:r>
      </w:ins>
      <w:ins w:id="1182" w:author="Microsoft" w:date="2016-01-12T17:45:00Z">
        <w:r>
          <w:t>开奖号码的</w:t>
        </w:r>
      </w:ins>
      <w:ins w:id="1183" w:author="Microsoft" w:date="2016-01-12T17:46:00Z">
        <w:r>
          <w:rPr>
            <w:rFonts w:hint="eastAsia"/>
          </w:rPr>
          <w:t>前</w:t>
        </w:r>
        <w:r>
          <w:t>两位</w:t>
        </w:r>
      </w:ins>
      <w:ins w:id="1184" w:author="Microsoft" w:date="2016-01-12T17:45:00Z">
        <w:r>
          <w:t>数字相符</w:t>
        </w:r>
      </w:ins>
      <w:ins w:id="1185" w:author="Microsoft" w:date="2016-01-13T13:12:00Z">
        <w:r w:rsidR="005E661C">
          <w:rPr>
            <w:rFonts w:hint="eastAsia"/>
          </w:rPr>
          <w:t>且</w:t>
        </w:r>
        <w:r w:rsidR="005E661C">
          <w:t>顺序一致</w:t>
        </w:r>
      </w:ins>
      <w:ins w:id="1186" w:author="Microsoft" w:date="2016-01-12T17:45:00Z">
        <w:r>
          <w:t>，</w:t>
        </w:r>
        <w:r w:rsidRPr="00883F4B">
          <w:rPr>
            <w:rFonts w:hint="eastAsia"/>
          </w:rPr>
          <w:t>即中奖，</w:t>
        </w:r>
        <w:r>
          <w:rPr>
            <w:rFonts w:hint="eastAsia"/>
          </w:rPr>
          <w:t>奖金参见奖级</w:t>
        </w:r>
        <w:r>
          <w:t>表</w:t>
        </w:r>
        <w:r w:rsidRPr="00883F4B">
          <w:rPr>
            <w:rFonts w:hint="eastAsia"/>
          </w:rPr>
          <w:t>。</w:t>
        </w:r>
      </w:ins>
      <w:r w:rsidR="00415396" w:rsidRPr="008C58CA">
        <w:rPr>
          <w:rFonts w:hint="eastAsia"/>
        </w:rPr>
        <w:t>例如：投注</w:t>
      </w:r>
      <w:r w:rsidR="00415396" w:rsidRPr="008C58CA">
        <w:t>05,08</w:t>
      </w:r>
      <w:r w:rsidR="00415396">
        <w:rPr>
          <w:rFonts w:hint="eastAsia"/>
        </w:rPr>
        <w:t>；</w:t>
      </w:r>
      <w:r w:rsidR="00415396" w:rsidRPr="008C58CA">
        <w:rPr>
          <w:rFonts w:hint="eastAsia"/>
        </w:rPr>
        <w:t>开奖号码前两位为“</w:t>
      </w:r>
      <w:r w:rsidR="00415396" w:rsidRPr="008C58CA">
        <w:t>05,08”即均中奖。</w:t>
      </w:r>
    </w:p>
    <w:p w14:paraId="25203336" w14:textId="77777777" w:rsidR="00E214A1" w:rsidRPr="00883F4B" w:rsidRDefault="00E214A1" w:rsidP="00E214A1">
      <w:pPr>
        <w:rPr>
          <w:ins w:id="1187" w:author="Microsoft" w:date="2016-01-12T17:45:00Z"/>
          <w:rFonts w:ascii="宋体" w:hAnsi="宋体"/>
          <w:szCs w:val="21"/>
        </w:rPr>
      </w:pPr>
      <w:ins w:id="1188" w:author="Microsoft" w:date="2016-01-12T17:45:00Z">
        <w:r w:rsidRPr="00883F4B">
          <w:rPr>
            <w:rFonts w:ascii="宋体" w:hAnsi="宋体" w:hint="eastAsia"/>
            <w:szCs w:val="21"/>
          </w:rPr>
          <w:t>1．投注页面显示</w:t>
        </w:r>
        <w:r>
          <w:rPr>
            <w:rFonts w:ascii="宋体" w:hAnsi="宋体"/>
            <w:szCs w:val="21"/>
          </w:rPr>
          <w:t>5</w:t>
        </w:r>
        <w:r>
          <w:rPr>
            <w:rFonts w:ascii="宋体" w:hAnsi="宋体" w:hint="eastAsia"/>
            <w:szCs w:val="21"/>
          </w:rPr>
          <w:t>个投注行</w:t>
        </w:r>
        <w:r>
          <w:rPr>
            <w:rFonts w:ascii="宋体" w:hAnsi="宋体"/>
            <w:szCs w:val="21"/>
          </w:rPr>
          <w:t>。</w:t>
        </w:r>
      </w:ins>
    </w:p>
    <w:p w14:paraId="5F5967DC" w14:textId="6B928199" w:rsidR="00E214A1" w:rsidRPr="00883F4B" w:rsidRDefault="00E214A1" w:rsidP="00E214A1">
      <w:pPr>
        <w:rPr>
          <w:ins w:id="1189" w:author="Microsoft" w:date="2016-01-12T17:45:00Z"/>
          <w:rFonts w:ascii="宋体" w:hAnsi="宋体"/>
          <w:szCs w:val="21"/>
        </w:rPr>
      </w:pPr>
      <w:ins w:id="1190" w:author="Microsoft" w:date="2016-01-12T17:45:00Z">
        <w:r w:rsidRPr="00883F4B">
          <w:rPr>
            <w:rFonts w:ascii="宋体" w:hAnsi="宋体" w:hint="eastAsia"/>
            <w:szCs w:val="21"/>
          </w:rPr>
          <w:t>2</w:t>
        </w:r>
        <w:r>
          <w:rPr>
            <w:rFonts w:ascii="宋体" w:hAnsi="宋体" w:hint="eastAsia"/>
            <w:szCs w:val="21"/>
          </w:rPr>
          <w:t>．从</w:t>
        </w:r>
      </w:ins>
      <w:ins w:id="1191" w:author="user" w:date="2016-02-24T14:45:00Z">
        <w:r w:rsidR="005235EF">
          <w:rPr>
            <w:rFonts w:ascii="宋体" w:hAnsi="宋体" w:hint="eastAsia"/>
            <w:szCs w:val="21"/>
          </w:rPr>
          <w:t>0</w:t>
        </w:r>
      </w:ins>
      <w:ins w:id="1192" w:author="Microsoft" w:date="2016-01-12T17:45:00Z">
        <w:r>
          <w:rPr>
            <w:rFonts w:ascii="宋体" w:hAnsi="宋体"/>
            <w:szCs w:val="21"/>
          </w:rPr>
          <w:t>1-11</w:t>
        </w:r>
        <w:r>
          <w:rPr>
            <w:rFonts w:ascii="宋体" w:hAnsi="宋体" w:hint="eastAsia"/>
            <w:szCs w:val="21"/>
          </w:rPr>
          <w:t>个数字</w:t>
        </w:r>
        <w:r>
          <w:rPr>
            <w:rFonts w:ascii="宋体" w:hAnsi="宋体"/>
            <w:szCs w:val="21"/>
          </w:rPr>
          <w:t>中</w:t>
        </w:r>
        <w:r>
          <w:rPr>
            <w:rFonts w:ascii="宋体" w:hAnsi="宋体" w:hint="eastAsia"/>
            <w:szCs w:val="21"/>
          </w:rPr>
          <w:t>选</w:t>
        </w:r>
        <w:r>
          <w:rPr>
            <w:rFonts w:ascii="宋体" w:hAnsi="宋体"/>
            <w:szCs w:val="21"/>
          </w:rPr>
          <w:t>择</w:t>
        </w:r>
      </w:ins>
      <w:ins w:id="1193" w:author="Microsoft" w:date="2016-01-12T17:46:00Z">
        <w:r>
          <w:rPr>
            <w:rFonts w:ascii="宋体" w:hAnsi="宋体"/>
            <w:szCs w:val="21"/>
          </w:rPr>
          <w:t>2</w:t>
        </w:r>
      </w:ins>
      <w:ins w:id="1194" w:author="Microsoft" w:date="2016-01-12T17:45:00Z">
        <w:r>
          <w:rPr>
            <w:rFonts w:ascii="宋体" w:hAnsi="宋体"/>
            <w:szCs w:val="21"/>
          </w:rPr>
          <w:t>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填写</w:t>
        </w:r>
        <w:r>
          <w:rPr>
            <w:rFonts w:ascii="宋体" w:hAnsi="宋体"/>
            <w:szCs w:val="21"/>
          </w:rPr>
          <w:t>到投注行上，</w:t>
        </w:r>
        <w:r>
          <w:rPr>
            <w:rFonts w:ascii="宋体" w:hAnsi="宋体" w:hint="eastAsia"/>
            <w:szCs w:val="21"/>
          </w:rPr>
          <w:t>这个</w:t>
        </w:r>
        <w:r>
          <w:rPr>
            <w:rFonts w:ascii="宋体" w:hAnsi="宋体"/>
            <w:szCs w:val="21"/>
          </w:rPr>
          <w:t>完整</w:t>
        </w:r>
        <w:r>
          <w:rPr>
            <w:rFonts w:ascii="宋体" w:hAnsi="宋体" w:hint="eastAsia"/>
            <w:szCs w:val="21"/>
          </w:rPr>
          <w:t>的</w:t>
        </w:r>
        <w:r>
          <w:rPr>
            <w:rFonts w:ascii="宋体" w:hAnsi="宋体"/>
            <w:szCs w:val="21"/>
          </w:rPr>
          <w:t>投注行</w:t>
        </w:r>
        <w:r>
          <w:rPr>
            <w:rFonts w:ascii="宋体" w:hAnsi="宋体" w:hint="eastAsia"/>
            <w:szCs w:val="21"/>
          </w:rPr>
          <w:t>可以</w:t>
        </w:r>
        <w:r>
          <w:rPr>
            <w:rFonts w:ascii="宋体" w:hAnsi="宋体"/>
            <w:szCs w:val="21"/>
          </w:rPr>
          <w:t>在</w:t>
        </w:r>
        <w:r>
          <w:rPr>
            <w:rFonts w:ascii="宋体" w:hAnsi="宋体" w:hint="eastAsia"/>
            <w:szCs w:val="21"/>
          </w:rPr>
          <w:t>1</w:t>
        </w:r>
        <w:r>
          <w:rPr>
            <w:rFonts w:ascii="宋体" w:hAnsi="宋体"/>
            <w:szCs w:val="21"/>
          </w:rPr>
          <w:t>-5</w:t>
        </w:r>
        <w:r>
          <w:rPr>
            <w:rFonts w:ascii="宋体" w:hAnsi="宋体" w:hint="eastAsia"/>
            <w:szCs w:val="21"/>
          </w:rPr>
          <w:t>行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任意</w:t>
        </w:r>
        <w:r>
          <w:rPr>
            <w:rFonts w:ascii="宋体" w:hAnsi="宋体"/>
            <w:szCs w:val="21"/>
          </w:rPr>
          <w:t>一行。</w:t>
        </w:r>
        <w:r w:rsidRPr="00883F4B">
          <w:rPr>
            <w:rFonts w:ascii="宋体" w:hAnsi="宋体" w:hint="eastAsia"/>
            <w:szCs w:val="21"/>
          </w:rPr>
          <w:t xml:space="preserve"> </w:t>
        </w:r>
      </w:ins>
    </w:p>
    <w:p w14:paraId="03F23ED3" w14:textId="324D1519" w:rsidR="00E214A1" w:rsidRDefault="00E214A1" w:rsidP="00E214A1">
      <w:pPr>
        <w:rPr>
          <w:ins w:id="1195" w:author="Microsoft" w:date="2016-01-12T17:45:00Z"/>
          <w:rFonts w:ascii="宋体" w:hAnsi="宋体"/>
          <w:szCs w:val="21"/>
        </w:rPr>
      </w:pPr>
      <w:ins w:id="1196" w:author="Microsoft" w:date="2016-01-12T17:45:00Z">
        <w:r w:rsidRPr="00883F4B">
          <w:rPr>
            <w:rFonts w:ascii="宋体" w:hAnsi="宋体" w:hint="eastAsia"/>
            <w:szCs w:val="21"/>
          </w:rPr>
          <w:t>4．</w:t>
        </w:r>
        <w:r>
          <w:rPr>
            <w:rFonts w:ascii="宋体" w:hAnsi="宋体" w:hint="eastAsia"/>
            <w:szCs w:val="21"/>
          </w:rPr>
          <w:t>每行</w:t>
        </w:r>
      </w:ins>
      <w:ins w:id="1197" w:author="Microsoft" w:date="2016-01-12T17:46:00Z">
        <w:r>
          <w:rPr>
            <w:rFonts w:ascii="宋体" w:hAnsi="宋体"/>
            <w:szCs w:val="21"/>
          </w:rPr>
          <w:t>2</w:t>
        </w:r>
      </w:ins>
      <w:ins w:id="1198" w:author="Microsoft" w:date="2016-01-12T17:45:00Z">
        <w:r>
          <w:rPr>
            <w:rFonts w:ascii="宋体" w:hAnsi="宋体"/>
            <w:szCs w:val="21"/>
          </w:rPr>
          <w:t>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，</w:t>
        </w:r>
        <w:r>
          <w:rPr>
            <w:rFonts w:ascii="宋体" w:hAnsi="宋体" w:hint="eastAsia"/>
            <w:szCs w:val="21"/>
          </w:rPr>
          <w:t>单注金额</w:t>
        </w:r>
        <w:r>
          <w:rPr>
            <w:rFonts w:ascii="宋体" w:hAnsi="宋体"/>
            <w:szCs w:val="21"/>
          </w:rPr>
          <w:t>1000</w:t>
        </w:r>
        <w:r>
          <w:rPr>
            <w:rFonts w:ascii="宋体" w:hAnsi="宋体" w:hint="eastAsia"/>
            <w:szCs w:val="21"/>
          </w:rPr>
          <w:t>瑞尔</w:t>
        </w:r>
        <w:r w:rsidRPr="00883F4B">
          <w:rPr>
            <w:rFonts w:ascii="宋体" w:hAnsi="宋体" w:hint="eastAsia"/>
            <w:szCs w:val="21"/>
          </w:rPr>
          <w:t>。</w:t>
        </w:r>
      </w:ins>
    </w:p>
    <w:p w14:paraId="7F60E2FD" w14:textId="77777777" w:rsidR="00E214A1" w:rsidRDefault="00E214A1" w:rsidP="00E214A1">
      <w:pPr>
        <w:pStyle w:val="a0"/>
        <w:rPr>
          <w:ins w:id="1199" w:author="Microsoft" w:date="2016-01-12T17:45:00Z"/>
        </w:rPr>
      </w:pPr>
      <w:ins w:id="1200" w:author="Microsoft" w:date="2016-01-12T17:45:00Z">
        <w:r>
          <w:t>5</w:t>
        </w:r>
        <w:r>
          <w:rPr>
            <w:rFonts w:hint="eastAsia"/>
          </w:rPr>
          <w:t>．选择</w:t>
        </w:r>
        <w:r>
          <w:t>完成后，进行</w:t>
        </w:r>
        <w:r>
          <w:rPr>
            <w:rFonts w:hint="eastAsia"/>
          </w:rPr>
          <w:t>提交</w:t>
        </w:r>
        <w:r>
          <w:t>出票</w:t>
        </w:r>
        <w:r>
          <w:rPr>
            <w:rFonts w:hint="eastAsia"/>
          </w:rPr>
          <w:t>。</w:t>
        </w:r>
      </w:ins>
    </w:p>
    <w:p w14:paraId="42F108E8" w14:textId="38FF48A3" w:rsidR="00E214A1" w:rsidRPr="00AA0C2A" w:rsidRDefault="00E214A1" w:rsidP="00E214A1">
      <w:pPr>
        <w:pStyle w:val="a0"/>
        <w:rPr>
          <w:ins w:id="1201" w:author="Microsoft" w:date="2016-01-12T17:45:00Z"/>
        </w:rPr>
      </w:pPr>
      <w:ins w:id="1202" w:author="Microsoft" w:date="2016-01-12T17:45:00Z">
        <w:r>
          <w:rPr>
            <w:rFonts w:hint="eastAsia"/>
          </w:rPr>
          <w:t>按【A</w:t>
        </w:r>
      </w:ins>
      <w:r w:rsidR="00CA2A48">
        <w:t>1</w:t>
      </w:r>
      <w:ins w:id="1203" w:author="Microsoft" w:date="2016-01-12T17:45:00Z">
        <w:r>
          <w:rPr>
            <w:rFonts w:hint="eastAsia"/>
          </w:rPr>
          <w:t>】切换</w:t>
        </w:r>
        <w:r>
          <w:t>至复式</w:t>
        </w:r>
        <w:r>
          <w:rPr>
            <w:rFonts w:hint="eastAsia"/>
          </w:rPr>
          <w:t>投注</w:t>
        </w:r>
        <w:r>
          <w:t>页面：</w:t>
        </w:r>
      </w:ins>
    </w:p>
    <w:p w14:paraId="77953006" w14:textId="31604287" w:rsidR="00A32382" w:rsidRDefault="00E214A1">
      <w:pPr>
        <w:pStyle w:val="a0"/>
        <w:rPr>
          <w:ins w:id="1204" w:author="user" w:date="2016-02-24T15:26:00Z"/>
        </w:rPr>
        <w:pPrChange w:id="1205" w:author="Microsoft" w:date="2016-01-12T17:45:00Z">
          <w:pPr>
            <w:pStyle w:val="5"/>
          </w:pPr>
        </w:pPrChange>
      </w:pPr>
      <w:ins w:id="1206" w:author="Microsoft" w:date="2016-01-12T17:45:00Z">
        <w:r w:rsidRPr="00AA0C2A">
          <w:rPr>
            <w:rFonts w:hint="eastAsia"/>
            <w:b/>
            <w:bCs/>
          </w:rPr>
          <w:t>复式</w:t>
        </w:r>
        <w:r>
          <w:t>：</w:t>
        </w:r>
        <w:r>
          <w:rPr>
            <w:rFonts w:hint="eastAsia"/>
          </w:rPr>
          <w:t>11个</w:t>
        </w:r>
        <w:r>
          <w:t>数字中选择</w:t>
        </w:r>
        <w:r>
          <w:rPr>
            <w:rFonts w:hint="eastAsia"/>
          </w:rPr>
          <w:t>大于</w:t>
        </w:r>
      </w:ins>
      <w:ins w:id="1207" w:author="Microsoft" w:date="2016-01-12T17:46:00Z">
        <w:r>
          <w:t>2</w:t>
        </w:r>
      </w:ins>
      <w:ins w:id="1208" w:author="Microsoft" w:date="2016-01-12T17:45:00Z">
        <w:r>
          <w:rPr>
            <w:rFonts w:hint="eastAsia"/>
          </w:rPr>
          <w:t>个且小于</w:t>
        </w:r>
        <w:r>
          <w:t>等于</w:t>
        </w:r>
        <w:r>
          <w:rPr>
            <w:rFonts w:hint="eastAsia"/>
          </w:rPr>
          <w:t>11个进行</w:t>
        </w:r>
        <w:r>
          <w:t>投注</w:t>
        </w:r>
      </w:ins>
    </w:p>
    <w:p w14:paraId="54E501B2" w14:textId="77777777" w:rsidR="00A32382" w:rsidRDefault="00A32382">
      <w:pPr>
        <w:pStyle w:val="a0"/>
        <w:rPr>
          <w:ins w:id="1209" w:author="user" w:date="2016-02-24T15:26:00Z"/>
        </w:rPr>
        <w:pPrChange w:id="1210" w:author="Microsoft" w:date="2016-01-12T17:45:00Z">
          <w:pPr>
            <w:pStyle w:val="5"/>
          </w:pPr>
        </w:pPrChange>
      </w:pPr>
    </w:p>
    <w:p w14:paraId="0132EF3E" w14:textId="522D729B" w:rsidR="00A32382" w:rsidRPr="00A32382" w:rsidRDefault="00A32382" w:rsidP="00A32382">
      <w:pPr>
        <w:widowControl/>
        <w:spacing w:before="0" w:after="0"/>
        <w:jc w:val="left"/>
        <w:rPr>
          <w:ins w:id="1211" w:author="user" w:date="2016-02-24T15:27:00Z"/>
          <w:rFonts w:ascii="宋体" w:hAnsi="宋体" w:cs="宋体"/>
          <w:kern w:val="0"/>
          <w:sz w:val="24"/>
        </w:rPr>
      </w:pPr>
      <w:ins w:id="1212" w:author="user" w:date="2016-02-24T15:26:00Z">
        <w:r w:rsidRPr="00A32382">
          <w:rPr>
            <w:rFonts w:ascii="宋体" w:hAnsi="宋体" w:cs="宋体"/>
            <w:noProof/>
            <w:kern w:val="0"/>
            <w:sz w:val="24"/>
            <w:lang w:bidi="km-KH"/>
            <w:rPrChange w:id="1213" w:author="Unknown">
              <w:rPr>
                <w:noProof/>
                <w:lang w:bidi="km-KH"/>
              </w:rPr>
            </w:rPrChange>
          </w:rPr>
          <w:lastRenderedPageBreak/>
          <w:drawing>
            <wp:inline distT="0" distB="0" distL="0" distR="0" wp14:anchorId="57A9675F" wp14:editId="20508BAA">
              <wp:extent cx="2838616" cy="2140760"/>
              <wp:effectExtent l="0" t="0" r="0" b="0"/>
              <wp:docPr id="10" name="图片 10" descr="C:\Users\Administrator\Documents\Tencent Files\915333270\Image\C2C\45P)D8`P71F@`]IRNMP4LTU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C:\Users\Administrator\Documents\Tencent Files\915333270\Image\C2C\45P)D8`P71F@`]IRNMP4LTU.jpg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41621" cy="2143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214" w:author="user" w:date="2016-02-24T15:27:00Z">
        <w:r>
          <w:rPr>
            <w:rFonts w:ascii="宋体" w:hAnsi="宋体" w:cs="宋体" w:hint="eastAsia"/>
            <w:kern w:val="0"/>
            <w:sz w:val="24"/>
          </w:rPr>
          <w:t xml:space="preserve"> </w:t>
        </w:r>
        <w:r w:rsidRPr="00A32382">
          <w:rPr>
            <w:rFonts w:ascii="宋体" w:hAnsi="宋体" w:cs="宋体"/>
            <w:noProof/>
            <w:kern w:val="0"/>
            <w:sz w:val="24"/>
            <w:lang w:bidi="km-KH"/>
            <w:rPrChange w:id="1215" w:author="Unknown">
              <w:rPr>
                <w:noProof/>
                <w:lang w:bidi="km-KH"/>
              </w:rPr>
            </w:rPrChange>
          </w:rPr>
          <w:drawing>
            <wp:inline distT="0" distB="0" distL="0" distR="0" wp14:anchorId="56471D11" wp14:editId="23B9D1A7">
              <wp:extent cx="2790908" cy="2095505"/>
              <wp:effectExtent l="0" t="0" r="9525" b="0"/>
              <wp:docPr id="11" name="图片 11" descr="C:\Users\Administrator\Documents\Tencent Files\915333270\Image\C2C\82P6O83K}OMQ]4X}{O{ZT(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C:\Users\Administrator\Documents\Tencent Files\915333270\Image\C2C\82P6O83K}OMQ]4X}{O{ZT(E.jpg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93803" cy="20976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8EF9DFA" w14:textId="6906273E" w:rsidR="00A32382" w:rsidRPr="00A32382" w:rsidRDefault="00A32382" w:rsidP="00A32382">
      <w:pPr>
        <w:widowControl/>
        <w:spacing w:before="0" w:after="0"/>
        <w:jc w:val="left"/>
        <w:rPr>
          <w:ins w:id="1216" w:author="user" w:date="2016-02-24T15:26:00Z"/>
          <w:rFonts w:ascii="宋体" w:hAnsi="宋体" w:cs="宋体"/>
          <w:kern w:val="0"/>
          <w:sz w:val="24"/>
        </w:rPr>
      </w:pPr>
    </w:p>
    <w:p w14:paraId="707EDC88" w14:textId="77777777" w:rsidR="00A32382" w:rsidRPr="00A32382" w:rsidRDefault="00A32382">
      <w:pPr>
        <w:pStyle w:val="a0"/>
        <w:rPr>
          <w:ins w:id="1217" w:author="Microsoft" w:date="2016-01-12T17:45:00Z"/>
        </w:rPr>
        <w:pPrChange w:id="1218" w:author="Microsoft" w:date="2016-01-12T17:45:00Z">
          <w:pPr>
            <w:pStyle w:val="5"/>
          </w:pPr>
        </w:pPrChange>
      </w:pPr>
    </w:p>
    <w:p w14:paraId="1268D729" w14:textId="00997A7D" w:rsidR="00E214A1" w:rsidRDefault="00E214A1">
      <w:pPr>
        <w:pStyle w:val="5"/>
        <w:rPr>
          <w:ins w:id="1219" w:author="Microsoft" w:date="2016-01-12T17:45:00Z"/>
        </w:rPr>
      </w:pPr>
      <w:ins w:id="1220" w:author="Microsoft" w:date="2016-01-12T17:45:00Z">
        <w:r>
          <w:rPr>
            <w:rFonts w:hint="eastAsia"/>
          </w:rPr>
          <w:t>前三</w:t>
        </w:r>
        <w:r>
          <w:t>直选</w:t>
        </w:r>
      </w:ins>
    </w:p>
    <w:p w14:paraId="095A8985" w14:textId="77777777" w:rsidR="00E214A1" w:rsidRDefault="00E214A1" w:rsidP="00E214A1">
      <w:pPr>
        <w:pStyle w:val="a0"/>
        <w:rPr>
          <w:ins w:id="1221" w:author="Microsoft" w:date="2016-01-12T17:46:00Z"/>
        </w:rPr>
      </w:pPr>
      <w:ins w:id="1222" w:author="Microsoft" w:date="2016-01-12T17:46:00Z">
        <w:r w:rsidRPr="00AA0C2A">
          <w:rPr>
            <w:rFonts w:hint="eastAsia"/>
            <w:b/>
            <w:bCs/>
          </w:rPr>
          <w:t>单式</w:t>
        </w:r>
        <w:r>
          <w:t>：</w:t>
        </w:r>
      </w:ins>
    </w:p>
    <w:p w14:paraId="715A6F08" w14:textId="3D52892D" w:rsidR="00E214A1" w:rsidRDefault="00E214A1" w:rsidP="00E214A1">
      <w:pPr>
        <w:pStyle w:val="a0"/>
        <w:rPr>
          <w:ins w:id="1223" w:author="Microsoft" w:date="2016-01-12T17:46:00Z"/>
        </w:rPr>
      </w:pPr>
      <w:ins w:id="1224" w:author="Microsoft" w:date="2016-01-12T17:46:00Z">
        <w:r>
          <w:rPr>
            <w:rFonts w:hint="eastAsia"/>
          </w:rPr>
          <w:t>按</w:t>
        </w:r>
        <w:r>
          <w:t>【</w:t>
        </w:r>
        <w:r>
          <w:rPr>
            <w:rFonts w:hint="eastAsia"/>
          </w:rPr>
          <w:t>F</w:t>
        </w:r>
        <w:del w:id="1225" w:author="user" w:date="2016-02-23T15:16:00Z">
          <w:r w:rsidDel="0055218A">
            <w:rPr>
              <w:rFonts w:hint="eastAsia"/>
            </w:rPr>
            <w:delText>3</w:delText>
          </w:r>
        </w:del>
      </w:ins>
      <w:ins w:id="1226" w:author="user" w:date="2016-04-08T14:27:00Z">
        <w:r w:rsidR="00E16425">
          <w:t>5</w:t>
        </w:r>
      </w:ins>
      <w:ins w:id="1227" w:author="Microsoft" w:date="2016-01-12T17:46:00Z">
        <w:r>
          <w:t>】</w:t>
        </w:r>
        <w:r>
          <w:rPr>
            <w:rFonts w:hint="eastAsia"/>
          </w:rPr>
          <w:t>进入11选5游戏</w:t>
        </w:r>
        <w:r>
          <w:t>投注页面</w:t>
        </w:r>
        <w:r>
          <w:rPr>
            <w:rFonts w:hint="eastAsia"/>
          </w:rPr>
          <w:t>，</w:t>
        </w:r>
        <w:r>
          <w:t>进入后默认页面为</w:t>
        </w:r>
        <w:r>
          <w:rPr>
            <w:rFonts w:hint="eastAsia"/>
          </w:rPr>
          <w:t>任选</w:t>
        </w:r>
        <w:r>
          <w:t>五单式投注页面</w:t>
        </w:r>
        <w:r>
          <w:rPr>
            <w:rFonts w:hint="eastAsia"/>
          </w:rPr>
          <w:t>；</w:t>
        </w:r>
        <w:r>
          <w:t>再按【</w:t>
        </w:r>
        <w:r>
          <w:rPr>
            <w:rFonts w:hint="eastAsia"/>
          </w:rPr>
          <w:t>B</w:t>
        </w:r>
      </w:ins>
      <w:r w:rsidR="003651D5">
        <w:rPr>
          <w:rFonts w:hint="eastAsia"/>
        </w:rPr>
        <w:t>1</w:t>
      </w:r>
      <w:ins w:id="1228" w:author="Microsoft" w:date="2016-01-12T17:46:00Z">
        <w:r>
          <w:t>】</w:t>
        </w:r>
        <w:r>
          <w:rPr>
            <w:rFonts w:hint="eastAsia"/>
          </w:rPr>
          <w:t>键</w:t>
        </w:r>
        <w:r>
          <w:t>进入</w:t>
        </w:r>
        <w:r>
          <w:rPr>
            <w:rFonts w:hint="eastAsia"/>
          </w:rPr>
          <w:t>直选</w:t>
        </w:r>
        <w:r>
          <w:t>玩法</w:t>
        </w:r>
        <w:r>
          <w:rPr>
            <w:rFonts w:hint="eastAsia"/>
          </w:rPr>
          <w:t>菜单</w:t>
        </w:r>
        <w:r>
          <w:t>列表</w:t>
        </w:r>
        <w:r>
          <w:rPr>
            <w:rFonts w:hint="eastAsia"/>
          </w:rPr>
          <w:t>，选择</w:t>
        </w:r>
        <w:r>
          <w:t>[3]</w:t>
        </w:r>
        <w:r w:rsidR="003D70F0">
          <w:rPr>
            <w:rFonts w:hint="eastAsia"/>
          </w:rPr>
          <w:t>进入前</w:t>
        </w:r>
      </w:ins>
      <w:ins w:id="1229" w:author="Microsoft" w:date="2016-01-13T16:52:00Z">
        <w:r w:rsidR="003D70F0">
          <w:rPr>
            <w:rFonts w:hint="eastAsia"/>
          </w:rPr>
          <w:t>三</w:t>
        </w:r>
      </w:ins>
      <w:ins w:id="1230" w:author="Microsoft" w:date="2016-01-12T17:46:00Z">
        <w:r>
          <w:t>直选</w:t>
        </w:r>
        <w:r>
          <w:rPr>
            <w:rFonts w:hint="eastAsia"/>
          </w:rPr>
          <w:t>投注</w:t>
        </w:r>
        <w:r>
          <w:t>页面；</w:t>
        </w:r>
      </w:ins>
    </w:p>
    <w:p w14:paraId="35627D31" w14:textId="57C8D9D3" w:rsidR="00E214A1" w:rsidRPr="00883F4B" w:rsidRDefault="00E214A1" w:rsidP="00E214A1">
      <w:pPr>
        <w:pStyle w:val="a0"/>
        <w:rPr>
          <w:ins w:id="1231" w:author="Microsoft" w:date="2016-01-12T17:46:00Z"/>
        </w:rPr>
      </w:pPr>
      <w:ins w:id="1232" w:author="Microsoft" w:date="2016-01-12T17:46:00Z">
        <w:r>
          <w:rPr>
            <w:rFonts w:hint="eastAsia"/>
          </w:rPr>
          <w:t>前三</w:t>
        </w:r>
        <w:r>
          <w:t>直选</w:t>
        </w:r>
        <w:r>
          <w:rPr>
            <w:rFonts w:hint="eastAsia"/>
          </w:rPr>
          <w:t>由1</w:t>
        </w:r>
        <w:r>
          <w:t>-11</w:t>
        </w:r>
        <w:r>
          <w:rPr>
            <w:rFonts w:hint="eastAsia"/>
          </w:rPr>
          <w:t>数字</w:t>
        </w:r>
        <w:r>
          <w:t>中</w:t>
        </w:r>
        <w:r>
          <w:rPr>
            <w:rFonts w:hint="eastAsia"/>
          </w:rPr>
          <w:t>选择</w:t>
        </w:r>
        <w:r>
          <w:t>3个</w:t>
        </w:r>
        <w:r>
          <w:rPr>
            <w:rFonts w:hint="eastAsia"/>
          </w:rPr>
          <w:t>数字</w:t>
        </w:r>
        <w:r>
          <w:t>，</w:t>
        </w:r>
        <w:r>
          <w:rPr>
            <w:rFonts w:hint="eastAsia"/>
          </w:rPr>
          <w:t>投注</w:t>
        </w:r>
        <w:r>
          <w:t>号码</w:t>
        </w:r>
        <w:del w:id="1233" w:author="user" w:date="2016-02-24T14:45:00Z">
          <w:r w:rsidDel="005235EF">
            <w:rPr>
              <w:rFonts w:hint="eastAsia"/>
            </w:rPr>
            <w:delText>余</w:delText>
          </w:r>
        </w:del>
      </w:ins>
      <w:ins w:id="1234" w:author="user" w:date="2016-02-24T14:45:00Z">
        <w:r w:rsidR="005235EF">
          <w:rPr>
            <w:rFonts w:hint="eastAsia"/>
          </w:rPr>
          <w:t>与</w:t>
        </w:r>
      </w:ins>
      <w:ins w:id="1235" w:author="Microsoft" w:date="2016-01-12T17:46:00Z">
        <w:r>
          <w:t>开奖号码的</w:t>
        </w:r>
        <w:r>
          <w:rPr>
            <w:rFonts w:hint="eastAsia"/>
          </w:rPr>
          <w:t>前</w:t>
        </w:r>
        <w:r>
          <w:t>三位</w:t>
        </w:r>
        <w:r>
          <w:rPr>
            <w:rFonts w:hint="eastAsia"/>
          </w:rPr>
          <w:t>数字</w:t>
        </w:r>
        <w:r>
          <w:t>相符</w:t>
        </w:r>
      </w:ins>
      <w:ins w:id="1236" w:author="Microsoft" w:date="2016-01-13T13:12:00Z">
        <w:r w:rsidR="005E661C">
          <w:rPr>
            <w:rFonts w:hint="eastAsia"/>
          </w:rPr>
          <w:t>且</w:t>
        </w:r>
        <w:r w:rsidR="005E661C">
          <w:t>顺序一致</w:t>
        </w:r>
      </w:ins>
      <w:ins w:id="1237" w:author="Microsoft" w:date="2016-01-12T17:46:00Z">
        <w:r>
          <w:t>，</w:t>
        </w:r>
        <w:r w:rsidRPr="00883F4B">
          <w:rPr>
            <w:rFonts w:hint="eastAsia"/>
          </w:rPr>
          <w:t>即中奖，</w:t>
        </w:r>
        <w:r>
          <w:rPr>
            <w:rFonts w:hint="eastAsia"/>
          </w:rPr>
          <w:t>奖金参见奖级</w:t>
        </w:r>
        <w:r>
          <w:t>表</w:t>
        </w:r>
        <w:r w:rsidRPr="00883F4B">
          <w:rPr>
            <w:rFonts w:hint="eastAsia"/>
          </w:rPr>
          <w:t>。</w:t>
        </w:r>
      </w:ins>
      <w:r w:rsidR="00415396" w:rsidRPr="008C58CA">
        <w:rPr>
          <w:rFonts w:hint="eastAsia"/>
        </w:rPr>
        <w:t>例如：投注</w:t>
      </w:r>
      <w:r w:rsidR="00415396" w:rsidRPr="008C58CA">
        <w:t>02,05,09</w:t>
      </w:r>
      <w:r w:rsidR="00415396">
        <w:rPr>
          <w:rFonts w:hint="eastAsia"/>
        </w:rPr>
        <w:t>；</w:t>
      </w:r>
      <w:r w:rsidR="00415396" w:rsidRPr="008C58CA">
        <w:rPr>
          <w:rFonts w:hint="eastAsia"/>
        </w:rPr>
        <w:t>开奖号码前三位为“</w:t>
      </w:r>
      <w:r w:rsidR="00415396" w:rsidRPr="008C58CA">
        <w:t>02,05,09”中奖</w:t>
      </w:r>
      <w:r w:rsidR="00415396" w:rsidRPr="008C58CA">
        <w:rPr>
          <w:rFonts w:hint="eastAsia"/>
        </w:rPr>
        <w:t>。</w:t>
      </w:r>
    </w:p>
    <w:p w14:paraId="1E69A13C" w14:textId="77777777" w:rsidR="00E214A1" w:rsidRPr="00883F4B" w:rsidRDefault="00E214A1" w:rsidP="00E214A1">
      <w:pPr>
        <w:rPr>
          <w:ins w:id="1238" w:author="Microsoft" w:date="2016-01-12T17:46:00Z"/>
          <w:rFonts w:ascii="宋体" w:hAnsi="宋体"/>
          <w:szCs w:val="21"/>
        </w:rPr>
      </w:pPr>
      <w:ins w:id="1239" w:author="Microsoft" w:date="2016-01-12T17:46:00Z">
        <w:r w:rsidRPr="00883F4B">
          <w:rPr>
            <w:rFonts w:ascii="宋体" w:hAnsi="宋体" w:hint="eastAsia"/>
            <w:szCs w:val="21"/>
          </w:rPr>
          <w:t>1．投注页面显示</w:t>
        </w:r>
        <w:r>
          <w:rPr>
            <w:rFonts w:ascii="宋体" w:hAnsi="宋体"/>
            <w:szCs w:val="21"/>
          </w:rPr>
          <w:t>5</w:t>
        </w:r>
        <w:r>
          <w:rPr>
            <w:rFonts w:ascii="宋体" w:hAnsi="宋体" w:hint="eastAsia"/>
            <w:szCs w:val="21"/>
          </w:rPr>
          <w:t>个投注行</w:t>
        </w:r>
        <w:r>
          <w:rPr>
            <w:rFonts w:ascii="宋体" w:hAnsi="宋体"/>
            <w:szCs w:val="21"/>
          </w:rPr>
          <w:t>。</w:t>
        </w:r>
      </w:ins>
    </w:p>
    <w:p w14:paraId="555B4BDE" w14:textId="096CC58A" w:rsidR="00E214A1" w:rsidRPr="00883F4B" w:rsidRDefault="00E214A1" w:rsidP="00E214A1">
      <w:pPr>
        <w:rPr>
          <w:ins w:id="1240" w:author="Microsoft" w:date="2016-01-12T17:46:00Z"/>
          <w:rFonts w:ascii="宋体" w:hAnsi="宋体"/>
          <w:szCs w:val="21"/>
        </w:rPr>
      </w:pPr>
      <w:ins w:id="1241" w:author="Microsoft" w:date="2016-01-12T17:46:00Z">
        <w:r w:rsidRPr="00883F4B">
          <w:rPr>
            <w:rFonts w:ascii="宋体" w:hAnsi="宋体" w:hint="eastAsia"/>
            <w:szCs w:val="21"/>
          </w:rPr>
          <w:t>2</w:t>
        </w:r>
        <w:r>
          <w:rPr>
            <w:rFonts w:ascii="宋体" w:hAnsi="宋体" w:hint="eastAsia"/>
            <w:szCs w:val="21"/>
          </w:rPr>
          <w:t>．从</w:t>
        </w:r>
      </w:ins>
      <w:ins w:id="1242" w:author="user" w:date="2016-02-24T14:46:00Z">
        <w:r w:rsidR="005235EF">
          <w:rPr>
            <w:rFonts w:ascii="宋体" w:hAnsi="宋体" w:hint="eastAsia"/>
            <w:szCs w:val="21"/>
          </w:rPr>
          <w:t>0</w:t>
        </w:r>
      </w:ins>
      <w:ins w:id="1243" w:author="Microsoft" w:date="2016-01-12T17:46:00Z">
        <w:r>
          <w:rPr>
            <w:rFonts w:ascii="宋体" w:hAnsi="宋体"/>
            <w:szCs w:val="21"/>
          </w:rPr>
          <w:t>1-11</w:t>
        </w:r>
        <w:r>
          <w:rPr>
            <w:rFonts w:ascii="宋体" w:hAnsi="宋体" w:hint="eastAsia"/>
            <w:szCs w:val="21"/>
          </w:rPr>
          <w:t>个数字</w:t>
        </w:r>
        <w:r>
          <w:rPr>
            <w:rFonts w:ascii="宋体" w:hAnsi="宋体"/>
            <w:szCs w:val="21"/>
          </w:rPr>
          <w:t>中</w:t>
        </w:r>
        <w:r>
          <w:rPr>
            <w:rFonts w:ascii="宋体" w:hAnsi="宋体" w:hint="eastAsia"/>
            <w:szCs w:val="21"/>
          </w:rPr>
          <w:t>选</w:t>
        </w:r>
        <w:r>
          <w:rPr>
            <w:rFonts w:ascii="宋体" w:hAnsi="宋体"/>
            <w:szCs w:val="21"/>
          </w:rPr>
          <w:t>择3个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填写</w:t>
        </w:r>
        <w:r>
          <w:rPr>
            <w:rFonts w:ascii="宋体" w:hAnsi="宋体"/>
            <w:szCs w:val="21"/>
          </w:rPr>
          <w:t>到投注行上，</w:t>
        </w:r>
        <w:r>
          <w:rPr>
            <w:rFonts w:ascii="宋体" w:hAnsi="宋体" w:hint="eastAsia"/>
            <w:szCs w:val="21"/>
          </w:rPr>
          <w:t>这个</w:t>
        </w:r>
        <w:r>
          <w:rPr>
            <w:rFonts w:ascii="宋体" w:hAnsi="宋体"/>
            <w:szCs w:val="21"/>
          </w:rPr>
          <w:t>完整</w:t>
        </w:r>
        <w:r>
          <w:rPr>
            <w:rFonts w:ascii="宋体" w:hAnsi="宋体" w:hint="eastAsia"/>
            <w:szCs w:val="21"/>
          </w:rPr>
          <w:t>的</w:t>
        </w:r>
        <w:r>
          <w:rPr>
            <w:rFonts w:ascii="宋体" w:hAnsi="宋体"/>
            <w:szCs w:val="21"/>
          </w:rPr>
          <w:t>投注行</w:t>
        </w:r>
        <w:r>
          <w:rPr>
            <w:rFonts w:ascii="宋体" w:hAnsi="宋体" w:hint="eastAsia"/>
            <w:szCs w:val="21"/>
          </w:rPr>
          <w:t>可以</w:t>
        </w:r>
        <w:r>
          <w:rPr>
            <w:rFonts w:ascii="宋体" w:hAnsi="宋体"/>
            <w:szCs w:val="21"/>
          </w:rPr>
          <w:t>在</w:t>
        </w:r>
        <w:r>
          <w:rPr>
            <w:rFonts w:ascii="宋体" w:hAnsi="宋体" w:hint="eastAsia"/>
            <w:szCs w:val="21"/>
          </w:rPr>
          <w:t>1</w:t>
        </w:r>
        <w:r>
          <w:rPr>
            <w:rFonts w:ascii="宋体" w:hAnsi="宋体"/>
            <w:szCs w:val="21"/>
          </w:rPr>
          <w:t>-5</w:t>
        </w:r>
        <w:r>
          <w:rPr>
            <w:rFonts w:ascii="宋体" w:hAnsi="宋体" w:hint="eastAsia"/>
            <w:szCs w:val="21"/>
          </w:rPr>
          <w:t>行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任意</w:t>
        </w:r>
        <w:r>
          <w:rPr>
            <w:rFonts w:ascii="宋体" w:hAnsi="宋体"/>
            <w:szCs w:val="21"/>
          </w:rPr>
          <w:t>一行。</w:t>
        </w:r>
        <w:r w:rsidRPr="00883F4B">
          <w:rPr>
            <w:rFonts w:ascii="宋体" w:hAnsi="宋体" w:hint="eastAsia"/>
            <w:szCs w:val="21"/>
          </w:rPr>
          <w:t xml:space="preserve"> </w:t>
        </w:r>
      </w:ins>
    </w:p>
    <w:p w14:paraId="2A7A7205" w14:textId="55E6B116" w:rsidR="00E214A1" w:rsidRDefault="00E214A1" w:rsidP="00E214A1">
      <w:pPr>
        <w:rPr>
          <w:ins w:id="1244" w:author="Microsoft" w:date="2016-01-12T17:46:00Z"/>
          <w:rFonts w:ascii="宋体" w:hAnsi="宋体"/>
          <w:szCs w:val="21"/>
        </w:rPr>
      </w:pPr>
      <w:ins w:id="1245" w:author="Microsoft" w:date="2016-01-12T17:46:00Z">
        <w:r w:rsidRPr="00883F4B">
          <w:rPr>
            <w:rFonts w:ascii="宋体" w:hAnsi="宋体" w:hint="eastAsia"/>
            <w:szCs w:val="21"/>
          </w:rPr>
          <w:t>4．</w:t>
        </w:r>
        <w:r>
          <w:rPr>
            <w:rFonts w:ascii="宋体" w:hAnsi="宋体" w:hint="eastAsia"/>
            <w:szCs w:val="21"/>
          </w:rPr>
          <w:t>每行</w:t>
        </w:r>
        <w:r>
          <w:rPr>
            <w:rFonts w:ascii="宋体" w:hAnsi="宋体"/>
            <w:szCs w:val="21"/>
          </w:rPr>
          <w:t>3个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，</w:t>
        </w:r>
        <w:r>
          <w:rPr>
            <w:rFonts w:ascii="宋体" w:hAnsi="宋体" w:hint="eastAsia"/>
            <w:szCs w:val="21"/>
          </w:rPr>
          <w:t>单注金额</w:t>
        </w:r>
        <w:r>
          <w:rPr>
            <w:rFonts w:ascii="宋体" w:hAnsi="宋体"/>
            <w:szCs w:val="21"/>
          </w:rPr>
          <w:t>1000</w:t>
        </w:r>
        <w:r>
          <w:rPr>
            <w:rFonts w:ascii="宋体" w:hAnsi="宋体" w:hint="eastAsia"/>
            <w:szCs w:val="21"/>
          </w:rPr>
          <w:t>瑞尔</w:t>
        </w:r>
        <w:r w:rsidRPr="00883F4B">
          <w:rPr>
            <w:rFonts w:ascii="宋体" w:hAnsi="宋体" w:hint="eastAsia"/>
            <w:szCs w:val="21"/>
          </w:rPr>
          <w:t>。</w:t>
        </w:r>
      </w:ins>
    </w:p>
    <w:p w14:paraId="3674F2A6" w14:textId="77777777" w:rsidR="00E214A1" w:rsidRDefault="00E214A1" w:rsidP="00E214A1">
      <w:pPr>
        <w:pStyle w:val="a0"/>
        <w:rPr>
          <w:ins w:id="1246" w:author="Microsoft" w:date="2016-01-12T17:46:00Z"/>
        </w:rPr>
      </w:pPr>
      <w:ins w:id="1247" w:author="Microsoft" w:date="2016-01-12T17:46:00Z">
        <w:r>
          <w:t>5</w:t>
        </w:r>
        <w:r>
          <w:rPr>
            <w:rFonts w:hint="eastAsia"/>
          </w:rPr>
          <w:t>．选择</w:t>
        </w:r>
        <w:r>
          <w:t>完成后，进行</w:t>
        </w:r>
        <w:r>
          <w:rPr>
            <w:rFonts w:hint="eastAsia"/>
          </w:rPr>
          <w:t>提交</w:t>
        </w:r>
        <w:r>
          <w:t>出票</w:t>
        </w:r>
        <w:r>
          <w:rPr>
            <w:rFonts w:hint="eastAsia"/>
          </w:rPr>
          <w:t>。</w:t>
        </w:r>
      </w:ins>
    </w:p>
    <w:p w14:paraId="3F8D930F" w14:textId="7247EBE8" w:rsidR="00E214A1" w:rsidRPr="00AA0C2A" w:rsidRDefault="00E214A1" w:rsidP="00E214A1">
      <w:pPr>
        <w:pStyle w:val="a0"/>
        <w:rPr>
          <w:ins w:id="1248" w:author="Microsoft" w:date="2016-01-12T17:46:00Z"/>
        </w:rPr>
      </w:pPr>
      <w:ins w:id="1249" w:author="Microsoft" w:date="2016-01-12T17:46:00Z">
        <w:r>
          <w:rPr>
            <w:rFonts w:hint="eastAsia"/>
          </w:rPr>
          <w:t>按【A</w:t>
        </w:r>
      </w:ins>
      <w:r w:rsidR="00CA2A48">
        <w:t>1</w:t>
      </w:r>
      <w:ins w:id="1250" w:author="Microsoft" w:date="2016-01-12T17:46:00Z">
        <w:r>
          <w:rPr>
            <w:rFonts w:hint="eastAsia"/>
          </w:rPr>
          <w:t>】切换</w:t>
        </w:r>
        <w:r>
          <w:t>至复式</w:t>
        </w:r>
        <w:r>
          <w:rPr>
            <w:rFonts w:hint="eastAsia"/>
          </w:rPr>
          <w:t>投注</w:t>
        </w:r>
        <w:r>
          <w:t>页面：</w:t>
        </w:r>
      </w:ins>
    </w:p>
    <w:p w14:paraId="1AFCCFF3" w14:textId="27EBA054" w:rsidR="00E214A1" w:rsidRPr="00E56DA6" w:rsidRDefault="00E214A1">
      <w:pPr>
        <w:pStyle w:val="a0"/>
        <w:rPr>
          <w:ins w:id="1251" w:author="Microsoft" w:date="2016-01-12T17:45:00Z"/>
        </w:rPr>
        <w:pPrChange w:id="1252" w:author="Microsoft" w:date="2016-01-12T17:45:00Z">
          <w:pPr>
            <w:pStyle w:val="5"/>
          </w:pPr>
        </w:pPrChange>
      </w:pPr>
      <w:ins w:id="1253" w:author="Microsoft" w:date="2016-01-12T17:46:00Z">
        <w:r w:rsidRPr="00AA0C2A">
          <w:rPr>
            <w:rFonts w:hint="eastAsia"/>
            <w:b/>
            <w:bCs/>
          </w:rPr>
          <w:t>复式</w:t>
        </w:r>
        <w:r>
          <w:t>：</w:t>
        </w:r>
        <w:r>
          <w:rPr>
            <w:rFonts w:hint="eastAsia"/>
          </w:rPr>
          <w:t>11个</w:t>
        </w:r>
        <w:r>
          <w:t>数字中选择</w:t>
        </w:r>
        <w:r>
          <w:rPr>
            <w:rFonts w:hint="eastAsia"/>
          </w:rPr>
          <w:t>大于</w:t>
        </w:r>
        <w:r>
          <w:t>3</w:t>
        </w:r>
        <w:r>
          <w:rPr>
            <w:rFonts w:hint="eastAsia"/>
          </w:rPr>
          <w:t>个且小于</w:t>
        </w:r>
        <w:r>
          <w:t>等于</w:t>
        </w:r>
        <w:r>
          <w:rPr>
            <w:rFonts w:hint="eastAsia"/>
          </w:rPr>
          <w:t>11个进行</w:t>
        </w:r>
        <w:r>
          <w:t>投注</w:t>
        </w:r>
      </w:ins>
    </w:p>
    <w:p w14:paraId="7C2F0C40" w14:textId="1870426F" w:rsidR="00522678" w:rsidRPr="00522678" w:rsidRDefault="00522678">
      <w:pPr>
        <w:pStyle w:val="4"/>
        <w:rPr>
          <w:ins w:id="1254" w:author="Microsoft" w:date="2016-01-12T14:34:00Z"/>
        </w:rPr>
      </w:pPr>
      <w:ins w:id="1255" w:author="Microsoft" w:date="2016-01-12T14:37:00Z">
        <w:r>
          <w:rPr>
            <w:rFonts w:hint="eastAsia"/>
          </w:rPr>
          <w:t>组选</w:t>
        </w:r>
      </w:ins>
    </w:p>
    <w:p w14:paraId="548A5F4F" w14:textId="0FC72DED" w:rsidR="007866BA" w:rsidRDefault="007866BA" w:rsidP="007866BA">
      <w:pPr>
        <w:pStyle w:val="5"/>
        <w:rPr>
          <w:ins w:id="1256" w:author="user" w:date="2016-02-24T15:23:00Z"/>
        </w:rPr>
      </w:pPr>
      <w:ins w:id="1257" w:author="user" w:date="2016-02-24T15:23:00Z">
        <w:r>
          <w:rPr>
            <w:rFonts w:hint="eastAsia"/>
          </w:rPr>
          <w:t>前一</w:t>
        </w:r>
      </w:ins>
    </w:p>
    <w:p w14:paraId="5B77491E" w14:textId="77777777" w:rsidR="007866BA" w:rsidRDefault="007866BA" w:rsidP="007866BA">
      <w:pPr>
        <w:pStyle w:val="a0"/>
        <w:rPr>
          <w:ins w:id="1258" w:author="user" w:date="2016-02-24T15:23:00Z"/>
        </w:rPr>
      </w:pPr>
      <w:ins w:id="1259" w:author="user" w:date="2016-02-24T15:23:00Z">
        <w:r w:rsidRPr="002C56F5">
          <w:rPr>
            <w:rFonts w:hint="eastAsia"/>
            <w:b/>
            <w:bCs/>
          </w:rPr>
          <w:t>单式</w:t>
        </w:r>
        <w:r>
          <w:t>：</w:t>
        </w:r>
      </w:ins>
    </w:p>
    <w:p w14:paraId="0A3CE190" w14:textId="277E1671" w:rsidR="007866BA" w:rsidRDefault="007866BA" w:rsidP="007866BA">
      <w:pPr>
        <w:pStyle w:val="a0"/>
        <w:rPr>
          <w:ins w:id="1260" w:author="user" w:date="2016-02-24T15:23:00Z"/>
        </w:rPr>
      </w:pPr>
      <w:ins w:id="1261" w:author="user" w:date="2016-02-24T15:23:00Z">
        <w:r>
          <w:rPr>
            <w:rFonts w:hint="eastAsia"/>
          </w:rPr>
          <w:t>按</w:t>
        </w:r>
        <w:r>
          <w:t>【</w:t>
        </w:r>
        <w:r>
          <w:rPr>
            <w:rFonts w:hint="eastAsia"/>
          </w:rPr>
          <w:t>F</w:t>
        </w:r>
      </w:ins>
      <w:ins w:id="1262" w:author="user" w:date="2016-04-08T14:27:00Z">
        <w:r w:rsidR="00E16425">
          <w:t>5</w:t>
        </w:r>
      </w:ins>
      <w:ins w:id="1263" w:author="user" w:date="2016-02-24T15:23:00Z">
        <w:r>
          <w:t>】</w:t>
        </w:r>
        <w:r>
          <w:rPr>
            <w:rFonts w:hint="eastAsia"/>
          </w:rPr>
          <w:t>进入11选5游戏</w:t>
        </w:r>
        <w:r>
          <w:t>投注页面</w:t>
        </w:r>
        <w:r>
          <w:rPr>
            <w:rFonts w:hint="eastAsia"/>
          </w:rPr>
          <w:t>，</w:t>
        </w:r>
        <w:r>
          <w:t>进入后默认页面为</w:t>
        </w:r>
        <w:r>
          <w:rPr>
            <w:rFonts w:hint="eastAsia"/>
          </w:rPr>
          <w:t>任选</w:t>
        </w:r>
        <w:r>
          <w:t>五单式投注页面</w:t>
        </w:r>
        <w:r>
          <w:rPr>
            <w:rFonts w:hint="eastAsia"/>
          </w:rPr>
          <w:t>；</w:t>
        </w:r>
        <w:r>
          <w:t>再按【</w:t>
        </w:r>
        <w:r>
          <w:rPr>
            <w:rFonts w:hint="eastAsia"/>
          </w:rPr>
          <w:t>B2</w:t>
        </w:r>
        <w:r>
          <w:t>】</w:t>
        </w:r>
        <w:r>
          <w:rPr>
            <w:rFonts w:hint="eastAsia"/>
          </w:rPr>
          <w:t>键</w:t>
        </w:r>
        <w:r>
          <w:t>进入</w:t>
        </w:r>
        <w:r>
          <w:rPr>
            <w:rFonts w:hint="eastAsia"/>
          </w:rPr>
          <w:t>直选</w:t>
        </w:r>
        <w:r>
          <w:t>玩法</w:t>
        </w:r>
        <w:r>
          <w:rPr>
            <w:rFonts w:hint="eastAsia"/>
          </w:rPr>
          <w:t>菜单</w:t>
        </w:r>
        <w:r>
          <w:t>列表</w:t>
        </w:r>
        <w:r>
          <w:rPr>
            <w:rFonts w:hint="eastAsia"/>
          </w:rPr>
          <w:t>，选择</w:t>
        </w:r>
        <w:r>
          <w:t>[1]</w:t>
        </w:r>
        <w:r>
          <w:rPr>
            <w:rFonts w:hint="eastAsia"/>
          </w:rPr>
          <w:t>进入前一</w:t>
        </w:r>
        <w:r>
          <w:t>直选</w:t>
        </w:r>
        <w:r>
          <w:rPr>
            <w:rFonts w:hint="eastAsia"/>
          </w:rPr>
          <w:t>投注</w:t>
        </w:r>
        <w:r>
          <w:t>页面；</w:t>
        </w:r>
      </w:ins>
    </w:p>
    <w:p w14:paraId="5CA606BC" w14:textId="41159D9F" w:rsidR="007866BA" w:rsidRPr="00883F4B" w:rsidRDefault="007866BA" w:rsidP="007866BA">
      <w:pPr>
        <w:pStyle w:val="a0"/>
        <w:rPr>
          <w:ins w:id="1264" w:author="user" w:date="2016-02-24T15:23:00Z"/>
        </w:rPr>
      </w:pPr>
      <w:ins w:id="1265" w:author="user" w:date="2016-02-24T15:23:00Z">
        <w:r>
          <w:rPr>
            <w:rFonts w:hint="eastAsia"/>
          </w:rPr>
          <w:t>前</w:t>
        </w:r>
        <w:proofErr w:type="gramStart"/>
        <w:r>
          <w:t>一直选</w:t>
        </w:r>
        <w:r>
          <w:rPr>
            <w:rFonts w:hint="eastAsia"/>
          </w:rPr>
          <w:t>由</w:t>
        </w:r>
        <w:proofErr w:type="gramEnd"/>
        <w:r>
          <w:rPr>
            <w:rFonts w:hint="eastAsia"/>
          </w:rPr>
          <w:t>01</w:t>
        </w:r>
        <w:r>
          <w:t>-11</w:t>
        </w:r>
        <w:r>
          <w:rPr>
            <w:rFonts w:hint="eastAsia"/>
          </w:rPr>
          <w:t>数字</w:t>
        </w:r>
        <w:r>
          <w:t>中</w:t>
        </w:r>
        <w:r>
          <w:rPr>
            <w:rFonts w:hint="eastAsia"/>
          </w:rPr>
          <w:t>选择</w:t>
        </w:r>
        <w:r>
          <w:t>1个</w:t>
        </w:r>
        <w:r>
          <w:rPr>
            <w:rFonts w:hint="eastAsia"/>
          </w:rPr>
          <w:t>数字</w:t>
        </w:r>
        <w:r>
          <w:t>，</w:t>
        </w:r>
        <w:r>
          <w:rPr>
            <w:rFonts w:hint="eastAsia"/>
          </w:rPr>
          <w:t>投注</w:t>
        </w:r>
        <w:r>
          <w:t>号码</w:t>
        </w:r>
        <w:r>
          <w:rPr>
            <w:rFonts w:hint="eastAsia"/>
          </w:rPr>
          <w:t>与</w:t>
        </w:r>
        <w:r>
          <w:t>开奖号码的第一个数字相符，</w:t>
        </w:r>
        <w:r w:rsidRPr="00883F4B">
          <w:rPr>
            <w:rFonts w:hint="eastAsia"/>
          </w:rPr>
          <w:t>即中奖，</w:t>
        </w:r>
        <w:r>
          <w:rPr>
            <w:rFonts w:hint="eastAsia"/>
          </w:rPr>
          <w:t>奖金参见奖级</w:t>
        </w:r>
        <w:r>
          <w:t>表</w:t>
        </w:r>
        <w:r w:rsidRPr="00883F4B">
          <w:rPr>
            <w:rFonts w:hint="eastAsia"/>
          </w:rPr>
          <w:t>。</w:t>
        </w:r>
      </w:ins>
      <w:r w:rsidR="00415396" w:rsidRPr="00B75750">
        <w:rPr>
          <w:rFonts w:hint="eastAsia"/>
        </w:rPr>
        <w:t>例如：投注</w:t>
      </w:r>
      <w:r w:rsidR="00415396" w:rsidRPr="00B75750">
        <w:t>03</w:t>
      </w:r>
      <w:r w:rsidR="00415396">
        <w:rPr>
          <w:rFonts w:hint="eastAsia"/>
        </w:rPr>
        <w:t>；</w:t>
      </w:r>
      <w:r w:rsidR="00415396" w:rsidRPr="00B75750">
        <w:rPr>
          <w:rFonts w:hint="eastAsia"/>
        </w:rPr>
        <w:t>开奖号码第一位为</w:t>
      </w:r>
      <w:r w:rsidR="00415396" w:rsidRPr="00B75750">
        <w:t>03</w:t>
      </w:r>
      <w:r w:rsidR="00415396" w:rsidRPr="00B75750">
        <w:rPr>
          <w:rFonts w:hint="eastAsia"/>
        </w:rPr>
        <w:t>中奖。</w:t>
      </w:r>
    </w:p>
    <w:p w14:paraId="685D47B1" w14:textId="77777777" w:rsidR="007866BA" w:rsidRPr="00883F4B" w:rsidRDefault="007866BA" w:rsidP="007866BA">
      <w:pPr>
        <w:rPr>
          <w:ins w:id="1266" w:author="user" w:date="2016-02-24T15:23:00Z"/>
          <w:rFonts w:ascii="宋体" w:hAnsi="宋体"/>
          <w:szCs w:val="21"/>
        </w:rPr>
      </w:pPr>
      <w:ins w:id="1267" w:author="user" w:date="2016-02-24T15:23:00Z">
        <w:r w:rsidRPr="00883F4B">
          <w:rPr>
            <w:rFonts w:ascii="宋体" w:hAnsi="宋体" w:hint="eastAsia"/>
            <w:szCs w:val="21"/>
          </w:rPr>
          <w:t>1．投注页面显示</w:t>
        </w:r>
        <w:r>
          <w:rPr>
            <w:rFonts w:ascii="宋体" w:hAnsi="宋体"/>
            <w:szCs w:val="21"/>
          </w:rPr>
          <w:t>5</w:t>
        </w:r>
        <w:r>
          <w:rPr>
            <w:rFonts w:ascii="宋体" w:hAnsi="宋体" w:hint="eastAsia"/>
            <w:szCs w:val="21"/>
          </w:rPr>
          <w:t>个投注行</w:t>
        </w:r>
        <w:r>
          <w:rPr>
            <w:rFonts w:ascii="宋体" w:hAnsi="宋体"/>
            <w:szCs w:val="21"/>
          </w:rPr>
          <w:t>。</w:t>
        </w:r>
      </w:ins>
    </w:p>
    <w:p w14:paraId="5D9432A2" w14:textId="77777777" w:rsidR="007866BA" w:rsidRPr="00883F4B" w:rsidRDefault="007866BA" w:rsidP="007866BA">
      <w:pPr>
        <w:rPr>
          <w:ins w:id="1268" w:author="user" w:date="2016-02-24T15:23:00Z"/>
          <w:rFonts w:ascii="宋体" w:hAnsi="宋体"/>
          <w:szCs w:val="21"/>
        </w:rPr>
      </w:pPr>
      <w:ins w:id="1269" w:author="user" w:date="2016-02-24T15:23:00Z">
        <w:r w:rsidRPr="00883F4B">
          <w:rPr>
            <w:rFonts w:ascii="宋体" w:hAnsi="宋体" w:hint="eastAsia"/>
            <w:szCs w:val="21"/>
          </w:rPr>
          <w:t>2</w:t>
        </w:r>
        <w:r>
          <w:rPr>
            <w:rFonts w:ascii="宋体" w:hAnsi="宋体" w:hint="eastAsia"/>
            <w:szCs w:val="21"/>
          </w:rPr>
          <w:t>．从0</w:t>
        </w:r>
        <w:r>
          <w:rPr>
            <w:rFonts w:ascii="宋体" w:hAnsi="宋体"/>
            <w:szCs w:val="21"/>
          </w:rPr>
          <w:t>1-11</w:t>
        </w:r>
        <w:r>
          <w:rPr>
            <w:rFonts w:ascii="宋体" w:hAnsi="宋体" w:hint="eastAsia"/>
            <w:szCs w:val="21"/>
          </w:rPr>
          <w:t>个数字</w:t>
        </w:r>
        <w:r>
          <w:rPr>
            <w:rFonts w:ascii="宋体" w:hAnsi="宋体"/>
            <w:szCs w:val="21"/>
          </w:rPr>
          <w:t>中</w:t>
        </w:r>
        <w:r>
          <w:rPr>
            <w:rFonts w:ascii="宋体" w:hAnsi="宋体" w:hint="eastAsia"/>
            <w:szCs w:val="21"/>
          </w:rPr>
          <w:t>选</w:t>
        </w:r>
        <w:r>
          <w:rPr>
            <w:rFonts w:ascii="宋体" w:hAnsi="宋体"/>
            <w:szCs w:val="21"/>
          </w:rPr>
          <w:t>择1个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填写</w:t>
        </w:r>
        <w:r>
          <w:rPr>
            <w:rFonts w:ascii="宋体" w:hAnsi="宋体"/>
            <w:szCs w:val="21"/>
          </w:rPr>
          <w:t>到投注行上，</w:t>
        </w:r>
        <w:r>
          <w:rPr>
            <w:rFonts w:ascii="宋体" w:hAnsi="宋体" w:hint="eastAsia"/>
            <w:szCs w:val="21"/>
          </w:rPr>
          <w:t>这个</w:t>
        </w:r>
        <w:r>
          <w:rPr>
            <w:rFonts w:ascii="宋体" w:hAnsi="宋体"/>
            <w:szCs w:val="21"/>
          </w:rPr>
          <w:t>完整</w:t>
        </w:r>
        <w:r>
          <w:rPr>
            <w:rFonts w:ascii="宋体" w:hAnsi="宋体" w:hint="eastAsia"/>
            <w:szCs w:val="21"/>
          </w:rPr>
          <w:t>的</w:t>
        </w:r>
        <w:r>
          <w:rPr>
            <w:rFonts w:ascii="宋体" w:hAnsi="宋体"/>
            <w:szCs w:val="21"/>
          </w:rPr>
          <w:t>投注行</w:t>
        </w:r>
        <w:r>
          <w:rPr>
            <w:rFonts w:ascii="宋体" w:hAnsi="宋体" w:hint="eastAsia"/>
            <w:szCs w:val="21"/>
          </w:rPr>
          <w:t>可以</w:t>
        </w:r>
        <w:r>
          <w:rPr>
            <w:rFonts w:ascii="宋体" w:hAnsi="宋体"/>
            <w:szCs w:val="21"/>
          </w:rPr>
          <w:t>在</w:t>
        </w:r>
        <w:r>
          <w:rPr>
            <w:rFonts w:ascii="宋体" w:hAnsi="宋体" w:hint="eastAsia"/>
            <w:szCs w:val="21"/>
          </w:rPr>
          <w:t>1</w:t>
        </w:r>
        <w:r>
          <w:rPr>
            <w:rFonts w:ascii="宋体" w:hAnsi="宋体"/>
            <w:szCs w:val="21"/>
          </w:rPr>
          <w:t>-5</w:t>
        </w:r>
        <w:r>
          <w:rPr>
            <w:rFonts w:ascii="宋体" w:hAnsi="宋体" w:hint="eastAsia"/>
            <w:szCs w:val="21"/>
          </w:rPr>
          <w:t>行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任意</w:t>
        </w:r>
        <w:r>
          <w:rPr>
            <w:rFonts w:ascii="宋体" w:hAnsi="宋体"/>
            <w:szCs w:val="21"/>
          </w:rPr>
          <w:t>一行。</w:t>
        </w:r>
        <w:r w:rsidRPr="00883F4B">
          <w:rPr>
            <w:rFonts w:ascii="宋体" w:hAnsi="宋体" w:hint="eastAsia"/>
            <w:szCs w:val="21"/>
          </w:rPr>
          <w:t xml:space="preserve"> </w:t>
        </w:r>
      </w:ins>
    </w:p>
    <w:p w14:paraId="196748D2" w14:textId="77777777" w:rsidR="007866BA" w:rsidRDefault="007866BA" w:rsidP="007866BA">
      <w:pPr>
        <w:rPr>
          <w:ins w:id="1270" w:author="user" w:date="2016-02-24T15:23:00Z"/>
          <w:rFonts w:ascii="宋体" w:hAnsi="宋体"/>
          <w:szCs w:val="21"/>
        </w:rPr>
      </w:pPr>
      <w:ins w:id="1271" w:author="user" w:date="2016-02-24T15:23:00Z">
        <w:r w:rsidRPr="00883F4B">
          <w:rPr>
            <w:rFonts w:ascii="宋体" w:hAnsi="宋体" w:hint="eastAsia"/>
            <w:szCs w:val="21"/>
          </w:rPr>
          <w:t>4．</w:t>
        </w:r>
        <w:r>
          <w:rPr>
            <w:rFonts w:ascii="宋体" w:hAnsi="宋体" w:hint="eastAsia"/>
            <w:szCs w:val="21"/>
          </w:rPr>
          <w:t>每行</w:t>
        </w:r>
        <w:r>
          <w:rPr>
            <w:rFonts w:ascii="宋体" w:hAnsi="宋体"/>
            <w:szCs w:val="21"/>
          </w:rPr>
          <w:t>1个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，</w:t>
        </w:r>
        <w:r>
          <w:rPr>
            <w:rFonts w:ascii="宋体" w:hAnsi="宋体" w:hint="eastAsia"/>
            <w:szCs w:val="21"/>
          </w:rPr>
          <w:t>单注金额</w:t>
        </w:r>
        <w:r>
          <w:rPr>
            <w:rFonts w:ascii="宋体" w:hAnsi="宋体"/>
            <w:szCs w:val="21"/>
          </w:rPr>
          <w:t>1000</w:t>
        </w:r>
        <w:r>
          <w:rPr>
            <w:rFonts w:ascii="宋体" w:hAnsi="宋体" w:hint="eastAsia"/>
            <w:szCs w:val="21"/>
          </w:rPr>
          <w:t>瑞尔</w:t>
        </w:r>
        <w:r w:rsidRPr="00883F4B">
          <w:rPr>
            <w:rFonts w:ascii="宋体" w:hAnsi="宋体" w:hint="eastAsia"/>
            <w:szCs w:val="21"/>
          </w:rPr>
          <w:t>。</w:t>
        </w:r>
      </w:ins>
    </w:p>
    <w:p w14:paraId="2A615D35" w14:textId="77777777" w:rsidR="007866BA" w:rsidRDefault="007866BA" w:rsidP="007866BA">
      <w:pPr>
        <w:pStyle w:val="a0"/>
        <w:rPr>
          <w:ins w:id="1272" w:author="user" w:date="2016-02-24T15:23:00Z"/>
        </w:rPr>
      </w:pPr>
      <w:ins w:id="1273" w:author="user" w:date="2016-02-24T15:23:00Z">
        <w:r>
          <w:lastRenderedPageBreak/>
          <w:t>5</w:t>
        </w:r>
        <w:r>
          <w:rPr>
            <w:rFonts w:hint="eastAsia"/>
          </w:rPr>
          <w:t>．选择</w:t>
        </w:r>
        <w:r>
          <w:t>完成后，进行</w:t>
        </w:r>
        <w:r>
          <w:rPr>
            <w:rFonts w:hint="eastAsia"/>
          </w:rPr>
          <w:t>提交</w:t>
        </w:r>
        <w:r>
          <w:t>出票</w:t>
        </w:r>
        <w:r>
          <w:rPr>
            <w:rFonts w:hint="eastAsia"/>
          </w:rPr>
          <w:t>。</w:t>
        </w:r>
      </w:ins>
    </w:p>
    <w:p w14:paraId="74418794" w14:textId="3B7992EE" w:rsidR="007866BA" w:rsidRPr="00AA0C2A" w:rsidRDefault="007866BA" w:rsidP="007866BA">
      <w:pPr>
        <w:pStyle w:val="a0"/>
        <w:rPr>
          <w:ins w:id="1274" w:author="user" w:date="2016-02-24T15:23:00Z"/>
        </w:rPr>
      </w:pPr>
      <w:ins w:id="1275" w:author="user" w:date="2016-02-24T15:23:00Z">
        <w:r>
          <w:rPr>
            <w:rFonts w:hint="eastAsia"/>
          </w:rPr>
          <w:t>按【A</w:t>
        </w:r>
      </w:ins>
      <w:r w:rsidR="00CA2A48">
        <w:t>1</w:t>
      </w:r>
      <w:ins w:id="1276" w:author="user" w:date="2016-02-24T15:23:00Z">
        <w:r>
          <w:rPr>
            <w:rFonts w:hint="eastAsia"/>
          </w:rPr>
          <w:t>】切换</w:t>
        </w:r>
        <w:r>
          <w:t>至复式</w:t>
        </w:r>
        <w:r>
          <w:rPr>
            <w:rFonts w:hint="eastAsia"/>
          </w:rPr>
          <w:t>投注</w:t>
        </w:r>
        <w:r>
          <w:t>页面：</w:t>
        </w:r>
      </w:ins>
    </w:p>
    <w:p w14:paraId="10FB23FE" w14:textId="77777777" w:rsidR="007866BA" w:rsidRDefault="007866BA" w:rsidP="007866BA">
      <w:pPr>
        <w:pStyle w:val="a0"/>
        <w:rPr>
          <w:ins w:id="1277" w:author="user" w:date="2016-02-24T15:23:00Z"/>
        </w:rPr>
      </w:pPr>
      <w:ins w:id="1278" w:author="user" w:date="2016-02-24T15:23:00Z">
        <w:r w:rsidRPr="00AA0C2A">
          <w:rPr>
            <w:rFonts w:hint="eastAsia"/>
            <w:b/>
            <w:bCs/>
          </w:rPr>
          <w:t>复式</w:t>
        </w:r>
        <w:r>
          <w:t>：</w:t>
        </w:r>
        <w:r>
          <w:rPr>
            <w:rFonts w:hint="eastAsia"/>
          </w:rPr>
          <w:t>11个</w:t>
        </w:r>
        <w:r>
          <w:t>数字中选择</w:t>
        </w:r>
        <w:r>
          <w:rPr>
            <w:rFonts w:hint="eastAsia"/>
          </w:rPr>
          <w:t>大于</w:t>
        </w:r>
        <w:r>
          <w:t>1</w:t>
        </w:r>
        <w:r>
          <w:rPr>
            <w:rFonts w:hint="eastAsia"/>
          </w:rPr>
          <w:t>个且小于</w:t>
        </w:r>
        <w:r>
          <w:t>等于</w:t>
        </w:r>
        <w:r>
          <w:rPr>
            <w:rFonts w:hint="eastAsia"/>
          </w:rPr>
          <w:t>11个进行</w:t>
        </w:r>
        <w:r>
          <w:t>投注</w:t>
        </w:r>
      </w:ins>
    </w:p>
    <w:p w14:paraId="0DA0780E" w14:textId="2AACCB8F" w:rsidR="007866BA" w:rsidRDefault="007866BA" w:rsidP="007866BA">
      <w:pPr>
        <w:widowControl/>
        <w:spacing w:before="0" w:after="0"/>
        <w:jc w:val="left"/>
        <w:rPr>
          <w:ins w:id="1279" w:author="user" w:date="2016-02-24T15:23:00Z"/>
          <w:rFonts w:ascii="宋体" w:hAnsi="宋体" w:cs="宋体"/>
          <w:kern w:val="0"/>
          <w:sz w:val="24"/>
        </w:rPr>
      </w:pPr>
      <w:ins w:id="1280" w:author="user" w:date="2016-02-24T15:23:00Z">
        <w:r w:rsidRPr="00CC6309">
          <w:rPr>
            <w:rFonts w:ascii="宋体" w:hAnsi="宋体" w:cs="宋体"/>
            <w:noProof/>
            <w:kern w:val="0"/>
            <w:sz w:val="24"/>
            <w:lang w:bidi="km-KH"/>
            <w:rPrChange w:id="1281" w:author="Unknown">
              <w:rPr>
                <w:noProof/>
                <w:lang w:bidi="km-KH"/>
              </w:rPr>
            </w:rPrChange>
          </w:rPr>
          <w:drawing>
            <wp:inline distT="0" distB="0" distL="0" distR="0" wp14:anchorId="2FBA5A0D" wp14:editId="1B1D7C2B">
              <wp:extent cx="2730112" cy="2035534"/>
              <wp:effectExtent l="0" t="0" r="0" b="3175"/>
              <wp:docPr id="8" name="图片 8" descr="C:\Users\Administrator\Documents\Tencent Files\915333270\Image\C2C\$7I8RQ([1L8681)6A[{96H1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C:\Users\Administrator\Documents\Tencent Files\915333270\Image\C2C\$7I8RQ([1L8681)6A[{96H1.jpg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45735" cy="2047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hAnsi="宋体" w:cs="宋体" w:hint="eastAsia"/>
            <w:kern w:val="0"/>
            <w:sz w:val="24"/>
          </w:rPr>
          <w:t xml:space="preserve"> </w:t>
        </w:r>
      </w:ins>
    </w:p>
    <w:p w14:paraId="602A6E13" w14:textId="77777777" w:rsidR="007866BA" w:rsidRPr="00CC6309" w:rsidRDefault="007866BA" w:rsidP="007866BA">
      <w:pPr>
        <w:widowControl/>
        <w:spacing w:before="0" w:after="0"/>
        <w:jc w:val="left"/>
        <w:rPr>
          <w:ins w:id="1282" w:author="user" w:date="2016-02-24T15:23:00Z"/>
          <w:rFonts w:ascii="宋体" w:hAnsi="宋体" w:cs="宋体"/>
          <w:kern w:val="0"/>
          <w:sz w:val="24"/>
        </w:rPr>
      </w:pPr>
    </w:p>
    <w:p w14:paraId="56CDC98F" w14:textId="77777777" w:rsidR="007866BA" w:rsidRPr="00E56DA6" w:rsidRDefault="007866BA" w:rsidP="007866BA">
      <w:pPr>
        <w:pStyle w:val="a0"/>
        <w:rPr>
          <w:ins w:id="1283" w:author="user" w:date="2016-02-24T15:23:00Z"/>
        </w:rPr>
      </w:pPr>
    </w:p>
    <w:p w14:paraId="51BD0A99" w14:textId="1E7100AE" w:rsidR="005E661C" w:rsidRDefault="005E661C">
      <w:pPr>
        <w:pStyle w:val="5"/>
        <w:rPr>
          <w:ins w:id="1284" w:author="Microsoft" w:date="2016-01-13T13:09:00Z"/>
        </w:rPr>
        <w:pPrChange w:id="1285" w:author="Microsoft" w:date="2016-01-13T13:24:00Z">
          <w:pPr>
            <w:pStyle w:val="4"/>
          </w:pPr>
        </w:pPrChange>
      </w:pPr>
      <w:ins w:id="1286" w:author="Microsoft" w:date="2016-01-13T13:09:00Z">
        <w:r>
          <w:rPr>
            <w:rFonts w:hint="eastAsia"/>
          </w:rPr>
          <w:t>前</w:t>
        </w:r>
        <w:r>
          <w:t>二组选</w:t>
        </w:r>
      </w:ins>
    </w:p>
    <w:p w14:paraId="50E8D3ED" w14:textId="77777777" w:rsidR="005E661C" w:rsidRPr="00AA0C2A" w:rsidRDefault="005E661C" w:rsidP="005E661C">
      <w:pPr>
        <w:pStyle w:val="a0"/>
        <w:rPr>
          <w:ins w:id="1287" w:author="Microsoft" w:date="2016-01-13T13:09:00Z"/>
          <w:b/>
          <w:bCs/>
        </w:rPr>
      </w:pPr>
      <w:ins w:id="1288" w:author="Microsoft" w:date="2016-01-13T13:09:00Z">
        <w:r w:rsidRPr="00AA0C2A">
          <w:rPr>
            <w:rFonts w:hint="eastAsia"/>
            <w:b/>
            <w:bCs/>
          </w:rPr>
          <w:t>单式：</w:t>
        </w:r>
      </w:ins>
    </w:p>
    <w:p w14:paraId="0F16F8CD" w14:textId="4A3E9CD2" w:rsidR="005E661C" w:rsidRDefault="005E661C" w:rsidP="005E661C">
      <w:pPr>
        <w:pStyle w:val="a0"/>
        <w:rPr>
          <w:ins w:id="1289" w:author="Microsoft" w:date="2016-01-13T13:09:00Z"/>
        </w:rPr>
      </w:pPr>
      <w:ins w:id="1290" w:author="Microsoft" w:date="2016-01-13T13:09:00Z">
        <w:r>
          <w:rPr>
            <w:rFonts w:hint="eastAsia"/>
          </w:rPr>
          <w:t>按</w:t>
        </w:r>
        <w:r>
          <w:t>【</w:t>
        </w:r>
        <w:r>
          <w:rPr>
            <w:rFonts w:hint="eastAsia"/>
          </w:rPr>
          <w:t>F</w:t>
        </w:r>
        <w:del w:id="1291" w:author="user" w:date="2016-02-23T15:16:00Z">
          <w:r w:rsidDel="0055218A">
            <w:rPr>
              <w:rFonts w:hint="eastAsia"/>
            </w:rPr>
            <w:delText>3</w:delText>
          </w:r>
        </w:del>
      </w:ins>
      <w:ins w:id="1292" w:author="user" w:date="2016-04-08T14:27:00Z">
        <w:r w:rsidR="00E16425">
          <w:t>5</w:t>
        </w:r>
      </w:ins>
      <w:ins w:id="1293" w:author="Microsoft" w:date="2016-01-13T13:09:00Z">
        <w:r>
          <w:t>】</w:t>
        </w:r>
        <w:r>
          <w:rPr>
            <w:rFonts w:hint="eastAsia"/>
          </w:rPr>
          <w:t>进入11选5游戏</w:t>
        </w:r>
        <w:r>
          <w:t>投注页面</w:t>
        </w:r>
        <w:r>
          <w:rPr>
            <w:rFonts w:hint="eastAsia"/>
          </w:rPr>
          <w:t>，</w:t>
        </w:r>
        <w:r>
          <w:t>进入后默认页面为</w:t>
        </w:r>
        <w:r>
          <w:rPr>
            <w:rFonts w:hint="eastAsia"/>
          </w:rPr>
          <w:t>任选</w:t>
        </w:r>
        <w:r>
          <w:t>五单式投注页面</w:t>
        </w:r>
        <w:r>
          <w:rPr>
            <w:rFonts w:hint="eastAsia"/>
          </w:rPr>
          <w:t>；</w:t>
        </w:r>
        <w:r>
          <w:t>再按【</w:t>
        </w:r>
        <w:r>
          <w:rPr>
            <w:rFonts w:hint="eastAsia"/>
          </w:rPr>
          <w:t>B</w:t>
        </w:r>
      </w:ins>
      <w:ins w:id="1294" w:author="Microsoft" w:date="2016-01-13T13:12:00Z">
        <w:r>
          <w:t>1</w:t>
        </w:r>
      </w:ins>
      <w:ins w:id="1295" w:author="Microsoft" w:date="2016-01-13T13:09:00Z">
        <w:r>
          <w:t>】</w:t>
        </w:r>
        <w:r>
          <w:rPr>
            <w:rFonts w:hint="eastAsia"/>
          </w:rPr>
          <w:t>键</w:t>
        </w:r>
        <w:r>
          <w:t>进入</w:t>
        </w:r>
        <w:del w:id="1296" w:author="user" w:date="2016-02-24T14:46:00Z">
          <w:r w:rsidDel="005235EF">
            <w:rPr>
              <w:rFonts w:hint="eastAsia"/>
            </w:rPr>
            <w:delText>任选</w:delText>
          </w:r>
        </w:del>
      </w:ins>
      <w:ins w:id="1297" w:author="user" w:date="2016-02-24T14:46:00Z">
        <w:r w:rsidR="005235EF">
          <w:rPr>
            <w:rFonts w:hint="eastAsia"/>
          </w:rPr>
          <w:t>组选</w:t>
        </w:r>
      </w:ins>
      <w:ins w:id="1298" w:author="Microsoft" w:date="2016-01-13T13:09:00Z">
        <w:r>
          <w:t>玩法</w:t>
        </w:r>
        <w:r>
          <w:rPr>
            <w:rFonts w:hint="eastAsia"/>
          </w:rPr>
          <w:t>菜单</w:t>
        </w:r>
        <w:r>
          <w:t>列表</w:t>
        </w:r>
        <w:r>
          <w:rPr>
            <w:rFonts w:hint="eastAsia"/>
          </w:rPr>
          <w:t>，选择</w:t>
        </w:r>
        <w:r>
          <w:t>[</w:t>
        </w:r>
      </w:ins>
      <w:ins w:id="1299" w:author="Microsoft" w:date="2016-01-13T13:12:00Z">
        <w:r>
          <w:t>1</w:t>
        </w:r>
      </w:ins>
      <w:ins w:id="1300" w:author="Microsoft" w:date="2016-01-13T13:09:00Z">
        <w:r>
          <w:t>]</w:t>
        </w:r>
        <w:r>
          <w:rPr>
            <w:rFonts w:hint="eastAsia"/>
          </w:rPr>
          <w:t>进入</w:t>
        </w:r>
      </w:ins>
      <w:ins w:id="1301" w:author="Microsoft" w:date="2016-01-13T13:15:00Z">
        <w:r>
          <w:rPr>
            <w:rFonts w:hint="eastAsia"/>
          </w:rPr>
          <w:t>前</w:t>
        </w:r>
        <w:r>
          <w:t>二组选</w:t>
        </w:r>
      </w:ins>
      <w:ins w:id="1302" w:author="Microsoft" w:date="2016-01-13T13:09:00Z">
        <w:r>
          <w:rPr>
            <w:rFonts w:hint="eastAsia"/>
          </w:rPr>
          <w:t>投注</w:t>
        </w:r>
        <w:r>
          <w:t>页面；</w:t>
        </w:r>
      </w:ins>
      <w:r w:rsidR="00415396" w:rsidRPr="008C58CA">
        <w:rPr>
          <w:rFonts w:hint="eastAsia"/>
        </w:rPr>
        <w:t>例如：投注</w:t>
      </w:r>
      <w:r w:rsidR="00415396" w:rsidRPr="008C58CA">
        <w:t>05,08</w:t>
      </w:r>
      <w:r w:rsidR="00415396">
        <w:rPr>
          <w:rFonts w:hint="eastAsia"/>
        </w:rPr>
        <w:t>；</w:t>
      </w:r>
      <w:r w:rsidR="00415396" w:rsidRPr="008C58CA">
        <w:rPr>
          <w:rFonts w:hint="eastAsia"/>
        </w:rPr>
        <w:t>开奖号码前两位为“</w:t>
      </w:r>
      <w:r w:rsidR="00415396" w:rsidRPr="008C58CA">
        <w:t>05,08”或“08,05”均中奖。</w:t>
      </w:r>
    </w:p>
    <w:p w14:paraId="7F5391CE" w14:textId="175D446B" w:rsidR="005E661C" w:rsidRPr="00883F4B" w:rsidRDefault="005E661C" w:rsidP="005E661C">
      <w:pPr>
        <w:pStyle w:val="a0"/>
        <w:rPr>
          <w:ins w:id="1303" w:author="Microsoft" w:date="2016-01-13T13:09:00Z"/>
        </w:rPr>
      </w:pPr>
      <w:ins w:id="1304" w:author="Microsoft" w:date="2016-01-13T13:12:00Z">
        <w:r>
          <w:rPr>
            <w:rFonts w:hint="eastAsia"/>
          </w:rPr>
          <w:t>前</w:t>
        </w:r>
        <w:proofErr w:type="gramStart"/>
        <w:r>
          <w:rPr>
            <w:rFonts w:hint="eastAsia"/>
          </w:rPr>
          <w:t>二</w:t>
        </w:r>
        <w:r>
          <w:t>组选</w:t>
        </w:r>
      </w:ins>
      <w:ins w:id="1305" w:author="Microsoft" w:date="2016-01-13T13:09:00Z">
        <w:r>
          <w:rPr>
            <w:rFonts w:hint="eastAsia"/>
          </w:rPr>
          <w:t>由</w:t>
        </w:r>
      </w:ins>
      <w:proofErr w:type="gramEnd"/>
      <w:ins w:id="1306" w:author="user" w:date="2016-02-24T14:47:00Z">
        <w:r w:rsidR="005235EF">
          <w:rPr>
            <w:rFonts w:hint="eastAsia"/>
          </w:rPr>
          <w:t>0</w:t>
        </w:r>
      </w:ins>
      <w:ins w:id="1307" w:author="Microsoft" w:date="2016-01-13T13:09:00Z">
        <w:r>
          <w:rPr>
            <w:rFonts w:hint="eastAsia"/>
          </w:rPr>
          <w:t>1</w:t>
        </w:r>
        <w:r>
          <w:t>-11</w:t>
        </w:r>
        <w:r>
          <w:rPr>
            <w:rFonts w:hint="eastAsia"/>
          </w:rPr>
          <w:t>数字</w:t>
        </w:r>
        <w:r>
          <w:t>中</w:t>
        </w:r>
        <w:r>
          <w:rPr>
            <w:rFonts w:hint="eastAsia"/>
          </w:rPr>
          <w:t>选择</w:t>
        </w:r>
        <w:r>
          <w:t>2个</w:t>
        </w:r>
        <w:r>
          <w:rPr>
            <w:rFonts w:hint="eastAsia"/>
          </w:rPr>
          <w:t>数字，组成一注</w:t>
        </w:r>
        <w:r>
          <w:t>投注号码，</w:t>
        </w:r>
        <w:r>
          <w:rPr>
            <w:rFonts w:hint="eastAsia"/>
          </w:rPr>
          <w:t>投注</w:t>
        </w:r>
        <w:r>
          <w:t>号码</w:t>
        </w:r>
      </w:ins>
      <w:ins w:id="1308" w:author="Microsoft" w:date="2016-01-13T13:13:00Z">
        <w:r>
          <w:rPr>
            <w:rFonts w:hint="eastAsia"/>
          </w:rPr>
          <w:t>与</w:t>
        </w:r>
      </w:ins>
      <w:ins w:id="1309" w:author="Microsoft" w:date="2016-01-13T13:09:00Z">
        <w:r>
          <w:t>开奖号码</w:t>
        </w:r>
        <w:r>
          <w:rPr>
            <w:rFonts w:hint="eastAsia"/>
          </w:rPr>
          <w:t>中</w:t>
        </w:r>
      </w:ins>
      <w:ins w:id="1310" w:author="Microsoft" w:date="2016-01-13T13:13:00Z">
        <w:r>
          <w:rPr>
            <w:rFonts w:hint="eastAsia"/>
          </w:rPr>
          <w:t>前</w:t>
        </w:r>
        <w:r>
          <w:t>两位数字相同</w:t>
        </w:r>
      </w:ins>
      <w:ins w:id="1311" w:author="Microsoft" w:date="2016-01-13T13:09:00Z">
        <w:r>
          <w:t>，</w:t>
        </w:r>
        <w:r w:rsidRPr="00883F4B">
          <w:rPr>
            <w:rFonts w:hint="eastAsia"/>
          </w:rPr>
          <w:t>即中奖，</w:t>
        </w:r>
        <w:r>
          <w:rPr>
            <w:rFonts w:hint="eastAsia"/>
          </w:rPr>
          <w:t>奖金参见奖级</w:t>
        </w:r>
        <w:r>
          <w:t>表</w:t>
        </w:r>
        <w:r w:rsidRPr="00883F4B">
          <w:rPr>
            <w:rFonts w:hint="eastAsia"/>
          </w:rPr>
          <w:t>。</w:t>
        </w:r>
      </w:ins>
    </w:p>
    <w:p w14:paraId="440D9B06" w14:textId="77777777" w:rsidR="005E661C" w:rsidRPr="00883F4B" w:rsidRDefault="005E661C" w:rsidP="005E661C">
      <w:pPr>
        <w:rPr>
          <w:ins w:id="1312" w:author="Microsoft" w:date="2016-01-13T13:09:00Z"/>
          <w:rFonts w:ascii="宋体" w:hAnsi="宋体"/>
          <w:szCs w:val="21"/>
        </w:rPr>
      </w:pPr>
      <w:ins w:id="1313" w:author="Microsoft" w:date="2016-01-13T13:09:00Z">
        <w:r w:rsidRPr="00883F4B">
          <w:rPr>
            <w:rFonts w:ascii="宋体" w:hAnsi="宋体" w:hint="eastAsia"/>
            <w:szCs w:val="21"/>
          </w:rPr>
          <w:t>1．投注页面显示</w:t>
        </w:r>
        <w:r>
          <w:rPr>
            <w:rFonts w:ascii="宋体" w:hAnsi="宋体"/>
            <w:szCs w:val="21"/>
          </w:rPr>
          <w:t>5</w:t>
        </w:r>
        <w:r>
          <w:rPr>
            <w:rFonts w:ascii="宋体" w:hAnsi="宋体" w:hint="eastAsia"/>
            <w:szCs w:val="21"/>
          </w:rPr>
          <w:t>个投注行</w:t>
        </w:r>
        <w:r>
          <w:rPr>
            <w:rFonts w:ascii="宋体" w:hAnsi="宋体"/>
            <w:szCs w:val="21"/>
          </w:rPr>
          <w:t>。</w:t>
        </w:r>
      </w:ins>
    </w:p>
    <w:p w14:paraId="59011383" w14:textId="70168207" w:rsidR="005E661C" w:rsidRPr="00883F4B" w:rsidRDefault="005E661C" w:rsidP="005E661C">
      <w:pPr>
        <w:rPr>
          <w:ins w:id="1314" w:author="Microsoft" w:date="2016-01-13T13:09:00Z"/>
          <w:rFonts w:ascii="宋体" w:hAnsi="宋体"/>
          <w:szCs w:val="21"/>
        </w:rPr>
      </w:pPr>
      <w:ins w:id="1315" w:author="Microsoft" w:date="2016-01-13T13:09:00Z">
        <w:r w:rsidRPr="00883F4B">
          <w:rPr>
            <w:rFonts w:ascii="宋体" w:hAnsi="宋体" w:hint="eastAsia"/>
            <w:szCs w:val="21"/>
          </w:rPr>
          <w:t>2</w:t>
        </w:r>
        <w:r>
          <w:rPr>
            <w:rFonts w:ascii="宋体" w:hAnsi="宋体" w:hint="eastAsia"/>
            <w:szCs w:val="21"/>
          </w:rPr>
          <w:t>．从</w:t>
        </w:r>
      </w:ins>
      <w:ins w:id="1316" w:author="user" w:date="2016-02-24T14:47:00Z">
        <w:r w:rsidR="005235EF">
          <w:rPr>
            <w:rFonts w:ascii="宋体" w:hAnsi="宋体" w:hint="eastAsia"/>
            <w:szCs w:val="21"/>
          </w:rPr>
          <w:t>0</w:t>
        </w:r>
      </w:ins>
      <w:ins w:id="1317" w:author="Microsoft" w:date="2016-01-13T13:09:00Z">
        <w:r>
          <w:rPr>
            <w:rFonts w:ascii="宋体" w:hAnsi="宋体"/>
            <w:szCs w:val="21"/>
          </w:rPr>
          <w:t>1-11</w:t>
        </w:r>
        <w:r>
          <w:rPr>
            <w:rFonts w:ascii="宋体" w:hAnsi="宋体" w:hint="eastAsia"/>
            <w:szCs w:val="21"/>
          </w:rPr>
          <w:t>个数字</w:t>
        </w:r>
        <w:r>
          <w:rPr>
            <w:rFonts w:ascii="宋体" w:hAnsi="宋体"/>
            <w:szCs w:val="21"/>
          </w:rPr>
          <w:t>中</w:t>
        </w:r>
        <w:r>
          <w:rPr>
            <w:rFonts w:ascii="宋体" w:hAnsi="宋体" w:hint="eastAsia"/>
            <w:szCs w:val="21"/>
          </w:rPr>
          <w:t>选</w:t>
        </w:r>
        <w:r>
          <w:rPr>
            <w:rFonts w:ascii="宋体" w:hAnsi="宋体"/>
            <w:szCs w:val="21"/>
          </w:rPr>
          <w:t>择</w:t>
        </w:r>
      </w:ins>
      <w:ins w:id="1318" w:author="Microsoft" w:date="2016-01-13T13:13:00Z">
        <w:r>
          <w:rPr>
            <w:rFonts w:ascii="宋体" w:hAnsi="宋体"/>
            <w:szCs w:val="21"/>
          </w:rPr>
          <w:t>2</w:t>
        </w:r>
      </w:ins>
      <w:ins w:id="1319" w:author="Microsoft" w:date="2016-01-13T13:09:00Z">
        <w:r>
          <w:rPr>
            <w:rFonts w:ascii="宋体" w:hAnsi="宋体"/>
            <w:szCs w:val="21"/>
          </w:rPr>
          <w:t>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填写</w:t>
        </w:r>
        <w:r>
          <w:rPr>
            <w:rFonts w:ascii="宋体" w:hAnsi="宋体"/>
            <w:szCs w:val="21"/>
          </w:rPr>
          <w:t>到投注行上，</w:t>
        </w:r>
        <w:r>
          <w:rPr>
            <w:rFonts w:ascii="宋体" w:hAnsi="宋体" w:hint="eastAsia"/>
            <w:szCs w:val="21"/>
          </w:rPr>
          <w:t>这个</w:t>
        </w:r>
        <w:r>
          <w:rPr>
            <w:rFonts w:ascii="宋体" w:hAnsi="宋体"/>
            <w:szCs w:val="21"/>
          </w:rPr>
          <w:t>完整</w:t>
        </w:r>
        <w:r>
          <w:rPr>
            <w:rFonts w:ascii="宋体" w:hAnsi="宋体" w:hint="eastAsia"/>
            <w:szCs w:val="21"/>
          </w:rPr>
          <w:t>的</w:t>
        </w:r>
        <w:r>
          <w:rPr>
            <w:rFonts w:ascii="宋体" w:hAnsi="宋体"/>
            <w:szCs w:val="21"/>
          </w:rPr>
          <w:t>投注行</w:t>
        </w:r>
        <w:r>
          <w:rPr>
            <w:rFonts w:ascii="宋体" w:hAnsi="宋体" w:hint="eastAsia"/>
            <w:szCs w:val="21"/>
          </w:rPr>
          <w:t>可以</w:t>
        </w:r>
        <w:r>
          <w:rPr>
            <w:rFonts w:ascii="宋体" w:hAnsi="宋体"/>
            <w:szCs w:val="21"/>
          </w:rPr>
          <w:t>在</w:t>
        </w:r>
        <w:r>
          <w:rPr>
            <w:rFonts w:ascii="宋体" w:hAnsi="宋体" w:hint="eastAsia"/>
            <w:szCs w:val="21"/>
          </w:rPr>
          <w:t>1</w:t>
        </w:r>
        <w:r>
          <w:rPr>
            <w:rFonts w:ascii="宋体" w:hAnsi="宋体"/>
            <w:szCs w:val="21"/>
          </w:rPr>
          <w:t>-5</w:t>
        </w:r>
        <w:r>
          <w:rPr>
            <w:rFonts w:ascii="宋体" w:hAnsi="宋体" w:hint="eastAsia"/>
            <w:szCs w:val="21"/>
          </w:rPr>
          <w:t>行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任意</w:t>
        </w:r>
        <w:r>
          <w:rPr>
            <w:rFonts w:ascii="宋体" w:hAnsi="宋体"/>
            <w:szCs w:val="21"/>
          </w:rPr>
          <w:t>一行。</w:t>
        </w:r>
        <w:r w:rsidRPr="00883F4B">
          <w:rPr>
            <w:rFonts w:ascii="宋体" w:hAnsi="宋体" w:hint="eastAsia"/>
            <w:szCs w:val="21"/>
          </w:rPr>
          <w:t xml:space="preserve"> </w:t>
        </w:r>
      </w:ins>
    </w:p>
    <w:p w14:paraId="19567CBB" w14:textId="2FD78E42" w:rsidR="005E661C" w:rsidRDefault="005E661C" w:rsidP="005E661C">
      <w:pPr>
        <w:rPr>
          <w:ins w:id="1320" w:author="Microsoft" w:date="2016-01-13T13:09:00Z"/>
          <w:rFonts w:ascii="宋体" w:hAnsi="宋体"/>
          <w:szCs w:val="21"/>
        </w:rPr>
      </w:pPr>
      <w:ins w:id="1321" w:author="Microsoft" w:date="2016-01-13T13:09:00Z">
        <w:r w:rsidRPr="00883F4B">
          <w:rPr>
            <w:rFonts w:ascii="宋体" w:hAnsi="宋体" w:hint="eastAsia"/>
            <w:szCs w:val="21"/>
          </w:rPr>
          <w:t>4．</w:t>
        </w:r>
        <w:r>
          <w:rPr>
            <w:rFonts w:ascii="宋体" w:hAnsi="宋体" w:hint="eastAsia"/>
            <w:szCs w:val="21"/>
          </w:rPr>
          <w:t>每行</w:t>
        </w:r>
      </w:ins>
      <w:ins w:id="1322" w:author="Microsoft" w:date="2016-01-13T13:13:00Z">
        <w:r>
          <w:rPr>
            <w:rFonts w:ascii="宋体" w:hAnsi="宋体"/>
            <w:szCs w:val="21"/>
          </w:rPr>
          <w:t>2</w:t>
        </w:r>
      </w:ins>
      <w:ins w:id="1323" w:author="Microsoft" w:date="2016-01-13T13:09:00Z">
        <w:r>
          <w:rPr>
            <w:rFonts w:ascii="宋体" w:hAnsi="宋体"/>
            <w:szCs w:val="21"/>
          </w:rPr>
          <w:t>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，</w:t>
        </w:r>
        <w:r>
          <w:rPr>
            <w:rFonts w:ascii="宋体" w:hAnsi="宋体" w:hint="eastAsia"/>
            <w:szCs w:val="21"/>
          </w:rPr>
          <w:t>单注金额</w:t>
        </w:r>
        <w:r>
          <w:rPr>
            <w:rFonts w:ascii="宋体" w:hAnsi="宋体"/>
            <w:szCs w:val="21"/>
          </w:rPr>
          <w:t>1000</w:t>
        </w:r>
        <w:r>
          <w:rPr>
            <w:rFonts w:ascii="宋体" w:hAnsi="宋体" w:hint="eastAsia"/>
            <w:szCs w:val="21"/>
          </w:rPr>
          <w:t>瑞尔</w:t>
        </w:r>
        <w:r w:rsidRPr="00883F4B">
          <w:rPr>
            <w:rFonts w:ascii="宋体" w:hAnsi="宋体" w:hint="eastAsia"/>
            <w:szCs w:val="21"/>
          </w:rPr>
          <w:t>。</w:t>
        </w:r>
      </w:ins>
    </w:p>
    <w:p w14:paraId="25FBDA3E" w14:textId="77777777" w:rsidR="005E661C" w:rsidRDefault="005E661C" w:rsidP="005E661C">
      <w:pPr>
        <w:pStyle w:val="a0"/>
        <w:rPr>
          <w:ins w:id="1324" w:author="Microsoft" w:date="2016-01-13T13:09:00Z"/>
        </w:rPr>
      </w:pPr>
      <w:ins w:id="1325" w:author="Microsoft" w:date="2016-01-13T13:09:00Z">
        <w:r>
          <w:t>5</w:t>
        </w:r>
        <w:r>
          <w:rPr>
            <w:rFonts w:hint="eastAsia"/>
          </w:rPr>
          <w:t>．选择</w:t>
        </w:r>
        <w:r>
          <w:t>完成后，进行</w:t>
        </w:r>
        <w:r>
          <w:rPr>
            <w:rFonts w:hint="eastAsia"/>
          </w:rPr>
          <w:t>提交</w:t>
        </w:r>
        <w:r>
          <w:t>出票</w:t>
        </w:r>
        <w:r>
          <w:rPr>
            <w:rFonts w:hint="eastAsia"/>
          </w:rPr>
          <w:t>。</w:t>
        </w:r>
      </w:ins>
    </w:p>
    <w:p w14:paraId="49F03ADD" w14:textId="116587F3" w:rsidR="005E661C" w:rsidRPr="00AA0C2A" w:rsidRDefault="005E661C" w:rsidP="005E661C">
      <w:pPr>
        <w:pStyle w:val="a0"/>
        <w:rPr>
          <w:ins w:id="1326" w:author="Microsoft" w:date="2016-01-13T13:09:00Z"/>
        </w:rPr>
      </w:pPr>
      <w:ins w:id="1327" w:author="Microsoft" w:date="2016-01-13T13:09:00Z">
        <w:r>
          <w:rPr>
            <w:rFonts w:hint="eastAsia"/>
          </w:rPr>
          <w:t>按【A</w:t>
        </w:r>
      </w:ins>
      <w:r w:rsidR="00CA2A48">
        <w:t>1</w:t>
      </w:r>
      <w:ins w:id="1328" w:author="Microsoft" w:date="2016-01-13T13:09:00Z">
        <w:r>
          <w:rPr>
            <w:rFonts w:hint="eastAsia"/>
          </w:rPr>
          <w:t>】切换</w:t>
        </w:r>
        <w:r>
          <w:t>至复式</w:t>
        </w:r>
        <w:r>
          <w:rPr>
            <w:rFonts w:hint="eastAsia"/>
          </w:rPr>
          <w:t>投注</w:t>
        </w:r>
        <w:r>
          <w:t>页面：</w:t>
        </w:r>
      </w:ins>
    </w:p>
    <w:p w14:paraId="200F0EEC" w14:textId="00A1E73E" w:rsidR="005E661C" w:rsidRDefault="005E661C" w:rsidP="005E661C">
      <w:pPr>
        <w:pStyle w:val="a0"/>
        <w:rPr>
          <w:ins w:id="1329" w:author="Microsoft" w:date="2016-01-13T13:09:00Z"/>
        </w:rPr>
      </w:pPr>
      <w:ins w:id="1330" w:author="Microsoft" w:date="2016-01-13T13:09:00Z">
        <w:r w:rsidRPr="00AA0C2A">
          <w:rPr>
            <w:rFonts w:hint="eastAsia"/>
            <w:b/>
            <w:bCs/>
          </w:rPr>
          <w:t>复式</w:t>
        </w:r>
        <w:r>
          <w:t>：</w:t>
        </w:r>
        <w:r>
          <w:rPr>
            <w:rFonts w:hint="eastAsia"/>
          </w:rPr>
          <w:t>11个</w:t>
        </w:r>
        <w:r>
          <w:t>数字中选择</w:t>
        </w:r>
        <w:r>
          <w:rPr>
            <w:rFonts w:hint="eastAsia"/>
          </w:rPr>
          <w:t>大于</w:t>
        </w:r>
      </w:ins>
      <w:ins w:id="1331" w:author="Microsoft" w:date="2016-01-13T13:13:00Z">
        <w:r>
          <w:t>2</w:t>
        </w:r>
      </w:ins>
      <w:ins w:id="1332" w:author="Microsoft" w:date="2016-01-13T13:09:00Z">
        <w:r>
          <w:rPr>
            <w:rFonts w:hint="eastAsia"/>
          </w:rPr>
          <w:t>个且小于</w:t>
        </w:r>
        <w:r>
          <w:t>等于</w:t>
        </w:r>
        <w:r>
          <w:rPr>
            <w:rFonts w:hint="eastAsia"/>
          </w:rPr>
          <w:t>11个进行</w:t>
        </w:r>
        <w:r>
          <w:t>投注</w:t>
        </w:r>
        <w:r>
          <w:rPr>
            <w:rFonts w:hint="eastAsia"/>
          </w:rPr>
          <w:t>；</w:t>
        </w:r>
      </w:ins>
      <w:ins w:id="1333" w:author="Microsoft" w:date="2016-01-18T16:58:00Z">
        <w:r w:rsidR="00395D05">
          <w:t xml:space="preserve"> </w:t>
        </w:r>
      </w:ins>
    </w:p>
    <w:p w14:paraId="7CBC3704" w14:textId="493CB825" w:rsidR="005E661C" w:rsidRDefault="005E661C" w:rsidP="005E661C">
      <w:pPr>
        <w:pStyle w:val="a0"/>
        <w:rPr>
          <w:ins w:id="1334" w:author="Microsoft" w:date="2016-01-13T13:09:00Z"/>
        </w:rPr>
      </w:pPr>
      <w:ins w:id="1335" w:author="Microsoft" w:date="2016-01-13T13:09:00Z">
        <w:r>
          <w:rPr>
            <w:rFonts w:hint="eastAsia"/>
          </w:rPr>
          <w:t>按【A</w:t>
        </w:r>
      </w:ins>
      <w:r w:rsidR="00CA2A48">
        <w:t>1</w:t>
      </w:r>
      <w:ins w:id="1336" w:author="Microsoft" w:date="2016-01-13T13:09:00Z">
        <w:r>
          <w:t>】</w:t>
        </w:r>
        <w:r>
          <w:rPr>
            <w:rFonts w:hint="eastAsia"/>
          </w:rPr>
          <w:t>-</w:t>
        </w:r>
        <w:r>
          <w:t>【</w:t>
        </w:r>
        <w:r>
          <w:rPr>
            <w:rFonts w:hint="eastAsia"/>
          </w:rPr>
          <w:t>A</w:t>
        </w:r>
      </w:ins>
      <w:r w:rsidR="00CA2A48">
        <w:t>1</w:t>
      </w:r>
      <w:ins w:id="1337" w:author="Microsoft" w:date="2016-01-13T13:09:00Z">
        <w:r>
          <w:t>】</w:t>
        </w:r>
        <w:r>
          <w:rPr>
            <w:rFonts w:hint="eastAsia"/>
          </w:rPr>
          <w:t>切换</w:t>
        </w:r>
        <w:proofErr w:type="gramStart"/>
        <w:r>
          <w:t>至胆拖投注</w:t>
        </w:r>
        <w:proofErr w:type="gramEnd"/>
        <w:r>
          <w:t>页面：</w:t>
        </w:r>
      </w:ins>
    </w:p>
    <w:p w14:paraId="24715A60" w14:textId="3CF9751E" w:rsidR="005E661C" w:rsidRPr="00E56DA6" w:rsidRDefault="005E661C">
      <w:pPr>
        <w:pStyle w:val="a0"/>
        <w:rPr>
          <w:ins w:id="1338" w:author="Microsoft" w:date="2016-01-13T13:09:00Z"/>
        </w:rPr>
        <w:pPrChange w:id="1339" w:author="Microsoft" w:date="2016-01-13T13:09:00Z">
          <w:pPr>
            <w:pStyle w:val="4"/>
          </w:pPr>
        </w:pPrChange>
      </w:pPr>
      <w:ins w:id="1340" w:author="Microsoft" w:date="2016-01-13T13:09:00Z">
        <w:r w:rsidRPr="00AA0C2A">
          <w:rPr>
            <w:rFonts w:hint="eastAsia"/>
            <w:b/>
            <w:bCs/>
          </w:rPr>
          <w:t>胆拖</w:t>
        </w:r>
        <w:r>
          <w:t>：</w:t>
        </w:r>
        <w:r>
          <w:rPr>
            <w:rFonts w:hint="eastAsia"/>
          </w:rPr>
          <w:t>选择</w:t>
        </w:r>
        <w:r>
          <w:t>1</w:t>
        </w:r>
      </w:ins>
      <w:ins w:id="1341" w:author="Microsoft" w:date="2016-01-13T13:13:00Z">
        <w:r>
          <w:rPr>
            <w:rFonts w:hint="eastAsia"/>
          </w:rPr>
          <w:t>个</w:t>
        </w:r>
      </w:ins>
      <w:ins w:id="1342" w:author="Microsoft" w:date="2016-01-13T13:09:00Z">
        <w:r>
          <w:rPr>
            <w:rFonts w:hint="eastAsia"/>
          </w:rPr>
          <w:t>胆</w:t>
        </w:r>
        <w:r>
          <w:t>码，</w:t>
        </w:r>
        <w:r>
          <w:rPr>
            <w:rFonts w:hint="eastAsia"/>
          </w:rPr>
          <w:t>选择2</w:t>
        </w:r>
        <w:r>
          <w:t>-10</w:t>
        </w:r>
        <w:r>
          <w:rPr>
            <w:rFonts w:hint="eastAsia"/>
          </w:rPr>
          <w:t>个拖</w:t>
        </w:r>
        <w:r>
          <w:t>码</w:t>
        </w:r>
        <w:r>
          <w:rPr>
            <w:rFonts w:hint="eastAsia"/>
          </w:rPr>
          <w:t>，</w:t>
        </w:r>
        <w:proofErr w:type="gramStart"/>
        <w:r>
          <w:t>胆码加拖码</w:t>
        </w:r>
        <w:proofErr w:type="gramEnd"/>
        <w:r>
          <w:t>&gt;=3</w:t>
        </w:r>
        <w:r>
          <w:rPr>
            <w:rFonts w:hint="eastAsia"/>
          </w:rPr>
          <w:t>个（</w:t>
        </w:r>
        <w:proofErr w:type="gramStart"/>
        <w:r>
          <w:rPr>
            <w:rFonts w:hint="eastAsia"/>
          </w:rPr>
          <w:t>胆码</w:t>
        </w:r>
        <w:r>
          <w:t>与拖码不可</w:t>
        </w:r>
        <w:proofErr w:type="gramEnd"/>
        <w:r>
          <w:t>重复），组成</w:t>
        </w:r>
        <w:r>
          <w:rPr>
            <w:rFonts w:hint="eastAsia"/>
          </w:rPr>
          <w:t>一个</w:t>
        </w:r>
        <w:r>
          <w:t>投注号码</w:t>
        </w:r>
        <w:r>
          <w:rPr>
            <w:rFonts w:hint="eastAsia"/>
          </w:rPr>
          <w:t>；</w:t>
        </w:r>
      </w:ins>
    </w:p>
    <w:p w14:paraId="7033C4BC" w14:textId="27B977C4" w:rsidR="005E661C" w:rsidRDefault="005E661C">
      <w:pPr>
        <w:pStyle w:val="5"/>
        <w:rPr>
          <w:ins w:id="1343" w:author="Microsoft" w:date="2016-01-13T13:09:00Z"/>
        </w:rPr>
      </w:pPr>
      <w:ins w:id="1344" w:author="Microsoft" w:date="2016-01-13T13:09:00Z">
        <w:r>
          <w:rPr>
            <w:rFonts w:hint="eastAsia"/>
          </w:rPr>
          <w:t>前</w:t>
        </w:r>
        <w:r>
          <w:t>三组选</w:t>
        </w:r>
      </w:ins>
    </w:p>
    <w:p w14:paraId="61D57B46" w14:textId="77777777" w:rsidR="005E661C" w:rsidRPr="00AA0C2A" w:rsidRDefault="005E661C" w:rsidP="005E661C">
      <w:pPr>
        <w:pStyle w:val="a0"/>
        <w:rPr>
          <w:ins w:id="1345" w:author="Microsoft" w:date="2016-01-13T13:09:00Z"/>
          <w:b/>
          <w:bCs/>
        </w:rPr>
      </w:pPr>
      <w:ins w:id="1346" w:author="Microsoft" w:date="2016-01-13T13:09:00Z">
        <w:r w:rsidRPr="00AA0C2A">
          <w:rPr>
            <w:rFonts w:hint="eastAsia"/>
            <w:b/>
            <w:bCs/>
          </w:rPr>
          <w:t>单式：</w:t>
        </w:r>
      </w:ins>
    </w:p>
    <w:p w14:paraId="55E72A4F" w14:textId="78CD24DA" w:rsidR="005E661C" w:rsidRDefault="005E661C" w:rsidP="005E661C">
      <w:pPr>
        <w:pStyle w:val="a0"/>
        <w:rPr>
          <w:ins w:id="1347" w:author="Microsoft" w:date="2016-01-13T13:09:00Z"/>
        </w:rPr>
      </w:pPr>
      <w:ins w:id="1348" w:author="Microsoft" w:date="2016-01-13T13:09:00Z">
        <w:r>
          <w:rPr>
            <w:rFonts w:hint="eastAsia"/>
          </w:rPr>
          <w:t>按</w:t>
        </w:r>
        <w:r>
          <w:t>【</w:t>
        </w:r>
        <w:r>
          <w:rPr>
            <w:rFonts w:hint="eastAsia"/>
          </w:rPr>
          <w:t>F</w:t>
        </w:r>
        <w:del w:id="1349" w:author="user" w:date="2016-02-23T15:16:00Z">
          <w:r w:rsidDel="0055218A">
            <w:rPr>
              <w:rFonts w:hint="eastAsia"/>
            </w:rPr>
            <w:delText>3</w:delText>
          </w:r>
        </w:del>
      </w:ins>
      <w:ins w:id="1350" w:author="user" w:date="2016-04-08T14:27:00Z">
        <w:r w:rsidR="00E16425">
          <w:t>5</w:t>
        </w:r>
      </w:ins>
      <w:ins w:id="1351" w:author="Microsoft" w:date="2016-01-13T13:09:00Z">
        <w:r>
          <w:t>】</w:t>
        </w:r>
        <w:r>
          <w:rPr>
            <w:rFonts w:hint="eastAsia"/>
          </w:rPr>
          <w:t>进入11选5游戏</w:t>
        </w:r>
        <w:r>
          <w:t>投注页面</w:t>
        </w:r>
        <w:r>
          <w:rPr>
            <w:rFonts w:hint="eastAsia"/>
          </w:rPr>
          <w:t>，</w:t>
        </w:r>
        <w:r>
          <w:t>进入后默认页面为</w:t>
        </w:r>
        <w:r>
          <w:rPr>
            <w:rFonts w:hint="eastAsia"/>
          </w:rPr>
          <w:t>任选</w:t>
        </w:r>
        <w:r>
          <w:t>五单式投注页面</w:t>
        </w:r>
        <w:r>
          <w:rPr>
            <w:rFonts w:hint="eastAsia"/>
          </w:rPr>
          <w:t>；</w:t>
        </w:r>
        <w:r>
          <w:t>再按【</w:t>
        </w:r>
        <w:r>
          <w:rPr>
            <w:rFonts w:hint="eastAsia"/>
          </w:rPr>
          <w:t>B</w:t>
        </w:r>
      </w:ins>
      <w:ins w:id="1352" w:author="Microsoft" w:date="2016-01-13T13:15:00Z">
        <w:r>
          <w:t>1</w:t>
        </w:r>
      </w:ins>
      <w:ins w:id="1353" w:author="Microsoft" w:date="2016-01-13T13:09:00Z">
        <w:r>
          <w:t>】</w:t>
        </w:r>
        <w:r>
          <w:rPr>
            <w:rFonts w:hint="eastAsia"/>
          </w:rPr>
          <w:t>键</w:t>
        </w:r>
        <w:r>
          <w:t>进入</w:t>
        </w:r>
        <w:del w:id="1354" w:author="user" w:date="2016-02-24T14:47:00Z">
          <w:r w:rsidDel="005235EF">
            <w:rPr>
              <w:rFonts w:hint="eastAsia"/>
            </w:rPr>
            <w:delText>任</w:delText>
          </w:r>
        </w:del>
      </w:ins>
      <w:ins w:id="1355" w:author="user" w:date="2016-02-24T14:47:00Z">
        <w:r w:rsidR="005235EF">
          <w:rPr>
            <w:rFonts w:hint="eastAsia"/>
          </w:rPr>
          <w:t>组</w:t>
        </w:r>
      </w:ins>
      <w:ins w:id="1356" w:author="Microsoft" w:date="2016-01-13T13:09:00Z">
        <w:r>
          <w:rPr>
            <w:rFonts w:hint="eastAsia"/>
          </w:rPr>
          <w:t>选</w:t>
        </w:r>
        <w:r>
          <w:t>玩法</w:t>
        </w:r>
        <w:r>
          <w:rPr>
            <w:rFonts w:hint="eastAsia"/>
          </w:rPr>
          <w:t>菜单</w:t>
        </w:r>
        <w:r>
          <w:t>列表</w:t>
        </w:r>
        <w:r>
          <w:rPr>
            <w:rFonts w:hint="eastAsia"/>
          </w:rPr>
          <w:t>，选择</w:t>
        </w:r>
        <w:r>
          <w:t>[</w:t>
        </w:r>
      </w:ins>
      <w:ins w:id="1357" w:author="Microsoft" w:date="2016-01-13T13:15:00Z">
        <w:r>
          <w:t>2</w:t>
        </w:r>
      </w:ins>
      <w:ins w:id="1358" w:author="Microsoft" w:date="2016-01-13T13:09:00Z">
        <w:r>
          <w:t>]</w:t>
        </w:r>
        <w:r>
          <w:rPr>
            <w:rFonts w:hint="eastAsia"/>
          </w:rPr>
          <w:t>进入</w:t>
        </w:r>
      </w:ins>
      <w:ins w:id="1359" w:author="Microsoft" w:date="2016-01-13T13:16:00Z">
        <w:r>
          <w:rPr>
            <w:rFonts w:hint="eastAsia"/>
          </w:rPr>
          <w:t>前三</w:t>
        </w:r>
        <w:r>
          <w:t>组选</w:t>
        </w:r>
      </w:ins>
      <w:ins w:id="1360" w:author="Microsoft" w:date="2016-01-13T13:09:00Z">
        <w:r>
          <w:rPr>
            <w:rFonts w:hint="eastAsia"/>
          </w:rPr>
          <w:t>投注</w:t>
        </w:r>
        <w:r>
          <w:t>页面；</w:t>
        </w:r>
      </w:ins>
    </w:p>
    <w:p w14:paraId="204EF889" w14:textId="76F269EA" w:rsidR="005E661C" w:rsidRPr="00883F4B" w:rsidRDefault="005E661C" w:rsidP="005E661C">
      <w:pPr>
        <w:pStyle w:val="a0"/>
        <w:rPr>
          <w:ins w:id="1361" w:author="Microsoft" w:date="2016-01-13T13:09:00Z"/>
        </w:rPr>
      </w:pPr>
      <w:ins w:id="1362" w:author="Microsoft" w:date="2016-01-13T13:16:00Z">
        <w:r>
          <w:rPr>
            <w:rFonts w:hint="eastAsia"/>
          </w:rPr>
          <w:lastRenderedPageBreak/>
          <w:t>前</w:t>
        </w:r>
        <w:proofErr w:type="gramStart"/>
        <w:r>
          <w:t>三组选</w:t>
        </w:r>
      </w:ins>
      <w:ins w:id="1363" w:author="Microsoft" w:date="2016-01-13T13:09:00Z">
        <w:r>
          <w:rPr>
            <w:rFonts w:hint="eastAsia"/>
          </w:rPr>
          <w:t>由</w:t>
        </w:r>
      </w:ins>
      <w:proofErr w:type="gramEnd"/>
      <w:ins w:id="1364" w:author="user" w:date="2016-02-24T14:47:00Z">
        <w:r w:rsidR="005235EF">
          <w:rPr>
            <w:rFonts w:hint="eastAsia"/>
          </w:rPr>
          <w:t>0</w:t>
        </w:r>
      </w:ins>
      <w:ins w:id="1365" w:author="Microsoft" w:date="2016-01-13T13:09:00Z">
        <w:r>
          <w:rPr>
            <w:rFonts w:hint="eastAsia"/>
          </w:rPr>
          <w:t>1</w:t>
        </w:r>
        <w:r>
          <w:t>-11</w:t>
        </w:r>
        <w:r>
          <w:rPr>
            <w:rFonts w:hint="eastAsia"/>
          </w:rPr>
          <w:t>数字</w:t>
        </w:r>
        <w:r>
          <w:t>中</w:t>
        </w:r>
        <w:r>
          <w:rPr>
            <w:rFonts w:hint="eastAsia"/>
          </w:rPr>
          <w:t>选择</w:t>
        </w:r>
      </w:ins>
      <w:ins w:id="1366" w:author="Microsoft" w:date="2016-01-13T13:16:00Z">
        <w:r>
          <w:t>3</w:t>
        </w:r>
      </w:ins>
      <w:ins w:id="1367" w:author="Microsoft" w:date="2016-01-13T13:09:00Z">
        <w:r>
          <w:t>个</w:t>
        </w:r>
        <w:r>
          <w:rPr>
            <w:rFonts w:hint="eastAsia"/>
          </w:rPr>
          <w:t>数字，组成一注</w:t>
        </w:r>
        <w:r>
          <w:t>投注号码，</w:t>
        </w:r>
        <w:r>
          <w:rPr>
            <w:rFonts w:hint="eastAsia"/>
          </w:rPr>
          <w:t>投注</w:t>
        </w:r>
        <w:r>
          <w:t>号码</w:t>
        </w:r>
      </w:ins>
      <w:ins w:id="1368" w:author="Microsoft" w:date="2016-01-13T13:16:00Z">
        <w:r>
          <w:rPr>
            <w:rFonts w:hint="eastAsia"/>
          </w:rPr>
          <w:t>与</w:t>
        </w:r>
      </w:ins>
      <w:ins w:id="1369" w:author="Microsoft" w:date="2016-01-13T13:09:00Z">
        <w:r>
          <w:t>开奖号码</w:t>
        </w:r>
        <w:r>
          <w:rPr>
            <w:rFonts w:hint="eastAsia"/>
          </w:rPr>
          <w:t>中的</w:t>
        </w:r>
      </w:ins>
      <w:ins w:id="1370" w:author="Microsoft" w:date="2016-01-13T13:16:00Z">
        <w:r>
          <w:rPr>
            <w:rFonts w:hint="eastAsia"/>
          </w:rPr>
          <w:t>前</w:t>
        </w:r>
        <w:r>
          <w:t>三位</w:t>
        </w:r>
      </w:ins>
      <w:r w:rsidR="0065246F">
        <w:t>相同</w:t>
      </w:r>
      <w:ins w:id="1371" w:author="Microsoft" w:date="2016-01-13T13:09:00Z">
        <w:r>
          <w:t>，</w:t>
        </w:r>
        <w:r w:rsidRPr="00883F4B">
          <w:rPr>
            <w:rFonts w:hint="eastAsia"/>
          </w:rPr>
          <w:t>即中奖，</w:t>
        </w:r>
        <w:r>
          <w:rPr>
            <w:rFonts w:hint="eastAsia"/>
          </w:rPr>
          <w:t>奖金参见奖级</w:t>
        </w:r>
        <w:r>
          <w:t>表</w:t>
        </w:r>
        <w:r w:rsidRPr="00883F4B">
          <w:rPr>
            <w:rFonts w:hint="eastAsia"/>
          </w:rPr>
          <w:t>。</w:t>
        </w:r>
      </w:ins>
      <w:r w:rsidR="00415396" w:rsidRPr="00B75750">
        <w:rPr>
          <w:rFonts w:hint="eastAsia"/>
        </w:rPr>
        <w:t>例如：投注</w:t>
      </w:r>
      <w:r w:rsidR="00415396" w:rsidRPr="00B75750">
        <w:t>02,05,09</w:t>
      </w:r>
      <w:r w:rsidR="00415396">
        <w:rPr>
          <w:rFonts w:hint="eastAsia"/>
        </w:rPr>
        <w:t>；开奖号码前三位</w:t>
      </w:r>
      <w:r w:rsidR="00415396" w:rsidRPr="00B75750">
        <w:rPr>
          <w:rFonts w:hint="eastAsia"/>
        </w:rPr>
        <w:t>“</w:t>
      </w:r>
      <w:r w:rsidR="00415396" w:rsidRPr="00B75750">
        <w:t>02,05,09”“02,09,05”、“05,02,09”、“05,09,02”、“09,02,05”或“09,05,02” 均中奖。</w:t>
      </w:r>
    </w:p>
    <w:p w14:paraId="10A15F76" w14:textId="77777777" w:rsidR="005E661C" w:rsidRPr="00883F4B" w:rsidRDefault="005E661C" w:rsidP="005E661C">
      <w:pPr>
        <w:rPr>
          <w:ins w:id="1372" w:author="Microsoft" w:date="2016-01-13T13:09:00Z"/>
          <w:rFonts w:ascii="宋体" w:hAnsi="宋体"/>
          <w:szCs w:val="21"/>
        </w:rPr>
      </w:pPr>
      <w:ins w:id="1373" w:author="Microsoft" w:date="2016-01-13T13:09:00Z">
        <w:r w:rsidRPr="00883F4B">
          <w:rPr>
            <w:rFonts w:ascii="宋体" w:hAnsi="宋体" w:hint="eastAsia"/>
            <w:szCs w:val="21"/>
          </w:rPr>
          <w:t>1．投注页面显示</w:t>
        </w:r>
        <w:r>
          <w:rPr>
            <w:rFonts w:ascii="宋体" w:hAnsi="宋体"/>
            <w:szCs w:val="21"/>
          </w:rPr>
          <w:t>5</w:t>
        </w:r>
        <w:r>
          <w:rPr>
            <w:rFonts w:ascii="宋体" w:hAnsi="宋体" w:hint="eastAsia"/>
            <w:szCs w:val="21"/>
          </w:rPr>
          <w:t>个投注行</w:t>
        </w:r>
        <w:r>
          <w:rPr>
            <w:rFonts w:ascii="宋体" w:hAnsi="宋体"/>
            <w:szCs w:val="21"/>
          </w:rPr>
          <w:t>。</w:t>
        </w:r>
      </w:ins>
    </w:p>
    <w:p w14:paraId="19D7F47B" w14:textId="2A87397C" w:rsidR="005E661C" w:rsidRPr="00883F4B" w:rsidRDefault="005E661C" w:rsidP="005E661C">
      <w:pPr>
        <w:rPr>
          <w:ins w:id="1374" w:author="Microsoft" w:date="2016-01-13T13:09:00Z"/>
          <w:rFonts w:ascii="宋体" w:hAnsi="宋体"/>
          <w:szCs w:val="21"/>
        </w:rPr>
      </w:pPr>
      <w:ins w:id="1375" w:author="Microsoft" w:date="2016-01-13T13:09:00Z">
        <w:r w:rsidRPr="00883F4B">
          <w:rPr>
            <w:rFonts w:ascii="宋体" w:hAnsi="宋体" w:hint="eastAsia"/>
            <w:szCs w:val="21"/>
          </w:rPr>
          <w:t>2</w:t>
        </w:r>
        <w:r>
          <w:rPr>
            <w:rFonts w:ascii="宋体" w:hAnsi="宋体" w:hint="eastAsia"/>
            <w:szCs w:val="21"/>
          </w:rPr>
          <w:t>．从</w:t>
        </w:r>
      </w:ins>
      <w:ins w:id="1376" w:author="user" w:date="2016-02-24T14:47:00Z">
        <w:r w:rsidR="005235EF">
          <w:rPr>
            <w:rFonts w:ascii="宋体" w:hAnsi="宋体" w:hint="eastAsia"/>
            <w:szCs w:val="21"/>
          </w:rPr>
          <w:t>0</w:t>
        </w:r>
      </w:ins>
      <w:ins w:id="1377" w:author="Microsoft" w:date="2016-01-13T13:09:00Z">
        <w:r>
          <w:rPr>
            <w:rFonts w:ascii="宋体" w:hAnsi="宋体"/>
            <w:szCs w:val="21"/>
          </w:rPr>
          <w:t>1-11</w:t>
        </w:r>
        <w:r>
          <w:rPr>
            <w:rFonts w:ascii="宋体" w:hAnsi="宋体" w:hint="eastAsia"/>
            <w:szCs w:val="21"/>
          </w:rPr>
          <w:t>个数字</w:t>
        </w:r>
        <w:r>
          <w:rPr>
            <w:rFonts w:ascii="宋体" w:hAnsi="宋体"/>
            <w:szCs w:val="21"/>
          </w:rPr>
          <w:t>中</w:t>
        </w:r>
        <w:r>
          <w:rPr>
            <w:rFonts w:ascii="宋体" w:hAnsi="宋体" w:hint="eastAsia"/>
            <w:szCs w:val="21"/>
          </w:rPr>
          <w:t>选</w:t>
        </w:r>
        <w:r>
          <w:rPr>
            <w:rFonts w:ascii="宋体" w:hAnsi="宋体"/>
            <w:szCs w:val="21"/>
          </w:rPr>
          <w:t>择8个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填写</w:t>
        </w:r>
        <w:r>
          <w:rPr>
            <w:rFonts w:ascii="宋体" w:hAnsi="宋体"/>
            <w:szCs w:val="21"/>
          </w:rPr>
          <w:t>到投注行上，</w:t>
        </w:r>
        <w:r>
          <w:rPr>
            <w:rFonts w:ascii="宋体" w:hAnsi="宋体" w:hint="eastAsia"/>
            <w:szCs w:val="21"/>
          </w:rPr>
          <w:t>这个</w:t>
        </w:r>
        <w:r>
          <w:rPr>
            <w:rFonts w:ascii="宋体" w:hAnsi="宋体"/>
            <w:szCs w:val="21"/>
          </w:rPr>
          <w:t>完整</w:t>
        </w:r>
        <w:r>
          <w:rPr>
            <w:rFonts w:ascii="宋体" w:hAnsi="宋体" w:hint="eastAsia"/>
            <w:szCs w:val="21"/>
          </w:rPr>
          <w:t>的</w:t>
        </w:r>
        <w:r>
          <w:rPr>
            <w:rFonts w:ascii="宋体" w:hAnsi="宋体"/>
            <w:szCs w:val="21"/>
          </w:rPr>
          <w:t>投注行</w:t>
        </w:r>
        <w:r>
          <w:rPr>
            <w:rFonts w:ascii="宋体" w:hAnsi="宋体" w:hint="eastAsia"/>
            <w:szCs w:val="21"/>
          </w:rPr>
          <w:t>可以</w:t>
        </w:r>
        <w:r>
          <w:rPr>
            <w:rFonts w:ascii="宋体" w:hAnsi="宋体"/>
            <w:szCs w:val="21"/>
          </w:rPr>
          <w:t>在</w:t>
        </w:r>
        <w:r>
          <w:rPr>
            <w:rFonts w:ascii="宋体" w:hAnsi="宋体" w:hint="eastAsia"/>
            <w:szCs w:val="21"/>
          </w:rPr>
          <w:t>1</w:t>
        </w:r>
        <w:r>
          <w:rPr>
            <w:rFonts w:ascii="宋体" w:hAnsi="宋体"/>
            <w:szCs w:val="21"/>
          </w:rPr>
          <w:t>-5</w:t>
        </w:r>
        <w:r>
          <w:rPr>
            <w:rFonts w:ascii="宋体" w:hAnsi="宋体" w:hint="eastAsia"/>
            <w:szCs w:val="21"/>
          </w:rPr>
          <w:t>行</w:t>
        </w:r>
        <w:r>
          <w:rPr>
            <w:rFonts w:ascii="宋体" w:hAnsi="宋体"/>
            <w:szCs w:val="21"/>
          </w:rPr>
          <w:t>的</w:t>
        </w:r>
        <w:r>
          <w:rPr>
            <w:rFonts w:ascii="宋体" w:hAnsi="宋体" w:hint="eastAsia"/>
            <w:szCs w:val="21"/>
          </w:rPr>
          <w:t>任意</w:t>
        </w:r>
        <w:r>
          <w:rPr>
            <w:rFonts w:ascii="宋体" w:hAnsi="宋体"/>
            <w:szCs w:val="21"/>
          </w:rPr>
          <w:t>一行。</w:t>
        </w:r>
        <w:r w:rsidRPr="00883F4B">
          <w:rPr>
            <w:rFonts w:ascii="宋体" w:hAnsi="宋体" w:hint="eastAsia"/>
            <w:szCs w:val="21"/>
          </w:rPr>
          <w:t xml:space="preserve"> </w:t>
        </w:r>
      </w:ins>
    </w:p>
    <w:p w14:paraId="0CCAD885" w14:textId="3466E786" w:rsidR="005E661C" w:rsidRDefault="005E661C" w:rsidP="005E661C">
      <w:pPr>
        <w:rPr>
          <w:ins w:id="1378" w:author="Microsoft" w:date="2016-01-13T13:09:00Z"/>
          <w:rFonts w:ascii="宋体" w:hAnsi="宋体"/>
          <w:szCs w:val="21"/>
        </w:rPr>
      </w:pPr>
      <w:ins w:id="1379" w:author="Microsoft" w:date="2016-01-13T13:09:00Z">
        <w:r w:rsidRPr="00883F4B">
          <w:rPr>
            <w:rFonts w:ascii="宋体" w:hAnsi="宋体" w:hint="eastAsia"/>
            <w:szCs w:val="21"/>
          </w:rPr>
          <w:t>4．</w:t>
        </w:r>
        <w:r>
          <w:rPr>
            <w:rFonts w:ascii="宋体" w:hAnsi="宋体" w:hint="eastAsia"/>
            <w:szCs w:val="21"/>
          </w:rPr>
          <w:t>每行</w:t>
        </w:r>
      </w:ins>
      <w:ins w:id="1380" w:author="Microsoft" w:date="2016-01-13T13:18:00Z">
        <w:r>
          <w:rPr>
            <w:rFonts w:ascii="宋体" w:hAnsi="宋体"/>
            <w:szCs w:val="21"/>
          </w:rPr>
          <w:t>3</w:t>
        </w:r>
      </w:ins>
      <w:ins w:id="1381" w:author="Microsoft" w:date="2016-01-13T13:09:00Z">
        <w:r>
          <w:rPr>
            <w:rFonts w:ascii="宋体" w:hAnsi="宋体"/>
            <w:szCs w:val="21"/>
          </w:rPr>
          <w:t>个</w:t>
        </w:r>
        <w:r>
          <w:rPr>
            <w:rFonts w:ascii="宋体" w:hAnsi="宋体" w:hint="eastAsia"/>
            <w:szCs w:val="21"/>
          </w:rPr>
          <w:t>数字</w:t>
        </w:r>
        <w:r>
          <w:rPr>
            <w:rFonts w:ascii="宋体" w:hAnsi="宋体"/>
            <w:szCs w:val="21"/>
          </w:rPr>
          <w:t>，</w:t>
        </w:r>
        <w:r>
          <w:rPr>
            <w:rFonts w:ascii="宋体" w:hAnsi="宋体" w:hint="eastAsia"/>
            <w:szCs w:val="21"/>
          </w:rPr>
          <w:t>单注金额</w:t>
        </w:r>
        <w:r>
          <w:rPr>
            <w:rFonts w:ascii="宋体" w:hAnsi="宋体"/>
            <w:szCs w:val="21"/>
          </w:rPr>
          <w:t>1000</w:t>
        </w:r>
        <w:r>
          <w:rPr>
            <w:rFonts w:ascii="宋体" w:hAnsi="宋体" w:hint="eastAsia"/>
            <w:szCs w:val="21"/>
          </w:rPr>
          <w:t>瑞尔</w:t>
        </w:r>
        <w:r w:rsidRPr="00883F4B">
          <w:rPr>
            <w:rFonts w:ascii="宋体" w:hAnsi="宋体" w:hint="eastAsia"/>
            <w:szCs w:val="21"/>
          </w:rPr>
          <w:t>。</w:t>
        </w:r>
      </w:ins>
    </w:p>
    <w:p w14:paraId="5CE124E1" w14:textId="77777777" w:rsidR="005E661C" w:rsidRDefault="005E661C" w:rsidP="005E661C">
      <w:pPr>
        <w:pStyle w:val="a0"/>
        <w:rPr>
          <w:ins w:id="1382" w:author="Microsoft" w:date="2016-01-13T13:09:00Z"/>
        </w:rPr>
      </w:pPr>
      <w:ins w:id="1383" w:author="Microsoft" w:date="2016-01-13T13:09:00Z">
        <w:r>
          <w:t>5</w:t>
        </w:r>
        <w:r>
          <w:rPr>
            <w:rFonts w:hint="eastAsia"/>
          </w:rPr>
          <w:t>．选择</w:t>
        </w:r>
        <w:r>
          <w:t>完成后，进行</w:t>
        </w:r>
        <w:r>
          <w:rPr>
            <w:rFonts w:hint="eastAsia"/>
          </w:rPr>
          <w:t>提交</w:t>
        </w:r>
        <w:r>
          <w:t>出票</w:t>
        </w:r>
        <w:r>
          <w:rPr>
            <w:rFonts w:hint="eastAsia"/>
          </w:rPr>
          <w:t>。</w:t>
        </w:r>
      </w:ins>
    </w:p>
    <w:p w14:paraId="4450BF47" w14:textId="4E94A243" w:rsidR="005E661C" w:rsidRPr="00AA0C2A" w:rsidRDefault="005E661C" w:rsidP="005E661C">
      <w:pPr>
        <w:pStyle w:val="a0"/>
        <w:rPr>
          <w:ins w:id="1384" w:author="Microsoft" w:date="2016-01-13T13:09:00Z"/>
        </w:rPr>
      </w:pPr>
      <w:ins w:id="1385" w:author="Microsoft" w:date="2016-01-13T13:09:00Z">
        <w:r>
          <w:rPr>
            <w:rFonts w:hint="eastAsia"/>
          </w:rPr>
          <w:t>按【A</w:t>
        </w:r>
      </w:ins>
      <w:r w:rsidR="0065246F">
        <w:t>1</w:t>
      </w:r>
      <w:ins w:id="1386" w:author="Microsoft" w:date="2016-01-13T13:09:00Z">
        <w:r>
          <w:rPr>
            <w:rFonts w:hint="eastAsia"/>
          </w:rPr>
          <w:t>】切换</w:t>
        </w:r>
        <w:r>
          <w:t>至复式</w:t>
        </w:r>
        <w:r>
          <w:rPr>
            <w:rFonts w:hint="eastAsia"/>
          </w:rPr>
          <w:t>投注</w:t>
        </w:r>
        <w:r>
          <w:t>页面：</w:t>
        </w:r>
      </w:ins>
    </w:p>
    <w:p w14:paraId="68C6E414" w14:textId="56FFF720" w:rsidR="005E661C" w:rsidRDefault="005E661C" w:rsidP="005E661C">
      <w:pPr>
        <w:pStyle w:val="a0"/>
        <w:rPr>
          <w:ins w:id="1387" w:author="Microsoft" w:date="2016-01-13T13:09:00Z"/>
        </w:rPr>
      </w:pPr>
      <w:ins w:id="1388" w:author="Microsoft" w:date="2016-01-13T13:09:00Z">
        <w:r w:rsidRPr="00AA0C2A">
          <w:rPr>
            <w:rFonts w:hint="eastAsia"/>
            <w:b/>
            <w:bCs/>
          </w:rPr>
          <w:t>复式</w:t>
        </w:r>
        <w:r>
          <w:t>：</w:t>
        </w:r>
        <w:r>
          <w:rPr>
            <w:rFonts w:hint="eastAsia"/>
          </w:rPr>
          <w:t>11个</w:t>
        </w:r>
        <w:r>
          <w:t>数字中选择</w:t>
        </w:r>
        <w:r>
          <w:rPr>
            <w:rFonts w:hint="eastAsia"/>
          </w:rPr>
          <w:t>大于</w:t>
        </w:r>
      </w:ins>
      <w:ins w:id="1389" w:author="Microsoft" w:date="2016-01-13T13:18:00Z">
        <w:r>
          <w:t>3</w:t>
        </w:r>
      </w:ins>
      <w:ins w:id="1390" w:author="Microsoft" w:date="2016-01-13T13:09:00Z">
        <w:r>
          <w:rPr>
            <w:rFonts w:hint="eastAsia"/>
          </w:rPr>
          <w:t>个且小于</w:t>
        </w:r>
        <w:r>
          <w:t>等于</w:t>
        </w:r>
        <w:r>
          <w:rPr>
            <w:rFonts w:hint="eastAsia"/>
          </w:rPr>
          <w:t>11个进行</w:t>
        </w:r>
        <w:r>
          <w:t>投注</w:t>
        </w:r>
        <w:r>
          <w:rPr>
            <w:rFonts w:hint="eastAsia"/>
          </w:rPr>
          <w:t>；</w:t>
        </w:r>
      </w:ins>
      <w:ins w:id="1391" w:author="Microsoft" w:date="2016-01-18T16:58:00Z">
        <w:r w:rsidR="00395D05">
          <w:t xml:space="preserve"> </w:t>
        </w:r>
      </w:ins>
    </w:p>
    <w:p w14:paraId="3128B293" w14:textId="11BA47D4" w:rsidR="005E661C" w:rsidRDefault="005E661C" w:rsidP="005E661C">
      <w:pPr>
        <w:pStyle w:val="a0"/>
        <w:rPr>
          <w:ins w:id="1392" w:author="Microsoft" w:date="2016-01-13T13:09:00Z"/>
        </w:rPr>
      </w:pPr>
      <w:ins w:id="1393" w:author="Microsoft" w:date="2016-01-13T13:09:00Z">
        <w:r>
          <w:rPr>
            <w:rFonts w:hint="eastAsia"/>
          </w:rPr>
          <w:t>按【A</w:t>
        </w:r>
      </w:ins>
      <w:r w:rsidR="0065246F">
        <w:t>1</w:t>
      </w:r>
      <w:ins w:id="1394" w:author="Microsoft" w:date="2016-01-13T13:09:00Z">
        <w:r>
          <w:t>】</w:t>
        </w:r>
        <w:r>
          <w:rPr>
            <w:rFonts w:hint="eastAsia"/>
          </w:rPr>
          <w:t>-</w:t>
        </w:r>
        <w:r>
          <w:t>【</w:t>
        </w:r>
        <w:r>
          <w:rPr>
            <w:rFonts w:hint="eastAsia"/>
          </w:rPr>
          <w:t>A</w:t>
        </w:r>
      </w:ins>
      <w:r w:rsidR="0065246F">
        <w:t>1</w:t>
      </w:r>
      <w:ins w:id="1395" w:author="Microsoft" w:date="2016-01-13T13:09:00Z">
        <w:r>
          <w:t>】</w:t>
        </w:r>
        <w:r>
          <w:rPr>
            <w:rFonts w:hint="eastAsia"/>
          </w:rPr>
          <w:t>切换</w:t>
        </w:r>
        <w:proofErr w:type="gramStart"/>
        <w:r>
          <w:t>至胆拖投注</w:t>
        </w:r>
        <w:proofErr w:type="gramEnd"/>
        <w:r>
          <w:t>页面：</w:t>
        </w:r>
      </w:ins>
    </w:p>
    <w:p w14:paraId="113474CB" w14:textId="1C246858" w:rsidR="005E661C" w:rsidRPr="00E56DA6" w:rsidRDefault="005E661C">
      <w:pPr>
        <w:pStyle w:val="a0"/>
        <w:rPr>
          <w:ins w:id="1396" w:author="Microsoft" w:date="2016-01-13T13:09:00Z"/>
        </w:rPr>
        <w:pPrChange w:id="1397" w:author="Microsoft" w:date="2016-01-13T13:09:00Z">
          <w:pPr>
            <w:pStyle w:val="5"/>
          </w:pPr>
        </w:pPrChange>
      </w:pPr>
      <w:ins w:id="1398" w:author="Microsoft" w:date="2016-01-13T13:09:00Z">
        <w:r w:rsidRPr="00AA0C2A">
          <w:rPr>
            <w:rFonts w:hint="eastAsia"/>
            <w:b/>
            <w:bCs/>
          </w:rPr>
          <w:t>胆拖</w:t>
        </w:r>
        <w:r>
          <w:t>：</w:t>
        </w:r>
        <w:r>
          <w:rPr>
            <w:rFonts w:hint="eastAsia"/>
          </w:rPr>
          <w:t>选择</w:t>
        </w:r>
        <w:r>
          <w:t>1-2</w:t>
        </w:r>
        <w:r>
          <w:rPr>
            <w:rFonts w:hint="eastAsia"/>
          </w:rPr>
          <w:t>胆</w:t>
        </w:r>
        <w:r>
          <w:t>码，</w:t>
        </w:r>
        <w:r>
          <w:rPr>
            <w:rFonts w:hint="eastAsia"/>
          </w:rPr>
          <w:t>选择2</w:t>
        </w:r>
        <w:r>
          <w:t>-10</w:t>
        </w:r>
        <w:r>
          <w:rPr>
            <w:rFonts w:hint="eastAsia"/>
          </w:rPr>
          <w:t>个拖</w:t>
        </w:r>
        <w:r>
          <w:t>码</w:t>
        </w:r>
        <w:r>
          <w:rPr>
            <w:rFonts w:hint="eastAsia"/>
          </w:rPr>
          <w:t>，</w:t>
        </w:r>
        <w:proofErr w:type="gramStart"/>
        <w:r>
          <w:t>胆码加拖码</w:t>
        </w:r>
        <w:proofErr w:type="gramEnd"/>
        <w:r>
          <w:t>&gt;=4</w:t>
        </w:r>
        <w:r>
          <w:rPr>
            <w:rFonts w:hint="eastAsia"/>
          </w:rPr>
          <w:t>个（</w:t>
        </w:r>
        <w:proofErr w:type="gramStart"/>
        <w:r>
          <w:rPr>
            <w:rFonts w:hint="eastAsia"/>
          </w:rPr>
          <w:t>胆码</w:t>
        </w:r>
        <w:r>
          <w:t>与拖码不可</w:t>
        </w:r>
        <w:proofErr w:type="gramEnd"/>
        <w:r>
          <w:t>重复），组成</w:t>
        </w:r>
        <w:r>
          <w:rPr>
            <w:rFonts w:hint="eastAsia"/>
          </w:rPr>
          <w:t>一个</w:t>
        </w:r>
        <w:r>
          <w:t>投注号码</w:t>
        </w:r>
        <w:r>
          <w:rPr>
            <w:rFonts w:hint="eastAsia"/>
          </w:rPr>
          <w:t>；</w:t>
        </w:r>
      </w:ins>
    </w:p>
    <w:p w14:paraId="2514E1C3" w14:textId="77777777" w:rsidR="004A3255" w:rsidRDefault="004A3255" w:rsidP="00C75A6B">
      <w:pPr>
        <w:pStyle w:val="3"/>
      </w:pPr>
      <w:r w:rsidRPr="00883F4B">
        <w:rPr>
          <w:rFonts w:hint="eastAsia"/>
        </w:rPr>
        <w:t>兑奖</w:t>
      </w:r>
    </w:p>
    <w:p w14:paraId="3AAAF14B" w14:textId="1CCF14D2" w:rsidR="00F41A2D" w:rsidRPr="00F41A2D" w:rsidRDefault="0091491A" w:rsidP="00F9489B">
      <w:pPr>
        <w:pStyle w:val="a0"/>
      </w:pPr>
      <w:r>
        <w:object w:dxaOrig="5115" w:dyaOrig="6915" w14:anchorId="717502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95pt;height:402.45pt" o:ole="">
            <v:imagedata r:id="rId17" o:title=""/>
          </v:shape>
          <o:OLEObject Type="Embed" ProgID="Visio.Drawing.15" ShapeID="_x0000_i1025" DrawAspect="Content" ObjectID="_1528809651" r:id="rId18"/>
        </w:objec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91D67" w:rsidRPr="00883F4B" w14:paraId="55D9C76D" w14:textId="77777777" w:rsidTr="006F61FC">
        <w:tc>
          <w:tcPr>
            <w:tcW w:w="1384" w:type="dxa"/>
            <w:shd w:val="clear" w:color="auto" w:fill="D9D9D9"/>
            <w:vAlign w:val="center"/>
          </w:tcPr>
          <w:p w14:paraId="1C69B13C" w14:textId="77777777" w:rsidR="00D91D67" w:rsidRPr="00883F4B" w:rsidRDefault="00D91D67" w:rsidP="00254A24">
            <w:r w:rsidRPr="00883F4B">
              <w:rPr>
                <w:rFonts w:hint="eastAsia"/>
              </w:rPr>
              <w:lastRenderedPageBreak/>
              <w:t>功能点编号</w:t>
            </w:r>
          </w:p>
        </w:tc>
        <w:tc>
          <w:tcPr>
            <w:tcW w:w="2505" w:type="dxa"/>
            <w:vAlign w:val="center"/>
          </w:tcPr>
          <w:p w14:paraId="1DC0FFEC" w14:textId="77777777" w:rsidR="00D91D67" w:rsidRPr="00883F4B" w:rsidRDefault="00D91D67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1026D242" w14:textId="77777777" w:rsidR="00D91D67" w:rsidRPr="00883F4B" w:rsidRDefault="00D91D67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3C5CF96E" w14:textId="77777777" w:rsidR="00D91D67" w:rsidRPr="00883F4B" w:rsidRDefault="00D91D67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兑奖</w:t>
            </w:r>
          </w:p>
        </w:tc>
      </w:tr>
      <w:tr w:rsidR="00D91D67" w:rsidRPr="00883F4B" w14:paraId="734A5DDE" w14:textId="77777777" w:rsidTr="006F61FC">
        <w:tc>
          <w:tcPr>
            <w:tcW w:w="1384" w:type="dxa"/>
            <w:shd w:val="clear" w:color="auto" w:fill="D9D9D9"/>
            <w:vAlign w:val="center"/>
          </w:tcPr>
          <w:p w14:paraId="1EC491F7" w14:textId="77777777" w:rsidR="00D91D67" w:rsidRPr="00883F4B" w:rsidRDefault="00D91D67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762083BF" w14:textId="77777777" w:rsidR="00D91D67" w:rsidRPr="00883F4B" w:rsidRDefault="00D91D67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兑奖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586B407A" w14:textId="77777777" w:rsidR="00D91D67" w:rsidRPr="00883F4B" w:rsidRDefault="00D91D67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25957F88" w14:textId="77777777" w:rsidR="00D91D67" w:rsidRPr="00883F4B" w:rsidRDefault="00D91D67" w:rsidP="00254A24">
            <w:pPr>
              <w:rPr>
                <w:iCs/>
              </w:rPr>
            </w:pPr>
          </w:p>
        </w:tc>
      </w:tr>
      <w:tr w:rsidR="00D91D67" w:rsidRPr="00883F4B" w14:paraId="41B499B0" w14:textId="77777777" w:rsidTr="006F61FC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07000936" w14:textId="77777777" w:rsidR="00D91D67" w:rsidRPr="00883F4B" w:rsidRDefault="00D91D67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276DFDF6" w14:textId="53E8DB74" w:rsidR="00D91D67" w:rsidRPr="00883F4B" w:rsidRDefault="00D91D67" w:rsidP="008D46EA">
            <w:r w:rsidRPr="00883F4B">
              <w:rPr>
                <w:rFonts w:hint="eastAsia"/>
              </w:rPr>
              <w:t>将</w:t>
            </w:r>
            <w:r w:rsidR="008D46EA">
              <w:rPr>
                <w:rFonts w:hint="eastAsia"/>
              </w:rPr>
              <w:t>兑奖</w:t>
            </w:r>
            <w:r w:rsidRPr="00883F4B">
              <w:rPr>
                <w:rFonts w:hint="eastAsia"/>
              </w:rPr>
              <w:t>信息发送给</w:t>
            </w:r>
            <w:r w:rsidR="00F623FF">
              <w:rPr>
                <w:rFonts w:hint="eastAsia"/>
              </w:rPr>
              <w:t>核心系统</w:t>
            </w:r>
            <w:r w:rsidRPr="00883F4B">
              <w:rPr>
                <w:rFonts w:hint="eastAsia"/>
              </w:rPr>
              <w:t>，</w:t>
            </w:r>
            <w:r w:rsidR="00F623FF">
              <w:rPr>
                <w:rFonts w:hint="eastAsia"/>
              </w:rPr>
              <w:t>核心系统</w:t>
            </w:r>
            <w:r w:rsidRPr="00883F4B">
              <w:rPr>
                <w:rFonts w:hint="eastAsia"/>
              </w:rPr>
              <w:t>判断此票是否中奖、是否可兑奖。</w:t>
            </w:r>
          </w:p>
        </w:tc>
      </w:tr>
      <w:tr w:rsidR="00D91D67" w:rsidRPr="00883F4B" w14:paraId="49B73BDD" w14:textId="77777777" w:rsidTr="006F61FC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4878CE2D" w14:textId="77777777" w:rsidR="00D91D67" w:rsidRPr="00883F4B" w:rsidRDefault="00D91D67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249D82FF" w14:textId="57FC5B48" w:rsidR="00D91D67" w:rsidRPr="0006343A" w:rsidRDefault="00E44C7F" w:rsidP="00254A24">
            <w:r w:rsidRPr="00883F4B">
              <w:rPr>
                <w:rFonts w:hint="eastAsia"/>
              </w:rPr>
              <w:t>按【兑奖】键</w:t>
            </w:r>
            <w:r w:rsidR="001E29BF">
              <w:rPr>
                <w:rFonts w:hint="eastAsia"/>
              </w:rPr>
              <w:t>激活兑奖框，</w:t>
            </w:r>
            <w:r w:rsidR="0006343A">
              <w:rPr>
                <w:rFonts w:hint="eastAsia"/>
              </w:rPr>
              <w:t>阅读器</w:t>
            </w:r>
            <w:r w:rsidR="001E29BF">
              <w:rPr>
                <w:rFonts w:hint="eastAsia"/>
              </w:rPr>
              <w:t>扫票彩票</w:t>
            </w:r>
            <w:r w:rsidR="0006343A">
              <w:rPr>
                <w:rFonts w:hint="eastAsia"/>
              </w:rPr>
              <w:t>，</w:t>
            </w:r>
            <w:r w:rsidR="001E29BF">
              <w:rPr>
                <w:rFonts w:hint="eastAsia"/>
              </w:rPr>
              <w:t>获取</w:t>
            </w:r>
            <w:r w:rsidR="0006343A">
              <w:rPr>
                <w:rFonts w:hint="eastAsia"/>
              </w:rPr>
              <w:t>票号</w:t>
            </w:r>
            <w:r w:rsidR="001E29BF">
              <w:rPr>
                <w:rFonts w:hint="eastAsia"/>
              </w:rPr>
              <w:t>TSN</w:t>
            </w:r>
          </w:p>
        </w:tc>
      </w:tr>
      <w:tr w:rsidR="00D91D67" w:rsidRPr="00883F4B" w14:paraId="136F57F2" w14:textId="77777777" w:rsidTr="006F61FC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15807537" w14:textId="77777777" w:rsidR="00D91D67" w:rsidRPr="00883F4B" w:rsidRDefault="00D91D67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7C1D6FFB" w14:textId="77777777" w:rsidR="00D91D67" w:rsidRPr="00883F4B" w:rsidRDefault="00D91D67" w:rsidP="00254A24">
            <w:r w:rsidRPr="00883F4B">
              <w:rPr>
                <w:rFonts w:hint="eastAsia"/>
              </w:rPr>
              <w:t>服务器返回的</w:t>
            </w:r>
            <w:r w:rsidR="00574CF4" w:rsidRPr="00883F4B">
              <w:rPr>
                <w:rFonts w:hint="eastAsia"/>
              </w:rPr>
              <w:t>兑奖结果，根据结果显示提示。</w:t>
            </w:r>
          </w:p>
          <w:p w14:paraId="7DAB256B" w14:textId="77777777" w:rsidR="00574CF4" w:rsidRPr="00883F4B" w:rsidRDefault="00E44C7F" w:rsidP="00254A24">
            <w:r w:rsidRPr="00883F4B">
              <w:rPr>
                <w:rFonts w:hint="eastAsia"/>
              </w:rPr>
              <w:t>若彩票未中奖，给出明确提示。可继续兑奖</w:t>
            </w:r>
          </w:p>
          <w:p w14:paraId="3335D062" w14:textId="0CA3017B" w:rsidR="006F0CC6" w:rsidRDefault="00574CF4" w:rsidP="00254A24">
            <w:pPr>
              <w:rPr>
                <w:ins w:id="1399" w:author="Microsoft" w:date="2015-05-14T13:00:00Z"/>
              </w:rPr>
            </w:pPr>
            <w:r w:rsidRPr="00883F4B">
              <w:rPr>
                <w:rFonts w:hint="eastAsia"/>
              </w:rPr>
              <w:t>若中奖</w:t>
            </w:r>
            <w:r w:rsidR="00591711">
              <w:rPr>
                <w:rFonts w:hint="eastAsia"/>
              </w:rPr>
              <w:t>，</w:t>
            </w:r>
            <w:del w:id="1400" w:author="Microsoft" w:date="2015-05-14T12:59:00Z">
              <w:r w:rsidR="00591711" w:rsidDel="006F0CC6">
                <w:rPr>
                  <w:rFonts w:hint="eastAsia"/>
                </w:rPr>
                <w:delText>自动完成兑奖</w:delText>
              </w:r>
              <w:r w:rsidR="00187F7F" w:rsidDel="006F0CC6">
                <w:rPr>
                  <w:rFonts w:hint="eastAsia"/>
                </w:rPr>
                <w:delText>，</w:delText>
              </w:r>
            </w:del>
            <w:r w:rsidR="00187F7F">
              <w:t>页面</w:t>
            </w:r>
            <w:ins w:id="1401" w:author="Microsoft" w:date="2015-05-14T13:01:00Z">
              <w:r w:rsidR="006F0CC6">
                <w:rPr>
                  <w:rFonts w:hint="eastAsia"/>
                </w:rPr>
                <w:t>先</w:t>
              </w:r>
            </w:ins>
            <w:ins w:id="1402" w:author="Microsoft" w:date="2015-05-14T13:00:00Z">
              <w:r w:rsidR="006F0CC6">
                <w:rPr>
                  <w:rFonts w:hint="eastAsia"/>
                </w:rPr>
                <w:t>显示</w:t>
              </w:r>
              <w:r w:rsidR="006F0CC6">
                <w:t>中奖信息：</w:t>
              </w:r>
            </w:ins>
          </w:p>
          <w:p w14:paraId="621679EE" w14:textId="5BD4E3F5" w:rsidR="00574CF4" w:rsidRPr="00883F4B" w:rsidRDefault="00187F7F" w:rsidP="00254A24">
            <w:del w:id="1403" w:author="Microsoft" w:date="2015-05-14T13:00:00Z">
              <w:r w:rsidDel="006F0CC6">
                <w:rPr>
                  <w:rFonts w:hint="eastAsia"/>
                </w:rPr>
                <w:delText>提示</w:delText>
              </w:r>
            </w:del>
            <w:r>
              <w:t>中奖金额（</w:t>
            </w:r>
            <w:r>
              <w:rPr>
                <w:rFonts w:hint="eastAsia"/>
              </w:rPr>
              <w:t>税后</w:t>
            </w:r>
            <w:r>
              <w:t>）</w:t>
            </w:r>
            <w:ins w:id="1404" w:author="Microsoft" w:date="2015-05-14T13:00:00Z">
              <w:r w:rsidR="006F0CC6">
                <w:rPr>
                  <w:rFonts w:hint="eastAsia"/>
                </w:rPr>
                <w:t>、</w:t>
              </w:r>
            </w:ins>
            <w:del w:id="1405" w:author="Microsoft" w:date="2015-05-14T13:00:00Z">
              <w:r w:rsidDel="006F0CC6">
                <w:rPr>
                  <w:rFonts w:hint="eastAsia"/>
                </w:rPr>
                <w:delText>，</w:delText>
              </w:r>
            </w:del>
            <w:r>
              <w:t>税金（</w:t>
            </w:r>
            <w:r>
              <w:rPr>
                <w:rFonts w:hint="eastAsia"/>
              </w:rPr>
              <w:t>如果有</w:t>
            </w:r>
            <w:r>
              <w:t>）</w:t>
            </w:r>
            <w:ins w:id="1406" w:author="Microsoft" w:date="2015-05-14T13:00:00Z">
              <w:r w:rsidR="006F0CC6">
                <w:rPr>
                  <w:rFonts w:hint="eastAsia"/>
                </w:rPr>
                <w:t>、</w:t>
              </w:r>
            </w:ins>
            <w:ins w:id="1407" w:author="Microsoft" w:date="2015-05-14T13:01:00Z">
              <w:r w:rsidR="006F0CC6">
                <w:rPr>
                  <w:rFonts w:hint="eastAsia"/>
                </w:rPr>
                <w:t>是否</w:t>
              </w:r>
              <w:r w:rsidR="006F0CC6">
                <w:t>已</w:t>
              </w:r>
            </w:ins>
            <w:ins w:id="1408" w:author="Microsoft" w:date="2015-05-14T13:02:00Z">
              <w:r w:rsidR="006F0CC6">
                <w:rPr>
                  <w:rFonts w:hint="eastAsia"/>
                </w:rPr>
                <w:t>兑奖，</w:t>
              </w:r>
              <w:r w:rsidR="006F0CC6">
                <w:t>并</w:t>
              </w:r>
            </w:ins>
            <w:del w:id="1409" w:author="Microsoft" w:date="2015-05-14T13:00:00Z">
              <w:r w:rsidR="00591711" w:rsidDel="006F0CC6">
                <w:rPr>
                  <w:rFonts w:hint="eastAsia"/>
                </w:rPr>
                <w:delText>，</w:delText>
              </w:r>
            </w:del>
            <w:del w:id="1410" w:author="Microsoft" w:date="2015-05-14T13:01:00Z">
              <w:r w:rsidR="00591711" w:rsidDel="006F0CC6">
                <w:rPr>
                  <w:rFonts w:hint="eastAsia"/>
                </w:rPr>
                <w:delText>打印兑奖凭证</w:delText>
              </w:r>
            </w:del>
            <w:del w:id="1411" w:author="Microsoft" w:date="2015-05-14T13:00:00Z">
              <w:r w:rsidR="00591711" w:rsidDel="006F0CC6">
                <w:rPr>
                  <w:rFonts w:hint="eastAsia"/>
                </w:rPr>
                <w:delText>，</w:delText>
              </w:r>
            </w:del>
            <w:r w:rsidR="00591711">
              <w:rPr>
                <w:rFonts w:hint="eastAsia"/>
              </w:rPr>
              <w:t>播放中奖音频。</w:t>
            </w:r>
            <w:r w:rsidR="00591711" w:rsidRPr="00883F4B">
              <w:t xml:space="preserve"> </w:t>
            </w:r>
          </w:p>
          <w:p w14:paraId="535A29D5" w14:textId="77777777" w:rsidR="006F0CC6" w:rsidRDefault="006F0CC6" w:rsidP="00254A24">
            <w:pPr>
              <w:rPr>
                <w:ins w:id="1412" w:author="Microsoft" w:date="2015-05-14T13:02:00Z"/>
              </w:rPr>
            </w:pPr>
            <w:ins w:id="1413" w:author="Microsoft" w:date="2015-05-14T13:01:00Z">
              <w:r>
                <w:rPr>
                  <w:rFonts w:hint="eastAsia"/>
                </w:rPr>
                <w:t>显示</w:t>
              </w:r>
              <w:r>
                <w:t>中奖信息后，</w:t>
              </w:r>
            </w:ins>
            <w:ins w:id="1414" w:author="Microsoft" w:date="2015-05-14T13:02:00Z">
              <w:r>
                <w:rPr>
                  <w:rFonts w:hint="eastAsia"/>
                </w:rPr>
                <w:t>对于</w:t>
              </w:r>
              <w:r>
                <w:t>未兑</w:t>
              </w:r>
              <w:r>
                <w:rPr>
                  <w:rFonts w:hint="eastAsia"/>
                </w:rPr>
                <w:t>过</w:t>
              </w:r>
              <w:r>
                <w:t>奖的彩票</w:t>
              </w:r>
            </w:ins>
            <w:ins w:id="1415" w:author="Microsoft" w:date="2015-05-14T13:01:00Z">
              <w:r>
                <w:rPr>
                  <w:rFonts w:hint="eastAsia"/>
                </w:rPr>
                <w:t>选择</w:t>
              </w:r>
              <w:r>
                <w:t>是否进行兑奖操作；</w:t>
              </w:r>
            </w:ins>
          </w:p>
          <w:p w14:paraId="01050F73" w14:textId="1FDA73AF" w:rsidR="006F0CC6" w:rsidRDefault="006F0CC6" w:rsidP="00254A24">
            <w:pPr>
              <w:rPr>
                <w:ins w:id="1416" w:author="Microsoft" w:date="2015-05-14T13:03:00Z"/>
              </w:rPr>
            </w:pPr>
            <w:ins w:id="1417" w:author="Microsoft" w:date="2015-05-14T13:03:00Z">
              <w:r>
                <w:rPr>
                  <w:rFonts w:hint="eastAsia"/>
                </w:rPr>
                <w:t>取消</w:t>
              </w:r>
              <w:r>
                <w:t>：</w:t>
              </w:r>
              <w:r>
                <w:rPr>
                  <w:rFonts w:hint="eastAsia"/>
                </w:rPr>
                <w:t>退出</w:t>
              </w:r>
              <w:r>
                <w:t>当前</w:t>
              </w:r>
              <w:r>
                <w:rPr>
                  <w:rFonts w:hint="eastAsia"/>
                </w:rPr>
                <w:t>彩票</w:t>
              </w:r>
              <w:r>
                <w:t>的兑奖</w:t>
              </w:r>
              <w:r>
                <w:rPr>
                  <w:rFonts w:hint="eastAsia"/>
                </w:rPr>
                <w:t>操作</w:t>
              </w:r>
              <w:r>
                <w:t>，</w:t>
              </w:r>
              <w:r>
                <w:rPr>
                  <w:rFonts w:hint="eastAsia"/>
                </w:rPr>
                <w:t>该</w:t>
              </w:r>
              <w:r>
                <w:t>票</w:t>
              </w:r>
              <w:r>
                <w:rPr>
                  <w:rFonts w:hint="eastAsia"/>
                </w:rPr>
                <w:t>仍是</w:t>
              </w:r>
              <w:r>
                <w:t>未兑奖的彩票；</w:t>
              </w:r>
            </w:ins>
          </w:p>
          <w:p w14:paraId="1350879D" w14:textId="083D8F78" w:rsidR="006F0CC6" w:rsidRPr="006F0CC6" w:rsidRDefault="006F0CC6" w:rsidP="00254A24">
            <w:ins w:id="1418" w:author="Microsoft" w:date="2015-05-14T13:03:00Z">
              <w:r>
                <w:rPr>
                  <w:rFonts w:hint="eastAsia"/>
                </w:rPr>
                <w:t>确认</w:t>
              </w:r>
              <w:r>
                <w:t>兑奖</w:t>
              </w:r>
              <w:r>
                <w:rPr>
                  <w:rFonts w:hint="eastAsia"/>
                </w:rPr>
                <w:t>：</w:t>
              </w:r>
            </w:ins>
            <w:ins w:id="1419" w:author="Microsoft" w:date="2015-05-14T13:04:00Z">
              <w:r>
                <w:rPr>
                  <w:rFonts w:hint="eastAsia"/>
                </w:rPr>
                <w:t>支付</w:t>
              </w:r>
              <w:r>
                <w:t>奖金</w:t>
              </w:r>
              <w:r>
                <w:rPr>
                  <w:rFonts w:hint="eastAsia"/>
                </w:rPr>
                <w:t>，打印</w:t>
              </w:r>
              <w:r>
                <w:t>兑奖凭证，</w:t>
              </w:r>
            </w:ins>
            <w:ins w:id="1420" w:author="Microsoft" w:date="2015-05-14T13:08:00Z">
              <w:r>
                <w:rPr>
                  <w:rFonts w:hint="eastAsia"/>
                </w:rPr>
                <w:t>完成</w:t>
              </w:r>
              <w:r>
                <w:t>兑奖</w:t>
              </w:r>
              <w:r>
                <w:rPr>
                  <w:rFonts w:hint="eastAsia"/>
                </w:rPr>
                <w:t>操作</w:t>
              </w:r>
              <w:r>
                <w:t>，</w:t>
              </w:r>
              <w:r>
                <w:rPr>
                  <w:rFonts w:hint="eastAsia"/>
                </w:rPr>
                <w:t>该</w:t>
              </w:r>
              <w:r>
                <w:t>彩票即为已兑奖彩票；</w:t>
              </w:r>
            </w:ins>
          </w:p>
        </w:tc>
      </w:tr>
      <w:tr w:rsidR="00D91D67" w:rsidRPr="00883F4B" w14:paraId="3FF6010A" w14:textId="77777777" w:rsidTr="006F61FC">
        <w:tc>
          <w:tcPr>
            <w:tcW w:w="1384" w:type="dxa"/>
            <w:shd w:val="clear" w:color="auto" w:fill="D9D9D9"/>
            <w:vAlign w:val="center"/>
          </w:tcPr>
          <w:p w14:paraId="318DA473" w14:textId="77777777" w:rsidR="00D91D67" w:rsidRPr="00883F4B" w:rsidRDefault="00D91D67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26395BB9" w14:textId="6932A400" w:rsidR="00D5727C" w:rsidRDefault="00D5727C" w:rsidP="00D5727C">
            <w:r w:rsidRPr="00883F4B">
              <w:rPr>
                <w:rFonts w:hint="eastAsia"/>
              </w:rPr>
              <w:t>彩票</w:t>
            </w:r>
            <w:r w:rsidR="00187F7F">
              <w:rPr>
                <w:rFonts w:hint="eastAsia"/>
              </w:rPr>
              <w:t>兑奖</w:t>
            </w:r>
            <w:r>
              <w:rPr>
                <w:rFonts w:hint="eastAsia"/>
              </w:rPr>
              <w:t>失败</w:t>
            </w:r>
            <w:r w:rsidRPr="00883F4B">
              <w:rPr>
                <w:rFonts w:hint="eastAsia"/>
              </w:rPr>
              <w:t>主要有以下情况</w:t>
            </w:r>
          </w:p>
          <w:p w14:paraId="24B2D1AA" w14:textId="56CA849E" w:rsidR="00D5727C" w:rsidRDefault="00D5727C" w:rsidP="00D5727C">
            <w:pPr>
              <w:pStyle w:val="af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区域</w:t>
            </w:r>
            <w:r>
              <w:t>、销售站</w:t>
            </w:r>
            <w:r>
              <w:rPr>
                <w:rFonts w:hint="eastAsia"/>
              </w:rPr>
              <w:t>游戏</w:t>
            </w:r>
            <w:r>
              <w:t>权限</w:t>
            </w:r>
            <w:r w:rsidR="00187F7F">
              <w:rPr>
                <w:rFonts w:hint="eastAsia"/>
              </w:rPr>
              <w:t>无</w:t>
            </w:r>
            <w:r>
              <w:rPr>
                <w:rFonts w:hint="eastAsia"/>
              </w:rPr>
              <w:t>兑奖</w:t>
            </w:r>
            <w:r w:rsidR="00187F7F">
              <w:rPr>
                <w:rFonts w:hint="eastAsia"/>
              </w:rPr>
              <w:t>权限</w:t>
            </w:r>
          </w:p>
          <w:p w14:paraId="7B22314F" w14:textId="2E148A54" w:rsidR="00D5727C" w:rsidRPr="00883F4B" w:rsidRDefault="00D5727C" w:rsidP="00D5727C">
            <w:pPr>
              <w:pStyle w:val="af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游戏</w:t>
            </w:r>
            <w:r>
              <w:t>状态</w:t>
            </w:r>
            <w:r>
              <w:rPr>
                <w:rFonts w:hint="eastAsia"/>
              </w:rPr>
              <w:t>禁止兑奖</w:t>
            </w:r>
          </w:p>
          <w:p w14:paraId="1C74D876" w14:textId="324E7B77" w:rsidR="00D5727C" w:rsidRDefault="00187F7F" w:rsidP="00D5727C">
            <w:pPr>
              <w:pStyle w:val="af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兑奖</w:t>
            </w:r>
            <w:r w:rsidR="00D5727C" w:rsidRPr="00883F4B">
              <w:rPr>
                <w:rFonts w:hint="eastAsia"/>
              </w:rPr>
              <w:t>金额过大，金额由</w:t>
            </w:r>
            <w:r w:rsidR="00D5727C">
              <w:rPr>
                <w:rFonts w:hint="eastAsia"/>
              </w:rPr>
              <w:t>系统</w:t>
            </w:r>
            <w:r w:rsidR="00D5727C" w:rsidRPr="00883F4B">
              <w:rPr>
                <w:rFonts w:hint="eastAsia"/>
              </w:rPr>
              <w:t>定义</w:t>
            </w:r>
          </w:p>
          <w:p w14:paraId="6DEE0109" w14:textId="6A871319" w:rsidR="00D5727C" w:rsidRPr="00883F4B" w:rsidDel="00FE2466" w:rsidRDefault="00D5727C" w:rsidP="00D5727C">
            <w:pPr>
              <w:pStyle w:val="af4"/>
              <w:numPr>
                <w:ilvl w:val="0"/>
                <w:numId w:val="9"/>
              </w:numPr>
              <w:ind w:firstLineChars="0"/>
              <w:rPr>
                <w:del w:id="1421" w:author="Microsoft" w:date="2015-05-14T13:10:00Z"/>
              </w:rPr>
            </w:pPr>
            <w:r>
              <w:rPr>
                <w:rFonts w:hint="eastAsia"/>
              </w:rPr>
              <w:t>超出兑奖</w:t>
            </w:r>
            <w:r>
              <w:t>范围，范围由系统定义</w:t>
            </w:r>
          </w:p>
          <w:p w14:paraId="3B49CF1D" w14:textId="2C2DA133" w:rsidR="00D5727C" w:rsidRPr="00883F4B" w:rsidRDefault="00D5727C">
            <w:pPr>
              <w:pStyle w:val="af4"/>
              <w:numPr>
                <w:ilvl w:val="0"/>
                <w:numId w:val="9"/>
              </w:numPr>
              <w:ind w:firstLineChars="0"/>
              <w:pPrChange w:id="1422" w:author="Microsoft" w:date="2015-05-14T13:10:00Z">
                <w:pPr>
                  <w:pStyle w:val="af4"/>
                  <w:ind w:left="420" w:firstLineChars="0" w:firstLine="0"/>
                </w:pPr>
              </w:pPrChange>
            </w:pPr>
          </w:p>
          <w:p w14:paraId="199B6E25" w14:textId="77777777" w:rsidR="00D5727C" w:rsidRPr="00883F4B" w:rsidRDefault="00D5727C" w:rsidP="00D5727C">
            <w:pPr>
              <w:pStyle w:val="af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无法查到彩票</w:t>
            </w:r>
          </w:p>
          <w:p w14:paraId="21EA98D6" w14:textId="4AAE17F3" w:rsidR="00574CF4" w:rsidRPr="00883F4B" w:rsidRDefault="00D5727C" w:rsidP="00E673F2">
            <w:pPr>
              <w:pStyle w:val="af4"/>
              <w:numPr>
                <w:ilvl w:val="0"/>
                <w:numId w:val="9"/>
              </w:numPr>
              <w:ind w:firstLineChars="0"/>
            </w:pPr>
            <w:r w:rsidRPr="00883F4B">
              <w:rPr>
                <w:rFonts w:hint="eastAsia"/>
              </w:rPr>
              <w:t>其他主机或者通讯故障。</w:t>
            </w:r>
          </w:p>
        </w:tc>
      </w:tr>
      <w:tr w:rsidR="00D91D67" w:rsidRPr="00883F4B" w14:paraId="2614793D" w14:textId="77777777" w:rsidTr="006F61FC">
        <w:tc>
          <w:tcPr>
            <w:tcW w:w="1384" w:type="dxa"/>
            <w:shd w:val="clear" w:color="auto" w:fill="D9D9D9"/>
            <w:vAlign w:val="center"/>
          </w:tcPr>
          <w:p w14:paraId="5B92B86B" w14:textId="77777777" w:rsidR="00D91D67" w:rsidRPr="00883F4B" w:rsidRDefault="00D91D67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26B9CE45" w14:textId="77777777" w:rsidR="00D91D67" w:rsidRPr="00883F4B" w:rsidRDefault="00D91D67" w:rsidP="00254A24">
            <w:pPr>
              <w:rPr>
                <w:bCs/>
                <w:iCs/>
              </w:rPr>
            </w:pPr>
            <w:r w:rsidRPr="00883F4B">
              <w:rPr>
                <w:rFonts w:hint="eastAsia"/>
                <w:bCs/>
                <w:iCs/>
              </w:rPr>
              <w:t>在有弹出框或处于编辑状态时，【</w:t>
            </w:r>
            <w:r w:rsidR="00574CF4" w:rsidRPr="00883F4B">
              <w:rPr>
                <w:rFonts w:hint="eastAsia"/>
                <w:bCs/>
                <w:iCs/>
              </w:rPr>
              <w:t>兑奖</w:t>
            </w:r>
            <w:r w:rsidRPr="00883F4B">
              <w:rPr>
                <w:rFonts w:hint="eastAsia"/>
                <w:bCs/>
                <w:iCs/>
              </w:rPr>
              <w:t>】键不可用。</w:t>
            </w:r>
          </w:p>
          <w:p w14:paraId="30D01F3D" w14:textId="77777777" w:rsidR="00D91D67" w:rsidRDefault="00D91D67" w:rsidP="00254A24">
            <w:pPr>
              <w:rPr>
                <w:bCs/>
                <w:iCs/>
              </w:rPr>
            </w:pPr>
            <w:r w:rsidRPr="00883F4B">
              <w:rPr>
                <w:rFonts w:hint="eastAsia"/>
                <w:bCs/>
                <w:iCs/>
              </w:rPr>
              <w:t>在用户登录前【</w:t>
            </w:r>
            <w:r w:rsidR="00574CF4" w:rsidRPr="00883F4B">
              <w:rPr>
                <w:rFonts w:hint="eastAsia"/>
                <w:bCs/>
                <w:iCs/>
              </w:rPr>
              <w:t>兑奖</w:t>
            </w:r>
            <w:r w:rsidRPr="00883F4B">
              <w:rPr>
                <w:rFonts w:hint="eastAsia"/>
                <w:bCs/>
                <w:iCs/>
              </w:rPr>
              <w:t>】键不可用。</w:t>
            </w:r>
          </w:p>
          <w:p w14:paraId="412AE809" w14:textId="5F4F6093" w:rsidR="005E2233" w:rsidRPr="00883F4B" w:rsidRDefault="005E2233" w:rsidP="00254A2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在</w:t>
            </w:r>
            <w:r>
              <w:rPr>
                <w:bCs/>
                <w:iCs/>
              </w:rPr>
              <w:t>未激活</w:t>
            </w:r>
            <w:r>
              <w:rPr>
                <w:rFonts w:hint="eastAsia"/>
                <w:bCs/>
                <w:iCs/>
              </w:rPr>
              <w:t>兑奖</w:t>
            </w:r>
            <w:r>
              <w:rPr>
                <w:bCs/>
                <w:iCs/>
              </w:rPr>
              <w:t>弹出框</w:t>
            </w:r>
            <w:r>
              <w:rPr>
                <w:rFonts w:hint="eastAsia"/>
                <w:bCs/>
                <w:iCs/>
              </w:rPr>
              <w:t>时</w:t>
            </w:r>
            <w:r>
              <w:rPr>
                <w:bCs/>
                <w:iCs/>
              </w:rPr>
              <w:t>，将彩票放入阅读器后，阅读器应立即弹出彩票</w:t>
            </w:r>
            <w:r w:rsidR="00755348">
              <w:rPr>
                <w:rFonts w:hint="eastAsia"/>
                <w:bCs/>
                <w:iCs/>
              </w:rPr>
              <w:t>。</w:t>
            </w:r>
          </w:p>
        </w:tc>
      </w:tr>
      <w:tr w:rsidR="00D91D67" w:rsidRPr="00883F4B" w14:paraId="0A61AE15" w14:textId="77777777" w:rsidTr="006F61FC">
        <w:tc>
          <w:tcPr>
            <w:tcW w:w="1384" w:type="dxa"/>
            <w:shd w:val="clear" w:color="auto" w:fill="D9D9D9"/>
            <w:vAlign w:val="center"/>
          </w:tcPr>
          <w:p w14:paraId="7A7BD613" w14:textId="77777777" w:rsidR="00D91D67" w:rsidRPr="00883F4B" w:rsidRDefault="00D91D67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7BD08A97" w14:textId="7EF38557" w:rsidR="00D91D67" w:rsidRPr="00883F4B" w:rsidRDefault="00E44C7F" w:rsidP="00755348">
            <w:r w:rsidRPr="00883F4B">
              <w:rPr>
                <w:rFonts w:hint="eastAsia"/>
              </w:rPr>
              <w:t>大奖和小奖是由主机定义的，指单票总奖金额大于</w:t>
            </w:r>
            <w:r w:rsidR="00755348">
              <w:rPr>
                <w:rFonts w:hint="eastAsia"/>
              </w:rPr>
              <w:t>设定</w:t>
            </w:r>
            <w:r w:rsidRPr="00883F4B">
              <w:rPr>
                <w:rFonts w:hint="eastAsia"/>
              </w:rPr>
              <w:t>值时为大奖。</w:t>
            </w:r>
          </w:p>
        </w:tc>
      </w:tr>
    </w:tbl>
    <w:p w14:paraId="6F99FB3F" w14:textId="77777777" w:rsidR="00C5639A" w:rsidRDefault="00805F66" w:rsidP="00C75A6B">
      <w:pPr>
        <w:pStyle w:val="3"/>
      </w:pPr>
      <w:r>
        <w:rPr>
          <w:rFonts w:hint="eastAsia"/>
        </w:rPr>
        <w:lastRenderedPageBreak/>
        <w:t>复制票</w:t>
      </w:r>
    </w:p>
    <w:p w14:paraId="59E7A777" w14:textId="77777777" w:rsidR="000444DA" w:rsidRPr="000444DA" w:rsidRDefault="00D5727C" w:rsidP="00F9489B">
      <w:pPr>
        <w:pStyle w:val="a0"/>
      </w:pPr>
      <w:r>
        <w:object w:dxaOrig="6120" w:dyaOrig="9570" w14:anchorId="3D003941">
          <v:shape id="_x0000_i1026" type="#_x0000_t75" style="width:306.8pt;height:476.6pt" o:ole="">
            <v:imagedata r:id="rId19" o:title=""/>
          </v:shape>
          <o:OLEObject Type="Embed" ProgID="Visio.Drawing.11" ShapeID="_x0000_i1026" DrawAspect="Content" ObjectID="_1528809652" r:id="rId20"/>
        </w:objec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6F61FC" w:rsidRPr="00883F4B" w14:paraId="0ED7088F" w14:textId="77777777" w:rsidTr="006F61FC">
        <w:tc>
          <w:tcPr>
            <w:tcW w:w="1384" w:type="dxa"/>
            <w:shd w:val="clear" w:color="auto" w:fill="D9D9D9"/>
            <w:vAlign w:val="center"/>
          </w:tcPr>
          <w:p w14:paraId="271058A6" w14:textId="77777777" w:rsidR="006F61FC" w:rsidRPr="00883F4B" w:rsidRDefault="006F61FC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3925A422" w14:textId="77777777" w:rsidR="006F61FC" w:rsidRPr="00883F4B" w:rsidRDefault="006F61FC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74167F4B" w14:textId="77777777" w:rsidR="006F61FC" w:rsidRPr="00883F4B" w:rsidRDefault="006F61FC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1E1E635F" w14:textId="4EBEB75E" w:rsidR="006F61FC" w:rsidRPr="00883F4B" w:rsidRDefault="007A77B5" w:rsidP="00254A24">
            <w:pPr>
              <w:rPr>
                <w:iCs/>
              </w:rPr>
            </w:pPr>
            <w:r>
              <w:rPr>
                <w:rFonts w:hint="eastAsia"/>
                <w:iCs/>
              </w:rPr>
              <w:t>复制票</w:t>
            </w:r>
          </w:p>
        </w:tc>
      </w:tr>
      <w:tr w:rsidR="006F61FC" w:rsidRPr="00883F4B" w14:paraId="5BDCAF50" w14:textId="77777777" w:rsidTr="006F61FC">
        <w:tc>
          <w:tcPr>
            <w:tcW w:w="1384" w:type="dxa"/>
            <w:shd w:val="clear" w:color="auto" w:fill="D9D9D9"/>
            <w:vAlign w:val="center"/>
          </w:tcPr>
          <w:p w14:paraId="6A700FA4" w14:textId="77777777" w:rsidR="006F61FC" w:rsidRPr="00883F4B" w:rsidRDefault="006F61FC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68150189" w14:textId="3F5E0A0F" w:rsidR="006F61FC" w:rsidRPr="00883F4B" w:rsidRDefault="007A77B5" w:rsidP="00254A24">
            <w:pPr>
              <w:rPr>
                <w:iCs/>
              </w:rPr>
            </w:pPr>
            <w:r>
              <w:rPr>
                <w:rFonts w:hint="eastAsia"/>
                <w:iCs/>
              </w:rPr>
              <w:t>复制票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08E8C162" w14:textId="77777777" w:rsidR="006F61FC" w:rsidRPr="00883F4B" w:rsidRDefault="006F61FC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644F938F" w14:textId="77777777" w:rsidR="006F61FC" w:rsidRPr="00883F4B" w:rsidRDefault="006F61FC" w:rsidP="00254A24">
            <w:pPr>
              <w:rPr>
                <w:iCs/>
              </w:rPr>
            </w:pPr>
          </w:p>
        </w:tc>
      </w:tr>
      <w:tr w:rsidR="006F61FC" w:rsidRPr="00883F4B" w14:paraId="46782B32" w14:textId="77777777" w:rsidTr="006F61FC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3C3E6C26" w14:textId="77777777" w:rsidR="006F61FC" w:rsidRPr="00883F4B" w:rsidRDefault="006F61FC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299EA6F7" w14:textId="3E4D0619" w:rsidR="00F02C7F" w:rsidRDefault="00805F66" w:rsidP="006B57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复制票</w:t>
            </w:r>
            <w:r w:rsidR="006F61FC" w:rsidRPr="00883F4B">
              <w:rPr>
                <w:rFonts w:hint="eastAsia"/>
                <w:szCs w:val="21"/>
              </w:rPr>
              <w:t>指用</w:t>
            </w:r>
            <w:r w:rsidR="00CF39F7">
              <w:rPr>
                <w:rFonts w:hint="eastAsia"/>
                <w:szCs w:val="21"/>
              </w:rPr>
              <w:t>阅读器</w:t>
            </w:r>
            <w:r w:rsidR="006F61FC" w:rsidRPr="00883F4B">
              <w:rPr>
                <w:rFonts w:hint="eastAsia"/>
                <w:szCs w:val="21"/>
              </w:rPr>
              <w:t>扫描彩票，在屏幕上生成与票面相同玩法、投注号码、倍数、</w:t>
            </w:r>
            <w:r w:rsidR="00CF39F7">
              <w:rPr>
                <w:rFonts w:hint="eastAsia"/>
                <w:szCs w:val="21"/>
              </w:rPr>
              <w:t>多期</w:t>
            </w:r>
            <w:r w:rsidR="006F61FC" w:rsidRPr="00883F4B">
              <w:rPr>
                <w:rFonts w:hint="eastAsia"/>
                <w:szCs w:val="21"/>
              </w:rPr>
              <w:t>期数的</w:t>
            </w:r>
            <w:r w:rsidR="006B5704">
              <w:rPr>
                <w:rFonts w:hint="eastAsia"/>
                <w:szCs w:val="21"/>
              </w:rPr>
              <w:t>投注</w:t>
            </w:r>
            <w:r w:rsidR="006B5704">
              <w:rPr>
                <w:szCs w:val="21"/>
              </w:rPr>
              <w:t>信息</w:t>
            </w:r>
            <w:r w:rsidR="006F61FC" w:rsidRPr="00883F4B">
              <w:rPr>
                <w:rFonts w:hint="eastAsia"/>
                <w:szCs w:val="21"/>
              </w:rPr>
              <w:t>。</w:t>
            </w:r>
          </w:p>
        </w:tc>
      </w:tr>
      <w:tr w:rsidR="006F61FC" w:rsidRPr="00883F4B" w14:paraId="1FD834A4" w14:textId="77777777" w:rsidTr="006F61FC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0B1DF25C" w14:textId="77777777" w:rsidR="006F61FC" w:rsidRPr="00883F4B" w:rsidRDefault="006F61FC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16E77B0E" w14:textId="77777777" w:rsidR="006F61FC" w:rsidRPr="00883F4B" w:rsidRDefault="006F61FC" w:rsidP="00254A24">
            <w:r w:rsidRPr="00883F4B">
              <w:rPr>
                <w:rFonts w:hint="eastAsia"/>
              </w:rPr>
              <w:t>按【</w:t>
            </w:r>
            <w:r w:rsidR="00805F66">
              <w:rPr>
                <w:rFonts w:hint="eastAsia"/>
              </w:rPr>
              <w:t>复制票</w:t>
            </w:r>
            <w:r w:rsidRPr="00883F4B">
              <w:rPr>
                <w:rFonts w:hint="eastAsia"/>
              </w:rPr>
              <w:t>】激活</w:t>
            </w:r>
            <w:r w:rsidR="00C81D63">
              <w:rPr>
                <w:rFonts w:hint="eastAsia"/>
              </w:rPr>
              <w:t>复制</w:t>
            </w:r>
            <w:r w:rsidRPr="00883F4B">
              <w:rPr>
                <w:rFonts w:hint="eastAsia"/>
              </w:rPr>
              <w:t>票框。</w:t>
            </w:r>
          </w:p>
          <w:p w14:paraId="49689470" w14:textId="77777777" w:rsidR="006F61FC" w:rsidRPr="00883F4B" w:rsidRDefault="006F61FC" w:rsidP="00254A24">
            <w:r w:rsidRPr="00883F4B">
              <w:rPr>
                <w:rFonts w:hint="eastAsia"/>
              </w:rPr>
              <w:t>扫描彩票</w:t>
            </w:r>
            <w:r w:rsidR="00591711">
              <w:rPr>
                <w:rFonts w:hint="eastAsia"/>
              </w:rPr>
              <w:t>，</w:t>
            </w:r>
            <w:r w:rsidR="000444DA">
              <w:rPr>
                <w:rFonts w:hint="eastAsia"/>
              </w:rPr>
              <w:t>将票面信息</w:t>
            </w:r>
            <w:r w:rsidR="00591711">
              <w:rPr>
                <w:rFonts w:hint="eastAsia"/>
              </w:rPr>
              <w:t>显示在投注页面的投注行中。</w:t>
            </w:r>
          </w:p>
          <w:p w14:paraId="4C136A0C" w14:textId="77777777" w:rsidR="006F61FC" w:rsidRPr="00883F4B" w:rsidRDefault="006F61FC" w:rsidP="00254A24">
            <w:r w:rsidRPr="00883F4B">
              <w:rPr>
                <w:rFonts w:hint="eastAsia"/>
              </w:rPr>
              <w:t>用户按【确认】键可以完成出票</w:t>
            </w:r>
          </w:p>
        </w:tc>
      </w:tr>
      <w:tr w:rsidR="006F61FC" w:rsidRPr="00883F4B" w14:paraId="7E52DE41" w14:textId="77777777" w:rsidTr="006F61FC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446828BB" w14:textId="77777777" w:rsidR="006F61FC" w:rsidRPr="00883F4B" w:rsidRDefault="006F61FC" w:rsidP="00254A24">
            <w:r w:rsidRPr="00883F4B">
              <w:rPr>
                <w:rFonts w:hint="eastAsia"/>
              </w:rPr>
              <w:lastRenderedPageBreak/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6AEF6DC4" w14:textId="77777777" w:rsidR="006F61FC" w:rsidRPr="00883F4B" w:rsidRDefault="006F61FC" w:rsidP="00254A24">
            <w:r w:rsidRPr="00883F4B">
              <w:rPr>
                <w:rFonts w:hint="eastAsia"/>
              </w:rPr>
              <w:t>服务器返回的出票结果。</w:t>
            </w:r>
          </w:p>
        </w:tc>
      </w:tr>
      <w:tr w:rsidR="006F61FC" w:rsidRPr="00883F4B" w14:paraId="1B1BB285" w14:textId="77777777" w:rsidTr="006F61FC">
        <w:tc>
          <w:tcPr>
            <w:tcW w:w="1384" w:type="dxa"/>
            <w:shd w:val="clear" w:color="auto" w:fill="D9D9D9"/>
            <w:vAlign w:val="center"/>
          </w:tcPr>
          <w:p w14:paraId="4C254CBD" w14:textId="77777777" w:rsidR="006F61FC" w:rsidRPr="00883F4B" w:rsidRDefault="006F61FC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4DFDC281" w14:textId="77777777" w:rsidR="006F61FC" w:rsidRPr="00883F4B" w:rsidRDefault="000444DA" w:rsidP="00254A24">
            <w:r>
              <w:rPr>
                <w:rFonts w:hint="eastAsia"/>
              </w:rPr>
              <w:t>无</w:t>
            </w:r>
          </w:p>
        </w:tc>
      </w:tr>
      <w:tr w:rsidR="006F61FC" w:rsidRPr="00883F4B" w14:paraId="25ED31AE" w14:textId="77777777" w:rsidTr="006F61FC">
        <w:tc>
          <w:tcPr>
            <w:tcW w:w="1384" w:type="dxa"/>
            <w:shd w:val="clear" w:color="auto" w:fill="D9D9D9"/>
            <w:vAlign w:val="center"/>
          </w:tcPr>
          <w:p w14:paraId="109C6220" w14:textId="77777777" w:rsidR="006F61FC" w:rsidRPr="00883F4B" w:rsidRDefault="006F61FC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110EC16A" w14:textId="77777777" w:rsidR="006F61FC" w:rsidRDefault="006F61FC" w:rsidP="00254A24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在没有弹出框的情况下，按【</w:t>
            </w:r>
            <w:r w:rsidR="00805F66">
              <w:rPr>
                <w:rFonts w:hint="eastAsia"/>
                <w:szCs w:val="21"/>
              </w:rPr>
              <w:t>复制票</w:t>
            </w:r>
            <w:r w:rsidRPr="00883F4B">
              <w:rPr>
                <w:rFonts w:hint="eastAsia"/>
                <w:szCs w:val="21"/>
              </w:rPr>
              <w:t>】激活重打彩票框</w:t>
            </w:r>
          </w:p>
          <w:p w14:paraId="5A6D15E1" w14:textId="4869FC67" w:rsidR="005E2233" w:rsidRPr="00883F4B" w:rsidRDefault="005E2233" w:rsidP="00254A2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在</w:t>
            </w:r>
            <w:r>
              <w:rPr>
                <w:bCs/>
                <w:iCs/>
              </w:rPr>
              <w:t>未激活</w:t>
            </w:r>
            <w:r>
              <w:rPr>
                <w:rFonts w:hint="eastAsia"/>
                <w:bCs/>
                <w:iCs/>
              </w:rPr>
              <w:t>复制票</w:t>
            </w:r>
            <w:r>
              <w:rPr>
                <w:bCs/>
                <w:iCs/>
              </w:rPr>
              <w:t>弹出框</w:t>
            </w:r>
            <w:r>
              <w:rPr>
                <w:rFonts w:hint="eastAsia"/>
                <w:bCs/>
                <w:iCs/>
              </w:rPr>
              <w:t>时</w:t>
            </w:r>
            <w:r>
              <w:rPr>
                <w:bCs/>
                <w:iCs/>
              </w:rPr>
              <w:t>，将彩票放入阅读器后，阅读器应立即弹出彩票</w:t>
            </w:r>
            <w:r>
              <w:rPr>
                <w:rFonts w:hint="eastAsia"/>
                <w:bCs/>
                <w:iCs/>
              </w:rPr>
              <w:t>。</w:t>
            </w:r>
          </w:p>
        </w:tc>
      </w:tr>
      <w:tr w:rsidR="006F61FC" w:rsidRPr="00883F4B" w14:paraId="5BBB160E" w14:textId="77777777" w:rsidTr="006F61FC">
        <w:tc>
          <w:tcPr>
            <w:tcW w:w="1384" w:type="dxa"/>
            <w:shd w:val="clear" w:color="auto" w:fill="D9D9D9"/>
            <w:vAlign w:val="center"/>
          </w:tcPr>
          <w:p w14:paraId="1797AAFE" w14:textId="77777777" w:rsidR="006F61FC" w:rsidRPr="00883F4B" w:rsidRDefault="006F61FC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30879064" w14:textId="2BEFCBA5" w:rsidR="006F61FC" w:rsidRPr="00883F4B" w:rsidRDefault="006B5704" w:rsidP="00254A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3AE55525" w14:textId="77777777" w:rsidR="004A3255" w:rsidRPr="00883F4B" w:rsidRDefault="00A32E27" w:rsidP="00C75A6B">
      <w:pPr>
        <w:pStyle w:val="3"/>
      </w:pPr>
      <w:r w:rsidRPr="00883F4B">
        <w:rPr>
          <w:rFonts w:hint="eastAsia"/>
        </w:rPr>
        <w:t>保护金额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782284" w:rsidRPr="00883F4B" w14:paraId="0F675978" w14:textId="77777777" w:rsidTr="009409E5">
        <w:tc>
          <w:tcPr>
            <w:tcW w:w="1384" w:type="dxa"/>
            <w:shd w:val="clear" w:color="auto" w:fill="D9D9D9"/>
            <w:vAlign w:val="center"/>
          </w:tcPr>
          <w:p w14:paraId="0B0036D9" w14:textId="77777777" w:rsidR="00782284" w:rsidRPr="00883F4B" w:rsidRDefault="00782284" w:rsidP="006B570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2244E479" w14:textId="77777777" w:rsidR="00782284" w:rsidRPr="00883F4B" w:rsidRDefault="00782284" w:rsidP="006B570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47FDADEE" w14:textId="77777777" w:rsidR="00782284" w:rsidRPr="00883F4B" w:rsidRDefault="00782284" w:rsidP="006B570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6A06513C" w14:textId="18059BFD" w:rsidR="00782284" w:rsidRPr="00883F4B" w:rsidRDefault="00782284" w:rsidP="006B5704">
            <w:pPr>
              <w:rPr>
                <w:iCs/>
              </w:rPr>
            </w:pPr>
          </w:p>
        </w:tc>
      </w:tr>
      <w:tr w:rsidR="00782284" w:rsidRPr="00883F4B" w14:paraId="1F34DBE6" w14:textId="77777777" w:rsidTr="009409E5">
        <w:tc>
          <w:tcPr>
            <w:tcW w:w="1384" w:type="dxa"/>
            <w:shd w:val="clear" w:color="auto" w:fill="D9D9D9"/>
            <w:vAlign w:val="center"/>
          </w:tcPr>
          <w:p w14:paraId="0AE00EF0" w14:textId="77777777" w:rsidR="00782284" w:rsidRPr="00883F4B" w:rsidRDefault="00782284" w:rsidP="006B570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50A9C575" w14:textId="77777777" w:rsidR="00782284" w:rsidRPr="00883F4B" w:rsidRDefault="00782284" w:rsidP="006B5704">
            <w:r w:rsidRPr="00883F4B">
              <w:rPr>
                <w:rFonts w:hint="eastAsia"/>
              </w:rPr>
              <w:t>保护金额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1C090328" w14:textId="77777777" w:rsidR="00782284" w:rsidRPr="00883F4B" w:rsidRDefault="00782284" w:rsidP="006B570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20CACD5B" w14:textId="77777777" w:rsidR="00782284" w:rsidRPr="00883F4B" w:rsidRDefault="00782284" w:rsidP="006B5704">
            <w:pPr>
              <w:rPr>
                <w:iCs/>
              </w:rPr>
            </w:pPr>
          </w:p>
        </w:tc>
      </w:tr>
      <w:tr w:rsidR="00782284" w:rsidRPr="00883F4B" w14:paraId="2D3CAC82" w14:textId="77777777" w:rsidTr="009409E5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49E4D71A" w14:textId="77777777" w:rsidR="00782284" w:rsidRPr="00883F4B" w:rsidRDefault="00782284" w:rsidP="006B570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6B1CE466" w14:textId="77777777" w:rsidR="00782284" w:rsidRPr="00883F4B" w:rsidRDefault="00782284" w:rsidP="006B5704">
            <w:r w:rsidRPr="00883F4B">
              <w:rPr>
                <w:rFonts w:hint="eastAsia"/>
              </w:rPr>
              <w:t>此功能是为防止“盗打”大额彩票。</w:t>
            </w:r>
          </w:p>
          <w:p w14:paraId="4E7302BB" w14:textId="51202F20" w:rsidR="00782284" w:rsidRPr="00883F4B" w:rsidRDefault="00782284" w:rsidP="006B5704">
            <w:r w:rsidRPr="00883F4B">
              <w:rPr>
                <w:rFonts w:hint="eastAsia"/>
              </w:rPr>
              <w:t>保护金额由终端</w:t>
            </w:r>
            <w:r w:rsidR="006B5704">
              <w:rPr>
                <w:rFonts w:hint="eastAsia"/>
              </w:rPr>
              <w:t>软件</w:t>
            </w:r>
            <w:r w:rsidRPr="00883F4B">
              <w:rPr>
                <w:rFonts w:hint="eastAsia"/>
              </w:rPr>
              <w:t>配置，由终端机</w:t>
            </w:r>
            <w:r w:rsidR="00B15BE5">
              <w:rPr>
                <w:rFonts w:hint="eastAsia"/>
              </w:rPr>
              <w:t>进行</w:t>
            </w:r>
            <w:r w:rsidRPr="00883F4B">
              <w:rPr>
                <w:rFonts w:hint="eastAsia"/>
              </w:rPr>
              <w:t>运算判断。当彩票单张销售金额大于</w:t>
            </w:r>
            <w:r w:rsidR="00F02C7F">
              <w:rPr>
                <w:rFonts w:hint="eastAsia"/>
              </w:rPr>
              <w:t>或</w:t>
            </w:r>
            <w:r w:rsidRPr="00883F4B">
              <w:rPr>
                <w:rFonts w:hint="eastAsia"/>
              </w:rPr>
              <w:t>等于全票保护金额时，在出票前会弹出提示框，要求输入操作员密码才能继续</w:t>
            </w:r>
            <w:r w:rsidR="00B15BE5">
              <w:rPr>
                <w:rFonts w:hint="eastAsia"/>
              </w:rPr>
              <w:t>完成出票</w:t>
            </w:r>
            <w:r w:rsidRPr="00883F4B">
              <w:rPr>
                <w:rFonts w:hint="eastAsia"/>
              </w:rPr>
              <w:t>。</w:t>
            </w:r>
          </w:p>
        </w:tc>
      </w:tr>
      <w:tr w:rsidR="00782284" w:rsidRPr="00883F4B" w14:paraId="4F373F29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0BB2B246" w14:textId="77777777" w:rsidR="00782284" w:rsidRPr="00883F4B" w:rsidRDefault="00782284" w:rsidP="006B570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616DE000" w14:textId="4B034C9C" w:rsidR="00782284" w:rsidRPr="00883F4B" w:rsidRDefault="00755348" w:rsidP="006B5704">
            <w:r>
              <w:rPr>
                <w:rFonts w:hint="eastAsia"/>
              </w:rPr>
              <w:t>保护金额</w:t>
            </w:r>
            <w:r>
              <w:t>数值</w:t>
            </w:r>
          </w:p>
        </w:tc>
      </w:tr>
      <w:tr w:rsidR="00782284" w:rsidRPr="00883F4B" w14:paraId="31D09332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157ED599" w14:textId="77777777" w:rsidR="00782284" w:rsidRPr="00883F4B" w:rsidRDefault="00782284" w:rsidP="006B570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3DD50FEC" w14:textId="77777777" w:rsidR="00782284" w:rsidRPr="00883F4B" w:rsidRDefault="00782284" w:rsidP="006B5704">
            <w:r w:rsidRPr="00883F4B">
              <w:rPr>
                <w:rFonts w:hint="eastAsia"/>
              </w:rPr>
              <w:t>完成出票或者</w:t>
            </w:r>
            <w:r w:rsidR="00167882">
              <w:rPr>
                <w:rFonts w:hint="eastAsia"/>
              </w:rPr>
              <w:t>取消</w:t>
            </w:r>
            <w:r w:rsidR="00DD4C85" w:rsidRPr="00883F4B">
              <w:rPr>
                <w:rFonts w:hint="eastAsia"/>
              </w:rPr>
              <w:t>出票</w:t>
            </w:r>
          </w:p>
        </w:tc>
      </w:tr>
      <w:tr w:rsidR="00782284" w:rsidRPr="00883F4B" w14:paraId="4AAAA935" w14:textId="77777777" w:rsidTr="009409E5">
        <w:tc>
          <w:tcPr>
            <w:tcW w:w="1384" w:type="dxa"/>
            <w:shd w:val="clear" w:color="auto" w:fill="D9D9D9"/>
            <w:vAlign w:val="center"/>
          </w:tcPr>
          <w:p w14:paraId="29ABC36D" w14:textId="77777777" w:rsidR="00782284" w:rsidRPr="00883F4B" w:rsidRDefault="00782284" w:rsidP="006B570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3D74F368" w14:textId="77777777" w:rsidR="00782284" w:rsidRPr="00883F4B" w:rsidRDefault="00782284" w:rsidP="006B5704">
            <w:r w:rsidRPr="00883F4B">
              <w:rPr>
                <w:rFonts w:hint="eastAsia"/>
              </w:rPr>
              <w:t>无</w:t>
            </w:r>
          </w:p>
        </w:tc>
      </w:tr>
      <w:tr w:rsidR="00782284" w:rsidRPr="00883F4B" w14:paraId="54DFF069" w14:textId="77777777" w:rsidTr="009409E5">
        <w:tc>
          <w:tcPr>
            <w:tcW w:w="1384" w:type="dxa"/>
            <w:shd w:val="clear" w:color="auto" w:fill="D9D9D9"/>
            <w:vAlign w:val="center"/>
          </w:tcPr>
          <w:p w14:paraId="102A3A96" w14:textId="77777777" w:rsidR="00782284" w:rsidRPr="00883F4B" w:rsidRDefault="00782284" w:rsidP="006B570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3F164849" w14:textId="77777777" w:rsidR="00782284" w:rsidRPr="00883F4B" w:rsidRDefault="000444DA" w:rsidP="006B5704">
            <w:pPr>
              <w:rPr>
                <w:bCs/>
                <w:iCs/>
              </w:rPr>
            </w:pPr>
            <w:r>
              <w:rPr>
                <w:rFonts w:hint="eastAsia"/>
                <w:szCs w:val="21"/>
              </w:rPr>
              <w:t>本地校验密码</w:t>
            </w:r>
          </w:p>
        </w:tc>
      </w:tr>
      <w:tr w:rsidR="00782284" w:rsidRPr="00883F4B" w14:paraId="2FF8B220" w14:textId="77777777" w:rsidTr="009409E5">
        <w:tc>
          <w:tcPr>
            <w:tcW w:w="1384" w:type="dxa"/>
            <w:shd w:val="clear" w:color="auto" w:fill="D9D9D9"/>
            <w:vAlign w:val="center"/>
          </w:tcPr>
          <w:p w14:paraId="2E16C875" w14:textId="77777777" w:rsidR="00782284" w:rsidRPr="00883F4B" w:rsidRDefault="00782284" w:rsidP="006B570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3B1501F4" w14:textId="77777777" w:rsidR="00782284" w:rsidRPr="00883F4B" w:rsidRDefault="00DD4C85" w:rsidP="006B5704">
            <w:r w:rsidRPr="00883F4B">
              <w:rPr>
                <w:rFonts w:hint="eastAsia"/>
              </w:rPr>
              <w:t>无</w:t>
            </w:r>
          </w:p>
        </w:tc>
      </w:tr>
    </w:tbl>
    <w:p w14:paraId="72D65036" w14:textId="77777777" w:rsidR="00562A64" w:rsidRDefault="00620811" w:rsidP="00C75A6B">
      <w:pPr>
        <w:pStyle w:val="3"/>
      </w:pPr>
      <w:r>
        <w:rPr>
          <w:rFonts w:hint="eastAsia"/>
        </w:rPr>
        <w:t>彩票票面</w:t>
      </w:r>
      <w:r>
        <w:t>内容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620811" w:rsidRPr="00883F4B" w14:paraId="1DFF873D" w14:textId="77777777" w:rsidTr="00897ACA">
        <w:tc>
          <w:tcPr>
            <w:tcW w:w="1384" w:type="dxa"/>
            <w:shd w:val="clear" w:color="auto" w:fill="D9D9D9"/>
            <w:vAlign w:val="center"/>
          </w:tcPr>
          <w:p w14:paraId="22D0189C" w14:textId="77777777" w:rsidR="00620811" w:rsidRPr="00883F4B" w:rsidRDefault="00620811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244CEF37" w14:textId="77777777" w:rsidR="00620811" w:rsidRPr="00883F4B" w:rsidRDefault="00620811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3681E2F4" w14:textId="77777777" w:rsidR="00620811" w:rsidRPr="00883F4B" w:rsidRDefault="00620811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2FEC798B" w14:textId="77777777" w:rsidR="00620811" w:rsidRPr="00883F4B" w:rsidRDefault="00620811" w:rsidP="00254A24">
            <w:pPr>
              <w:rPr>
                <w:iCs/>
              </w:rPr>
            </w:pPr>
          </w:p>
        </w:tc>
      </w:tr>
      <w:tr w:rsidR="00620811" w:rsidRPr="00883F4B" w14:paraId="082E25A4" w14:textId="77777777" w:rsidTr="00897ACA">
        <w:tc>
          <w:tcPr>
            <w:tcW w:w="1384" w:type="dxa"/>
            <w:shd w:val="clear" w:color="auto" w:fill="D9D9D9"/>
            <w:vAlign w:val="center"/>
          </w:tcPr>
          <w:p w14:paraId="6EF3FC69" w14:textId="77777777" w:rsidR="00620811" w:rsidRPr="00883F4B" w:rsidRDefault="00620811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21272C67" w14:textId="77777777" w:rsidR="00620811" w:rsidRPr="00883F4B" w:rsidRDefault="00620811" w:rsidP="00254A24">
            <w:r>
              <w:rPr>
                <w:rFonts w:hint="eastAsia"/>
              </w:rPr>
              <w:t>票面内容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76DF2064" w14:textId="77777777" w:rsidR="00620811" w:rsidRPr="00883F4B" w:rsidRDefault="00620811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68EA8646" w14:textId="77777777" w:rsidR="00620811" w:rsidRPr="00883F4B" w:rsidRDefault="00620811" w:rsidP="00254A24">
            <w:pPr>
              <w:rPr>
                <w:iCs/>
              </w:rPr>
            </w:pPr>
          </w:p>
        </w:tc>
      </w:tr>
      <w:tr w:rsidR="00620811" w:rsidRPr="00883F4B" w14:paraId="17D7959F" w14:textId="77777777" w:rsidTr="00897ACA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6D66C1DE" w14:textId="77777777" w:rsidR="00620811" w:rsidRPr="00883F4B" w:rsidRDefault="00620811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1A2851D2" w14:textId="77777777" w:rsidR="00620811" w:rsidRPr="00883F4B" w:rsidRDefault="00620811" w:rsidP="00254A24">
            <w:r>
              <w:rPr>
                <w:rFonts w:hint="eastAsia"/>
              </w:rPr>
              <w:t>彩票</w:t>
            </w:r>
            <w:r>
              <w:t>票面</w:t>
            </w:r>
            <w:r w:rsidR="006B48B6">
              <w:rPr>
                <w:rFonts w:hint="eastAsia"/>
              </w:rPr>
              <w:t>内容</w:t>
            </w:r>
          </w:p>
        </w:tc>
      </w:tr>
      <w:tr w:rsidR="00620811" w:rsidRPr="00883F4B" w14:paraId="4BC32EE9" w14:textId="77777777" w:rsidTr="00897AC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4493AE4F" w14:textId="77777777" w:rsidR="00620811" w:rsidRPr="00883F4B" w:rsidRDefault="00620811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7092D35B" w14:textId="12A1EE7B" w:rsidR="00620811" w:rsidRPr="00883F4B" w:rsidRDefault="006B5704" w:rsidP="00254A24">
            <w:r>
              <w:rPr>
                <w:rFonts w:hint="eastAsia"/>
              </w:rPr>
              <w:t>无</w:t>
            </w:r>
          </w:p>
        </w:tc>
      </w:tr>
      <w:tr w:rsidR="00620811" w:rsidRPr="00883F4B" w14:paraId="601FECD9" w14:textId="77777777" w:rsidTr="00897AC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19EB8D5E" w14:textId="77777777" w:rsidR="00620811" w:rsidRPr="00883F4B" w:rsidRDefault="00620811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40B52C4E" w14:textId="77777777" w:rsidR="0045739C" w:rsidRDefault="005246FC" w:rsidP="00254A24">
            <w:r>
              <w:rPr>
                <w:rFonts w:hint="eastAsia"/>
              </w:rPr>
              <w:t>票面样例</w:t>
            </w:r>
          </w:p>
          <w:p w14:paraId="0646AB22" w14:textId="248B64AC" w:rsidR="005246FC" w:rsidRPr="00883F4B" w:rsidRDefault="005246FC" w:rsidP="006B5704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票样</w:t>
            </w:r>
            <w:r>
              <w:rPr>
                <w:rFonts w:hint="eastAsia"/>
              </w:rPr>
              <w:t>.</w:t>
            </w:r>
            <w:r>
              <w:t>v.0.</w:t>
            </w:r>
            <w:r w:rsidR="006B5704">
              <w:t>6</w:t>
            </w:r>
            <w:r>
              <w:t>.vsd</w:t>
            </w:r>
            <w:r>
              <w:rPr>
                <w:rFonts w:hint="eastAsia"/>
              </w:rPr>
              <w:t>&gt;</w:t>
            </w:r>
          </w:p>
        </w:tc>
      </w:tr>
      <w:tr w:rsidR="00620811" w:rsidRPr="00883F4B" w14:paraId="7C0AE736" w14:textId="77777777" w:rsidTr="00897ACA">
        <w:tc>
          <w:tcPr>
            <w:tcW w:w="1384" w:type="dxa"/>
            <w:shd w:val="clear" w:color="auto" w:fill="D9D9D9"/>
            <w:vAlign w:val="center"/>
          </w:tcPr>
          <w:p w14:paraId="43CE3532" w14:textId="6680D3C3" w:rsidR="00620811" w:rsidRPr="00883F4B" w:rsidRDefault="00620811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58DB9C60" w14:textId="77777777" w:rsidR="00620811" w:rsidRPr="00883F4B" w:rsidRDefault="00620811" w:rsidP="00254A24">
            <w:r w:rsidRPr="00883F4B">
              <w:rPr>
                <w:rFonts w:hint="eastAsia"/>
              </w:rPr>
              <w:t>无</w:t>
            </w:r>
          </w:p>
        </w:tc>
      </w:tr>
      <w:tr w:rsidR="00620811" w:rsidRPr="00883F4B" w14:paraId="69173ADC" w14:textId="77777777" w:rsidTr="00897ACA">
        <w:tc>
          <w:tcPr>
            <w:tcW w:w="1384" w:type="dxa"/>
            <w:shd w:val="clear" w:color="auto" w:fill="D9D9D9"/>
            <w:vAlign w:val="center"/>
          </w:tcPr>
          <w:p w14:paraId="495508BD" w14:textId="77777777" w:rsidR="00620811" w:rsidRPr="00883F4B" w:rsidRDefault="00620811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5E3D19E4" w14:textId="6946AFE9" w:rsidR="00620811" w:rsidRPr="00883F4B" w:rsidRDefault="006B5704" w:rsidP="00254A2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620811" w:rsidRPr="00883F4B" w14:paraId="50AE1DC4" w14:textId="77777777" w:rsidTr="00897ACA">
        <w:tc>
          <w:tcPr>
            <w:tcW w:w="1384" w:type="dxa"/>
            <w:shd w:val="clear" w:color="auto" w:fill="D9D9D9"/>
            <w:vAlign w:val="center"/>
          </w:tcPr>
          <w:p w14:paraId="3B39ED81" w14:textId="77777777" w:rsidR="00620811" w:rsidRPr="00883F4B" w:rsidRDefault="00620811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385930B3" w14:textId="77777777" w:rsidR="00620811" w:rsidRPr="00883F4B" w:rsidRDefault="00620811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4AAEFE5E" w14:textId="77777777" w:rsidR="005B4362" w:rsidRPr="00883F4B" w:rsidRDefault="00581AF0" w:rsidP="00C75A6B">
      <w:pPr>
        <w:pStyle w:val="2"/>
      </w:pPr>
      <w:bookmarkStart w:id="1423" w:name="_Toc403728054"/>
      <w:r w:rsidRPr="00883F4B">
        <w:rPr>
          <w:rFonts w:hint="eastAsia"/>
        </w:rPr>
        <w:lastRenderedPageBreak/>
        <w:t>状态提示</w:t>
      </w:r>
      <w:bookmarkEnd w:id="1423"/>
    </w:p>
    <w:p w14:paraId="36614A5E" w14:textId="57D76592" w:rsidR="00581AF0" w:rsidRPr="00883F4B" w:rsidRDefault="00581AF0" w:rsidP="00254A24">
      <w:r w:rsidRPr="00883F4B">
        <w:rPr>
          <w:rFonts w:hint="eastAsia"/>
        </w:rPr>
        <w:t>在页面右下横向排列</w:t>
      </w:r>
      <w:r w:rsidR="002E7D56">
        <w:t>4</w:t>
      </w:r>
      <w:r w:rsidRPr="00883F4B">
        <w:rPr>
          <w:rFonts w:hint="eastAsia"/>
        </w:rPr>
        <w:t>个图标，从左向右依次为，通知提示、打印机提示、</w:t>
      </w:r>
      <w:r w:rsidR="00167882">
        <w:rPr>
          <w:rFonts w:hint="eastAsia"/>
        </w:rPr>
        <w:t>阅读器</w:t>
      </w:r>
      <w:r w:rsidRPr="00883F4B">
        <w:rPr>
          <w:rFonts w:hint="eastAsia"/>
        </w:rPr>
        <w:t>提示、网络提示</w:t>
      </w:r>
    </w:p>
    <w:p w14:paraId="4D6ED968" w14:textId="77777777" w:rsidR="00DD4C85" w:rsidRPr="00883F4B" w:rsidRDefault="00581AF0" w:rsidP="00C75A6B">
      <w:pPr>
        <w:pStyle w:val="3"/>
      </w:pPr>
      <w:r w:rsidRPr="00883F4B">
        <w:rPr>
          <w:rFonts w:hint="eastAsia"/>
        </w:rPr>
        <w:t>通知提示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D4C85" w:rsidRPr="00883F4B" w14:paraId="65AC07F7" w14:textId="77777777" w:rsidTr="009409E5">
        <w:tc>
          <w:tcPr>
            <w:tcW w:w="1384" w:type="dxa"/>
            <w:shd w:val="clear" w:color="auto" w:fill="D9D9D9"/>
            <w:vAlign w:val="center"/>
          </w:tcPr>
          <w:p w14:paraId="30973BC8" w14:textId="77777777" w:rsidR="00DD4C85" w:rsidRPr="00883F4B" w:rsidRDefault="00DD4C85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34DD28B2" w14:textId="77777777" w:rsidR="00DD4C85" w:rsidRPr="00883F4B" w:rsidRDefault="00DD4C85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236F019E" w14:textId="77777777" w:rsidR="00DD4C85" w:rsidRPr="00883F4B" w:rsidRDefault="00DD4C85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749DD2C7" w14:textId="5FA16EF9" w:rsidR="00DD4C85" w:rsidRPr="00883F4B" w:rsidRDefault="00DD4C85" w:rsidP="00254A24">
            <w:pPr>
              <w:rPr>
                <w:iCs/>
              </w:rPr>
            </w:pPr>
          </w:p>
        </w:tc>
      </w:tr>
      <w:tr w:rsidR="00DD4C85" w:rsidRPr="00883F4B" w14:paraId="0921B575" w14:textId="77777777" w:rsidTr="009409E5">
        <w:tc>
          <w:tcPr>
            <w:tcW w:w="1384" w:type="dxa"/>
            <w:shd w:val="clear" w:color="auto" w:fill="D9D9D9"/>
            <w:vAlign w:val="center"/>
          </w:tcPr>
          <w:p w14:paraId="13BA6952" w14:textId="77777777" w:rsidR="00DD4C85" w:rsidRPr="00883F4B" w:rsidRDefault="00DD4C85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7167396A" w14:textId="77777777" w:rsidR="00DD4C85" w:rsidRPr="00883F4B" w:rsidRDefault="00DD4C85" w:rsidP="00254A24">
            <w:r w:rsidRPr="00883F4B">
              <w:rPr>
                <w:rFonts w:hint="eastAsia"/>
              </w:rPr>
              <w:t>通知提示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2012946A" w14:textId="77777777" w:rsidR="00DD4C85" w:rsidRPr="00883F4B" w:rsidRDefault="00DD4C85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03D4788F" w14:textId="77777777" w:rsidR="00DD4C85" w:rsidRPr="00883F4B" w:rsidRDefault="00DD4C85" w:rsidP="00254A24">
            <w:pPr>
              <w:rPr>
                <w:iCs/>
              </w:rPr>
            </w:pPr>
          </w:p>
        </w:tc>
      </w:tr>
      <w:tr w:rsidR="00DD4C85" w:rsidRPr="00883F4B" w14:paraId="4DAAD0DF" w14:textId="77777777" w:rsidTr="009409E5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6D3B031F" w14:textId="77777777" w:rsidR="00DD4C85" w:rsidRPr="00883F4B" w:rsidRDefault="00DD4C85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634AF521" w14:textId="2DD9E0EC" w:rsidR="00EC07B9" w:rsidRDefault="00DD4C85" w:rsidP="00254A24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通知提示实时</w:t>
            </w:r>
            <w:r w:rsidR="00191B7F">
              <w:rPr>
                <w:rFonts w:hint="eastAsia"/>
                <w:szCs w:val="21"/>
              </w:rPr>
              <w:t>刷新</w:t>
            </w:r>
            <w:r w:rsidRPr="00883F4B">
              <w:rPr>
                <w:rFonts w:hint="eastAsia"/>
                <w:szCs w:val="21"/>
              </w:rPr>
              <w:t>终端机是否有</w:t>
            </w:r>
            <w:r w:rsidR="00191B7F">
              <w:rPr>
                <w:rFonts w:hint="eastAsia"/>
                <w:szCs w:val="21"/>
              </w:rPr>
              <w:t>新</w:t>
            </w:r>
            <w:r w:rsidRPr="00883F4B">
              <w:rPr>
                <w:rFonts w:hint="eastAsia"/>
                <w:szCs w:val="21"/>
              </w:rPr>
              <w:t>通知。在图标右下显示</w:t>
            </w:r>
            <w:r w:rsidR="00191B7F">
              <w:rPr>
                <w:rFonts w:hint="eastAsia"/>
                <w:szCs w:val="21"/>
              </w:rPr>
              <w:t>“</w:t>
            </w:r>
            <w:r w:rsidR="00191B7F">
              <w:rPr>
                <w:rFonts w:hint="eastAsia"/>
                <w:szCs w:val="21"/>
              </w:rPr>
              <w:t>new</w:t>
            </w:r>
            <w:r w:rsidR="00191B7F">
              <w:rPr>
                <w:rFonts w:hint="eastAsia"/>
                <w:szCs w:val="21"/>
              </w:rPr>
              <w:t>”</w:t>
            </w:r>
            <w:r w:rsidRPr="00883F4B">
              <w:rPr>
                <w:rFonts w:hint="eastAsia"/>
                <w:szCs w:val="21"/>
              </w:rPr>
              <w:t>。</w:t>
            </w:r>
          </w:p>
        </w:tc>
      </w:tr>
      <w:tr w:rsidR="00DD4C85" w:rsidRPr="00883F4B" w14:paraId="3F5DC6B1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2D1BEBB5" w14:textId="77777777" w:rsidR="00DD4C85" w:rsidRPr="00883F4B" w:rsidRDefault="00DD4C85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232E396D" w14:textId="77777777" w:rsidR="00DD4C85" w:rsidRPr="00883F4B" w:rsidRDefault="00191B7F" w:rsidP="00254A24">
            <w:r>
              <w:rPr>
                <w:rFonts w:hint="eastAsia"/>
              </w:rPr>
              <w:t>无</w:t>
            </w:r>
          </w:p>
        </w:tc>
      </w:tr>
      <w:tr w:rsidR="00DD4C85" w:rsidRPr="00883F4B" w14:paraId="5871D14A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0B9C41B5" w14:textId="77777777" w:rsidR="00DD4C85" w:rsidRPr="00883F4B" w:rsidRDefault="00DD4C85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04916239" w14:textId="77777777" w:rsidR="00DD4C85" w:rsidRPr="00883F4B" w:rsidRDefault="00191B7F" w:rsidP="00254A24">
            <w:r>
              <w:rPr>
                <w:rFonts w:hint="eastAsia"/>
              </w:rPr>
              <w:t>是否有新通知</w:t>
            </w:r>
            <w:r w:rsidR="00DD4C85" w:rsidRPr="00883F4B">
              <w:rPr>
                <w:rFonts w:hint="eastAsia"/>
              </w:rPr>
              <w:t>。</w:t>
            </w:r>
          </w:p>
        </w:tc>
      </w:tr>
      <w:tr w:rsidR="00DD4C85" w:rsidRPr="00883F4B" w14:paraId="349B59DD" w14:textId="77777777" w:rsidTr="009409E5">
        <w:tc>
          <w:tcPr>
            <w:tcW w:w="1384" w:type="dxa"/>
            <w:shd w:val="clear" w:color="auto" w:fill="D9D9D9"/>
            <w:vAlign w:val="center"/>
          </w:tcPr>
          <w:p w14:paraId="2176E0A5" w14:textId="77777777" w:rsidR="00DD4C85" w:rsidRPr="00883F4B" w:rsidRDefault="00DD4C85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6894EED5" w14:textId="77777777" w:rsidR="00DD4C85" w:rsidRPr="00883F4B" w:rsidRDefault="00DD4C85" w:rsidP="00254A24">
            <w:r w:rsidRPr="00883F4B">
              <w:rPr>
                <w:rFonts w:hint="eastAsia"/>
              </w:rPr>
              <w:t>无</w:t>
            </w:r>
          </w:p>
        </w:tc>
      </w:tr>
      <w:tr w:rsidR="00DD4C85" w:rsidRPr="00883F4B" w14:paraId="578D46A0" w14:textId="77777777" w:rsidTr="009409E5">
        <w:tc>
          <w:tcPr>
            <w:tcW w:w="1384" w:type="dxa"/>
            <w:shd w:val="clear" w:color="auto" w:fill="D9D9D9"/>
            <w:vAlign w:val="center"/>
          </w:tcPr>
          <w:p w14:paraId="46D3501F" w14:textId="77777777" w:rsidR="00DD4C85" w:rsidRPr="00883F4B" w:rsidRDefault="00DD4C85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33B59120" w14:textId="77777777" w:rsidR="00DD4C85" w:rsidRPr="00883F4B" w:rsidRDefault="00851093" w:rsidP="00254A24">
            <w:pPr>
              <w:rPr>
                <w:bCs/>
                <w:iCs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DD4C85" w:rsidRPr="00883F4B" w14:paraId="77584FE2" w14:textId="77777777" w:rsidTr="009409E5">
        <w:tc>
          <w:tcPr>
            <w:tcW w:w="1384" w:type="dxa"/>
            <w:shd w:val="clear" w:color="auto" w:fill="D9D9D9"/>
            <w:vAlign w:val="center"/>
          </w:tcPr>
          <w:p w14:paraId="61DB4556" w14:textId="77777777" w:rsidR="00DD4C85" w:rsidRPr="00883F4B" w:rsidRDefault="00DD4C85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33FFCC95" w14:textId="77777777" w:rsidR="00DD4C85" w:rsidRPr="00883F4B" w:rsidRDefault="00DD4C85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48856608" w14:textId="77777777" w:rsidR="00DD4C85" w:rsidRPr="00883F4B" w:rsidRDefault="00581AF0" w:rsidP="00C75A6B">
      <w:pPr>
        <w:pStyle w:val="3"/>
      </w:pPr>
      <w:r w:rsidRPr="00883F4B">
        <w:rPr>
          <w:rFonts w:hint="eastAsia"/>
        </w:rPr>
        <w:t>打印机提示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D4C85" w:rsidRPr="00883F4B" w14:paraId="093E6696" w14:textId="77777777" w:rsidTr="009409E5">
        <w:tc>
          <w:tcPr>
            <w:tcW w:w="1384" w:type="dxa"/>
            <w:shd w:val="clear" w:color="auto" w:fill="D9D9D9"/>
            <w:vAlign w:val="center"/>
          </w:tcPr>
          <w:p w14:paraId="40A80D55" w14:textId="77777777" w:rsidR="00DD4C85" w:rsidRPr="00883F4B" w:rsidRDefault="00DD4C85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0A145A36" w14:textId="77777777" w:rsidR="00DD4C85" w:rsidRPr="00883F4B" w:rsidRDefault="00DD4C85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49D58569" w14:textId="77777777" w:rsidR="00DD4C85" w:rsidRPr="00883F4B" w:rsidRDefault="00DD4C85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1F6BE50A" w14:textId="26F6A840" w:rsidR="00DD4C85" w:rsidRPr="00883F4B" w:rsidRDefault="00DD4C85" w:rsidP="00254A24">
            <w:pPr>
              <w:rPr>
                <w:iCs/>
              </w:rPr>
            </w:pPr>
          </w:p>
        </w:tc>
      </w:tr>
      <w:tr w:rsidR="00DD4C85" w:rsidRPr="00883F4B" w14:paraId="39D9D2D8" w14:textId="77777777" w:rsidTr="009409E5">
        <w:tc>
          <w:tcPr>
            <w:tcW w:w="1384" w:type="dxa"/>
            <w:shd w:val="clear" w:color="auto" w:fill="D9D9D9"/>
            <w:vAlign w:val="center"/>
          </w:tcPr>
          <w:p w14:paraId="39F23394" w14:textId="77777777" w:rsidR="00DD4C85" w:rsidRPr="00883F4B" w:rsidRDefault="00DD4C85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1BB17941" w14:textId="77777777" w:rsidR="00DD4C85" w:rsidRPr="00883F4B" w:rsidRDefault="00DD4C85" w:rsidP="00254A24">
            <w:r w:rsidRPr="00883F4B">
              <w:rPr>
                <w:rFonts w:hint="eastAsia"/>
              </w:rPr>
              <w:t>打印机提示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028566D8" w14:textId="77777777" w:rsidR="00DD4C85" w:rsidRPr="00883F4B" w:rsidRDefault="00DD4C85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52C710BC" w14:textId="77777777" w:rsidR="00DD4C85" w:rsidRPr="00883F4B" w:rsidRDefault="00DD4C85" w:rsidP="00254A24">
            <w:pPr>
              <w:rPr>
                <w:iCs/>
              </w:rPr>
            </w:pPr>
          </w:p>
        </w:tc>
      </w:tr>
      <w:tr w:rsidR="00DD4C85" w:rsidRPr="00883F4B" w14:paraId="1F5B56F7" w14:textId="77777777" w:rsidTr="009409E5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747A6B14" w14:textId="77777777" w:rsidR="00DD4C85" w:rsidRPr="00883F4B" w:rsidRDefault="00DD4C85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176ACA77" w14:textId="77777777" w:rsidR="000444DA" w:rsidRDefault="000444DA" w:rsidP="00254A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打印机缺纸时有“缺纸提示”图标提示。</w:t>
            </w:r>
          </w:p>
          <w:p w14:paraId="76E5F5CB" w14:textId="77CFC1BE" w:rsidR="000444DA" w:rsidRDefault="00755348" w:rsidP="00254A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打印机纸将尽</w:t>
            </w:r>
            <w:r w:rsidR="000444DA">
              <w:rPr>
                <w:rFonts w:hint="eastAsia"/>
                <w:szCs w:val="21"/>
              </w:rPr>
              <w:t>有“纸将尽”图标提示。</w:t>
            </w:r>
          </w:p>
          <w:p w14:paraId="6F136048" w14:textId="77777777" w:rsidR="000444DA" w:rsidRDefault="000444DA" w:rsidP="00254A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打印机正常时有“正常提示”图标提示。</w:t>
            </w:r>
          </w:p>
          <w:p w14:paraId="7E33F679" w14:textId="77777777" w:rsidR="002911E3" w:rsidRDefault="000444DA" w:rsidP="00254A24">
            <w:pPr>
              <w:rPr>
                <w:ins w:id="1424" w:author="Microsoft" w:date="2014-11-27T15:57:00Z"/>
                <w:szCs w:val="21"/>
              </w:rPr>
            </w:pPr>
            <w:r>
              <w:rPr>
                <w:rFonts w:hint="eastAsia"/>
                <w:szCs w:val="21"/>
              </w:rPr>
              <w:t>打印机连接超时、数据链路故障、卷纸错误、电源线故障、打印机上盖打开、卡纸、上一次打印错误等显示“异常提示”图标。</w:t>
            </w:r>
          </w:p>
          <w:p w14:paraId="5561ADF4" w14:textId="1865D3C6" w:rsidR="004E2F4E" w:rsidRPr="004E2F4E" w:rsidRDefault="004E2F4E" w:rsidP="00254A24">
            <w:pPr>
              <w:rPr>
                <w:szCs w:val="21"/>
              </w:rPr>
            </w:pPr>
            <w:ins w:id="1425" w:author="Microsoft" w:date="2014-11-27T15:58:00Z">
              <w:r>
                <w:rPr>
                  <w:rFonts w:hint="eastAsia"/>
                  <w:szCs w:val="21"/>
                </w:rPr>
                <w:t>打印机</w:t>
              </w:r>
            </w:ins>
            <w:ins w:id="1426" w:author="Microsoft" w:date="2014-11-27T16:00:00Z">
              <w:r>
                <w:rPr>
                  <w:rFonts w:hint="eastAsia"/>
                  <w:szCs w:val="21"/>
                </w:rPr>
                <w:t>异常</w:t>
              </w:r>
              <w:r>
                <w:rPr>
                  <w:szCs w:val="21"/>
                </w:rPr>
                <w:t>情况下</w:t>
              </w:r>
            </w:ins>
            <w:ins w:id="1427" w:author="Microsoft" w:date="2014-11-27T15:58:00Z">
              <w:r>
                <w:rPr>
                  <w:szCs w:val="21"/>
                </w:rPr>
                <w:t>，销售员</w:t>
              </w:r>
            </w:ins>
            <w:ins w:id="1428" w:author="Microsoft" w:date="2014-11-27T16:00:00Z">
              <w:r>
                <w:rPr>
                  <w:rFonts w:hint="eastAsia"/>
                  <w:szCs w:val="21"/>
                </w:rPr>
                <w:t>准备</w:t>
              </w:r>
            </w:ins>
            <w:ins w:id="1429" w:author="Microsoft" w:date="2014-11-27T15:58:00Z">
              <w:r>
                <w:rPr>
                  <w:szCs w:val="21"/>
                </w:rPr>
                <w:t>打印出票时</w:t>
              </w:r>
              <w:r>
                <w:rPr>
                  <w:rFonts w:hint="eastAsia"/>
                  <w:szCs w:val="21"/>
                </w:rPr>
                <w:t>，</w:t>
              </w:r>
            </w:ins>
            <w:ins w:id="1430" w:author="Microsoft" w:date="2014-11-27T16:00:00Z">
              <w:r>
                <w:rPr>
                  <w:rFonts w:hint="eastAsia"/>
                  <w:szCs w:val="21"/>
                </w:rPr>
                <w:t>系统</w:t>
              </w:r>
            </w:ins>
            <w:ins w:id="1431" w:author="Microsoft" w:date="2014-11-27T15:58:00Z">
              <w:r>
                <w:rPr>
                  <w:szCs w:val="21"/>
                </w:rPr>
                <w:t>提示：</w:t>
              </w:r>
            </w:ins>
            <w:ins w:id="1432" w:author="Microsoft" w:date="2014-11-27T15:59:00Z">
              <w:r>
                <w:rPr>
                  <w:rFonts w:hint="eastAsia"/>
                  <w:szCs w:val="21"/>
                </w:rPr>
                <w:t>“</w:t>
              </w:r>
            </w:ins>
            <w:ins w:id="1433" w:author="Microsoft" w:date="2014-11-27T15:58:00Z">
              <w:r>
                <w:rPr>
                  <w:szCs w:val="21"/>
                </w:rPr>
                <w:t>打印机</w:t>
              </w:r>
            </w:ins>
            <w:ins w:id="1434" w:author="Microsoft" w:date="2014-11-27T15:59:00Z">
              <w:r>
                <w:rPr>
                  <w:szCs w:val="21"/>
                </w:rPr>
                <w:t>有</w:t>
              </w:r>
            </w:ins>
            <w:ins w:id="1435" w:author="Microsoft" w:date="2014-11-27T16:00:00Z">
              <w:r>
                <w:rPr>
                  <w:rFonts w:hint="eastAsia"/>
                  <w:szCs w:val="21"/>
                </w:rPr>
                <w:t>异常</w:t>
              </w:r>
            </w:ins>
            <w:ins w:id="1436" w:author="Microsoft" w:date="2014-11-27T15:59:00Z">
              <w:r>
                <w:rPr>
                  <w:szCs w:val="21"/>
                </w:rPr>
                <w:t>，</w:t>
              </w:r>
            </w:ins>
            <w:ins w:id="1437" w:author="Microsoft" w:date="2014-11-27T16:00:00Z">
              <w:r>
                <w:rPr>
                  <w:rFonts w:hint="eastAsia"/>
                  <w:szCs w:val="21"/>
                </w:rPr>
                <w:t>暂</w:t>
              </w:r>
              <w:r>
                <w:rPr>
                  <w:szCs w:val="21"/>
                </w:rPr>
                <w:t>不能售票</w:t>
              </w:r>
            </w:ins>
            <w:ins w:id="1438" w:author="Microsoft" w:date="2014-11-27T15:59:00Z">
              <w:r>
                <w:rPr>
                  <w:rFonts w:hint="eastAsia"/>
                  <w:szCs w:val="21"/>
                </w:rPr>
                <w:t>”</w:t>
              </w:r>
            </w:ins>
          </w:p>
        </w:tc>
      </w:tr>
      <w:tr w:rsidR="00DD4C85" w:rsidRPr="00883F4B" w14:paraId="7B9019B8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0E23F5BC" w14:textId="77777777" w:rsidR="00DD4C85" w:rsidRPr="00883F4B" w:rsidRDefault="00DD4C85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1496E306" w14:textId="77777777" w:rsidR="00DD4C85" w:rsidRPr="00883F4B" w:rsidRDefault="00DD4C85" w:rsidP="00254A24">
            <w:r w:rsidRPr="00883F4B">
              <w:rPr>
                <w:rFonts w:hint="eastAsia"/>
              </w:rPr>
              <w:t>打印机状态</w:t>
            </w:r>
            <w:r w:rsidR="002911E3" w:rsidRPr="00883F4B">
              <w:rPr>
                <w:rFonts w:hint="eastAsia"/>
              </w:rPr>
              <w:t>返回值</w:t>
            </w:r>
          </w:p>
        </w:tc>
      </w:tr>
      <w:tr w:rsidR="00DD4C85" w:rsidRPr="00883F4B" w14:paraId="768D9749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62379F0E" w14:textId="77777777" w:rsidR="00DD4C85" w:rsidRPr="00883F4B" w:rsidRDefault="00DD4C85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0ADDB5A1" w14:textId="77777777" w:rsidR="00DD4C85" w:rsidRPr="00883F4B" w:rsidRDefault="00DD4C85" w:rsidP="00254A24">
            <w:r w:rsidRPr="00883F4B">
              <w:rPr>
                <w:rFonts w:hint="eastAsia"/>
              </w:rPr>
              <w:t>根据</w:t>
            </w:r>
            <w:r w:rsidR="002911E3" w:rsidRPr="00883F4B">
              <w:rPr>
                <w:rFonts w:hint="eastAsia"/>
              </w:rPr>
              <w:t>状态返回值显示不同的图标。</w:t>
            </w:r>
          </w:p>
        </w:tc>
      </w:tr>
      <w:tr w:rsidR="00DD4C85" w:rsidRPr="00883F4B" w14:paraId="0527B296" w14:textId="77777777" w:rsidTr="009409E5">
        <w:tc>
          <w:tcPr>
            <w:tcW w:w="1384" w:type="dxa"/>
            <w:shd w:val="clear" w:color="auto" w:fill="D9D9D9"/>
            <w:vAlign w:val="center"/>
          </w:tcPr>
          <w:p w14:paraId="30F1B565" w14:textId="77777777" w:rsidR="00DD4C85" w:rsidRPr="00883F4B" w:rsidRDefault="00DD4C85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43C8B07E" w14:textId="77777777" w:rsidR="00DD4C85" w:rsidRPr="00883F4B" w:rsidRDefault="00DD4C85" w:rsidP="00254A24">
            <w:r w:rsidRPr="00883F4B">
              <w:rPr>
                <w:rFonts w:hint="eastAsia"/>
              </w:rPr>
              <w:t>无</w:t>
            </w:r>
          </w:p>
        </w:tc>
      </w:tr>
      <w:tr w:rsidR="00DD4C85" w:rsidRPr="00883F4B" w14:paraId="6F266085" w14:textId="77777777" w:rsidTr="009409E5">
        <w:tc>
          <w:tcPr>
            <w:tcW w:w="1384" w:type="dxa"/>
            <w:shd w:val="clear" w:color="auto" w:fill="D9D9D9"/>
            <w:vAlign w:val="center"/>
          </w:tcPr>
          <w:p w14:paraId="5EFACBAE" w14:textId="77777777" w:rsidR="00DD4C85" w:rsidRPr="00883F4B" w:rsidRDefault="00DD4C85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5664ABF9" w14:textId="77777777" w:rsidR="00DD4C85" w:rsidRPr="00883F4B" w:rsidRDefault="002911E3" w:rsidP="00254A24">
            <w:pPr>
              <w:rPr>
                <w:bCs/>
                <w:iCs/>
              </w:rPr>
            </w:pPr>
            <w:r w:rsidRPr="00883F4B">
              <w:rPr>
                <w:rFonts w:hint="eastAsia"/>
                <w:szCs w:val="21"/>
              </w:rPr>
              <w:t>无</w:t>
            </w:r>
          </w:p>
        </w:tc>
      </w:tr>
      <w:tr w:rsidR="00DD4C85" w:rsidRPr="00883F4B" w14:paraId="633D28F1" w14:textId="77777777" w:rsidTr="009409E5">
        <w:tc>
          <w:tcPr>
            <w:tcW w:w="1384" w:type="dxa"/>
            <w:shd w:val="clear" w:color="auto" w:fill="D9D9D9"/>
            <w:vAlign w:val="center"/>
          </w:tcPr>
          <w:p w14:paraId="2E51D231" w14:textId="77777777" w:rsidR="00DD4C85" w:rsidRPr="00883F4B" w:rsidRDefault="00DD4C85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13F96FA7" w14:textId="77777777" w:rsidR="00DD4C85" w:rsidRPr="00883F4B" w:rsidRDefault="00DD4C85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2B1EA55D" w14:textId="77777777" w:rsidR="002911E3" w:rsidRPr="00883F4B" w:rsidRDefault="00851093" w:rsidP="00C75A6B">
      <w:pPr>
        <w:pStyle w:val="3"/>
      </w:pPr>
      <w:r>
        <w:rPr>
          <w:rFonts w:hint="eastAsia"/>
        </w:rPr>
        <w:t>阅读</w:t>
      </w:r>
      <w:r w:rsidR="00581AF0" w:rsidRPr="00883F4B">
        <w:rPr>
          <w:rFonts w:hint="eastAsia"/>
        </w:rPr>
        <w:t>器提示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2911E3" w:rsidRPr="00883F4B" w14:paraId="1C3B26C9" w14:textId="77777777" w:rsidTr="009409E5">
        <w:tc>
          <w:tcPr>
            <w:tcW w:w="1384" w:type="dxa"/>
            <w:shd w:val="clear" w:color="auto" w:fill="D9D9D9"/>
            <w:vAlign w:val="center"/>
          </w:tcPr>
          <w:p w14:paraId="51BAA08C" w14:textId="77777777" w:rsidR="002911E3" w:rsidRPr="00883F4B" w:rsidRDefault="002911E3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7FAE0ACC" w14:textId="77777777" w:rsidR="002911E3" w:rsidRPr="00883F4B" w:rsidRDefault="002911E3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52E1428C" w14:textId="77777777" w:rsidR="002911E3" w:rsidRPr="00883F4B" w:rsidRDefault="002911E3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26C2DA3D" w14:textId="20F9B738" w:rsidR="002911E3" w:rsidRPr="00883F4B" w:rsidRDefault="002911E3" w:rsidP="00254A24">
            <w:pPr>
              <w:rPr>
                <w:iCs/>
              </w:rPr>
            </w:pPr>
          </w:p>
        </w:tc>
      </w:tr>
      <w:tr w:rsidR="002911E3" w:rsidRPr="00883F4B" w14:paraId="4E453F83" w14:textId="77777777" w:rsidTr="009409E5">
        <w:tc>
          <w:tcPr>
            <w:tcW w:w="1384" w:type="dxa"/>
            <w:shd w:val="clear" w:color="auto" w:fill="D9D9D9"/>
            <w:vAlign w:val="center"/>
          </w:tcPr>
          <w:p w14:paraId="244BB195" w14:textId="77777777" w:rsidR="002911E3" w:rsidRPr="00883F4B" w:rsidRDefault="002911E3" w:rsidP="00254A24">
            <w:r w:rsidRPr="00883F4B">
              <w:rPr>
                <w:rFonts w:hint="eastAsia"/>
              </w:rPr>
              <w:lastRenderedPageBreak/>
              <w:t>功能点名称</w:t>
            </w:r>
          </w:p>
        </w:tc>
        <w:tc>
          <w:tcPr>
            <w:tcW w:w="2505" w:type="dxa"/>
            <w:vAlign w:val="center"/>
          </w:tcPr>
          <w:p w14:paraId="06E85C53" w14:textId="77777777" w:rsidR="002911E3" w:rsidRPr="00883F4B" w:rsidRDefault="00851093" w:rsidP="00254A24">
            <w:r>
              <w:rPr>
                <w:rFonts w:hint="eastAsia"/>
              </w:rPr>
              <w:t>阅读</w:t>
            </w:r>
            <w:r w:rsidR="002911E3" w:rsidRPr="00883F4B">
              <w:rPr>
                <w:rFonts w:hint="eastAsia"/>
              </w:rPr>
              <w:t>器提示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1B2AA2AA" w14:textId="77777777" w:rsidR="002911E3" w:rsidRPr="00883F4B" w:rsidRDefault="002911E3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4DAF0450" w14:textId="77777777" w:rsidR="002911E3" w:rsidRPr="00883F4B" w:rsidRDefault="002911E3" w:rsidP="00254A24">
            <w:pPr>
              <w:rPr>
                <w:iCs/>
              </w:rPr>
            </w:pPr>
          </w:p>
        </w:tc>
      </w:tr>
      <w:tr w:rsidR="002911E3" w:rsidRPr="00883F4B" w14:paraId="49CE3715" w14:textId="77777777" w:rsidTr="009409E5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51A2653F" w14:textId="77777777" w:rsidR="002911E3" w:rsidRPr="00883F4B" w:rsidRDefault="002911E3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5E1307DD" w14:textId="76B88CAD" w:rsidR="002911E3" w:rsidRPr="00883F4B" w:rsidRDefault="00851093" w:rsidP="00254A24">
            <w:pPr>
              <w:rPr>
                <w:szCs w:val="21"/>
              </w:rPr>
            </w:pPr>
            <w:r>
              <w:rPr>
                <w:rFonts w:hint="eastAsia"/>
              </w:rPr>
              <w:t>阅读</w:t>
            </w:r>
            <w:r w:rsidR="002911E3" w:rsidRPr="00883F4B">
              <w:rPr>
                <w:rFonts w:hint="eastAsia"/>
                <w:szCs w:val="21"/>
              </w:rPr>
              <w:t>器提示实时监控终端机</w:t>
            </w:r>
            <w:r w:rsidR="006B5704">
              <w:rPr>
                <w:rFonts w:hint="eastAsia"/>
                <w:szCs w:val="21"/>
              </w:rPr>
              <w:t>阅读</w:t>
            </w:r>
            <w:r w:rsidR="002911E3" w:rsidRPr="00883F4B">
              <w:rPr>
                <w:rFonts w:hint="eastAsia"/>
                <w:szCs w:val="21"/>
              </w:rPr>
              <w:t>器是否正常。</w:t>
            </w:r>
          </w:p>
          <w:p w14:paraId="1B218B4B" w14:textId="77777777" w:rsidR="002911E3" w:rsidRPr="00883F4B" w:rsidRDefault="00851093" w:rsidP="00254A24">
            <w:pPr>
              <w:rPr>
                <w:szCs w:val="21"/>
              </w:rPr>
            </w:pPr>
            <w:r>
              <w:rPr>
                <w:rFonts w:hint="eastAsia"/>
              </w:rPr>
              <w:t>阅读</w:t>
            </w:r>
            <w:r w:rsidR="002911E3" w:rsidRPr="00883F4B">
              <w:rPr>
                <w:rFonts w:hint="eastAsia"/>
                <w:szCs w:val="21"/>
              </w:rPr>
              <w:t>器通讯正常时显示“正常提示”图标。</w:t>
            </w:r>
          </w:p>
          <w:p w14:paraId="70E98633" w14:textId="77777777" w:rsidR="002911E3" w:rsidRPr="00883F4B" w:rsidRDefault="00851093" w:rsidP="00254A24">
            <w:pPr>
              <w:rPr>
                <w:szCs w:val="21"/>
              </w:rPr>
            </w:pPr>
            <w:r>
              <w:rPr>
                <w:rFonts w:hint="eastAsia"/>
              </w:rPr>
              <w:t>阅读</w:t>
            </w:r>
            <w:r w:rsidR="002911E3" w:rsidRPr="00883F4B">
              <w:rPr>
                <w:rFonts w:cs="宋体" w:hint="eastAsia"/>
                <w:kern w:val="0"/>
                <w:szCs w:val="21"/>
                <w:lang w:val="zh-CN"/>
              </w:rPr>
              <w:t>器和主机通讯错时显示“异常提示”图标。</w:t>
            </w:r>
          </w:p>
        </w:tc>
      </w:tr>
      <w:tr w:rsidR="002911E3" w:rsidRPr="00883F4B" w14:paraId="07852A37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0723F17B" w14:textId="77777777" w:rsidR="002911E3" w:rsidRPr="00883F4B" w:rsidRDefault="002911E3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08F3AECA" w14:textId="77777777" w:rsidR="002911E3" w:rsidRPr="00883F4B" w:rsidRDefault="00851093" w:rsidP="00254A24">
            <w:r>
              <w:rPr>
                <w:rFonts w:hint="eastAsia"/>
              </w:rPr>
              <w:t>阅读</w:t>
            </w:r>
            <w:r w:rsidR="002911E3" w:rsidRPr="00883F4B">
              <w:rPr>
                <w:rFonts w:hint="eastAsia"/>
              </w:rPr>
              <w:t>器状态返回值</w:t>
            </w:r>
          </w:p>
        </w:tc>
      </w:tr>
      <w:tr w:rsidR="002911E3" w:rsidRPr="00883F4B" w14:paraId="2B3B9954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1AB1479D" w14:textId="77777777" w:rsidR="002911E3" w:rsidRPr="00883F4B" w:rsidRDefault="002911E3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1E151E64" w14:textId="77777777" w:rsidR="002911E3" w:rsidRPr="00883F4B" w:rsidRDefault="002911E3" w:rsidP="00254A24">
            <w:r w:rsidRPr="00883F4B">
              <w:rPr>
                <w:rFonts w:hint="eastAsia"/>
              </w:rPr>
              <w:t>根据状态返回值显示不同的图标。</w:t>
            </w:r>
          </w:p>
        </w:tc>
      </w:tr>
      <w:tr w:rsidR="002911E3" w:rsidRPr="00883F4B" w14:paraId="772CD227" w14:textId="77777777" w:rsidTr="009409E5">
        <w:tc>
          <w:tcPr>
            <w:tcW w:w="1384" w:type="dxa"/>
            <w:shd w:val="clear" w:color="auto" w:fill="D9D9D9"/>
            <w:vAlign w:val="center"/>
          </w:tcPr>
          <w:p w14:paraId="2875EB6E" w14:textId="77777777" w:rsidR="002911E3" w:rsidRPr="00883F4B" w:rsidRDefault="002911E3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4ED5B27A" w14:textId="77777777" w:rsidR="002911E3" w:rsidRPr="00883F4B" w:rsidRDefault="002911E3" w:rsidP="00254A24">
            <w:r w:rsidRPr="00883F4B">
              <w:rPr>
                <w:rFonts w:hint="eastAsia"/>
              </w:rPr>
              <w:t>无</w:t>
            </w:r>
          </w:p>
        </w:tc>
      </w:tr>
      <w:tr w:rsidR="002911E3" w:rsidRPr="00883F4B" w14:paraId="6337105D" w14:textId="77777777" w:rsidTr="009409E5">
        <w:tc>
          <w:tcPr>
            <w:tcW w:w="1384" w:type="dxa"/>
            <w:shd w:val="clear" w:color="auto" w:fill="D9D9D9"/>
            <w:vAlign w:val="center"/>
          </w:tcPr>
          <w:p w14:paraId="0D870839" w14:textId="77777777" w:rsidR="002911E3" w:rsidRPr="00883F4B" w:rsidRDefault="002911E3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10533579" w14:textId="77777777" w:rsidR="002911E3" w:rsidRPr="00883F4B" w:rsidRDefault="002911E3" w:rsidP="00254A24">
            <w:pPr>
              <w:rPr>
                <w:bCs/>
                <w:iCs/>
              </w:rPr>
            </w:pPr>
            <w:r w:rsidRPr="00883F4B">
              <w:rPr>
                <w:rFonts w:hint="eastAsia"/>
                <w:szCs w:val="21"/>
              </w:rPr>
              <w:t>无</w:t>
            </w:r>
          </w:p>
        </w:tc>
      </w:tr>
      <w:tr w:rsidR="002911E3" w:rsidRPr="00883F4B" w14:paraId="761F0357" w14:textId="77777777" w:rsidTr="009409E5">
        <w:tc>
          <w:tcPr>
            <w:tcW w:w="1384" w:type="dxa"/>
            <w:shd w:val="clear" w:color="auto" w:fill="D9D9D9"/>
            <w:vAlign w:val="center"/>
          </w:tcPr>
          <w:p w14:paraId="527B9C78" w14:textId="77777777" w:rsidR="002911E3" w:rsidRPr="00883F4B" w:rsidRDefault="002911E3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6B2E9BE1" w14:textId="77777777" w:rsidR="002911E3" w:rsidRPr="00883F4B" w:rsidRDefault="002911E3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31EEF24B" w14:textId="77777777" w:rsidR="00581AF0" w:rsidRPr="00883F4B" w:rsidRDefault="00581AF0" w:rsidP="00C75A6B">
      <w:pPr>
        <w:pStyle w:val="3"/>
      </w:pPr>
      <w:r w:rsidRPr="00883F4B">
        <w:rPr>
          <w:rFonts w:hint="eastAsia"/>
        </w:rPr>
        <w:t>网络提示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2911E3" w:rsidRPr="00883F4B" w14:paraId="5FAAB4ED" w14:textId="77777777" w:rsidTr="009409E5">
        <w:tc>
          <w:tcPr>
            <w:tcW w:w="1384" w:type="dxa"/>
            <w:shd w:val="clear" w:color="auto" w:fill="D9D9D9"/>
            <w:vAlign w:val="center"/>
          </w:tcPr>
          <w:p w14:paraId="36D1E656" w14:textId="77777777" w:rsidR="002911E3" w:rsidRPr="00883F4B" w:rsidRDefault="002911E3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2D7E48D6" w14:textId="77777777" w:rsidR="002911E3" w:rsidRPr="00883F4B" w:rsidRDefault="002911E3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60BCFA2E" w14:textId="77777777" w:rsidR="002911E3" w:rsidRPr="00883F4B" w:rsidRDefault="002911E3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4CD698A4" w14:textId="77777777" w:rsidR="002911E3" w:rsidRPr="00883F4B" w:rsidRDefault="002911E3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状态提示</w:t>
            </w:r>
          </w:p>
        </w:tc>
      </w:tr>
      <w:tr w:rsidR="002911E3" w:rsidRPr="00883F4B" w14:paraId="643BC6B2" w14:textId="77777777" w:rsidTr="009409E5">
        <w:tc>
          <w:tcPr>
            <w:tcW w:w="1384" w:type="dxa"/>
            <w:shd w:val="clear" w:color="auto" w:fill="D9D9D9"/>
            <w:vAlign w:val="center"/>
          </w:tcPr>
          <w:p w14:paraId="32EBD0C6" w14:textId="77777777" w:rsidR="002911E3" w:rsidRPr="00883F4B" w:rsidRDefault="002911E3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1BB50C41" w14:textId="77777777" w:rsidR="002911E3" w:rsidRPr="00883F4B" w:rsidRDefault="002911E3" w:rsidP="00254A24">
            <w:r w:rsidRPr="00883F4B">
              <w:rPr>
                <w:rFonts w:hint="eastAsia"/>
              </w:rPr>
              <w:t>网络提示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0BA3E8AB" w14:textId="77777777" w:rsidR="002911E3" w:rsidRPr="00883F4B" w:rsidRDefault="002911E3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2A218D70" w14:textId="77777777" w:rsidR="002911E3" w:rsidRPr="00883F4B" w:rsidRDefault="002911E3" w:rsidP="00254A24">
            <w:pPr>
              <w:rPr>
                <w:iCs/>
              </w:rPr>
            </w:pPr>
          </w:p>
        </w:tc>
      </w:tr>
      <w:tr w:rsidR="002911E3" w:rsidRPr="00883F4B" w14:paraId="3E3FE4DE" w14:textId="77777777" w:rsidTr="009409E5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64427FAA" w14:textId="77777777" w:rsidR="002911E3" w:rsidRPr="00883F4B" w:rsidRDefault="002911E3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66289743" w14:textId="77777777" w:rsidR="002911E3" w:rsidRPr="00883F4B" w:rsidRDefault="00EC07B9" w:rsidP="00254A24">
            <w:pPr>
              <w:rPr>
                <w:szCs w:val="21"/>
              </w:rPr>
            </w:pPr>
            <w:r>
              <w:rPr>
                <w:rFonts w:hint="eastAsia"/>
              </w:rPr>
              <w:t>显示当前网络连接状态，连接正常</w:t>
            </w:r>
            <w:r w:rsidR="00851093">
              <w:rPr>
                <w:rFonts w:hint="eastAsia"/>
              </w:rPr>
              <w:t>、</w:t>
            </w:r>
            <w:r>
              <w:rPr>
                <w:rFonts w:hint="eastAsia"/>
              </w:rPr>
              <w:t>已断开</w:t>
            </w:r>
            <w:r w:rsidR="00851093">
              <w:rPr>
                <w:rFonts w:hint="eastAsia"/>
              </w:rPr>
              <w:t>。</w:t>
            </w:r>
          </w:p>
        </w:tc>
      </w:tr>
      <w:tr w:rsidR="002911E3" w:rsidRPr="00883F4B" w14:paraId="10A37D7E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343BF855" w14:textId="77777777" w:rsidR="002911E3" w:rsidRPr="00883F4B" w:rsidRDefault="002911E3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7BB2ACFE" w14:textId="77777777" w:rsidR="002911E3" w:rsidRPr="00883F4B" w:rsidRDefault="002911E3" w:rsidP="00254A24">
            <w:r w:rsidRPr="00883F4B">
              <w:rPr>
                <w:rFonts w:hint="eastAsia"/>
              </w:rPr>
              <w:t>网络状态</w:t>
            </w:r>
          </w:p>
        </w:tc>
      </w:tr>
      <w:tr w:rsidR="002911E3" w:rsidRPr="00883F4B" w14:paraId="4A540B78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6B120FEE" w14:textId="77777777" w:rsidR="002911E3" w:rsidRPr="00883F4B" w:rsidRDefault="002911E3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2EFA1067" w14:textId="77777777" w:rsidR="002911E3" w:rsidRPr="00883F4B" w:rsidRDefault="002911E3" w:rsidP="00254A24">
            <w:r w:rsidRPr="00883F4B">
              <w:rPr>
                <w:rFonts w:hint="eastAsia"/>
              </w:rPr>
              <w:t>根据状态返回值显示不同的图标。</w:t>
            </w:r>
          </w:p>
        </w:tc>
      </w:tr>
      <w:tr w:rsidR="002911E3" w:rsidRPr="00883F4B" w14:paraId="0819A495" w14:textId="77777777" w:rsidTr="009409E5">
        <w:tc>
          <w:tcPr>
            <w:tcW w:w="1384" w:type="dxa"/>
            <w:shd w:val="clear" w:color="auto" w:fill="D9D9D9"/>
            <w:vAlign w:val="center"/>
          </w:tcPr>
          <w:p w14:paraId="1548E273" w14:textId="77777777" w:rsidR="002911E3" w:rsidRPr="00883F4B" w:rsidRDefault="002911E3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2823FFD0" w14:textId="77777777" w:rsidR="002911E3" w:rsidRPr="00883F4B" w:rsidRDefault="002911E3" w:rsidP="00254A24">
            <w:r w:rsidRPr="00883F4B">
              <w:rPr>
                <w:rFonts w:hint="eastAsia"/>
              </w:rPr>
              <w:t>无</w:t>
            </w:r>
          </w:p>
        </w:tc>
      </w:tr>
      <w:tr w:rsidR="002911E3" w:rsidRPr="00883F4B" w14:paraId="02EF0346" w14:textId="77777777" w:rsidTr="009409E5">
        <w:tc>
          <w:tcPr>
            <w:tcW w:w="1384" w:type="dxa"/>
            <w:shd w:val="clear" w:color="auto" w:fill="D9D9D9"/>
            <w:vAlign w:val="center"/>
          </w:tcPr>
          <w:p w14:paraId="5ACBAFAF" w14:textId="77777777" w:rsidR="002911E3" w:rsidRPr="00883F4B" w:rsidRDefault="002911E3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531FB852" w14:textId="7FA545AC" w:rsidR="002911E3" w:rsidRPr="00883F4B" w:rsidRDefault="006B5704" w:rsidP="00254A24">
            <w:r>
              <w:rPr>
                <w:rFonts w:hint="eastAsia"/>
              </w:rPr>
              <w:t>无</w:t>
            </w:r>
          </w:p>
        </w:tc>
      </w:tr>
      <w:tr w:rsidR="002911E3" w:rsidRPr="00883F4B" w14:paraId="5B88F96E" w14:textId="77777777" w:rsidTr="009409E5">
        <w:tc>
          <w:tcPr>
            <w:tcW w:w="1384" w:type="dxa"/>
            <w:shd w:val="clear" w:color="auto" w:fill="D9D9D9"/>
            <w:vAlign w:val="center"/>
          </w:tcPr>
          <w:p w14:paraId="265D53F9" w14:textId="77777777" w:rsidR="002911E3" w:rsidRPr="00883F4B" w:rsidRDefault="002911E3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656B2C22" w14:textId="77777777" w:rsidR="002911E3" w:rsidRPr="00883F4B" w:rsidRDefault="002911E3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270A28F9" w14:textId="7FF1352C" w:rsidR="00972599" w:rsidRPr="00883F4B" w:rsidRDefault="00875619" w:rsidP="00C75A6B">
      <w:pPr>
        <w:pStyle w:val="2"/>
      </w:pPr>
      <w:bookmarkStart w:id="1439" w:name="_Toc403728055"/>
      <w:r w:rsidRPr="00883F4B">
        <w:rPr>
          <w:rFonts w:hint="eastAsia"/>
        </w:rPr>
        <w:t>信息</w:t>
      </w:r>
      <w:r w:rsidR="00972599" w:rsidRPr="00883F4B">
        <w:rPr>
          <w:rFonts w:hint="eastAsia"/>
        </w:rPr>
        <w:t>查询</w:t>
      </w:r>
      <w:bookmarkEnd w:id="1439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296F96" w:rsidRPr="00883F4B" w14:paraId="6852F3CD" w14:textId="77777777" w:rsidTr="009409E5">
        <w:tc>
          <w:tcPr>
            <w:tcW w:w="1384" w:type="dxa"/>
            <w:shd w:val="clear" w:color="auto" w:fill="D9D9D9"/>
            <w:vAlign w:val="center"/>
          </w:tcPr>
          <w:p w14:paraId="6C45A855" w14:textId="77777777" w:rsidR="00296F96" w:rsidRPr="00883F4B" w:rsidRDefault="00296F96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4757B233" w14:textId="77777777" w:rsidR="00296F96" w:rsidRPr="00883F4B" w:rsidRDefault="00296F96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0A5C28F8" w14:textId="77777777" w:rsidR="00296F96" w:rsidRPr="00883F4B" w:rsidRDefault="00296F96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0C9C6ECA" w14:textId="77777777" w:rsidR="00296F96" w:rsidRPr="00883F4B" w:rsidRDefault="00296F96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信息查询</w:t>
            </w:r>
          </w:p>
        </w:tc>
      </w:tr>
      <w:tr w:rsidR="00296F96" w:rsidRPr="00883F4B" w14:paraId="3971E681" w14:textId="77777777" w:rsidTr="009409E5">
        <w:tc>
          <w:tcPr>
            <w:tcW w:w="1384" w:type="dxa"/>
            <w:shd w:val="clear" w:color="auto" w:fill="D9D9D9"/>
            <w:vAlign w:val="center"/>
          </w:tcPr>
          <w:p w14:paraId="515FF70F" w14:textId="77777777" w:rsidR="00296F96" w:rsidRPr="00883F4B" w:rsidRDefault="00296F96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6995D064" w14:textId="77777777" w:rsidR="00296F96" w:rsidRPr="00883F4B" w:rsidRDefault="00296F96" w:rsidP="00254A24">
            <w:r w:rsidRPr="00883F4B">
              <w:rPr>
                <w:rFonts w:hint="eastAsia"/>
              </w:rPr>
              <w:t>信息查询菜单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33687348" w14:textId="77777777" w:rsidR="00296F96" w:rsidRPr="00883F4B" w:rsidRDefault="00296F96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491B5AA9" w14:textId="77777777" w:rsidR="00296F96" w:rsidRPr="00883F4B" w:rsidRDefault="00296F96" w:rsidP="00254A24">
            <w:pPr>
              <w:rPr>
                <w:iCs/>
              </w:rPr>
            </w:pPr>
          </w:p>
        </w:tc>
      </w:tr>
      <w:tr w:rsidR="00296F96" w:rsidRPr="00883F4B" w14:paraId="7A2BDB70" w14:textId="77777777" w:rsidTr="009409E5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61A4A5EC" w14:textId="77777777" w:rsidR="00296F96" w:rsidRPr="00883F4B" w:rsidRDefault="00296F96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047E3E62" w14:textId="77777777" w:rsidR="00296F96" w:rsidRPr="00883F4B" w:rsidRDefault="00F00F68" w:rsidP="00254A24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进入信息查询菜单</w:t>
            </w:r>
          </w:p>
        </w:tc>
      </w:tr>
      <w:tr w:rsidR="00296F96" w:rsidRPr="00883F4B" w14:paraId="3A5B642A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7F8E4D79" w14:textId="77777777" w:rsidR="00296F96" w:rsidRPr="00883F4B" w:rsidRDefault="00296F96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113F097B" w14:textId="77777777" w:rsidR="00296F96" w:rsidRPr="00883F4B" w:rsidRDefault="00296F96" w:rsidP="00254A24">
            <w:r w:rsidRPr="00883F4B">
              <w:rPr>
                <w:rFonts w:hint="eastAsia"/>
              </w:rPr>
              <w:t>按【</w:t>
            </w:r>
            <w:r w:rsidR="00DD6201" w:rsidRPr="00883F4B">
              <w:rPr>
                <w:rFonts w:hint="eastAsia"/>
              </w:rPr>
              <w:t>信息查询</w:t>
            </w:r>
            <w:r w:rsidRPr="00883F4B">
              <w:rPr>
                <w:rFonts w:hint="eastAsia"/>
              </w:rPr>
              <w:t>】键</w:t>
            </w:r>
          </w:p>
        </w:tc>
      </w:tr>
      <w:tr w:rsidR="00296F96" w:rsidRPr="00883F4B" w14:paraId="2BA06513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5F1E66BD" w14:textId="77777777" w:rsidR="00296F96" w:rsidRPr="00883F4B" w:rsidRDefault="00296F96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2C584571" w14:textId="77777777" w:rsidR="00296F96" w:rsidRPr="00883F4B" w:rsidRDefault="00DD6201" w:rsidP="00254A24">
            <w:r w:rsidRPr="00883F4B">
              <w:rPr>
                <w:rFonts w:hint="eastAsia"/>
              </w:rPr>
              <w:t>显示信息查询菜单</w:t>
            </w:r>
          </w:p>
          <w:p w14:paraId="516CBF4A" w14:textId="77777777" w:rsidR="00DD6201" w:rsidRPr="00883F4B" w:rsidRDefault="00DD6201" w:rsidP="00254A24">
            <w:r w:rsidRPr="00883F4B">
              <w:rPr>
                <w:rFonts w:hint="eastAsia"/>
              </w:rPr>
              <w:t>[1]</w:t>
            </w:r>
            <w:r w:rsidRPr="00883F4B">
              <w:rPr>
                <w:rFonts w:hint="eastAsia"/>
              </w:rPr>
              <w:t>开奖公告</w:t>
            </w:r>
          </w:p>
          <w:p w14:paraId="53F35F69" w14:textId="77777777" w:rsidR="00DD6201" w:rsidRPr="00883F4B" w:rsidRDefault="00DD6201" w:rsidP="00254A24">
            <w:r w:rsidRPr="00883F4B">
              <w:rPr>
                <w:rFonts w:hint="eastAsia"/>
              </w:rPr>
              <w:t>[2]</w:t>
            </w:r>
            <w:r w:rsidRPr="00883F4B">
              <w:rPr>
                <w:rFonts w:hint="eastAsia"/>
              </w:rPr>
              <w:t>中奖信息</w:t>
            </w:r>
          </w:p>
          <w:p w14:paraId="3AA01DB4" w14:textId="77777777" w:rsidR="00DD6201" w:rsidRPr="00883F4B" w:rsidRDefault="00DD6201" w:rsidP="00254A24">
            <w:r w:rsidRPr="00883F4B">
              <w:rPr>
                <w:rFonts w:hint="eastAsia"/>
              </w:rPr>
              <w:t>[3]</w:t>
            </w:r>
            <w:r w:rsidRPr="00883F4B">
              <w:rPr>
                <w:rFonts w:hint="eastAsia"/>
              </w:rPr>
              <w:t>通知</w:t>
            </w:r>
          </w:p>
        </w:tc>
      </w:tr>
      <w:tr w:rsidR="00296F96" w:rsidRPr="00883F4B" w14:paraId="462B18AE" w14:textId="77777777" w:rsidTr="009409E5">
        <w:tc>
          <w:tcPr>
            <w:tcW w:w="1384" w:type="dxa"/>
            <w:shd w:val="clear" w:color="auto" w:fill="D9D9D9"/>
            <w:vAlign w:val="center"/>
          </w:tcPr>
          <w:p w14:paraId="435245D8" w14:textId="77777777" w:rsidR="00296F96" w:rsidRPr="00883F4B" w:rsidRDefault="00296F96" w:rsidP="00254A24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464E554C" w14:textId="77777777" w:rsidR="00296F96" w:rsidRPr="00883F4B" w:rsidRDefault="00296F96" w:rsidP="00254A24">
            <w:r w:rsidRPr="00883F4B">
              <w:rPr>
                <w:rFonts w:hint="eastAsia"/>
              </w:rPr>
              <w:t>无</w:t>
            </w:r>
          </w:p>
        </w:tc>
      </w:tr>
      <w:tr w:rsidR="00296F96" w:rsidRPr="00883F4B" w14:paraId="63A38C3B" w14:textId="77777777" w:rsidTr="009409E5">
        <w:tc>
          <w:tcPr>
            <w:tcW w:w="1384" w:type="dxa"/>
            <w:shd w:val="clear" w:color="auto" w:fill="D9D9D9"/>
            <w:vAlign w:val="center"/>
          </w:tcPr>
          <w:p w14:paraId="7E5E9D67" w14:textId="77777777" w:rsidR="00296F96" w:rsidRPr="00883F4B" w:rsidRDefault="00296F96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0EC98297" w14:textId="77777777" w:rsidR="00296F96" w:rsidRPr="00883F4B" w:rsidRDefault="00851093" w:rsidP="00254A24">
            <w:r>
              <w:rPr>
                <w:rFonts w:hint="eastAsia"/>
              </w:rPr>
              <w:t>仅在</w:t>
            </w:r>
            <w:r w:rsidR="00DD6201" w:rsidRPr="00883F4B">
              <w:rPr>
                <w:rFonts w:hint="eastAsia"/>
              </w:rPr>
              <w:t>有弹出框或者编辑区激活时，【信息查询】键无效</w:t>
            </w:r>
          </w:p>
        </w:tc>
      </w:tr>
      <w:tr w:rsidR="00296F96" w:rsidRPr="00883F4B" w14:paraId="7F47A594" w14:textId="77777777" w:rsidTr="009409E5">
        <w:tc>
          <w:tcPr>
            <w:tcW w:w="1384" w:type="dxa"/>
            <w:shd w:val="clear" w:color="auto" w:fill="D9D9D9"/>
            <w:vAlign w:val="center"/>
          </w:tcPr>
          <w:p w14:paraId="1447A82D" w14:textId="77777777" w:rsidR="00296F96" w:rsidRPr="00883F4B" w:rsidRDefault="00296F96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1C0B79AD" w14:textId="77777777" w:rsidR="00296F96" w:rsidRPr="00883F4B" w:rsidRDefault="00851093" w:rsidP="00254A24">
            <w:r>
              <w:rPr>
                <w:rFonts w:hint="eastAsia"/>
              </w:rPr>
              <w:t>无</w:t>
            </w:r>
          </w:p>
        </w:tc>
      </w:tr>
    </w:tbl>
    <w:p w14:paraId="1FE3D465" w14:textId="77777777" w:rsidR="00875619" w:rsidRPr="00883F4B" w:rsidRDefault="00875619" w:rsidP="00C75A6B">
      <w:pPr>
        <w:pStyle w:val="3"/>
      </w:pPr>
      <w:r w:rsidRPr="00883F4B">
        <w:rPr>
          <w:rFonts w:hint="eastAsia"/>
        </w:rPr>
        <w:t>开奖公告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F00F68" w:rsidRPr="00883F4B" w14:paraId="7F937F3E" w14:textId="77777777" w:rsidTr="009409E5">
        <w:tc>
          <w:tcPr>
            <w:tcW w:w="1384" w:type="dxa"/>
            <w:shd w:val="clear" w:color="auto" w:fill="D9D9D9"/>
            <w:vAlign w:val="center"/>
          </w:tcPr>
          <w:p w14:paraId="7F59754A" w14:textId="77777777" w:rsidR="00F00F68" w:rsidRPr="00883F4B" w:rsidRDefault="00F00F68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25F597A4" w14:textId="77777777" w:rsidR="00F00F68" w:rsidRPr="00883F4B" w:rsidRDefault="00F00F68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59C72D71" w14:textId="77777777" w:rsidR="00F00F68" w:rsidRPr="00883F4B" w:rsidRDefault="00F00F68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4927311A" w14:textId="77777777" w:rsidR="00F00F68" w:rsidRPr="00883F4B" w:rsidRDefault="00F00F68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信息查询</w:t>
            </w:r>
          </w:p>
        </w:tc>
      </w:tr>
      <w:tr w:rsidR="00F00F68" w:rsidRPr="00883F4B" w14:paraId="0116F6DF" w14:textId="77777777" w:rsidTr="009409E5">
        <w:tc>
          <w:tcPr>
            <w:tcW w:w="1384" w:type="dxa"/>
            <w:shd w:val="clear" w:color="auto" w:fill="D9D9D9"/>
            <w:vAlign w:val="center"/>
          </w:tcPr>
          <w:p w14:paraId="588574B1" w14:textId="77777777" w:rsidR="00F00F68" w:rsidRPr="00883F4B" w:rsidRDefault="00F00F68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12DA9E38" w14:textId="77777777" w:rsidR="00F00F68" w:rsidRPr="00883F4B" w:rsidRDefault="00F00F68" w:rsidP="00254A24">
            <w:r w:rsidRPr="00883F4B">
              <w:rPr>
                <w:rFonts w:hint="eastAsia"/>
              </w:rPr>
              <w:t>开奖公告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67F47DBE" w14:textId="77777777" w:rsidR="00F00F68" w:rsidRPr="00883F4B" w:rsidRDefault="00F00F68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2988D318" w14:textId="77777777" w:rsidR="00F00F68" w:rsidRPr="00883F4B" w:rsidRDefault="00F00F68" w:rsidP="00254A24">
            <w:pPr>
              <w:rPr>
                <w:iCs/>
              </w:rPr>
            </w:pPr>
          </w:p>
        </w:tc>
      </w:tr>
      <w:tr w:rsidR="00F00F68" w:rsidRPr="00883F4B" w14:paraId="357070FA" w14:textId="77777777" w:rsidTr="009409E5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6909707F" w14:textId="77777777" w:rsidR="00F00F68" w:rsidRPr="00883F4B" w:rsidRDefault="00F00F68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2A2DADC7" w14:textId="77777777" w:rsidR="00F00F68" w:rsidRPr="00883F4B" w:rsidRDefault="00F00F68" w:rsidP="00254A24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显示各个游戏的开奖公告</w:t>
            </w:r>
            <w:r w:rsidR="006117EA" w:rsidRPr="00883F4B">
              <w:rPr>
                <w:rFonts w:hint="eastAsia"/>
                <w:szCs w:val="21"/>
              </w:rPr>
              <w:t>，查询条件</w:t>
            </w:r>
            <w:r w:rsidR="00C90EE5">
              <w:rPr>
                <w:rFonts w:hint="eastAsia"/>
                <w:szCs w:val="21"/>
              </w:rPr>
              <w:t>有</w:t>
            </w:r>
            <w:r w:rsidR="006117EA" w:rsidRPr="00883F4B">
              <w:rPr>
                <w:rFonts w:hint="eastAsia"/>
                <w:szCs w:val="21"/>
              </w:rPr>
              <w:t>，游戏名称，</w:t>
            </w:r>
            <w:r w:rsidR="00851093">
              <w:rPr>
                <w:rFonts w:hint="eastAsia"/>
                <w:szCs w:val="21"/>
              </w:rPr>
              <w:t>游戏期次</w:t>
            </w:r>
            <w:r w:rsidR="006117EA" w:rsidRPr="00883F4B">
              <w:rPr>
                <w:rFonts w:hint="eastAsia"/>
                <w:szCs w:val="21"/>
              </w:rPr>
              <w:t>。</w:t>
            </w:r>
          </w:p>
        </w:tc>
      </w:tr>
      <w:tr w:rsidR="00F00F68" w:rsidRPr="00883F4B" w14:paraId="03F6BF86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35AAFDD0" w14:textId="77777777" w:rsidR="00F00F68" w:rsidRPr="00883F4B" w:rsidRDefault="00F00F68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7BD7E9FA" w14:textId="77777777" w:rsidR="00B7443A" w:rsidRDefault="00B7443A" w:rsidP="00254A24">
            <w:r>
              <w:rPr>
                <w:rFonts w:hint="eastAsia"/>
              </w:rPr>
              <w:t>查询条件</w:t>
            </w:r>
          </w:p>
          <w:p w14:paraId="25381EB9" w14:textId="6339B7BC" w:rsidR="00F00F68" w:rsidRPr="00883F4B" w:rsidRDefault="006117EA" w:rsidP="006B5704">
            <w:pPr>
              <w:pStyle w:val="af4"/>
              <w:numPr>
                <w:ilvl w:val="0"/>
                <w:numId w:val="10"/>
              </w:numPr>
              <w:ind w:firstLineChars="0"/>
            </w:pPr>
            <w:r w:rsidRPr="00883F4B">
              <w:rPr>
                <w:rFonts w:hint="eastAsia"/>
              </w:rPr>
              <w:t>游戏名称：</w:t>
            </w:r>
            <w:r w:rsidR="006B5704">
              <w:rPr>
                <w:rFonts w:hint="eastAsia"/>
              </w:rPr>
              <w:t>下拉框</w:t>
            </w:r>
            <w:r w:rsidR="006B5704">
              <w:t>，选项</w:t>
            </w:r>
            <w:r w:rsidR="006B5704">
              <w:rPr>
                <w:rFonts w:hint="eastAsia"/>
              </w:rPr>
              <w:t>7</w:t>
            </w:r>
            <w:r w:rsidR="006B5704">
              <w:rPr>
                <w:rFonts w:hint="eastAsia"/>
              </w:rPr>
              <w:t>龙星</w:t>
            </w:r>
            <w:r w:rsidR="006B5704">
              <w:t>、天天赢</w:t>
            </w:r>
            <w:ins w:id="1440" w:author="user" w:date="2016-04-08T14:34:00Z">
              <w:r w:rsidR="000A6969">
                <w:rPr>
                  <w:rFonts w:hint="eastAsia"/>
                </w:rPr>
                <w:t>、</w:t>
              </w:r>
              <w:r w:rsidR="000A6969">
                <w:t>快三</w:t>
              </w:r>
              <w:r w:rsidR="000A6969">
                <w:rPr>
                  <w:rFonts w:hint="eastAsia"/>
                </w:rPr>
                <w:t>、</w:t>
              </w:r>
              <w:r w:rsidR="000A6969">
                <w:t>时时彩</w:t>
              </w:r>
              <w:r w:rsidR="000A6969">
                <w:rPr>
                  <w:rFonts w:hint="eastAsia"/>
                </w:rPr>
                <w:t>、</w:t>
              </w:r>
            </w:ins>
            <w:ins w:id="1441" w:author="user" w:date="2016-02-23T15:18:00Z">
              <w:r w:rsidR="0055218A">
                <w:t>11</w:t>
              </w:r>
              <w:r w:rsidR="0055218A">
                <w:t>选</w:t>
              </w:r>
              <w:r w:rsidR="0055218A">
                <w:rPr>
                  <w:rFonts w:hint="eastAsia"/>
                </w:rPr>
                <w:t>5</w:t>
              </w:r>
            </w:ins>
            <w:del w:id="1442" w:author="Microsoft" w:date="2015-06-17T10:57:00Z">
              <w:r w:rsidR="006B5704" w:rsidDel="003F6E22">
                <w:delText>、</w:delText>
              </w:r>
              <w:r w:rsidR="006B5704" w:rsidDel="003F6E22">
                <w:rPr>
                  <w:rFonts w:hint="eastAsia"/>
                </w:rPr>
                <w:delText>KENO</w:delText>
              </w:r>
              <w:r w:rsidR="006B5704" w:rsidDel="003F6E22">
                <w:rPr>
                  <w:rFonts w:hint="eastAsia"/>
                </w:rPr>
                <w:delText>、</w:delText>
              </w:r>
              <w:r w:rsidR="006B5704" w:rsidDel="003F6E22">
                <w:delText>快</w:delText>
              </w:r>
              <w:r w:rsidR="006B5704" w:rsidDel="003F6E22">
                <w:rPr>
                  <w:rFonts w:hint="eastAsia"/>
                </w:rPr>
                <w:delText>2</w:delText>
              </w:r>
            </w:del>
          </w:p>
          <w:p w14:paraId="74FF5F45" w14:textId="1CDDD57E" w:rsidR="00EC07B9" w:rsidRDefault="00851093" w:rsidP="006B5704">
            <w:pPr>
              <w:pStyle w:val="af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游戏期次</w:t>
            </w:r>
            <w:r w:rsidR="006117EA" w:rsidRPr="00883F4B">
              <w:rPr>
                <w:rFonts w:hint="eastAsia"/>
              </w:rPr>
              <w:t>：</w:t>
            </w:r>
            <w:r w:rsidR="006B5704">
              <w:rPr>
                <w:rFonts w:hint="eastAsia"/>
              </w:rPr>
              <w:t>文本框</w:t>
            </w:r>
            <w:r w:rsidR="006B5704">
              <w:t>，</w:t>
            </w:r>
            <w:r w:rsidR="00C90EE5">
              <w:rPr>
                <w:rFonts w:hint="eastAsia"/>
              </w:rPr>
              <w:t>默认为空</w:t>
            </w:r>
          </w:p>
        </w:tc>
      </w:tr>
      <w:tr w:rsidR="00F00F68" w:rsidRPr="00883F4B" w14:paraId="5358BAD3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2C1E290F" w14:textId="77777777" w:rsidR="00F00F68" w:rsidRPr="00883F4B" w:rsidRDefault="00F00F68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1C19F2D4" w14:textId="77777777" w:rsidR="00F00F68" w:rsidRPr="00883F4B" w:rsidRDefault="006117EA" w:rsidP="00254A24">
            <w:r w:rsidRPr="00883F4B">
              <w:rPr>
                <w:rFonts w:hint="eastAsia"/>
              </w:rPr>
              <w:t>开奖公告</w:t>
            </w:r>
            <w:r w:rsidR="00C90EE5">
              <w:rPr>
                <w:rFonts w:hint="eastAsia"/>
              </w:rPr>
              <w:t>内容包括：</w:t>
            </w:r>
          </w:p>
          <w:p w14:paraId="2A856258" w14:textId="77777777" w:rsidR="006117EA" w:rsidRPr="00883F4B" w:rsidRDefault="006117EA" w:rsidP="006B5704">
            <w:pPr>
              <w:pStyle w:val="af4"/>
              <w:numPr>
                <w:ilvl w:val="0"/>
                <w:numId w:val="11"/>
              </w:numPr>
              <w:ind w:firstLineChars="0"/>
            </w:pPr>
            <w:r w:rsidRPr="00883F4B">
              <w:rPr>
                <w:rFonts w:hint="eastAsia"/>
              </w:rPr>
              <w:t>游戏名称</w:t>
            </w:r>
          </w:p>
          <w:p w14:paraId="5A1A8DB4" w14:textId="77777777" w:rsidR="00851093" w:rsidRDefault="00851093" w:rsidP="006B5704">
            <w:pPr>
              <w:pStyle w:val="af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游戏期次</w:t>
            </w:r>
          </w:p>
          <w:p w14:paraId="47BB1406" w14:textId="77777777" w:rsidR="006117EA" w:rsidRPr="00883F4B" w:rsidRDefault="006117EA" w:rsidP="006B5704">
            <w:pPr>
              <w:pStyle w:val="af4"/>
              <w:numPr>
                <w:ilvl w:val="0"/>
                <w:numId w:val="11"/>
              </w:numPr>
              <w:ind w:firstLineChars="0"/>
            </w:pPr>
            <w:r w:rsidRPr="00883F4B">
              <w:rPr>
                <w:rFonts w:hint="eastAsia"/>
              </w:rPr>
              <w:t>开奖号码</w:t>
            </w:r>
          </w:p>
          <w:p w14:paraId="6EFBF7A7" w14:textId="6E0FFB24" w:rsidR="006117EA" w:rsidRPr="00883F4B" w:rsidRDefault="00851093" w:rsidP="00B463DC">
            <w:pPr>
              <w:pStyle w:val="af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各个奖等中奖情况</w:t>
            </w:r>
            <w:r w:rsidR="006B5704">
              <w:rPr>
                <w:rFonts w:hint="eastAsia"/>
              </w:rPr>
              <w:t>列表</w:t>
            </w:r>
            <w:r>
              <w:rPr>
                <w:rFonts w:hint="eastAsia"/>
              </w:rPr>
              <w:t>（注数、</w:t>
            </w:r>
            <w:del w:id="1443" w:author="Microsoft" w:date="2015-06-30T11:03:00Z">
              <w:r w:rsidDel="00B463DC">
                <w:rPr>
                  <w:rFonts w:hint="eastAsia"/>
                </w:rPr>
                <w:delText>每注中奖金额、</w:delText>
              </w:r>
            </w:del>
            <w:r>
              <w:rPr>
                <w:rFonts w:hint="eastAsia"/>
              </w:rPr>
              <w:t>中奖总</w:t>
            </w:r>
            <w:r w:rsidR="006117EA" w:rsidRPr="00883F4B">
              <w:rPr>
                <w:rFonts w:hint="eastAsia"/>
              </w:rPr>
              <w:t>额）</w:t>
            </w:r>
          </w:p>
        </w:tc>
      </w:tr>
      <w:tr w:rsidR="00F00F68" w:rsidRPr="00883F4B" w14:paraId="456D33C9" w14:textId="77777777" w:rsidTr="009409E5">
        <w:tc>
          <w:tcPr>
            <w:tcW w:w="1384" w:type="dxa"/>
            <w:shd w:val="clear" w:color="auto" w:fill="D9D9D9"/>
            <w:vAlign w:val="center"/>
          </w:tcPr>
          <w:p w14:paraId="0E0425EB" w14:textId="77777777" w:rsidR="00F00F68" w:rsidRPr="00883F4B" w:rsidRDefault="00F00F68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502F661D" w14:textId="77777777" w:rsidR="00F00F68" w:rsidRPr="00883F4B" w:rsidRDefault="00F00F68" w:rsidP="00254A24">
            <w:r w:rsidRPr="00883F4B">
              <w:rPr>
                <w:rFonts w:hint="eastAsia"/>
              </w:rPr>
              <w:t>无</w:t>
            </w:r>
          </w:p>
        </w:tc>
      </w:tr>
      <w:tr w:rsidR="00F00F68" w:rsidRPr="00883F4B" w14:paraId="70A5DB68" w14:textId="77777777" w:rsidTr="009409E5">
        <w:tc>
          <w:tcPr>
            <w:tcW w:w="1384" w:type="dxa"/>
            <w:shd w:val="clear" w:color="auto" w:fill="D9D9D9"/>
            <w:vAlign w:val="center"/>
          </w:tcPr>
          <w:p w14:paraId="09688A47" w14:textId="77777777" w:rsidR="00F00F68" w:rsidRPr="00883F4B" w:rsidRDefault="00F00F68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3A3E6F57" w14:textId="77777777" w:rsidR="006B5704" w:rsidRDefault="006117EA" w:rsidP="00254A24">
            <w:r w:rsidRPr="00883F4B">
              <w:rPr>
                <w:rFonts w:hint="eastAsia"/>
              </w:rPr>
              <w:t>不填期号提交查询，</w:t>
            </w:r>
            <w:r w:rsidR="00C90EE5">
              <w:rPr>
                <w:rFonts w:hint="eastAsia"/>
              </w:rPr>
              <w:t>默认显示此游戏最近一期的开奖公告</w:t>
            </w:r>
            <w:r w:rsidRPr="00883F4B">
              <w:rPr>
                <w:rFonts w:hint="eastAsia"/>
              </w:rPr>
              <w:t>。</w:t>
            </w:r>
          </w:p>
          <w:p w14:paraId="6D861839" w14:textId="77777777" w:rsidR="006B5704" w:rsidRDefault="00B7443A" w:rsidP="00254A24">
            <w:r>
              <w:rPr>
                <w:rFonts w:hint="eastAsia"/>
              </w:rPr>
              <w:t>每页显示一期，用</w:t>
            </w:r>
            <w:r w:rsidR="00C90EE5">
              <w:rPr>
                <w:rFonts w:hint="eastAsia"/>
              </w:rPr>
              <w:t>【←】【</w:t>
            </w:r>
            <w:r w:rsidR="00C90EE5" w:rsidRPr="00C90EE5">
              <w:rPr>
                <w:rFonts w:hint="eastAsia"/>
              </w:rPr>
              <w:t>→</w:t>
            </w:r>
            <w:r w:rsidR="00C90EE5">
              <w:rPr>
                <w:rFonts w:hint="eastAsia"/>
              </w:rPr>
              <w:t>】</w:t>
            </w:r>
            <w:r w:rsidR="006117EA" w:rsidRPr="00883F4B">
              <w:rPr>
                <w:rFonts w:hint="eastAsia"/>
              </w:rPr>
              <w:t>翻页查询</w:t>
            </w:r>
            <w:r w:rsidR="008F0116">
              <w:rPr>
                <w:rFonts w:hint="eastAsia"/>
              </w:rPr>
              <w:t>。</w:t>
            </w:r>
          </w:p>
          <w:p w14:paraId="0A8D7A9F" w14:textId="4C5C3E90" w:rsidR="00EC07B9" w:rsidRDefault="008F0116" w:rsidP="00254A24">
            <w:r>
              <w:rPr>
                <w:rFonts w:hint="eastAsia"/>
              </w:rPr>
              <w:t>快开游戏只能查询当日期次信息。</w:t>
            </w:r>
          </w:p>
        </w:tc>
      </w:tr>
      <w:tr w:rsidR="00F00F68" w:rsidRPr="00883F4B" w14:paraId="6411178A" w14:textId="77777777" w:rsidTr="009409E5">
        <w:tc>
          <w:tcPr>
            <w:tcW w:w="1384" w:type="dxa"/>
            <w:shd w:val="clear" w:color="auto" w:fill="D9D9D9"/>
            <w:vAlign w:val="center"/>
          </w:tcPr>
          <w:p w14:paraId="25DF2715" w14:textId="77777777" w:rsidR="00F00F68" w:rsidRPr="00883F4B" w:rsidRDefault="00F00F68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7CEB25AB" w14:textId="77777777" w:rsidR="00F00F68" w:rsidRPr="00883F4B" w:rsidRDefault="00851093" w:rsidP="00254A24">
            <w:r>
              <w:rPr>
                <w:rFonts w:hint="eastAsia"/>
              </w:rPr>
              <w:t>根据查询条件</w:t>
            </w:r>
            <w:r w:rsidR="00F00F68" w:rsidRPr="00883F4B">
              <w:rPr>
                <w:rFonts w:hint="eastAsia"/>
              </w:rPr>
              <w:t>，没有查找结果，给出明确提示。</w:t>
            </w:r>
          </w:p>
        </w:tc>
      </w:tr>
    </w:tbl>
    <w:p w14:paraId="06E9FDAD" w14:textId="6AC9756E" w:rsidR="003620A9" w:rsidRDefault="003620A9" w:rsidP="003620A9">
      <w:pPr>
        <w:pStyle w:val="3"/>
        <w:rPr>
          <w:ins w:id="1444" w:author="Microsoft" w:date="2015-08-10T15:07:00Z"/>
        </w:rPr>
      </w:pPr>
      <w:ins w:id="1445" w:author="Microsoft" w:date="2015-08-10T15:04:00Z">
        <w:r>
          <w:rPr>
            <w:rFonts w:hint="eastAsia"/>
          </w:rPr>
          <w:t>开奖号码</w:t>
        </w:r>
      </w:ins>
      <w:ins w:id="1446" w:author="Microsoft" w:date="2015-08-10T15:05:00Z">
        <w:r>
          <w:rPr>
            <w:rFonts w:hint="eastAsia"/>
          </w:rPr>
          <w:t>查询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620A9" w:rsidRPr="00883F4B" w14:paraId="05DB5668" w14:textId="77777777" w:rsidTr="003620A9">
        <w:trPr>
          <w:ins w:id="1447" w:author="Microsoft" w:date="2015-08-10T15:07:00Z"/>
        </w:trPr>
        <w:tc>
          <w:tcPr>
            <w:tcW w:w="1384" w:type="dxa"/>
            <w:shd w:val="clear" w:color="auto" w:fill="D9D9D9"/>
            <w:vAlign w:val="center"/>
          </w:tcPr>
          <w:p w14:paraId="38FAA2F0" w14:textId="77777777" w:rsidR="003620A9" w:rsidRPr="00883F4B" w:rsidRDefault="003620A9" w:rsidP="003620A9">
            <w:pPr>
              <w:rPr>
                <w:ins w:id="1448" w:author="Microsoft" w:date="2015-08-10T15:07:00Z"/>
              </w:rPr>
            </w:pPr>
            <w:ins w:id="1449" w:author="Microsoft" w:date="2015-08-10T15:07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14:paraId="0249ACC1" w14:textId="77777777" w:rsidR="003620A9" w:rsidRPr="00883F4B" w:rsidRDefault="003620A9" w:rsidP="003620A9">
            <w:pPr>
              <w:rPr>
                <w:ins w:id="1450" w:author="Microsoft" w:date="2015-08-10T15:07:00Z"/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5F751A3D" w14:textId="77777777" w:rsidR="003620A9" w:rsidRPr="00883F4B" w:rsidRDefault="003620A9" w:rsidP="003620A9">
            <w:pPr>
              <w:rPr>
                <w:ins w:id="1451" w:author="Microsoft" w:date="2015-08-10T15:07:00Z"/>
              </w:rPr>
            </w:pPr>
            <w:ins w:id="1452" w:author="Microsoft" w:date="2015-08-10T15:07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14:paraId="2A7C83DC" w14:textId="257BCDD6" w:rsidR="003620A9" w:rsidRPr="00883F4B" w:rsidRDefault="003620A9" w:rsidP="003620A9">
            <w:pPr>
              <w:rPr>
                <w:ins w:id="1453" w:author="Microsoft" w:date="2015-08-10T15:07:00Z"/>
                <w:iCs/>
              </w:rPr>
            </w:pPr>
          </w:p>
        </w:tc>
      </w:tr>
      <w:tr w:rsidR="003620A9" w:rsidRPr="00883F4B" w14:paraId="58171D74" w14:textId="77777777" w:rsidTr="003620A9">
        <w:trPr>
          <w:ins w:id="1454" w:author="Microsoft" w:date="2015-08-10T15:07:00Z"/>
        </w:trPr>
        <w:tc>
          <w:tcPr>
            <w:tcW w:w="1384" w:type="dxa"/>
            <w:shd w:val="clear" w:color="auto" w:fill="D9D9D9"/>
            <w:vAlign w:val="center"/>
          </w:tcPr>
          <w:p w14:paraId="4A8E9232" w14:textId="77777777" w:rsidR="003620A9" w:rsidRPr="00883F4B" w:rsidRDefault="003620A9" w:rsidP="003620A9">
            <w:pPr>
              <w:rPr>
                <w:ins w:id="1455" w:author="Microsoft" w:date="2015-08-10T15:07:00Z"/>
              </w:rPr>
            </w:pPr>
            <w:ins w:id="1456" w:author="Microsoft" w:date="2015-08-10T15:07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14:paraId="5A8B6DC4" w14:textId="2EA05ED9" w:rsidR="003620A9" w:rsidRPr="00883F4B" w:rsidRDefault="003620A9" w:rsidP="003620A9">
            <w:pPr>
              <w:rPr>
                <w:ins w:id="1457" w:author="Microsoft" w:date="2015-08-10T15:07:00Z"/>
              </w:rPr>
            </w:pPr>
            <w:ins w:id="1458" w:author="Microsoft" w:date="2015-08-10T15:09:00Z">
              <w:r>
                <w:rPr>
                  <w:rFonts w:hint="eastAsia"/>
                </w:rPr>
                <w:t>开奖号码查询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14:paraId="31FEDDBB" w14:textId="77777777" w:rsidR="003620A9" w:rsidRPr="00883F4B" w:rsidRDefault="003620A9" w:rsidP="003620A9">
            <w:pPr>
              <w:rPr>
                <w:ins w:id="1459" w:author="Microsoft" w:date="2015-08-10T15:07:00Z"/>
                <w:iCs/>
              </w:rPr>
            </w:pPr>
            <w:ins w:id="1460" w:author="Microsoft" w:date="2015-08-10T15:07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14:paraId="198D2D7F" w14:textId="77777777" w:rsidR="003620A9" w:rsidRPr="00883F4B" w:rsidRDefault="003620A9" w:rsidP="003620A9">
            <w:pPr>
              <w:rPr>
                <w:ins w:id="1461" w:author="Microsoft" w:date="2015-08-10T15:07:00Z"/>
                <w:iCs/>
              </w:rPr>
            </w:pPr>
          </w:p>
        </w:tc>
      </w:tr>
      <w:tr w:rsidR="003620A9" w:rsidRPr="00883F4B" w14:paraId="7CBA9369" w14:textId="77777777" w:rsidTr="003620A9">
        <w:trPr>
          <w:trHeight w:val="390"/>
          <w:ins w:id="1462" w:author="Microsoft" w:date="2015-08-10T15:07:00Z"/>
        </w:trPr>
        <w:tc>
          <w:tcPr>
            <w:tcW w:w="1384" w:type="dxa"/>
            <w:shd w:val="clear" w:color="auto" w:fill="D9D9D9"/>
            <w:vAlign w:val="center"/>
          </w:tcPr>
          <w:p w14:paraId="09D1CD73" w14:textId="77777777" w:rsidR="003620A9" w:rsidRPr="00883F4B" w:rsidRDefault="003620A9" w:rsidP="003620A9">
            <w:pPr>
              <w:rPr>
                <w:ins w:id="1463" w:author="Microsoft" w:date="2015-08-10T15:07:00Z"/>
              </w:rPr>
            </w:pPr>
            <w:ins w:id="1464" w:author="Microsoft" w:date="2015-08-10T15:07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754F4297" w14:textId="1161C787" w:rsidR="003620A9" w:rsidRPr="00883F4B" w:rsidRDefault="003620A9" w:rsidP="003620A9">
            <w:pPr>
              <w:rPr>
                <w:ins w:id="1465" w:author="Microsoft" w:date="2015-08-10T15:07:00Z"/>
                <w:szCs w:val="21"/>
              </w:rPr>
            </w:pPr>
            <w:ins w:id="1466" w:author="Microsoft" w:date="2015-08-10T15:09:00Z">
              <w:r>
                <w:rPr>
                  <w:rFonts w:hint="eastAsia"/>
                  <w:szCs w:val="21"/>
                </w:rPr>
                <w:t>销售</w:t>
              </w:r>
              <w:r>
                <w:rPr>
                  <w:szCs w:val="21"/>
                </w:rPr>
                <w:t>员查询</w:t>
              </w:r>
              <w:r>
                <w:rPr>
                  <w:rFonts w:hint="eastAsia"/>
                  <w:szCs w:val="21"/>
                </w:rPr>
                <w:t>开奖</w:t>
              </w:r>
              <w:r>
                <w:rPr>
                  <w:szCs w:val="21"/>
                </w:rPr>
                <w:t>号码后，打印</w:t>
              </w:r>
            </w:ins>
            <w:ins w:id="1467" w:author="Microsoft" w:date="2015-08-10T15:10:00Z">
              <w:r>
                <w:rPr>
                  <w:szCs w:val="21"/>
                </w:rPr>
                <w:t>开奖号码</w:t>
              </w:r>
            </w:ins>
          </w:p>
        </w:tc>
      </w:tr>
      <w:tr w:rsidR="003620A9" w:rsidRPr="00883F4B" w14:paraId="2E344FF9" w14:textId="77777777" w:rsidTr="003620A9">
        <w:trPr>
          <w:trHeight w:val="420"/>
          <w:ins w:id="1468" w:author="Microsoft" w:date="2015-08-10T15:07:00Z"/>
        </w:trPr>
        <w:tc>
          <w:tcPr>
            <w:tcW w:w="1384" w:type="dxa"/>
            <w:shd w:val="clear" w:color="auto" w:fill="D9D9D9"/>
            <w:vAlign w:val="center"/>
          </w:tcPr>
          <w:p w14:paraId="1CB62D64" w14:textId="77777777" w:rsidR="003620A9" w:rsidRPr="00883F4B" w:rsidRDefault="003620A9" w:rsidP="003620A9">
            <w:pPr>
              <w:rPr>
                <w:ins w:id="1469" w:author="Microsoft" w:date="2015-08-10T15:07:00Z"/>
              </w:rPr>
            </w:pPr>
            <w:ins w:id="1470" w:author="Microsoft" w:date="2015-08-10T15:07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1FD215CD" w14:textId="77777777" w:rsidR="002F27D6" w:rsidRDefault="002F27D6" w:rsidP="003620A9">
            <w:pPr>
              <w:rPr>
                <w:ins w:id="1471" w:author="Microsoft" w:date="2015-08-10T15:20:00Z"/>
              </w:rPr>
            </w:pPr>
            <w:ins w:id="1472" w:author="Microsoft" w:date="2015-08-10T15:20:00Z">
              <w:r>
                <w:rPr>
                  <w:rFonts w:hint="eastAsia"/>
                </w:rPr>
                <w:t>游戏名称</w:t>
              </w:r>
              <w:r>
                <w:t>：</w:t>
              </w:r>
            </w:ins>
          </w:p>
          <w:p w14:paraId="13F80DC1" w14:textId="37F4645F" w:rsidR="002F27D6" w:rsidRPr="00883F4B" w:rsidRDefault="002F27D6" w:rsidP="003620A9">
            <w:pPr>
              <w:rPr>
                <w:ins w:id="1473" w:author="Microsoft" w:date="2015-08-10T15:07:00Z"/>
              </w:rPr>
            </w:pPr>
            <w:ins w:id="1474" w:author="Microsoft" w:date="2015-08-10T15:20:00Z">
              <w:r>
                <w:rPr>
                  <w:rFonts w:hint="eastAsia"/>
                </w:rPr>
                <w:t>游戏</w:t>
              </w:r>
              <w:r>
                <w:t>期次：</w:t>
              </w:r>
            </w:ins>
          </w:p>
        </w:tc>
      </w:tr>
      <w:tr w:rsidR="003620A9" w:rsidRPr="00883F4B" w14:paraId="470B0D4E" w14:textId="77777777" w:rsidTr="003620A9">
        <w:trPr>
          <w:trHeight w:val="420"/>
          <w:ins w:id="1475" w:author="Microsoft" w:date="2015-08-10T15:07:00Z"/>
        </w:trPr>
        <w:tc>
          <w:tcPr>
            <w:tcW w:w="1384" w:type="dxa"/>
            <w:shd w:val="clear" w:color="auto" w:fill="D9D9D9"/>
            <w:vAlign w:val="center"/>
          </w:tcPr>
          <w:p w14:paraId="27ECD967" w14:textId="77777777" w:rsidR="003620A9" w:rsidRPr="00883F4B" w:rsidRDefault="003620A9" w:rsidP="003620A9">
            <w:pPr>
              <w:rPr>
                <w:ins w:id="1476" w:author="Microsoft" w:date="2015-08-10T15:07:00Z"/>
              </w:rPr>
            </w:pPr>
            <w:ins w:id="1477" w:author="Microsoft" w:date="2015-08-10T15:07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0C86CFA3" w14:textId="5DB2C4C8" w:rsidR="003620A9" w:rsidDel="00B6778B" w:rsidRDefault="002F27D6" w:rsidP="003620A9">
            <w:pPr>
              <w:rPr>
                <w:ins w:id="1478" w:author="Microsoft" w:date="2015-08-10T15:21:00Z"/>
                <w:del w:id="1479" w:author="user" w:date="2016-02-23T15:36:00Z"/>
              </w:rPr>
            </w:pPr>
            <w:ins w:id="1480" w:author="Microsoft" w:date="2015-08-10T15:21:00Z">
              <w:del w:id="1481" w:author="user" w:date="2016-02-23T15:36:00Z">
                <w:r w:rsidDel="00B6778B">
                  <w:rPr>
                    <w:rFonts w:hint="eastAsia"/>
                  </w:rPr>
                  <w:delText>天天</w:delText>
                </w:r>
                <w:r w:rsidDel="00B6778B">
                  <w:delText>赢列表</w:delText>
                </w:r>
                <w:r w:rsidDel="00B6778B">
                  <w:rPr>
                    <w:rFonts w:hint="eastAsia"/>
                  </w:rPr>
                  <w:delText>格式</w:delText>
                </w:r>
                <w:r w:rsidDel="00B6778B">
                  <w:delText>：</w:delText>
                </w:r>
              </w:del>
            </w:ins>
          </w:p>
          <w:p w14:paraId="1B3B9C0A" w14:textId="12541128" w:rsidR="002F27D6" w:rsidDel="00B6778B" w:rsidRDefault="002F27D6" w:rsidP="003620A9">
            <w:pPr>
              <w:rPr>
                <w:ins w:id="1482" w:author="Microsoft" w:date="2015-08-10T15:21:00Z"/>
                <w:del w:id="1483" w:author="user" w:date="2016-02-23T15:36:00Z"/>
              </w:rPr>
            </w:pPr>
            <w:ins w:id="1484" w:author="Microsoft" w:date="2015-08-10T15:21:00Z">
              <w:del w:id="1485" w:author="user" w:date="2016-02-23T15:36:00Z">
                <w:r w:rsidDel="00B6778B">
                  <w:rPr>
                    <w:rFonts w:hint="eastAsia"/>
                  </w:rPr>
                  <w:delText>期次</w:delText>
                </w:r>
                <w:r w:rsidDel="00B6778B">
                  <w:delText>：</w:delText>
                </w:r>
              </w:del>
            </w:ins>
          </w:p>
          <w:p w14:paraId="12A91537" w14:textId="23364835" w:rsidR="002F27D6" w:rsidDel="00B6778B" w:rsidRDefault="002F27D6" w:rsidP="003620A9">
            <w:pPr>
              <w:rPr>
                <w:ins w:id="1486" w:author="Microsoft" w:date="2015-08-10T15:22:00Z"/>
                <w:del w:id="1487" w:author="user" w:date="2016-02-23T15:36:00Z"/>
              </w:rPr>
            </w:pPr>
            <w:ins w:id="1488" w:author="Microsoft" w:date="2015-08-10T15:22:00Z">
              <w:del w:id="1489" w:author="user" w:date="2016-02-23T15:36:00Z">
                <w:r w:rsidDel="00B6778B">
                  <w:rPr>
                    <w:rFonts w:hint="eastAsia"/>
                  </w:rPr>
                  <w:delText>开奖</w:delText>
                </w:r>
                <w:r w:rsidDel="00B6778B">
                  <w:delText>日期：</w:delText>
                </w:r>
              </w:del>
            </w:ins>
          </w:p>
          <w:p w14:paraId="0C8BB73E" w14:textId="1E851AAB" w:rsidR="002F27D6" w:rsidDel="00B6778B" w:rsidRDefault="002F27D6" w:rsidP="003620A9">
            <w:pPr>
              <w:rPr>
                <w:ins w:id="1490" w:author="Microsoft" w:date="2015-08-10T15:22:00Z"/>
                <w:del w:id="1491" w:author="user" w:date="2016-02-23T15:36:00Z"/>
              </w:rPr>
            </w:pPr>
            <w:ins w:id="1492" w:author="Microsoft" w:date="2015-08-10T15:22:00Z">
              <w:del w:id="1493" w:author="user" w:date="2016-02-23T15:36:00Z">
                <w:r w:rsidDel="00B6778B">
                  <w:rPr>
                    <w:rFonts w:hint="eastAsia"/>
                  </w:rPr>
                  <w:delText>4D</w:delText>
                </w:r>
                <w:r w:rsidDel="00B6778B">
                  <w:rPr>
                    <w:rFonts w:hint="eastAsia"/>
                  </w:rPr>
                  <w:delText>开奖</w:delText>
                </w:r>
                <w:r w:rsidDel="00B6778B">
                  <w:delText>号码：</w:delText>
                </w:r>
              </w:del>
            </w:ins>
          </w:p>
          <w:p w14:paraId="1DD9061A" w14:textId="7C5B1F9A" w:rsidR="002F27D6" w:rsidDel="00B6778B" w:rsidRDefault="002F27D6" w:rsidP="003620A9">
            <w:pPr>
              <w:rPr>
                <w:ins w:id="1494" w:author="Microsoft" w:date="2015-08-10T15:24:00Z"/>
                <w:del w:id="1495" w:author="user" w:date="2016-02-23T15:36:00Z"/>
              </w:rPr>
            </w:pPr>
            <w:ins w:id="1496" w:author="Microsoft" w:date="2015-08-10T15:22:00Z">
              <w:del w:id="1497" w:author="user" w:date="2016-02-23T15:36:00Z">
                <w:r w:rsidDel="00B6778B">
                  <w:rPr>
                    <w:rFonts w:hint="eastAsia"/>
                  </w:rPr>
                  <w:delText>前三</w:delText>
                </w:r>
                <w:r w:rsidDel="00B6778B">
                  <w:delText>开奖</w:delText>
                </w:r>
                <w:r w:rsidDel="00B6778B">
                  <w:rPr>
                    <w:rFonts w:hint="eastAsia"/>
                  </w:rPr>
                  <w:delText>号码</w:delText>
                </w:r>
                <w:r w:rsidDel="00B6778B">
                  <w:delText>：</w:delText>
                </w:r>
              </w:del>
            </w:ins>
          </w:p>
          <w:p w14:paraId="39AD2035" w14:textId="68A1A35F" w:rsidR="002F27D6" w:rsidDel="00B6778B" w:rsidRDefault="002F27D6" w:rsidP="003620A9">
            <w:pPr>
              <w:rPr>
                <w:ins w:id="1498" w:author="Microsoft" w:date="2015-08-10T15:25:00Z"/>
                <w:del w:id="1499" w:author="user" w:date="2016-02-23T15:36:00Z"/>
              </w:rPr>
            </w:pPr>
            <w:ins w:id="1500" w:author="Microsoft" w:date="2015-08-10T15:25:00Z">
              <w:del w:id="1501" w:author="user" w:date="2016-02-23T15:36:00Z">
                <w:r w:rsidDel="00B6778B">
                  <w:rPr>
                    <w:rFonts w:hint="eastAsia"/>
                  </w:rPr>
                  <w:delText>后</w:delText>
                </w:r>
                <w:r w:rsidDel="00B6778B">
                  <w:delText>三开奖号码：</w:delText>
                </w:r>
              </w:del>
            </w:ins>
          </w:p>
          <w:p w14:paraId="3084DD76" w14:textId="45E7635F" w:rsidR="002F27D6" w:rsidDel="00B6778B" w:rsidRDefault="00DC2D0A" w:rsidP="003620A9">
            <w:pPr>
              <w:rPr>
                <w:ins w:id="1502" w:author="Microsoft" w:date="2015-08-10T15:25:00Z"/>
                <w:del w:id="1503" w:author="user" w:date="2016-02-23T15:36:00Z"/>
              </w:rPr>
            </w:pPr>
            <w:ins w:id="1504" w:author="Microsoft" w:date="2015-08-10T15:25:00Z">
              <w:del w:id="1505" w:author="user" w:date="2016-02-23T15:36:00Z">
                <w:r w:rsidDel="00B6778B">
                  <w:rPr>
                    <w:rFonts w:hint="eastAsia"/>
                  </w:rPr>
                  <w:delText>前</w:delText>
                </w:r>
                <w:r w:rsidDel="00B6778B">
                  <w:delText>二</w:delText>
                </w:r>
                <w:r w:rsidDel="00B6778B">
                  <w:rPr>
                    <w:rFonts w:hint="eastAsia"/>
                  </w:rPr>
                  <w:delText>开奖</w:delText>
                </w:r>
                <w:r w:rsidDel="00B6778B">
                  <w:delText>号码：</w:delText>
                </w:r>
              </w:del>
            </w:ins>
          </w:p>
          <w:p w14:paraId="08672C9B" w14:textId="272F4F7E" w:rsidR="00DC2D0A" w:rsidDel="00B6778B" w:rsidRDefault="00DC2D0A" w:rsidP="003620A9">
            <w:pPr>
              <w:rPr>
                <w:ins w:id="1506" w:author="Microsoft" w:date="2015-08-10T15:25:00Z"/>
                <w:del w:id="1507" w:author="user" w:date="2016-02-23T15:36:00Z"/>
              </w:rPr>
            </w:pPr>
            <w:ins w:id="1508" w:author="Microsoft" w:date="2015-08-10T15:25:00Z">
              <w:del w:id="1509" w:author="user" w:date="2016-02-23T15:36:00Z">
                <w:r w:rsidDel="00B6778B">
                  <w:rPr>
                    <w:rFonts w:hint="eastAsia"/>
                  </w:rPr>
                  <w:delText>后二</w:delText>
                </w:r>
                <w:r w:rsidDel="00B6778B">
                  <w:delText>开奖号码</w:delText>
                </w:r>
              </w:del>
            </w:ins>
          </w:p>
          <w:p w14:paraId="38EE227A" w14:textId="3874CEDE" w:rsidR="00DC2D0A" w:rsidDel="00B6778B" w:rsidRDefault="00DC2D0A" w:rsidP="003620A9">
            <w:pPr>
              <w:rPr>
                <w:ins w:id="1510" w:author="Microsoft" w:date="2015-08-10T15:25:00Z"/>
                <w:del w:id="1511" w:author="user" w:date="2016-02-23T15:36:00Z"/>
              </w:rPr>
            </w:pPr>
            <w:ins w:id="1512" w:author="Microsoft" w:date="2015-08-10T15:25:00Z">
              <w:del w:id="1513" w:author="user" w:date="2016-02-23T15:36:00Z">
                <w:r w:rsidDel="00B6778B">
                  <w:rPr>
                    <w:rFonts w:hint="eastAsia"/>
                  </w:rPr>
                  <w:delText>七龙星</w:delText>
                </w:r>
              </w:del>
            </w:ins>
            <w:ins w:id="1514" w:author="Microsoft" w:date="2015-08-10T15:29:00Z">
              <w:del w:id="1515" w:author="user" w:date="2016-02-23T15:36:00Z">
                <w:r w:rsidR="00416FCA" w:rsidDel="00B6778B">
                  <w:rPr>
                    <w:rFonts w:hint="eastAsia"/>
                  </w:rPr>
                  <w:delText>列表</w:delText>
                </w:r>
                <w:r w:rsidR="00416FCA" w:rsidDel="00B6778B">
                  <w:delText>格式</w:delText>
                </w:r>
              </w:del>
            </w:ins>
            <w:ins w:id="1516" w:author="Microsoft" w:date="2015-08-10T15:25:00Z">
              <w:del w:id="1517" w:author="user" w:date="2016-02-23T15:36:00Z">
                <w:r w:rsidDel="00B6778B">
                  <w:delText>：</w:delText>
                </w:r>
              </w:del>
            </w:ins>
          </w:p>
          <w:p w14:paraId="3081415A" w14:textId="44A95BAA" w:rsidR="00DC2D0A" w:rsidDel="00B6778B" w:rsidRDefault="00975178" w:rsidP="003620A9">
            <w:pPr>
              <w:rPr>
                <w:ins w:id="1518" w:author="Microsoft" w:date="2015-08-10T15:25:00Z"/>
                <w:del w:id="1519" w:author="user" w:date="2016-02-23T15:36:00Z"/>
              </w:rPr>
            </w:pPr>
            <w:ins w:id="1520" w:author="Microsoft" w:date="2015-08-10T15:25:00Z">
              <w:del w:id="1521" w:author="user" w:date="2016-02-23T15:36:00Z">
                <w:r w:rsidDel="00B6778B">
                  <w:rPr>
                    <w:rFonts w:hint="eastAsia"/>
                  </w:rPr>
                  <w:delText>期</w:delText>
                </w:r>
              </w:del>
            </w:ins>
            <w:ins w:id="1522" w:author="Microsoft" w:date="2015-08-10T15:37:00Z">
              <w:del w:id="1523" w:author="user" w:date="2016-02-23T15:36:00Z">
                <w:r w:rsidDel="00B6778B">
                  <w:rPr>
                    <w:rFonts w:hint="eastAsia"/>
                  </w:rPr>
                  <w:delText>号</w:delText>
                </w:r>
              </w:del>
            </w:ins>
            <w:ins w:id="1524" w:author="Microsoft" w:date="2015-08-10T15:25:00Z">
              <w:del w:id="1525" w:author="user" w:date="2016-02-23T15:36:00Z">
                <w:r w:rsidR="00DC2D0A" w:rsidDel="00B6778B">
                  <w:delText>：</w:delText>
                </w:r>
              </w:del>
            </w:ins>
          </w:p>
          <w:p w14:paraId="3BCCE3DE" w14:textId="58EFE067" w:rsidR="00DC2D0A" w:rsidDel="00B6778B" w:rsidRDefault="00DC2D0A" w:rsidP="003620A9">
            <w:pPr>
              <w:rPr>
                <w:ins w:id="1526" w:author="Microsoft" w:date="2015-08-10T15:26:00Z"/>
                <w:del w:id="1527" w:author="user" w:date="2016-02-23T15:36:00Z"/>
              </w:rPr>
            </w:pPr>
            <w:ins w:id="1528" w:author="Microsoft" w:date="2015-08-10T15:26:00Z">
              <w:del w:id="1529" w:author="user" w:date="2016-02-23T15:36:00Z">
                <w:r w:rsidDel="00B6778B">
                  <w:rPr>
                    <w:rFonts w:hint="eastAsia"/>
                  </w:rPr>
                  <w:delText>开奖</w:delText>
                </w:r>
                <w:r w:rsidDel="00B6778B">
                  <w:delText>日期：</w:delText>
                </w:r>
              </w:del>
            </w:ins>
          </w:p>
          <w:p w14:paraId="1B17B239" w14:textId="77777777" w:rsidR="00B6778B" w:rsidRDefault="00DC2D0A" w:rsidP="003620A9">
            <w:pPr>
              <w:rPr>
                <w:ins w:id="1530" w:author="user" w:date="2016-02-23T15:36:00Z"/>
              </w:rPr>
            </w:pPr>
            <w:ins w:id="1531" w:author="Microsoft" w:date="2015-08-10T15:26:00Z">
              <w:del w:id="1532" w:author="user" w:date="2016-02-23T15:36:00Z">
                <w:r w:rsidDel="00B6778B">
                  <w:rPr>
                    <w:rFonts w:hint="eastAsia"/>
                  </w:rPr>
                  <w:delText>开奖号码</w:delText>
                </w:r>
                <w:r w:rsidDel="00B6778B">
                  <w:delText>：</w:delText>
                </w:r>
              </w:del>
            </w:ins>
          </w:p>
          <w:p w14:paraId="5595328D" w14:textId="771CFFDB" w:rsidR="009718D7" w:rsidRDefault="009718D7" w:rsidP="003620A9">
            <w:pPr>
              <w:rPr>
                <w:ins w:id="1533" w:author="user" w:date="2016-02-23T15:19:00Z"/>
              </w:rPr>
            </w:pPr>
            <w:ins w:id="1534" w:author="user" w:date="2016-02-23T15:19:00Z">
              <w:r>
                <w:rPr>
                  <w:rFonts w:hint="eastAsia"/>
                </w:rPr>
                <w:t>11</w:t>
              </w:r>
              <w:r>
                <w:rPr>
                  <w:rFonts w:hint="eastAsia"/>
                </w:rPr>
                <w:t>选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列表格式</w:t>
              </w:r>
            </w:ins>
          </w:p>
          <w:p w14:paraId="7469A64F" w14:textId="77777777" w:rsidR="009718D7" w:rsidRDefault="009718D7" w:rsidP="003620A9">
            <w:pPr>
              <w:rPr>
                <w:ins w:id="1535" w:author="user" w:date="2016-02-23T15:20:00Z"/>
              </w:rPr>
            </w:pPr>
            <w:ins w:id="1536" w:author="user" w:date="2016-02-23T15:20:00Z">
              <w:r>
                <w:rPr>
                  <w:rFonts w:hint="eastAsia"/>
                </w:rPr>
                <w:t>期次：</w:t>
              </w:r>
            </w:ins>
          </w:p>
          <w:p w14:paraId="0188D709" w14:textId="77777777" w:rsidR="009718D7" w:rsidRDefault="009718D7" w:rsidP="003620A9">
            <w:pPr>
              <w:rPr>
                <w:ins w:id="1537" w:author="user" w:date="2016-02-23T15:20:00Z"/>
              </w:rPr>
            </w:pPr>
            <w:ins w:id="1538" w:author="user" w:date="2016-02-23T15:20:00Z">
              <w:r>
                <w:lastRenderedPageBreak/>
                <w:t>开奖日期</w:t>
              </w:r>
              <w:r>
                <w:rPr>
                  <w:rFonts w:hint="eastAsia"/>
                </w:rPr>
                <w:t>：</w:t>
              </w:r>
            </w:ins>
          </w:p>
          <w:p w14:paraId="5A383894" w14:textId="77777777" w:rsidR="009718D7" w:rsidRDefault="009718D7" w:rsidP="003620A9">
            <w:pPr>
              <w:rPr>
                <w:ins w:id="1539" w:author="user" w:date="2016-02-23T15:23:00Z"/>
              </w:rPr>
            </w:pPr>
            <w:ins w:id="1540" w:author="user" w:date="2016-02-23T15:20:00Z">
              <w:r>
                <w:t>开奖号码</w:t>
              </w:r>
            </w:ins>
            <w:ins w:id="1541" w:author="user" w:date="2016-02-23T15:23:00Z">
              <w:r>
                <w:rPr>
                  <w:rFonts w:hint="eastAsia"/>
                </w:rPr>
                <w:t>：</w:t>
              </w:r>
            </w:ins>
          </w:p>
          <w:p w14:paraId="1C92CE8F" w14:textId="17455771" w:rsidR="009718D7" w:rsidRPr="00883F4B" w:rsidRDefault="009718D7" w:rsidP="003620A9">
            <w:pPr>
              <w:rPr>
                <w:ins w:id="1542" w:author="Microsoft" w:date="2015-08-10T15:07:00Z"/>
              </w:rPr>
            </w:pPr>
          </w:p>
        </w:tc>
      </w:tr>
      <w:tr w:rsidR="003620A9" w:rsidRPr="00883F4B" w14:paraId="1893B3F1" w14:textId="77777777" w:rsidTr="003620A9">
        <w:trPr>
          <w:ins w:id="1543" w:author="Microsoft" w:date="2015-08-10T15:07:00Z"/>
        </w:trPr>
        <w:tc>
          <w:tcPr>
            <w:tcW w:w="1384" w:type="dxa"/>
            <w:shd w:val="clear" w:color="auto" w:fill="D9D9D9"/>
            <w:vAlign w:val="center"/>
          </w:tcPr>
          <w:p w14:paraId="0E0A3C82" w14:textId="77777777" w:rsidR="003620A9" w:rsidRPr="00883F4B" w:rsidRDefault="003620A9" w:rsidP="003620A9">
            <w:pPr>
              <w:rPr>
                <w:ins w:id="1544" w:author="Microsoft" w:date="2015-08-10T15:07:00Z"/>
              </w:rPr>
            </w:pPr>
            <w:ins w:id="1545" w:author="Microsoft" w:date="2015-08-10T15:07:00Z">
              <w:r w:rsidRPr="00883F4B">
                <w:rPr>
                  <w:rFonts w:hint="eastAsia"/>
                </w:rPr>
                <w:lastRenderedPageBreak/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39C01288" w14:textId="77777777" w:rsidR="003620A9" w:rsidRPr="00883F4B" w:rsidRDefault="003620A9" w:rsidP="003620A9">
            <w:pPr>
              <w:rPr>
                <w:ins w:id="1546" w:author="Microsoft" w:date="2015-08-10T15:07:00Z"/>
              </w:rPr>
            </w:pPr>
            <w:ins w:id="1547" w:author="Microsoft" w:date="2015-08-10T15:07:00Z">
              <w:r w:rsidRPr="00883F4B">
                <w:rPr>
                  <w:rFonts w:hint="eastAsia"/>
                </w:rPr>
                <w:t>无</w:t>
              </w:r>
            </w:ins>
          </w:p>
        </w:tc>
      </w:tr>
      <w:tr w:rsidR="003620A9" w:rsidRPr="00883F4B" w14:paraId="5039EF24" w14:textId="77777777" w:rsidTr="003620A9">
        <w:trPr>
          <w:ins w:id="1548" w:author="Microsoft" w:date="2015-08-10T15:07:00Z"/>
        </w:trPr>
        <w:tc>
          <w:tcPr>
            <w:tcW w:w="1384" w:type="dxa"/>
            <w:shd w:val="clear" w:color="auto" w:fill="D9D9D9"/>
            <w:vAlign w:val="center"/>
          </w:tcPr>
          <w:p w14:paraId="756AD16E" w14:textId="77777777" w:rsidR="003620A9" w:rsidRPr="00883F4B" w:rsidRDefault="003620A9" w:rsidP="003620A9">
            <w:pPr>
              <w:rPr>
                <w:ins w:id="1549" w:author="Microsoft" w:date="2015-08-10T15:07:00Z"/>
              </w:rPr>
            </w:pPr>
            <w:ins w:id="1550" w:author="Microsoft" w:date="2015-08-10T15:07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57AF804C" w14:textId="77777777" w:rsidR="003620A9" w:rsidRDefault="00975178" w:rsidP="003620A9">
            <w:pPr>
              <w:rPr>
                <w:ins w:id="1551" w:author="Microsoft" w:date="2015-08-10T15:43:00Z"/>
              </w:rPr>
            </w:pPr>
            <w:ins w:id="1552" w:author="Microsoft" w:date="2015-08-10T15:37:00Z">
              <w:r>
                <w:rPr>
                  <w:rFonts w:hint="eastAsia"/>
                </w:rPr>
                <w:t>期次默认</w:t>
              </w:r>
              <w:r>
                <w:t>为空时，查询</w:t>
              </w:r>
              <w:r>
                <w:rPr>
                  <w:rFonts w:hint="eastAsia"/>
                </w:rPr>
                <w:t>当前期</w:t>
              </w:r>
              <w:r>
                <w:t>前</w:t>
              </w:r>
              <w:r>
                <w:rPr>
                  <w:rFonts w:hint="eastAsia"/>
                </w:rPr>
                <w:t>10</w:t>
              </w:r>
              <w:r>
                <w:rPr>
                  <w:rFonts w:hint="eastAsia"/>
                </w:rPr>
                <w:t>期</w:t>
              </w:r>
            </w:ins>
            <w:ins w:id="1553" w:author="Microsoft" w:date="2015-08-10T15:42:00Z">
              <w:r>
                <w:rPr>
                  <w:rFonts w:hint="eastAsia"/>
                </w:rPr>
                <w:t>的</w:t>
              </w:r>
              <w:r>
                <w:t>数据；</w:t>
              </w:r>
            </w:ins>
          </w:p>
          <w:p w14:paraId="2584F911" w14:textId="329376F6" w:rsidR="00F851B5" w:rsidRDefault="00F851B5" w:rsidP="00F851B5">
            <w:pPr>
              <w:spacing w:before="0" w:after="0"/>
              <w:rPr>
                <w:ins w:id="1554" w:author="Microsoft" w:date="2015-08-10T15:44:00Z"/>
              </w:rPr>
            </w:pPr>
            <w:ins w:id="1555" w:author="Microsoft" w:date="2015-08-10T15:44:00Z">
              <w:r>
                <w:rPr>
                  <w:rFonts w:hint="eastAsia"/>
                </w:rPr>
                <w:t>可以通过翻页查询其他期次；</w:t>
              </w:r>
            </w:ins>
          </w:p>
          <w:p w14:paraId="1DF16199" w14:textId="5E47828C" w:rsidR="00F851B5" w:rsidRPr="00883F4B" w:rsidRDefault="00F851B5" w:rsidP="00F851B5">
            <w:pPr>
              <w:spacing w:before="0" w:after="0"/>
              <w:rPr>
                <w:ins w:id="1556" w:author="Microsoft" w:date="2015-08-10T15:07:00Z"/>
              </w:rPr>
            </w:pPr>
            <w:ins w:id="1557" w:author="Microsoft" w:date="2015-08-10T15:44:00Z">
              <w:r>
                <w:rPr>
                  <w:rFonts w:hint="eastAsia"/>
                </w:rPr>
                <w:t>当</w:t>
              </w:r>
              <w:r>
                <w:t>焦点在表格上的时候，按回车</w:t>
              </w:r>
              <w:r>
                <w:rPr>
                  <w:rFonts w:hint="eastAsia"/>
                </w:rPr>
                <w:t>打印</w:t>
              </w:r>
              <w:r>
                <w:t>当前</w:t>
              </w:r>
              <w:r>
                <w:rPr>
                  <w:rFonts w:hint="eastAsia"/>
                </w:rPr>
                <w:t>页面</w:t>
              </w:r>
              <w:r>
                <w:t>的所有开奖</w:t>
              </w:r>
              <w:r>
                <w:rPr>
                  <w:rFonts w:hint="eastAsia"/>
                </w:rPr>
                <w:t>结果；</w:t>
              </w:r>
            </w:ins>
          </w:p>
        </w:tc>
      </w:tr>
      <w:tr w:rsidR="003620A9" w:rsidRPr="00883F4B" w14:paraId="471EB820" w14:textId="77777777" w:rsidTr="003620A9">
        <w:trPr>
          <w:ins w:id="1558" w:author="Microsoft" w:date="2015-08-10T15:07:00Z"/>
        </w:trPr>
        <w:tc>
          <w:tcPr>
            <w:tcW w:w="1384" w:type="dxa"/>
            <w:shd w:val="clear" w:color="auto" w:fill="D9D9D9"/>
            <w:vAlign w:val="center"/>
          </w:tcPr>
          <w:p w14:paraId="599819A2" w14:textId="77777777" w:rsidR="003620A9" w:rsidRPr="00883F4B" w:rsidRDefault="003620A9" w:rsidP="003620A9">
            <w:pPr>
              <w:rPr>
                <w:ins w:id="1559" w:author="Microsoft" w:date="2015-08-10T15:07:00Z"/>
              </w:rPr>
            </w:pPr>
            <w:ins w:id="1560" w:author="Microsoft" w:date="2015-08-10T15:07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07FB92E0" w14:textId="77777777" w:rsidR="003620A9" w:rsidRDefault="00975178" w:rsidP="003620A9">
            <w:pPr>
              <w:rPr>
                <w:ins w:id="1561" w:author="Microsoft" w:date="2015-08-10T15:43:00Z"/>
              </w:rPr>
            </w:pPr>
            <w:ins w:id="1562" w:author="Microsoft" w:date="2015-08-10T15:43:00Z">
              <w:r>
                <w:rPr>
                  <w:rFonts w:hint="eastAsia"/>
                </w:rPr>
                <w:t>统一</w:t>
              </w:r>
              <w:r>
                <w:t>打印格式：</w:t>
              </w:r>
            </w:ins>
          </w:p>
          <w:p w14:paraId="5F17210D" w14:textId="77777777" w:rsidR="00975178" w:rsidRDefault="00975178" w:rsidP="003620A9">
            <w:pPr>
              <w:rPr>
                <w:ins w:id="1563" w:author="Microsoft" w:date="2015-08-10T15:43:00Z"/>
              </w:rPr>
            </w:pPr>
            <w:ins w:id="1564" w:author="Microsoft" w:date="2015-08-10T15:43:00Z">
              <w:r>
                <w:rPr>
                  <w:rFonts w:hint="eastAsia"/>
                </w:rPr>
                <w:t>期次</w:t>
              </w:r>
              <w:r>
                <w:t>：</w:t>
              </w:r>
            </w:ins>
          </w:p>
          <w:p w14:paraId="05F69CEE" w14:textId="77777777" w:rsidR="00975178" w:rsidRDefault="00975178" w:rsidP="003620A9">
            <w:pPr>
              <w:rPr>
                <w:ins w:id="1565" w:author="Microsoft" w:date="2015-08-10T15:43:00Z"/>
              </w:rPr>
            </w:pPr>
            <w:ins w:id="1566" w:author="Microsoft" w:date="2015-08-10T15:43:00Z">
              <w:r>
                <w:rPr>
                  <w:rFonts w:hint="eastAsia"/>
                </w:rPr>
                <w:t>开奖</w:t>
              </w:r>
              <w:r>
                <w:t>日期：</w:t>
              </w:r>
            </w:ins>
          </w:p>
          <w:p w14:paraId="3B1C48B9" w14:textId="526571D5" w:rsidR="00975178" w:rsidRPr="00883F4B" w:rsidRDefault="00975178" w:rsidP="003620A9">
            <w:pPr>
              <w:rPr>
                <w:ins w:id="1567" w:author="Microsoft" w:date="2015-08-10T15:07:00Z"/>
              </w:rPr>
            </w:pPr>
            <w:ins w:id="1568" w:author="Microsoft" w:date="2015-08-10T15:43:00Z">
              <w:r>
                <w:rPr>
                  <w:rFonts w:hint="eastAsia"/>
                </w:rPr>
                <w:t>开奖</w:t>
              </w:r>
              <w:r>
                <w:t>号码：</w:t>
              </w:r>
            </w:ins>
          </w:p>
        </w:tc>
      </w:tr>
    </w:tbl>
    <w:p w14:paraId="4DAADE38" w14:textId="77777777" w:rsidR="003620A9" w:rsidRPr="003620A9" w:rsidRDefault="003620A9" w:rsidP="003620A9">
      <w:pPr>
        <w:pStyle w:val="a0"/>
        <w:rPr>
          <w:ins w:id="1569" w:author="Microsoft" w:date="2015-08-10T15:04:00Z"/>
        </w:rPr>
      </w:pPr>
    </w:p>
    <w:p w14:paraId="4DCC82B5" w14:textId="77777777" w:rsidR="00875619" w:rsidRPr="00883F4B" w:rsidRDefault="00875619" w:rsidP="00C75A6B">
      <w:pPr>
        <w:pStyle w:val="3"/>
      </w:pPr>
      <w:r w:rsidRPr="00883F4B">
        <w:rPr>
          <w:rFonts w:hint="eastAsia"/>
        </w:rPr>
        <w:t>中奖信息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F85A13" w:rsidRPr="00883F4B" w14:paraId="51907C64" w14:textId="77777777" w:rsidTr="009409E5">
        <w:tc>
          <w:tcPr>
            <w:tcW w:w="1384" w:type="dxa"/>
            <w:shd w:val="clear" w:color="auto" w:fill="D9D9D9"/>
            <w:vAlign w:val="center"/>
          </w:tcPr>
          <w:p w14:paraId="78E00C3B" w14:textId="77777777" w:rsidR="00F85A13" w:rsidRPr="00883F4B" w:rsidRDefault="00F85A13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46422699" w14:textId="77777777" w:rsidR="00F85A13" w:rsidRPr="00883F4B" w:rsidRDefault="00F85A13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72CF9C76" w14:textId="77777777" w:rsidR="00F85A13" w:rsidRPr="00883F4B" w:rsidRDefault="00F85A13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21B255C0" w14:textId="77777777" w:rsidR="00F85A13" w:rsidRPr="00883F4B" w:rsidRDefault="00F85A13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信息查询</w:t>
            </w:r>
          </w:p>
        </w:tc>
      </w:tr>
      <w:tr w:rsidR="00F85A13" w:rsidRPr="00883F4B" w14:paraId="65D54209" w14:textId="77777777" w:rsidTr="009409E5">
        <w:tc>
          <w:tcPr>
            <w:tcW w:w="1384" w:type="dxa"/>
            <w:shd w:val="clear" w:color="auto" w:fill="D9D9D9"/>
            <w:vAlign w:val="center"/>
          </w:tcPr>
          <w:p w14:paraId="2F00F9C5" w14:textId="77777777" w:rsidR="00F85A13" w:rsidRPr="00883F4B" w:rsidRDefault="00F85A13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537AD48E" w14:textId="77777777" w:rsidR="00F85A13" w:rsidRPr="00883F4B" w:rsidRDefault="00F85A13" w:rsidP="00254A24">
            <w:r w:rsidRPr="00883F4B">
              <w:rPr>
                <w:rFonts w:hint="eastAsia"/>
              </w:rPr>
              <w:t>中奖信息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2A392B32" w14:textId="77777777" w:rsidR="00F85A13" w:rsidRPr="00883F4B" w:rsidRDefault="00F85A13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6E3AEE4F" w14:textId="77777777" w:rsidR="00F85A13" w:rsidRPr="00883F4B" w:rsidRDefault="00F85A13" w:rsidP="00254A24">
            <w:pPr>
              <w:rPr>
                <w:iCs/>
              </w:rPr>
            </w:pPr>
          </w:p>
        </w:tc>
      </w:tr>
      <w:tr w:rsidR="00F85A13" w:rsidRPr="00883F4B" w14:paraId="2C249A7E" w14:textId="77777777" w:rsidTr="009409E5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41533E7E" w14:textId="77777777" w:rsidR="00F85A13" w:rsidRPr="00883F4B" w:rsidRDefault="00F85A13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31913ED7" w14:textId="77777777" w:rsidR="00EC07B9" w:rsidRDefault="00F85A13" w:rsidP="00254A24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显示各个游戏的</w:t>
            </w:r>
            <w:r w:rsidR="00C90EE5">
              <w:rPr>
                <w:rFonts w:hint="eastAsia"/>
                <w:szCs w:val="21"/>
              </w:rPr>
              <w:t>与本销售</w:t>
            </w:r>
            <w:r w:rsidRPr="00883F4B">
              <w:rPr>
                <w:rFonts w:hint="eastAsia"/>
                <w:szCs w:val="21"/>
              </w:rPr>
              <w:t>站</w:t>
            </w:r>
            <w:r w:rsidR="00C90EE5">
              <w:rPr>
                <w:rFonts w:hint="eastAsia"/>
                <w:szCs w:val="21"/>
              </w:rPr>
              <w:t>相关的</w:t>
            </w:r>
            <w:r w:rsidRPr="00883F4B">
              <w:rPr>
                <w:rFonts w:hint="eastAsia"/>
                <w:szCs w:val="21"/>
              </w:rPr>
              <w:t>中奖信息，查询条件</w:t>
            </w:r>
            <w:r w:rsidR="00C90EE5">
              <w:rPr>
                <w:rFonts w:hint="eastAsia"/>
                <w:szCs w:val="21"/>
              </w:rPr>
              <w:t>有：</w:t>
            </w:r>
            <w:r w:rsidRPr="00883F4B">
              <w:rPr>
                <w:rFonts w:hint="eastAsia"/>
                <w:szCs w:val="21"/>
              </w:rPr>
              <w:t>游戏名称，</w:t>
            </w:r>
            <w:r w:rsidR="00851093">
              <w:rPr>
                <w:rFonts w:hint="eastAsia"/>
                <w:szCs w:val="21"/>
              </w:rPr>
              <w:t>游戏期次</w:t>
            </w:r>
            <w:r w:rsidRPr="00883F4B">
              <w:rPr>
                <w:rFonts w:hint="eastAsia"/>
                <w:szCs w:val="21"/>
              </w:rPr>
              <w:t>。</w:t>
            </w:r>
          </w:p>
        </w:tc>
      </w:tr>
      <w:tr w:rsidR="00F85A13" w:rsidRPr="00883F4B" w14:paraId="70E33ADC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1347AC31" w14:textId="77777777" w:rsidR="00F85A13" w:rsidRPr="00883F4B" w:rsidRDefault="00F85A13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3FA5942A" w14:textId="77777777" w:rsidR="00B7443A" w:rsidRDefault="00B7443A" w:rsidP="00254A24">
            <w:r>
              <w:rPr>
                <w:rFonts w:hint="eastAsia"/>
              </w:rPr>
              <w:t>查询条件：</w:t>
            </w:r>
          </w:p>
          <w:p w14:paraId="430E32B9" w14:textId="36567092" w:rsidR="006B5704" w:rsidRPr="00883F4B" w:rsidRDefault="006B5704" w:rsidP="006B5704">
            <w:pPr>
              <w:pStyle w:val="af4"/>
              <w:numPr>
                <w:ilvl w:val="0"/>
                <w:numId w:val="10"/>
              </w:numPr>
              <w:ind w:firstLineChars="0"/>
            </w:pPr>
            <w:r w:rsidRPr="00883F4B">
              <w:rPr>
                <w:rFonts w:hint="eastAsia"/>
              </w:rPr>
              <w:t>游戏名称：</w:t>
            </w:r>
            <w:r>
              <w:rPr>
                <w:rFonts w:hint="eastAsia"/>
              </w:rPr>
              <w:t>下拉框</w:t>
            </w:r>
            <w:r>
              <w:t>，选项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龙星</w:t>
            </w:r>
            <w:r>
              <w:t>、天天赢</w:t>
            </w:r>
            <w:ins w:id="1570" w:author="user" w:date="2016-04-08T14:43:00Z">
              <w:r w:rsidR="001F5D27">
                <w:rPr>
                  <w:rFonts w:hint="eastAsia"/>
                </w:rPr>
                <w:t>、</w:t>
              </w:r>
              <w:r w:rsidR="001F5D27">
                <w:t>快三</w:t>
              </w:r>
              <w:r w:rsidR="001F5D27">
                <w:rPr>
                  <w:rFonts w:hint="eastAsia"/>
                </w:rPr>
                <w:t>、</w:t>
              </w:r>
              <w:r w:rsidR="001F5D27">
                <w:t>时时彩</w:t>
              </w:r>
              <w:r w:rsidR="001F5D27">
                <w:rPr>
                  <w:rFonts w:hint="eastAsia"/>
                </w:rPr>
                <w:t>、</w:t>
              </w:r>
            </w:ins>
            <w:ins w:id="1571" w:author="user" w:date="2016-02-23T15:36:00Z">
              <w:r w:rsidR="00B6778B">
                <w:t>11</w:t>
              </w:r>
              <w:r w:rsidR="00B6778B">
                <w:t>选</w:t>
              </w:r>
              <w:r w:rsidR="00B6778B">
                <w:rPr>
                  <w:rFonts w:hint="eastAsia"/>
                </w:rPr>
                <w:t>5</w:t>
              </w:r>
            </w:ins>
            <w:del w:id="1572" w:author="Microsoft" w:date="2015-06-17T10:57:00Z">
              <w:r w:rsidDel="003F6E22">
                <w:delText>、</w:delText>
              </w:r>
              <w:r w:rsidDel="003F6E22">
                <w:rPr>
                  <w:rFonts w:hint="eastAsia"/>
                </w:rPr>
                <w:delText>KENO</w:delText>
              </w:r>
              <w:r w:rsidDel="003F6E22">
                <w:rPr>
                  <w:rFonts w:hint="eastAsia"/>
                </w:rPr>
                <w:delText>、</w:delText>
              </w:r>
              <w:r w:rsidDel="003F6E22">
                <w:delText>快</w:delText>
              </w:r>
              <w:r w:rsidDel="003F6E22">
                <w:rPr>
                  <w:rFonts w:hint="eastAsia"/>
                </w:rPr>
                <w:delText>2</w:delText>
              </w:r>
            </w:del>
          </w:p>
          <w:p w14:paraId="6BF353D0" w14:textId="12BCB183" w:rsidR="00EB6E72" w:rsidRDefault="006B5704" w:rsidP="006B5704">
            <w:pPr>
              <w:pStyle w:val="af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游戏期次</w:t>
            </w:r>
            <w:r w:rsidRPr="00883F4B">
              <w:rPr>
                <w:rFonts w:hint="eastAsia"/>
              </w:rPr>
              <w:t>：</w:t>
            </w:r>
            <w:r>
              <w:rPr>
                <w:rFonts w:hint="eastAsia"/>
              </w:rPr>
              <w:t>文本框</w:t>
            </w:r>
            <w:r>
              <w:t>，</w:t>
            </w:r>
            <w:r>
              <w:rPr>
                <w:rFonts w:hint="eastAsia"/>
              </w:rPr>
              <w:t>默认为空</w:t>
            </w:r>
          </w:p>
        </w:tc>
      </w:tr>
      <w:tr w:rsidR="00F85A13" w:rsidRPr="00883F4B" w14:paraId="3DDD4638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58560421" w14:textId="77777777" w:rsidR="00F85A13" w:rsidRPr="00883F4B" w:rsidRDefault="00F85A13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76E949B7" w14:textId="77777777" w:rsidR="00F85A13" w:rsidRPr="00883F4B" w:rsidRDefault="00F85A13" w:rsidP="00254A24">
            <w:r w:rsidRPr="00883F4B">
              <w:rPr>
                <w:rFonts w:hint="eastAsia"/>
              </w:rPr>
              <w:t>本站中奖信息</w:t>
            </w:r>
          </w:p>
          <w:p w14:paraId="6EBDE89D" w14:textId="15CE4474" w:rsidR="00F85A13" w:rsidRPr="00883F4B" w:rsidRDefault="00F85A13" w:rsidP="006B5704">
            <w:pPr>
              <w:pStyle w:val="af4"/>
              <w:numPr>
                <w:ilvl w:val="0"/>
                <w:numId w:val="12"/>
              </w:numPr>
              <w:ind w:firstLineChars="0"/>
            </w:pPr>
            <w:r w:rsidRPr="00883F4B">
              <w:rPr>
                <w:rFonts w:hint="eastAsia"/>
              </w:rPr>
              <w:t>游戏名称</w:t>
            </w:r>
            <w:r w:rsidR="006B5704">
              <w:rPr>
                <w:rFonts w:hint="eastAsia"/>
              </w:rPr>
              <w:t>：</w:t>
            </w:r>
          </w:p>
          <w:p w14:paraId="0691C80C" w14:textId="77777777" w:rsidR="00851093" w:rsidRDefault="00851093" w:rsidP="006B5704">
            <w:pPr>
              <w:pStyle w:val="af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游戏期次</w:t>
            </w:r>
            <w:r w:rsidRPr="00883F4B">
              <w:rPr>
                <w:rFonts w:hint="eastAsia"/>
              </w:rPr>
              <w:t>：</w:t>
            </w:r>
          </w:p>
          <w:p w14:paraId="21B43553" w14:textId="2524E03F" w:rsidR="00F85A13" w:rsidRPr="00883F4B" w:rsidRDefault="00F85A13" w:rsidP="006B5704">
            <w:pPr>
              <w:pStyle w:val="af4"/>
              <w:numPr>
                <w:ilvl w:val="0"/>
                <w:numId w:val="12"/>
              </w:numPr>
              <w:ind w:firstLineChars="0"/>
            </w:pPr>
            <w:r w:rsidRPr="00883F4B">
              <w:rPr>
                <w:rFonts w:hint="eastAsia"/>
              </w:rPr>
              <w:t>开奖号码</w:t>
            </w:r>
            <w:r w:rsidR="006B5704">
              <w:rPr>
                <w:rFonts w:hint="eastAsia"/>
              </w:rPr>
              <w:t>：</w:t>
            </w:r>
          </w:p>
          <w:p w14:paraId="196E7723" w14:textId="02E35545" w:rsidR="00F85A13" w:rsidRPr="00883F4B" w:rsidRDefault="00F85A13" w:rsidP="00B463DC">
            <w:pPr>
              <w:pStyle w:val="af4"/>
              <w:numPr>
                <w:ilvl w:val="0"/>
                <w:numId w:val="12"/>
              </w:numPr>
              <w:ind w:firstLineChars="0"/>
            </w:pPr>
            <w:r w:rsidRPr="00883F4B">
              <w:rPr>
                <w:rFonts w:hint="eastAsia"/>
              </w:rPr>
              <w:t>本站各个奖等中奖情况（注数、</w:t>
            </w:r>
            <w:del w:id="1573" w:author="Microsoft" w:date="2015-06-30T11:03:00Z">
              <w:r w:rsidRPr="00883F4B" w:rsidDel="00B463DC">
                <w:rPr>
                  <w:rFonts w:hint="eastAsia"/>
                </w:rPr>
                <w:delText>每注中奖金额、</w:delText>
              </w:r>
            </w:del>
            <w:r w:rsidRPr="00883F4B">
              <w:rPr>
                <w:rFonts w:hint="eastAsia"/>
              </w:rPr>
              <w:t>总金额）</w:t>
            </w:r>
          </w:p>
        </w:tc>
      </w:tr>
      <w:tr w:rsidR="00F85A13" w:rsidRPr="00883F4B" w14:paraId="2FC1095B" w14:textId="77777777" w:rsidTr="009409E5">
        <w:tc>
          <w:tcPr>
            <w:tcW w:w="1384" w:type="dxa"/>
            <w:shd w:val="clear" w:color="auto" w:fill="D9D9D9"/>
            <w:vAlign w:val="center"/>
          </w:tcPr>
          <w:p w14:paraId="6CDB9746" w14:textId="77777777" w:rsidR="00F85A13" w:rsidRPr="00883F4B" w:rsidRDefault="00F85A13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3F475CD4" w14:textId="77777777" w:rsidR="00F85A13" w:rsidRPr="00883F4B" w:rsidRDefault="00F85A13" w:rsidP="00254A24">
            <w:r w:rsidRPr="00883F4B">
              <w:rPr>
                <w:rFonts w:hint="eastAsia"/>
              </w:rPr>
              <w:t>无</w:t>
            </w:r>
          </w:p>
        </w:tc>
      </w:tr>
      <w:tr w:rsidR="00F85A13" w:rsidRPr="00883F4B" w14:paraId="09F845D3" w14:textId="77777777" w:rsidTr="009409E5">
        <w:tc>
          <w:tcPr>
            <w:tcW w:w="1384" w:type="dxa"/>
            <w:shd w:val="clear" w:color="auto" w:fill="D9D9D9"/>
            <w:vAlign w:val="center"/>
          </w:tcPr>
          <w:p w14:paraId="1B90C7D2" w14:textId="77777777" w:rsidR="00F85A13" w:rsidRPr="00883F4B" w:rsidRDefault="00F85A13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09CBC753" w14:textId="77777777" w:rsidR="006B5704" w:rsidRDefault="00F85A13" w:rsidP="006B5704">
            <w:r w:rsidRPr="00883F4B">
              <w:rPr>
                <w:rFonts w:hint="eastAsia"/>
              </w:rPr>
              <w:t>不填期号提交查询，查询出最近</w:t>
            </w:r>
            <w:r w:rsidR="006B5704">
              <w:rPr>
                <w:rFonts w:hint="eastAsia"/>
              </w:rPr>
              <w:t>一</w:t>
            </w:r>
            <w:r w:rsidRPr="00883F4B">
              <w:rPr>
                <w:rFonts w:hint="eastAsia"/>
              </w:rPr>
              <w:t>期的</w:t>
            </w:r>
            <w:r w:rsidR="006B5704">
              <w:rPr>
                <w:rFonts w:hint="eastAsia"/>
              </w:rPr>
              <w:t>中奖</w:t>
            </w:r>
            <w:r w:rsidR="006B5704">
              <w:t>信息</w:t>
            </w:r>
            <w:r w:rsidRPr="00883F4B">
              <w:rPr>
                <w:rFonts w:hint="eastAsia"/>
              </w:rPr>
              <w:t>。</w:t>
            </w:r>
          </w:p>
          <w:p w14:paraId="7D663F00" w14:textId="77777777" w:rsidR="006B5704" w:rsidRDefault="006B5704" w:rsidP="006B5704">
            <w:r>
              <w:rPr>
                <w:rFonts w:hint="eastAsia"/>
              </w:rPr>
              <w:t>每页显示一期，</w:t>
            </w:r>
            <w:r w:rsidR="00EC07B9">
              <w:rPr>
                <w:rFonts w:hint="eastAsia"/>
              </w:rPr>
              <w:t>【←】【</w:t>
            </w:r>
            <w:r w:rsidR="00EC07B9" w:rsidRPr="00EC07B9">
              <w:rPr>
                <w:rFonts w:hint="eastAsia"/>
              </w:rPr>
              <w:t>→</w:t>
            </w:r>
            <w:r w:rsidR="00EC07B9">
              <w:rPr>
                <w:rFonts w:hint="eastAsia"/>
              </w:rPr>
              <w:t>】</w:t>
            </w:r>
            <w:r w:rsidR="00F85A13" w:rsidRPr="00883F4B">
              <w:rPr>
                <w:rFonts w:hint="eastAsia"/>
              </w:rPr>
              <w:t>翻页查询</w:t>
            </w:r>
            <w:r w:rsidR="008F0116">
              <w:rPr>
                <w:rFonts w:hint="eastAsia"/>
              </w:rPr>
              <w:t>。</w:t>
            </w:r>
          </w:p>
          <w:p w14:paraId="1C4E7C03" w14:textId="568BCD2C" w:rsidR="00EB6E72" w:rsidRDefault="008F0116" w:rsidP="006B5704">
            <w:r>
              <w:rPr>
                <w:rFonts w:hint="eastAsia"/>
              </w:rPr>
              <w:t>快开游戏只能查询当日期次信息。</w:t>
            </w:r>
          </w:p>
        </w:tc>
      </w:tr>
      <w:tr w:rsidR="00F85A13" w:rsidRPr="00883F4B" w14:paraId="38A7048B" w14:textId="77777777" w:rsidTr="009409E5">
        <w:tc>
          <w:tcPr>
            <w:tcW w:w="1384" w:type="dxa"/>
            <w:shd w:val="clear" w:color="auto" w:fill="D9D9D9"/>
            <w:vAlign w:val="center"/>
          </w:tcPr>
          <w:p w14:paraId="149B751D" w14:textId="77777777" w:rsidR="00F85A13" w:rsidRPr="00883F4B" w:rsidRDefault="00F85A13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2AE89BA0" w14:textId="5A44FA93" w:rsidR="00F85A13" w:rsidRPr="00883F4B" w:rsidRDefault="00F85A13" w:rsidP="00254A24">
            <w:r w:rsidRPr="00883F4B">
              <w:rPr>
                <w:rFonts w:hint="eastAsia"/>
              </w:rPr>
              <w:t>查询条件内，没有查找结果，给出明确提示。</w:t>
            </w:r>
          </w:p>
        </w:tc>
      </w:tr>
    </w:tbl>
    <w:p w14:paraId="3B7C6C33" w14:textId="77777777" w:rsidR="00875619" w:rsidRPr="00883F4B" w:rsidRDefault="00875619" w:rsidP="00C75A6B">
      <w:pPr>
        <w:pStyle w:val="3"/>
      </w:pPr>
      <w:r w:rsidRPr="00883F4B">
        <w:rPr>
          <w:rFonts w:hint="eastAsia"/>
        </w:rPr>
        <w:lastRenderedPageBreak/>
        <w:t>通知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F85A13" w:rsidRPr="00883F4B" w14:paraId="19B4DD42" w14:textId="77777777" w:rsidTr="009409E5">
        <w:tc>
          <w:tcPr>
            <w:tcW w:w="1384" w:type="dxa"/>
            <w:shd w:val="clear" w:color="auto" w:fill="D9D9D9"/>
            <w:vAlign w:val="center"/>
          </w:tcPr>
          <w:p w14:paraId="2F4FB02D" w14:textId="77777777" w:rsidR="00F85A13" w:rsidRPr="00883F4B" w:rsidRDefault="00F85A13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1F268B69" w14:textId="77777777" w:rsidR="00F85A13" w:rsidRPr="00883F4B" w:rsidRDefault="00F85A13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24BF058D" w14:textId="77777777" w:rsidR="00F85A13" w:rsidRPr="00883F4B" w:rsidRDefault="00F85A13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4F44B3DC" w14:textId="77777777" w:rsidR="00F85A13" w:rsidRPr="00883F4B" w:rsidRDefault="00F85A13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信息查询</w:t>
            </w:r>
          </w:p>
        </w:tc>
      </w:tr>
      <w:tr w:rsidR="00F85A13" w:rsidRPr="00883F4B" w14:paraId="487983EB" w14:textId="77777777" w:rsidTr="009409E5">
        <w:tc>
          <w:tcPr>
            <w:tcW w:w="1384" w:type="dxa"/>
            <w:shd w:val="clear" w:color="auto" w:fill="D9D9D9"/>
            <w:vAlign w:val="center"/>
          </w:tcPr>
          <w:p w14:paraId="4A98FAC0" w14:textId="77777777" w:rsidR="00F85A13" w:rsidRPr="00883F4B" w:rsidRDefault="00F85A13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69D8866B" w14:textId="77777777" w:rsidR="00F85A13" w:rsidRPr="00883F4B" w:rsidRDefault="00F85A13" w:rsidP="00254A24">
            <w:r w:rsidRPr="00883F4B">
              <w:rPr>
                <w:rFonts w:hint="eastAsia"/>
              </w:rPr>
              <w:t>通知列表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32A99B93" w14:textId="77777777" w:rsidR="00F85A13" w:rsidRPr="00883F4B" w:rsidRDefault="00F85A13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2FC2350A" w14:textId="77777777" w:rsidR="00F85A13" w:rsidRPr="00883F4B" w:rsidRDefault="00F85A13" w:rsidP="00254A24">
            <w:pPr>
              <w:rPr>
                <w:iCs/>
              </w:rPr>
            </w:pPr>
          </w:p>
        </w:tc>
      </w:tr>
      <w:tr w:rsidR="00F85A13" w:rsidRPr="00883F4B" w14:paraId="5E3C7AEE" w14:textId="77777777" w:rsidTr="009409E5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78C6AC8E" w14:textId="77777777" w:rsidR="00F85A13" w:rsidRPr="00883F4B" w:rsidRDefault="00F85A13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7EC1BAC3" w14:textId="77777777" w:rsidR="006862BE" w:rsidRDefault="00C6097F" w:rsidP="00254A24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显示通知列表，将终端所有收到的信息按时间排列，最新通知排在第一条</w:t>
            </w:r>
            <w:r w:rsidR="006862BE">
              <w:rPr>
                <w:rFonts w:hint="eastAsia"/>
                <w:szCs w:val="21"/>
              </w:rPr>
              <w:t>。</w:t>
            </w:r>
          </w:p>
          <w:p w14:paraId="78D6A9C9" w14:textId="0FEC3AE2" w:rsidR="006862BE" w:rsidRPr="00883F4B" w:rsidRDefault="006862BE" w:rsidP="00254A24">
            <w:pPr>
              <w:rPr>
                <w:szCs w:val="21"/>
              </w:rPr>
            </w:pPr>
            <w:r w:rsidRPr="00883F4B">
              <w:rPr>
                <w:rFonts w:hint="eastAsia"/>
              </w:rPr>
              <w:t>【↑】【↓】键选中，按【确认】键进入查看详情</w:t>
            </w:r>
            <w:r>
              <w:rPr>
                <w:rFonts w:hint="eastAsia"/>
              </w:rPr>
              <w:t>。</w:t>
            </w:r>
          </w:p>
        </w:tc>
      </w:tr>
      <w:tr w:rsidR="00F85A13" w:rsidRPr="00883F4B" w14:paraId="70F2E975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5144E07D" w14:textId="60238E04" w:rsidR="00F85A13" w:rsidRPr="00883F4B" w:rsidRDefault="00F85A13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5A65080E" w14:textId="1CE0CB79" w:rsidR="00F85A13" w:rsidRPr="00883F4B" w:rsidRDefault="006862BE" w:rsidP="00254A24">
            <w:r>
              <w:rPr>
                <w:rFonts w:hint="eastAsia"/>
              </w:rPr>
              <w:t>无</w:t>
            </w:r>
          </w:p>
        </w:tc>
      </w:tr>
      <w:tr w:rsidR="00F85A13" w:rsidRPr="00883F4B" w14:paraId="6445975A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31F32EAE" w14:textId="77777777" w:rsidR="00F85A13" w:rsidRPr="00883F4B" w:rsidRDefault="00F85A13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5952A8BE" w14:textId="77777777" w:rsidR="00F85A13" w:rsidRPr="00883F4B" w:rsidRDefault="00C6097F" w:rsidP="00254A24">
            <w:r w:rsidRPr="00883F4B">
              <w:rPr>
                <w:rFonts w:hint="eastAsia"/>
              </w:rPr>
              <w:t>通知列表</w:t>
            </w:r>
            <w:r w:rsidR="00AA69F5" w:rsidRPr="00883F4B">
              <w:rPr>
                <w:rFonts w:hint="eastAsia"/>
              </w:rPr>
              <w:t>包含</w:t>
            </w:r>
          </w:p>
          <w:p w14:paraId="53207191" w14:textId="77777777" w:rsidR="00C6097F" w:rsidRDefault="00C6097F" w:rsidP="006862BE">
            <w:pPr>
              <w:pStyle w:val="af4"/>
              <w:numPr>
                <w:ilvl w:val="0"/>
                <w:numId w:val="13"/>
              </w:numPr>
              <w:ind w:firstLineChars="0"/>
            </w:pPr>
            <w:r w:rsidRPr="00883F4B">
              <w:rPr>
                <w:rFonts w:hint="eastAsia"/>
              </w:rPr>
              <w:t>序号</w:t>
            </w:r>
          </w:p>
          <w:p w14:paraId="1EB19AC6" w14:textId="77777777" w:rsidR="00851093" w:rsidRPr="00883F4B" w:rsidRDefault="00851093" w:rsidP="006862BE">
            <w:pPr>
              <w:pStyle w:val="af4"/>
              <w:numPr>
                <w:ilvl w:val="0"/>
                <w:numId w:val="13"/>
              </w:numPr>
              <w:ind w:firstLineChars="0"/>
            </w:pPr>
            <w:r w:rsidRPr="00883F4B">
              <w:rPr>
                <w:rFonts w:hint="eastAsia"/>
              </w:rPr>
              <w:t>时间</w:t>
            </w:r>
          </w:p>
          <w:p w14:paraId="1E8B6244" w14:textId="77777777" w:rsidR="00AA69F5" w:rsidRPr="00883F4B" w:rsidRDefault="00C6097F" w:rsidP="006862BE">
            <w:pPr>
              <w:pStyle w:val="af4"/>
              <w:numPr>
                <w:ilvl w:val="0"/>
                <w:numId w:val="13"/>
              </w:numPr>
              <w:ind w:firstLineChars="0"/>
            </w:pPr>
            <w:r w:rsidRPr="00883F4B">
              <w:rPr>
                <w:rFonts w:hint="eastAsia"/>
              </w:rPr>
              <w:t>通知</w:t>
            </w:r>
            <w:r w:rsidR="00851093">
              <w:rPr>
                <w:rFonts w:hint="eastAsia"/>
              </w:rPr>
              <w:t>名称</w:t>
            </w:r>
          </w:p>
        </w:tc>
      </w:tr>
      <w:tr w:rsidR="00F85A13" w:rsidRPr="00883F4B" w14:paraId="122FE6A2" w14:textId="77777777" w:rsidTr="009409E5">
        <w:tc>
          <w:tcPr>
            <w:tcW w:w="1384" w:type="dxa"/>
            <w:shd w:val="clear" w:color="auto" w:fill="D9D9D9"/>
            <w:vAlign w:val="center"/>
          </w:tcPr>
          <w:p w14:paraId="5CCC50EE" w14:textId="77777777" w:rsidR="00F85A13" w:rsidRPr="00883F4B" w:rsidRDefault="00F85A13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25499041" w14:textId="77777777" w:rsidR="00F85A13" w:rsidRPr="00883F4B" w:rsidRDefault="00F85A13" w:rsidP="00254A24">
            <w:r w:rsidRPr="00883F4B">
              <w:rPr>
                <w:rFonts w:hint="eastAsia"/>
              </w:rPr>
              <w:t>无</w:t>
            </w:r>
          </w:p>
        </w:tc>
      </w:tr>
      <w:tr w:rsidR="00F85A13" w:rsidRPr="00883F4B" w14:paraId="2E43EEA3" w14:textId="77777777" w:rsidTr="009409E5">
        <w:tc>
          <w:tcPr>
            <w:tcW w:w="1384" w:type="dxa"/>
            <w:shd w:val="clear" w:color="auto" w:fill="D9D9D9"/>
            <w:vAlign w:val="center"/>
          </w:tcPr>
          <w:p w14:paraId="52AF803C" w14:textId="77777777" w:rsidR="00F85A13" w:rsidRPr="00883F4B" w:rsidRDefault="00F85A13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31D75E28" w14:textId="1362E0E0" w:rsidR="00F85A13" w:rsidRPr="00883F4B" w:rsidRDefault="006862BE" w:rsidP="00254A24">
            <w:r>
              <w:rPr>
                <w:rFonts w:hint="eastAsia"/>
              </w:rPr>
              <w:t>无</w:t>
            </w:r>
          </w:p>
        </w:tc>
      </w:tr>
      <w:tr w:rsidR="00F85A13" w:rsidRPr="00883F4B" w14:paraId="43EEA0F3" w14:textId="77777777" w:rsidTr="009409E5">
        <w:tc>
          <w:tcPr>
            <w:tcW w:w="1384" w:type="dxa"/>
            <w:shd w:val="clear" w:color="auto" w:fill="D9D9D9"/>
            <w:vAlign w:val="center"/>
          </w:tcPr>
          <w:p w14:paraId="7F26AF57" w14:textId="77777777" w:rsidR="00F85A13" w:rsidRPr="00883F4B" w:rsidRDefault="00F85A13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0A218B6E" w14:textId="77777777" w:rsidR="00F85A13" w:rsidRPr="00883F4B" w:rsidRDefault="00C6097F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134A007A" w14:textId="77777777" w:rsidR="002E7D56" w:rsidRDefault="002E7D56" w:rsidP="00D339B9"/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2E7D56" w:rsidRPr="00883F4B" w14:paraId="14B42CEB" w14:textId="77777777" w:rsidTr="009B3927">
        <w:tc>
          <w:tcPr>
            <w:tcW w:w="1384" w:type="dxa"/>
            <w:shd w:val="clear" w:color="auto" w:fill="D9D9D9"/>
            <w:vAlign w:val="center"/>
          </w:tcPr>
          <w:p w14:paraId="612EAC50" w14:textId="77777777" w:rsidR="002E7D56" w:rsidRPr="00883F4B" w:rsidRDefault="002E7D56" w:rsidP="009B3927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569568A1" w14:textId="77777777" w:rsidR="002E7D56" w:rsidRPr="00883F4B" w:rsidRDefault="002E7D56" w:rsidP="009B3927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3CDBD416" w14:textId="77777777" w:rsidR="002E7D56" w:rsidRPr="00883F4B" w:rsidRDefault="002E7D56" w:rsidP="009B3927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58642389" w14:textId="77777777" w:rsidR="002E7D56" w:rsidRPr="00883F4B" w:rsidRDefault="002E7D56" w:rsidP="009B3927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信息查询</w:t>
            </w:r>
          </w:p>
        </w:tc>
      </w:tr>
      <w:tr w:rsidR="002E7D56" w:rsidRPr="00883F4B" w14:paraId="44722112" w14:textId="77777777" w:rsidTr="009B3927">
        <w:tc>
          <w:tcPr>
            <w:tcW w:w="1384" w:type="dxa"/>
            <w:shd w:val="clear" w:color="auto" w:fill="D9D9D9"/>
            <w:vAlign w:val="center"/>
          </w:tcPr>
          <w:p w14:paraId="5F2BE74B" w14:textId="77777777" w:rsidR="002E7D56" w:rsidRPr="00883F4B" w:rsidRDefault="002E7D56" w:rsidP="009B3927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325523BB" w14:textId="77777777" w:rsidR="002E7D56" w:rsidRPr="00883F4B" w:rsidRDefault="002E7D56" w:rsidP="009B3927">
            <w:r w:rsidRPr="00883F4B">
              <w:rPr>
                <w:rFonts w:hint="eastAsia"/>
              </w:rPr>
              <w:t>通知详情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07487D9A" w14:textId="77777777" w:rsidR="002E7D56" w:rsidRPr="00883F4B" w:rsidRDefault="002E7D56" w:rsidP="009B3927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0307270F" w14:textId="77777777" w:rsidR="002E7D56" w:rsidRPr="00883F4B" w:rsidRDefault="002E7D56" w:rsidP="009B3927">
            <w:pPr>
              <w:rPr>
                <w:iCs/>
              </w:rPr>
            </w:pPr>
          </w:p>
        </w:tc>
      </w:tr>
      <w:tr w:rsidR="002E7D56" w:rsidRPr="00883F4B" w14:paraId="28179A0B" w14:textId="77777777" w:rsidTr="009B3927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696B9957" w14:textId="77777777" w:rsidR="002E7D56" w:rsidRPr="00883F4B" w:rsidRDefault="002E7D56" w:rsidP="009B3927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5FE67B5D" w14:textId="77777777" w:rsidR="002E7D56" w:rsidRPr="00883F4B" w:rsidRDefault="002E7D56" w:rsidP="009B3927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查看通知详情</w:t>
            </w:r>
          </w:p>
        </w:tc>
      </w:tr>
      <w:tr w:rsidR="002E7D56" w:rsidRPr="00883F4B" w14:paraId="1FB35129" w14:textId="77777777" w:rsidTr="009B392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2C7D6A1E" w14:textId="77777777" w:rsidR="002E7D56" w:rsidRPr="00883F4B" w:rsidRDefault="002E7D56" w:rsidP="009B3927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625CDDBC" w14:textId="77777777" w:rsidR="002E7D56" w:rsidRPr="00883F4B" w:rsidRDefault="002E7D56" w:rsidP="009B3927">
            <w:r w:rsidRPr="00883F4B">
              <w:rPr>
                <w:rFonts w:hint="eastAsia"/>
              </w:rPr>
              <w:t>进入某条通知</w:t>
            </w:r>
          </w:p>
        </w:tc>
      </w:tr>
      <w:tr w:rsidR="002E7D56" w:rsidRPr="00883F4B" w14:paraId="416694C2" w14:textId="77777777" w:rsidTr="009B392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3D3D5FE5" w14:textId="77777777" w:rsidR="002E7D56" w:rsidRPr="00883F4B" w:rsidRDefault="002E7D56" w:rsidP="009B3927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5359AF7D" w14:textId="77777777" w:rsidR="002E7D56" w:rsidRDefault="002E7D56" w:rsidP="009B3927">
            <w:r w:rsidRPr="00883F4B">
              <w:rPr>
                <w:rFonts w:hint="eastAsia"/>
              </w:rPr>
              <w:t>显示通知详细信息</w:t>
            </w:r>
          </w:p>
          <w:p w14:paraId="484CB757" w14:textId="7443EF9D" w:rsidR="006862BE" w:rsidRDefault="00834A78" w:rsidP="00C1282F">
            <w:pPr>
              <w:pStyle w:val="af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通知</w:t>
            </w:r>
            <w:r>
              <w:t>名称</w:t>
            </w:r>
          </w:p>
          <w:p w14:paraId="482F8600" w14:textId="1DA2C005" w:rsidR="006862BE" w:rsidRDefault="006862BE" w:rsidP="00C1282F">
            <w:pPr>
              <w:pStyle w:val="af4"/>
              <w:numPr>
                <w:ilvl w:val="0"/>
                <w:numId w:val="14"/>
              </w:numPr>
              <w:ind w:firstLineChars="0"/>
            </w:pPr>
            <w:r>
              <w:t>时间</w:t>
            </w:r>
          </w:p>
          <w:p w14:paraId="7694B166" w14:textId="07AD335F" w:rsidR="006862BE" w:rsidRPr="00883F4B" w:rsidRDefault="006862BE" w:rsidP="00C1282F">
            <w:pPr>
              <w:pStyle w:val="af4"/>
              <w:numPr>
                <w:ilvl w:val="0"/>
                <w:numId w:val="14"/>
              </w:numPr>
              <w:ind w:firstLineChars="0"/>
            </w:pPr>
            <w:r>
              <w:t>内容</w:t>
            </w:r>
          </w:p>
        </w:tc>
      </w:tr>
      <w:tr w:rsidR="002E7D56" w:rsidRPr="00883F4B" w14:paraId="5F47E0B9" w14:textId="77777777" w:rsidTr="009B3927">
        <w:tc>
          <w:tcPr>
            <w:tcW w:w="1384" w:type="dxa"/>
            <w:shd w:val="clear" w:color="auto" w:fill="D9D9D9"/>
            <w:vAlign w:val="center"/>
          </w:tcPr>
          <w:p w14:paraId="1765B650" w14:textId="77777777" w:rsidR="002E7D56" w:rsidRPr="00883F4B" w:rsidRDefault="002E7D56" w:rsidP="009B3927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340FDAC1" w14:textId="77777777" w:rsidR="002E7D56" w:rsidRPr="00883F4B" w:rsidRDefault="002E7D56" w:rsidP="009B3927">
            <w:r w:rsidRPr="00883F4B">
              <w:rPr>
                <w:rFonts w:hint="eastAsia"/>
              </w:rPr>
              <w:t>无</w:t>
            </w:r>
          </w:p>
        </w:tc>
      </w:tr>
      <w:tr w:rsidR="002E7D56" w:rsidRPr="00883F4B" w14:paraId="3BFE9482" w14:textId="77777777" w:rsidTr="009B3927">
        <w:tc>
          <w:tcPr>
            <w:tcW w:w="1384" w:type="dxa"/>
            <w:shd w:val="clear" w:color="auto" w:fill="D9D9D9"/>
            <w:vAlign w:val="center"/>
          </w:tcPr>
          <w:p w14:paraId="63850567" w14:textId="77777777" w:rsidR="002E7D56" w:rsidRPr="00883F4B" w:rsidRDefault="002E7D56" w:rsidP="009B3927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012D255A" w14:textId="4E3B8404" w:rsidR="002E7D56" w:rsidRPr="00883F4B" w:rsidRDefault="006862BE" w:rsidP="009B3927">
            <w:r>
              <w:rPr>
                <w:rFonts w:hint="eastAsia"/>
              </w:rPr>
              <w:t>无</w:t>
            </w:r>
          </w:p>
        </w:tc>
      </w:tr>
      <w:tr w:rsidR="002E7D56" w:rsidRPr="00883F4B" w14:paraId="2BAB9B68" w14:textId="77777777" w:rsidTr="009B3927">
        <w:tc>
          <w:tcPr>
            <w:tcW w:w="1384" w:type="dxa"/>
            <w:shd w:val="clear" w:color="auto" w:fill="D9D9D9"/>
            <w:vAlign w:val="center"/>
          </w:tcPr>
          <w:p w14:paraId="30941C84" w14:textId="77777777" w:rsidR="002E7D56" w:rsidRPr="00883F4B" w:rsidRDefault="002E7D56" w:rsidP="009B3927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3D16B85D" w14:textId="77777777" w:rsidR="002E7D56" w:rsidRPr="00883F4B" w:rsidRDefault="002E7D56" w:rsidP="009B3927">
            <w:r w:rsidRPr="00883F4B">
              <w:rPr>
                <w:rFonts w:hint="eastAsia"/>
              </w:rPr>
              <w:t>无</w:t>
            </w:r>
          </w:p>
        </w:tc>
      </w:tr>
    </w:tbl>
    <w:p w14:paraId="709AE371" w14:textId="77777777" w:rsidR="00E3285A" w:rsidRPr="00883F4B" w:rsidRDefault="005B2656" w:rsidP="00C75A6B">
      <w:pPr>
        <w:pStyle w:val="3"/>
      </w:pPr>
      <w:r>
        <w:rPr>
          <w:rFonts w:hint="eastAsia"/>
        </w:rPr>
        <w:t>即时</w:t>
      </w:r>
      <w:r>
        <w:t>消息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6B48B6" w:rsidRPr="00883F4B" w14:paraId="691B5CB5" w14:textId="77777777" w:rsidTr="00897ACA">
        <w:tc>
          <w:tcPr>
            <w:tcW w:w="1384" w:type="dxa"/>
            <w:shd w:val="clear" w:color="auto" w:fill="D9D9D9"/>
            <w:vAlign w:val="center"/>
          </w:tcPr>
          <w:p w14:paraId="01146835" w14:textId="77777777" w:rsidR="006B48B6" w:rsidRPr="00883F4B" w:rsidRDefault="006B48B6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06EE5A00" w14:textId="77777777" w:rsidR="006B48B6" w:rsidRPr="00883F4B" w:rsidRDefault="006B48B6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00FF73F1" w14:textId="77777777" w:rsidR="006B48B6" w:rsidRPr="00883F4B" w:rsidRDefault="006B48B6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630F9D88" w14:textId="77777777" w:rsidR="006B48B6" w:rsidRPr="00883F4B" w:rsidRDefault="006B48B6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信息查询</w:t>
            </w:r>
          </w:p>
        </w:tc>
      </w:tr>
      <w:tr w:rsidR="006B48B6" w:rsidRPr="00883F4B" w14:paraId="6367DF7F" w14:textId="77777777" w:rsidTr="00897ACA">
        <w:tc>
          <w:tcPr>
            <w:tcW w:w="1384" w:type="dxa"/>
            <w:shd w:val="clear" w:color="auto" w:fill="D9D9D9"/>
            <w:vAlign w:val="center"/>
          </w:tcPr>
          <w:p w14:paraId="59C087D5" w14:textId="77777777" w:rsidR="006B48B6" w:rsidRPr="00883F4B" w:rsidRDefault="006B48B6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4A27EECA" w14:textId="77777777" w:rsidR="006B48B6" w:rsidRPr="00883F4B" w:rsidRDefault="00B77175" w:rsidP="00254A24">
            <w:r>
              <w:rPr>
                <w:rFonts w:hint="eastAsia"/>
              </w:rPr>
              <w:t>即时</w:t>
            </w:r>
            <w:r>
              <w:t>消息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7900913F" w14:textId="77777777" w:rsidR="006B48B6" w:rsidRPr="00883F4B" w:rsidRDefault="006B48B6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25D1243C" w14:textId="77777777" w:rsidR="006B48B6" w:rsidRPr="00883F4B" w:rsidRDefault="006B48B6" w:rsidP="00254A24">
            <w:pPr>
              <w:rPr>
                <w:iCs/>
              </w:rPr>
            </w:pPr>
          </w:p>
        </w:tc>
      </w:tr>
      <w:tr w:rsidR="006B48B6" w:rsidRPr="00883F4B" w14:paraId="3C5A6CF0" w14:textId="77777777" w:rsidTr="00897ACA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22F5F2D7" w14:textId="77777777" w:rsidR="006B48B6" w:rsidRPr="00883F4B" w:rsidRDefault="006B48B6" w:rsidP="00254A24">
            <w:r w:rsidRPr="00883F4B"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16BF65D6" w14:textId="77777777" w:rsidR="006862BE" w:rsidRDefault="00B77175" w:rsidP="00254A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主机发送的即时消息展示在</w:t>
            </w:r>
            <w:r>
              <w:rPr>
                <w:rFonts w:hint="eastAsia"/>
                <w:szCs w:val="21"/>
              </w:rPr>
              <w:t>TDS</w:t>
            </w:r>
            <w:r>
              <w:rPr>
                <w:rFonts w:hint="eastAsia"/>
                <w:szCs w:val="21"/>
              </w:rPr>
              <w:t>屏幕</w:t>
            </w:r>
            <w:r>
              <w:rPr>
                <w:szCs w:val="21"/>
              </w:rPr>
              <w:t>或主</w:t>
            </w:r>
            <w:r>
              <w:rPr>
                <w:rFonts w:hint="eastAsia"/>
                <w:szCs w:val="21"/>
              </w:rPr>
              <w:t>屏幕</w:t>
            </w:r>
            <w:r>
              <w:rPr>
                <w:szCs w:val="21"/>
              </w:rPr>
              <w:t>上</w:t>
            </w:r>
            <w:r>
              <w:rPr>
                <w:rFonts w:hint="eastAsia"/>
                <w:szCs w:val="21"/>
              </w:rPr>
              <w:t>。</w:t>
            </w:r>
          </w:p>
          <w:p w14:paraId="281FC978" w14:textId="77777777" w:rsidR="006862BE" w:rsidRDefault="00384E42" w:rsidP="00254A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在</w:t>
            </w:r>
            <w:r>
              <w:rPr>
                <w:rFonts w:hint="eastAsia"/>
                <w:szCs w:val="21"/>
              </w:rPr>
              <w:t>终端主</w:t>
            </w:r>
            <w:r>
              <w:rPr>
                <w:szCs w:val="21"/>
              </w:rPr>
              <w:t>屏幕的即时消息</w:t>
            </w: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弹出框</w:t>
            </w:r>
            <w:r>
              <w:rPr>
                <w:rFonts w:hint="eastAsia"/>
                <w:szCs w:val="21"/>
              </w:rPr>
              <w:t>样式</w:t>
            </w:r>
            <w:r>
              <w:rPr>
                <w:szCs w:val="21"/>
              </w:rPr>
              <w:t>，按【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】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【</w:t>
            </w:r>
            <w:r>
              <w:rPr>
                <w:rFonts w:hint="eastAsia"/>
                <w:szCs w:val="21"/>
              </w:rPr>
              <w:t>ESC</w:t>
            </w:r>
            <w:r>
              <w:rPr>
                <w:szCs w:val="21"/>
              </w:rPr>
              <w:t>】</w:t>
            </w:r>
            <w:r>
              <w:rPr>
                <w:rFonts w:hint="eastAsia"/>
                <w:szCs w:val="21"/>
              </w:rPr>
              <w:t>取消</w:t>
            </w:r>
            <w:r>
              <w:rPr>
                <w:szCs w:val="21"/>
              </w:rPr>
              <w:t>；</w:t>
            </w:r>
          </w:p>
          <w:p w14:paraId="5071E491" w14:textId="6680CCDE" w:rsidR="006B48B6" w:rsidRPr="00883F4B" w:rsidRDefault="00384E42" w:rsidP="00254A24">
            <w:pPr>
              <w:rPr>
                <w:szCs w:val="21"/>
              </w:rPr>
            </w:pPr>
            <w:r>
              <w:rPr>
                <w:szCs w:val="21"/>
              </w:rPr>
              <w:t>显示在</w:t>
            </w:r>
            <w:r>
              <w:rPr>
                <w:rFonts w:hint="eastAsia"/>
                <w:szCs w:val="21"/>
              </w:rPr>
              <w:t>TDS</w:t>
            </w:r>
            <w:r>
              <w:rPr>
                <w:rFonts w:hint="eastAsia"/>
                <w:szCs w:val="21"/>
              </w:rPr>
              <w:t>上</w:t>
            </w:r>
            <w:r>
              <w:rPr>
                <w:szCs w:val="21"/>
              </w:rPr>
              <w:t>即时消息，使用</w:t>
            </w:r>
            <w:r>
              <w:rPr>
                <w:rFonts w:hint="eastAsia"/>
                <w:szCs w:val="21"/>
              </w:rPr>
              <w:t>滚动</w:t>
            </w:r>
            <w:r>
              <w:rPr>
                <w:szCs w:val="21"/>
              </w:rPr>
              <w:t>方式实现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滚动时间受</w:t>
            </w:r>
            <w:r>
              <w:rPr>
                <w:rFonts w:hint="eastAsia"/>
                <w:szCs w:val="21"/>
              </w:rPr>
              <w:t>主机消息</w:t>
            </w:r>
            <w:r>
              <w:rPr>
                <w:szCs w:val="21"/>
              </w:rPr>
              <w:t>影响。</w:t>
            </w:r>
          </w:p>
        </w:tc>
      </w:tr>
      <w:tr w:rsidR="006B48B6" w:rsidRPr="00883F4B" w14:paraId="3CFAE224" w14:textId="77777777" w:rsidTr="00897AC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7411F9FE" w14:textId="77777777" w:rsidR="006B48B6" w:rsidRPr="00883F4B" w:rsidRDefault="006B48B6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70B07810" w14:textId="6BEE630B" w:rsidR="006B48B6" w:rsidRPr="00883F4B" w:rsidRDefault="002E7D56" w:rsidP="00254A24">
            <w:r>
              <w:rPr>
                <w:rFonts w:hint="eastAsia"/>
              </w:rPr>
              <w:t>无</w:t>
            </w:r>
          </w:p>
        </w:tc>
      </w:tr>
      <w:tr w:rsidR="006B48B6" w:rsidRPr="00883F4B" w14:paraId="4E35304A" w14:textId="77777777" w:rsidTr="00897AC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7FC2614E" w14:textId="77777777" w:rsidR="006B48B6" w:rsidRPr="00883F4B" w:rsidRDefault="006B48B6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5F1BF28F" w14:textId="699E416E" w:rsidR="006B48B6" w:rsidRPr="00883F4B" w:rsidRDefault="002E7D56" w:rsidP="00254A24">
            <w:r>
              <w:rPr>
                <w:rFonts w:hint="eastAsia"/>
              </w:rPr>
              <w:t>无</w:t>
            </w:r>
          </w:p>
        </w:tc>
      </w:tr>
      <w:tr w:rsidR="006B48B6" w:rsidRPr="00883F4B" w14:paraId="2BA4C07E" w14:textId="77777777" w:rsidTr="00897ACA">
        <w:tc>
          <w:tcPr>
            <w:tcW w:w="1384" w:type="dxa"/>
            <w:shd w:val="clear" w:color="auto" w:fill="D9D9D9"/>
            <w:vAlign w:val="center"/>
          </w:tcPr>
          <w:p w14:paraId="698A66A4" w14:textId="77777777" w:rsidR="006B48B6" w:rsidRPr="00883F4B" w:rsidRDefault="006B48B6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7D9080A9" w14:textId="77777777" w:rsidR="006B48B6" w:rsidRPr="00883F4B" w:rsidRDefault="006B48B6" w:rsidP="00254A24">
            <w:r w:rsidRPr="00883F4B">
              <w:rPr>
                <w:rFonts w:hint="eastAsia"/>
              </w:rPr>
              <w:t>无</w:t>
            </w:r>
          </w:p>
        </w:tc>
      </w:tr>
      <w:tr w:rsidR="006B48B6" w:rsidRPr="00883F4B" w14:paraId="3FCC01E2" w14:textId="77777777" w:rsidTr="00897ACA">
        <w:tc>
          <w:tcPr>
            <w:tcW w:w="1384" w:type="dxa"/>
            <w:shd w:val="clear" w:color="auto" w:fill="D9D9D9"/>
            <w:vAlign w:val="center"/>
          </w:tcPr>
          <w:p w14:paraId="6A79673B" w14:textId="77777777" w:rsidR="006B48B6" w:rsidRPr="00883F4B" w:rsidRDefault="006B48B6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4E7A2AE2" w14:textId="77410F1F" w:rsidR="006B48B6" w:rsidRPr="00883F4B" w:rsidRDefault="002E7D56" w:rsidP="00254A24">
            <w:r>
              <w:rPr>
                <w:rFonts w:hint="eastAsia"/>
              </w:rPr>
              <w:t>无</w:t>
            </w:r>
          </w:p>
        </w:tc>
      </w:tr>
      <w:tr w:rsidR="006B48B6" w:rsidRPr="00883F4B" w14:paraId="1BA99ACE" w14:textId="77777777" w:rsidTr="00897ACA">
        <w:tc>
          <w:tcPr>
            <w:tcW w:w="1384" w:type="dxa"/>
            <w:shd w:val="clear" w:color="auto" w:fill="D9D9D9"/>
            <w:vAlign w:val="center"/>
          </w:tcPr>
          <w:p w14:paraId="10711684" w14:textId="77777777" w:rsidR="006B48B6" w:rsidRPr="00883F4B" w:rsidRDefault="006B48B6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5D799081" w14:textId="77777777" w:rsidR="006B48B6" w:rsidRPr="00883F4B" w:rsidRDefault="006B48B6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45E50933" w14:textId="2D3685BA" w:rsidR="00A807C3" w:rsidRPr="00883F4B" w:rsidRDefault="00F40D31" w:rsidP="00C75A6B">
      <w:pPr>
        <w:pStyle w:val="2"/>
      </w:pPr>
      <w:bookmarkStart w:id="1574" w:name="_Toc403728056"/>
      <w:r>
        <w:rPr>
          <w:rFonts w:hint="eastAsia"/>
        </w:rPr>
        <w:t>数据</w:t>
      </w:r>
      <w:r w:rsidR="00A807C3" w:rsidRPr="00883F4B">
        <w:rPr>
          <w:rFonts w:hint="eastAsia"/>
        </w:rPr>
        <w:t>报表</w:t>
      </w:r>
      <w:bookmarkEnd w:id="1574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9409E5" w:rsidRPr="00883F4B" w14:paraId="74124795" w14:textId="77777777" w:rsidTr="009409E5">
        <w:tc>
          <w:tcPr>
            <w:tcW w:w="1384" w:type="dxa"/>
            <w:shd w:val="clear" w:color="auto" w:fill="D9D9D9"/>
            <w:vAlign w:val="center"/>
          </w:tcPr>
          <w:p w14:paraId="527673B6" w14:textId="77777777" w:rsidR="009409E5" w:rsidRPr="00883F4B" w:rsidRDefault="009409E5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2541E17D" w14:textId="77777777" w:rsidR="009409E5" w:rsidRPr="00883F4B" w:rsidRDefault="009409E5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6B74401D" w14:textId="77777777" w:rsidR="009409E5" w:rsidRPr="00883F4B" w:rsidRDefault="009409E5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65CC9237" w14:textId="77777777" w:rsidR="009409E5" w:rsidRPr="00883F4B" w:rsidRDefault="009409E5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报表</w:t>
            </w:r>
          </w:p>
        </w:tc>
      </w:tr>
      <w:tr w:rsidR="009409E5" w:rsidRPr="00883F4B" w14:paraId="6FEA3FB5" w14:textId="77777777" w:rsidTr="009409E5">
        <w:tc>
          <w:tcPr>
            <w:tcW w:w="1384" w:type="dxa"/>
            <w:shd w:val="clear" w:color="auto" w:fill="D9D9D9"/>
            <w:vAlign w:val="center"/>
          </w:tcPr>
          <w:p w14:paraId="7C5105C7" w14:textId="77777777" w:rsidR="009409E5" w:rsidRPr="00883F4B" w:rsidRDefault="009409E5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4B579DCD" w14:textId="77777777" w:rsidR="009409E5" w:rsidRPr="00883F4B" w:rsidRDefault="009409E5" w:rsidP="00254A24">
            <w:r w:rsidRPr="00883F4B">
              <w:rPr>
                <w:rFonts w:hint="eastAsia"/>
              </w:rPr>
              <w:t>报表菜单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7B4D9AB5" w14:textId="77777777" w:rsidR="009409E5" w:rsidRPr="00883F4B" w:rsidRDefault="009409E5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6B351EC4" w14:textId="77777777" w:rsidR="009409E5" w:rsidRPr="00883F4B" w:rsidRDefault="009409E5" w:rsidP="00254A24">
            <w:pPr>
              <w:rPr>
                <w:iCs/>
              </w:rPr>
            </w:pPr>
          </w:p>
        </w:tc>
      </w:tr>
      <w:tr w:rsidR="009409E5" w:rsidRPr="00883F4B" w14:paraId="145350FC" w14:textId="77777777" w:rsidTr="009409E5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089B025C" w14:textId="77777777" w:rsidR="009409E5" w:rsidRPr="00883F4B" w:rsidRDefault="009409E5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3DB643C9" w14:textId="77777777" w:rsidR="009409E5" w:rsidRPr="00883F4B" w:rsidRDefault="009409E5" w:rsidP="00254A24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显示报表菜单</w:t>
            </w:r>
          </w:p>
        </w:tc>
      </w:tr>
      <w:tr w:rsidR="009409E5" w:rsidRPr="00883F4B" w14:paraId="25FE5DF1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5B569AA7" w14:textId="77777777" w:rsidR="009409E5" w:rsidRPr="00883F4B" w:rsidRDefault="009409E5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2477E0F8" w14:textId="77777777" w:rsidR="009409E5" w:rsidRPr="00883F4B" w:rsidRDefault="009409E5" w:rsidP="00254A24">
            <w:r w:rsidRPr="00883F4B">
              <w:rPr>
                <w:rFonts w:hint="eastAsia"/>
              </w:rPr>
              <w:t>按【</w:t>
            </w:r>
            <w:r w:rsidR="005142D6">
              <w:rPr>
                <w:rFonts w:hint="eastAsia"/>
              </w:rPr>
              <w:t>报表</w:t>
            </w:r>
            <w:r w:rsidRPr="00883F4B">
              <w:rPr>
                <w:rFonts w:hint="eastAsia"/>
              </w:rPr>
              <w:t>】键</w:t>
            </w:r>
          </w:p>
        </w:tc>
      </w:tr>
      <w:tr w:rsidR="009409E5" w:rsidRPr="00883F4B" w14:paraId="423F172A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2A66A3D8" w14:textId="77777777" w:rsidR="009409E5" w:rsidRPr="00883F4B" w:rsidRDefault="009409E5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3EA85F46" w14:textId="77777777" w:rsidR="009409E5" w:rsidRPr="00883F4B" w:rsidRDefault="009409E5" w:rsidP="00254A24">
            <w:r w:rsidRPr="00883F4B">
              <w:rPr>
                <w:rFonts w:hint="eastAsia"/>
              </w:rPr>
              <w:t>显示报表菜单</w:t>
            </w:r>
          </w:p>
          <w:p w14:paraId="5C5BD70C" w14:textId="03386FD8" w:rsidR="009409E5" w:rsidRPr="00883F4B" w:rsidDel="00CB4145" w:rsidRDefault="009409E5" w:rsidP="00254A24">
            <w:pPr>
              <w:rPr>
                <w:del w:id="1575" w:author="zhaohy" w:date="2014-11-09T19:28:00Z"/>
              </w:rPr>
            </w:pPr>
            <w:del w:id="1576" w:author="zhaohy" w:date="2014-11-09T19:28:00Z">
              <w:r w:rsidRPr="00883F4B" w:rsidDel="00CB4145">
                <w:rPr>
                  <w:rFonts w:hint="eastAsia"/>
                </w:rPr>
                <w:delText>[1]</w:delText>
              </w:r>
            </w:del>
            <w:del w:id="1577" w:author="zhaohy" w:date="2014-11-09T18:43:00Z">
              <w:r w:rsidRPr="00883F4B" w:rsidDel="00B9396E">
                <w:rPr>
                  <w:rFonts w:hint="eastAsia"/>
                </w:rPr>
                <w:delText>日报表</w:delText>
              </w:r>
            </w:del>
          </w:p>
          <w:p w14:paraId="4A55C04D" w14:textId="30037B2F" w:rsidR="009409E5" w:rsidRPr="00883F4B" w:rsidDel="00CB4145" w:rsidRDefault="009409E5" w:rsidP="00254A24">
            <w:pPr>
              <w:rPr>
                <w:del w:id="1578" w:author="zhaohy" w:date="2014-11-09T19:28:00Z"/>
              </w:rPr>
            </w:pPr>
            <w:del w:id="1579" w:author="zhaohy" w:date="2014-11-09T19:28:00Z">
              <w:r w:rsidRPr="00883F4B" w:rsidDel="00CB4145">
                <w:delText>[</w:delText>
              </w:r>
              <w:r w:rsidRPr="00883F4B" w:rsidDel="00CB4145">
                <w:rPr>
                  <w:rFonts w:hint="eastAsia"/>
                </w:rPr>
                <w:delText>2</w:delText>
              </w:r>
              <w:r w:rsidRPr="00883F4B" w:rsidDel="00CB4145">
                <w:delText>]</w:delText>
              </w:r>
            </w:del>
            <w:del w:id="1580" w:author="zhaohy" w:date="2014-11-09T18:44:00Z">
              <w:r w:rsidR="002C185F" w:rsidDel="00B9396E">
                <w:rPr>
                  <w:rFonts w:hint="eastAsia"/>
                </w:rPr>
                <w:delText>历史</w:delText>
              </w:r>
              <w:r w:rsidRPr="00883F4B" w:rsidDel="00B9396E">
                <w:rPr>
                  <w:rFonts w:hint="eastAsia"/>
                </w:rPr>
                <w:delText>报表</w:delText>
              </w:r>
            </w:del>
          </w:p>
          <w:p w14:paraId="56BF14C0" w14:textId="1C79EDA7" w:rsidR="00340BF0" w:rsidDel="00B9396E" w:rsidRDefault="009409E5" w:rsidP="00254A24">
            <w:pPr>
              <w:rPr>
                <w:del w:id="1581" w:author="zhaohy" w:date="2014-11-09T18:45:00Z"/>
              </w:rPr>
            </w:pPr>
            <w:del w:id="1582" w:author="zhaohy" w:date="2014-11-09T18:45:00Z">
              <w:r w:rsidRPr="00883F4B" w:rsidDel="00B9396E">
                <w:rPr>
                  <w:rFonts w:hint="eastAsia"/>
                </w:rPr>
                <w:delText>[3]</w:delText>
              </w:r>
              <w:r w:rsidR="002C185F" w:rsidDel="00B9396E">
                <w:rPr>
                  <w:rFonts w:hint="eastAsia"/>
                </w:rPr>
                <w:delText>期次报表</w:delText>
              </w:r>
              <w:r w:rsidRPr="00883F4B" w:rsidDel="00B9396E">
                <w:rPr>
                  <w:rFonts w:hint="eastAsia"/>
                </w:rPr>
                <w:delText>表</w:delText>
              </w:r>
            </w:del>
          </w:p>
          <w:p w14:paraId="7B8BEE3A" w14:textId="5445DC6F" w:rsidR="006F12E7" w:rsidRPr="00883F4B" w:rsidRDefault="006F12E7" w:rsidP="00254A24">
            <w:del w:id="1583" w:author="zhaohy" w:date="2014-11-09T18:45:00Z">
              <w:r w:rsidDel="00B9396E">
                <w:rPr>
                  <w:rFonts w:hint="eastAsia"/>
                </w:rPr>
                <w:delText>[</w:delText>
              </w:r>
              <w:r w:rsidDel="00B9396E">
                <w:delText>4</w:delText>
              </w:r>
              <w:r w:rsidDel="00B9396E">
                <w:rPr>
                  <w:rFonts w:hint="eastAsia"/>
                </w:rPr>
                <w:delText>]</w:delText>
              </w:r>
              <w:r w:rsidR="002C185F" w:rsidDel="00B9396E">
                <w:rPr>
                  <w:rFonts w:hint="eastAsia"/>
                </w:rPr>
                <w:delText>日</w:delText>
              </w:r>
              <w:r w:rsidDel="00B9396E">
                <w:rPr>
                  <w:rFonts w:hint="eastAsia"/>
                </w:rPr>
                <w:delText>结算报表</w:delText>
              </w:r>
            </w:del>
          </w:p>
        </w:tc>
      </w:tr>
      <w:tr w:rsidR="009409E5" w:rsidRPr="00883F4B" w14:paraId="59B2545F" w14:textId="77777777" w:rsidTr="009409E5">
        <w:tc>
          <w:tcPr>
            <w:tcW w:w="1384" w:type="dxa"/>
            <w:shd w:val="clear" w:color="auto" w:fill="D9D9D9"/>
            <w:vAlign w:val="center"/>
          </w:tcPr>
          <w:p w14:paraId="096875E9" w14:textId="77777777" w:rsidR="009409E5" w:rsidRPr="00883F4B" w:rsidRDefault="009409E5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07802259" w14:textId="77777777" w:rsidR="009409E5" w:rsidRPr="00883F4B" w:rsidRDefault="009409E5" w:rsidP="00254A24">
            <w:r w:rsidRPr="00883F4B">
              <w:rPr>
                <w:rFonts w:hint="eastAsia"/>
              </w:rPr>
              <w:t>无</w:t>
            </w:r>
          </w:p>
        </w:tc>
      </w:tr>
      <w:tr w:rsidR="009409E5" w:rsidRPr="00883F4B" w14:paraId="44D75CE0" w14:textId="77777777" w:rsidTr="009409E5">
        <w:tc>
          <w:tcPr>
            <w:tcW w:w="1384" w:type="dxa"/>
            <w:shd w:val="clear" w:color="auto" w:fill="D9D9D9"/>
            <w:vAlign w:val="center"/>
          </w:tcPr>
          <w:p w14:paraId="295BA884" w14:textId="77777777" w:rsidR="009409E5" w:rsidRPr="00883F4B" w:rsidRDefault="009409E5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3C5C87ED" w14:textId="77777777" w:rsidR="009409E5" w:rsidRPr="00883F4B" w:rsidRDefault="009409E5" w:rsidP="00254A24">
            <w:r w:rsidRPr="00883F4B">
              <w:rPr>
                <w:rFonts w:hint="eastAsia"/>
              </w:rPr>
              <w:t>有弹出框或者编辑区激活时，【报表】键无效</w:t>
            </w:r>
          </w:p>
        </w:tc>
      </w:tr>
      <w:tr w:rsidR="009409E5" w:rsidRPr="00883F4B" w14:paraId="232F57A5" w14:textId="77777777" w:rsidTr="009409E5">
        <w:tc>
          <w:tcPr>
            <w:tcW w:w="1384" w:type="dxa"/>
            <w:shd w:val="clear" w:color="auto" w:fill="D9D9D9"/>
            <w:vAlign w:val="center"/>
          </w:tcPr>
          <w:p w14:paraId="1512C5AF" w14:textId="77777777" w:rsidR="009409E5" w:rsidRPr="00883F4B" w:rsidRDefault="009409E5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0C3688EB" w14:textId="77777777" w:rsidR="009409E5" w:rsidRPr="00883F4B" w:rsidRDefault="009409E5" w:rsidP="00254A24">
            <w:r w:rsidRPr="00883F4B">
              <w:rPr>
                <w:rFonts w:hint="eastAsia"/>
              </w:rPr>
              <w:t>查询条件内，没有查找结果，给出明确提示。</w:t>
            </w:r>
          </w:p>
        </w:tc>
      </w:tr>
    </w:tbl>
    <w:p w14:paraId="3B1C2231" w14:textId="7AD57C8F" w:rsidR="001F4A42" w:rsidRDefault="001F4A42" w:rsidP="00C75A6B">
      <w:pPr>
        <w:pStyle w:val="3"/>
        <w:rPr>
          <w:ins w:id="1584" w:author="user" w:date="2016-02-19T13:54:00Z"/>
        </w:rPr>
      </w:pPr>
      <w:ins w:id="1585" w:author="user" w:date="2016-02-19T13:54:00Z">
        <w:r>
          <w:t>交易流水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F4A42" w:rsidRPr="00883F4B" w14:paraId="0FDA9543" w14:textId="77777777" w:rsidTr="004B4E24">
        <w:trPr>
          <w:ins w:id="1586" w:author="user" w:date="2016-02-19T13:54:00Z"/>
        </w:trPr>
        <w:tc>
          <w:tcPr>
            <w:tcW w:w="1384" w:type="dxa"/>
            <w:shd w:val="clear" w:color="auto" w:fill="D9D9D9"/>
            <w:vAlign w:val="center"/>
          </w:tcPr>
          <w:p w14:paraId="4ED9E50A" w14:textId="77777777" w:rsidR="001F4A42" w:rsidRPr="00883F4B" w:rsidRDefault="001F4A42" w:rsidP="004B4E24">
            <w:pPr>
              <w:rPr>
                <w:ins w:id="1587" w:author="user" w:date="2016-02-19T13:54:00Z"/>
              </w:rPr>
            </w:pPr>
            <w:ins w:id="1588" w:author="user" w:date="2016-02-19T13:54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14:paraId="18349D0F" w14:textId="77777777" w:rsidR="001F4A42" w:rsidRPr="00883F4B" w:rsidRDefault="001F4A42" w:rsidP="004B4E24">
            <w:pPr>
              <w:rPr>
                <w:ins w:id="1589" w:author="user" w:date="2016-02-19T13:54:00Z"/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357A03F1" w14:textId="77777777" w:rsidR="001F4A42" w:rsidRPr="00883F4B" w:rsidRDefault="001F4A42" w:rsidP="004B4E24">
            <w:pPr>
              <w:rPr>
                <w:ins w:id="1590" w:author="user" w:date="2016-02-19T13:54:00Z"/>
              </w:rPr>
            </w:pPr>
            <w:ins w:id="1591" w:author="user" w:date="2016-02-19T13:54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14:paraId="24F616EF" w14:textId="77777777" w:rsidR="001F4A42" w:rsidRPr="00883F4B" w:rsidRDefault="001F4A42" w:rsidP="004B4E24">
            <w:pPr>
              <w:rPr>
                <w:ins w:id="1592" w:author="user" w:date="2016-02-19T13:54:00Z"/>
                <w:iCs/>
              </w:rPr>
            </w:pPr>
          </w:p>
        </w:tc>
      </w:tr>
      <w:tr w:rsidR="001F4A42" w:rsidRPr="00883F4B" w14:paraId="2CBD419F" w14:textId="77777777" w:rsidTr="004B4E24">
        <w:trPr>
          <w:ins w:id="1593" w:author="user" w:date="2016-02-19T13:54:00Z"/>
        </w:trPr>
        <w:tc>
          <w:tcPr>
            <w:tcW w:w="1384" w:type="dxa"/>
            <w:shd w:val="clear" w:color="auto" w:fill="D9D9D9"/>
            <w:vAlign w:val="center"/>
          </w:tcPr>
          <w:p w14:paraId="4F9CD4ED" w14:textId="77777777" w:rsidR="001F4A42" w:rsidRPr="00883F4B" w:rsidRDefault="001F4A42" w:rsidP="004B4E24">
            <w:pPr>
              <w:rPr>
                <w:ins w:id="1594" w:author="user" w:date="2016-02-19T13:54:00Z"/>
              </w:rPr>
            </w:pPr>
            <w:ins w:id="1595" w:author="user" w:date="2016-02-19T13:54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14:paraId="4EA15AAB" w14:textId="121591D2" w:rsidR="001F4A42" w:rsidRPr="00883F4B" w:rsidRDefault="001F4A42" w:rsidP="004B4E24">
            <w:pPr>
              <w:rPr>
                <w:ins w:id="1596" w:author="user" w:date="2016-02-19T13:54:00Z"/>
                <w:iCs/>
              </w:rPr>
            </w:pPr>
            <w:ins w:id="1597" w:author="user" w:date="2016-02-19T13:55:00Z">
              <w:r>
                <w:rPr>
                  <w:rFonts w:hint="eastAsia"/>
                  <w:iCs/>
                </w:rPr>
                <w:t>交易流水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14:paraId="1F203268" w14:textId="77777777" w:rsidR="001F4A42" w:rsidRPr="00883F4B" w:rsidRDefault="001F4A42" w:rsidP="004B4E24">
            <w:pPr>
              <w:rPr>
                <w:ins w:id="1598" w:author="user" w:date="2016-02-19T13:54:00Z"/>
                <w:iCs/>
              </w:rPr>
            </w:pPr>
            <w:ins w:id="1599" w:author="user" w:date="2016-02-19T13:54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14:paraId="313A82EB" w14:textId="77777777" w:rsidR="001F4A42" w:rsidRPr="00883F4B" w:rsidRDefault="001F4A42" w:rsidP="004B4E24">
            <w:pPr>
              <w:rPr>
                <w:ins w:id="1600" w:author="user" w:date="2016-02-19T13:54:00Z"/>
                <w:iCs/>
              </w:rPr>
            </w:pPr>
          </w:p>
        </w:tc>
      </w:tr>
      <w:tr w:rsidR="001F4A42" w:rsidRPr="00883F4B" w14:paraId="77FBC9C6" w14:textId="77777777" w:rsidTr="004B4E24">
        <w:trPr>
          <w:trHeight w:val="390"/>
          <w:ins w:id="1601" w:author="user" w:date="2016-02-19T13:54:00Z"/>
        </w:trPr>
        <w:tc>
          <w:tcPr>
            <w:tcW w:w="1384" w:type="dxa"/>
            <w:shd w:val="clear" w:color="auto" w:fill="D9D9D9"/>
            <w:vAlign w:val="center"/>
          </w:tcPr>
          <w:p w14:paraId="738B38D7" w14:textId="77777777" w:rsidR="001F4A42" w:rsidRPr="00883F4B" w:rsidRDefault="001F4A42" w:rsidP="004B4E24">
            <w:pPr>
              <w:rPr>
                <w:ins w:id="1602" w:author="user" w:date="2016-02-19T13:54:00Z"/>
              </w:rPr>
            </w:pPr>
            <w:ins w:id="1603" w:author="user" w:date="2016-02-19T13:54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3F108645" w14:textId="0DC246E7" w:rsidR="001F4A42" w:rsidRPr="00883F4B" w:rsidRDefault="001F4A42" w:rsidP="001F4A42">
            <w:pPr>
              <w:rPr>
                <w:ins w:id="1604" w:author="user" w:date="2016-02-19T13:54:00Z"/>
              </w:rPr>
            </w:pPr>
            <w:ins w:id="1605" w:author="user" w:date="2016-02-19T13:54:00Z">
              <w:r>
                <w:rPr>
                  <w:rFonts w:hint="eastAsia"/>
                </w:rPr>
                <w:t>销售站查询交易流水</w:t>
              </w:r>
            </w:ins>
            <w:ins w:id="1606" w:author="user" w:date="2016-03-03T15:17:00Z">
              <w:r w:rsidR="00D769D1">
                <w:rPr>
                  <w:rFonts w:hint="eastAsia"/>
                </w:rPr>
                <w:t>，流水按时间倒序排序。</w:t>
              </w:r>
            </w:ins>
          </w:p>
        </w:tc>
      </w:tr>
      <w:tr w:rsidR="001F4A42" w:rsidRPr="00883F4B" w14:paraId="6B657CF3" w14:textId="77777777" w:rsidTr="004B4E24">
        <w:trPr>
          <w:trHeight w:val="420"/>
          <w:ins w:id="1607" w:author="user" w:date="2016-02-19T13:54:00Z"/>
        </w:trPr>
        <w:tc>
          <w:tcPr>
            <w:tcW w:w="1384" w:type="dxa"/>
            <w:shd w:val="clear" w:color="auto" w:fill="D9D9D9"/>
            <w:vAlign w:val="center"/>
          </w:tcPr>
          <w:p w14:paraId="1178A06D" w14:textId="77777777" w:rsidR="001F4A42" w:rsidRPr="00883F4B" w:rsidRDefault="001F4A42" w:rsidP="004B4E24">
            <w:pPr>
              <w:rPr>
                <w:ins w:id="1608" w:author="user" w:date="2016-02-19T13:54:00Z"/>
              </w:rPr>
            </w:pPr>
            <w:ins w:id="1609" w:author="user" w:date="2016-02-19T13:54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387E509A" w14:textId="6287F632" w:rsidR="001F4A42" w:rsidRDefault="001A6BAF" w:rsidP="004B4E24">
            <w:pPr>
              <w:pStyle w:val="af4"/>
              <w:ind w:firstLineChars="0" w:firstLine="0"/>
              <w:rPr>
                <w:ins w:id="1610" w:author="user" w:date="2016-02-19T14:18:00Z"/>
              </w:rPr>
            </w:pPr>
            <w:ins w:id="1611" w:author="user" w:date="2016-02-19T14:17:00Z">
              <w:r>
                <w:rPr>
                  <w:rFonts w:hint="eastAsia"/>
                </w:rPr>
                <w:t>日期：</w:t>
              </w:r>
            </w:ins>
            <w:ins w:id="1612" w:author="user" w:date="2016-02-19T14:18:00Z">
              <w:r>
                <w:rPr>
                  <w:rFonts w:hint="eastAsia"/>
                </w:rPr>
                <w:t>年月日</w:t>
              </w:r>
              <w:r w:rsidR="00C946E3">
                <w:rPr>
                  <w:rFonts w:hint="eastAsia"/>
                </w:rPr>
                <w:t>，默认当前日期</w:t>
              </w:r>
            </w:ins>
          </w:p>
          <w:p w14:paraId="5BAF33DD" w14:textId="7E893622" w:rsidR="00C946E3" w:rsidRPr="00455322" w:rsidRDefault="00C946E3" w:rsidP="004B4E24">
            <w:pPr>
              <w:pStyle w:val="af4"/>
              <w:ind w:firstLineChars="0" w:firstLine="0"/>
              <w:rPr>
                <w:ins w:id="1613" w:author="user" w:date="2016-02-19T13:54:00Z"/>
              </w:rPr>
            </w:pPr>
            <w:ins w:id="1614" w:author="user" w:date="2016-02-19T14:18:00Z">
              <w:r>
                <w:rPr>
                  <w:rFonts w:hint="eastAsia"/>
                </w:rPr>
                <w:t>业务类型：电脑票、即开票</w:t>
              </w:r>
            </w:ins>
          </w:p>
        </w:tc>
      </w:tr>
      <w:tr w:rsidR="001F4A42" w:rsidRPr="00883F4B" w14:paraId="40ED8543" w14:textId="77777777" w:rsidTr="004B4E24">
        <w:trPr>
          <w:trHeight w:val="420"/>
          <w:ins w:id="1615" w:author="user" w:date="2016-02-19T13:54:00Z"/>
        </w:trPr>
        <w:tc>
          <w:tcPr>
            <w:tcW w:w="1384" w:type="dxa"/>
            <w:shd w:val="clear" w:color="auto" w:fill="D9D9D9"/>
            <w:vAlign w:val="center"/>
          </w:tcPr>
          <w:p w14:paraId="2F77640C" w14:textId="77777777" w:rsidR="001F4A42" w:rsidRPr="00883F4B" w:rsidRDefault="001F4A42" w:rsidP="004B4E24">
            <w:pPr>
              <w:rPr>
                <w:ins w:id="1616" w:author="user" w:date="2016-02-19T13:54:00Z"/>
              </w:rPr>
            </w:pPr>
            <w:ins w:id="1617" w:author="user" w:date="2016-02-19T13:54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1245FE3F" w14:textId="77777777" w:rsidR="001F4A42" w:rsidRDefault="001F4A42" w:rsidP="004B4E24">
            <w:pPr>
              <w:rPr>
                <w:ins w:id="1618" w:author="user" w:date="2016-02-19T13:54:00Z"/>
              </w:rPr>
            </w:pPr>
            <w:ins w:id="1619" w:author="user" w:date="2016-02-19T13:54:00Z">
              <w:r>
                <w:rPr>
                  <w:rFonts w:hint="eastAsia"/>
                </w:rPr>
                <w:t>站点资金交易流水列表：</w:t>
              </w:r>
            </w:ins>
          </w:p>
          <w:p w14:paraId="22378138" w14:textId="473C1568" w:rsidR="001F4A42" w:rsidRDefault="001F4A42" w:rsidP="004B4E24">
            <w:pPr>
              <w:numPr>
                <w:ilvl w:val="0"/>
                <w:numId w:val="33"/>
              </w:numPr>
              <w:rPr>
                <w:ins w:id="1620" w:author="user" w:date="2016-02-24T14:11:00Z"/>
              </w:rPr>
            </w:pPr>
            <w:ins w:id="1621" w:author="user" w:date="2016-02-19T13:54:00Z">
              <w:r>
                <w:rPr>
                  <w:rFonts w:hint="eastAsia"/>
                </w:rPr>
                <w:t>日期</w:t>
              </w:r>
              <w:r>
                <w:t>：</w:t>
              </w:r>
            </w:ins>
            <w:ins w:id="1622" w:author="user" w:date="2016-02-19T14:46:00Z">
              <w:r w:rsidR="003E5A83">
                <w:t>年</w:t>
              </w:r>
              <w:r w:rsidR="003E5A83">
                <w:rPr>
                  <w:rFonts w:hint="eastAsia"/>
                </w:rPr>
                <w:t>-</w:t>
              </w:r>
            </w:ins>
            <w:ins w:id="1623" w:author="user" w:date="2016-02-19T13:54:00Z">
              <w:r>
                <w:t>月</w:t>
              </w:r>
              <w:r>
                <w:rPr>
                  <w:rFonts w:hint="eastAsia"/>
                </w:rPr>
                <w:t>-</w:t>
              </w:r>
              <w:r>
                <w:t>日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时</w:t>
              </w:r>
              <w:r>
                <w:rPr>
                  <w:rFonts w:hint="eastAsia"/>
                </w:rPr>
                <w:t>:</w:t>
              </w:r>
              <w:r>
                <w:rPr>
                  <w:rFonts w:hint="eastAsia"/>
                </w:rPr>
                <w:t>分</w:t>
              </w:r>
            </w:ins>
            <w:ins w:id="1624" w:author="user" w:date="2016-02-19T14:59:00Z">
              <w:r w:rsidR="000111E5">
                <w:rPr>
                  <w:rFonts w:hint="eastAsia"/>
                </w:rPr>
                <w:t>:</w:t>
              </w:r>
              <w:r w:rsidR="000111E5">
                <w:rPr>
                  <w:rFonts w:hint="eastAsia"/>
                </w:rPr>
                <w:t>秒</w:t>
              </w:r>
            </w:ins>
          </w:p>
          <w:p w14:paraId="4664FC03" w14:textId="5B0BA6F4" w:rsidR="001F4A42" w:rsidRDefault="001F4A42" w:rsidP="004B4E24">
            <w:pPr>
              <w:numPr>
                <w:ilvl w:val="0"/>
                <w:numId w:val="33"/>
              </w:numPr>
              <w:rPr>
                <w:ins w:id="1625" w:author="user" w:date="2016-02-19T13:54:00Z"/>
              </w:rPr>
            </w:pPr>
            <w:ins w:id="1626" w:author="user" w:date="2016-02-19T13:54:00Z">
              <w:r>
                <w:rPr>
                  <w:rFonts w:hint="eastAsia"/>
                </w:rPr>
                <w:t>类型</w:t>
              </w:r>
              <w:r>
                <w:t>：资金类型</w:t>
              </w:r>
              <w:r>
                <w:rPr>
                  <w:rFonts w:hint="eastAsia"/>
                </w:rPr>
                <w:t>，</w:t>
              </w:r>
              <w:r>
                <w:t>包括充值、提现、销售、</w:t>
              </w:r>
              <w:r>
                <w:rPr>
                  <w:rFonts w:hint="eastAsia"/>
                </w:rPr>
                <w:t>兑奖</w:t>
              </w:r>
              <w:r>
                <w:t>、销售佣金、兑奖佣金、退</w:t>
              </w:r>
            </w:ins>
            <w:ins w:id="1627" w:author="user" w:date="2016-02-19T13:56:00Z">
              <w:r>
                <w:rPr>
                  <w:rFonts w:hint="eastAsia"/>
                </w:rPr>
                <w:t>票</w:t>
              </w:r>
            </w:ins>
            <w:ins w:id="1628" w:author="user" w:date="2016-02-19T13:54:00Z">
              <w:r>
                <w:rPr>
                  <w:rFonts w:hint="eastAsia"/>
                </w:rPr>
                <w:t>、退</w:t>
              </w:r>
            </w:ins>
            <w:ins w:id="1629" w:author="user" w:date="2016-02-19T16:30:00Z">
              <w:r w:rsidR="004B4E24">
                <w:rPr>
                  <w:rFonts w:hint="eastAsia"/>
                </w:rPr>
                <w:t>票</w:t>
              </w:r>
            </w:ins>
            <w:ins w:id="1630" w:author="user" w:date="2016-02-19T13:54:00Z">
              <w:r>
                <w:t>佣金</w:t>
              </w:r>
            </w:ins>
          </w:p>
          <w:p w14:paraId="3955E9F5" w14:textId="77777777" w:rsidR="00E640E5" w:rsidRDefault="001F4A42" w:rsidP="00E640E5">
            <w:pPr>
              <w:numPr>
                <w:ilvl w:val="0"/>
                <w:numId w:val="33"/>
              </w:numPr>
              <w:rPr>
                <w:ins w:id="1631" w:author="user" w:date="2016-03-03T10:24:00Z"/>
              </w:rPr>
            </w:pPr>
            <w:ins w:id="1632" w:author="user" w:date="2016-02-19T13:54:00Z">
              <w:r>
                <w:rPr>
                  <w:rFonts w:hint="eastAsia"/>
                </w:rPr>
                <w:lastRenderedPageBreak/>
                <w:t>金额</w:t>
              </w:r>
              <w:r>
                <w:t>：每笔</w:t>
              </w:r>
              <w:r>
                <w:rPr>
                  <w:rFonts w:hint="eastAsia"/>
                </w:rPr>
                <w:t>资金类型</w:t>
              </w:r>
              <w:r>
                <w:t>所对应的金额；</w:t>
              </w:r>
            </w:ins>
          </w:p>
          <w:p w14:paraId="2B24E18C" w14:textId="2B0E4A9A" w:rsidR="00E640E5" w:rsidRPr="00883F4B" w:rsidRDefault="00E640E5">
            <w:pPr>
              <w:rPr>
                <w:ins w:id="1633" w:author="user" w:date="2016-02-19T13:54:00Z"/>
              </w:rPr>
              <w:pPrChange w:id="1634" w:author="user" w:date="2016-03-03T10:24:00Z">
                <w:pPr>
                  <w:numPr>
                    <w:numId w:val="33"/>
                  </w:numPr>
                  <w:ind w:left="420" w:hanging="420"/>
                </w:pPr>
              </w:pPrChange>
            </w:pPr>
          </w:p>
        </w:tc>
      </w:tr>
      <w:tr w:rsidR="001F4A42" w:rsidRPr="00883F4B" w14:paraId="0BB1EA84" w14:textId="77777777" w:rsidTr="004B4E24">
        <w:trPr>
          <w:ins w:id="1635" w:author="user" w:date="2016-02-19T13:54:00Z"/>
        </w:trPr>
        <w:tc>
          <w:tcPr>
            <w:tcW w:w="1384" w:type="dxa"/>
            <w:shd w:val="clear" w:color="auto" w:fill="D9D9D9"/>
            <w:vAlign w:val="center"/>
          </w:tcPr>
          <w:p w14:paraId="731E272A" w14:textId="77777777" w:rsidR="001F4A42" w:rsidRPr="00883F4B" w:rsidRDefault="001F4A42" w:rsidP="004B4E24">
            <w:pPr>
              <w:rPr>
                <w:ins w:id="1636" w:author="user" w:date="2016-02-19T13:54:00Z"/>
              </w:rPr>
            </w:pPr>
            <w:ins w:id="1637" w:author="user" w:date="2016-02-19T13:54:00Z">
              <w:r w:rsidRPr="00883F4B">
                <w:rPr>
                  <w:rFonts w:hint="eastAsia"/>
                </w:rPr>
                <w:lastRenderedPageBreak/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66D16F91" w14:textId="77777777" w:rsidR="001F4A42" w:rsidRPr="00FE4DC0" w:rsidRDefault="001F4A42" w:rsidP="004B4E24">
            <w:pPr>
              <w:rPr>
                <w:ins w:id="1638" w:author="user" w:date="2016-02-19T13:54:00Z"/>
                <w:noProof/>
                <w:szCs w:val="21"/>
              </w:rPr>
            </w:pPr>
            <w:ins w:id="1639" w:author="user" w:date="2016-02-19T13:54:00Z">
              <w:r>
                <w:rPr>
                  <w:rFonts w:hint="eastAsia"/>
                  <w:noProof/>
                  <w:szCs w:val="21"/>
                </w:rPr>
                <w:t>无</w:t>
              </w:r>
            </w:ins>
          </w:p>
        </w:tc>
      </w:tr>
      <w:tr w:rsidR="001F4A42" w:rsidRPr="00883F4B" w14:paraId="5C5A1439" w14:textId="77777777" w:rsidTr="004B4E24">
        <w:trPr>
          <w:ins w:id="1640" w:author="user" w:date="2016-02-19T13:54:00Z"/>
        </w:trPr>
        <w:tc>
          <w:tcPr>
            <w:tcW w:w="1384" w:type="dxa"/>
            <w:shd w:val="clear" w:color="auto" w:fill="D9D9D9"/>
            <w:vAlign w:val="center"/>
          </w:tcPr>
          <w:p w14:paraId="437E7F74" w14:textId="77777777" w:rsidR="001F4A42" w:rsidRPr="00883F4B" w:rsidRDefault="001F4A42" w:rsidP="004B4E24">
            <w:pPr>
              <w:rPr>
                <w:ins w:id="1641" w:author="user" w:date="2016-02-19T13:54:00Z"/>
              </w:rPr>
            </w:pPr>
            <w:ins w:id="1642" w:author="user" w:date="2016-02-19T13:54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133E694B" w14:textId="07F8383B" w:rsidR="001F4A42" w:rsidRPr="00883F4B" w:rsidRDefault="00D769D1" w:rsidP="004B4E24">
            <w:pPr>
              <w:rPr>
                <w:ins w:id="1643" w:author="user" w:date="2016-02-19T13:54:00Z"/>
                <w:bCs/>
                <w:iCs/>
              </w:rPr>
            </w:pPr>
            <w:ins w:id="1644" w:author="user" w:date="2016-03-03T15:18:00Z">
              <w:r>
                <w:rPr>
                  <w:rFonts w:hint="eastAsia"/>
                </w:rPr>
                <w:t>每页</w:t>
              </w:r>
              <w:r>
                <w:rPr>
                  <w:rFonts w:hint="eastAsia"/>
                </w:rPr>
                <w:t>10</w:t>
              </w:r>
              <w:r>
                <w:rPr>
                  <w:rFonts w:hint="eastAsia"/>
                </w:rPr>
                <w:t>条，</w:t>
              </w:r>
            </w:ins>
            <w:ins w:id="1645" w:author="user" w:date="2016-02-19T13:54:00Z">
              <w:r w:rsidR="001F4A42">
                <w:rPr>
                  <w:rFonts w:hint="eastAsia"/>
                </w:rPr>
                <w:t>【←】【</w:t>
              </w:r>
              <w:r w:rsidR="001F4A42" w:rsidRPr="00EC07B9">
                <w:rPr>
                  <w:rFonts w:hint="eastAsia"/>
                </w:rPr>
                <w:t>→</w:t>
              </w:r>
              <w:r w:rsidR="001F4A42">
                <w:rPr>
                  <w:rFonts w:hint="eastAsia"/>
                </w:rPr>
                <w:t>】</w:t>
              </w:r>
              <w:r w:rsidR="001F4A42" w:rsidRPr="00883F4B">
                <w:rPr>
                  <w:rFonts w:hint="eastAsia"/>
                </w:rPr>
                <w:t>翻页查询</w:t>
              </w:r>
              <w:r w:rsidR="001F4A42">
                <w:rPr>
                  <w:rFonts w:hint="eastAsia"/>
                </w:rPr>
                <w:t>。</w:t>
              </w:r>
            </w:ins>
          </w:p>
        </w:tc>
      </w:tr>
      <w:tr w:rsidR="001F4A42" w:rsidRPr="00883F4B" w14:paraId="2BACA65B" w14:textId="77777777" w:rsidTr="004B4E24">
        <w:trPr>
          <w:ins w:id="1646" w:author="user" w:date="2016-02-19T13:54:00Z"/>
        </w:trPr>
        <w:tc>
          <w:tcPr>
            <w:tcW w:w="1384" w:type="dxa"/>
            <w:shd w:val="clear" w:color="auto" w:fill="D9D9D9"/>
            <w:vAlign w:val="center"/>
          </w:tcPr>
          <w:p w14:paraId="06C6AE78" w14:textId="77777777" w:rsidR="001F4A42" w:rsidRPr="00883F4B" w:rsidRDefault="001F4A42" w:rsidP="004B4E24">
            <w:pPr>
              <w:rPr>
                <w:ins w:id="1647" w:author="user" w:date="2016-02-19T13:54:00Z"/>
              </w:rPr>
            </w:pPr>
            <w:ins w:id="1648" w:author="user" w:date="2016-02-19T13:54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566CEC28" w14:textId="3D28A11D" w:rsidR="001F4A42" w:rsidRPr="00883F4B" w:rsidRDefault="001F4A42" w:rsidP="004B4E24">
            <w:pPr>
              <w:rPr>
                <w:ins w:id="1649" w:author="user" w:date="2016-02-19T13:54:00Z"/>
              </w:rPr>
            </w:pPr>
          </w:p>
        </w:tc>
      </w:tr>
    </w:tbl>
    <w:p w14:paraId="6B188131" w14:textId="77777777" w:rsidR="001F4A42" w:rsidRPr="001F4A42" w:rsidRDefault="001F4A42">
      <w:pPr>
        <w:pStyle w:val="a0"/>
        <w:rPr>
          <w:ins w:id="1650" w:author="user" w:date="2016-02-19T13:54:00Z"/>
        </w:rPr>
        <w:pPrChange w:id="1651" w:author="user" w:date="2016-02-19T13:54:00Z">
          <w:pPr>
            <w:pStyle w:val="3"/>
          </w:pPr>
        </w:pPrChange>
      </w:pPr>
    </w:p>
    <w:p w14:paraId="04A84742" w14:textId="446022D5" w:rsidR="00DF27FE" w:rsidRPr="00883F4B" w:rsidRDefault="00B9396E" w:rsidP="00C75A6B">
      <w:pPr>
        <w:pStyle w:val="3"/>
      </w:pPr>
      <w:ins w:id="1652" w:author="zhaohy" w:date="2014-11-09T18:45:00Z">
        <w:r>
          <w:rPr>
            <w:rFonts w:hint="eastAsia"/>
          </w:rPr>
          <w:t>即时</w:t>
        </w:r>
        <w:r>
          <w:t>报表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9409E5" w:rsidRPr="00883F4B" w14:paraId="285F69F6" w14:textId="77777777" w:rsidTr="009409E5">
        <w:tc>
          <w:tcPr>
            <w:tcW w:w="1384" w:type="dxa"/>
            <w:shd w:val="clear" w:color="auto" w:fill="D9D9D9"/>
            <w:vAlign w:val="center"/>
          </w:tcPr>
          <w:p w14:paraId="2C22187A" w14:textId="77777777" w:rsidR="009409E5" w:rsidRPr="00883F4B" w:rsidRDefault="009409E5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3311BDEA" w14:textId="77777777" w:rsidR="009409E5" w:rsidRPr="00883F4B" w:rsidRDefault="009409E5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4AAF7952" w14:textId="77777777" w:rsidR="009409E5" w:rsidRPr="00883F4B" w:rsidRDefault="009409E5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48CE2B49" w14:textId="77777777" w:rsidR="009409E5" w:rsidRPr="00883F4B" w:rsidRDefault="009409E5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报表</w:t>
            </w:r>
          </w:p>
        </w:tc>
      </w:tr>
      <w:tr w:rsidR="009409E5" w:rsidRPr="00883F4B" w14:paraId="79109051" w14:textId="77777777" w:rsidTr="009409E5">
        <w:tc>
          <w:tcPr>
            <w:tcW w:w="1384" w:type="dxa"/>
            <w:shd w:val="clear" w:color="auto" w:fill="D9D9D9"/>
            <w:vAlign w:val="center"/>
          </w:tcPr>
          <w:p w14:paraId="6F70BF0E" w14:textId="77777777" w:rsidR="009409E5" w:rsidRPr="00883F4B" w:rsidRDefault="009409E5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535E813C" w14:textId="4F13C457" w:rsidR="009409E5" w:rsidRPr="00883F4B" w:rsidRDefault="00B9396E" w:rsidP="00254A24">
            <w:ins w:id="1653" w:author="zhaohy" w:date="2014-11-09T18:45:00Z">
              <w:r>
                <w:rPr>
                  <w:rFonts w:hint="eastAsia"/>
                </w:rPr>
                <w:t>即时报表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14:paraId="6B90AC17" w14:textId="77777777" w:rsidR="009409E5" w:rsidRPr="00883F4B" w:rsidRDefault="009409E5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2826F1A2" w14:textId="77777777" w:rsidR="009409E5" w:rsidRPr="00883F4B" w:rsidRDefault="009409E5" w:rsidP="00254A24">
            <w:pPr>
              <w:rPr>
                <w:iCs/>
              </w:rPr>
            </w:pPr>
          </w:p>
        </w:tc>
      </w:tr>
      <w:tr w:rsidR="009409E5" w:rsidRPr="00883F4B" w14:paraId="2340D851" w14:textId="77777777" w:rsidTr="009409E5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0B7D63AC" w14:textId="77777777" w:rsidR="009409E5" w:rsidRPr="00883F4B" w:rsidRDefault="009409E5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646574DB" w14:textId="25EF7258" w:rsidR="009409E5" w:rsidRPr="00883F4B" w:rsidRDefault="00B9396E" w:rsidP="00254A24">
            <w:pPr>
              <w:rPr>
                <w:szCs w:val="21"/>
              </w:rPr>
            </w:pPr>
            <w:ins w:id="1654" w:author="zhaohy" w:date="2014-11-09T18:51:00Z">
              <w:r>
                <w:rPr>
                  <w:rFonts w:hint="eastAsia"/>
                  <w:szCs w:val="21"/>
                </w:rPr>
                <w:t>用于解决</w:t>
              </w:r>
              <w:r>
                <w:rPr>
                  <w:szCs w:val="21"/>
                </w:rPr>
                <w:t>销售站</w:t>
              </w:r>
            </w:ins>
            <w:ins w:id="1655" w:author="zhaohy" w:date="2014-11-11T20:49:00Z">
              <w:r w:rsidR="00DB13D1">
                <w:rPr>
                  <w:rFonts w:hint="eastAsia"/>
                  <w:szCs w:val="21"/>
                </w:rPr>
                <w:t>当日</w:t>
              </w:r>
            </w:ins>
            <w:ins w:id="1656" w:author="zhaohy" w:date="2014-11-09T18:52:00Z">
              <w:r>
                <w:rPr>
                  <w:szCs w:val="21"/>
                </w:rPr>
                <w:t>现金</w:t>
              </w:r>
              <w:r>
                <w:rPr>
                  <w:rFonts w:hint="eastAsia"/>
                  <w:szCs w:val="21"/>
                </w:rPr>
                <w:t>结算</w:t>
              </w:r>
            </w:ins>
            <w:ins w:id="1657" w:author="zhaohy" w:date="2014-11-11T20:49:00Z">
              <w:r w:rsidR="00DB13D1">
                <w:rPr>
                  <w:rFonts w:hint="eastAsia"/>
                  <w:szCs w:val="21"/>
                </w:rPr>
                <w:t>问题</w:t>
              </w:r>
            </w:ins>
            <w:ins w:id="1658" w:author="zhaohy" w:date="2014-11-09T18:52:00Z">
              <w:r>
                <w:rPr>
                  <w:szCs w:val="21"/>
                </w:rPr>
                <w:t>。</w:t>
              </w:r>
            </w:ins>
          </w:p>
        </w:tc>
      </w:tr>
      <w:tr w:rsidR="009409E5" w:rsidRPr="00883F4B" w14:paraId="6A0440B8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09B75E57" w14:textId="77777777" w:rsidR="009409E5" w:rsidRPr="00883F4B" w:rsidRDefault="009409E5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5AAAEAF3" w14:textId="7926569A" w:rsidR="009409E5" w:rsidRPr="00883F4B" w:rsidRDefault="006862BE" w:rsidP="00254A24">
            <w:r>
              <w:rPr>
                <w:rFonts w:hint="eastAsia"/>
              </w:rPr>
              <w:t>无</w:t>
            </w:r>
          </w:p>
        </w:tc>
      </w:tr>
      <w:tr w:rsidR="009409E5" w:rsidRPr="00883F4B" w14:paraId="6B71C201" w14:textId="77777777" w:rsidTr="009409E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4033C7E2" w14:textId="77777777" w:rsidR="009409E5" w:rsidRPr="00883F4B" w:rsidRDefault="009409E5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0C0E8384" w14:textId="77777777" w:rsidR="00381028" w:rsidRDefault="00381028" w:rsidP="008314A3">
            <w:pPr>
              <w:pStyle w:val="af4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时间：</w:t>
            </w:r>
            <w:r>
              <w:rPr>
                <w:rFonts w:hint="eastAsia"/>
                <w:szCs w:val="21"/>
              </w:rPr>
              <w:t>展示</w:t>
            </w:r>
            <w:r>
              <w:rPr>
                <w:szCs w:val="21"/>
              </w:rPr>
              <w:t>数据查询时间</w:t>
            </w:r>
          </w:p>
          <w:p w14:paraId="0262F200" w14:textId="2DC7EE8C" w:rsidR="00381028" w:rsidRDefault="00381028" w:rsidP="00F71855">
            <w:pPr>
              <w:rPr>
                <w:ins w:id="1659" w:author="user" w:date="2016-02-19T09:59:00Z"/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del w:id="1660" w:author="user" w:date="2016-02-19T09:59:00Z">
              <w:r w:rsidDel="00E56DA6">
                <w:rPr>
                  <w:rFonts w:hint="eastAsia"/>
                  <w:szCs w:val="21"/>
                </w:rPr>
                <w:delText>实时</w:delText>
              </w:r>
            </w:del>
            <w:r>
              <w:rPr>
                <w:rFonts w:hint="eastAsia"/>
                <w:szCs w:val="21"/>
              </w:rPr>
              <w:t>余额</w:t>
            </w:r>
          </w:p>
          <w:p w14:paraId="7AC45543" w14:textId="15A8BF9B" w:rsidR="00E56DA6" w:rsidRDefault="00E56DA6" w:rsidP="00F71855">
            <w:pPr>
              <w:rPr>
                <w:ins w:id="1661" w:author="user" w:date="2016-02-19T09:59:00Z"/>
                <w:szCs w:val="21"/>
              </w:rPr>
            </w:pPr>
            <w:ins w:id="1662" w:author="user" w:date="2016-02-19T09:59:00Z">
              <w:r>
                <w:rPr>
                  <w:rFonts w:hint="eastAsia"/>
                  <w:szCs w:val="21"/>
                </w:rPr>
                <w:t>信用额度</w:t>
              </w:r>
            </w:ins>
          </w:p>
          <w:p w14:paraId="05CB5A87" w14:textId="78AE91E2" w:rsidR="00E56DA6" w:rsidRDefault="00E56DA6" w:rsidP="00F71855">
            <w:pPr>
              <w:rPr>
                <w:ins w:id="1663" w:author="user" w:date="2016-02-24T14:20:00Z"/>
                <w:szCs w:val="21"/>
              </w:rPr>
            </w:pPr>
            <w:ins w:id="1664" w:author="user" w:date="2016-02-19T10:00:00Z">
              <w:r>
                <w:rPr>
                  <w:szCs w:val="21"/>
                </w:rPr>
                <w:t>可用余额</w:t>
              </w:r>
              <w:r>
                <w:rPr>
                  <w:rFonts w:hint="eastAsia"/>
                  <w:szCs w:val="21"/>
                </w:rPr>
                <w:t>=</w:t>
              </w:r>
              <w:r>
                <w:rPr>
                  <w:rFonts w:hint="eastAsia"/>
                  <w:szCs w:val="21"/>
                </w:rPr>
                <w:t>账户余额</w:t>
              </w:r>
              <w:r>
                <w:rPr>
                  <w:rFonts w:hint="eastAsia"/>
                  <w:szCs w:val="21"/>
                </w:rPr>
                <w:t>+</w:t>
              </w:r>
              <w:r>
                <w:rPr>
                  <w:rFonts w:hint="eastAsia"/>
                  <w:szCs w:val="21"/>
                </w:rPr>
                <w:t>信用额度</w:t>
              </w:r>
            </w:ins>
          </w:p>
          <w:p w14:paraId="60D320BC" w14:textId="77777777" w:rsidR="00346106" w:rsidRDefault="00346106" w:rsidP="00346106">
            <w:pPr>
              <w:rPr>
                <w:ins w:id="1665" w:author="user" w:date="2016-02-24T14:20:00Z"/>
                <w:szCs w:val="21"/>
              </w:rPr>
            </w:pPr>
            <w:ins w:id="1666" w:author="user" w:date="2016-02-24T14:20:00Z">
              <w:r>
                <w:rPr>
                  <w:szCs w:val="21"/>
                </w:rPr>
                <w:t>电脑票</w:t>
              </w:r>
              <w:r>
                <w:rPr>
                  <w:rFonts w:hint="eastAsia"/>
                  <w:szCs w:val="21"/>
                </w:rPr>
                <w:t>：</w:t>
              </w:r>
              <w:r>
                <w:rPr>
                  <w:szCs w:val="21"/>
                </w:rPr>
                <w:t>查询电脑票资金结算</w:t>
              </w:r>
            </w:ins>
          </w:p>
          <w:p w14:paraId="6D6BEF95" w14:textId="6421404E" w:rsidR="00346106" w:rsidRPr="00346106" w:rsidDel="00346106" w:rsidRDefault="00346106" w:rsidP="00F71855">
            <w:pPr>
              <w:rPr>
                <w:del w:id="1667" w:author="user" w:date="2016-02-24T14:20:00Z"/>
                <w:szCs w:val="21"/>
              </w:rPr>
            </w:pPr>
            <w:ins w:id="1668" w:author="user" w:date="2016-02-24T14:20:00Z">
              <w:r>
                <w:rPr>
                  <w:szCs w:val="21"/>
                </w:rPr>
                <w:t>即开票</w:t>
              </w:r>
              <w:r>
                <w:rPr>
                  <w:rFonts w:hint="eastAsia"/>
                  <w:szCs w:val="21"/>
                </w:rPr>
                <w:t>：</w:t>
              </w:r>
              <w:r>
                <w:rPr>
                  <w:szCs w:val="21"/>
                </w:rPr>
                <w:t>查询即开票资金结算</w:t>
              </w:r>
            </w:ins>
          </w:p>
          <w:p w14:paraId="7DD009CB" w14:textId="7D7A3F63" w:rsidR="00EB6E72" w:rsidRPr="00FC6A93" w:rsidDel="00381028" w:rsidRDefault="00381028" w:rsidP="00F71855">
            <w:pPr>
              <w:rPr>
                <w:del w:id="1669" w:author="forrestCao" w:date="2014-11-10T13:51:00Z"/>
                <w:szCs w:val="21"/>
              </w:rPr>
            </w:pPr>
            <w:r w:rsidRPr="00381028">
              <w:rPr>
                <w:rFonts w:hint="eastAsia"/>
                <w:szCs w:val="21"/>
              </w:rPr>
              <w:t>今日</w:t>
            </w:r>
            <w:r w:rsidRPr="00826E9F">
              <w:rPr>
                <w:szCs w:val="21"/>
              </w:rPr>
              <w:t>代销费金额：</w:t>
            </w:r>
            <w:r w:rsidRPr="00826E9F">
              <w:rPr>
                <w:rFonts w:hint="eastAsia"/>
                <w:szCs w:val="21"/>
              </w:rPr>
              <w:t>今日</w:t>
            </w:r>
            <w:r w:rsidRPr="00826E9F">
              <w:rPr>
                <w:szCs w:val="21"/>
              </w:rPr>
              <w:t>获得</w:t>
            </w:r>
            <w:r w:rsidRPr="00826E9F">
              <w:rPr>
                <w:rFonts w:hint="eastAsia"/>
                <w:szCs w:val="21"/>
              </w:rPr>
              <w:t>的</w:t>
            </w:r>
            <w:r w:rsidRPr="00826E9F">
              <w:rPr>
                <w:szCs w:val="21"/>
              </w:rPr>
              <w:t>代销费</w:t>
            </w:r>
            <w:r w:rsidR="00FC6A93">
              <w:rPr>
                <w:rFonts w:hint="eastAsia"/>
                <w:szCs w:val="21"/>
              </w:rPr>
              <w:t>（销售</w:t>
            </w:r>
            <w:r w:rsidR="00FC6A93">
              <w:rPr>
                <w:szCs w:val="21"/>
              </w:rPr>
              <w:t>代销费</w:t>
            </w:r>
            <w:r w:rsidR="00FC6A93">
              <w:rPr>
                <w:szCs w:val="21"/>
              </w:rPr>
              <w:t>+</w:t>
            </w:r>
            <w:r w:rsidR="00FC6A93">
              <w:rPr>
                <w:szCs w:val="21"/>
              </w:rPr>
              <w:t>兑奖代销费</w:t>
            </w:r>
            <w:ins w:id="1670" w:author="zhaohy" w:date="2014-11-14T11:26:00Z">
              <w:r w:rsidR="00BE3DD9">
                <w:rPr>
                  <w:rFonts w:hint="eastAsia"/>
                  <w:szCs w:val="21"/>
                </w:rPr>
                <w:t>佣金</w:t>
              </w:r>
            </w:ins>
            <w:ins w:id="1671" w:author="user" w:date="2016-02-24T14:22:00Z">
              <w:r w:rsidR="00346106">
                <w:rPr>
                  <w:rFonts w:hint="eastAsia"/>
                  <w:szCs w:val="21"/>
                </w:rPr>
                <w:t>-</w:t>
              </w:r>
              <w:r w:rsidR="00346106">
                <w:rPr>
                  <w:rFonts w:hint="eastAsia"/>
                  <w:szCs w:val="21"/>
                </w:rPr>
                <w:t>退票</w:t>
              </w:r>
            </w:ins>
            <w:ins w:id="1672" w:author="user" w:date="2016-02-24T14:23:00Z">
              <w:r w:rsidR="00346106">
                <w:rPr>
                  <w:rFonts w:hint="eastAsia"/>
                  <w:szCs w:val="21"/>
                </w:rPr>
                <w:t>代销费</w:t>
              </w:r>
            </w:ins>
            <w:r w:rsidR="00FC6A93">
              <w:rPr>
                <w:rFonts w:hint="eastAsia"/>
                <w:szCs w:val="21"/>
              </w:rPr>
              <w:t>）</w:t>
            </w:r>
          </w:p>
          <w:p w14:paraId="27A4EFE8" w14:textId="043A03CD" w:rsidR="001F4A42" w:rsidDel="0013753A" w:rsidRDefault="000737D9" w:rsidP="00F71855">
            <w:pPr>
              <w:rPr>
                <w:del w:id="1673" w:author="user" w:date="2016-02-24T14:09:00Z"/>
                <w:szCs w:val="21"/>
              </w:rPr>
            </w:pPr>
            <w:r>
              <w:rPr>
                <w:rFonts w:hint="eastAsia"/>
                <w:szCs w:val="21"/>
              </w:rPr>
              <w:t>销售金额</w:t>
            </w:r>
            <w:ins w:id="1674" w:author="zhaohy" w:date="2014-11-09T19:02:00Z">
              <w:r>
                <w:rPr>
                  <w:rFonts w:hint="eastAsia"/>
                  <w:szCs w:val="21"/>
                </w:rPr>
                <w:t>：</w:t>
              </w:r>
              <w:r>
                <w:rPr>
                  <w:szCs w:val="21"/>
                </w:rPr>
                <w:t>总销售额</w:t>
              </w:r>
            </w:ins>
          </w:p>
          <w:p w14:paraId="650F896C" w14:textId="40B091EF" w:rsidR="001F4A42" w:rsidRPr="00826E9F" w:rsidDel="0013753A" w:rsidRDefault="000737D9" w:rsidP="00F71855">
            <w:pPr>
              <w:rPr>
                <w:del w:id="1675" w:author="user" w:date="2016-02-24T14:09:00Z"/>
                <w:szCs w:val="21"/>
              </w:rPr>
            </w:pPr>
            <w:r w:rsidRPr="00381028">
              <w:rPr>
                <w:rFonts w:hint="eastAsia"/>
                <w:szCs w:val="21"/>
              </w:rPr>
              <w:t>兑奖</w:t>
            </w:r>
            <w:r w:rsidRPr="00381028">
              <w:rPr>
                <w:szCs w:val="21"/>
              </w:rPr>
              <w:t>金额</w:t>
            </w:r>
            <w:ins w:id="1676" w:author="zhaohy" w:date="2014-11-09T19:02:00Z">
              <w:r w:rsidRPr="00381028">
                <w:rPr>
                  <w:rFonts w:hint="eastAsia"/>
                  <w:szCs w:val="21"/>
                </w:rPr>
                <w:t>：</w:t>
              </w:r>
            </w:ins>
            <w:ins w:id="1677" w:author="zhaohy" w:date="2014-11-09T19:03:00Z">
              <w:r w:rsidRPr="00381028">
                <w:rPr>
                  <w:rFonts w:hint="eastAsia"/>
                  <w:szCs w:val="21"/>
                </w:rPr>
                <w:t>销售站</w:t>
              </w:r>
              <w:r w:rsidRPr="00826E9F">
                <w:rPr>
                  <w:szCs w:val="21"/>
                </w:rPr>
                <w:t>完成的</w:t>
              </w:r>
            </w:ins>
            <w:ins w:id="1678" w:author="zhaohy" w:date="2014-11-09T19:02:00Z">
              <w:r w:rsidRPr="00826E9F">
                <w:rPr>
                  <w:szCs w:val="21"/>
                </w:rPr>
                <w:t>兑奖</w:t>
              </w:r>
            </w:ins>
          </w:p>
          <w:p w14:paraId="6DDE04D7" w14:textId="6AACE5D2" w:rsidR="001F4A42" w:rsidRPr="00826E9F" w:rsidDel="0013753A" w:rsidRDefault="000737D9" w:rsidP="00F71855">
            <w:pPr>
              <w:rPr>
                <w:ins w:id="1679" w:author="zhaohy" w:date="2014-11-09T19:03:00Z"/>
                <w:del w:id="1680" w:author="user" w:date="2016-02-24T14:09:00Z"/>
                <w:szCs w:val="21"/>
              </w:rPr>
            </w:pPr>
            <w:r w:rsidRPr="00826E9F">
              <w:rPr>
                <w:rFonts w:hint="eastAsia"/>
                <w:szCs w:val="21"/>
              </w:rPr>
              <w:t>退票</w:t>
            </w:r>
            <w:r w:rsidRPr="00826E9F">
              <w:rPr>
                <w:szCs w:val="21"/>
              </w:rPr>
              <w:t>金额</w:t>
            </w:r>
            <w:ins w:id="1681" w:author="zhaohy" w:date="2014-11-09T19:02:00Z">
              <w:r w:rsidRPr="00826E9F">
                <w:rPr>
                  <w:rFonts w:hint="eastAsia"/>
                  <w:szCs w:val="21"/>
                </w:rPr>
                <w:t>：</w:t>
              </w:r>
            </w:ins>
            <w:ins w:id="1682" w:author="user" w:date="2016-02-19T16:31:00Z">
              <w:r w:rsidR="004B4E24" w:rsidRPr="00826E9F" w:rsidDel="004B4E24">
                <w:rPr>
                  <w:rFonts w:hint="eastAsia"/>
                  <w:szCs w:val="21"/>
                </w:rPr>
                <w:t xml:space="preserve"> </w:t>
              </w:r>
            </w:ins>
            <w:ins w:id="1683" w:author="zhaohy" w:date="2014-11-09T19:03:00Z">
              <w:del w:id="1684" w:author="user" w:date="2016-02-19T16:31:00Z">
                <w:r w:rsidRPr="00826E9F" w:rsidDel="004B4E24">
                  <w:rPr>
                    <w:rFonts w:hint="eastAsia"/>
                    <w:szCs w:val="21"/>
                  </w:rPr>
                  <w:delText>销售站</w:delText>
                </w:r>
                <w:r w:rsidRPr="00826E9F" w:rsidDel="004B4E24">
                  <w:rPr>
                    <w:szCs w:val="21"/>
                  </w:rPr>
                  <w:delText>完成的退票</w:delText>
                </w:r>
              </w:del>
            </w:ins>
            <w:ins w:id="1685" w:author="zhaohy" w:date="2014-11-11T20:51:00Z">
              <w:del w:id="1686" w:author="user" w:date="2016-02-19T16:31:00Z">
                <w:r w:rsidR="00DB13D1" w:rsidDel="004B4E24">
                  <w:rPr>
                    <w:rFonts w:hint="eastAsia"/>
                    <w:szCs w:val="21"/>
                  </w:rPr>
                  <w:delText>（本站</w:delText>
                </w:r>
                <w:r w:rsidR="00DB13D1" w:rsidDel="004B4E24">
                  <w:rPr>
                    <w:szCs w:val="21"/>
                  </w:rPr>
                  <w:delText>退票和退其他站票）</w:delText>
                </w:r>
              </w:del>
            </w:ins>
          </w:p>
          <w:p w14:paraId="338B8C5C" w14:textId="77777777" w:rsidR="000737D9" w:rsidRDefault="000737D9" w:rsidP="00F71855">
            <w:pPr>
              <w:rPr>
                <w:ins w:id="1687" w:author="user" w:date="2016-03-03T10:25:00Z"/>
                <w:szCs w:val="21"/>
              </w:rPr>
            </w:pPr>
            <w:ins w:id="1688" w:author="zhaohy" w:date="2014-11-09T19:03:00Z">
              <w:del w:id="1689" w:author="user" w:date="2016-02-24T14:09:00Z">
                <w:r w:rsidRPr="00826E9F" w:rsidDel="0013753A">
                  <w:rPr>
                    <w:rFonts w:hint="eastAsia"/>
                    <w:szCs w:val="21"/>
                  </w:rPr>
                  <w:delText>现金</w:delText>
                </w:r>
                <w:r w:rsidRPr="00826E9F" w:rsidDel="0013753A">
                  <w:rPr>
                    <w:szCs w:val="21"/>
                  </w:rPr>
                  <w:delText>剩余：</w:delText>
                </w:r>
              </w:del>
            </w:ins>
            <w:ins w:id="1690" w:author="zhaohy" w:date="2014-11-09T19:05:00Z">
              <w:del w:id="1691" w:author="user" w:date="2016-02-24T14:09:00Z">
                <w:r w:rsidRPr="00826E9F" w:rsidDel="0013753A">
                  <w:rPr>
                    <w:szCs w:val="21"/>
                  </w:rPr>
                  <w:delText>销售</w:delText>
                </w:r>
                <w:r w:rsidRPr="00826E9F" w:rsidDel="0013753A">
                  <w:rPr>
                    <w:rFonts w:hint="eastAsia"/>
                    <w:szCs w:val="21"/>
                  </w:rPr>
                  <w:delText>金额</w:delText>
                </w:r>
                <w:r w:rsidRPr="00826E9F" w:rsidDel="0013753A">
                  <w:rPr>
                    <w:szCs w:val="21"/>
                  </w:rPr>
                  <w:delText>-</w:delText>
                </w:r>
                <w:r w:rsidRPr="00826E9F" w:rsidDel="0013753A">
                  <w:rPr>
                    <w:szCs w:val="21"/>
                  </w:rPr>
                  <w:delText>兑奖</w:delText>
                </w:r>
                <w:r w:rsidRPr="00826E9F" w:rsidDel="0013753A">
                  <w:rPr>
                    <w:rFonts w:hint="eastAsia"/>
                    <w:szCs w:val="21"/>
                  </w:rPr>
                  <w:delText>金额</w:delText>
                </w:r>
                <w:r w:rsidRPr="00826E9F" w:rsidDel="0013753A">
                  <w:rPr>
                    <w:szCs w:val="21"/>
                  </w:rPr>
                  <w:delText>-</w:delText>
                </w:r>
                <w:r w:rsidRPr="00826E9F" w:rsidDel="0013753A">
                  <w:rPr>
                    <w:szCs w:val="21"/>
                  </w:rPr>
                  <w:delText>退票金额</w:delText>
                </w:r>
              </w:del>
            </w:ins>
          </w:p>
          <w:p w14:paraId="5F0C06E7" w14:textId="5561B249" w:rsidR="00E640E5" w:rsidRPr="00FC6A93" w:rsidRDefault="00E640E5" w:rsidP="00F71855">
            <w:pPr>
              <w:rPr>
                <w:szCs w:val="21"/>
              </w:rPr>
            </w:pPr>
            <w:ins w:id="1692" w:author="user" w:date="2016-03-03T10:25:00Z">
              <w:r>
                <w:rPr>
                  <w:noProof/>
                  <w:lang w:bidi="km-KH"/>
                </w:rPr>
                <w:drawing>
                  <wp:inline distT="0" distB="0" distL="0" distR="0" wp14:anchorId="200183F2" wp14:editId="2CAB6AEF">
                    <wp:extent cx="4074566" cy="2747475"/>
                    <wp:effectExtent l="0" t="0" r="2540" b="0"/>
                    <wp:docPr id="12" name="图片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082040" cy="275251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9409E5" w:rsidRPr="00883F4B" w14:paraId="4B3004B4" w14:textId="77777777" w:rsidTr="009409E5">
        <w:tc>
          <w:tcPr>
            <w:tcW w:w="1384" w:type="dxa"/>
            <w:shd w:val="clear" w:color="auto" w:fill="D9D9D9"/>
            <w:vAlign w:val="center"/>
          </w:tcPr>
          <w:p w14:paraId="062C8465" w14:textId="77777777" w:rsidR="009409E5" w:rsidRPr="00883F4B" w:rsidRDefault="009409E5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74DFDD0C" w14:textId="77777777" w:rsidR="009409E5" w:rsidRPr="00883F4B" w:rsidRDefault="009409E5" w:rsidP="00254A24">
            <w:r w:rsidRPr="00883F4B">
              <w:rPr>
                <w:rFonts w:hint="eastAsia"/>
              </w:rPr>
              <w:t>无</w:t>
            </w:r>
          </w:p>
        </w:tc>
      </w:tr>
      <w:tr w:rsidR="009409E5" w:rsidRPr="00883F4B" w14:paraId="5B207D92" w14:textId="77777777" w:rsidTr="009409E5">
        <w:tc>
          <w:tcPr>
            <w:tcW w:w="1384" w:type="dxa"/>
            <w:shd w:val="clear" w:color="auto" w:fill="D9D9D9"/>
            <w:vAlign w:val="center"/>
          </w:tcPr>
          <w:p w14:paraId="0C31443C" w14:textId="77777777" w:rsidR="009409E5" w:rsidRPr="00883F4B" w:rsidRDefault="009409E5" w:rsidP="00254A24">
            <w:r w:rsidRPr="00883F4B">
              <w:rPr>
                <w:rFonts w:hint="eastAsia"/>
              </w:rPr>
              <w:lastRenderedPageBreak/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59137947" w14:textId="011D2FC8" w:rsidR="009409E5" w:rsidRPr="00883F4B" w:rsidRDefault="009409E5" w:rsidP="006862BE">
            <w:r w:rsidRPr="00883F4B">
              <w:rPr>
                <w:rFonts w:hint="eastAsia"/>
              </w:rPr>
              <w:t>数据由</w:t>
            </w:r>
            <w:r w:rsidR="006862BE">
              <w:rPr>
                <w:rFonts w:hint="eastAsia"/>
              </w:rPr>
              <w:t>系统</w:t>
            </w:r>
            <w:r w:rsidRPr="00883F4B">
              <w:rPr>
                <w:rFonts w:hint="eastAsia"/>
              </w:rPr>
              <w:t>提供</w:t>
            </w:r>
            <w:r w:rsidR="008D67FF" w:rsidRPr="00883F4B">
              <w:rPr>
                <w:rFonts w:hint="eastAsia"/>
              </w:rPr>
              <w:t>，</w:t>
            </w:r>
            <w:r w:rsidR="006862BE">
              <w:rPr>
                <w:rFonts w:hint="eastAsia"/>
              </w:rPr>
              <w:t>按</w:t>
            </w:r>
            <w:r w:rsidR="00C54D78">
              <w:rPr>
                <w:rFonts w:hint="eastAsia"/>
              </w:rPr>
              <w:t>【</w:t>
            </w:r>
            <w:r w:rsidR="006862BE">
              <w:t>确认</w:t>
            </w:r>
            <w:r w:rsidR="00C54D78">
              <w:rPr>
                <w:rFonts w:hint="eastAsia"/>
              </w:rPr>
              <w:t>】</w:t>
            </w:r>
            <w:r w:rsidR="006862BE">
              <w:t>键打印当前页报表数据</w:t>
            </w:r>
            <w:r w:rsidR="006862BE">
              <w:rPr>
                <w:rFonts w:hint="eastAsia"/>
              </w:rPr>
              <w:t>。</w:t>
            </w:r>
            <w:r w:rsidR="00B773C7">
              <w:t>打印</w:t>
            </w:r>
            <w:r w:rsidR="00B773C7">
              <w:rPr>
                <w:rFonts w:hint="eastAsia"/>
              </w:rPr>
              <w:t>内容</w:t>
            </w:r>
            <w:r w:rsidR="00B773C7">
              <w:t>包括</w:t>
            </w:r>
            <w:r w:rsidR="00B773C7">
              <w:rPr>
                <w:rFonts w:hint="eastAsia"/>
              </w:rPr>
              <w:t>“</w:t>
            </w:r>
            <w:r w:rsidR="00B773C7">
              <w:t>销售站编码</w:t>
            </w:r>
            <w:r w:rsidR="00B773C7">
              <w:rPr>
                <w:rFonts w:hint="eastAsia"/>
              </w:rPr>
              <w:t>”</w:t>
            </w:r>
            <w:ins w:id="1693" w:author="zhaohy" w:date="2014-11-09T19:05:00Z">
              <w:r w:rsidR="000737D9">
                <w:rPr>
                  <w:rFonts w:hint="eastAsia"/>
                </w:rPr>
                <w:t>及</w:t>
              </w:r>
              <w:r w:rsidR="000737D9">
                <w:t>打印</w:t>
              </w:r>
            </w:ins>
            <w:ins w:id="1694" w:author="zhaohy" w:date="2014-11-09T19:06:00Z">
              <w:r w:rsidR="000737D9">
                <w:rPr>
                  <w:rFonts w:hint="eastAsia"/>
                </w:rPr>
                <w:t>查询</w:t>
              </w:r>
            </w:ins>
            <w:ins w:id="1695" w:author="zhaohy" w:date="2014-11-09T19:05:00Z">
              <w:r w:rsidR="000737D9">
                <w:t>时间</w:t>
              </w:r>
            </w:ins>
          </w:p>
        </w:tc>
      </w:tr>
      <w:tr w:rsidR="009409E5" w:rsidRPr="00883F4B" w14:paraId="6C69C65E" w14:textId="77777777" w:rsidTr="009409E5">
        <w:tc>
          <w:tcPr>
            <w:tcW w:w="1384" w:type="dxa"/>
            <w:shd w:val="clear" w:color="auto" w:fill="D9D9D9"/>
            <w:vAlign w:val="center"/>
          </w:tcPr>
          <w:p w14:paraId="087E2FA5" w14:textId="77777777" w:rsidR="009409E5" w:rsidRPr="00883F4B" w:rsidRDefault="009409E5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6BF68C1B" w14:textId="1891DD67" w:rsidR="009409E5" w:rsidRPr="00883F4B" w:rsidRDefault="00DB4EEB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2102E789" w14:textId="77777777" w:rsidR="006058FC" w:rsidRDefault="006058FC">
      <w:pPr>
        <w:rPr>
          <w:ins w:id="1696" w:author="zhaohy" w:date="2014-11-13T15:41:00Z"/>
        </w:rPr>
        <w:pPrChange w:id="1697" w:author="zhaohy" w:date="2014-11-13T15:45:00Z">
          <w:pPr>
            <w:pStyle w:val="3"/>
          </w:pPr>
        </w:pPrChange>
      </w:pPr>
    </w:p>
    <w:p w14:paraId="2E204D37" w14:textId="3FCFAF2D" w:rsidR="000737D9" w:rsidRDefault="004217A2" w:rsidP="00C75A6B">
      <w:pPr>
        <w:pStyle w:val="3"/>
      </w:pPr>
      <w:r>
        <w:t>结算</w:t>
      </w:r>
      <w:r w:rsidR="00DB13D1">
        <w:rPr>
          <w:rFonts w:hint="eastAsia"/>
        </w:rPr>
        <w:t>日</w:t>
      </w:r>
      <w:r>
        <w:t>报表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4217A2" w:rsidRPr="00883F4B" w14:paraId="778149EA" w14:textId="77777777" w:rsidTr="00671317">
        <w:tc>
          <w:tcPr>
            <w:tcW w:w="1384" w:type="dxa"/>
            <w:shd w:val="clear" w:color="auto" w:fill="D9D9D9"/>
            <w:vAlign w:val="center"/>
          </w:tcPr>
          <w:p w14:paraId="08F14F8F" w14:textId="77777777" w:rsidR="004217A2" w:rsidRPr="00883F4B" w:rsidRDefault="004217A2" w:rsidP="00671317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2C85C511" w14:textId="77777777" w:rsidR="004217A2" w:rsidRPr="00883F4B" w:rsidRDefault="004217A2" w:rsidP="00671317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22E5F429" w14:textId="77777777" w:rsidR="004217A2" w:rsidRPr="00883F4B" w:rsidRDefault="004217A2" w:rsidP="00671317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6AD48F10" w14:textId="77777777" w:rsidR="004217A2" w:rsidRPr="00883F4B" w:rsidRDefault="004217A2" w:rsidP="00671317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报表</w:t>
            </w:r>
          </w:p>
        </w:tc>
      </w:tr>
      <w:tr w:rsidR="004217A2" w:rsidRPr="00883F4B" w14:paraId="0C515FF3" w14:textId="77777777" w:rsidTr="00671317">
        <w:tc>
          <w:tcPr>
            <w:tcW w:w="1384" w:type="dxa"/>
            <w:shd w:val="clear" w:color="auto" w:fill="D9D9D9"/>
            <w:vAlign w:val="center"/>
          </w:tcPr>
          <w:p w14:paraId="35FD8A39" w14:textId="77777777" w:rsidR="004217A2" w:rsidRPr="00883F4B" w:rsidRDefault="004217A2" w:rsidP="00671317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5AAC7C0E" w14:textId="6CB15A7D" w:rsidR="004217A2" w:rsidRPr="00883F4B" w:rsidRDefault="004217A2" w:rsidP="00671317">
            <w:r>
              <w:rPr>
                <w:rFonts w:hint="eastAsia"/>
              </w:rPr>
              <w:t>销售站</w:t>
            </w:r>
            <w:r>
              <w:t>结算</w:t>
            </w:r>
            <w:ins w:id="1698" w:author="zhaohy" w:date="2014-11-11T20:52:00Z">
              <w:r w:rsidR="00DB13D1">
                <w:rPr>
                  <w:rFonts w:hint="eastAsia"/>
                </w:rPr>
                <w:t>日</w:t>
              </w:r>
            </w:ins>
            <w:r>
              <w:t>报表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26200CA4" w14:textId="77777777" w:rsidR="004217A2" w:rsidRPr="00883F4B" w:rsidRDefault="004217A2" w:rsidP="00671317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3691A41B" w14:textId="77777777" w:rsidR="004217A2" w:rsidRPr="00883F4B" w:rsidRDefault="004217A2" w:rsidP="00671317">
            <w:pPr>
              <w:rPr>
                <w:iCs/>
              </w:rPr>
            </w:pPr>
          </w:p>
        </w:tc>
      </w:tr>
      <w:tr w:rsidR="004217A2" w:rsidRPr="00883F4B" w14:paraId="5B60D64B" w14:textId="77777777" w:rsidTr="00671317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28DAB356" w14:textId="77777777" w:rsidR="004217A2" w:rsidRPr="00883F4B" w:rsidRDefault="004217A2" w:rsidP="00671317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691EBDB6" w14:textId="3DE7C3B8" w:rsidR="004217A2" w:rsidRPr="00883F4B" w:rsidRDefault="004217A2" w:rsidP="00E363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用于解决</w:t>
            </w:r>
            <w:r>
              <w:rPr>
                <w:szCs w:val="21"/>
              </w:rPr>
              <w:t>销售站</w:t>
            </w: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统计结算。</w:t>
            </w:r>
            <w:r>
              <w:rPr>
                <w:rFonts w:hint="eastAsia"/>
                <w:szCs w:val="21"/>
              </w:rPr>
              <w:t>按</w:t>
            </w:r>
            <w:r>
              <w:rPr>
                <w:szCs w:val="21"/>
              </w:rPr>
              <w:t>日</w:t>
            </w:r>
            <w:r>
              <w:rPr>
                <w:rFonts w:hint="eastAsia"/>
                <w:szCs w:val="21"/>
              </w:rPr>
              <w:t>分</w:t>
            </w:r>
            <w:r>
              <w:rPr>
                <w:szCs w:val="21"/>
              </w:rPr>
              <w:t>游戏统计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4217A2" w:rsidRPr="00883F4B" w14:paraId="250F547B" w14:textId="77777777" w:rsidTr="0067131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2D09D9A8" w14:textId="77777777" w:rsidR="004217A2" w:rsidRPr="00883F4B" w:rsidRDefault="004217A2" w:rsidP="00671317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5061F21C" w14:textId="19BD1B53" w:rsidR="004217A2" w:rsidRDefault="004217A2" w:rsidP="00671317">
            <w:r>
              <w:rPr>
                <w:rFonts w:hint="eastAsia"/>
              </w:rPr>
              <w:t>查询</w:t>
            </w:r>
            <w:r>
              <w:t>条件：</w:t>
            </w:r>
          </w:p>
          <w:p w14:paraId="6DEFD6C6" w14:textId="52F6DF8F" w:rsidR="004217A2" w:rsidRPr="004217A2" w:rsidRDefault="004217A2" w:rsidP="00F71855">
            <w:r>
              <w:rPr>
                <w:rFonts w:hint="eastAsia"/>
              </w:rPr>
              <w:t>日期</w:t>
            </w:r>
            <w:r>
              <w:t>：</w:t>
            </w:r>
            <w:ins w:id="1699" w:author="zhaohy" w:date="2014-11-11T21:07:00Z">
              <w:r w:rsidR="00F71855">
                <w:rPr>
                  <w:rFonts w:hint="eastAsia"/>
                </w:rPr>
                <w:t>默认</w:t>
              </w:r>
              <w:r w:rsidR="00F71855">
                <w:t>上一日</w:t>
              </w:r>
            </w:ins>
            <w:del w:id="1700" w:author="zhaohy" w:date="2014-11-11T21:07:00Z">
              <w:r w:rsidDel="00F71855">
                <w:delText>可查询</w:delText>
              </w:r>
              <w:r w:rsidDel="00F71855">
                <w:rPr>
                  <w:rFonts w:hint="eastAsia"/>
                </w:rPr>
                <w:delText>最近</w:delText>
              </w:r>
              <w:r w:rsidDel="00F71855">
                <w:rPr>
                  <w:rFonts w:hint="eastAsia"/>
                </w:rPr>
                <w:delText>3</w:delText>
              </w:r>
              <w:r w:rsidDel="00F71855">
                <w:rPr>
                  <w:rFonts w:hint="eastAsia"/>
                </w:rPr>
                <w:delText>个</w:delText>
              </w:r>
              <w:r w:rsidDel="00F71855">
                <w:delText>月的数据</w:delText>
              </w:r>
            </w:del>
            <w:ins w:id="1701" w:author="zhaohy" w:date="2014-11-11T21:07:00Z">
              <w:r w:rsidR="00F71855">
                <w:rPr>
                  <w:rFonts w:hint="eastAsia"/>
                </w:rPr>
                <w:t>。</w:t>
              </w:r>
            </w:ins>
          </w:p>
        </w:tc>
      </w:tr>
      <w:tr w:rsidR="004217A2" w:rsidRPr="00883F4B" w14:paraId="0AA436F6" w14:textId="77777777" w:rsidTr="0067131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5828B18C" w14:textId="77777777" w:rsidR="004217A2" w:rsidRPr="00883F4B" w:rsidRDefault="004217A2" w:rsidP="00671317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26EDE98B" w14:textId="21AB1397" w:rsidR="00826E9F" w:rsidRDefault="00826E9F" w:rsidP="00DB13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期初</w:t>
            </w:r>
            <w:r>
              <w:rPr>
                <w:szCs w:val="21"/>
              </w:rPr>
              <w:t>金额</w:t>
            </w:r>
          </w:p>
          <w:p w14:paraId="642E33B9" w14:textId="77777777" w:rsidR="00DB13D1" w:rsidRDefault="00DB13D1" w:rsidP="00DB13D1">
            <w:pPr>
              <w:rPr>
                <w:ins w:id="1702" w:author="user" w:date="2016-02-19T13:41:00Z"/>
                <w:szCs w:val="21"/>
              </w:rPr>
            </w:pPr>
            <w:r>
              <w:rPr>
                <w:rFonts w:hint="eastAsia"/>
                <w:szCs w:val="21"/>
              </w:rPr>
              <w:t>缴款金额</w:t>
            </w:r>
          </w:p>
          <w:p w14:paraId="5588F4BF" w14:textId="7271A41C" w:rsidR="00487067" w:rsidRDefault="00487067" w:rsidP="00DB13D1">
            <w:pPr>
              <w:rPr>
                <w:ins w:id="1703" w:author="user" w:date="2016-02-19T13:41:00Z"/>
                <w:szCs w:val="21"/>
              </w:rPr>
            </w:pPr>
            <w:ins w:id="1704" w:author="user" w:date="2016-02-19T13:41:00Z">
              <w:r>
                <w:rPr>
                  <w:szCs w:val="21"/>
                </w:rPr>
                <w:t>提现金额</w:t>
              </w:r>
            </w:ins>
          </w:p>
          <w:p w14:paraId="0CB1B8F8" w14:textId="62438CF8" w:rsidR="00487067" w:rsidRDefault="00487067" w:rsidP="00DB13D1">
            <w:pPr>
              <w:rPr>
                <w:szCs w:val="21"/>
              </w:rPr>
            </w:pPr>
            <w:ins w:id="1705" w:author="user" w:date="2016-02-19T13:41:00Z">
              <w:r>
                <w:rPr>
                  <w:szCs w:val="21"/>
                </w:rPr>
                <w:t>期末金额</w:t>
              </w:r>
              <w:r>
                <w:rPr>
                  <w:rFonts w:hint="eastAsia"/>
                  <w:szCs w:val="21"/>
                </w:rPr>
                <w:t>：</w:t>
              </w:r>
              <w:r w:rsidRPr="00F71855">
                <w:rPr>
                  <w:szCs w:val="21"/>
                </w:rPr>
                <w:t>期初金额</w:t>
              </w:r>
              <w:r w:rsidRPr="00F71855">
                <w:rPr>
                  <w:szCs w:val="21"/>
                </w:rPr>
                <w:t>-</w:t>
              </w:r>
              <w:r>
                <w:rPr>
                  <w:rFonts w:hint="eastAsia"/>
                  <w:szCs w:val="21"/>
                </w:rPr>
                <w:t>销售</w:t>
              </w:r>
              <w:r>
                <w:rPr>
                  <w:szCs w:val="21"/>
                </w:rPr>
                <w:t>总额</w:t>
              </w:r>
              <w:r w:rsidRPr="00F71855">
                <w:rPr>
                  <w:szCs w:val="21"/>
                </w:rPr>
                <w:t>+</w:t>
              </w:r>
              <w:r w:rsidRPr="00F71855">
                <w:rPr>
                  <w:rFonts w:hint="eastAsia"/>
                  <w:szCs w:val="21"/>
                </w:rPr>
                <w:t>缴款</w:t>
              </w:r>
              <w:r w:rsidRPr="00F71855">
                <w:rPr>
                  <w:szCs w:val="21"/>
                </w:rPr>
                <w:t>金额</w:t>
              </w:r>
            </w:ins>
            <w:ins w:id="1706" w:author="user" w:date="2016-02-19T13:45:00Z">
              <w:r>
                <w:rPr>
                  <w:rFonts w:hint="eastAsia"/>
                  <w:szCs w:val="21"/>
                </w:rPr>
                <w:t>-</w:t>
              </w:r>
              <w:r>
                <w:rPr>
                  <w:szCs w:val="21"/>
                </w:rPr>
                <w:t>提现金额</w:t>
              </w:r>
            </w:ins>
            <w:ins w:id="1707" w:author="user" w:date="2016-02-19T13:41:00Z">
              <w:r w:rsidRPr="00F71855">
                <w:rPr>
                  <w:szCs w:val="21"/>
                </w:rPr>
                <w:t>+</w:t>
              </w:r>
              <w:r w:rsidRPr="00F71855">
                <w:rPr>
                  <w:szCs w:val="21"/>
                </w:rPr>
                <w:t>兑奖额</w:t>
              </w:r>
              <w:r w:rsidRPr="00F71855">
                <w:rPr>
                  <w:szCs w:val="21"/>
                </w:rPr>
                <w:t>+</w:t>
              </w:r>
              <w:r w:rsidRPr="00F71855">
                <w:rPr>
                  <w:szCs w:val="21"/>
                </w:rPr>
                <w:t>销售</w:t>
              </w:r>
            </w:ins>
            <w:ins w:id="1708" w:author="user" w:date="2016-02-19T13:42:00Z">
              <w:r>
                <w:rPr>
                  <w:rFonts w:hint="eastAsia"/>
                  <w:szCs w:val="21"/>
                </w:rPr>
                <w:t>佣金</w:t>
              </w:r>
            </w:ins>
            <w:ins w:id="1709" w:author="user" w:date="2016-02-19T13:41:00Z">
              <w:r w:rsidRPr="00F71855">
                <w:rPr>
                  <w:rFonts w:hint="eastAsia"/>
                  <w:szCs w:val="21"/>
                </w:rPr>
                <w:t>+</w:t>
              </w:r>
              <w:r w:rsidRPr="00F71855">
                <w:rPr>
                  <w:rFonts w:hint="eastAsia"/>
                  <w:szCs w:val="21"/>
                </w:rPr>
                <w:t>兑奖</w:t>
              </w:r>
              <w:r w:rsidRPr="00F71855">
                <w:rPr>
                  <w:szCs w:val="21"/>
                </w:rPr>
                <w:t>佣金</w:t>
              </w:r>
              <w:r w:rsidRPr="00F71855">
                <w:rPr>
                  <w:szCs w:val="21"/>
                </w:rPr>
                <w:t>+</w:t>
              </w:r>
            </w:ins>
            <w:ins w:id="1710" w:author="user" w:date="2016-02-19T13:42:00Z">
              <w:r>
                <w:rPr>
                  <w:rFonts w:hint="eastAsia"/>
                  <w:szCs w:val="21"/>
                </w:rPr>
                <w:t>退票额</w:t>
              </w:r>
              <w:r>
                <w:rPr>
                  <w:rFonts w:hint="eastAsia"/>
                  <w:szCs w:val="21"/>
                </w:rPr>
                <w:t>-</w:t>
              </w:r>
              <w:r>
                <w:rPr>
                  <w:rFonts w:hint="eastAsia"/>
                  <w:szCs w:val="21"/>
                </w:rPr>
                <w:t>退票佣金</w:t>
              </w:r>
            </w:ins>
          </w:p>
          <w:p w14:paraId="51253368" w14:textId="0FEDDF62" w:rsidR="00487067" w:rsidRDefault="00487067" w:rsidP="00DB13D1">
            <w:pPr>
              <w:rPr>
                <w:ins w:id="1711" w:author="user" w:date="2016-02-19T13:46:00Z"/>
                <w:szCs w:val="21"/>
              </w:rPr>
            </w:pPr>
            <w:ins w:id="1712" w:author="user" w:date="2016-02-19T13:46:00Z">
              <w:r>
                <w:rPr>
                  <w:szCs w:val="21"/>
                </w:rPr>
                <w:t>结算日报表列表内容</w:t>
              </w:r>
              <w:r>
                <w:rPr>
                  <w:rFonts w:hint="eastAsia"/>
                  <w:szCs w:val="21"/>
                </w:rPr>
                <w:t>：</w:t>
              </w:r>
            </w:ins>
          </w:p>
          <w:p w14:paraId="339F7AC2" w14:textId="11640722" w:rsidR="00487067" w:rsidRDefault="00487067" w:rsidP="00DB13D1">
            <w:pPr>
              <w:rPr>
                <w:ins w:id="1713" w:author="user" w:date="2016-02-19T13:47:00Z"/>
                <w:szCs w:val="21"/>
              </w:rPr>
            </w:pPr>
            <w:ins w:id="1714" w:author="user" w:date="2016-02-19T13:46:00Z">
              <w:r>
                <w:rPr>
                  <w:szCs w:val="21"/>
                </w:rPr>
                <w:t>类型</w:t>
              </w:r>
              <w:r>
                <w:rPr>
                  <w:rFonts w:hint="eastAsia"/>
                  <w:szCs w:val="21"/>
                </w:rPr>
                <w:t>：</w:t>
              </w:r>
              <w:r>
                <w:rPr>
                  <w:szCs w:val="21"/>
                </w:rPr>
                <w:t>销售</w:t>
              </w:r>
              <w:r>
                <w:rPr>
                  <w:rFonts w:hint="eastAsia"/>
                  <w:szCs w:val="21"/>
                </w:rPr>
                <w:t>、兑奖、</w:t>
              </w:r>
            </w:ins>
            <w:ins w:id="1715" w:author="user" w:date="2016-02-19T13:47:00Z">
              <w:r>
                <w:rPr>
                  <w:rFonts w:hint="eastAsia"/>
                  <w:szCs w:val="21"/>
                </w:rPr>
                <w:t>退票、销售佣金、兑奖佣金、退票佣金</w:t>
              </w:r>
            </w:ins>
          </w:p>
          <w:p w14:paraId="3B0B6C8C" w14:textId="6DFD2AA6" w:rsidR="00487067" w:rsidRDefault="00487067" w:rsidP="00DB13D1">
            <w:pPr>
              <w:rPr>
                <w:ins w:id="1716" w:author="user" w:date="2016-02-19T13:49:00Z"/>
                <w:szCs w:val="21"/>
              </w:rPr>
            </w:pPr>
            <w:ins w:id="1717" w:author="user" w:date="2016-02-19T13:47:00Z">
              <w:r>
                <w:rPr>
                  <w:szCs w:val="21"/>
                </w:rPr>
                <w:t>电脑票</w:t>
              </w:r>
              <w:r>
                <w:rPr>
                  <w:rFonts w:hint="eastAsia"/>
                  <w:szCs w:val="21"/>
                </w:rPr>
                <w:t>：</w:t>
              </w:r>
              <w:r>
                <w:rPr>
                  <w:szCs w:val="21"/>
                </w:rPr>
                <w:t>电脑票业务</w:t>
              </w:r>
            </w:ins>
            <w:ins w:id="1718" w:author="user" w:date="2016-02-19T13:48:00Z">
              <w:r>
                <w:rPr>
                  <w:szCs w:val="21"/>
                </w:rPr>
                <w:t>相应类型</w:t>
              </w:r>
            </w:ins>
            <w:ins w:id="1719" w:author="user" w:date="2016-02-19T13:49:00Z">
              <w:r w:rsidR="001F4A42">
                <w:rPr>
                  <w:rFonts w:hint="eastAsia"/>
                  <w:szCs w:val="21"/>
                </w:rPr>
                <w:t>对应</w:t>
              </w:r>
            </w:ins>
            <w:ins w:id="1720" w:author="user" w:date="2016-02-19T13:48:00Z">
              <w:r w:rsidR="001F4A42">
                <w:rPr>
                  <w:szCs w:val="21"/>
                </w:rPr>
                <w:t>的金额</w:t>
              </w:r>
            </w:ins>
          </w:p>
          <w:p w14:paraId="6EF74253" w14:textId="04C7DB8C" w:rsidR="001F4A42" w:rsidRDefault="001F4A42" w:rsidP="00DB13D1">
            <w:pPr>
              <w:rPr>
                <w:ins w:id="1721" w:author="user" w:date="2016-02-19T13:46:00Z"/>
                <w:szCs w:val="21"/>
              </w:rPr>
            </w:pPr>
            <w:ins w:id="1722" w:author="user" w:date="2016-02-19T13:49:00Z">
              <w:r>
                <w:rPr>
                  <w:szCs w:val="21"/>
                </w:rPr>
                <w:t>即开票</w:t>
              </w:r>
              <w:r>
                <w:rPr>
                  <w:rFonts w:hint="eastAsia"/>
                  <w:szCs w:val="21"/>
                </w:rPr>
                <w:t>：即开票</w:t>
              </w:r>
              <w:r>
                <w:rPr>
                  <w:szCs w:val="21"/>
                </w:rPr>
                <w:t>业务相应类型</w:t>
              </w:r>
              <w:r>
                <w:rPr>
                  <w:rFonts w:hint="eastAsia"/>
                  <w:szCs w:val="21"/>
                </w:rPr>
                <w:t>对应</w:t>
              </w:r>
              <w:r>
                <w:rPr>
                  <w:szCs w:val="21"/>
                </w:rPr>
                <w:t>的金额</w:t>
              </w:r>
            </w:ins>
          </w:p>
          <w:p w14:paraId="3B1B43CC" w14:textId="2034F566" w:rsidR="00826E9F" w:rsidDel="00487067" w:rsidRDefault="00826E9F" w:rsidP="00DB13D1">
            <w:pPr>
              <w:rPr>
                <w:ins w:id="1723" w:author="zhaohy" w:date="2014-11-11T20:51:00Z"/>
                <w:del w:id="1724" w:author="user" w:date="2016-02-19T13:47:00Z"/>
                <w:szCs w:val="21"/>
              </w:rPr>
            </w:pPr>
            <w:del w:id="1725" w:author="user" w:date="2016-02-19T13:47:00Z">
              <w:r w:rsidDel="00487067">
                <w:rPr>
                  <w:rFonts w:hint="eastAsia"/>
                  <w:szCs w:val="21"/>
                </w:rPr>
                <w:delText>销售</w:delText>
              </w:r>
            </w:del>
            <w:ins w:id="1726" w:author="zhaohy" w:date="2014-11-11T20:51:00Z">
              <w:del w:id="1727" w:author="user" w:date="2016-02-19T13:47:00Z">
                <w:r w:rsidR="00DB13D1" w:rsidDel="00487067">
                  <w:rPr>
                    <w:rFonts w:hint="eastAsia"/>
                    <w:szCs w:val="21"/>
                  </w:rPr>
                  <w:delText>总</w:delText>
                </w:r>
              </w:del>
            </w:ins>
            <w:del w:id="1728" w:author="user" w:date="2016-02-19T13:47:00Z">
              <w:r w:rsidDel="00487067">
                <w:rPr>
                  <w:rFonts w:hint="eastAsia"/>
                  <w:szCs w:val="21"/>
                </w:rPr>
                <w:delText>额</w:delText>
              </w:r>
            </w:del>
          </w:p>
          <w:p w14:paraId="324EAD3B" w14:textId="42B1F093" w:rsidR="00DB13D1" w:rsidDel="00487067" w:rsidRDefault="00DB13D1" w:rsidP="00DB13D1">
            <w:pPr>
              <w:rPr>
                <w:ins w:id="1729" w:author="zhaohy" w:date="2014-11-11T20:53:00Z"/>
                <w:del w:id="1730" w:author="user" w:date="2016-02-19T13:47:00Z"/>
                <w:szCs w:val="21"/>
              </w:rPr>
            </w:pPr>
            <w:ins w:id="1731" w:author="zhaohy" w:date="2014-11-11T20:53:00Z">
              <w:del w:id="1732" w:author="user" w:date="2016-02-19T13:47:00Z">
                <w:r w:rsidDel="00487067">
                  <w:rPr>
                    <w:rFonts w:hint="eastAsia"/>
                    <w:szCs w:val="21"/>
                  </w:rPr>
                  <w:delText>非本站退票：通过中心站或其他站退的本站</w:delText>
                </w:r>
              </w:del>
            </w:ins>
            <w:ins w:id="1733" w:author="zhaohy" w:date="2014-11-11T20:54:00Z">
              <w:del w:id="1734" w:author="user" w:date="2016-02-19T13:47:00Z">
                <w:r w:rsidDel="00487067">
                  <w:rPr>
                    <w:rFonts w:hint="eastAsia"/>
                    <w:szCs w:val="21"/>
                  </w:rPr>
                  <w:delText>售出的</w:delText>
                </w:r>
              </w:del>
            </w:ins>
            <w:ins w:id="1735" w:author="zhaohy" w:date="2014-11-11T20:53:00Z">
              <w:del w:id="1736" w:author="user" w:date="2016-02-19T13:47:00Z">
                <w:r w:rsidDel="00487067">
                  <w:rPr>
                    <w:rFonts w:hint="eastAsia"/>
                    <w:szCs w:val="21"/>
                  </w:rPr>
                  <w:delText>票</w:delText>
                </w:r>
              </w:del>
            </w:ins>
          </w:p>
          <w:p w14:paraId="7F648FF3" w14:textId="0F67F2F0" w:rsidR="00DB13D1" w:rsidDel="00487067" w:rsidRDefault="00DB13D1" w:rsidP="00DB13D1">
            <w:pPr>
              <w:rPr>
                <w:ins w:id="1737" w:author="zhaohy" w:date="2014-11-11T20:54:00Z"/>
                <w:del w:id="1738" w:author="user" w:date="2016-02-19T13:47:00Z"/>
                <w:szCs w:val="21"/>
              </w:rPr>
            </w:pPr>
            <w:ins w:id="1739" w:author="zhaohy" w:date="2014-11-11T20:54:00Z">
              <w:del w:id="1740" w:author="user" w:date="2016-02-19T13:47:00Z">
                <w:r w:rsidDel="00487067">
                  <w:rPr>
                    <w:rFonts w:hint="eastAsia"/>
                    <w:szCs w:val="21"/>
                  </w:rPr>
                  <w:delText>本站退票：通过本站退的本站售出的票</w:delText>
                </w:r>
              </w:del>
            </w:ins>
          </w:p>
          <w:p w14:paraId="7BB24205" w14:textId="43A99D67" w:rsidR="00DB13D1" w:rsidRPr="00DB13D1" w:rsidDel="00487067" w:rsidRDefault="00DB13D1" w:rsidP="00DB13D1">
            <w:pPr>
              <w:rPr>
                <w:del w:id="1741" w:author="user" w:date="2016-02-19T13:47:00Z"/>
                <w:szCs w:val="21"/>
              </w:rPr>
            </w:pPr>
            <w:ins w:id="1742" w:author="zhaohy" w:date="2014-11-11T20:54:00Z">
              <w:del w:id="1743" w:author="user" w:date="2016-02-19T13:47:00Z">
                <w:r w:rsidDel="00487067">
                  <w:rPr>
                    <w:rFonts w:hint="eastAsia"/>
                    <w:szCs w:val="21"/>
                  </w:rPr>
                  <w:delText>其他退票</w:delText>
                </w:r>
              </w:del>
            </w:ins>
            <w:ins w:id="1744" w:author="zhaohy" w:date="2014-11-11T20:55:00Z">
              <w:del w:id="1745" w:author="user" w:date="2016-02-19T13:47:00Z">
                <w:r w:rsidDel="00487067">
                  <w:rPr>
                    <w:rFonts w:hint="eastAsia"/>
                    <w:szCs w:val="21"/>
                  </w:rPr>
                  <w:delText>：通过本站退的其他站售出的票</w:delText>
                </w:r>
              </w:del>
            </w:ins>
          </w:p>
          <w:p w14:paraId="508E02DD" w14:textId="1990443F" w:rsidR="00826E9F" w:rsidRPr="00826E9F" w:rsidDel="00487067" w:rsidRDefault="00826E9F" w:rsidP="00DB13D1">
            <w:pPr>
              <w:rPr>
                <w:del w:id="1746" w:author="user" w:date="2016-02-19T13:47:00Z"/>
                <w:szCs w:val="21"/>
              </w:rPr>
            </w:pPr>
            <w:del w:id="1747" w:author="user" w:date="2016-02-19T13:47:00Z">
              <w:r w:rsidDel="00487067">
                <w:rPr>
                  <w:rFonts w:hint="eastAsia"/>
                  <w:szCs w:val="21"/>
                </w:rPr>
                <w:delText>兑奖额</w:delText>
              </w:r>
            </w:del>
          </w:p>
          <w:p w14:paraId="10253179" w14:textId="79273144" w:rsidR="00826E9F" w:rsidDel="00487067" w:rsidRDefault="00826E9F" w:rsidP="00DB13D1">
            <w:pPr>
              <w:rPr>
                <w:del w:id="1748" w:author="user" w:date="2016-02-19T13:47:00Z"/>
                <w:szCs w:val="21"/>
              </w:rPr>
            </w:pPr>
            <w:del w:id="1749" w:author="user" w:date="2016-02-19T13:47:00Z">
              <w:r w:rsidDel="00487067">
                <w:rPr>
                  <w:rFonts w:hint="eastAsia"/>
                  <w:szCs w:val="21"/>
                </w:rPr>
                <w:delText>代销费金额</w:delText>
              </w:r>
            </w:del>
            <w:ins w:id="1750" w:author="zhaohy" w:date="2014-11-11T21:08:00Z">
              <w:del w:id="1751" w:author="user" w:date="2016-02-19T13:47:00Z">
                <w:r w:rsidR="00E91AAA" w:rsidDel="00487067">
                  <w:rPr>
                    <w:rFonts w:hint="eastAsia"/>
                    <w:szCs w:val="21"/>
                  </w:rPr>
                  <w:delText>：销售代销费</w:delText>
                </w:r>
                <w:r w:rsidR="00E91AAA" w:rsidDel="00487067">
                  <w:rPr>
                    <w:rFonts w:hint="eastAsia"/>
                    <w:szCs w:val="21"/>
                  </w:rPr>
                  <w:delText>+</w:delText>
                </w:r>
                <w:r w:rsidR="00E91AAA" w:rsidDel="00487067">
                  <w:rPr>
                    <w:rFonts w:hint="eastAsia"/>
                    <w:szCs w:val="21"/>
                  </w:rPr>
                  <w:delText>兑奖</w:delText>
                </w:r>
              </w:del>
            </w:ins>
            <w:ins w:id="1752" w:author="zhaohy" w:date="2014-11-14T11:26:00Z">
              <w:del w:id="1753" w:author="user" w:date="2016-02-19T13:47:00Z">
                <w:r w:rsidR="00BE3DD9" w:rsidDel="00487067">
                  <w:rPr>
                    <w:rFonts w:hint="eastAsia"/>
                    <w:szCs w:val="21"/>
                  </w:rPr>
                  <w:delText>佣金</w:delText>
                </w:r>
              </w:del>
            </w:ins>
          </w:p>
          <w:p w14:paraId="711B2FF3" w14:textId="77777777" w:rsidR="004217A2" w:rsidRDefault="004217A2" w:rsidP="00487067">
            <w:pPr>
              <w:rPr>
                <w:ins w:id="1754" w:author="user" w:date="2016-02-19T13:47:00Z"/>
                <w:szCs w:val="21"/>
              </w:rPr>
            </w:pPr>
            <w:del w:id="1755" w:author="user" w:date="2016-02-19T13:47:00Z">
              <w:r w:rsidRPr="00F71855" w:rsidDel="00487067">
                <w:rPr>
                  <w:rFonts w:hint="eastAsia"/>
                  <w:szCs w:val="21"/>
                </w:rPr>
                <w:delText>期末金额：</w:delText>
              </w:r>
            </w:del>
            <w:del w:id="1756" w:author="user" w:date="2016-02-19T13:41:00Z">
              <w:r w:rsidRPr="00F71855" w:rsidDel="00487067">
                <w:rPr>
                  <w:rFonts w:hint="eastAsia"/>
                  <w:szCs w:val="21"/>
                </w:rPr>
                <w:delText>期初金额</w:delText>
              </w:r>
              <w:r w:rsidRPr="00F71855" w:rsidDel="00487067">
                <w:rPr>
                  <w:rFonts w:hint="eastAsia"/>
                  <w:szCs w:val="21"/>
                </w:rPr>
                <w:delText>-</w:delText>
              </w:r>
            </w:del>
            <w:ins w:id="1757" w:author="zhaohy" w:date="2014-11-14T11:21:00Z">
              <w:del w:id="1758" w:author="user" w:date="2016-02-19T13:41:00Z">
                <w:r w:rsidR="00BE3DD9" w:rsidDel="00487067">
                  <w:rPr>
                    <w:rFonts w:hint="eastAsia"/>
                    <w:szCs w:val="21"/>
                  </w:rPr>
                  <w:delText>销售总额</w:delText>
                </w:r>
              </w:del>
            </w:ins>
            <w:del w:id="1759" w:author="user" w:date="2016-02-19T13:41:00Z">
              <w:r w:rsidRPr="00F71855" w:rsidDel="00487067">
                <w:rPr>
                  <w:rFonts w:hint="eastAsia"/>
                  <w:szCs w:val="21"/>
                </w:rPr>
                <w:delText>净销售额</w:delText>
              </w:r>
              <w:r w:rsidRPr="00F71855" w:rsidDel="00487067">
                <w:rPr>
                  <w:rFonts w:hint="eastAsia"/>
                  <w:szCs w:val="21"/>
                </w:rPr>
                <w:delText>+</w:delText>
              </w:r>
              <w:r w:rsidR="007B6C64" w:rsidRPr="00F71855" w:rsidDel="00487067">
                <w:rPr>
                  <w:rFonts w:hint="eastAsia"/>
                  <w:szCs w:val="21"/>
                </w:rPr>
                <w:delText>缴款金额</w:delText>
              </w:r>
              <w:r w:rsidR="007B6C64" w:rsidRPr="00F71855" w:rsidDel="00487067">
                <w:rPr>
                  <w:rFonts w:hint="eastAsia"/>
                  <w:szCs w:val="21"/>
                </w:rPr>
                <w:delText>+</w:delText>
              </w:r>
              <w:r w:rsidRPr="00F71855" w:rsidDel="00487067">
                <w:rPr>
                  <w:rFonts w:hint="eastAsia"/>
                  <w:szCs w:val="21"/>
                </w:rPr>
                <w:delText>兑奖额</w:delText>
              </w:r>
              <w:r w:rsidRPr="00F71855" w:rsidDel="00487067">
                <w:rPr>
                  <w:rFonts w:hint="eastAsia"/>
                  <w:szCs w:val="21"/>
                </w:rPr>
                <w:delText>+</w:delText>
              </w:r>
              <w:r w:rsidRPr="00F71855" w:rsidDel="00487067">
                <w:rPr>
                  <w:rFonts w:hint="eastAsia"/>
                  <w:szCs w:val="21"/>
                </w:rPr>
                <w:delText>销售代销费</w:delText>
              </w:r>
              <w:r w:rsidRPr="00F71855" w:rsidDel="00487067">
                <w:rPr>
                  <w:rFonts w:hint="eastAsia"/>
                  <w:szCs w:val="21"/>
                </w:rPr>
                <w:delText>+</w:delText>
              </w:r>
              <w:r w:rsidRPr="00F71855" w:rsidDel="00487067">
                <w:rPr>
                  <w:rFonts w:hint="eastAsia"/>
                  <w:szCs w:val="21"/>
                </w:rPr>
                <w:delText>兑奖佣金</w:delText>
              </w:r>
              <w:r w:rsidRPr="00F71855" w:rsidDel="00487067">
                <w:rPr>
                  <w:rFonts w:hint="eastAsia"/>
                  <w:szCs w:val="21"/>
                </w:rPr>
                <w:delText>+</w:delText>
              </w:r>
              <w:r w:rsidRPr="00F71855" w:rsidDel="00487067">
                <w:rPr>
                  <w:rFonts w:hint="eastAsia"/>
                  <w:szCs w:val="21"/>
                </w:rPr>
                <w:delText>退票金额</w:delText>
              </w:r>
            </w:del>
            <w:ins w:id="1760" w:author="zhaohy" w:date="2014-11-13T15:29:00Z">
              <w:del w:id="1761" w:author="user" w:date="2016-02-19T13:41:00Z">
                <w:r w:rsidR="00903836" w:rsidDel="00487067">
                  <w:rPr>
                    <w:rFonts w:hint="eastAsia"/>
                    <w:szCs w:val="21"/>
                  </w:rPr>
                  <w:delText>本站退票</w:delText>
                </w:r>
                <w:r w:rsidR="00903836" w:rsidDel="00487067">
                  <w:rPr>
                    <w:rFonts w:hint="eastAsia"/>
                    <w:szCs w:val="21"/>
                  </w:rPr>
                  <w:delText>+</w:delText>
                </w:r>
                <w:r w:rsidR="00903836" w:rsidDel="00487067">
                  <w:rPr>
                    <w:rFonts w:hint="eastAsia"/>
                    <w:szCs w:val="21"/>
                  </w:rPr>
                  <w:delText>其他退票</w:delText>
                </w:r>
              </w:del>
            </w:ins>
          </w:p>
          <w:p w14:paraId="5E374D7A" w14:textId="782027C1" w:rsidR="00487067" w:rsidRPr="00F71855" w:rsidRDefault="00E640E5" w:rsidP="00487067">
            <w:pPr>
              <w:rPr>
                <w:szCs w:val="21"/>
              </w:rPr>
            </w:pPr>
            <w:ins w:id="1762" w:author="user" w:date="2016-03-03T10:26:00Z">
              <w:r>
                <w:rPr>
                  <w:noProof/>
                  <w:lang w:bidi="km-KH"/>
                </w:rPr>
                <w:drawing>
                  <wp:inline distT="0" distB="0" distL="0" distR="0" wp14:anchorId="04A21FB6" wp14:editId="47484C8A">
                    <wp:extent cx="4133088" cy="2766108"/>
                    <wp:effectExtent l="0" t="0" r="1270" b="0"/>
                    <wp:docPr id="13" name="图片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138792" cy="27699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4217A2" w:rsidRPr="00883F4B" w14:paraId="56FD06A0" w14:textId="77777777" w:rsidTr="00671317">
        <w:tc>
          <w:tcPr>
            <w:tcW w:w="1384" w:type="dxa"/>
            <w:shd w:val="clear" w:color="auto" w:fill="D9D9D9"/>
            <w:vAlign w:val="center"/>
          </w:tcPr>
          <w:p w14:paraId="58DD3596" w14:textId="77777777" w:rsidR="004217A2" w:rsidRPr="00883F4B" w:rsidRDefault="004217A2" w:rsidP="00671317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395D9A81" w14:textId="77777777" w:rsidR="004217A2" w:rsidRPr="00883F4B" w:rsidRDefault="004217A2" w:rsidP="00671317">
            <w:r w:rsidRPr="00883F4B">
              <w:rPr>
                <w:rFonts w:hint="eastAsia"/>
              </w:rPr>
              <w:t>无</w:t>
            </w:r>
          </w:p>
        </w:tc>
      </w:tr>
      <w:tr w:rsidR="004217A2" w:rsidRPr="00883F4B" w14:paraId="334A788E" w14:textId="77777777" w:rsidTr="00671317">
        <w:tc>
          <w:tcPr>
            <w:tcW w:w="1384" w:type="dxa"/>
            <w:shd w:val="clear" w:color="auto" w:fill="D9D9D9"/>
            <w:vAlign w:val="center"/>
          </w:tcPr>
          <w:p w14:paraId="43F41811" w14:textId="77777777" w:rsidR="004217A2" w:rsidRPr="00883F4B" w:rsidRDefault="004217A2" w:rsidP="00671317">
            <w:r w:rsidRPr="00883F4B">
              <w:rPr>
                <w:rFonts w:hint="eastAsia"/>
              </w:rPr>
              <w:lastRenderedPageBreak/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064C2C41" w14:textId="68AD23C3" w:rsidR="004217A2" w:rsidRPr="00883F4B" w:rsidRDefault="004217A2" w:rsidP="00671317">
            <w:r w:rsidRPr="00883F4B">
              <w:rPr>
                <w:rFonts w:hint="eastAsia"/>
              </w:rPr>
              <w:t>数据由</w:t>
            </w:r>
            <w:r>
              <w:rPr>
                <w:rFonts w:hint="eastAsia"/>
              </w:rPr>
              <w:t>系统</w:t>
            </w:r>
            <w:r w:rsidRPr="00883F4B">
              <w:rPr>
                <w:rFonts w:hint="eastAsia"/>
              </w:rPr>
              <w:t>提供，</w:t>
            </w:r>
            <w:r>
              <w:rPr>
                <w:rFonts w:hint="eastAsia"/>
              </w:rPr>
              <w:t>按【</w:t>
            </w:r>
            <w:r>
              <w:t>确认</w:t>
            </w:r>
            <w:r>
              <w:rPr>
                <w:rFonts w:hint="eastAsia"/>
              </w:rPr>
              <w:t>】</w:t>
            </w:r>
            <w:r>
              <w:t>键打印当前页报表数据</w:t>
            </w:r>
            <w:r>
              <w:rPr>
                <w:rFonts w:hint="eastAsia"/>
              </w:rPr>
              <w:t>。</w:t>
            </w:r>
            <w:r>
              <w:t>打印</w:t>
            </w:r>
            <w:r>
              <w:rPr>
                <w:rFonts w:hint="eastAsia"/>
              </w:rPr>
              <w:t>内容</w:t>
            </w:r>
            <w:r>
              <w:t>包括</w:t>
            </w:r>
            <w:r>
              <w:rPr>
                <w:rFonts w:hint="eastAsia"/>
              </w:rPr>
              <w:t>“</w:t>
            </w:r>
            <w:r>
              <w:t>销售站编码</w:t>
            </w:r>
            <w:r>
              <w:rPr>
                <w:rFonts w:hint="eastAsia"/>
              </w:rPr>
              <w:t>”及</w:t>
            </w:r>
            <w:r>
              <w:t>打印</w:t>
            </w:r>
            <w:r>
              <w:rPr>
                <w:rFonts w:hint="eastAsia"/>
              </w:rPr>
              <w:t>查询</w:t>
            </w:r>
            <w:r>
              <w:t>时间</w:t>
            </w:r>
            <w:r>
              <w:rPr>
                <w:rFonts w:hint="eastAsia"/>
              </w:rPr>
              <w:t>范围</w:t>
            </w:r>
          </w:p>
        </w:tc>
      </w:tr>
      <w:tr w:rsidR="004217A2" w:rsidRPr="00883F4B" w14:paraId="726C4412" w14:textId="77777777" w:rsidTr="00671317">
        <w:tc>
          <w:tcPr>
            <w:tcW w:w="1384" w:type="dxa"/>
            <w:shd w:val="clear" w:color="auto" w:fill="D9D9D9"/>
            <w:vAlign w:val="center"/>
          </w:tcPr>
          <w:p w14:paraId="4AFFA93D" w14:textId="77777777" w:rsidR="004217A2" w:rsidRPr="00883F4B" w:rsidRDefault="004217A2" w:rsidP="00671317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4D0C7834" w14:textId="77777777" w:rsidR="004217A2" w:rsidRPr="00883F4B" w:rsidRDefault="004217A2" w:rsidP="00671317">
            <w:r w:rsidRPr="00883F4B">
              <w:rPr>
                <w:rFonts w:hint="eastAsia"/>
              </w:rPr>
              <w:t>无</w:t>
            </w:r>
          </w:p>
        </w:tc>
      </w:tr>
    </w:tbl>
    <w:p w14:paraId="5E032B0A" w14:textId="4E22DBFB" w:rsidR="00DB13D1" w:rsidRDefault="00DB13D1" w:rsidP="00DB13D1">
      <w:pPr>
        <w:pStyle w:val="3"/>
      </w:pPr>
      <w:r>
        <w:t>结算</w:t>
      </w:r>
      <w:r>
        <w:rPr>
          <w:rFonts w:hint="eastAsia"/>
        </w:rPr>
        <w:t>月</w:t>
      </w:r>
      <w:r>
        <w:t>报表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F71855" w:rsidRPr="00883F4B" w14:paraId="1F4E4EB5" w14:textId="77777777" w:rsidTr="006058FC">
        <w:trPr>
          <w:ins w:id="1763" w:author="zhaohy" w:date="2014-11-11T21:00:00Z"/>
        </w:trPr>
        <w:tc>
          <w:tcPr>
            <w:tcW w:w="1384" w:type="dxa"/>
            <w:shd w:val="clear" w:color="auto" w:fill="D9D9D9"/>
            <w:vAlign w:val="center"/>
          </w:tcPr>
          <w:p w14:paraId="3C6A1E47" w14:textId="77777777" w:rsidR="00F71855" w:rsidRPr="00883F4B" w:rsidRDefault="00F71855" w:rsidP="006058FC">
            <w:pPr>
              <w:rPr>
                <w:ins w:id="1764" w:author="zhaohy" w:date="2014-11-11T21:00:00Z"/>
              </w:rPr>
            </w:pPr>
            <w:ins w:id="1765" w:author="zhaohy" w:date="2014-11-11T21:00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14:paraId="4E184C54" w14:textId="77777777" w:rsidR="00F71855" w:rsidRPr="00883F4B" w:rsidRDefault="00F71855" w:rsidP="006058FC">
            <w:pPr>
              <w:rPr>
                <w:ins w:id="1766" w:author="zhaohy" w:date="2014-11-11T21:00:00Z"/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153517BF" w14:textId="77777777" w:rsidR="00F71855" w:rsidRPr="00883F4B" w:rsidRDefault="00F71855" w:rsidP="006058FC">
            <w:pPr>
              <w:rPr>
                <w:ins w:id="1767" w:author="zhaohy" w:date="2014-11-11T21:00:00Z"/>
              </w:rPr>
            </w:pPr>
            <w:ins w:id="1768" w:author="zhaohy" w:date="2014-11-11T21:00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14:paraId="30DCBD13" w14:textId="77777777" w:rsidR="00F71855" w:rsidRPr="00883F4B" w:rsidRDefault="00F71855" w:rsidP="006058FC">
            <w:pPr>
              <w:rPr>
                <w:ins w:id="1769" w:author="zhaohy" w:date="2014-11-11T21:00:00Z"/>
                <w:iCs/>
              </w:rPr>
            </w:pPr>
            <w:ins w:id="1770" w:author="zhaohy" w:date="2014-11-11T21:00:00Z">
              <w:r w:rsidRPr="00883F4B">
                <w:rPr>
                  <w:rFonts w:hint="eastAsia"/>
                  <w:iCs/>
                </w:rPr>
                <w:t>报表</w:t>
              </w:r>
            </w:ins>
          </w:p>
        </w:tc>
      </w:tr>
      <w:tr w:rsidR="00F71855" w:rsidRPr="00883F4B" w14:paraId="47EEB200" w14:textId="77777777" w:rsidTr="006058FC">
        <w:trPr>
          <w:ins w:id="1771" w:author="zhaohy" w:date="2014-11-11T21:00:00Z"/>
        </w:trPr>
        <w:tc>
          <w:tcPr>
            <w:tcW w:w="1384" w:type="dxa"/>
            <w:shd w:val="clear" w:color="auto" w:fill="D9D9D9"/>
            <w:vAlign w:val="center"/>
          </w:tcPr>
          <w:p w14:paraId="1A2E3033" w14:textId="77777777" w:rsidR="00F71855" w:rsidRPr="00883F4B" w:rsidRDefault="00F71855" w:rsidP="006058FC">
            <w:pPr>
              <w:rPr>
                <w:ins w:id="1772" w:author="zhaohy" w:date="2014-11-11T21:00:00Z"/>
              </w:rPr>
            </w:pPr>
            <w:ins w:id="1773" w:author="zhaohy" w:date="2014-11-11T21:00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14:paraId="78FBE213" w14:textId="0D54D871" w:rsidR="00F71855" w:rsidRPr="00883F4B" w:rsidRDefault="00F71855" w:rsidP="00F71855">
            <w:pPr>
              <w:rPr>
                <w:ins w:id="1774" w:author="zhaohy" w:date="2014-11-11T21:00:00Z"/>
              </w:rPr>
            </w:pPr>
            <w:ins w:id="1775" w:author="zhaohy" w:date="2014-11-11T21:00:00Z">
              <w:r>
                <w:rPr>
                  <w:rFonts w:hint="eastAsia"/>
                </w:rPr>
                <w:t>销售站</w:t>
              </w:r>
              <w:r>
                <w:t>结算</w:t>
              </w:r>
              <w:r>
                <w:rPr>
                  <w:rFonts w:hint="eastAsia"/>
                </w:rPr>
                <w:t>月</w:t>
              </w:r>
              <w:r>
                <w:t>报表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14:paraId="721CF307" w14:textId="77777777" w:rsidR="00F71855" w:rsidRPr="00883F4B" w:rsidRDefault="00F71855" w:rsidP="006058FC">
            <w:pPr>
              <w:rPr>
                <w:ins w:id="1776" w:author="zhaohy" w:date="2014-11-11T21:00:00Z"/>
                <w:iCs/>
              </w:rPr>
            </w:pPr>
            <w:ins w:id="1777" w:author="zhaohy" w:date="2014-11-11T21:00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14:paraId="5BA444C2" w14:textId="77777777" w:rsidR="00F71855" w:rsidRPr="00883F4B" w:rsidRDefault="00F71855" w:rsidP="006058FC">
            <w:pPr>
              <w:rPr>
                <w:ins w:id="1778" w:author="zhaohy" w:date="2014-11-11T21:00:00Z"/>
                <w:iCs/>
              </w:rPr>
            </w:pPr>
          </w:p>
        </w:tc>
      </w:tr>
      <w:tr w:rsidR="00F71855" w:rsidRPr="00883F4B" w14:paraId="24329509" w14:textId="77777777" w:rsidTr="006058FC">
        <w:trPr>
          <w:trHeight w:val="390"/>
          <w:ins w:id="1779" w:author="zhaohy" w:date="2014-11-11T21:00:00Z"/>
        </w:trPr>
        <w:tc>
          <w:tcPr>
            <w:tcW w:w="1384" w:type="dxa"/>
            <w:shd w:val="clear" w:color="auto" w:fill="D9D9D9"/>
            <w:vAlign w:val="center"/>
          </w:tcPr>
          <w:p w14:paraId="2B2F7694" w14:textId="77777777" w:rsidR="00F71855" w:rsidRPr="00883F4B" w:rsidRDefault="00F71855" w:rsidP="006058FC">
            <w:pPr>
              <w:rPr>
                <w:ins w:id="1780" w:author="zhaohy" w:date="2014-11-11T21:00:00Z"/>
              </w:rPr>
            </w:pPr>
            <w:ins w:id="1781" w:author="zhaohy" w:date="2014-11-11T21:00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56E4D7AB" w14:textId="20D94E69" w:rsidR="00F71855" w:rsidRPr="00883F4B" w:rsidRDefault="00F71855" w:rsidP="00F71855">
            <w:pPr>
              <w:rPr>
                <w:ins w:id="1782" w:author="zhaohy" w:date="2014-11-11T21:00:00Z"/>
                <w:szCs w:val="21"/>
              </w:rPr>
            </w:pPr>
            <w:ins w:id="1783" w:author="zhaohy" w:date="2014-11-11T21:00:00Z">
              <w:r>
                <w:rPr>
                  <w:rFonts w:hint="eastAsia"/>
                  <w:szCs w:val="21"/>
                </w:rPr>
                <w:t>用于解决</w:t>
              </w:r>
              <w:r>
                <w:rPr>
                  <w:szCs w:val="21"/>
                </w:rPr>
                <w:t>销售站</w:t>
              </w:r>
              <w:r>
                <w:rPr>
                  <w:rFonts w:hint="eastAsia"/>
                  <w:szCs w:val="21"/>
                </w:rPr>
                <w:t>账户</w:t>
              </w:r>
              <w:r>
                <w:rPr>
                  <w:szCs w:val="21"/>
                </w:rPr>
                <w:t>统计结算。</w:t>
              </w:r>
              <w:r>
                <w:rPr>
                  <w:rFonts w:hint="eastAsia"/>
                  <w:szCs w:val="21"/>
                </w:rPr>
                <w:t>按</w:t>
              </w:r>
            </w:ins>
            <w:ins w:id="1784" w:author="zhaohy" w:date="2014-11-11T21:05:00Z">
              <w:r>
                <w:rPr>
                  <w:rFonts w:hint="eastAsia"/>
                  <w:szCs w:val="21"/>
                </w:rPr>
                <w:t>统计每月</w:t>
              </w:r>
              <w:r>
                <w:rPr>
                  <w:rFonts w:hint="eastAsia"/>
                  <w:szCs w:val="21"/>
                </w:rPr>
                <w:t>1</w:t>
              </w:r>
              <w:r>
                <w:rPr>
                  <w:rFonts w:hint="eastAsia"/>
                  <w:szCs w:val="21"/>
                </w:rPr>
                <w:t>日</w:t>
              </w:r>
              <w:r>
                <w:rPr>
                  <w:szCs w:val="21"/>
                </w:rPr>
                <w:t>至月末的</w:t>
              </w:r>
              <w:r>
                <w:rPr>
                  <w:rFonts w:hint="eastAsia"/>
                  <w:szCs w:val="21"/>
                </w:rPr>
                <w:t>账户</w:t>
              </w:r>
              <w:r>
                <w:rPr>
                  <w:szCs w:val="21"/>
                </w:rPr>
                <w:t>信息</w:t>
              </w:r>
            </w:ins>
            <w:ins w:id="1785" w:author="zhaohy" w:date="2014-11-11T21:00:00Z">
              <w:r>
                <w:rPr>
                  <w:rFonts w:hint="eastAsia"/>
                  <w:szCs w:val="21"/>
                </w:rPr>
                <w:t>。</w:t>
              </w:r>
            </w:ins>
          </w:p>
        </w:tc>
      </w:tr>
      <w:tr w:rsidR="00F71855" w:rsidRPr="00883F4B" w14:paraId="37EFBCFA" w14:textId="77777777" w:rsidTr="006058FC">
        <w:trPr>
          <w:trHeight w:val="420"/>
          <w:ins w:id="1786" w:author="zhaohy" w:date="2014-11-11T21:00:00Z"/>
        </w:trPr>
        <w:tc>
          <w:tcPr>
            <w:tcW w:w="1384" w:type="dxa"/>
            <w:shd w:val="clear" w:color="auto" w:fill="D9D9D9"/>
            <w:vAlign w:val="center"/>
          </w:tcPr>
          <w:p w14:paraId="438C52E9" w14:textId="77777777" w:rsidR="00F71855" w:rsidRPr="00883F4B" w:rsidRDefault="00F71855" w:rsidP="006058FC">
            <w:pPr>
              <w:rPr>
                <w:ins w:id="1787" w:author="zhaohy" w:date="2014-11-11T21:00:00Z"/>
              </w:rPr>
            </w:pPr>
            <w:ins w:id="1788" w:author="zhaohy" w:date="2014-11-11T21:00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795589E9" w14:textId="77777777" w:rsidR="00F71855" w:rsidRDefault="00F71855" w:rsidP="006058FC">
            <w:pPr>
              <w:rPr>
                <w:ins w:id="1789" w:author="zhaohy" w:date="2014-11-11T21:00:00Z"/>
              </w:rPr>
            </w:pPr>
            <w:ins w:id="1790" w:author="zhaohy" w:date="2014-11-11T21:00:00Z">
              <w:r>
                <w:rPr>
                  <w:rFonts w:hint="eastAsia"/>
                </w:rPr>
                <w:t>查询</w:t>
              </w:r>
              <w:r>
                <w:t>条件：</w:t>
              </w:r>
            </w:ins>
          </w:p>
          <w:p w14:paraId="6198A49B" w14:textId="5F4EB4B0" w:rsidR="00F71855" w:rsidRPr="004217A2" w:rsidRDefault="00F71855" w:rsidP="00F71855">
            <w:pPr>
              <w:rPr>
                <w:ins w:id="1791" w:author="zhaohy" w:date="2014-11-11T21:00:00Z"/>
              </w:rPr>
            </w:pPr>
            <w:ins w:id="1792" w:author="zhaohy" w:date="2014-11-11T21:06:00Z">
              <w:r>
                <w:rPr>
                  <w:rFonts w:hint="eastAsia"/>
                </w:rPr>
                <w:t>月</w:t>
              </w:r>
            </w:ins>
            <w:ins w:id="1793" w:author="zhaohy" w:date="2014-11-11T21:00:00Z">
              <w:r>
                <w:t>：</w:t>
              </w:r>
            </w:ins>
            <w:ins w:id="1794" w:author="zhaohy" w:date="2014-11-11T21:06:00Z">
              <w:r>
                <w:rPr>
                  <w:rFonts w:hint="eastAsia"/>
                </w:rPr>
                <w:t>指定</w:t>
              </w:r>
              <w:r>
                <w:t>年和</w:t>
              </w:r>
              <w:r>
                <w:rPr>
                  <w:rFonts w:hint="eastAsia"/>
                </w:rPr>
                <w:t>月</w:t>
              </w:r>
            </w:ins>
            <w:ins w:id="1795" w:author="zhaohy" w:date="2014-11-11T21:00:00Z">
              <w:r>
                <w:rPr>
                  <w:rFonts w:hint="eastAsia"/>
                </w:rPr>
                <w:t>。</w:t>
              </w:r>
            </w:ins>
          </w:p>
        </w:tc>
      </w:tr>
      <w:tr w:rsidR="00F71855" w:rsidRPr="00883F4B" w14:paraId="4EEAC070" w14:textId="77777777" w:rsidTr="006058FC">
        <w:trPr>
          <w:trHeight w:val="420"/>
          <w:ins w:id="1796" w:author="zhaohy" w:date="2014-11-11T21:00:00Z"/>
        </w:trPr>
        <w:tc>
          <w:tcPr>
            <w:tcW w:w="1384" w:type="dxa"/>
            <w:shd w:val="clear" w:color="auto" w:fill="D9D9D9"/>
            <w:vAlign w:val="center"/>
          </w:tcPr>
          <w:p w14:paraId="0331A787" w14:textId="77777777" w:rsidR="00F71855" w:rsidRPr="00883F4B" w:rsidRDefault="00F71855" w:rsidP="006058FC">
            <w:pPr>
              <w:rPr>
                <w:ins w:id="1797" w:author="zhaohy" w:date="2014-11-11T21:00:00Z"/>
              </w:rPr>
            </w:pPr>
            <w:ins w:id="1798" w:author="zhaohy" w:date="2014-11-11T21:00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6E997714" w14:textId="77777777" w:rsidR="001F4A42" w:rsidRDefault="001F4A42" w:rsidP="001F4A42">
            <w:pPr>
              <w:rPr>
                <w:ins w:id="1799" w:author="user" w:date="2016-02-19T13:50:00Z"/>
                <w:szCs w:val="21"/>
              </w:rPr>
            </w:pPr>
            <w:ins w:id="1800" w:author="user" w:date="2016-02-19T13:50:00Z">
              <w:r>
                <w:rPr>
                  <w:rFonts w:hint="eastAsia"/>
                  <w:szCs w:val="21"/>
                </w:rPr>
                <w:t>期初</w:t>
              </w:r>
              <w:r>
                <w:rPr>
                  <w:szCs w:val="21"/>
                </w:rPr>
                <w:t>金额</w:t>
              </w:r>
            </w:ins>
          </w:p>
          <w:p w14:paraId="107A1D06" w14:textId="77777777" w:rsidR="001F4A42" w:rsidRDefault="001F4A42" w:rsidP="001F4A42">
            <w:pPr>
              <w:rPr>
                <w:ins w:id="1801" w:author="user" w:date="2016-02-19T13:50:00Z"/>
                <w:szCs w:val="21"/>
              </w:rPr>
            </w:pPr>
            <w:ins w:id="1802" w:author="user" w:date="2016-02-19T13:50:00Z">
              <w:r>
                <w:rPr>
                  <w:rFonts w:hint="eastAsia"/>
                  <w:szCs w:val="21"/>
                </w:rPr>
                <w:t>缴款金额</w:t>
              </w:r>
            </w:ins>
          </w:p>
          <w:p w14:paraId="37B8323E" w14:textId="77777777" w:rsidR="001F4A42" w:rsidRDefault="001F4A42" w:rsidP="001F4A42">
            <w:pPr>
              <w:rPr>
                <w:ins w:id="1803" w:author="user" w:date="2016-02-19T13:50:00Z"/>
                <w:szCs w:val="21"/>
              </w:rPr>
            </w:pPr>
            <w:ins w:id="1804" w:author="user" w:date="2016-02-19T13:50:00Z">
              <w:r>
                <w:rPr>
                  <w:szCs w:val="21"/>
                </w:rPr>
                <w:t>提现金额</w:t>
              </w:r>
            </w:ins>
          </w:p>
          <w:p w14:paraId="306C3DCE" w14:textId="77777777" w:rsidR="001F4A42" w:rsidRDefault="001F4A42" w:rsidP="001F4A42">
            <w:pPr>
              <w:rPr>
                <w:ins w:id="1805" w:author="user" w:date="2016-02-19T13:50:00Z"/>
                <w:szCs w:val="21"/>
              </w:rPr>
            </w:pPr>
            <w:ins w:id="1806" w:author="user" w:date="2016-02-19T13:50:00Z">
              <w:r>
                <w:rPr>
                  <w:szCs w:val="21"/>
                </w:rPr>
                <w:t>期末金额</w:t>
              </w:r>
              <w:r>
                <w:rPr>
                  <w:rFonts w:hint="eastAsia"/>
                  <w:szCs w:val="21"/>
                </w:rPr>
                <w:t>：</w:t>
              </w:r>
              <w:r w:rsidRPr="00F71855">
                <w:rPr>
                  <w:szCs w:val="21"/>
                </w:rPr>
                <w:t>期初金额</w:t>
              </w:r>
              <w:r w:rsidRPr="00F71855">
                <w:rPr>
                  <w:szCs w:val="21"/>
                </w:rPr>
                <w:t>-</w:t>
              </w:r>
              <w:r>
                <w:rPr>
                  <w:rFonts w:hint="eastAsia"/>
                  <w:szCs w:val="21"/>
                </w:rPr>
                <w:t>销售</w:t>
              </w:r>
              <w:r>
                <w:rPr>
                  <w:szCs w:val="21"/>
                </w:rPr>
                <w:t>总额</w:t>
              </w:r>
              <w:r w:rsidRPr="00F71855">
                <w:rPr>
                  <w:szCs w:val="21"/>
                </w:rPr>
                <w:t>+</w:t>
              </w:r>
              <w:r w:rsidRPr="00F71855">
                <w:rPr>
                  <w:rFonts w:hint="eastAsia"/>
                  <w:szCs w:val="21"/>
                </w:rPr>
                <w:t>缴款</w:t>
              </w:r>
              <w:r w:rsidRPr="00F71855">
                <w:rPr>
                  <w:szCs w:val="21"/>
                </w:rPr>
                <w:t>金额</w:t>
              </w:r>
              <w:r>
                <w:rPr>
                  <w:rFonts w:hint="eastAsia"/>
                  <w:szCs w:val="21"/>
                </w:rPr>
                <w:t>-</w:t>
              </w:r>
              <w:r>
                <w:rPr>
                  <w:szCs w:val="21"/>
                </w:rPr>
                <w:t>提现金额</w:t>
              </w:r>
              <w:r w:rsidRPr="00F71855">
                <w:rPr>
                  <w:szCs w:val="21"/>
                </w:rPr>
                <w:t>+</w:t>
              </w:r>
              <w:r w:rsidRPr="00F71855">
                <w:rPr>
                  <w:szCs w:val="21"/>
                </w:rPr>
                <w:t>兑奖额</w:t>
              </w:r>
              <w:r w:rsidRPr="00F71855">
                <w:rPr>
                  <w:szCs w:val="21"/>
                </w:rPr>
                <w:t>+</w:t>
              </w:r>
              <w:r w:rsidRPr="00F71855">
                <w:rPr>
                  <w:szCs w:val="21"/>
                </w:rPr>
                <w:t>销售</w:t>
              </w:r>
              <w:r>
                <w:rPr>
                  <w:rFonts w:hint="eastAsia"/>
                  <w:szCs w:val="21"/>
                </w:rPr>
                <w:t>佣金</w:t>
              </w:r>
              <w:r w:rsidRPr="00F71855">
                <w:rPr>
                  <w:rFonts w:hint="eastAsia"/>
                  <w:szCs w:val="21"/>
                </w:rPr>
                <w:t>+</w:t>
              </w:r>
              <w:r w:rsidRPr="00F71855">
                <w:rPr>
                  <w:rFonts w:hint="eastAsia"/>
                  <w:szCs w:val="21"/>
                </w:rPr>
                <w:t>兑奖</w:t>
              </w:r>
              <w:r w:rsidRPr="00F71855">
                <w:rPr>
                  <w:szCs w:val="21"/>
                </w:rPr>
                <w:t>佣金</w:t>
              </w:r>
              <w:r w:rsidRPr="00F71855">
                <w:rPr>
                  <w:szCs w:val="21"/>
                </w:rPr>
                <w:t>+</w:t>
              </w:r>
              <w:r>
                <w:rPr>
                  <w:rFonts w:hint="eastAsia"/>
                  <w:szCs w:val="21"/>
                </w:rPr>
                <w:t>退票额</w:t>
              </w:r>
              <w:r>
                <w:rPr>
                  <w:rFonts w:hint="eastAsia"/>
                  <w:szCs w:val="21"/>
                </w:rPr>
                <w:t>-</w:t>
              </w:r>
              <w:r>
                <w:rPr>
                  <w:rFonts w:hint="eastAsia"/>
                  <w:szCs w:val="21"/>
                </w:rPr>
                <w:t>退票佣金</w:t>
              </w:r>
            </w:ins>
          </w:p>
          <w:p w14:paraId="438BD40A" w14:textId="777F1CEE" w:rsidR="001F4A42" w:rsidRDefault="001F4A42" w:rsidP="001F4A42">
            <w:pPr>
              <w:rPr>
                <w:ins w:id="1807" w:author="user" w:date="2016-02-19T13:50:00Z"/>
                <w:szCs w:val="21"/>
              </w:rPr>
            </w:pPr>
            <w:ins w:id="1808" w:author="user" w:date="2016-02-19T13:50:00Z">
              <w:r>
                <w:rPr>
                  <w:szCs w:val="21"/>
                </w:rPr>
                <w:t>结算</w:t>
              </w:r>
            </w:ins>
            <w:ins w:id="1809" w:author="user" w:date="2016-02-19T13:52:00Z">
              <w:r>
                <w:rPr>
                  <w:rFonts w:hint="eastAsia"/>
                  <w:szCs w:val="21"/>
                </w:rPr>
                <w:t>月</w:t>
              </w:r>
            </w:ins>
            <w:ins w:id="1810" w:author="user" w:date="2016-02-19T13:50:00Z">
              <w:r>
                <w:rPr>
                  <w:szCs w:val="21"/>
                </w:rPr>
                <w:t>报表列表内容</w:t>
              </w:r>
              <w:r>
                <w:rPr>
                  <w:rFonts w:hint="eastAsia"/>
                  <w:szCs w:val="21"/>
                </w:rPr>
                <w:t>：</w:t>
              </w:r>
            </w:ins>
          </w:p>
          <w:p w14:paraId="6652530E" w14:textId="2DDADEF4" w:rsidR="001F4A42" w:rsidRDefault="001F4A42" w:rsidP="001F4A42">
            <w:pPr>
              <w:rPr>
                <w:ins w:id="1811" w:author="user" w:date="2016-02-19T13:50:00Z"/>
                <w:szCs w:val="21"/>
              </w:rPr>
            </w:pPr>
            <w:ins w:id="1812" w:author="user" w:date="2016-02-19T13:50:00Z">
              <w:r>
                <w:rPr>
                  <w:szCs w:val="21"/>
                </w:rPr>
                <w:t>类型</w:t>
              </w:r>
              <w:r>
                <w:rPr>
                  <w:rFonts w:hint="eastAsia"/>
                  <w:szCs w:val="21"/>
                </w:rPr>
                <w:t>：</w:t>
              </w:r>
              <w:r>
                <w:rPr>
                  <w:szCs w:val="21"/>
                </w:rPr>
                <w:t>销售</w:t>
              </w:r>
              <w:r>
                <w:rPr>
                  <w:rFonts w:hint="eastAsia"/>
                  <w:szCs w:val="21"/>
                </w:rPr>
                <w:t>、兑奖、退票、销售佣金、兑奖佣金、退票佣金</w:t>
              </w:r>
            </w:ins>
          </w:p>
          <w:p w14:paraId="7F492E9A" w14:textId="77777777" w:rsidR="001F4A42" w:rsidRDefault="001F4A42" w:rsidP="001F4A42">
            <w:pPr>
              <w:rPr>
                <w:ins w:id="1813" w:author="user" w:date="2016-02-19T13:50:00Z"/>
                <w:szCs w:val="21"/>
              </w:rPr>
            </w:pPr>
            <w:ins w:id="1814" w:author="user" w:date="2016-02-19T13:50:00Z">
              <w:r>
                <w:rPr>
                  <w:szCs w:val="21"/>
                </w:rPr>
                <w:t>电脑票</w:t>
              </w:r>
              <w:r>
                <w:rPr>
                  <w:rFonts w:hint="eastAsia"/>
                  <w:szCs w:val="21"/>
                </w:rPr>
                <w:t>：</w:t>
              </w:r>
              <w:r>
                <w:rPr>
                  <w:szCs w:val="21"/>
                </w:rPr>
                <w:t>电脑票业务相应类型</w:t>
              </w:r>
              <w:r>
                <w:rPr>
                  <w:rFonts w:hint="eastAsia"/>
                  <w:szCs w:val="21"/>
                </w:rPr>
                <w:t>对应</w:t>
              </w:r>
              <w:r>
                <w:rPr>
                  <w:szCs w:val="21"/>
                </w:rPr>
                <w:t>的金额</w:t>
              </w:r>
            </w:ins>
          </w:p>
          <w:p w14:paraId="358DC714" w14:textId="77777777" w:rsidR="001F4A42" w:rsidRDefault="001F4A42" w:rsidP="001F4A42">
            <w:pPr>
              <w:rPr>
                <w:ins w:id="1815" w:author="user" w:date="2016-02-19T13:50:00Z"/>
                <w:szCs w:val="21"/>
              </w:rPr>
            </w:pPr>
            <w:ins w:id="1816" w:author="user" w:date="2016-02-19T13:50:00Z">
              <w:r>
                <w:rPr>
                  <w:szCs w:val="21"/>
                </w:rPr>
                <w:t>即开票</w:t>
              </w:r>
              <w:r>
                <w:rPr>
                  <w:rFonts w:hint="eastAsia"/>
                  <w:szCs w:val="21"/>
                </w:rPr>
                <w:t>：即开票</w:t>
              </w:r>
              <w:r>
                <w:rPr>
                  <w:szCs w:val="21"/>
                </w:rPr>
                <w:t>业务相应类型</w:t>
              </w:r>
              <w:r>
                <w:rPr>
                  <w:rFonts w:hint="eastAsia"/>
                  <w:szCs w:val="21"/>
                </w:rPr>
                <w:t>对应</w:t>
              </w:r>
              <w:r>
                <w:rPr>
                  <w:szCs w:val="21"/>
                </w:rPr>
                <w:t>的金额</w:t>
              </w:r>
            </w:ins>
          </w:p>
          <w:p w14:paraId="22F49E51" w14:textId="12CBD9A2" w:rsidR="00F71855" w:rsidDel="001F4A42" w:rsidRDefault="00F71855" w:rsidP="006058FC">
            <w:pPr>
              <w:rPr>
                <w:ins w:id="1817" w:author="zhaohy" w:date="2014-11-11T21:00:00Z"/>
                <w:del w:id="1818" w:author="user" w:date="2016-02-19T13:53:00Z"/>
                <w:szCs w:val="21"/>
              </w:rPr>
            </w:pPr>
            <w:ins w:id="1819" w:author="zhaohy" w:date="2014-11-11T21:00:00Z">
              <w:del w:id="1820" w:author="user" w:date="2016-02-19T13:53:00Z">
                <w:r w:rsidDel="001F4A42">
                  <w:rPr>
                    <w:rFonts w:hint="eastAsia"/>
                    <w:szCs w:val="21"/>
                  </w:rPr>
                  <w:delText>期初</w:delText>
                </w:r>
                <w:r w:rsidDel="001F4A42">
                  <w:rPr>
                    <w:szCs w:val="21"/>
                  </w:rPr>
                  <w:delText>金额</w:delText>
                </w:r>
              </w:del>
            </w:ins>
          </w:p>
          <w:p w14:paraId="1D6A4CB7" w14:textId="1CE69B31" w:rsidR="00F71855" w:rsidDel="001F4A42" w:rsidRDefault="00F71855" w:rsidP="006058FC">
            <w:pPr>
              <w:rPr>
                <w:ins w:id="1821" w:author="zhaohy" w:date="2014-11-11T21:00:00Z"/>
                <w:del w:id="1822" w:author="user" w:date="2016-02-19T13:53:00Z"/>
                <w:szCs w:val="21"/>
              </w:rPr>
            </w:pPr>
            <w:ins w:id="1823" w:author="zhaohy" w:date="2014-11-11T21:00:00Z">
              <w:del w:id="1824" w:author="user" w:date="2016-02-19T13:53:00Z">
                <w:r w:rsidDel="001F4A42">
                  <w:rPr>
                    <w:rFonts w:hint="eastAsia"/>
                    <w:szCs w:val="21"/>
                  </w:rPr>
                  <w:delText>缴款金额</w:delText>
                </w:r>
              </w:del>
            </w:ins>
          </w:p>
          <w:p w14:paraId="120DD74F" w14:textId="016EE83F" w:rsidR="00F71855" w:rsidDel="001F4A42" w:rsidRDefault="00F71855" w:rsidP="006058FC">
            <w:pPr>
              <w:rPr>
                <w:ins w:id="1825" w:author="zhaohy" w:date="2014-11-11T21:00:00Z"/>
                <w:del w:id="1826" w:author="user" w:date="2016-02-19T13:53:00Z"/>
                <w:szCs w:val="21"/>
              </w:rPr>
            </w:pPr>
            <w:ins w:id="1827" w:author="zhaohy" w:date="2014-11-11T21:00:00Z">
              <w:del w:id="1828" w:author="user" w:date="2016-02-19T13:53:00Z">
                <w:r w:rsidDel="001F4A42">
                  <w:rPr>
                    <w:rFonts w:hint="eastAsia"/>
                    <w:szCs w:val="21"/>
                  </w:rPr>
                  <w:delText>销售总额</w:delText>
                </w:r>
              </w:del>
            </w:ins>
          </w:p>
          <w:p w14:paraId="3809A879" w14:textId="18BD2721" w:rsidR="00F71855" w:rsidDel="001F4A42" w:rsidRDefault="00F71855" w:rsidP="006058FC">
            <w:pPr>
              <w:rPr>
                <w:ins w:id="1829" w:author="zhaohy" w:date="2014-11-11T21:00:00Z"/>
                <w:del w:id="1830" w:author="user" w:date="2016-02-19T13:53:00Z"/>
                <w:szCs w:val="21"/>
              </w:rPr>
            </w:pPr>
            <w:ins w:id="1831" w:author="zhaohy" w:date="2014-11-11T21:00:00Z">
              <w:del w:id="1832" w:author="user" w:date="2016-02-19T13:53:00Z">
                <w:r w:rsidDel="001F4A42">
                  <w:rPr>
                    <w:rFonts w:hint="eastAsia"/>
                    <w:szCs w:val="21"/>
                  </w:rPr>
                  <w:delText>非</w:delText>
                </w:r>
                <w:r w:rsidDel="001F4A42">
                  <w:rPr>
                    <w:szCs w:val="21"/>
                  </w:rPr>
                  <w:delText>本站退票：</w:delText>
                </w:r>
                <w:r w:rsidDel="001F4A42">
                  <w:rPr>
                    <w:rFonts w:hint="eastAsia"/>
                    <w:szCs w:val="21"/>
                  </w:rPr>
                  <w:delText>通过</w:delText>
                </w:r>
                <w:r w:rsidDel="001F4A42">
                  <w:rPr>
                    <w:szCs w:val="21"/>
                  </w:rPr>
                  <w:delText>中心</w:delText>
                </w:r>
                <w:r w:rsidDel="001F4A42">
                  <w:rPr>
                    <w:rFonts w:hint="eastAsia"/>
                    <w:szCs w:val="21"/>
                  </w:rPr>
                  <w:delText>站</w:delText>
                </w:r>
                <w:r w:rsidDel="001F4A42">
                  <w:rPr>
                    <w:szCs w:val="21"/>
                  </w:rPr>
                  <w:delText>或其他站</w:delText>
                </w:r>
                <w:r w:rsidDel="001F4A42">
                  <w:rPr>
                    <w:rFonts w:hint="eastAsia"/>
                    <w:szCs w:val="21"/>
                  </w:rPr>
                  <w:delText>退的</w:delText>
                </w:r>
                <w:r w:rsidDel="001F4A42">
                  <w:rPr>
                    <w:szCs w:val="21"/>
                  </w:rPr>
                  <w:delText>本站</w:delText>
                </w:r>
                <w:r w:rsidDel="001F4A42">
                  <w:rPr>
                    <w:rFonts w:hint="eastAsia"/>
                    <w:szCs w:val="21"/>
                  </w:rPr>
                  <w:delText>售出的</w:delText>
                </w:r>
                <w:r w:rsidDel="001F4A42">
                  <w:rPr>
                    <w:szCs w:val="21"/>
                  </w:rPr>
                  <w:delText>票</w:delText>
                </w:r>
              </w:del>
            </w:ins>
          </w:p>
          <w:p w14:paraId="6590FB54" w14:textId="76179AF8" w:rsidR="00F71855" w:rsidDel="001F4A42" w:rsidRDefault="00F71855" w:rsidP="006058FC">
            <w:pPr>
              <w:rPr>
                <w:ins w:id="1833" w:author="zhaohy" w:date="2014-11-11T21:00:00Z"/>
                <w:del w:id="1834" w:author="user" w:date="2016-02-19T13:53:00Z"/>
                <w:szCs w:val="21"/>
              </w:rPr>
            </w:pPr>
            <w:ins w:id="1835" w:author="zhaohy" w:date="2014-11-11T21:00:00Z">
              <w:del w:id="1836" w:author="user" w:date="2016-02-19T13:53:00Z">
                <w:r w:rsidDel="001F4A42">
                  <w:rPr>
                    <w:rFonts w:hint="eastAsia"/>
                    <w:szCs w:val="21"/>
                  </w:rPr>
                  <w:delText>本站退票</w:delText>
                </w:r>
                <w:r w:rsidDel="001F4A42">
                  <w:rPr>
                    <w:szCs w:val="21"/>
                  </w:rPr>
                  <w:delText>：</w:delText>
                </w:r>
                <w:r w:rsidDel="001F4A42">
                  <w:rPr>
                    <w:rFonts w:hint="eastAsia"/>
                    <w:szCs w:val="21"/>
                  </w:rPr>
                  <w:delText>通过</w:delText>
                </w:r>
                <w:r w:rsidDel="001F4A42">
                  <w:rPr>
                    <w:szCs w:val="21"/>
                  </w:rPr>
                  <w:delText>本站</w:delText>
                </w:r>
                <w:r w:rsidDel="001F4A42">
                  <w:rPr>
                    <w:rFonts w:hint="eastAsia"/>
                    <w:szCs w:val="21"/>
                  </w:rPr>
                  <w:delText>退的本站售出的</w:delText>
                </w:r>
                <w:r w:rsidDel="001F4A42">
                  <w:rPr>
                    <w:szCs w:val="21"/>
                  </w:rPr>
                  <w:delText>票</w:delText>
                </w:r>
              </w:del>
            </w:ins>
          </w:p>
          <w:p w14:paraId="0606A966" w14:textId="1E14F5E3" w:rsidR="00F71855" w:rsidRPr="00DB13D1" w:rsidDel="001F4A42" w:rsidRDefault="00F71855" w:rsidP="006058FC">
            <w:pPr>
              <w:rPr>
                <w:ins w:id="1837" w:author="zhaohy" w:date="2014-11-11T21:00:00Z"/>
                <w:del w:id="1838" w:author="user" w:date="2016-02-19T13:53:00Z"/>
                <w:szCs w:val="21"/>
              </w:rPr>
            </w:pPr>
            <w:ins w:id="1839" w:author="zhaohy" w:date="2014-11-11T21:00:00Z">
              <w:del w:id="1840" w:author="user" w:date="2016-02-19T13:53:00Z">
                <w:r w:rsidDel="001F4A42">
                  <w:rPr>
                    <w:rFonts w:hint="eastAsia"/>
                    <w:szCs w:val="21"/>
                  </w:rPr>
                  <w:delText>其他</w:delText>
                </w:r>
                <w:r w:rsidDel="001F4A42">
                  <w:rPr>
                    <w:szCs w:val="21"/>
                  </w:rPr>
                  <w:delText>退票：</w:delText>
                </w:r>
                <w:r w:rsidDel="001F4A42">
                  <w:rPr>
                    <w:rFonts w:hint="eastAsia"/>
                    <w:szCs w:val="21"/>
                  </w:rPr>
                  <w:delText>通过</w:delText>
                </w:r>
                <w:r w:rsidDel="001F4A42">
                  <w:rPr>
                    <w:szCs w:val="21"/>
                  </w:rPr>
                  <w:delText>本站退的其他站售出的票</w:delText>
                </w:r>
              </w:del>
            </w:ins>
          </w:p>
          <w:p w14:paraId="489D6667" w14:textId="07A45B4B" w:rsidR="00F71855" w:rsidRPr="00826E9F" w:rsidDel="001F4A42" w:rsidRDefault="00F71855" w:rsidP="006058FC">
            <w:pPr>
              <w:rPr>
                <w:ins w:id="1841" w:author="zhaohy" w:date="2014-11-11T21:00:00Z"/>
                <w:del w:id="1842" w:author="user" w:date="2016-02-19T13:53:00Z"/>
                <w:szCs w:val="21"/>
              </w:rPr>
            </w:pPr>
            <w:ins w:id="1843" w:author="zhaohy" w:date="2014-11-11T21:00:00Z">
              <w:del w:id="1844" w:author="user" w:date="2016-02-19T13:53:00Z">
                <w:r w:rsidDel="001F4A42">
                  <w:rPr>
                    <w:rFonts w:hint="eastAsia"/>
                    <w:szCs w:val="21"/>
                  </w:rPr>
                  <w:delText>兑奖</w:delText>
                </w:r>
                <w:r w:rsidDel="001F4A42">
                  <w:rPr>
                    <w:szCs w:val="21"/>
                  </w:rPr>
                  <w:delText>额</w:delText>
                </w:r>
              </w:del>
            </w:ins>
          </w:p>
          <w:p w14:paraId="596E47AC" w14:textId="58BF6203" w:rsidR="00F71855" w:rsidDel="001F4A42" w:rsidRDefault="00F71855" w:rsidP="006058FC">
            <w:pPr>
              <w:rPr>
                <w:ins w:id="1845" w:author="zhaohy" w:date="2014-11-11T21:00:00Z"/>
                <w:del w:id="1846" w:author="user" w:date="2016-02-19T13:53:00Z"/>
                <w:szCs w:val="21"/>
              </w:rPr>
            </w:pPr>
            <w:ins w:id="1847" w:author="zhaohy" w:date="2014-11-11T21:00:00Z">
              <w:del w:id="1848" w:author="user" w:date="2016-02-19T13:53:00Z">
                <w:r w:rsidDel="001F4A42">
                  <w:rPr>
                    <w:szCs w:val="21"/>
                  </w:rPr>
                  <w:delText>代销费</w:delText>
                </w:r>
                <w:r w:rsidDel="001F4A42">
                  <w:rPr>
                    <w:rFonts w:hint="eastAsia"/>
                    <w:szCs w:val="21"/>
                  </w:rPr>
                  <w:delText>金额</w:delText>
                </w:r>
              </w:del>
            </w:ins>
          </w:p>
          <w:p w14:paraId="3BAD28C5" w14:textId="77777777" w:rsidR="00F71855" w:rsidRDefault="00F71855" w:rsidP="006058FC">
            <w:pPr>
              <w:rPr>
                <w:ins w:id="1849" w:author="user" w:date="2016-03-03T10:26:00Z"/>
                <w:szCs w:val="21"/>
              </w:rPr>
            </w:pPr>
            <w:ins w:id="1850" w:author="zhaohy" w:date="2014-11-11T21:00:00Z">
              <w:del w:id="1851" w:author="user" w:date="2016-02-19T13:53:00Z">
                <w:r w:rsidRPr="00F71855" w:rsidDel="001F4A42">
                  <w:rPr>
                    <w:rFonts w:hint="eastAsia"/>
                    <w:szCs w:val="21"/>
                  </w:rPr>
                  <w:delText>期末</w:delText>
                </w:r>
                <w:r w:rsidRPr="00F71855" w:rsidDel="001F4A42">
                  <w:rPr>
                    <w:szCs w:val="21"/>
                  </w:rPr>
                  <w:delText>金额：</w:delText>
                </w:r>
              </w:del>
            </w:ins>
            <w:ins w:id="1852" w:author="zhaohy" w:date="2014-11-14T11:29:00Z">
              <w:del w:id="1853" w:author="user" w:date="2016-02-19T13:53:00Z">
                <w:r w:rsidR="00BE3DD9" w:rsidRPr="00F71855" w:rsidDel="001F4A42">
                  <w:rPr>
                    <w:szCs w:val="21"/>
                  </w:rPr>
                  <w:delText>期初金额</w:delText>
                </w:r>
                <w:r w:rsidR="00BE3DD9" w:rsidRPr="00F71855" w:rsidDel="001F4A42">
                  <w:rPr>
                    <w:szCs w:val="21"/>
                  </w:rPr>
                  <w:delText>-</w:delText>
                </w:r>
                <w:r w:rsidR="00BE3DD9" w:rsidDel="001F4A42">
                  <w:rPr>
                    <w:rFonts w:hint="eastAsia"/>
                    <w:szCs w:val="21"/>
                  </w:rPr>
                  <w:delText>销售</w:delText>
                </w:r>
                <w:r w:rsidR="00BE3DD9" w:rsidDel="001F4A42">
                  <w:rPr>
                    <w:szCs w:val="21"/>
                  </w:rPr>
                  <w:delText>总额</w:delText>
                </w:r>
                <w:r w:rsidR="00BE3DD9" w:rsidRPr="00F71855" w:rsidDel="001F4A42">
                  <w:rPr>
                    <w:szCs w:val="21"/>
                  </w:rPr>
                  <w:delText>+</w:delText>
                </w:r>
                <w:r w:rsidR="00BE3DD9" w:rsidRPr="00F71855" w:rsidDel="001F4A42">
                  <w:rPr>
                    <w:rFonts w:hint="eastAsia"/>
                    <w:szCs w:val="21"/>
                  </w:rPr>
                  <w:delText>缴款</w:delText>
                </w:r>
                <w:r w:rsidR="00BE3DD9" w:rsidRPr="00F71855" w:rsidDel="001F4A42">
                  <w:rPr>
                    <w:szCs w:val="21"/>
                  </w:rPr>
                  <w:delText>金额</w:delText>
                </w:r>
                <w:r w:rsidR="00BE3DD9" w:rsidRPr="00F71855" w:rsidDel="001F4A42">
                  <w:rPr>
                    <w:szCs w:val="21"/>
                  </w:rPr>
                  <w:delText>+</w:delText>
                </w:r>
                <w:r w:rsidR="00BE3DD9" w:rsidRPr="00F71855" w:rsidDel="001F4A42">
                  <w:rPr>
                    <w:szCs w:val="21"/>
                  </w:rPr>
                  <w:delText>兑奖额</w:delText>
                </w:r>
                <w:r w:rsidR="00BE3DD9" w:rsidRPr="00F71855" w:rsidDel="001F4A42">
                  <w:rPr>
                    <w:szCs w:val="21"/>
                  </w:rPr>
                  <w:delText>+</w:delText>
                </w:r>
                <w:r w:rsidR="00BE3DD9" w:rsidRPr="00F71855" w:rsidDel="001F4A42">
                  <w:rPr>
                    <w:szCs w:val="21"/>
                  </w:rPr>
                  <w:delText>销售代销费</w:delText>
                </w:r>
                <w:r w:rsidR="00BE3DD9" w:rsidRPr="00F71855" w:rsidDel="001F4A42">
                  <w:rPr>
                    <w:rFonts w:hint="eastAsia"/>
                    <w:szCs w:val="21"/>
                  </w:rPr>
                  <w:delText>+</w:delText>
                </w:r>
                <w:r w:rsidR="00BE3DD9" w:rsidRPr="00F71855" w:rsidDel="001F4A42">
                  <w:rPr>
                    <w:rFonts w:hint="eastAsia"/>
                    <w:szCs w:val="21"/>
                  </w:rPr>
                  <w:delText>兑奖</w:delText>
                </w:r>
                <w:r w:rsidR="00BE3DD9" w:rsidRPr="00F71855" w:rsidDel="001F4A42">
                  <w:rPr>
                    <w:szCs w:val="21"/>
                  </w:rPr>
                  <w:delText>佣金</w:delText>
                </w:r>
                <w:r w:rsidR="00BE3DD9" w:rsidRPr="00F71855" w:rsidDel="001F4A42">
                  <w:rPr>
                    <w:szCs w:val="21"/>
                  </w:rPr>
                  <w:delText>+</w:delText>
                </w:r>
                <w:r w:rsidR="00BE3DD9" w:rsidDel="001F4A42">
                  <w:rPr>
                    <w:rFonts w:hint="eastAsia"/>
                    <w:szCs w:val="21"/>
                  </w:rPr>
                  <w:delText>本站退票</w:delText>
                </w:r>
                <w:r w:rsidR="00BE3DD9" w:rsidDel="001F4A42">
                  <w:rPr>
                    <w:rFonts w:hint="eastAsia"/>
                    <w:szCs w:val="21"/>
                  </w:rPr>
                  <w:delText>+</w:delText>
                </w:r>
                <w:r w:rsidR="00BE3DD9" w:rsidDel="001F4A42">
                  <w:rPr>
                    <w:rFonts w:hint="eastAsia"/>
                    <w:szCs w:val="21"/>
                  </w:rPr>
                  <w:delText>其他</w:delText>
                </w:r>
                <w:r w:rsidR="00BE3DD9" w:rsidDel="001F4A42">
                  <w:rPr>
                    <w:szCs w:val="21"/>
                  </w:rPr>
                  <w:delText>退票</w:delText>
                </w:r>
              </w:del>
            </w:ins>
          </w:p>
          <w:p w14:paraId="76C06B8C" w14:textId="7A1255EE" w:rsidR="00E640E5" w:rsidRPr="007F596F" w:rsidRDefault="00E640E5" w:rsidP="006058FC">
            <w:pPr>
              <w:rPr>
                <w:ins w:id="1854" w:author="zhaohy" w:date="2014-11-11T21:00:00Z"/>
                <w:szCs w:val="21"/>
              </w:rPr>
            </w:pPr>
            <w:ins w:id="1855" w:author="user" w:date="2016-03-03T10:26:00Z">
              <w:r>
                <w:rPr>
                  <w:noProof/>
                  <w:lang w:bidi="km-KH"/>
                </w:rPr>
                <w:drawing>
                  <wp:inline distT="0" distB="0" distL="0" distR="0" wp14:anchorId="2C777BDB" wp14:editId="6E4DABDE">
                    <wp:extent cx="3833164" cy="2567061"/>
                    <wp:effectExtent l="0" t="0" r="0" b="5080"/>
                    <wp:docPr id="14" name="图片 1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48527" cy="25773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F71855" w:rsidRPr="00883F4B" w14:paraId="5CA34275" w14:textId="77777777" w:rsidTr="006058FC">
        <w:trPr>
          <w:ins w:id="1856" w:author="zhaohy" w:date="2014-11-11T21:00:00Z"/>
        </w:trPr>
        <w:tc>
          <w:tcPr>
            <w:tcW w:w="1384" w:type="dxa"/>
            <w:shd w:val="clear" w:color="auto" w:fill="D9D9D9"/>
            <w:vAlign w:val="center"/>
          </w:tcPr>
          <w:p w14:paraId="1EE555CB" w14:textId="77777777" w:rsidR="00F71855" w:rsidRPr="00883F4B" w:rsidRDefault="00F71855" w:rsidP="006058FC">
            <w:pPr>
              <w:rPr>
                <w:ins w:id="1857" w:author="zhaohy" w:date="2014-11-11T21:00:00Z"/>
              </w:rPr>
            </w:pPr>
            <w:ins w:id="1858" w:author="zhaohy" w:date="2014-11-11T21:00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5F18FCB3" w14:textId="77777777" w:rsidR="00F71855" w:rsidRPr="00883F4B" w:rsidRDefault="00F71855" w:rsidP="006058FC">
            <w:pPr>
              <w:rPr>
                <w:ins w:id="1859" w:author="zhaohy" w:date="2014-11-11T21:00:00Z"/>
              </w:rPr>
            </w:pPr>
            <w:ins w:id="1860" w:author="zhaohy" w:date="2014-11-11T21:00:00Z">
              <w:r w:rsidRPr="00883F4B">
                <w:rPr>
                  <w:rFonts w:hint="eastAsia"/>
                </w:rPr>
                <w:t>无</w:t>
              </w:r>
            </w:ins>
          </w:p>
        </w:tc>
      </w:tr>
      <w:tr w:rsidR="00F71855" w:rsidRPr="00883F4B" w14:paraId="16ECE1F8" w14:textId="77777777" w:rsidTr="006058FC">
        <w:trPr>
          <w:ins w:id="1861" w:author="zhaohy" w:date="2014-11-11T21:00:00Z"/>
        </w:trPr>
        <w:tc>
          <w:tcPr>
            <w:tcW w:w="1384" w:type="dxa"/>
            <w:shd w:val="clear" w:color="auto" w:fill="D9D9D9"/>
            <w:vAlign w:val="center"/>
          </w:tcPr>
          <w:p w14:paraId="7E395DC3" w14:textId="77777777" w:rsidR="00F71855" w:rsidRPr="00883F4B" w:rsidRDefault="00F71855" w:rsidP="006058FC">
            <w:pPr>
              <w:rPr>
                <w:ins w:id="1862" w:author="zhaohy" w:date="2014-11-11T21:00:00Z"/>
              </w:rPr>
            </w:pPr>
            <w:ins w:id="1863" w:author="zhaohy" w:date="2014-11-11T21:00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79CF0B2E" w14:textId="77777777" w:rsidR="00F71855" w:rsidRPr="00883F4B" w:rsidRDefault="00F71855" w:rsidP="006058FC">
            <w:pPr>
              <w:rPr>
                <w:ins w:id="1864" w:author="zhaohy" w:date="2014-11-11T21:00:00Z"/>
              </w:rPr>
            </w:pPr>
            <w:ins w:id="1865" w:author="zhaohy" w:date="2014-11-11T21:00:00Z">
              <w:r w:rsidRPr="00883F4B">
                <w:rPr>
                  <w:rFonts w:hint="eastAsia"/>
                </w:rPr>
                <w:t>数据由</w:t>
              </w:r>
              <w:r>
                <w:rPr>
                  <w:rFonts w:hint="eastAsia"/>
                </w:rPr>
                <w:t>系统</w:t>
              </w:r>
              <w:r w:rsidRPr="00883F4B">
                <w:rPr>
                  <w:rFonts w:hint="eastAsia"/>
                </w:rPr>
                <w:t>提供，</w:t>
              </w:r>
              <w:r>
                <w:rPr>
                  <w:rFonts w:hint="eastAsia"/>
                </w:rPr>
                <w:t>按【</w:t>
              </w:r>
              <w:r>
                <w:t>确认</w:t>
              </w:r>
              <w:r>
                <w:rPr>
                  <w:rFonts w:hint="eastAsia"/>
                </w:rPr>
                <w:t>】</w:t>
              </w:r>
              <w:r>
                <w:t>键打印当前页报表数据</w:t>
              </w:r>
              <w:r>
                <w:rPr>
                  <w:rFonts w:hint="eastAsia"/>
                </w:rPr>
                <w:t>。</w:t>
              </w:r>
              <w:r>
                <w:t>打印</w:t>
              </w:r>
              <w:r>
                <w:rPr>
                  <w:rFonts w:hint="eastAsia"/>
                </w:rPr>
                <w:t>内容</w:t>
              </w:r>
              <w:r>
                <w:t>包括</w:t>
              </w:r>
              <w:r>
                <w:rPr>
                  <w:rFonts w:hint="eastAsia"/>
                </w:rPr>
                <w:t>“</w:t>
              </w:r>
              <w:r>
                <w:t>销售站编码</w:t>
              </w:r>
              <w:r>
                <w:rPr>
                  <w:rFonts w:hint="eastAsia"/>
                </w:rPr>
                <w:t>”及</w:t>
              </w:r>
              <w:r>
                <w:t>打印</w:t>
              </w:r>
              <w:r>
                <w:rPr>
                  <w:rFonts w:hint="eastAsia"/>
                </w:rPr>
                <w:t>查询</w:t>
              </w:r>
              <w:r>
                <w:t>时间</w:t>
              </w:r>
              <w:r>
                <w:rPr>
                  <w:rFonts w:hint="eastAsia"/>
                </w:rPr>
                <w:t>范围</w:t>
              </w:r>
            </w:ins>
          </w:p>
        </w:tc>
      </w:tr>
      <w:tr w:rsidR="00F71855" w:rsidRPr="00883F4B" w14:paraId="4540C3CA" w14:textId="77777777" w:rsidTr="006058FC">
        <w:trPr>
          <w:ins w:id="1866" w:author="zhaohy" w:date="2014-11-11T21:00:00Z"/>
        </w:trPr>
        <w:tc>
          <w:tcPr>
            <w:tcW w:w="1384" w:type="dxa"/>
            <w:shd w:val="clear" w:color="auto" w:fill="D9D9D9"/>
            <w:vAlign w:val="center"/>
          </w:tcPr>
          <w:p w14:paraId="18A59D1F" w14:textId="77777777" w:rsidR="00F71855" w:rsidRPr="00883F4B" w:rsidRDefault="00F71855" w:rsidP="006058FC">
            <w:pPr>
              <w:rPr>
                <w:ins w:id="1867" w:author="zhaohy" w:date="2014-11-11T21:00:00Z"/>
              </w:rPr>
            </w:pPr>
            <w:ins w:id="1868" w:author="zhaohy" w:date="2014-11-11T21:00:00Z">
              <w:r w:rsidRPr="00883F4B">
                <w:rPr>
                  <w:rFonts w:hint="eastAsia"/>
                </w:rPr>
                <w:lastRenderedPageBreak/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24896051" w14:textId="77777777" w:rsidR="00F71855" w:rsidRPr="00883F4B" w:rsidRDefault="00F71855" w:rsidP="006058FC">
            <w:pPr>
              <w:rPr>
                <w:ins w:id="1869" w:author="zhaohy" w:date="2014-11-11T21:00:00Z"/>
              </w:rPr>
            </w:pPr>
            <w:ins w:id="1870" w:author="zhaohy" w:date="2014-11-11T21:00:00Z">
              <w:r w:rsidRPr="00883F4B">
                <w:rPr>
                  <w:rFonts w:hint="eastAsia"/>
                </w:rPr>
                <w:t>无</w:t>
              </w:r>
            </w:ins>
          </w:p>
        </w:tc>
      </w:tr>
    </w:tbl>
    <w:p w14:paraId="15DD2997" w14:textId="77777777" w:rsidR="004217A2" w:rsidRPr="004217A2" w:rsidRDefault="004217A2" w:rsidP="00DB13D1">
      <w:pPr>
        <w:pStyle w:val="a0"/>
      </w:pPr>
    </w:p>
    <w:p w14:paraId="1A097571" w14:textId="5F075289" w:rsidR="00972599" w:rsidRPr="00883F4B" w:rsidRDefault="007C4F5B" w:rsidP="00C75A6B">
      <w:pPr>
        <w:pStyle w:val="2"/>
      </w:pPr>
      <w:bookmarkStart w:id="1871" w:name="_Toc403728057"/>
      <w:r>
        <w:rPr>
          <w:rFonts w:hint="eastAsia"/>
        </w:rPr>
        <w:t>系统</w:t>
      </w:r>
      <w:r>
        <w:t>设定</w:t>
      </w:r>
      <w:bookmarkEnd w:id="1871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E15B8A" w:rsidRPr="00883F4B" w14:paraId="59D7591C" w14:textId="77777777" w:rsidTr="00A45BA4">
        <w:tc>
          <w:tcPr>
            <w:tcW w:w="1384" w:type="dxa"/>
            <w:shd w:val="clear" w:color="auto" w:fill="D9D9D9"/>
            <w:vAlign w:val="center"/>
          </w:tcPr>
          <w:p w14:paraId="77EB3D26" w14:textId="77777777" w:rsidR="00E15B8A" w:rsidRPr="00883F4B" w:rsidRDefault="00E15B8A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1695D77D" w14:textId="77777777" w:rsidR="00E15B8A" w:rsidRPr="00883F4B" w:rsidRDefault="00E15B8A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0D78937B" w14:textId="77777777" w:rsidR="00E15B8A" w:rsidRPr="00883F4B" w:rsidRDefault="00E15B8A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65BE8A95" w14:textId="6ACEE89D" w:rsidR="00E15B8A" w:rsidRPr="00883F4B" w:rsidRDefault="00E15B8A" w:rsidP="00254A24">
            <w:pPr>
              <w:rPr>
                <w:iCs/>
              </w:rPr>
            </w:pPr>
          </w:p>
        </w:tc>
      </w:tr>
      <w:tr w:rsidR="00E15B8A" w:rsidRPr="00883F4B" w14:paraId="7BB7002E" w14:textId="77777777" w:rsidTr="00A45BA4">
        <w:tc>
          <w:tcPr>
            <w:tcW w:w="1384" w:type="dxa"/>
            <w:shd w:val="clear" w:color="auto" w:fill="D9D9D9"/>
            <w:vAlign w:val="center"/>
          </w:tcPr>
          <w:p w14:paraId="35825EFD" w14:textId="77777777" w:rsidR="00E15B8A" w:rsidRPr="00883F4B" w:rsidRDefault="00E15B8A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6582E540" w14:textId="77777777" w:rsidR="00E15B8A" w:rsidRPr="00883F4B" w:rsidRDefault="007C4F5B" w:rsidP="00254A24">
            <w:r>
              <w:rPr>
                <w:rFonts w:hint="eastAsia"/>
              </w:rPr>
              <w:t>系统设定</w:t>
            </w:r>
            <w:r w:rsidR="00E15B8A" w:rsidRPr="00883F4B">
              <w:rPr>
                <w:rFonts w:hint="eastAsia"/>
              </w:rPr>
              <w:t>菜单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69A1C42E" w14:textId="77777777" w:rsidR="00E15B8A" w:rsidRPr="00883F4B" w:rsidRDefault="00E15B8A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7DF0032E" w14:textId="77777777" w:rsidR="00E15B8A" w:rsidRPr="00883F4B" w:rsidRDefault="00E15B8A" w:rsidP="00254A24">
            <w:pPr>
              <w:rPr>
                <w:iCs/>
              </w:rPr>
            </w:pPr>
          </w:p>
        </w:tc>
      </w:tr>
      <w:tr w:rsidR="00E15B8A" w:rsidRPr="00883F4B" w14:paraId="0B6DB29A" w14:textId="77777777" w:rsidTr="00A45BA4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368EEA4F" w14:textId="77777777" w:rsidR="00E15B8A" w:rsidRPr="00883F4B" w:rsidRDefault="00E15B8A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23BFAD72" w14:textId="77777777" w:rsidR="00E15B8A" w:rsidRPr="00883F4B" w:rsidRDefault="007C4F5B" w:rsidP="00254A24">
            <w:r>
              <w:rPr>
                <w:rFonts w:hint="eastAsia"/>
              </w:rPr>
              <w:t>系统</w:t>
            </w:r>
            <w:r>
              <w:t>设定</w:t>
            </w:r>
            <w:r w:rsidR="00E15B8A" w:rsidRPr="00883F4B">
              <w:rPr>
                <w:rFonts w:hint="eastAsia"/>
              </w:rPr>
              <w:t>菜单显示</w:t>
            </w:r>
          </w:p>
        </w:tc>
      </w:tr>
      <w:tr w:rsidR="00E15B8A" w:rsidRPr="00883F4B" w14:paraId="34316245" w14:textId="77777777" w:rsidTr="00A45BA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0A697CAA" w14:textId="77777777" w:rsidR="00E15B8A" w:rsidRPr="00883F4B" w:rsidRDefault="00E15B8A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0BE03A83" w14:textId="19F280AA" w:rsidR="00E15B8A" w:rsidRPr="00883F4B" w:rsidRDefault="00E15B8A" w:rsidP="00254A24">
            <w:r w:rsidRPr="00883F4B">
              <w:rPr>
                <w:rFonts w:hint="eastAsia"/>
              </w:rPr>
              <w:t>按</w:t>
            </w:r>
            <w:r w:rsidR="00CF1C7A" w:rsidRPr="00883F4B">
              <w:rPr>
                <w:rFonts w:hint="eastAsia"/>
              </w:rPr>
              <w:t>【</w:t>
            </w:r>
            <w:r w:rsidR="00CF1C7A">
              <w:rPr>
                <w:rFonts w:hint="eastAsia"/>
              </w:rPr>
              <w:t>系统设定</w:t>
            </w:r>
            <w:r w:rsidR="00CF1C7A" w:rsidRPr="00883F4B">
              <w:rPr>
                <w:rFonts w:hint="eastAsia"/>
              </w:rPr>
              <w:t>】</w:t>
            </w:r>
            <w:r w:rsidRPr="00883F4B">
              <w:rPr>
                <w:rFonts w:hint="eastAsia"/>
              </w:rPr>
              <w:t>键</w:t>
            </w:r>
          </w:p>
        </w:tc>
      </w:tr>
      <w:tr w:rsidR="00E15B8A" w:rsidRPr="00883F4B" w14:paraId="5E666576" w14:textId="77777777" w:rsidTr="00A45BA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6593D11F" w14:textId="77777777" w:rsidR="00E15B8A" w:rsidRPr="00883F4B" w:rsidRDefault="00E15B8A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72CA8D37" w14:textId="77777777" w:rsidR="00E15B8A" w:rsidRPr="00883F4B" w:rsidRDefault="006E7305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硬件检测菜单</w:t>
            </w:r>
          </w:p>
          <w:p w14:paraId="5F9879F4" w14:textId="77777777" w:rsidR="007C4F5B" w:rsidRDefault="006E7305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[1]</w:t>
            </w:r>
            <w:r w:rsidR="007C4F5B" w:rsidRPr="00883F4B">
              <w:rPr>
                <w:rFonts w:hint="eastAsia"/>
                <w:iCs/>
              </w:rPr>
              <w:t>设备</w:t>
            </w:r>
            <w:r w:rsidR="007C4F5B">
              <w:rPr>
                <w:rFonts w:hint="eastAsia"/>
                <w:iCs/>
              </w:rPr>
              <w:t>信息</w:t>
            </w:r>
          </w:p>
          <w:p w14:paraId="778B72F5" w14:textId="77777777" w:rsidR="006E7305" w:rsidRPr="00883F4B" w:rsidRDefault="007C4F5B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[2]</w:t>
            </w:r>
            <w:r w:rsidR="00F40D31">
              <w:rPr>
                <w:rFonts w:hint="eastAsia"/>
                <w:iCs/>
              </w:rPr>
              <w:t>打印机</w:t>
            </w:r>
          </w:p>
          <w:p w14:paraId="3BC621BB" w14:textId="77777777" w:rsidR="006E7305" w:rsidRPr="00883F4B" w:rsidRDefault="007C4F5B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[</w:t>
            </w:r>
            <w:r>
              <w:rPr>
                <w:iCs/>
              </w:rPr>
              <w:t>3</w:t>
            </w:r>
            <w:r w:rsidRPr="00883F4B">
              <w:rPr>
                <w:rFonts w:hint="eastAsia"/>
                <w:iCs/>
              </w:rPr>
              <w:t>]</w:t>
            </w:r>
            <w:r w:rsidR="00F40D31">
              <w:rPr>
                <w:rFonts w:hint="eastAsia"/>
                <w:iCs/>
              </w:rPr>
              <w:t>阅读器</w:t>
            </w:r>
          </w:p>
          <w:p w14:paraId="3B08DF2C" w14:textId="77777777" w:rsidR="006E7305" w:rsidRPr="00883F4B" w:rsidRDefault="006E7305" w:rsidP="00254A24">
            <w:pPr>
              <w:rPr>
                <w:iCs/>
              </w:rPr>
            </w:pPr>
            <w:r w:rsidRPr="00883F4B">
              <w:rPr>
                <w:iCs/>
              </w:rPr>
              <w:t>[</w:t>
            </w:r>
            <w:r w:rsidR="005B2656">
              <w:rPr>
                <w:rFonts w:hint="eastAsia"/>
                <w:iCs/>
              </w:rPr>
              <w:t>4</w:t>
            </w:r>
            <w:r w:rsidRPr="00883F4B">
              <w:rPr>
                <w:iCs/>
              </w:rPr>
              <w:t>]</w:t>
            </w:r>
            <w:r w:rsidR="00F40D31">
              <w:rPr>
                <w:rFonts w:hint="eastAsia"/>
                <w:iCs/>
              </w:rPr>
              <w:t>声音</w:t>
            </w:r>
            <w:r w:rsidR="005B2656">
              <w:rPr>
                <w:rFonts w:hint="eastAsia"/>
                <w:iCs/>
              </w:rPr>
              <w:t>调整</w:t>
            </w:r>
          </w:p>
        </w:tc>
      </w:tr>
      <w:tr w:rsidR="00E15B8A" w:rsidRPr="00883F4B" w14:paraId="433F2227" w14:textId="77777777" w:rsidTr="00A45BA4">
        <w:tc>
          <w:tcPr>
            <w:tcW w:w="1384" w:type="dxa"/>
            <w:shd w:val="clear" w:color="auto" w:fill="D9D9D9"/>
            <w:vAlign w:val="center"/>
          </w:tcPr>
          <w:p w14:paraId="194F4ED7" w14:textId="77777777" w:rsidR="00E15B8A" w:rsidRPr="00883F4B" w:rsidRDefault="00E15B8A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129041F5" w14:textId="77777777" w:rsidR="00E15B8A" w:rsidRPr="00883F4B" w:rsidRDefault="00E15B8A" w:rsidP="00254A24">
            <w:r w:rsidRPr="00883F4B">
              <w:rPr>
                <w:rFonts w:hint="eastAsia"/>
              </w:rPr>
              <w:t>无</w:t>
            </w:r>
          </w:p>
        </w:tc>
      </w:tr>
      <w:tr w:rsidR="00E15B8A" w:rsidRPr="00883F4B" w14:paraId="68C1012F" w14:textId="77777777" w:rsidTr="00A45BA4">
        <w:tc>
          <w:tcPr>
            <w:tcW w:w="1384" w:type="dxa"/>
            <w:shd w:val="clear" w:color="auto" w:fill="D9D9D9"/>
            <w:vAlign w:val="center"/>
          </w:tcPr>
          <w:p w14:paraId="680E1D50" w14:textId="77777777" w:rsidR="00E15B8A" w:rsidRPr="00883F4B" w:rsidRDefault="00E15B8A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00877C87" w14:textId="77777777" w:rsidR="00E15B8A" w:rsidRPr="00883F4B" w:rsidRDefault="006E7305" w:rsidP="00254A24">
            <w:r w:rsidRPr="00883F4B">
              <w:rPr>
                <w:rFonts w:hint="eastAsia"/>
              </w:rPr>
              <w:t>有弹出框或者编辑区激活时，【</w:t>
            </w:r>
            <w:r w:rsidR="007C4F5B">
              <w:rPr>
                <w:rFonts w:hint="eastAsia"/>
              </w:rPr>
              <w:t>系统设定</w:t>
            </w:r>
            <w:r w:rsidRPr="00883F4B">
              <w:rPr>
                <w:rFonts w:hint="eastAsia"/>
              </w:rPr>
              <w:t>】键无效</w:t>
            </w:r>
          </w:p>
        </w:tc>
      </w:tr>
      <w:tr w:rsidR="00E15B8A" w:rsidRPr="00883F4B" w14:paraId="0488B676" w14:textId="77777777" w:rsidTr="00A45BA4">
        <w:tc>
          <w:tcPr>
            <w:tcW w:w="1384" w:type="dxa"/>
            <w:shd w:val="clear" w:color="auto" w:fill="D9D9D9"/>
            <w:vAlign w:val="center"/>
          </w:tcPr>
          <w:p w14:paraId="4F57667B" w14:textId="77777777" w:rsidR="00E15B8A" w:rsidRPr="00883F4B" w:rsidRDefault="00E15B8A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67034C08" w14:textId="77777777" w:rsidR="00E15B8A" w:rsidRPr="00883F4B" w:rsidRDefault="006E7305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0BCC8165" w14:textId="77777777" w:rsidR="00650C83" w:rsidRPr="00883F4B" w:rsidRDefault="00650C83" w:rsidP="00C75A6B">
      <w:pPr>
        <w:pStyle w:val="3"/>
      </w:pPr>
      <w:r w:rsidRPr="00883F4B">
        <w:rPr>
          <w:rFonts w:hint="eastAsia"/>
        </w:rPr>
        <w:t>设备</w:t>
      </w:r>
      <w:r>
        <w:rPr>
          <w:rFonts w:hint="eastAsia"/>
        </w:rPr>
        <w:t>信息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650C83" w:rsidRPr="00883F4B" w14:paraId="01570F3E" w14:textId="77777777" w:rsidTr="004E3835">
        <w:tc>
          <w:tcPr>
            <w:tcW w:w="1384" w:type="dxa"/>
            <w:shd w:val="clear" w:color="auto" w:fill="D9D9D9"/>
            <w:vAlign w:val="center"/>
          </w:tcPr>
          <w:p w14:paraId="3F8CBFD5" w14:textId="77777777" w:rsidR="00650C83" w:rsidRPr="00883F4B" w:rsidRDefault="00650C83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15A81471" w14:textId="77777777" w:rsidR="00650C83" w:rsidRPr="00883F4B" w:rsidRDefault="00650C83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6C24E028" w14:textId="77777777" w:rsidR="00650C83" w:rsidRPr="00883F4B" w:rsidRDefault="00650C83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5DB845B5" w14:textId="77777777" w:rsidR="00650C83" w:rsidRPr="00883F4B" w:rsidRDefault="00650C83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硬件检测</w:t>
            </w:r>
          </w:p>
        </w:tc>
      </w:tr>
      <w:tr w:rsidR="00650C83" w:rsidRPr="00883F4B" w14:paraId="7321957A" w14:textId="77777777" w:rsidTr="004E3835">
        <w:tc>
          <w:tcPr>
            <w:tcW w:w="1384" w:type="dxa"/>
            <w:shd w:val="clear" w:color="auto" w:fill="D9D9D9"/>
            <w:vAlign w:val="center"/>
          </w:tcPr>
          <w:p w14:paraId="03F072E0" w14:textId="77777777" w:rsidR="00650C83" w:rsidRPr="00883F4B" w:rsidRDefault="00650C83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3A73BB71" w14:textId="77777777" w:rsidR="00650C83" w:rsidRPr="00883F4B" w:rsidRDefault="00650C83" w:rsidP="00254A24">
            <w:r w:rsidRPr="00883F4B">
              <w:rPr>
                <w:rFonts w:hint="eastAsia"/>
              </w:rPr>
              <w:t>设备</w:t>
            </w:r>
            <w:r>
              <w:rPr>
                <w:rFonts w:hint="eastAsia"/>
              </w:rPr>
              <w:t>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04EAA8A4" w14:textId="77777777" w:rsidR="00650C83" w:rsidRPr="00883F4B" w:rsidRDefault="00650C83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395453DA" w14:textId="77777777" w:rsidR="00650C83" w:rsidRPr="00883F4B" w:rsidRDefault="00650C83" w:rsidP="00254A24">
            <w:pPr>
              <w:rPr>
                <w:iCs/>
              </w:rPr>
            </w:pPr>
          </w:p>
        </w:tc>
      </w:tr>
      <w:tr w:rsidR="00650C83" w:rsidRPr="00883F4B" w14:paraId="3AF0329D" w14:textId="77777777" w:rsidTr="004E3835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6A706DDE" w14:textId="77777777" w:rsidR="00650C83" w:rsidRPr="00883F4B" w:rsidRDefault="00650C83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7633C3EC" w14:textId="77777777" w:rsidR="00650C83" w:rsidRPr="00883F4B" w:rsidRDefault="00650C83" w:rsidP="00254A24">
            <w:r w:rsidRPr="00883F4B">
              <w:rPr>
                <w:rFonts w:hint="eastAsia"/>
              </w:rPr>
              <w:t>用于查询当期设备</w:t>
            </w:r>
            <w:r>
              <w:rPr>
                <w:rFonts w:hint="eastAsia"/>
              </w:rPr>
              <w:t>信息</w:t>
            </w:r>
          </w:p>
        </w:tc>
      </w:tr>
      <w:tr w:rsidR="00650C83" w:rsidRPr="00883F4B" w14:paraId="21CC0E01" w14:textId="77777777" w:rsidTr="004E383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2BD290DF" w14:textId="77777777" w:rsidR="00650C83" w:rsidRPr="00883F4B" w:rsidRDefault="00650C83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480C7AB3" w14:textId="1EBEC4FA" w:rsidR="00650C83" w:rsidRPr="00883F4B" w:rsidRDefault="00C54D78" w:rsidP="00254A24">
            <w:r>
              <w:rPr>
                <w:rFonts w:hint="eastAsia"/>
              </w:rPr>
              <w:t>无</w:t>
            </w:r>
          </w:p>
        </w:tc>
      </w:tr>
      <w:tr w:rsidR="00650C83" w:rsidRPr="00883F4B" w14:paraId="7177EEE4" w14:textId="77777777" w:rsidTr="004E383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2C420233" w14:textId="77777777" w:rsidR="00650C83" w:rsidRPr="00883F4B" w:rsidRDefault="00650C83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7B5B1D17" w14:textId="77777777" w:rsidR="00650C83" w:rsidRPr="00883F4B" w:rsidRDefault="00650C83" w:rsidP="00254A24">
            <w:r w:rsidRPr="00883F4B">
              <w:rPr>
                <w:rFonts w:hint="eastAsia"/>
              </w:rPr>
              <w:t>显示主板信息、打印机信息、阅读器信息</w:t>
            </w:r>
          </w:p>
        </w:tc>
      </w:tr>
      <w:tr w:rsidR="00650C83" w:rsidRPr="00883F4B" w14:paraId="04189EC8" w14:textId="77777777" w:rsidTr="004E3835">
        <w:tc>
          <w:tcPr>
            <w:tcW w:w="1384" w:type="dxa"/>
            <w:shd w:val="clear" w:color="auto" w:fill="D9D9D9"/>
            <w:vAlign w:val="center"/>
          </w:tcPr>
          <w:p w14:paraId="2114A4A1" w14:textId="77777777" w:rsidR="00650C83" w:rsidRPr="00883F4B" w:rsidRDefault="00650C83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2FFC7B72" w14:textId="77777777" w:rsidR="00650C83" w:rsidRPr="00883F4B" w:rsidRDefault="00650C83" w:rsidP="00254A24">
            <w:pPr>
              <w:rPr>
                <w:bCs/>
                <w:iCs/>
              </w:rPr>
            </w:pPr>
            <w:r>
              <w:rPr>
                <w:rFonts w:hint="eastAsia"/>
                <w:szCs w:val="21"/>
              </w:rPr>
              <w:t>若没有检测到，显示“加载失败</w:t>
            </w:r>
            <w:r w:rsidRPr="00883F4B">
              <w:rPr>
                <w:rFonts w:hint="eastAsia"/>
                <w:szCs w:val="21"/>
              </w:rPr>
              <w:t>”</w:t>
            </w:r>
          </w:p>
        </w:tc>
      </w:tr>
      <w:tr w:rsidR="00650C83" w:rsidRPr="00883F4B" w14:paraId="38F44C4A" w14:textId="77777777" w:rsidTr="004E3835">
        <w:tc>
          <w:tcPr>
            <w:tcW w:w="1384" w:type="dxa"/>
            <w:shd w:val="clear" w:color="auto" w:fill="D9D9D9"/>
            <w:vAlign w:val="center"/>
          </w:tcPr>
          <w:p w14:paraId="3F901461" w14:textId="77777777" w:rsidR="00650C83" w:rsidRPr="00883F4B" w:rsidRDefault="00650C83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156AB026" w14:textId="77777777" w:rsidR="00650C83" w:rsidRPr="00883F4B" w:rsidRDefault="00650C83" w:rsidP="00254A24">
            <w:r w:rsidRPr="00883F4B">
              <w:rPr>
                <w:rFonts w:hint="eastAsia"/>
              </w:rPr>
              <w:t>无</w:t>
            </w:r>
          </w:p>
        </w:tc>
      </w:tr>
      <w:tr w:rsidR="00650C83" w:rsidRPr="00883F4B" w14:paraId="74258DAC" w14:textId="77777777" w:rsidTr="004E3835">
        <w:tc>
          <w:tcPr>
            <w:tcW w:w="1384" w:type="dxa"/>
            <w:shd w:val="clear" w:color="auto" w:fill="D9D9D9"/>
            <w:vAlign w:val="center"/>
          </w:tcPr>
          <w:p w14:paraId="0F1F8C5A" w14:textId="77777777" w:rsidR="00650C83" w:rsidRPr="00883F4B" w:rsidRDefault="00650C83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48580786" w14:textId="77777777" w:rsidR="00650C83" w:rsidRPr="00883F4B" w:rsidRDefault="00650C83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55306BF6" w14:textId="77777777" w:rsidR="005A4068" w:rsidRPr="00883F4B" w:rsidRDefault="005A4068" w:rsidP="00C75A6B">
      <w:pPr>
        <w:pStyle w:val="3"/>
      </w:pPr>
      <w:r w:rsidRPr="00883F4B">
        <w:rPr>
          <w:rFonts w:hint="eastAsia"/>
        </w:rPr>
        <w:t>打印机</w:t>
      </w:r>
      <w:r w:rsidR="006E7305" w:rsidRPr="00883F4B">
        <w:rPr>
          <w:rFonts w:hint="eastAsia"/>
        </w:rPr>
        <w:t>检测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6E7305" w:rsidRPr="00883F4B" w14:paraId="28E2278A" w14:textId="77777777" w:rsidTr="00A45BA4">
        <w:tc>
          <w:tcPr>
            <w:tcW w:w="1384" w:type="dxa"/>
            <w:shd w:val="clear" w:color="auto" w:fill="D9D9D9"/>
            <w:vAlign w:val="center"/>
          </w:tcPr>
          <w:p w14:paraId="3DAAA99D" w14:textId="77777777" w:rsidR="006E7305" w:rsidRPr="00883F4B" w:rsidRDefault="006E7305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5739BF6E" w14:textId="77777777" w:rsidR="006E7305" w:rsidRPr="00883F4B" w:rsidRDefault="006E7305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5D71BF2B" w14:textId="77777777" w:rsidR="006E7305" w:rsidRPr="00883F4B" w:rsidRDefault="006E7305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6FBFB726" w14:textId="247F617E" w:rsidR="006E7305" w:rsidRPr="00883F4B" w:rsidRDefault="006E7305" w:rsidP="00254A24">
            <w:pPr>
              <w:rPr>
                <w:iCs/>
              </w:rPr>
            </w:pPr>
          </w:p>
        </w:tc>
      </w:tr>
      <w:tr w:rsidR="006E7305" w:rsidRPr="00883F4B" w14:paraId="5141B26C" w14:textId="77777777" w:rsidTr="00A45BA4">
        <w:tc>
          <w:tcPr>
            <w:tcW w:w="1384" w:type="dxa"/>
            <w:shd w:val="clear" w:color="auto" w:fill="D9D9D9"/>
            <w:vAlign w:val="center"/>
          </w:tcPr>
          <w:p w14:paraId="0713A0FE" w14:textId="77777777" w:rsidR="006E7305" w:rsidRPr="00883F4B" w:rsidRDefault="006E7305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1713EB2B" w14:textId="77777777" w:rsidR="006E7305" w:rsidRPr="00883F4B" w:rsidRDefault="006E7305" w:rsidP="00254A24">
            <w:r w:rsidRPr="00883F4B">
              <w:rPr>
                <w:rFonts w:hint="eastAsia"/>
              </w:rPr>
              <w:t>打印机检测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7231A19E" w14:textId="77777777" w:rsidR="006E7305" w:rsidRPr="00883F4B" w:rsidRDefault="006E7305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751211CC" w14:textId="77777777" w:rsidR="006E7305" w:rsidRPr="00883F4B" w:rsidRDefault="006E7305" w:rsidP="00254A24">
            <w:pPr>
              <w:rPr>
                <w:iCs/>
              </w:rPr>
            </w:pPr>
          </w:p>
        </w:tc>
      </w:tr>
      <w:tr w:rsidR="006E7305" w:rsidRPr="00883F4B" w14:paraId="6FDCFF2D" w14:textId="77777777" w:rsidTr="00A45BA4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6066C80D" w14:textId="77777777" w:rsidR="006E7305" w:rsidRPr="00883F4B" w:rsidRDefault="006E7305" w:rsidP="00254A24">
            <w:r w:rsidRPr="00883F4B"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62158D5C" w14:textId="77777777" w:rsidR="006E7305" w:rsidRPr="00883F4B" w:rsidRDefault="0022418C" w:rsidP="00254A24">
            <w:r>
              <w:rPr>
                <w:rFonts w:hint="eastAsia"/>
              </w:rPr>
              <w:t>按【确认】键开始检测，并打印测试票</w:t>
            </w:r>
          </w:p>
        </w:tc>
      </w:tr>
      <w:tr w:rsidR="006E7305" w:rsidRPr="00883F4B" w14:paraId="41B4DF66" w14:textId="77777777" w:rsidTr="00A45BA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0C364BC0" w14:textId="77777777" w:rsidR="006E7305" w:rsidRPr="00883F4B" w:rsidRDefault="006E7305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1A04B588" w14:textId="77777777" w:rsidR="005421FA" w:rsidRPr="00883F4B" w:rsidRDefault="005421FA" w:rsidP="00254A24">
            <w:r w:rsidRPr="00883F4B">
              <w:rPr>
                <w:rFonts w:hint="eastAsia"/>
              </w:rPr>
              <w:t>开始打印机检测</w:t>
            </w:r>
          </w:p>
        </w:tc>
      </w:tr>
      <w:tr w:rsidR="006E7305" w:rsidRPr="00883F4B" w14:paraId="2E0FB212" w14:textId="77777777" w:rsidTr="00A45BA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52EB2059" w14:textId="77777777" w:rsidR="006E7305" w:rsidRPr="00883F4B" w:rsidRDefault="006E7305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2144DD70" w14:textId="77777777" w:rsidR="006E7305" w:rsidRPr="00883F4B" w:rsidRDefault="005421FA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打印机检测结果</w:t>
            </w:r>
            <w:r w:rsidR="00F40D31">
              <w:rPr>
                <w:rFonts w:hint="eastAsia"/>
                <w:iCs/>
              </w:rPr>
              <w:t>，正常或异常</w:t>
            </w:r>
          </w:p>
          <w:p w14:paraId="69EFC2C3" w14:textId="750CDFBE" w:rsidR="005421FA" w:rsidRPr="00883F4B" w:rsidRDefault="005421FA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打印出测试票</w:t>
            </w:r>
          </w:p>
        </w:tc>
      </w:tr>
      <w:tr w:rsidR="005421FA" w:rsidRPr="00883F4B" w14:paraId="6B8D402D" w14:textId="77777777" w:rsidTr="00A45BA4">
        <w:tc>
          <w:tcPr>
            <w:tcW w:w="1384" w:type="dxa"/>
            <w:shd w:val="clear" w:color="auto" w:fill="D9D9D9"/>
            <w:vAlign w:val="center"/>
          </w:tcPr>
          <w:p w14:paraId="2B2F205A" w14:textId="77777777" w:rsidR="005421FA" w:rsidRPr="00883F4B" w:rsidRDefault="005421FA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49F8DEEF" w14:textId="77777777" w:rsidR="005421FA" w:rsidRPr="00883F4B" w:rsidRDefault="005421FA" w:rsidP="00254A24">
            <w:pPr>
              <w:rPr>
                <w:bCs/>
                <w:iCs/>
              </w:rPr>
            </w:pPr>
            <w:r w:rsidRPr="00883F4B">
              <w:rPr>
                <w:rFonts w:hint="eastAsia"/>
                <w:bCs/>
                <w:iCs/>
              </w:rPr>
              <w:t>如果打印票打印失败，打印机自检结果为“异常”。</w:t>
            </w:r>
          </w:p>
        </w:tc>
      </w:tr>
      <w:tr w:rsidR="006E7305" w:rsidRPr="00883F4B" w14:paraId="7583720D" w14:textId="77777777" w:rsidTr="00A45BA4">
        <w:tc>
          <w:tcPr>
            <w:tcW w:w="1384" w:type="dxa"/>
            <w:shd w:val="clear" w:color="auto" w:fill="D9D9D9"/>
            <w:vAlign w:val="center"/>
          </w:tcPr>
          <w:p w14:paraId="24E3F7E2" w14:textId="77777777" w:rsidR="006E7305" w:rsidRPr="00883F4B" w:rsidRDefault="006E7305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58A9648E" w14:textId="77777777" w:rsidR="006E7305" w:rsidRPr="00883F4B" w:rsidRDefault="00344A02" w:rsidP="00254A24">
            <w:r w:rsidRPr="00883F4B">
              <w:rPr>
                <w:rFonts w:hint="eastAsia"/>
              </w:rPr>
              <w:t>无</w:t>
            </w:r>
          </w:p>
        </w:tc>
      </w:tr>
      <w:tr w:rsidR="006E7305" w:rsidRPr="00883F4B" w14:paraId="25EB757A" w14:textId="77777777" w:rsidTr="00A45BA4">
        <w:tc>
          <w:tcPr>
            <w:tcW w:w="1384" w:type="dxa"/>
            <w:shd w:val="clear" w:color="auto" w:fill="D9D9D9"/>
            <w:vAlign w:val="center"/>
          </w:tcPr>
          <w:p w14:paraId="4EBB4E17" w14:textId="77777777" w:rsidR="006E7305" w:rsidRPr="00883F4B" w:rsidRDefault="006E7305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02AF9B74" w14:textId="77777777" w:rsidR="006E7305" w:rsidRPr="00883F4B" w:rsidRDefault="00202B58" w:rsidP="00254A24">
            <w:r>
              <w:rPr>
                <w:rFonts w:hint="eastAsia"/>
              </w:rPr>
              <w:t>无</w:t>
            </w:r>
          </w:p>
        </w:tc>
      </w:tr>
    </w:tbl>
    <w:p w14:paraId="78B45B54" w14:textId="77777777" w:rsidR="005A4068" w:rsidRPr="00883F4B" w:rsidRDefault="005A4068" w:rsidP="00C75A6B">
      <w:pPr>
        <w:pStyle w:val="3"/>
      </w:pPr>
      <w:r w:rsidRPr="00883F4B">
        <w:rPr>
          <w:rFonts w:hint="eastAsia"/>
        </w:rPr>
        <w:t>阅读器</w:t>
      </w:r>
      <w:r w:rsidR="006E7305" w:rsidRPr="00883F4B">
        <w:rPr>
          <w:rFonts w:hint="eastAsia"/>
        </w:rPr>
        <w:t>检测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344A02" w:rsidRPr="00883F4B" w14:paraId="02B5686C" w14:textId="77777777" w:rsidTr="00A45BA4">
        <w:tc>
          <w:tcPr>
            <w:tcW w:w="1384" w:type="dxa"/>
            <w:shd w:val="clear" w:color="auto" w:fill="D9D9D9"/>
            <w:vAlign w:val="center"/>
          </w:tcPr>
          <w:p w14:paraId="3A20989B" w14:textId="77777777" w:rsidR="00344A02" w:rsidRPr="00883F4B" w:rsidRDefault="00344A02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0F8B4C27" w14:textId="77777777" w:rsidR="00344A02" w:rsidRPr="00883F4B" w:rsidRDefault="00344A02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6DF51F79" w14:textId="77777777" w:rsidR="00344A02" w:rsidRPr="00883F4B" w:rsidRDefault="00344A02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6FC564B5" w14:textId="66CE1BEC" w:rsidR="00344A02" w:rsidRPr="00883F4B" w:rsidRDefault="00344A02" w:rsidP="00254A24">
            <w:pPr>
              <w:rPr>
                <w:iCs/>
              </w:rPr>
            </w:pPr>
          </w:p>
        </w:tc>
      </w:tr>
      <w:tr w:rsidR="00344A02" w:rsidRPr="00883F4B" w14:paraId="4FC9EDD8" w14:textId="77777777" w:rsidTr="00A45BA4">
        <w:tc>
          <w:tcPr>
            <w:tcW w:w="1384" w:type="dxa"/>
            <w:shd w:val="clear" w:color="auto" w:fill="D9D9D9"/>
            <w:vAlign w:val="center"/>
          </w:tcPr>
          <w:p w14:paraId="0473A3AC" w14:textId="77777777" w:rsidR="00344A02" w:rsidRPr="00883F4B" w:rsidRDefault="00344A02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635AA5F2" w14:textId="77777777" w:rsidR="00344A02" w:rsidRPr="00883F4B" w:rsidRDefault="00344A02" w:rsidP="00254A24">
            <w:r w:rsidRPr="00883F4B">
              <w:rPr>
                <w:rFonts w:hint="eastAsia"/>
              </w:rPr>
              <w:t>阅读器检测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279D290C" w14:textId="77777777" w:rsidR="00344A02" w:rsidRPr="00883F4B" w:rsidRDefault="00344A02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533C6A61" w14:textId="77777777" w:rsidR="00344A02" w:rsidRPr="00883F4B" w:rsidRDefault="00344A02" w:rsidP="00254A24">
            <w:pPr>
              <w:rPr>
                <w:iCs/>
              </w:rPr>
            </w:pPr>
          </w:p>
        </w:tc>
      </w:tr>
      <w:tr w:rsidR="00344A02" w:rsidRPr="00883F4B" w14:paraId="6172FCB6" w14:textId="77777777" w:rsidTr="00A45BA4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10B652CF" w14:textId="77777777" w:rsidR="00344A02" w:rsidRPr="00883F4B" w:rsidRDefault="00344A02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3D9392C9" w14:textId="77777777" w:rsidR="00344A02" w:rsidRPr="00883F4B" w:rsidRDefault="00202B58" w:rsidP="00254A24">
            <w:r>
              <w:rPr>
                <w:rFonts w:hint="eastAsia"/>
              </w:rPr>
              <w:t>可检测阅读器状态</w:t>
            </w:r>
            <w:r w:rsidRPr="00883F4B">
              <w:t xml:space="preserve"> </w:t>
            </w:r>
          </w:p>
        </w:tc>
      </w:tr>
      <w:tr w:rsidR="00344A02" w:rsidRPr="00883F4B" w14:paraId="348A7945" w14:textId="77777777" w:rsidTr="00A45BA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1355CE34" w14:textId="77777777" w:rsidR="00344A02" w:rsidRPr="00883F4B" w:rsidRDefault="00344A02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5DD44C93" w14:textId="77777777" w:rsidR="00344A02" w:rsidRPr="00883F4B" w:rsidRDefault="00344A02" w:rsidP="00254A24">
            <w:r w:rsidRPr="00883F4B">
              <w:rPr>
                <w:rFonts w:hint="eastAsia"/>
              </w:rPr>
              <w:t>【确认】键开始检测后扫描彩票</w:t>
            </w:r>
            <w:r w:rsidR="00202B58">
              <w:rPr>
                <w:rFonts w:hint="eastAsia"/>
              </w:rPr>
              <w:t>，在</w:t>
            </w:r>
            <w:r w:rsidR="00202B58">
              <w:rPr>
                <w:rFonts w:hint="eastAsia"/>
              </w:rPr>
              <w:t>8</w:t>
            </w:r>
            <w:r w:rsidR="00202B58">
              <w:rPr>
                <w:rFonts w:hint="eastAsia"/>
              </w:rPr>
              <w:t>秒内扫描彩票</w:t>
            </w:r>
          </w:p>
        </w:tc>
      </w:tr>
      <w:tr w:rsidR="00344A02" w:rsidRPr="00883F4B" w14:paraId="753BE9C1" w14:textId="77777777" w:rsidTr="00A45BA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3F5B2C0D" w14:textId="77777777" w:rsidR="00344A02" w:rsidRPr="00883F4B" w:rsidRDefault="00344A02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27B5BC5A" w14:textId="77777777" w:rsidR="00344A02" w:rsidRDefault="00202B58" w:rsidP="00254A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如果阅读器识别号码后，</w:t>
            </w:r>
            <w:r w:rsidR="00344A02" w:rsidRPr="00883F4B">
              <w:rPr>
                <w:rFonts w:hint="eastAsia"/>
                <w:szCs w:val="21"/>
              </w:rPr>
              <w:t>将序列号显示在屏幕上</w:t>
            </w:r>
          </w:p>
          <w:p w14:paraId="02078312" w14:textId="77777777" w:rsidR="00202B58" w:rsidRPr="00883F4B" w:rsidRDefault="00202B58" w:rsidP="00254A24">
            <w:pPr>
              <w:rPr>
                <w:iCs/>
              </w:rPr>
            </w:pPr>
            <w:r>
              <w:rPr>
                <w:rFonts w:hint="eastAsia"/>
                <w:szCs w:val="21"/>
              </w:rPr>
              <w:t>如果</w:t>
            </w:r>
            <w:r>
              <w:rPr>
                <w:rFonts w:hint="eastAsia"/>
                <w:szCs w:val="21"/>
              </w:rPr>
              <w:t xml:space="preserve">8 </w:t>
            </w:r>
            <w:r>
              <w:rPr>
                <w:rFonts w:hint="eastAsia"/>
                <w:szCs w:val="21"/>
              </w:rPr>
              <w:t>秒内没有识别，则提示“异常”。</w:t>
            </w:r>
          </w:p>
        </w:tc>
      </w:tr>
      <w:tr w:rsidR="00344A02" w:rsidRPr="00883F4B" w14:paraId="6C2640DD" w14:textId="77777777" w:rsidTr="00A45BA4">
        <w:tc>
          <w:tcPr>
            <w:tcW w:w="1384" w:type="dxa"/>
            <w:shd w:val="clear" w:color="auto" w:fill="D9D9D9"/>
            <w:vAlign w:val="center"/>
          </w:tcPr>
          <w:p w14:paraId="1683955E" w14:textId="77777777" w:rsidR="00344A02" w:rsidRPr="00883F4B" w:rsidRDefault="00344A02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5105F21E" w14:textId="77777777" w:rsidR="00344A02" w:rsidRPr="00883F4B" w:rsidRDefault="00202B58" w:rsidP="00254A24">
            <w:pPr>
              <w:rPr>
                <w:bCs/>
                <w:iCs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344A02" w:rsidRPr="00883F4B" w14:paraId="62663C17" w14:textId="77777777" w:rsidTr="00A45BA4">
        <w:tc>
          <w:tcPr>
            <w:tcW w:w="1384" w:type="dxa"/>
            <w:shd w:val="clear" w:color="auto" w:fill="D9D9D9"/>
            <w:vAlign w:val="center"/>
          </w:tcPr>
          <w:p w14:paraId="12934191" w14:textId="77777777" w:rsidR="00344A02" w:rsidRPr="00883F4B" w:rsidRDefault="00344A02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36472514" w14:textId="77777777" w:rsidR="00344A02" w:rsidRPr="00883F4B" w:rsidRDefault="00344A02" w:rsidP="00254A24">
            <w:r w:rsidRPr="00883F4B">
              <w:rPr>
                <w:rFonts w:hint="eastAsia"/>
              </w:rPr>
              <w:t>无</w:t>
            </w:r>
          </w:p>
        </w:tc>
      </w:tr>
      <w:tr w:rsidR="00344A02" w:rsidRPr="00883F4B" w14:paraId="1B943036" w14:textId="77777777" w:rsidTr="00A45BA4">
        <w:tc>
          <w:tcPr>
            <w:tcW w:w="1384" w:type="dxa"/>
            <w:shd w:val="clear" w:color="auto" w:fill="D9D9D9"/>
            <w:vAlign w:val="center"/>
          </w:tcPr>
          <w:p w14:paraId="071C37AB" w14:textId="77777777" w:rsidR="00344A02" w:rsidRPr="00883F4B" w:rsidRDefault="00344A02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60905184" w14:textId="77777777" w:rsidR="00344A02" w:rsidRPr="00883F4B" w:rsidRDefault="00FE37FC" w:rsidP="00254A24">
            <w:r>
              <w:rPr>
                <w:rFonts w:hint="eastAsia"/>
              </w:rPr>
              <w:t>无</w:t>
            </w:r>
          </w:p>
        </w:tc>
      </w:tr>
    </w:tbl>
    <w:p w14:paraId="6B21847E" w14:textId="77777777" w:rsidR="005A4068" w:rsidRPr="00883F4B" w:rsidRDefault="00E91FE2" w:rsidP="00C75A6B">
      <w:pPr>
        <w:pStyle w:val="3"/>
      </w:pPr>
      <w:r>
        <w:rPr>
          <w:rFonts w:hint="eastAsia"/>
        </w:rPr>
        <w:t>声音</w:t>
      </w:r>
      <w:r w:rsidR="005B2656">
        <w:rPr>
          <w:rFonts w:hint="eastAsia"/>
        </w:rPr>
        <w:t>调整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36B16" w:rsidRPr="00883F4B" w14:paraId="7054570E" w14:textId="77777777" w:rsidTr="00A45BA4">
        <w:tc>
          <w:tcPr>
            <w:tcW w:w="1384" w:type="dxa"/>
            <w:shd w:val="clear" w:color="auto" w:fill="D9D9D9"/>
            <w:vAlign w:val="center"/>
          </w:tcPr>
          <w:p w14:paraId="7FE4D7FF" w14:textId="77777777" w:rsidR="00D36B16" w:rsidRPr="00883F4B" w:rsidRDefault="00D36B16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093F4627" w14:textId="77777777" w:rsidR="00D36B16" w:rsidRPr="00883F4B" w:rsidRDefault="00D36B16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5B730B07" w14:textId="77777777" w:rsidR="00D36B16" w:rsidRPr="00883F4B" w:rsidRDefault="00D36B16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677AE29C" w14:textId="77777777" w:rsidR="00D36B16" w:rsidRPr="00883F4B" w:rsidRDefault="00D36B16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硬件检测</w:t>
            </w:r>
          </w:p>
        </w:tc>
      </w:tr>
      <w:tr w:rsidR="00D36B16" w:rsidRPr="00883F4B" w14:paraId="0963B2FF" w14:textId="77777777" w:rsidTr="00A45BA4">
        <w:tc>
          <w:tcPr>
            <w:tcW w:w="1384" w:type="dxa"/>
            <w:shd w:val="clear" w:color="auto" w:fill="D9D9D9"/>
            <w:vAlign w:val="center"/>
          </w:tcPr>
          <w:p w14:paraId="6E9CB2DD" w14:textId="77777777" w:rsidR="00D36B16" w:rsidRPr="00883F4B" w:rsidRDefault="00D36B16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0C86AF04" w14:textId="77777777" w:rsidR="00D36B16" w:rsidRPr="00883F4B" w:rsidRDefault="00E91FE2" w:rsidP="00254A24">
            <w:r>
              <w:rPr>
                <w:rFonts w:hint="eastAsia"/>
              </w:rPr>
              <w:t>声音</w:t>
            </w:r>
            <w:r w:rsidR="00D36B16" w:rsidRPr="00883F4B">
              <w:rPr>
                <w:rFonts w:hint="eastAsia"/>
              </w:rPr>
              <w:t>检测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25F4E121" w14:textId="77777777" w:rsidR="00D36B16" w:rsidRPr="00883F4B" w:rsidRDefault="00D36B16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3E6D7D10" w14:textId="77777777" w:rsidR="00D36B16" w:rsidRPr="00883F4B" w:rsidRDefault="00D36B16" w:rsidP="00254A24">
            <w:pPr>
              <w:rPr>
                <w:iCs/>
              </w:rPr>
            </w:pPr>
          </w:p>
        </w:tc>
      </w:tr>
      <w:tr w:rsidR="00D36B16" w:rsidRPr="00883F4B" w14:paraId="06A048F7" w14:textId="77777777" w:rsidTr="00A45BA4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50D68E7E" w14:textId="77777777" w:rsidR="00D36B16" w:rsidRPr="00883F4B" w:rsidRDefault="00D36B16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522557E8" w14:textId="77777777" w:rsidR="00D36B16" w:rsidRPr="00883F4B" w:rsidRDefault="00D36B16" w:rsidP="00254A24">
            <w:r w:rsidRPr="00883F4B">
              <w:rPr>
                <w:rFonts w:hint="eastAsia"/>
              </w:rPr>
              <w:t>用于检测音频设备是否正常，并可调节音量大小。</w:t>
            </w:r>
          </w:p>
          <w:p w14:paraId="7DAA3AD7" w14:textId="23EBED09" w:rsidR="00D36B16" w:rsidRPr="00883F4B" w:rsidRDefault="00B70DFF" w:rsidP="000A247C">
            <w:r>
              <w:rPr>
                <w:rFonts w:hint="eastAsia"/>
              </w:rPr>
              <w:t>进入后，，用户可用</w:t>
            </w:r>
            <w:r w:rsidR="000A247C">
              <w:rPr>
                <w:rFonts w:hint="eastAsia"/>
              </w:rPr>
              <w:t>【←】</w:t>
            </w:r>
            <w:r w:rsidR="000A247C">
              <w:t>【</w:t>
            </w:r>
            <w:r w:rsidR="000A247C">
              <w:rPr>
                <w:rFonts w:hint="eastAsia"/>
              </w:rPr>
              <w:t>→</w:t>
            </w:r>
            <w:r w:rsidR="000A247C">
              <w:t>】</w:t>
            </w:r>
            <w:r>
              <w:rPr>
                <w:rFonts w:hint="eastAsia"/>
              </w:rPr>
              <w:t>键调节音量</w:t>
            </w:r>
            <w:r w:rsidR="000A247C">
              <w:rPr>
                <w:rFonts w:hint="eastAsia"/>
              </w:rPr>
              <w:t>，</w:t>
            </w:r>
            <w:r w:rsidR="000A247C">
              <w:t>每次点击都会按</w:t>
            </w:r>
            <w:r w:rsidR="000A247C">
              <w:rPr>
                <w:rFonts w:hint="eastAsia"/>
              </w:rPr>
              <w:t>设置</w:t>
            </w:r>
            <w:r w:rsidR="000A247C">
              <w:t>音量</w:t>
            </w:r>
            <w:r w:rsidR="000A247C">
              <w:rPr>
                <w:rFonts w:hint="eastAsia"/>
              </w:rPr>
              <w:t>发声</w:t>
            </w:r>
            <w:r w:rsidRPr="009D64F0">
              <w:rPr>
                <w:rFonts w:hint="eastAsia"/>
              </w:rPr>
              <w:t>。</w:t>
            </w:r>
          </w:p>
        </w:tc>
      </w:tr>
      <w:tr w:rsidR="00D36B16" w:rsidRPr="00883F4B" w14:paraId="57622D62" w14:textId="77777777" w:rsidTr="00A45BA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4E1BCCC6" w14:textId="77777777" w:rsidR="00D36B16" w:rsidRPr="00883F4B" w:rsidRDefault="00D36B16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1B8BA5BE" w14:textId="3D33002D" w:rsidR="00D36B16" w:rsidRPr="00883F4B" w:rsidRDefault="000A247C" w:rsidP="00254A24">
            <w:r>
              <w:rPr>
                <w:rFonts w:hint="eastAsia"/>
              </w:rPr>
              <w:t>【←】</w:t>
            </w:r>
            <w:r>
              <w:t>【</w:t>
            </w:r>
            <w:r>
              <w:rPr>
                <w:rFonts w:hint="eastAsia"/>
              </w:rPr>
              <w:t>→</w:t>
            </w:r>
            <w:r>
              <w:t>】</w:t>
            </w:r>
            <w:r w:rsidR="00D36B16" w:rsidRPr="00883F4B">
              <w:rPr>
                <w:rFonts w:hint="eastAsia"/>
              </w:rPr>
              <w:t>键调节音量</w:t>
            </w:r>
            <w:r w:rsidR="00B70DFF">
              <w:rPr>
                <w:rFonts w:hint="eastAsia"/>
              </w:rPr>
              <w:t>。</w:t>
            </w:r>
          </w:p>
        </w:tc>
      </w:tr>
      <w:tr w:rsidR="00D36B16" w:rsidRPr="00883F4B" w14:paraId="3DD63A29" w14:textId="77777777" w:rsidTr="00A45BA4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6C73EDC1" w14:textId="77777777" w:rsidR="00D36B16" w:rsidRPr="00883F4B" w:rsidRDefault="00D36B16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3674E732" w14:textId="09F06108" w:rsidR="00D36B16" w:rsidRPr="00883F4B" w:rsidRDefault="00E93666" w:rsidP="00254A24">
            <w:r>
              <w:rPr>
                <w:rFonts w:hint="eastAsia"/>
              </w:rPr>
              <w:t>播放</w:t>
            </w:r>
            <w:r w:rsidR="00D36B16" w:rsidRPr="00883F4B">
              <w:rPr>
                <w:rFonts w:hint="eastAsia"/>
              </w:rPr>
              <w:t>检测音频，根据用户输入的音量大小调整音量。</w:t>
            </w:r>
          </w:p>
        </w:tc>
      </w:tr>
      <w:tr w:rsidR="00D36B16" w:rsidRPr="00883F4B" w14:paraId="305B5AB2" w14:textId="77777777" w:rsidTr="00A45BA4">
        <w:tc>
          <w:tcPr>
            <w:tcW w:w="1384" w:type="dxa"/>
            <w:shd w:val="clear" w:color="auto" w:fill="D9D9D9"/>
            <w:vAlign w:val="center"/>
          </w:tcPr>
          <w:p w14:paraId="5E821E4B" w14:textId="77777777" w:rsidR="00D36B16" w:rsidRPr="00883F4B" w:rsidRDefault="00D36B16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40D11690" w14:textId="77777777" w:rsidR="00D36B16" w:rsidRPr="00883F4B" w:rsidRDefault="00D36B16" w:rsidP="00254A24">
            <w:pPr>
              <w:rPr>
                <w:bCs/>
                <w:iCs/>
              </w:rPr>
            </w:pPr>
            <w:r w:rsidRPr="00883F4B">
              <w:rPr>
                <w:rFonts w:hint="eastAsia"/>
                <w:szCs w:val="21"/>
              </w:rPr>
              <w:t>无</w:t>
            </w:r>
          </w:p>
        </w:tc>
      </w:tr>
      <w:tr w:rsidR="00D36B16" w:rsidRPr="00883F4B" w14:paraId="2C24D11E" w14:textId="77777777" w:rsidTr="00A45BA4">
        <w:tc>
          <w:tcPr>
            <w:tcW w:w="1384" w:type="dxa"/>
            <w:shd w:val="clear" w:color="auto" w:fill="D9D9D9"/>
            <w:vAlign w:val="center"/>
          </w:tcPr>
          <w:p w14:paraId="3BB323F9" w14:textId="77777777" w:rsidR="00D36B16" w:rsidRPr="00883F4B" w:rsidRDefault="00D36B16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6277E1F8" w14:textId="57853F21" w:rsidR="00D36B16" w:rsidRPr="00D21D48" w:rsidRDefault="00E93666" w:rsidP="00254A24">
            <w:r>
              <w:rPr>
                <w:rFonts w:hint="eastAsia"/>
              </w:rPr>
              <w:t>终端</w:t>
            </w:r>
            <w:r>
              <w:t>重启后</w:t>
            </w:r>
            <w:r>
              <w:rPr>
                <w:rFonts w:hint="eastAsia"/>
              </w:rPr>
              <w:t>，</w:t>
            </w:r>
            <w:r>
              <w:t>应保持</w:t>
            </w:r>
            <w:r>
              <w:rPr>
                <w:rFonts w:hint="eastAsia"/>
              </w:rPr>
              <w:t>已</w:t>
            </w:r>
            <w:r>
              <w:t>设置音量</w:t>
            </w:r>
            <w:r>
              <w:rPr>
                <w:rFonts w:hint="eastAsia"/>
              </w:rPr>
              <w:t>。</w:t>
            </w:r>
          </w:p>
        </w:tc>
      </w:tr>
      <w:tr w:rsidR="00D36B16" w:rsidRPr="00883F4B" w14:paraId="6B006410" w14:textId="77777777" w:rsidTr="00A45BA4">
        <w:tc>
          <w:tcPr>
            <w:tcW w:w="1384" w:type="dxa"/>
            <w:shd w:val="clear" w:color="auto" w:fill="D9D9D9"/>
            <w:vAlign w:val="center"/>
          </w:tcPr>
          <w:p w14:paraId="1B774690" w14:textId="77777777" w:rsidR="00D36B16" w:rsidRPr="00883F4B" w:rsidRDefault="00D36B16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49DAD3E9" w14:textId="77777777" w:rsidR="00D36B16" w:rsidRPr="00883F4B" w:rsidRDefault="00D36B16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61DC10D1" w14:textId="74749E01" w:rsidR="004E7FE7" w:rsidRDefault="004E7FE7" w:rsidP="00C75A6B">
      <w:pPr>
        <w:pStyle w:val="2"/>
      </w:pPr>
      <w:bookmarkStart w:id="1872" w:name="_Toc403728058"/>
      <w:r w:rsidRPr="00883F4B">
        <w:rPr>
          <w:rFonts w:hint="eastAsia"/>
        </w:rPr>
        <w:lastRenderedPageBreak/>
        <w:t>软件更新</w:t>
      </w:r>
      <w:bookmarkEnd w:id="1872"/>
    </w:p>
    <w:p w14:paraId="527E134B" w14:textId="16BD1800" w:rsidR="00CE1E63" w:rsidRDefault="0058750C" w:rsidP="00C75A6B">
      <w:pPr>
        <w:pStyle w:val="3"/>
      </w:pPr>
      <w:r>
        <w:rPr>
          <w:rFonts w:hint="eastAsia"/>
        </w:rPr>
        <w:t>立即</w:t>
      </w:r>
      <w:r>
        <w:t>更新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F102F6" w:rsidRPr="00883F4B" w14:paraId="71880A14" w14:textId="77777777" w:rsidTr="00417747">
        <w:tc>
          <w:tcPr>
            <w:tcW w:w="1384" w:type="dxa"/>
            <w:shd w:val="clear" w:color="auto" w:fill="D9D9D9"/>
            <w:vAlign w:val="center"/>
          </w:tcPr>
          <w:p w14:paraId="49B6F744" w14:textId="77777777" w:rsidR="00F102F6" w:rsidRPr="00883F4B" w:rsidRDefault="00F102F6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0B38CF70" w14:textId="77777777" w:rsidR="00F102F6" w:rsidRPr="00883F4B" w:rsidRDefault="00F102F6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1D7AA619" w14:textId="77777777" w:rsidR="00F102F6" w:rsidRPr="00883F4B" w:rsidRDefault="00F102F6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0542DF95" w14:textId="3699DF28" w:rsidR="00F102F6" w:rsidRPr="00883F4B" w:rsidRDefault="00F102F6" w:rsidP="00254A24">
            <w:pPr>
              <w:rPr>
                <w:iCs/>
              </w:rPr>
            </w:pPr>
          </w:p>
        </w:tc>
      </w:tr>
      <w:tr w:rsidR="00F102F6" w:rsidRPr="00883F4B" w14:paraId="78F2165B" w14:textId="77777777" w:rsidTr="00417747">
        <w:tc>
          <w:tcPr>
            <w:tcW w:w="1384" w:type="dxa"/>
            <w:shd w:val="clear" w:color="auto" w:fill="D9D9D9"/>
            <w:vAlign w:val="center"/>
          </w:tcPr>
          <w:p w14:paraId="0AF78EE4" w14:textId="77777777" w:rsidR="00F102F6" w:rsidRPr="00883F4B" w:rsidRDefault="00F102F6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56316A6A" w14:textId="6C1FE452" w:rsidR="00F102F6" w:rsidRPr="00883F4B" w:rsidRDefault="0058750C" w:rsidP="00254A24">
            <w:r>
              <w:rPr>
                <w:rFonts w:hint="eastAsia"/>
              </w:rPr>
              <w:t>立即</w:t>
            </w:r>
            <w:r w:rsidR="00F102F6">
              <w:rPr>
                <w:rFonts w:hint="eastAsia"/>
              </w:rPr>
              <w:t>更新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40CC3714" w14:textId="77777777" w:rsidR="00F102F6" w:rsidRPr="00883F4B" w:rsidRDefault="00F102F6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7569DA8C" w14:textId="77777777" w:rsidR="00F102F6" w:rsidRPr="00883F4B" w:rsidRDefault="00F102F6" w:rsidP="00254A24">
            <w:pPr>
              <w:rPr>
                <w:iCs/>
              </w:rPr>
            </w:pPr>
          </w:p>
        </w:tc>
      </w:tr>
      <w:tr w:rsidR="00F102F6" w:rsidRPr="00883F4B" w14:paraId="62FC8F6B" w14:textId="77777777" w:rsidTr="00417747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7A5097AB" w14:textId="77777777" w:rsidR="00F102F6" w:rsidRPr="00883F4B" w:rsidRDefault="00F102F6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7594228A" w14:textId="0E3B464C" w:rsidR="00E93666" w:rsidRDefault="0058750C" w:rsidP="00254A24">
            <w:r>
              <w:rPr>
                <w:rFonts w:hint="eastAsia"/>
              </w:rPr>
              <w:t>终端软件每</w:t>
            </w:r>
            <w:r w:rsidR="001C3212">
              <w:t>5</w:t>
            </w:r>
            <w:r>
              <w:rPr>
                <w:rFonts w:hint="eastAsia"/>
              </w:rPr>
              <w:t>分钟向</w:t>
            </w:r>
            <w:r w:rsidR="00E93666">
              <w:rPr>
                <w:rFonts w:hint="eastAsia"/>
              </w:rPr>
              <w:t>系统</w:t>
            </w:r>
            <w:r>
              <w:t>查询一次关于自身的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升级</w:t>
            </w:r>
            <w:r>
              <w:t>计划</w:t>
            </w:r>
            <w:r>
              <w:rPr>
                <w:rFonts w:hint="eastAsia"/>
              </w:rPr>
              <w:t>&gt;</w:t>
            </w:r>
            <w:r w:rsidR="00E93666">
              <w:rPr>
                <w:rFonts w:hint="eastAsia"/>
              </w:rPr>
              <w:t>。</w:t>
            </w:r>
            <w:r>
              <w:t>如果</w:t>
            </w:r>
            <w:r>
              <w:rPr>
                <w:rFonts w:hint="eastAsia"/>
              </w:rPr>
              <w:t>有则</w:t>
            </w:r>
            <w:r>
              <w:t>开始下载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&lt;</w:t>
            </w:r>
            <w:r>
              <w:t>软件</w:t>
            </w:r>
            <w:r w:rsidR="00835466">
              <w:rPr>
                <w:rFonts w:hint="eastAsia"/>
              </w:rPr>
              <w:t>版本</w:t>
            </w:r>
            <w:r>
              <w:rPr>
                <w:rFonts w:hint="eastAsia"/>
              </w:rPr>
              <w:t>&gt;</w:t>
            </w:r>
            <w:r>
              <w:t>。</w:t>
            </w:r>
            <w:r>
              <w:rPr>
                <w:rFonts w:hint="eastAsia"/>
              </w:rPr>
              <w:t>同时获得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升级</w:t>
            </w:r>
            <w:r>
              <w:t>计划</w:t>
            </w:r>
            <w:r>
              <w:rPr>
                <w:rFonts w:hint="eastAsia"/>
              </w:rPr>
              <w:t>&gt;</w:t>
            </w:r>
            <w:r>
              <w:t>中的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切换</w:t>
            </w:r>
            <w:r>
              <w:t>时间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。</w:t>
            </w:r>
          </w:p>
          <w:p w14:paraId="3DE95960" w14:textId="7460E633" w:rsidR="00835466" w:rsidRDefault="0058750C" w:rsidP="00835466">
            <w:r>
              <w:t>如果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切换</w:t>
            </w:r>
            <w:r>
              <w:t>时间</w:t>
            </w:r>
            <w:r>
              <w:rPr>
                <w:rFonts w:hint="eastAsia"/>
              </w:rPr>
              <w:t>&gt;</w:t>
            </w:r>
            <w:r>
              <w:t>如果是</w:t>
            </w:r>
            <w:r>
              <w:rPr>
                <w:rFonts w:hint="eastAsia"/>
              </w:rPr>
              <w:t>过去</w:t>
            </w:r>
            <w:r>
              <w:t>时刻，下载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软件</w:t>
            </w:r>
            <w:r w:rsidR="00835466">
              <w:rPr>
                <w:rFonts w:hint="eastAsia"/>
              </w:rPr>
              <w:t>版本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切换</w:t>
            </w:r>
            <w:r>
              <w:t>当前终端运行版本</w:t>
            </w:r>
            <w:r w:rsidR="00835466">
              <w:rPr>
                <w:rFonts w:hint="eastAsia"/>
              </w:rPr>
              <w:t>。此过程</w:t>
            </w:r>
            <w:r w:rsidR="000840FF">
              <w:t>定义为</w:t>
            </w:r>
            <w:r w:rsidR="000840FF">
              <w:rPr>
                <w:rFonts w:hint="eastAsia"/>
              </w:rPr>
              <w:t>&lt;</w:t>
            </w:r>
            <w:r w:rsidR="000840FF">
              <w:rPr>
                <w:rFonts w:hint="eastAsia"/>
              </w:rPr>
              <w:t>立即</w:t>
            </w:r>
            <w:r w:rsidR="000840FF">
              <w:t>更新</w:t>
            </w:r>
            <w:r w:rsidR="000840FF">
              <w:rPr>
                <w:rFonts w:hint="eastAsia"/>
              </w:rPr>
              <w:t>&gt;</w:t>
            </w:r>
            <w:r w:rsidR="000840FF">
              <w:rPr>
                <w:rFonts w:hint="eastAsia"/>
              </w:rPr>
              <w:t>。</w:t>
            </w:r>
          </w:p>
          <w:p w14:paraId="00D769A5" w14:textId="3C169888" w:rsidR="0058750C" w:rsidRPr="00883F4B" w:rsidRDefault="0058750C" w:rsidP="00835466">
            <w:r>
              <w:rPr>
                <w:rFonts w:hint="eastAsia"/>
              </w:rPr>
              <w:t>在终端软件检测到需要</w:t>
            </w:r>
            <w:r w:rsidR="000840FF">
              <w:rPr>
                <w:rFonts w:hint="eastAsia"/>
              </w:rPr>
              <w:t>&lt;</w:t>
            </w:r>
            <w:r>
              <w:rPr>
                <w:rFonts w:hint="eastAsia"/>
              </w:rPr>
              <w:t>立即更新</w:t>
            </w:r>
            <w:r w:rsidR="000840FF">
              <w:rPr>
                <w:rFonts w:hint="eastAsia"/>
              </w:rPr>
              <w:t>&gt;</w:t>
            </w:r>
            <w:r>
              <w:rPr>
                <w:rFonts w:hint="eastAsia"/>
              </w:rPr>
              <w:t>时，终端机将自动弹出</w:t>
            </w:r>
            <w:r w:rsidR="00E95439">
              <w:rPr>
                <w:rFonts w:hint="eastAsia"/>
              </w:rPr>
              <w:t>&lt;</w:t>
            </w:r>
            <w:r w:rsidR="00E95439">
              <w:rPr>
                <w:rFonts w:hint="eastAsia"/>
              </w:rPr>
              <w:t>立即</w:t>
            </w:r>
            <w:r>
              <w:rPr>
                <w:rFonts w:hint="eastAsia"/>
              </w:rPr>
              <w:t>更新</w:t>
            </w:r>
            <w:r w:rsidR="00E95439">
              <w:rPr>
                <w:rFonts w:hint="eastAsia"/>
              </w:rPr>
              <w:t>&gt;</w:t>
            </w:r>
            <w:r>
              <w:rPr>
                <w:rFonts w:hint="eastAsia"/>
              </w:rPr>
              <w:t>页面，完成更新后终端机在提示后自动重启。</w:t>
            </w:r>
          </w:p>
        </w:tc>
      </w:tr>
      <w:tr w:rsidR="00F102F6" w:rsidRPr="00883F4B" w14:paraId="477BF3CB" w14:textId="77777777" w:rsidTr="0041774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0E16E9B8" w14:textId="77777777" w:rsidR="00F102F6" w:rsidRPr="00883F4B" w:rsidRDefault="00F102F6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201101BA" w14:textId="3F7D816C" w:rsidR="00F102F6" w:rsidRPr="00883F4B" w:rsidRDefault="00835466" w:rsidP="00254A24">
            <w:r>
              <w:rPr>
                <w:rFonts w:hint="eastAsia"/>
              </w:rPr>
              <w:t>无</w:t>
            </w:r>
          </w:p>
        </w:tc>
      </w:tr>
      <w:tr w:rsidR="00F102F6" w:rsidRPr="00883F4B" w14:paraId="2DB05A76" w14:textId="77777777" w:rsidTr="0041774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79448790" w14:textId="77777777" w:rsidR="00F102F6" w:rsidRPr="00883F4B" w:rsidRDefault="00F102F6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551190D4" w14:textId="77777777" w:rsidR="00590405" w:rsidRDefault="00F102F6" w:rsidP="00254A24">
            <w:r>
              <w:rPr>
                <w:rFonts w:hint="eastAsia"/>
              </w:rPr>
              <w:t>显示</w:t>
            </w:r>
            <w:r w:rsidR="00590405">
              <w:rPr>
                <w:rFonts w:hint="eastAsia"/>
              </w:rPr>
              <w:t>内容包括：</w:t>
            </w:r>
          </w:p>
          <w:p w14:paraId="1DEDF60D" w14:textId="03288109" w:rsidR="00F102F6" w:rsidRDefault="00590405" w:rsidP="00835466">
            <w:pPr>
              <w:pStyle w:val="af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当前版本号</w:t>
            </w:r>
          </w:p>
          <w:p w14:paraId="4D050CD1" w14:textId="77469EB3" w:rsidR="00590405" w:rsidRDefault="00590405" w:rsidP="00835466">
            <w:pPr>
              <w:pStyle w:val="af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正在下载版本号</w:t>
            </w:r>
          </w:p>
          <w:p w14:paraId="683E00C4" w14:textId="77777777" w:rsidR="00590405" w:rsidRPr="00590405" w:rsidRDefault="00776073" w:rsidP="00835466">
            <w:pPr>
              <w:pStyle w:val="af4"/>
              <w:numPr>
                <w:ilvl w:val="0"/>
                <w:numId w:val="20"/>
              </w:numPr>
              <w:ind w:firstLineChars="0"/>
            </w:pPr>
            <w:r w:rsidRPr="00835466">
              <w:rPr>
                <w:rFonts w:hint="eastAsia"/>
                <w:bCs/>
              </w:rPr>
              <w:t>下载状态：</w:t>
            </w:r>
            <w:r>
              <w:rPr>
                <w:rFonts w:hint="eastAsia"/>
              </w:rPr>
              <w:t>已完成、正在等待、下载百分比</w:t>
            </w:r>
          </w:p>
        </w:tc>
      </w:tr>
      <w:tr w:rsidR="00F102F6" w:rsidRPr="00883F4B" w14:paraId="2E33AB40" w14:textId="77777777" w:rsidTr="00417747">
        <w:tc>
          <w:tcPr>
            <w:tcW w:w="1384" w:type="dxa"/>
            <w:shd w:val="clear" w:color="auto" w:fill="D9D9D9"/>
            <w:vAlign w:val="center"/>
          </w:tcPr>
          <w:p w14:paraId="618B32FD" w14:textId="77777777" w:rsidR="00F102F6" w:rsidRPr="00883F4B" w:rsidRDefault="00F102F6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342FF0BF" w14:textId="77777777" w:rsidR="00F102F6" w:rsidRPr="00883F4B" w:rsidRDefault="00F102F6" w:rsidP="00254A24">
            <w:pPr>
              <w:rPr>
                <w:bCs/>
                <w:iCs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F102F6" w:rsidRPr="00883F4B" w14:paraId="08CE8404" w14:textId="77777777" w:rsidTr="00417747">
        <w:tc>
          <w:tcPr>
            <w:tcW w:w="1384" w:type="dxa"/>
            <w:shd w:val="clear" w:color="auto" w:fill="D9D9D9"/>
            <w:vAlign w:val="center"/>
          </w:tcPr>
          <w:p w14:paraId="0F3D8441" w14:textId="77777777" w:rsidR="00F102F6" w:rsidRPr="00883F4B" w:rsidRDefault="00F102F6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253F4F36" w14:textId="543F369C" w:rsidR="0084670D" w:rsidRPr="00883F4B" w:rsidRDefault="00DE1AE9" w:rsidP="00254A24">
            <w:r>
              <w:rPr>
                <w:rFonts w:hint="eastAsia"/>
              </w:rPr>
              <w:t>在</w:t>
            </w:r>
            <w:r w:rsidR="00835466">
              <w:rPr>
                <w:rFonts w:hint="eastAsia"/>
              </w:rPr>
              <w:t>立即</w:t>
            </w:r>
            <w:r>
              <w:rPr>
                <w:rFonts w:hint="eastAsia"/>
              </w:rPr>
              <w:t>更新状态，程序将不</w:t>
            </w:r>
            <w:r w:rsidR="000840FF">
              <w:rPr>
                <w:rFonts w:hint="eastAsia"/>
              </w:rPr>
              <w:t>响应</w:t>
            </w:r>
            <w:r>
              <w:rPr>
                <w:rFonts w:hint="eastAsia"/>
              </w:rPr>
              <w:t>所有按键。</w:t>
            </w:r>
          </w:p>
        </w:tc>
      </w:tr>
      <w:tr w:rsidR="00F102F6" w:rsidRPr="00883F4B" w14:paraId="670D3216" w14:textId="77777777" w:rsidTr="00417747">
        <w:tc>
          <w:tcPr>
            <w:tcW w:w="1384" w:type="dxa"/>
            <w:shd w:val="clear" w:color="auto" w:fill="D9D9D9"/>
            <w:vAlign w:val="center"/>
          </w:tcPr>
          <w:p w14:paraId="75AB462C" w14:textId="77777777" w:rsidR="00F102F6" w:rsidRPr="00883F4B" w:rsidRDefault="00F102F6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46AFF314" w14:textId="77777777" w:rsidR="00F102F6" w:rsidRPr="00883F4B" w:rsidRDefault="00DE1AE9" w:rsidP="00254A24">
            <w:r>
              <w:rPr>
                <w:rFonts w:hint="eastAsia"/>
              </w:rPr>
              <w:t>完成下载后，终端机提示“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秒后自动重启”，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秒后自动完成重启。</w:t>
            </w:r>
          </w:p>
        </w:tc>
      </w:tr>
    </w:tbl>
    <w:p w14:paraId="4CFEF6D5" w14:textId="30E688BD" w:rsidR="00097671" w:rsidRDefault="0058750C" w:rsidP="00C75A6B">
      <w:pPr>
        <w:pStyle w:val="3"/>
      </w:pPr>
      <w:r>
        <w:rPr>
          <w:rFonts w:hint="eastAsia"/>
        </w:rPr>
        <w:t>软件下载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DE1AE9" w:rsidRPr="00883F4B" w14:paraId="01A0D324" w14:textId="77777777" w:rsidTr="00417747">
        <w:tc>
          <w:tcPr>
            <w:tcW w:w="1384" w:type="dxa"/>
            <w:shd w:val="clear" w:color="auto" w:fill="D9D9D9"/>
            <w:vAlign w:val="center"/>
          </w:tcPr>
          <w:p w14:paraId="6C5024CA" w14:textId="77777777" w:rsidR="00DE1AE9" w:rsidRPr="00883F4B" w:rsidRDefault="00DE1AE9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59A058AF" w14:textId="77777777" w:rsidR="00DE1AE9" w:rsidRPr="00883F4B" w:rsidRDefault="00DE1AE9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777722CA" w14:textId="77777777" w:rsidR="00DE1AE9" w:rsidRPr="00883F4B" w:rsidRDefault="00DE1AE9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307E8AD5" w14:textId="53C7E49B" w:rsidR="00DE1AE9" w:rsidRPr="00883F4B" w:rsidRDefault="00DE1AE9" w:rsidP="00835466">
            <w:pPr>
              <w:rPr>
                <w:iCs/>
              </w:rPr>
            </w:pPr>
          </w:p>
        </w:tc>
      </w:tr>
      <w:tr w:rsidR="00DE1AE9" w:rsidRPr="00883F4B" w14:paraId="3D59972D" w14:textId="77777777" w:rsidTr="00417747">
        <w:tc>
          <w:tcPr>
            <w:tcW w:w="1384" w:type="dxa"/>
            <w:shd w:val="clear" w:color="auto" w:fill="D9D9D9"/>
            <w:vAlign w:val="center"/>
          </w:tcPr>
          <w:p w14:paraId="11D0C3AE" w14:textId="77777777" w:rsidR="00DE1AE9" w:rsidRPr="00883F4B" w:rsidRDefault="00DE1AE9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10EF9526" w14:textId="47B817A1" w:rsidR="00DE1AE9" w:rsidRPr="00883F4B" w:rsidRDefault="00835466" w:rsidP="00254A24">
            <w:r>
              <w:rPr>
                <w:rFonts w:hint="eastAsia"/>
              </w:rPr>
              <w:t>软件下载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523994DA" w14:textId="77777777" w:rsidR="00DE1AE9" w:rsidRPr="00883F4B" w:rsidRDefault="00DE1AE9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061060AE" w14:textId="77777777" w:rsidR="00DE1AE9" w:rsidRPr="00883F4B" w:rsidRDefault="00DE1AE9" w:rsidP="00254A24">
            <w:pPr>
              <w:rPr>
                <w:iCs/>
              </w:rPr>
            </w:pPr>
          </w:p>
        </w:tc>
      </w:tr>
      <w:tr w:rsidR="00DE1AE9" w:rsidRPr="00883F4B" w14:paraId="0B822312" w14:textId="77777777" w:rsidTr="00417747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31097A62" w14:textId="77777777" w:rsidR="00DE1AE9" w:rsidRPr="00883F4B" w:rsidRDefault="00DE1AE9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53A8BDB1" w14:textId="16683DD5" w:rsidR="0058750C" w:rsidRPr="00883F4B" w:rsidRDefault="0058750C" w:rsidP="00835466">
            <w:r>
              <w:rPr>
                <w:rFonts w:hint="eastAsia"/>
              </w:rPr>
              <w:t>终端软件每</w:t>
            </w:r>
            <w:r w:rsidR="001C3212">
              <w:t>5</w:t>
            </w:r>
            <w:r>
              <w:rPr>
                <w:rFonts w:hint="eastAsia"/>
              </w:rPr>
              <w:t>分钟向主机</w:t>
            </w:r>
            <w:r>
              <w:t>查询一次关于自身的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升级</w:t>
            </w:r>
            <w:r>
              <w:t>计划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，</w:t>
            </w:r>
            <w:r>
              <w:t>如果</w:t>
            </w:r>
            <w:r>
              <w:rPr>
                <w:rFonts w:hint="eastAsia"/>
              </w:rPr>
              <w:t>有则</w:t>
            </w:r>
            <w:r>
              <w:t>开始下载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&lt;</w:t>
            </w:r>
            <w:r>
              <w:t>软件</w:t>
            </w:r>
            <w:r w:rsidR="00835466">
              <w:rPr>
                <w:rFonts w:hint="eastAsia"/>
              </w:rPr>
              <w:t>版本</w:t>
            </w:r>
            <w:r>
              <w:rPr>
                <w:rFonts w:hint="eastAsia"/>
              </w:rPr>
              <w:t>&gt;</w:t>
            </w:r>
            <w:r>
              <w:t>。</w:t>
            </w:r>
            <w:r>
              <w:rPr>
                <w:rFonts w:hint="eastAsia"/>
              </w:rPr>
              <w:t>软件更新图标显示“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”字样，进入软件更新菜单时显示后台更新页面。</w:t>
            </w:r>
          </w:p>
        </w:tc>
      </w:tr>
      <w:tr w:rsidR="00DE1AE9" w:rsidRPr="00883F4B" w14:paraId="54ABEF76" w14:textId="77777777" w:rsidTr="0041774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1A880F01" w14:textId="77777777" w:rsidR="00DE1AE9" w:rsidRPr="00883F4B" w:rsidRDefault="00DE1AE9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70B46C4E" w14:textId="2CBD2B71" w:rsidR="00DE1AE9" w:rsidRPr="00883F4B" w:rsidRDefault="00835466" w:rsidP="00254A24">
            <w:r>
              <w:rPr>
                <w:rFonts w:hint="eastAsia"/>
              </w:rPr>
              <w:t>无</w:t>
            </w:r>
          </w:p>
        </w:tc>
      </w:tr>
      <w:tr w:rsidR="00DE1AE9" w:rsidRPr="00883F4B" w14:paraId="2838568E" w14:textId="77777777" w:rsidTr="00417747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630E56E9" w14:textId="77777777" w:rsidR="00DE1AE9" w:rsidRPr="00883F4B" w:rsidRDefault="00DE1AE9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382908B4" w14:textId="77777777" w:rsidR="00DE1AE9" w:rsidRDefault="00DE1AE9" w:rsidP="00254A24">
            <w:r>
              <w:rPr>
                <w:rFonts w:hint="eastAsia"/>
              </w:rPr>
              <w:t>显示内容包括：</w:t>
            </w:r>
          </w:p>
          <w:p w14:paraId="193FB5FD" w14:textId="3EA28C24" w:rsidR="00DE1AE9" w:rsidRDefault="00DE1AE9" w:rsidP="00835466">
            <w:pPr>
              <w:pStyle w:val="af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软甲更新菜单图标显示“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”字样</w:t>
            </w:r>
          </w:p>
          <w:p w14:paraId="7BFF532C" w14:textId="77777777" w:rsidR="00DE1AE9" w:rsidRDefault="00DE1AE9" w:rsidP="00835466">
            <w:pPr>
              <w:pStyle w:val="af4"/>
              <w:numPr>
                <w:ilvl w:val="0"/>
                <w:numId w:val="21"/>
              </w:numPr>
              <w:ind w:firstLineChars="0"/>
            </w:pPr>
            <w:r w:rsidRPr="00DE1AE9">
              <w:rPr>
                <w:rFonts w:hint="eastAsia"/>
              </w:rPr>
              <w:t>当前版本号</w:t>
            </w:r>
            <w:r>
              <w:rPr>
                <w:rFonts w:hint="eastAsia"/>
              </w:rPr>
              <w:t>：</w:t>
            </w:r>
          </w:p>
          <w:p w14:paraId="0D26B633" w14:textId="77777777" w:rsidR="00DE1AE9" w:rsidRDefault="00DE1AE9" w:rsidP="00835466">
            <w:pPr>
              <w:pStyle w:val="af4"/>
              <w:numPr>
                <w:ilvl w:val="0"/>
                <w:numId w:val="21"/>
              </w:numPr>
              <w:ind w:firstLineChars="0"/>
            </w:pPr>
            <w:r w:rsidRPr="00DE1AE9">
              <w:rPr>
                <w:rFonts w:hint="eastAsia"/>
              </w:rPr>
              <w:t>正在下载版本号</w:t>
            </w:r>
            <w:r>
              <w:rPr>
                <w:rFonts w:hint="eastAsia"/>
              </w:rPr>
              <w:t>：</w:t>
            </w:r>
          </w:p>
          <w:p w14:paraId="212875B5" w14:textId="77777777" w:rsidR="00DE1AE9" w:rsidRPr="00590405" w:rsidRDefault="00DE1AE9" w:rsidP="00835466">
            <w:pPr>
              <w:pStyle w:val="af4"/>
              <w:numPr>
                <w:ilvl w:val="0"/>
                <w:numId w:val="21"/>
              </w:numPr>
              <w:ind w:firstLineChars="0"/>
            </w:pPr>
            <w:r w:rsidRPr="00835466">
              <w:rPr>
                <w:rFonts w:hint="eastAsia"/>
                <w:bCs/>
              </w:rPr>
              <w:t>下载状态</w:t>
            </w:r>
            <w:r>
              <w:rPr>
                <w:rFonts w:hint="eastAsia"/>
              </w:rPr>
              <w:t>：已完成、正在等待、下载百分比</w:t>
            </w:r>
          </w:p>
        </w:tc>
      </w:tr>
      <w:tr w:rsidR="00DE1AE9" w:rsidRPr="00883F4B" w14:paraId="37F3AF0A" w14:textId="77777777" w:rsidTr="00417747">
        <w:tc>
          <w:tcPr>
            <w:tcW w:w="1384" w:type="dxa"/>
            <w:shd w:val="clear" w:color="auto" w:fill="D9D9D9"/>
            <w:vAlign w:val="center"/>
          </w:tcPr>
          <w:p w14:paraId="145D4919" w14:textId="77777777" w:rsidR="00DE1AE9" w:rsidRPr="00883F4B" w:rsidRDefault="00DE1AE9" w:rsidP="00254A24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59CA10CF" w14:textId="77777777" w:rsidR="00DE1AE9" w:rsidRPr="00883F4B" w:rsidRDefault="00DE1AE9" w:rsidP="00254A24">
            <w:pPr>
              <w:rPr>
                <w:bCs/>
                <w:iCs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DE1AE9" w:rsidRPr="00883F4B" w14:paraId="2FF33BDD" w14:textId="77777777" w:rsidTr="00417747">
        <w:tc>
          <w:tcPr>
            <w:tcW w:w="1384" w:type="dxa"/>
            <w:shd w:val="clear" w:color="auto" w:fill="D9D9D9"/>
            <w:vAlign w:val="center"/>
          </w:tcPr>
          <w:p w14:paraId="1A8EE44F" w14:textId="77777777" w:rsidR="00DE1AE9" w:rsidRPr="00883F4B" w:rsidRDefault="00DE1AE9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0BED76CD" w14:textId="6F7E6625" w:rsidR="0084670D" w:rsidRPr="0084670D" w:rsidRDefault="000840FF" w:rsidP="00254A24">
            <w:r>
              <w:rPr>
                <w:rFonts w:hint="eastAsia"/>
              </w:rPr>
              <w:t>下载</w:t>
            </w:r>
            <w:r w:rsidR="0084670D">
              <w:rPr>
                <w:rFonts w:hint="eastAsia"/>
              </w:rPr>
              <w:t>升级过程中不影响正常使用。</w:t>
            </w:r>
          </w:p>
        </w:tc>
      </w:tr>
      <w:tr w:rsidR="00DE1AE9" w:rsidRPr="00883F4B" w14:paraId="42F19F3A" w14:textId="77777777" w:rsidTr="00417747">
        <w:tc>
          <w:tcPr>
            <w:tcW w:w="1384" w:type="dxa"/>
            <w:shd w:val="clear" w:color="auto" w:fill="D9D9D9"/>
            <w:vAlign w:val="center"/>
          </w:tcPr>
          <w:p w14:paraId="214C5944" w14:textId="77777777" w:rsidR="00DE1AE9" w:rsidRPr="00883F4B" w:rsidRDefault="00DE1AE9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311BA101" w14:textId="77777777" w:rsidR="0058750C" w:rsidRDefault="0058750C" w:rsidP="00254A24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升级</w:t>
            </w:r>
            <w:r>
              <w:t>计划</w:t>
            </w:r>
            <w:r>
              <w:t>&gt;</w:t>
            </w:r>
            <w:r>
              <w:rPr>
                <w:rFonts w:hint="eastAsia"/>
              </w:rPr>
              <w:t>功能</w:t>
            </w:r>
            <w:r>
              <w:t>，</w:t>
            </w:r>
            <w:r>
              <w:rPr>
                <w:rFonts w:hint="eastAsia"/>
              </w:rPr>
              <w:t>参看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需求</w:t>
            </w:r>
            <w:r>
              <w:t>。</w:t>
            </w:r>
          </w:p>
          <w:p w14:paraId="0909403A" w14:textId="4CFDD71C" w:rsidR="00DE1AE9" w:rsidRPr="00883F4B" w:rsidRDefault="0058750C" w:rsidP="00835466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软件</w:t>
            </w:r>
            <w:r w:rsidR="00835466">
              <w:rPr>
                <w:rFonts w:hint="eastAsia"/>
              </w:rPr>
              <w:t>版本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定义</w:t>
            </w:r>
            <w:r>
              <w:t>，参看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需求</w:t>
            </w:r>
          </w:p>
        </w:tc>
      </w:tr>
    </w:tbl>
    <w:p w14:paraId="36F6BC8F" w14:textId="77777777" w:rsidR="00097671" w:rsidRDefault="00097671" w:rsidP="00C75A6B">
      <w:pPr>
        <w:pStyle w:val="3"/>
      </w:pPr>
      <w:r>
        <w:rPr>
          <w:rFonts w:hint="eastAsia"/>
        </w:rPr>
        <w:t>当前版本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1A5AF5" w:rsidRPr="00883F4B" w14:paraId="4A30EB59" w14:textId="77777777" w:rsidTr="001A5AF5">
        <w:tc>
          <w:tcPr>
            <w:tcW w:w="1384" w:type="dxa"/>
            <w:shd w:val="clear" w:color="auto" w:fill="D9D9D9"/>
            <w:vAlign w:val="center"/>
          </w:tcPr>
          <w:p w14:paraId="32AC93F0" w14:textId="77777777" w:rsidR="001A5AF5" w:rsidRPr="00883F4B" w:rsidRDefault="001A5AF5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21B43DCC" w14:textId="77777777" w:rsidR="001A5AF5" w:rsidRPr="00883F4B" w:rsidRDefault="001A5AF5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1AB38C42" w14:textId="77777777" w:rsidR="001A5AF5" w:rsidRPr="00883F4B" w:rsidRDefault="001A5AF5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75188EF3" w14:textId="77777777" w:rsidR="001A5AF5" w:rsidRPr="00883F4B" w:rsidRDefault="001A5AF5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软件升级</w:t>
            </w:r>
          </w:p>
        </w:tc>
      </w:tr>
      <w:tr w:rsidR="001A5AF5" w:rsidRPr="00883F4B" w14:paraId="5DA8DEA1" w14:textId="77777777" w:rsidTr="001A5AF5">
        <w:tc>
          <w:tcPr>
            <w:tcW w:w="1384" w:type="dxa"/>
            <w:shd w:val="clear" w:color="auto" w:fill="D9D9D9"/>
            <w:vAlign w:val="center"/>
          </w:tcPr>
          <w:p w14:paraId="51C1A4E6" w14:textId="77777777" w:rsidR="001A5AF5" w:rsidRPr="00883F4B" w:rsidRDefault="001A5AF5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0CDFF728" w14:textId="77777777" w:rsidR="001A5AF5" w:rsidRPr="00883F4B" w:rsidRDefault="00F102F6" w:rsidP="00254A24">
            <w:r>
              <w:rPr>
                <w:rFonts w:hint="eastAsia"/>
              </w:rPr>
              <w:t>显示当前版本</w:t>
            </w:r>
            <w:r w:rsidR="002730B1">
              <w:rPr>
                <w:rFonts w:hint="eastAsia"/>
              </w:rPr>
              <w:t>信息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071966B8" w14:textId="77777777" w:rsidR="001A5AF5" w:rsidRPr="00883F4B" w:rsidRDefault="001A5AF5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74864242" w14:textId="77777777" w:rsidR="001A5AF5" w:rsidRPr="00883F4B" w:rsidRDefault="001A5AF5" w:rsidP="00254A24">
            <w:pPr>
              <w:rPr>
                <w:iCs/>
              </w:rPr>
            </w:pPr>
          </w:p>
        </w:tc>
      </w:tr>
      <w:tr w:rsidR="001A5AF5" w:rsidRPr="00883F4B" w14:paraId="6207CD9B" w14:textId="77777777" w:rsidTr="001A5AF5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32719BAF" w14:textId="77777777" w:rsidR="001A5AF5" w:rsidRPr="00883F4B" w:rsidRDefault="001A5AF5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4B6E5035" w14:textId="2AFC4119" w:rsidR="001A5AF5" w:rsidRPr="00883F4B" w:rsidRDefault="00F102F6" w:rsidP="00835466">
            <w:r>
              <w:rPr>
                <w:rFonts w:hint="eastAsia"/>
              </w:rPr>
              <w:t>在终端软件没有进行</w:t>
            </w:r>
            <w:r w:rsidR="00835466">
              <w:rPr>
                <w:rFonts w:hint="eastAsia"/>
              </w:rPr>
              <w:t>下载</w:t>
            </w:r>
            <w:r>
              <w:rPr>
                <w:rFonts w:hint="eastAsia"/>
              </w:rPr>
              <w:t>时，</w:t>
            </w:r>
            <w:r w:rsidR="002730B1">
              <w:rPr>
                <w:rFonts w:hint="eastAsia"/>
              </w:rPr>
              <w:t>显示当前软件版本信息。</w:t>
            </w:r>
          </w:p>
        </w:tc>
      </w:tr>
      <w:tr w:rsidR="001A5AF5" w:rsidRPr="00883F4B" w14:paraId="469EDE92" w14:textId="77777777" w:rsidTr="001A5AF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606790AB" w14:textId="77777777" w:rsidR="001A5AF5" w:rsidRPr="00883F4B" w:rsidRDefault="001A5AF5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0025D667" w14:textId="77777777" w:rsidR="001A5AF5" w:rsidRPr="00883F4B" w:rsidRDefault="002730B1" w:rsidP="00254A24">
            <w:r>
              <w:rPr>
                <w:rFonts w:hint="eastAsia"/>
              </w:rPr>
              <w:t>进入软件更新功能</w:t>
            </w:r>
          </w:p>
        </w:tc>
      </w:tr>
      <w:tr w:rsidR="001A5AF5" w:rsidRPr="00883F4B" w14:paraId="33458DE3" w14:textId="77777777" w:rsidTr="001A5AF5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57CD66DF" w14:textId="77777777" w:rsidR="001A5AF5" w:rsidRPr="00883F4B" w:rsidRDefault="001A5AF5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7DF06D72" w14:textId="77777777" w:rsidR="001A5AF5" w:rsidRDefault="0084670D" w:rsidP="00254A24">
            <w:r>
              <w:rPr>
                <w:rFonts w:hint="eastAsia"/>
              </w:rPr>
              <w:t>页面内容包括：</w:t>
            </w:r>
          </w:p>
          <w:p w14:paraId="0BA3B8F6" w14:textId="3D39BE46" w:rsidR="0084670D" w:rsidRDefault="0084670D" w:rsidP="00835466">
            <w:pPr>
              <w:pStyle w:val="af4"/>
              <w:numPr>
                <w:ilvl w:val="0"/>
                <w:numId w:val="23"/>
              </w:numPr>
              <w:ind w:firstLineChars="0"/>
            </w:pPr>
            <w:r w:rsidRPr="001E29BF">
              <w:rPr>
                <w:rFonts w:hint="eastAsia"/>
              </w:rPr>
              <w:t>当期版本号</w:t>
            </w:r>
            <w:r>
              <w:rPr>
                <w:rFonts w:hint="eastAsia"/>
              </w:rPr>
              <w:t>：</w:t>
            </w:r>
          </w:p>
          <w:p w14:paraId="22FB634D" w14:textId="06696767" w:rsidR="0084670D" w:rsidRDefault="0084670D" w:rsidP="00835466">
            <w:pPr>
              <w:pStyle w:val="af4"/>
              <w:numPr>
                <w:ilvl w:val="0"/>
                <w:numId w:val="23"/>
              </w:numPr>
              <w:ind w:firstLineChars="0"/>
            </w:pPr>
            <w:r w:rsidRPr="00835466">
              <w:rPr>
                <w:rFonts w:hint="eastAsia"/>
                <w:bCs/>
              </w:rPr>
              <w:t>启用时间</w:t>
            </w:r>
            <w:r>
              <w:rPr>
                <w:rFonts w:hint="eastAsia"/>
              </w:rPr>
              <w:t>：数据精确到年月日</w:t>
            </w:r>
            <w:r w:rsidR="00835466">
              <w:t>-</w:t>
            </w:r>
            <w:r>
              <w:rPr>
                <w:rFonts w:hint="eastAsia"/>
              </w:rPr>
              <w:t>时分秒</w:t>
            </w:r>
          </w:p>
          <w:p w14:paraId="04F7D8D1" w14:textId="77777777" w:rsidR="0084670D" w:rsidRPr="0084670D" w:rsidRDefault="0084670D" w:rsidP="00835466">
            <w:pPr>
              <w:pStyle w:val="af4"/>
              <w:numPr>
                <w:ilvl w:val="0"/>
                <w:numId w:val="23"/>
              </w:numPr>
              <w:ind w:firstLineChars="0"/>
            </w:pPr>
            <w:r w:rsidRPr="001E29BF">
              <w:rPr>
                <w:rFonts w:hint="eastAsia"/>
              </w:rPr>
              <w:t>当前版本号</w:t>
            </w:r>
            <w:r>
              <w:rPr>
                <w:rFonts w:hint="eastAsia"/>
              </w:rPr>
              <w:t>：</w:t>
            </w:r>
          </w:p>
        </w:tc>
      </w:tr>
      <w:tr w:rsidR="001A5AF5" w:rsidRPr="00883F4B" w14:paraId="25FB1339" w14:textId="77777777" w:rsidTr="001A5AF5">
        <w:tc>
          <w:tcPr>
            <w:tcW w:w="1384" w:type="dxa"/>
            <w:shd w:val="clear" w:color="auto" w:fill="D9D9D9"/>
            <w:vAlign w:val="center"/>
          </w:tcPr>
          <w:p w14:paraId="0E610DA4" w14:textId="77777777" w:rsidR="001A5AF5" w:rsidRPr="00883F4B" w:rsidRDefault="001A5AF5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3C550DB1" w14:textId="77777777" w:rsidR="001A5AF5" w:rsidRPr="00883F4B" w:rsidRDefault="001A5AF5" w:rsidP="00254A24">
            <w:pPr>
              <w:rPr>
                <w:bCs/>
                <w:iCs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A5AF5" w:rsidRPr="00883F4B" w14:paraId="23D81949" w14:textId="77777777" w:rsidTr="001A5AF5">
        <w:tc>
          <w:tcPr>
            <w:tcW w:w="1384" w:type="dxa"/>
            <w:shd w:val="clear" w:color="auto" w:fill="D9D9D9"/>
            <w:vAlign w:val="center"/>
          </w:tcPr>
          <w:p w14:paraId="2C1D35F8" w14:textId="77777777" w:rsidR="001A5AF5" w:rsidRPr="00883F4B" w:rsidRDefault="001A5AF5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77AC30C6" w14:textId="77777777" w:rsidR="001A5AF5" w:rsidRPr="00883F4B" w:rsidRDefault="001A5AF5" w:rsidP="00254A24">
            <w:r>
              <w:rPr>
                <w:rFonts w:hint="eastAsia"/>
              </w:rPr>
              <w:t>无</w:t>
            </w:r>
          </w:p>
        </w:tc>
      </w:tr>
      <w:tr w:rsidR="001A5AF5" w:rsidRPr="00883F4B" w14:paraId="1858DA74" w14:textId="77777777" w:rsidTr="001A5AF5">
        <w:tc>
          <w:tcPr>
            <w:tcW w:w="1384" w:type="dxa"/>
            <w:shd w:val="clear" w:color="auto" w:fill="D9D9D9"/>
            <w:vAlign w:val="center"/>
          </w:tcPr>
          <w:p w14:paraId="344EDB04" w14:textId="77777777" w:rsidR="001A5AF5" w:rsidRPr="00883F4B" w:rsidRDefault="001A5AF5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5034E598" w14:textId="77777777" w:rsidR="001A5AF5" w:rsidRPr="00883F4B" w:rsidRDefault="001A5AF5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0BC75E4A" w14:textId="7E240661" w:rsidR="000764D4" w:rsidRDefault="000764D4" w:rsidP="00C75A6B">
      <w:pPr>
        <w:pStyle w:val="3"/>
      </w:pPr>
      <w:r>
        <w:rPr>
          <w:rFonts w:hint="eastAsia"/>
        </w:rPr>
        <w:t>断点续传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0764D4" w:rsidRPr="00883F4B" w14:paraId="12BC75D5" w14:textId="77777777" w:rsidTr="0036375C">
        <w:tc>
          <w:tcPr>
            <w:tcW w:w="1384" w:type="dxa"/>
            <w:shd w:val="clear" w:color="auto" w:fill="D9D9D9"/>
            <w:vAlign w:val="center"/>
          </w:tcPr>
          <w:p w14:paraId="00909084" w14:textId="77777777" w:rsidR="000764D4" w:rsidRPr="00883F4B" w:rsidRDefault="000764D4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4504CD3A" w14:textId="77777777" w:rsidR="000764D4" w:rsidRPr="00883F4B" w:rsidRDefault="000764D4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64420987" w14:textId="77777777" w:rsidR="000764D4" w:rsidRPr="00883F4B" w:rsidRDefault="000764D4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54747514" w14:textId="77777777" w:rsidR="000764D4" w:rsidRPr="00883F4B" w:rsidRDefault="000764D4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软件升级</w:t>
            </w:r>
          </w:p>
        </w:tc>
      </w:tr>
      <w:tr w:rsidR="000764D4" w:rsidRPr="00883F4B" w14:paraId="450DE762" w14:textId="77777777" w:rsidTr="0036375C">
        <w:tc>
          <w:tcPr>
            <w:tcW w:w="1384" w:type="dxa"/>
            <w:shd w:val="clear" w:color="auto" w:fill="D9D9D9"/>
            <w:vAlign w:val="center"/>
          </w:tcPr>
          <w:p w14:paraId="63011FA1" w14:textId="77777777" w:rsidR="000764D4" w:rsidRPr="00883F4B" w:rsidRDefault="000764D4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3D27469E" w14:textId="6DB6B4BE" w:rsidR="000764D4" w:rsidRPr="00883F4B" w:rsidRDefault="009E3D89" w:rsidP="00254A24">
            <w:r>
              <w:rPr>
                <w:rFonts w:hint="eastAsia"/>
              </w:rPr>
              <w:t>下载</w:t>
            </w:r>
            <w:r w:rsidR="000764D4">
              <w:rPr>
                <w:rFonts w:hint="eastAsia"/>
              </w:rPr>
              <w:t>断点</w:t>
            </w:r>
            <w:r w:rsidR="000764D4">
              <w:t>续传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26CD0127" w14:textId="77777777" w:rsidR="000764D4" w:rsidRPr="00883F4B" w:rsidRDefault="000764D4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21B20245" w14:textId="77777777" w:rsidR="000764D4" w:rsidRPr="00883F4B" w:rsidRDefault="000764D4" w:rsidP="00254A24">
            <w:pPr>
              <w:rPr>
                <w:iCs/>
              </w:rPr>
            </w:pPr>
          </w:p>
        </w:tc>
      </w:tr>
      <w:tr w:rsidR="000764D4" w:rsidRPr="00883F4B" w14:paraId="712D5899" w14:textId="77777777" w:rsidTr="0036375C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41727E08" w14:textId="77777777" w:rsidR="000764D4" w:rsidRPr="00883F4B" w:rsidRDefault="000764D4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6059D42B" w14:textId="5DA5918D" w:rsidR="000764D4" w:rsidRPr="00883F4B" w:rsidRDefault="000764D4" w:rsidP="00835466">
            <w:r>
              <w:rPr>
                <w:rFonts w:hint="eastAsia"/>
              </w:rPr>
              <w:t>终端软件</w:t>
            </w:r>
            <w:r>
              <w:t>下载</w:t>
            </w:r>
            <w:r>
              <w:rPr>
                <w:rFonts w:hint="eastAsia"/>
              </w:rPr>
              <w:t>&lt;</w:t>
            </w:r>
            <w:r>
              <w:t>软件</w:t>
            </w:r>
            <w:r w:rsidR="00835466">
              <w:rPr>
                <w:rFonts w:hint="eastAsia"/>
              </w:rPr>
              <w:t>版本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过程</w:t>
            </w:r>
            <w:r>
              <w:t>中，</w:t>
            </w:r>
            <w:r>
              <w:rPr>
                <w:rFonts w:hint="eastAsia"/>
              </w:rPr>
              <w:t>如果断开</w:t>
            </w:r>
            <w:r>
              <w:t>连接</w:t>
            </w:r>
            <w:r w:rsidR="009E3D89">
              <w:rPr>
                <w:rFonts w:hint="eastAsia"/>
              </w:rPr>
              <w:t>，</w:t>
            </w:r>
            <w:r w:rsidR="009E3D89">
              <w:t>再连接开始下载时，</w:t>
            </w:r>
            <w:r w:rsidR="009E3D89">
              <w:rPr>
                <w:rFonts w:hint="eastAsia"/>
              </w:rPr>
              <w:t>从断开</w:t>
            </w:r>
            <w:r w:rsidR="009E3D89">
              <w:t>处开始下载。</w:t>
            </w:r>
          </w:p>
        </w:tc>
      </w:tr>
      <w:tr w:rsidR="000764D4" w:rsidRPr="00883F4B" w14:paraId="0AC431B9" w14:textId="77777777" w:rsidTr="0036375C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73ACE3C2" w14:textId="77777777" w:rsidR="000764D4" w:rsidRPr="00883F4B" w:rsidRDefault="000764D4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4AAA852F" w14:textId="77777777" w:rsidR="000764D4" w:rsidRPr="00883F4B" w:rsidRDefault="000764D4" w:rsidP="00254A24">
            <w:r>
              <w:rPr>
                <w:rFonts w:hint="eastAsia"/>
              </w:rPr>
              <w:t>无</w:t>
            </w:r>
          </w:p>
        </w:tc>
      </w:tr>
      <w:tr w:rsidR="000764D4" w:rsidRPr="00883F4B" w14:paraId="054D8DD2" w14:textId="77777777" w:rsidTr="0036375C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23B42AED" w14:textId="77777777" w:rsidR="000764D4" w:rsidRPr="00883F4B" w:rsidRDefault="000764D4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51DF79B9" w14:textId="658E3816" w:rsidR="000764D4" w:rsidRPr="0084670D" w:rsidRDefault="009E3D89" w:rsidP="00254A24">
            <w:r>
              <w:rPr>
                <w:rFonts w:hint="eastAsia"/>
              </w:rPr>
              <w:t>已下载</w:t>
            </w:r>
            <w:r>
              <w:t>内容不</w:t>
            </w:r>
            <w:r>
              <w:rPr>
                <w:rFonts w:hint="eastAsia"/>
              </w:rPr>
              <w:t>重复下载。</w:t>
            </w:r>
          </w:p>
        </w:tc>
      </w:tr>
      <w:tr w:rsidR="000764D4" w:rsidRPr="00883F4B" w14:paraId="32D26373" w14:textId="77777777" w:rsidTr="0036375C">
        <w:tc>
          <w:tcPr>
            <w:tcW w:w="1384" w:type="dxa"/>
            <w:shd w:val="clear" w:color="auto" w:fill="D9D9D9"/>
            <w:vAlign w:val="center"/>
          </w:tcPr>
          <w:p w14:paraId="0B465C14" w14:textId="77777777" w:rsidR="000764D4" w:rsidRPr="00883F4B" w:rsidRDefault="000764D4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254713E1" w14:textId="77777777" w:rsidR="000764D4" w:rsidRPr="00883F4B" w:rsidRDefault="000764D4" w:rsidP="00254A24">
            <w:pPr>
              <w:rPr>
                <w:bCs/>
                <w:iCs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764D4" w:rsidRPr="00883F4B" w14:paraId="7268DD4F" w14:textId="77777777" w:rsidTr="0036375C">
        <w:tc>
          <w:tcPr>
            <w:tcW w:w="1384" w:type="dxa"/>
            <w:shd w:val="clear" w:color="auto" w:fill="D9D9D9"/>
            <w:vAlign w:val="center"/>
          </w:tcPr>
          <w:p w14:paraId="4C3DFBE8" w14:textId="77777777" w:rsidR="000764D4" w:rsidRPr="00883F4B" w:rsidRDefault="000764D4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00F5D7EA" w14:textId="77777777" w:rsidR="000764D4" w:rsidRPr="00883F4B" w:rsidRDefault="000764D4" w:rsidP="00254A24">
            <w:r>
              <w:rPr>
                <w:rFonts w:hint="eastAsia"/>
              </w:rPr>
              <w:t>无</w:t>
            </w:r>
          </w:p>
        </w:tc>
      </w:tr>
      <w:tr w:rsidR="000764D4" w:rsidRPr="00883F4B" w14:paraId="261EEF19" w14:textId="77777777" w:rsidTr="0036375C">
        <w:tc>
          <w:tcPr>
            <w:tcW w:w="1384" w:type="dxa"/>
            <w:shd w:val="clear" w:color="auto" w:fill="D9D9D9"/>
            <w:vAlign w:val="center"/>
          </w:tcPr>
          <w:p w14:paraId="3BFF0D79" w14:textId="77777777" w:rsidR="000764D4" w:rsidRPr="00883F4B" w:rsidRDefault="000764D4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42B49E05" w14:textId="578207D4" w:rsidR="000764D4" w:rsidRPr="00883F4B" w:rsidRDefault="009E3D89" w:rsidP="002E7D56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软件</w:t>
            </w:r>
            <w:r w:rsidR="002E7D56">
              <w:rPr>
                <w:rFonts w:hint="eastAsia"/>
              </w:rPr>
              <w:t>版本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定义</w:t>
            </w:r>
            <w:r>
              <w:t>，参看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需求</w:t>
            </w:r>
          </w:p>
        </w:tc>
      </w:tr>
    </w:tbl>
    <w:p w14:paraId="49A5E168" w14:textId="29E44FEB" w:rsidR="00972599" w:rsidRPr="00883F4B" w:rsidRDefault="00CA0BF0" w:rsidP="00C75A6B">
      <w:pPr>
        <w:pStyle w:val="2"/>
      </w:pPr>
      <w:bookmarkStart w:id="1873" w:name="_Toc403728059"/>
      <w:r w:rsidRPr="00883F4B">
        <w:rPr>
          <w:rFonts w:hint="eastAsia"/>
        </w:rPr>
        <w:lastRenderedPageBreak/>
        <w:t>功能菜单</w:t>
      </w:r>
      <w:bookmarkEnd w:id="1873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F07F86" w:rsidRPr="00883F4B" w14:paraId="75AE1AE9" w14:textId="77777777" w:rsidTr="00F00986">
        <w:tc>
          <w:tcPr>
            <w:tcW w:w="1384" w:type="dxa"/>
            <w:shd w:val="clear" w:color="auto" w:fill="D9D9D9"/>
            <w:vAlign w:val="center"/>
          </w:tcPr>
          <w:p w14:paraId="7BC5249A" w14:textId="77777777" w:rsidR="00F07F86" w:rsidRPr="00883F4B" w:rsidRDefault="00F07F86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551A0F45" w14:textId="77777777" w:rsidR="00F07F86" w:rsidRPr="00883F4B" w:rsidRDefault="00F07F86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63C8B67C" w14:textId="77777777" w:rsidR="00F07F86" w:rsidRPr="00883F4B" w:rsidRDefault="00F07F86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260DACE2" w14:textId="77777777" w:rsidR="00F07F86" w:rsidRPr="00883F4B" w:rsidRDefault="00F07F86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系统管理</w:t>
            </w:r>
          </w:p>
        </w:tc>
      </w:tr>
      <w:tr w:rsidR="00F07F86" w:rsidRPr="00883F4B" w14:paraId="472F7C1C" w14:textId="77777777" w:rsidTr="00F00986">
        <w:tc>
          <w:tcPr>
            <w:tcW w:w="1384" w:type="dxa"/>
            <w:shd w:val="clear" w:color="auto" w:fill="D9D9D9"/>
            <w:vAlign w:val="center"/>
          </w:tcPr>
          <w:p w14:paraId="334B616B" w14:textId="77777777" w:rsidR="00F07F86" w:rsidRPr="00883F4B" w:rsidRDefault="00F07F86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6DE51A9D" w14:textId="77777777" w:rsidR="00F07F86" w:rsidRPr="00883F4B" w:rsidRDefault="00B44E03" w:rsidP="00254A24">
            <w:r>
              <w:rPr>
                <w:rFonts w:hint="eastAsia"/>
              </w:rPr>
              <w:t>功能</w:t>
            </w:r>
            <w:r w:rsidR="00402E55" w:rsidRPr="00883F4B">
              <w:rPr>
                <w:rFonts w:hint="eastAsia"/>
              </w:rPr>
              <w:t>菜单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093AE396" w14:textId="77777777" w:rsidR="00F07F86" w:rsidRPr="00883F4B" w:rsidRDefault="00F07F86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3339B05C" w14:textId="77777777" w:rsidR="00F07F86" w:rsidRPr="00883F4B" w:rsidRDefault="00F07F86" w:rsidP="00254A24">
            <w:pPr>
              <w:rPr>
                <w:iCs/>
              </w:rPr>
            </w:pPr>
          </w:p>
        </w:tc>
      </w:tr>
      <w:tr w:rsidR="00F07F86" w:rsidRPr="00883F4B" w14:paraId="6E43A540" w14:textId="77777777" w:rsidTr="00F0098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03B90AFA" w14:textId="77777777" w:rsidR="00F07F86" w:rsidRPr="00883F4B" w:rsidRDefault="00F07F86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6CE6D343" w14:textId="77777777" w:rsidR="00F07F86" w:rsidRPr="00883F4B" w:rsidRDefault="00F07F86" w:rsidP="00254A24">
            <w:r w:rsidRPr="00883F4B">
              <w:rPr>
                <w:rFonts w:hint="eastAsia"/>
              </w:rPr>
              <w:t>显示</w:t>
            </w:r>
            <w:r w:rsidR="00B44E03">
              <w:rPr>
                <w:rFonts w:hint="eastAsia"/>
              </w:rPr>
              <w:t>功能</w:t>
            </w:r>
            <w:r w:rsidR="00402E55" w:rsidRPr="00883F4B">
              <w:rPr>
                <w:rFonts w:hint="eastAsia"/>
              </w:rPr>
              <w:t>菜单</w:t>
            </w:r>
          </w:p>
        </w:tc>
      </w:tr>
      <w:tr w:rsidR="00F07F86" w:rsidRPr="00883F4B" w14:paraId="0B2B33D4" w14:textId="77777777" w:rsidTr="00F0098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34278874" w14:textId="77777777" w:rsidR="00F07F86" w:rsidRPr="00883F4B" w:rsidRDefault="00F07F86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6BAA9BE3" w14:textId="12ECE1B2" w:rsidR="00F07F86" w:rsidRPr="00883F4B" w:rsidRDefault="00151534" w:rsidP="00835466">
            <w:r w:rsidRPr="00883F4B">
              <w:rPr>
                <w:rFonts w:hint="eastAsia"/>
              </w:rPr>
              <w:t>按【</w:t>
            </w:r>
            <w:r w:rsidR="00835466">
              <w:rPr>
                <w:rFonts w:hint="eastAsia"/>
              </w:rPr>
              <w:t>功能菜单</w:t>
            </w:r>
            <w:r w:rsidRPr="00883F4B">
              <w:rPr>
                <w:rFonts w:hint="eastAsia"/>
              </w:rPr>
              <w:t>】键</w:t>
            </w:r>
          </w:p>
        </w:tc>
      </w:tr>
      <w:tr w:rsidR="00F07F86" w:rsidRPr="00883F4B" w14:paraId="2AA099D1" w14:textId="77777777" w:rsidTr="00F0098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136FEFE9" w14:textId="77777777" w:rsidR="00F07F86" w:rsidRPr="00883F4B" w:rsidRDefault="00F07F86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48537158" w14:textId="77777777" w:rsidR="00F07F86" w:rsidRPr="00883F4B" w:rsidRDefault="00151534" w:rsidP="00254A24">
            <w:r w:rsidRPr="00883F4B">
              <w:rPr>
                <w:rFonts w:hint="eastAsia"/>
              </w:rPr>
              <w:t>系统管理菜单包含</w:t>
            </w:r>
          </w:p>
          <w:p w14:paraId="4430238C" w14:textId="7848825E" w:rsidR="00151534" w:rsidRPr="00883F4B" w:rsidRDefault="004C33EC" w:rsidP="00254A24">
            <w:r>
              <w:rPr>
                <w:rFonts w:hint="eastAsia"/>
              </w:rPr>
              <w:t>[1</w:t>
            </w:r>
            <w:r w:rsidR="00151534" w:rsidRPr="00883F4B">
              <w:rPr>
                <w:rFonts w:hint="eastAsia"/>
              </w:rPr>
              <w:t>]</w:t>
            </w:r>
            <w:r w:rsidR="007C4F5B">
              <w:rPr>
                <w:rFonts w:hint="eastAsia"/>
              </w:rPr>
              <w:t>修改</w:t>
            </w:r>
            <w:r w:rsidR="007C4F5B">
              <w:t>密码</w:t>
            </w:r>
          </w:p>
          <w:p w14:paraId="05D07EE4" w14:textId="10BE432B" w:rsidR="00151534" w:rsidRPr="00883F4B" w:rsidRDefault="004C33EC" w:rsidP="00254A24">
            <w:r>
              <w:rPr>
                <w:rFonts w:hint="eastAsia"/>
              </w:rPr>
              <w:t>[2</w:t>
            </w:r>
            <w:r w:rsidR="00151534" w:rsidRPr="00883F4B">
              <w:rPr>
                <w:rFonts w:hint="eastAsia"/>
              </w:rPr>
              <w:t>]</w:t>
            </w:r>
            <w:r w:rsidR="007C4F5B">
              <w:t>保护金额</w:t>
            </w:r>
          </w:p>
        </w:tc>
      </w:tr>
      <w:tr w:rsidR="00F07F86" w:rsidRPr="00883F4B" w14:paraId="723B84CF" w14:textId="77777777" w:rsidTr="00F00986">
        <w:tc>
          <w:tcPr>
            <w:tcW w:w="1384" w:type="dxa"/>
            <w:shd w:val="clear" w:color="auto" w:fill="D9D9D9"/>
            <w:vAlign w:val="center"/>
          </w:tcPr>
          <w:p w14:paraId="6E39A81C" w14:textId="77777777" w:rsidR="00F07F86" w:rsidRPr="00883F4B" w:rsidRDefault="00F07F86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34F33B6D" w14:textId="77777777" w:rsidR="00F07F86" w:rsidRPr="00883F4B" w:rsidRDefault="00B415C9" w:rsidP="00254A24">
            <w:pPr>
              <w:rPr>
                <w:bCs/>
                <w:iCs/>
              </w:rPr>
            </w:pPr>
            <w:r w:rsidRPr="00883F4B">
              <w:rPr>
                <w:rFonts w:hint="eastAsia"/>
                <w:bCs/>
                <w:iCs/>
              </w:rPr>
              <w:t>无</w:t>
            </w:r>
          </w:p>
        </w:tc>
      </w:tr>
      <w:tr w:rsidR="00F07F86" w:rsidRPr="00883F4B" w14:paraId="137BAE85" w14:textId="77777777" w:rsidTr="00F00986">
        <w:tc>
          <w:tcPr>
            <w:tcW w:w="1384" w:type="dxa"/>
            <w:shd w:val="clear" w:color="auto" w:fill="D9D9D9"/>
            <w:vAlign w:val="center"/>
          </w:tcPr>
          <w:p w14:paraId="7062EC96" w14:textId="77777777" w:rsidR="00F07F86" w:rsidRPr="00883F4B" w:rsidRDefault="00F07F86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1E1B2C35" w14:textId="249B2130" w:rsidR="00B415C9" w:rsidRPr="00883F4B" w:rsidRDefault="00835466" w:rsidP="00254A24">
            <w:r>
              <w:rPr>
                <w:rFonts w:hint="eastAsia"/>
              </w:rPr>
              <w:t>无</w:t>
            </w:r>
          </w:p>
        </w:tc>
      </w:tr>
      <w:tr w:rsidR="00F07F86" w:rsidRPr="00883F4B" w14:paraId="6A241C8F" w14:textId="77777777" w:rsidTr="00F00986">
        <w:tc>
          <w:tcPr>
            <w:tcW w:w="1384" w:type="dxa"/>
            <w:shd w:val="clear" w:color="auto" w:fill="D9D9D9"/>
            <w:vAlign w:val="center"/>
          </w:tcPr>
          <w:p w14:paraId="0AE2DFD0" w14:textId="77777777" w:rsidR="00F07F86" w:rsidRPr="00883F4B" w:rsidRDefault="00F07F86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3CB0EA95" w14:textId="77777777" w:rsidR="00F07F86" w:rsidRPr="00883F4B" w:rsidRDefault="00F07F86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018EC6EE" w14:textId="36D9C837" w:rsidR="008924EE" w:rsidRPr="00883F4B" w:rsidRDefault="008924EE" w:rsidP="00C75A6B">
      <w:pPr>
        <w:pStyle w:val="3"/>
      </w:pPr>
      <w:r w:rsidRPr="00883F4B">
        <w:rPr>
          <w:rFonts w:hint="eastAsia"/>
        </w:rPr>
        <w:t>修改密码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F00986" w:rsidRPr="00883F4B" w14:paraId="3537D266" w14:textId="77777777" w:rsidTr="00F00986">
        <w:tc>
          <w:tcPr>
            <w:tcW w:w="1384" w:type="dxa"/>
            <w:shd w:val="clear" w:color="auto" w:fill="D9D9D9"/>
            <w:vAlign w:val="center"/>
          </w:tcPr>
          <w:p w14:paraId="5D725BAC" w14:textId="77777777" w:rsidR="00F00986" w:rsidRPr="00883F4B" w:rsidRDefault="00F00986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0733ACB5" w14:textId="77777777" w:rsidR="00F00986" w:rsidRPr="00883F4B" w:rsidRDefault="00F00986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647544D0" w14:textId="77777777" w:rsidR="00F00986" w:rsidRPr="00883F4B" w:rsidRDefault="00F00986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01DDCE16" w14:textId="77777777" w:rsidR="00F00986" w:rsidRPr="00883F4B" w:rsidRDefault="00F00986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站点管理</w:t>
            </w:r>
          </w:p>
        </w:tc>
      </w:tr>
      <w:tr w:rsidR="00F00986" w:rsidRPr="00883F4B" w14:paraId="0E842C30" w14:textId="77777777" w:rsidTr="00F00986">
        <w:tc>
          <w:tcPr>
            <w:tcW w:w="1384" w:type="dxa"/>
            <w:shd w:val="clear" w:color="auto" w:fill="D9D9D9"/>
            <w:vAlign w:val="center"/>
          </w:tcPr>
          <w:p w14:paraId="398F5392" w14:textId="77777777" w:rsidR="00F00986" w:rsidRPr="00883F4B" w:rsidRDefault="00F00986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4A85E194" w14:textId="6E237533" w:rsidR="00F00986" w:rsidRPr="00883F4B" w:rsidRDefault="00076FEC" w:rsidP="00254A24">
            <w:r w:rsidRPr="00883F4B">
              <w:rPr>
                <w:rFonts w:hint="eastAsia"/>
              </w:rPr>
              <w:t>修改密码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0D2BC6EE" w14:textId="77777777" w:rsidR="00F00986" w:rsidRPr="00883F4B" w:rsidRDefault="00F00986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637B5BF8" w14:textId="77777777" w:rsidR="00F00986" w:rsidRPr="00883F4B" w:rsidRDefault="00F00986" w:rsidP="00254A24">
            <w:pPr>
              <w:rPr>
                <w:iCs/>
              </w:rPr>
            </w:pPr>
          </w:p>
        </w:tc>
      </w:tr>
      <w:tr w:rsidR="00F00986" w:rsidRPr="00883F4B" w14:paraId="73FEE6BF" w14:textId="77777777" w:rsidTr="00F00986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7F9FE0E9" w14:textId="77777777" w:rsidR="00F00986" w:rsidRPr="00883F4B" w:rsidRDefault="00F00986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338442AE" w14:textId="22BDD854" w:rsidR="00F00986" w:rsidRPr="00883F4B" w:rsidRDefault="00076FEC" w:rsidP="00835466">
            <w:r w:rsidRPr="00883F4B">
              <w:rPr>
                <w:rFonts w:hint="eastAsia"/>
              </w:rPr>
              <w:t>向</w:t>
            </w:r>
            <w:r w:rsidR="00835466">
              <w:rPr>
                <w:rFonts w:hint="eastAsia"/>
              </w:rPr>
              <w:t>系统</w:t>
            </w:r>
            <w:r w:rsidRPr="00883F4B">
              <w:rPr>
                <w:rFonts w:hint="eastAsia"/>
              </w:rPr>
              <w:t>提交修改密码请求，修改当前登录销售员的密码。</w:t>
            </w:r>
          </w:p>
        </w:tc>
      </w:tr>
      <w:tr w:rsidR="00F00986" w:rsidRPr="00883F4B" w14:paraId="3D3565C9" w14:textId="77777777" w:rsidTr="00F0098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14E72FEA" w14:textId="77777777" w:rsidR="00F00986" w:rsidRPr="00883F4B" w:rsidRDefault="00F00986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0425E7AC" w14:textId="77777777" w:rsidR="00F00986" w:rsidRPr="00883F4B" w:rsidRDefault="00076FEC" w:rsidP="00254A24">
            <w:r w:rsidRPr="00883F4B">
              <w:rPr>
                <w:rFonts w:hint="eastAsia"/>
              </w:rPr>
              <w:t>原密码、新密码、确认新密码</w:t>
            </w:r>
          </w:p>
        </w:tc>
      </w:tr>
      <w:tr w:rsidR="00F00986" w:rsidRPr="00883F4B" w14:paraId="2221D6A3" w14:textId="77777777" w:rsidTr="00F00986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448EA19E" w14:textId="77777777" w:rsidR="00F00986" w:rsidRPr="00883F4B" w:rsidRDefault="00F00986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2EDAFCD2" w14:textId="77777777" w:rsidR="00F00986" w:rsidRPr="00883F4B" w:rsidRDefault="00076FEC" w:rsidP="00254A24">
            <w:r w:rsidRPr="00883F4B">
              <w:rPr>
                <w:rFonts w:hint="eastAsia"/>
              </w:rPr>
              <w:t>修改密码结果</w:t>
            </w:r>
          </w:p>
        </w:tc>
      </w:tr>
      <w:tr w:rsidR="00F00986" w:rsidRPr="00883F4B" w14:paraId="4DC405F8" w14:textId="77777777" w:rsidTr="00F00986">
        <w:tc>
          <w:tcPr>
            <w:tcW w:w="1384" w:type="dxa"/>
            <w:shd w:val="clear" w:color="auto" w:fill="D9D9D9"/>
            <w:vAlign w:val="center"/>
          </w:tcPr>
          <w:p w14:paraId="0733F699" w14:textId="77777777" w:rsidR="00F00986" w:rsidRPr="00883F4B" w:rsidRDefault="00F00986" w:rsidP="00254A24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6F87F4B7" w14:textId="77777777" w:rsidR="00F00986" w:rsidRPr="00883F4B" w:rsidRDefault="00B44E03" w:rsidP="00254A24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无</w:t>
            </w:r>
          </w:p>
        </w:tc>
      </w:tr>
      <w:tr w:rsidR="00F00986" w:rsidRPr="00883F4B" w14:paraId="24A67A2D" w14:textId="77777777" w:rsidTr="00F00986">
        <w:tc>
          <w:tcPr>
            <w:tcW w:w="1384" w:type="dxa"/>
            <w:shd w:val="clear" w:color="auto" w:fill="D9D9D9"/>
            <w:vAlign w:val="center"/>
          </w:tcPr>
          <w:p w14:paraId="7425CDBD" w14:textId="77777777" w:rsidR="00F00986" w:rsidRPr="00883F4B" w:rsidRDefault="00F00986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6952B2E9" w14:textId="77777777" w:rsidR="00F00986" w:rsidRPr="00883F4B" w:rsidRDefault="007C4F5B" w:rsidP="00254A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</w:t>
            </w:r>
            <w:r w:rsidR="00076FEC" w:rsidRPr="00883F4B">
              <w:rPr>
                <w:rFonts w:hint="eastAsia"/>
                <w:szCs w:val="21"/>
              </w:rPr>
              <w:t>修改当前登录的用户密码</w:t>
            </w:r>
          </w:p>
        </w:tc>
      </w:tr>
      <w:tr w:rsidR="00F00986" w:rsidRPr="00883F4B" w14:paraId="767323A7" w14:textId="77777777" w:rsidTr="00F00986">
        <w:tc>
          <w:tcPr>
            <w:tcW w:w="1384" w:type="dxa"/>
            <w:shd w:val="clear" w:color="auto" w:fill="D9D9D9"/>
            <w:vAlign w:val="center"/>
          </w:tcPr>
          <w:p w14:paraId="21A9C88C" w14:textId="77777777" w:rsidR="00F00986" w:rsidRPr="00883F4B" w:rsidRDefault="00F00986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097F5F2E" w14:textId="58C61113" w:rsidR="00F00986" w:rsidRPr="00883F4B" w:rsidRDefault="00B44E03" w:rsidP="008354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失败需要具体提示，包括“旧密码错误”“新密码、确认新密码不一致”</w:t>
            </w:r>
            <w:r w:rsidR="00076FEC" w:rsidRPr="00883F4B">
              <w:rPr>
                <w:rFonts w:hint="eastAsia"/>
                <w:szCs w:val="21"/>
              </w:rPr>
              <w:t>等。</w:t>
            </w:r>
          </w:p>
        </w:tc>
      </w:tr>
    </w:tbl>
    <w:p w14:paraId="3A2BA37F" w14:textId="5BE2A704" w:rsidR="00883F4B" w:rsidRPr="00883F4B" w:rsidRDefault="00883F4B" w:rsidP="00C75A6B">
      <w:pPr>
        <w:pStyle w:val="3"/>
      </w:pPr>
      <w:r w:rsidRPr="00883F4B">
        <w:rPr>
          <w:rFonts w:hint="eastAsia"/>
        </w:rPr>
        <w:t>保护金额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883F4B" w:rsidRPr="00883F4B" w14:paraId="7DE158C1" w14:textId="77777777" w:rsidTr="00576EBA">
        <w:tc>
          <w:tcPr>
            <w:tcW w:w="1384" w:type="dxa"/>
            <w:shd w:val="clear" w:color="auto" w:fill="D9D9D9"/>
            <w:vAlign w:val="center"/>
          </w:tcPr>
          <w:p w14:paraId="372C1348" w14:textId="77777777" w:rsidR="00883F4B" w:rsidRPr="00883F4B" w:rsidRDefault="00883F4B" w:rsidP="00254A24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30EC8A52" w14:textId="77777777" w:rsidR="00883F4B" w:rsidRPr="00883F4B" w:rsidRDefault="00883F4B" w:rsidP="00254A24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7D834B78" w14:textId="77777777" w:rsidR="00883F4B" w:rsidRPr="00883F4B" w:rsidRDefault="00883F4B" w:rsidP="00254A24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30F33913" w14:textId="77777777" w:rsidR="00883F4B" w:rsidRPr="00883F4B" w:rsidRDefault="00883F4B" w:rsidP="00254A24">
            <w:pPr>
              <w:rPr>
                <w:iCs/>
              </w:rPr>
            </w:pPr>
            <w:r>
              <w:rPr>
                <w:rFonts w:hint="eastAsia"/>
                <w:iCs/>
              </w:rPr>
              <w:t>站点</w:t>
            </w:r>
            <w:r w:rsidRPr="00883F4B">
              <w:rPr>
                <w:rFonts w:hint="eastAsia"/>
                <w:iCs/>
              </w:rPr>
              <w:t>管理</w:t>
            </w:r>
          </w:p>
        </w:tc>
      </w:tr>
      <w:tr w:rsidR="00883F4B" w:rsidRPr="00883F4B" w14:paraId="2710E306" w14:textId="77777777" w:rsidTr="00576EBA">
        <w:tc>
          <w:tcPr>
            <w:tcW w:w="1384" w:type="dxa"/>
            <w:shd w:val="clear" w:color="auto" w:fill="D9D9D9"/>
            <w:vAlign w:val="center"/>
          </w:tcPr>
          <w:p w14:paraId="4916CF8F" w14:textId="77777777" w:rsidR="00883F4B" w:rsidRPr="00883F4B" w:rsidRDefault="00883F4B" w:rsidP="00254A24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0B258D13" w14:textId="50ACE62C" w:rsidR="00883F4B" w:rsidRPr="00883F4B" w:rsidRDefault="00883F4B" w:rsidP="00254A24">
            <w:r w:rsidRPr="00883F4B">
              <w:rPr>
                <w:rFonts w:hint="eastAsia"/>
              </w:rPr>
              <w:t>保护金额</w:t>
            </w:r>
            <w:r w:rsidR="00835466">
              <w:rPr>
                <w:rFonts w:hint="eastAsia"/>
              </w:rPr>
              <w:t>设置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3AA1C980" w14:textId="77777777" w:rsidR="00883F4B" w:rsidRPr="00883F4B" w:rsidRDefault="00883F4B" w:rsidP="00254A24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6BBC04CB" w14:textId="77777777" w:rsidR="00883F4B" w:rsidRPr="00883F4B" w:rsidRDefault="00883F4B" w:rsidP="00254A24">
            <w:pPr>
              <w:rPr>
                <w:iCs/>
              </w:rPr>
            </w:pPr>
          </w:p>
        </w:tc>
      </w:tr>
      <w:tr w:rsidR="00883F4B" w:rsidRPr="00883F4B" w14:paraId="48F94BA9" w14:textId="77777777" w:rsidTr="00576EBA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4DE219A5" w14:textId="77777777" w:rsidR="00883F4B" w:rsidRPr="00883F4B" w:rsidRDefault="00883F4B" w:rsidP="00254A24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75FEBF2E" w14:textId="4189FC4A" w:rsidR="00883F4B" w:rsidRPr="00883F4B" w:rsidRDefault="00883F4B" w:rsidP="00835466">
            <w:r w:rsidRPr="00883F4B">
              <w:rPr>
                <w:rFonts w:hint="eastAsia"/>
              </w:rPr>
              <w:t>设置保护金额。</w:t>
            </w:r>
          </w:p>
        </w:tc>
      </w:tr>
      <w:tr w:rsidR="00883F4B" w:rsidRPr="00883F4B" w14:paraId="54468733" w14:textId="77777777" w:rsidTr="00576EB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1ED8674A" w14:textId="77777777" w:rsidR="00883F4B" w:rsidRPr="00883F4B" w:rsidRDefault="00883F4B" w:rsidP="00254A24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6EFF5400" w14:textId="56B551F6" w:rsidR="00883F4B" w:rsidRPr="00883F4B" w:rsidRDefault="00883F4B" w:rsidP="00835466">
            <w:r w:rsidRPr="00883F4B">
              <w:rPr>
                <w:rFonts w:hint="eastAsia"/>
              </w:rPr>
              <w:t>保护金额</w:t>
            </w:r>
            <w:r w:rsidR="00835466">
              <w:rPr>
                <w:rFonts w:hint="eastAsia"/>
              </w:rPr>
              <w:t>：文本框</w:t>
            </w:r>
            <w:r w:rsidR="00835466">
              <w:t>，</w:t>
            </w:r>
            <w:r w:rsidR="008D00D9">
              <w:rPr>
                <w:rFonts w:hint="eastAsia"/>
              </w:rPr>
              <w:t>最大</w:t>
            </w:r>
            <w:r w:rsidR="008D00D9">
              <w:t>值</w:t>
            </w:r>
            <w:r w:rsidR="008D00D9">
              <w:rPr>
                <w:rFonts w:hint="eastAsia"/>
              </w:rPr>
              <w:t>100</w:t>
            </w:r>
            <w:r w:rsidR="008D00D9">
              <w:rPr>
                <w:rFonts w:hint="eastAsia"/>
              </w:rPr>
              <w:t>万</w:t>
            </w:r>
            <w:r w:rsidR="00835466">
              <w:rPr>
                <w:rFonts w:hint="eastAsia"/>
              </w:rPr>
              <w:t>，</w:t>
            </w:r>
            <w:r w:rsidR="00835466">
              <w:t>单位</w:t>
            </w:r>
            <w:r w:rsidR="008D00D9">
              <w:t>瑞尔，</w:t>
            </w:r>
            <w:r w:rsidRPr="00883F4B">
              <w:rPr>
                <w:rFonts w:hint="eastAsia"/>
              </w:rPr>
              <w:t>整数</w:t>
            </w:r>
          </w:p>
        </w:tc>
      </w:tr>
      <w:tr w:rsidR="00883F4B" w:rsidRPr="00883F4B" w14:paraId="6BE5629D" w14:textId="77777777" w:rsidTr="00576EB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30BD8B77" w14:textId="77777777" w:rsidR="00883F4B" w:rsidRPr="00883F4B" w:rsidRDefault="00883F4B" w:rsidP="00254A24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729C2932" w14:textId="62D7B7D4" w:rsidR="00883F4B" w:rsidRPr="00883F4B" w:rsidRDefault="00835466" w:rsidP="00254A24">
            <w:r>
              <w:rPr>
                <w:rFonts w:hint="eastAsia"/>
              </w:rPr>
              <w:t>设置</w:t>
            </w:r>
            <w:r>
              <w:t>成功</w:t>
            </w:r>
          </w:p>
        </w:tc>
      </w:tr>
      <w:tr w:rsidR="00883F4B" w:rsidRPr="00883F4B" w14:paraId="4311C42B" w14:textId="77777777" w:rsidTr="00576EBA">
        <w:tc>
          <w:tcPr>
            <w:tcW w:w="1384" w:type="dxa"/>
            <w:shd w:val="clear" w:color="auto" w:fill="D9D9D9"/>
            <w:vAlign w:val="center"/>
          </w:tcPr>
          <w:p w14:paraId="5A052030" w14:textId="77777777" w:rsidR="00883F4B" w:rsidRPr="00883F4B" w:rsidRDefault="00883F4B" w:rsidP="00254A24">
            <w:r w:rsidRPr="00883F4B">
              <w:rPr>
                <w:rFonts w:hint="eastAsia"/>
              </w:rPr>
              <w:lastRenderedPageBreak/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11B0B4B8" w14:textId="77777777" w:rsidR="00883F4B" w:rsidRPr="00883F4B" w:rsidRDefault="00883F4B" w:rsidP="00254A24">
            <w:pPr>
              <w:rPr>
                <w:bCs/>
                <w:iCs/>
              </w:rPr>
            </w:pPr>
            <w:r w:rsidRPr="00883F4B">
              <w:rPr>
                <w:rFonts w:hint="eastAsia"/>
                <w:bCs/>
                <w:iCs/>
              </w:rPr>
              <w:t>无</w:t>
            </w:r>
          </w:p>
        </w:tc>
      </w:tr>
      <w:tr w:rsidR="00883F4B" w:rsidRPr="00883F4B" w14:paraId="1E03B529" w14:textId="77777777" w:rsidTr="00576EBA">
        <w:tc>
          <w:tcPr>
            <w:tcW w:w="1384" w:type="dxa"/>
            <w:shd w:val="clear" w:color="auto" w:fill="D9D9D9"/>
            <w:vAlign w:val="center"/>
          </w:tcPr>
          <w:p w14:paraId="1B9F90D9" w14:textId="77777777" w:rsidR="00883F4B" w:rsidRPr="00883F4B" w:rsidRDefault="00883F4B" w:rsidP="00254A24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53848589" w14:textId="77777777" w:rsidR="00883F4B" w:rsidRPr="00883F4B" w:rsidRDefault="00883F4B" w:rsidP="00254A24">
            <w:pPr>
              <w:rPr>
                <w:szCs w:val="21"/>
              </w:rPr>
            </w:pPr>
            <w:r w:rsidRPr="00883F4B">
              <w:rPr>
                <w:rFonts w:hint="eastAsia"/>
                <w:szCs w:val="21"/>
              </w:rPr>
              <w:t>将值设置为</w:t>
            </w:r>
            <w:r w:rsidRPr="00883F4B">
              <w:rPr>
                <w:rFonts w:hint="eastAsia"/>
                <w:szCs w:val="21"/>
              </w:rPr>
              <w:t>0</w:t>
            </w:r>
            <w:r w:rsidRPr="00883F4B">
              <w:rPr>
                <w:rFonts w:hint="eastAsia"/>
                <w:szCs w:val="21"/>
              </w:rPr>
              <w:t>时，不启用保护金额功能。</w:t>
            </w:r>
          </w:p>
        </w:tc>
      </w:tr>
      <w:tr w:rsidR="00883F4B" w:rsidRPr="00883F4B" w14:paraId="46803F8A" w14:textId="77777777" w:rsidTr="00576EBA">
        <w:tc>
          <w:tcPr>
            <w:tcW w:w="1384" w:type="dxa"/>
            <w:shd w:val="clear" w:color="auto" w:fill="D9D9D9"/>
            <w:vAlign w:val="center"/>
          </w:tcPr>
          <w:p w14:paraId="0F4997F3" w14:textId="77777777" w:rsidR="00883F4B" w:rsidRPr="00883F4B" w:rsidRDefault="00883F4B" w:rsidP="00254A24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155705A5" w14:textId="77777777" w:rsidR="00883F4B" w:rsidRPr="00883F4B" w:rsidRDefault="00883F4B" w:rsidP="00254A24">
            <w:r w:rsidRPr="00883F4B">
              <w:rPr>
                <w:rFonts w:hint="eastAsia"/>
              </w:rPr>
              <w:t>无</w:t>
            </w:r>
          </w:p>
        </w:tc>
      </w:tr>
    </w:tbl>
    <w:p w14:paraId="0D225248" w14:textId="007F4779" w:rsidR="00A17397" w:rsidRPr="00883F4B" w:rsidRDefault="00903836" w:rsidP="00A17397">
      <w:pPr>
        <w:pStyle w:val="3"/>
        <w:rPr>
          <w:ins w:id="1874" w:author="zhaohy" w:date="2014-10-27T20:34:00Z"/>
        </w:rPr>
      </w:pPr>
      <w:ins w:id="1875" w:author="zhaohy" w:date="2014-11-13T15:30:00Z">
        <w:r>
          <w:rPr>
            <w:rFonts w:hint="eastAsia"/>
          </w:rPr>
          <w:t>自动</w:t>
        </w:r>
        <w:r>
          <w:t>锁屏</w:t>
        </w:r>
      </w:ins>
      <w:ins w:id="1876" w:author="zhaohy" w:date="2014-10-27T20:34:00Z">
        <w:r w:rsidR="00A17397">
          <w:t>时间设定</w:t>
        </w:r>
      </w:ins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A17397" w:rsidRPr="00883F4B" w14:paraId="0F11E0EB" w14:textId="77777777" w:rsidTr="00625DCF">
        <w:trPr>
          <w:ins w:id="1877" w:author="zhaohy" w:date="2014-10-27T20:34:00Z"/>
        </w:trPr>
        <w:tc>
          <w:tcPr>
            <w:tcW w:w="1384" w:type="dxa"/>
            <w:shd w:val="clear" w:color="auto" w:fill="D9D9D9"/>
            <w:vAlign w:val="center"/>
          </w:tcPr>
          <w:p w14:paraId="78BB581D" w14:textId="77777777" w:rsidR="00A17397" w:rsidRPr="00883F4B" w:rsidRDefault="00A17397" w:rsidP="00625DCF">
            <w:pPr>
              <w:rPr>
                <w:ins w:id="1878" w:author="zhaohy" w:date="2014-10-27T20:34:00Z"/>
              </w:rPr>
            </w:pPr>
            <w:ins w:id="1879" w:author="zhaohy" w:date="2014-10-27T20:34:00Z">
              <w:r w:rsidRPr="00883F4B">
                <w:rPr>
                  <w:rFonts w:hint="eastAsia"/>
                </w:rPr>
                <w:t>功能点编号</w:t>
              </w:r>
            </w:ins>
          </w:p>
        </w:tc>
        <w:tc>
          <w:tcPr>
            <w:tcW w:w="2505" w:type="dxa"/>
            <w:vAlign w:val="center"/>
          </w:tcPr>
          <w:p w14:paraId="46304712" w14:textId="77777777" w:rsidR="00A17397" w:rsidRPr="00883F4B" w:rsidRDefault="00A17397" w:rsidP="00625DCF">
            <w:pPr>
              <w:rPr>
                <w:ins w:id="1880" w:author="zhaohy" w:date="2014-10-27T20:34:00Z"/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4523652A" w14:textId="77777777" w:rsidR="00A17397" w:rsidRPr="00883F4B" w:rsidRDefault="00A17397" w:rsidP="00625DCF">
            <w:pPr>
              <w:rPr>
                <w:ins w:id="1881" w:author="zhaohy" w:date="2014-10-27T20:34:00Z"/>
              </w:rPr>
            </w:pPr>
            <w:ins w:id="1882" w:author="zhaohy" w:date="2014-10-27T20:34:00Z">
              <w:r w:rsidRPr="00883F4B">
                <w:rPr>
                  <w:rFonts w:hint="eastAsia"/>
                  <w:color w:val="000000"/>
                  <w:sz w:val="22"/>
                  <w:szCs w:val="22"/>
                </w:rPr>
                <w:t>功能</w:t>
              </w:r>
            </w:ins>
          </w:p>
        </w:tc>
        <w:tc>
          <w:tcPr>
            <w:tcW w:w="2997" w:type="dxa"/>
            <w:vAlign w:val="center"/>
          </w:tcPr>
          <w:p w14:paraId="79ECDE1C" w14:textId="77777777" w:rsidR="00A17397" w:rsidRPr="00883F4B" w:rsidRDefault="00A17397" w:rsidP="00625DCF">
            <w:pPr>
              <w:rPr>
                <w:ins w:id="1883" w:author="zhaohy" w:date="2014-10-27T20:34:00Z"/>
                <w:iCs/>
              </w:rPr>
            </w:pPr>
            <w:ins w:id="1884" w:author="zhaohy" w:date="2014-10-27T20:34:00Z">
              <w:r>
                <w:rPr>
                  <w:rFonts w:hint="eastAsia"/>
                  <w:iCs/>
                </w:rPr>
                <w:t>站点</w:t>
              </w:r>
              <w:r w:rsidRPr="00883F4B">
                <w:rPr>
                  <w:rFonts w:hint="eastAsia"/>
                  <w:iCs/>
                </w:rPr>
                <w:t>管理</w:t>
              </w:r>
            </w:ins>
          </w:p>
        </w:tc>
      </w:tr>
      <w:tr w:rsidR="00A17397" w:rsidRPr="00883F4B" w14:paraId="21326896" w14:textId="77777777" w:rsidTr="00625DCF">
        <w:trPr>
          <w:ins w:id="1885" w:author="zhaohy" w:date="2014-10-27T20:34:00Z"/>
        </w:trPr>
        <w:tc>
          <w:tcPr>
            <w:tcW w:w="1384" w:type="dxa"/>
            <w:shd w:val="clear" w:color="auto" w:fill="D9D9D9"/>
            <w:vAlign w:val="center"/>
          </w:tcPr>
          <w:p w14:paraId="3BEE5DE1" w14:textId="77777777" w:rsidR="00A17397" w:rsidRPr="00883F4B" w:rsidRDefault="00A17397" w:rsidP="00625DCF">
            <w:pPr>
              <w:rPr>
                <w:ins w:id="1886" w:author="zhaohy" w:date="2014-10-27T20:34:00Z"/>
              </w:rPr>
            </w:pPr>
            <w:ins w:id="1887" w:author="zhaohy" w:date="2014-10-27T20:34:00Z">
              <w:r w:rsidRPr="00883F4B">
                <w:rPr>
                  <w:rFonts w:hint="eastAsia"/>
                </w:rPr>
                <w:t>功能点名称</w:t>
              </w:r>
            </w:ins>
          </w:p>
        </w:tc>
        <w:tc>
          <w:tcPr>
            <w:tcW w:w="2505" w:type="dxa"/>
            <w:vAlign w:val="center"/>
          </w:tcPr>
          <w:p w14:paraId="429457A8" w14:textId="664C2200" w:rsidR="00A17397" w:rsidRPr="00883F4B" w:rsidRDefault="00903836" w:rsidP="00625DCF">
            <w:pPr>
              <w:rPr>
                <w:ins w:id="1888" w:author="zhaohy" w:date="2014-10-27T20:34:00Z"/>
              </w:rPr>
            </w:pPr>
            <w:ins w:id="1889" w:author="zhaohy" w:date="2014-11-13T15:30:00Z">
              <w:r>
                <w:rPr>
                  <w:rFonts w:hint="eastAsia"/>
                </w:rPr>
                <w:t>自动</w:t>
              </w:r>
              <w:r>
                <w:t>锁屏</w:t>
              </w:r>
            </w:ins>
            <w:ins w:id="1890" w:author="zhaohy" w:date="2014-10-27T20:34:00Z">
              <w:r w:rsidR="00A17397">
                <w:t>时间设定</w:t>
              </w:r>
            </w:ins>
          </w:p>
        </w:tc>
        <w:tc>
          <w:tcPr>
            <w:tcW w:w="1860" w:type="dxa"/>
            <w:shd w:val="clear" w:color="auto" w:fill="D9D9D9"/>
            <w:vAlign w:val="center"/>
          </w:tcPr>
          <w:p w14:paraId="4FF3967B" w14:textId="77777777" w:rsidR="00A17397" w:rsidRPr="00883F4B" w:rsidRDefault="00A17397" w:rsidP="00625DCF">
            <w:pPr>
              <w:rPr>
                <w:ins w:id="1891" w:author="zhaohy" w:date="2014-10-27T20:34:00Z"/>
                <w:iCs/>
              </w:rPr>
            </w:pPr>
            <w:ins w:id="1892" w:author="zhaohy" w:date="2014-10-27T20:34:00Z">
              <w:r w:rsidRPr="00883F4B">
                <w:rPr>
                  <w:rFonts w:hint="eastAsia"/>
                  <w:iCs/>
                </w:rPr>
                <w:t>优先级</w:t>
              </w:r>
            </w:ins>
          </w:p>
        </w:tc>
        <w:tc>
          <w:tcPr>
            <w:tcW w:w="2997" w:type="dxa"/>
            <w:vAlign w:val="center"/>
          </w:tcPr>
          <w:p w14:paraId="4EE0CD57" w14:textId="77777777" w:rsidR="00A17397" w:rsidRPr="00883F4B" w:rsidRDefault="00A17397" w:rsidP="00625DCF">
            <w:pPr>
              <w:rPr>
                <w:ins w:id="1893" w:author="zhaohy" w:date="2014-10-27T20:34:00Z"/>
                <w:iCs/>
              </w:rPr>
            </w:pPr>
          </w:p>
        </w:tc>
      </w:tr>
      <w:tr w:rsidR="00A17397" w:rsidRPr="00883F4B" w14:paraId="74A2DAAC" w14:textId="77777777" w:rsidTr="00625DCF">
        <w:trPr>
          <w:trHeight w:val="390"/>
          <w:ins w:id="1894" w:author="zhaohy" w:date="2014-10-27T20:34:00Z"/>
        </w:trPr>
        <w:tc>
          <w:tcPr>
            <w:tcW w:w="1384" w:type="dxa"/>
            <w:shd w:val="clear" w:color="auto" w:fill="D9D9D9"/>
            <w:vAlign w:val="center"/>
          </w:tcPr>
          <w:p w14:paraId="25E2FE23" w14:textId="77777777" w:rsidR="00A17397" w:rsidRPr="00883F4B" w:rsidRDefault="00A17397" w:rsidP="00625DCF">
            <w:pPr>
              <w:rPr>
                <w:ins w:id="1895" w:author="zhaohy" w:date="2014-10-27T20:34:00Z"/>
              </w:rPr>
            </w:pPr>
            <w:ins w:id="1896" w:author="zhaohy" w:date="2014-10-27T20:34:00Z">
              <w:r w:rsidRPr="00883F4B">
                <w:rPr>
                  <w:rFonts w:hint="eastAsia"/>
                </w:rPr>
                <w:t>功能描述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103C4EAC" w14:textId="392CFA23" w:rsidR="00A17397" w:rsidRPr="00883F4B" w:rsidRDefault="00903836" w:rsidP="00625DCF">
            <w:pPr>
              <w:rPr>
                <w:ins w:id="1897" w:author="zhaohy" w:date="2014-10-27T20:34:00Z"/>
              </w:rPr>
            </w:pPr>
            <w:ins w:id="1898" w:author="zhaohy" w:date="2014-11-13T15:30:00Z">
              <w:r>
                <w:rPr>
                  <w:rFonts w:hint="eastAsia"/>
                </w:rPr>
                <w:t>自动</w:t>
              </w:r>
              <w:r>
                <w:t>锁屏</w:t>
              </w:r>
            </w:ins>
            <w:ins w:id="1899" w:author="zhaohy" w:date="2014-10-27T20:34:00Z">
              <w:r w:rsidR="00A17397">
                <w:t>时间设定</w:t>
              </w:r>
            </w:ins>
          </w:p>
        </w:tc>
      </w:tr>
      <w:tr w:rsidR="00A17397" w:rsidRPr="00883F4B" w14:paraId="17392846" w14:textId="77777777" w:rsidTr="00625DCF">
        <w:trPr>
          <w:trHeight w:val="420"/>
          <w:ins w:id="1900" w:author="zhaohy" w:date="2014-10-27T20:34:00Z"/>
        </w:trPr>
        <w:tc>
          <w:tcPr>
            <w:tcW w:w="1384" w:type="dxa"/>
            <w:shd w:val="clear" w:color="auto" w:fill="D9D9D9"/>
            <w:vAlign w:val="center"/>
          </w:tcPr>
          <w:p w14:paraId="26ABEF8C" w14:textId="77777777" w:rsidR="00A17397" w:rsidRPr="00883F4B" w:rsidRDefault="00A17397" w:rsidP="00625DCF">
            <w:pPr>
              <w:rPr>
                <w:ins w:id="1901" w:author="zhaohy" w:date="2014-10-27T20:34:00Z"/>
              </w:rPr>
            </w:pPr>
            <w:ins w:id="1902" w:author="zhaohy" w:date="2014-10-27T20:34:00Z">
              <w:r w:rsidRPr="00883F4B">
                <w:rPr>
                  <w:rFonts w:hint="eastAsia"/>
                </w:rPr>
                <w:t>输入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2D119977" w14:textId="3E9A4198" w:rsidR="00A17397" w:rsidRPr="00883F4B" w:rsidRDefault="00903836" w:rsidP="00A17397">
            <w:pPr>
              <w:rPr>
                <w:ins w:id="1903" w:author="zhaohy" w:date="2014-10-27T20:34:00Z"/>
              </w:rPr>
            </w:pPr>
            <w:ins w:id="1904" w:author="zhaohy" w:date="2014-11-13T15:30:00Z">
              <w:r>
                <w:rPr>
                  <w:rFonts w:hint="eastAsia"/>
                </w:rPr>
                <w:t>自动</w:t>
              </w:r>
              <w:r>
                <w:t>锁屏</w:t>
              </w:r>
            </w:ins>
            <w:ins w:id="1905" w:author="zhaohy" w:date="2014-10-27T20:35:00Z">
              <w:r w:rsidR="00A17397">
                <w:t>时间</w:t>
              </w:r>
            </w:ins>
            <w:ins w:id="1906" w:author="zhaohy" w:date="2014-10-27T20:34:00Z">
              <w:r w:rsidR="00A17397">
                <w:rPr>
                  <w:rFonts w:hint="eastAsia"/>
                </w:rPr>
                <w:t>：文本框</w:t>
              </w:r>
              <w:r w:rsidR="00A17397">
                <w:t>，</w:t>
              </w:r>
              <w:r w:rsidR="00A17397">
                <w:rPr>
                  <w:rFonts w:hint="eastAsia"/>
                </w:rPr>
                <w:t>最大</w:t>
              </w:r>
              <w:r w:rsidR="00A17397">
                <w:t>值</w:t>
              </w:r>
            </w:ins>
            <w:ins w:id="1907" w:author="zhaohy" w:date="2014-10-27T20:35:00Z">
              <w:r w:rsidR="00A17397">
                <w:t>10</w:t>
              </w:r>
              <w:r w:rsidR="00A17397">
                <w:rPr>
                  <w:rFonts w:hint="eastAsia"/>
                </w:rPr>
                <w:t>，</w:t>
              </w:r>
              <w:r w:rsidR="00A17397">
                <w:t>最小值</w:t>
              </w:r>
              <w:r w:rsidR="00A17397">
                <w:rPr>
                  <w:rFonts w:hint="eastAsia"/>
                </w:rPr>
                <w:t>1</w:t>
              </w:r>
            </w:ins>
            <w:ins w:id="1908" w:author="zhaohy" w:date="2014-10-27T20:34:00Z">
              <w:r w:rsidR="00A17397">
                <w:rPr>
                  <w:rFonts w:hint="eastAsia"/>
                </w:rPr>
                <w:t>，</w:t>
              </w:r>
              <w:r w:rsidR="00A17397">
                <w:t>单位</w:t>
              </w:r>
            </w:ins>
            <w:ins w:id="1909" w:author="zhaohy" w:date="2014-10-27T20:35:00Z">
              <w:r w:rsidR="00A17397">
                <w:rPr>
                  <w:rFonts w:hint="eastAsia"/>
                </w:rPr>
                <w:t>分钟</w:t>
              </w:r>
            </w:ins>
            <w:ins w:id="1910" w:author="zhaohy" w:date="2014-10-27T20:34:00Z">
              <w:r w:rsidR="00A17397">
                <w:t>，</w:t>
              </w:r>
              <w:r w:rsidR="00A17397" w:rsidRPr="00883F4B">
                <w:rPr>
                  <w:rFonts w:hint="eastAsia"/>
                </w:rPr>
                <w:t>整数</w:t>
              </w:r>
            </w:ins>
          </w:p>
        </w:tc>
      </w:tr>
      <w:tr w:rsidR="00A17397" w:rsidRPr="00883F4B" w14:paraId="32B764BA" w14:textId="77777777" w:rsidTr="00625DCF">
        <w:trPr>
          <w:trHeight w:val="420"/>
          <w:ins w:id="1911" w:author="zhaohy" w:date="2014-10-27T20:34:00Z"/>
        </w:trPr>
        <w:tc>
          <w:tcPr>
            <w:tcW w:w="1384" w:type="dxa"/>
            <w:shd w:val="clear" w:color="auto" w:fill="D9D9D9"/>
            <w:vAlign w:val="center"/>
          </w:tcPr>
          <w:p w14:paraId="06CAC832" w14:textId="77777777" w:rsidR="00A17397" w:rsidRPr="00883F4B" w:rsidRDefault="00A17397" w:rsidP="00625DCF">
            <w:pPr>
              <w:rPr>
                <w:ins w:id="1912" w:author="zhaohy" w:date="2014-10-27T20:34:00Z"/>
              </w:rPr>
            </w:pPr>
            <w:ins w:id="1913" w:author="zhaohy" w:date="2014-10-27T20:34:00Z">
              <w:r w:rsidRPr="00883F4B">
                <w:rPr>
                  <w:rFonts w:hint="eastAsia"/>
                </w:rPr>
                <w:t>输出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2C6ED392" w14:textId="01D2E20B" w:rsidR="00A17397" w:rsidRPr="00883F4B" w:rsidRDefault="00A17397" w:rsidP="00625DCF">
            <w:pPr>
              <w:rPr>
                <w:ins w:id="1914" w:author="zhaohy" w:date="2014-10-27T20:34:00Z"/>
              </w:rPr>
            </w:pPr>
            <w:ins w:id="1915" w:author="zhaohy" w:date="2014-10-27T20:34:00Z">
              <w:r>
                <w:rPr>
                  <w:rFonts w:hint="eastAsia"/>
                </w:rPr>
                <w:t>设置</w:t>
              </w:r>
              <w:r>
                <w:t>成功</w:t>
              </w:r>
            </w:ins>
            <w:ins w:id="1916" w:author="zhaohy" w:date="2014-10-27T20:35:00Z">
              <w:r>
                <w:rPr>
                  <w:rFonts w:hint="eastAsia"/>
                </w:rPr>
                <w:t>，</w:t>
              </w:r>
              <w:r>
                <w:t>下次重启后生效。</w:t>
              </w:r>
            </w:ins>
          </w:p>
        </w:tc>
      </w:tr>
      <w:tr w:rsidR="00A17397" w:rsidRPr="00883F4B" w14:paraId="4E00D4B3" w14:textId="77777777" w:rsidTr="00625DCF">
        <w:trPr>
          <w:ins w:id="1917" w:author="zhaohy" w:date="2014-10-27T20:34:00Z"/>
        </w:trPr>
        <w:tc>
          <w:tcPr>
            <w:tcW w:w="1384" w:type="dxa"/>
            <w:shd w:val="clear" w:color="auto" w:fill="D9D9D9"/>
            <w:vAlign w:val="center"/>
          </w:tcPr>
          <w:p w14:paraId="40A0017F" w14:textId="77777777" w:rsidR="00A17397" w:rsidRPr="00883F4B" w:rsidRDefault="00A17397" w:rsidP="00625DCF">
            <w:pPr>
              <w:rPr>
                <w:ins w:id="1918" w:author="zhaohy" w:date="2014-10-27T20:34:00Z"/>
              </w:rPr>
            </w:pPr>
            <w:ins w:id="1919" w:author="zhaohy" w:date="2014-10-27T20:34:00Z">
              <w:r w:rsidRPr="00883F4B">
                <w:rPr>
                  <w:rFonts w:hint="eastAsia"/>
                </w:rPr>
                <w:t>异常情况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55663B61" w14:textId="77777777" w:rsidR="00A17397" w:rsidRPr="00883F4B" w:rsidRDefault="00A17397" w:rsidP="00625DCF">
            <w:pPr>
              <w:rPr>
                <w:ins w:id="1920" w:author="zhaohy" w:date="2014-10-27T20:34:00Z"/>
                <w:bCs/>
                <w:iCs/>
              </w:rPr>
            </w:pPr>
            <w:ins w:id="1921" w:author="zhaohy" w:date="2014-10-27T20:34:00Z">
              <w:r w:rsidRPr="00883F4B">
                <w:rPr>
                  <w:rFonts w:hint="eastAsia"/>
                  <w:bCs/>
                  <w:iCs/>
                </w:rPr>
                <w:t>无</w:t>
              </w:r>
            </w:ins>
          </w:p>
        </w:tc>
      </w:tr>
      <w:tr w:rsidR="00A17397" w:rsidRPr="00883F4B" w14:paraId="0A3BED17" w14:textId="77777777" w:rsidTr="00625DCF">
        <w:trPr>
          <w:ins w:id="1922" w:author="zhaohy" w:date="2014-10-27T20:34:00Z"/>
        </w:trPr>
        <w:tc>
          <w:tcPr>
            <w:tcW w:w="1384" w:type="dxa"/>
            <w:shd w:val="clear" w:color="auto" w:fill="D9D9D9"/>
            <w:vAlign w:val="center"/>
          </w:tcPr>
          <w:p w14:paraId="10ECB66A" w14:textId="77777777" w:rsidR="00A17397" w:rsidRPr="00883F4B" w:rsidRDefault="00A17397" w:rsidP="00625DCF">
            <w:pPr>
              <w:rPr>
                <w:ins w:id="1923" w:author="zhaohy" w:date="2014-10-27T20:34:00Z"/>
              </w:rPr>
            </w:pPr>
            <w:ins w:id="1924" w:author="zhaohy" w:date="2014-10-27T20:34:00Z">
              <w:r w:rsidRPr="00883F4B">
                <w:rPr>
                  <w:rFonts w:hint="eastAsia"/>
                </w:rPr>
                <w:t>约束条件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641EBCC0" w14:textId="1776449A" w:rsidR="00A17397" w:rsidRPr="00883F4B" w:rsidRDefault="00A17397" w:rsidP="00625DCF">
            <w:pPr>
              <w:rPr>
                <w:ins w:id="1925" w:author="zhaohy" w:date="2014-10-27T20:34:00Z"/>
                <w:szCs w:val="21"/>
              </w:rPr>
            </w:pPr>
            <w:ins w:id="1926" w:author="zhaohy" w:date="2014-10-27T20:35:00Z">
              <w:r>
                <w:rPr>
                  <w:rFonts w:hint="eastAsia"/>
                  <w:szCs w:val="21"/>
                </w:rPr>
                <w:t>无</w:t>
              </w:r>
            </w:ins>
          </w:p>
        </w:tc>
      </w:tr>
      <w:tr w:rsidR="00A17397" w:rsidRPr="00883F4B" w14:paraId="5CD2119A" w14:textId="77777777" w:rsidTr="00625DCF">
        <w:trPr>
          <w:ins w:id="1927" w:author="zhaohy" w:date="2014-10-27T20:34:00Z"/>
        </w:trPr>
        <w:tc>
          <w:tcPr>
            <w:tcW w:w="1384" w:type="dxa"/>
            <w:shd w:val="clear" w:color="auto" w:fill="D9D9D9"/>
            <w:vAlign w:val="center"/>
          </w:tcPr>
          <w:p w14:paraId="38034EF1" w14:textId="77777777" w:rsidR="00A17397" w:rsidRPr="00883F4B" w:rsidRDefault="00A17397" w:rsidP="00625DCF">
            <w:pPr>
              <w:rPr>
                <w:ins w:id="1928" w:author="zhaohy" w:date="2014-10-27T20:34:00Z"/>
              </w:rPr>
            </w:pPr>
            <w:ins w:id="1929" w:author="zhaohy" w:date="2014-10-27T20:34:00Z">
              <w:r w:rsidRPr="00883F4B">
                <w:rPr>
                  <w:rFonts w:hint="eastAsia"/>
                </w:rPr>
                <w:t>其它说明</w:t>
              </w:r>
            </w:ins>
          </w:p>
        </w:tc>
        <w:tc>
          <w:tcPr>
            <w:tcW w:w="7362" w:type="dxa"/>
            <w:gridSpan w:val="3"/>
            <w:vAlign w:val="center"/>
          </w:tcPr>
          <w:p w14:paraId="71F8473E" w14:textId="77777777" w:rsidR="00A17397" w:rsidRPr="00883F4B" w:rsidRDefault="00A17397" w:rsidP="00625DCF">
            <w:pPr>
              <w:rPr>
                <w:ins w:id="1930" w:author="zhaohy" w:date="2014-10-27T20:34:00Z"/>
              </w:rPr>
            </w:pPr>
            <w:ins w:id="1931" w:author="zhaohy" w:date="2014-10-27T20:34:00Z">
              <w:r w:rsidRPr="00883F4B">
                <w:rPr>
                  <w:rFonts w:hint="eastAsia"/>
                </w:rPr>
                <w:t>无</w:t>
              </w:r>
            </w:ins>
          </w:p>
        </w:tc>
      </w:tr>
    </w:tbl>
    <w:p w14:paraId="7D8FC23E" w14:textId="77777777" w:rsidR="00BA2A96" w:rsidRPr="00883F4B" w:rsidRDefault="00BA2A96" w:rsidP="00C75A6B">
      <w:pPr>
        <w:pStyle w:val="2"/>
      </w:pPr>
      <w:bookmarkStart w:id="1932" w:name="_Toc403728060"/>
      <w:r>
        <w:rPr>
          <w:rFonts w:hint="eastAsia"/>
        </w:rPr>
        <w:t>维护模式</w:t>
      </w:r>
      <w:bookmarkEnd w:id="1932"/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BA2A96" w:rsidRPr="00883F4B" w14:paraId="776FC33B" w14:textId="77777777" w:rsidTr="00897ACA">
        <w:tc>
          <w:tcPr>
            <w:tcW w:w="1384" w:type="dxa"/>
            <w:shd w:val="clear" w:color="auto" w:fill="D9D9D9"/>
            <w:vAlign w:val="center"/>
          </w:tcPr>
          <w:p w14:paraId="0F1BBEBC" w14:textId="77777777" w:rsidR="00BA2A96" w:rsidRPr="00883F4B" w:rsidRDefault="00BA2A96" w:rsidP="00F25031">
            <w:pPr>
              <w:spacing w:before="240"/>
              <w:rPr>
                <w:rFonts w:ascii="宋体" w:hAnsi="宋体"/>
              </w:rPr>
            </w:pPr>
            <w:r w:rsidRPr="00883F4B">
              <w:rPr>
                <w:rFonts w:ascii="宋体" w:hAnsi="宋体"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3670EFAA" w14:textId="77777777" w:rsidR="00BA2A96" w:rsidRPr="00883F4B" w:rsidRDefault="00BA2A96" w:rsidP="00F25031">
            <w:pPr>
              <w:spacing w:before="240"/>
              <w:rPr>
                <w:rFonts w:ascii="宋体" w:hAnsi="宋体"/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25A71D88" w14:textId="77777777" w:rsidR="00BA2A96" w:rsidRPr="00883F4B" w:rsidRDefault="00BA2A96" w:rsidP="00F25031">
            <w:pPr>
              <w:spacing w:before="240"/>
              <w:rPr>
                <w:rFonts w:ascii="宋体" w:hAnsi="宋体"/>
              </w:rPr>
            </w:pPr>
            <w:r w:rsidRPr="00883F4B">
              <w:rPr>
                <w:rFonts w:ascii="宋体" w:hAnsi="宋体"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1724BCE8" w14:textId="18A4C3F0" w:rsidR="00BA2A96" w:rsidRPr="00883F4B" w:rsidRDefault="00BA2A96" w:rsidP="00F25031">
            <w:pPr>
              <w:spacing w:before="240"/>
              <w:rPr>
                <w:rFonts w:ascii="宋体" w:hAnsi="宋体"/>
                <w:iCs/>
              </w:rPr>
            </w:pPr>
          </w:p>
        </w:tc>
      </w:tr>
      <w:tr w:rsidR="00BA2A96" w:rsidRPr="00883F4B" w14:paraId="5BF8E334" w14:textId="77777777" w:rsidTr="00897ACA">
        <w:tc>
          <w:tcPr>
            <w:tcW w:w="1384" w:type="dxa"/>
            <w:shd w:val="clear" w:color="auto" w:fill="D9D9D9"/>
            <w:vAlign w:val="center"/>
          </w:tcPr>
          <w:p w14:paraId="15A19C0E" w14:textId="77777777" w:rsidR="00BA2A96" w:rsidRPr="00883F4B" w:rsidRDefault="00BA2A96" w:rsidP="00F25031">
            <w:pPr>
              <w:spacing w:before="240"/>
              <w:rPr>
                <w:rFonts w:ascii="宋体" w:hAnsi="宋体"/>
              </w:rPr>
            </w:pPr>
            <w:r w:rsidRPr="00883F4B">
              <w:rPr>
                <w:rFonts w:ascii="宋体" w:hAnsi="宋体"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73EC9508" w14:textId="77777777" w:rsidR="00BA2A96" w:rsidRPr="00883F4B" w:rsidRDefault="002F45AB" w:rsidP="00F9489B">
            <w:pPr>
              <w:pStyle w:val="a0"/>
            </w:pPr>
            <w:r>
              <w:rPr>
                <w:rFonts w:hint="eastAsia"/>
              </w:rPr>
              <w:t>维护模式</w:t>
            </w:r>
            <w:r w:rsidR="00BA2A96" w:rsidRPr="00883F4B">
              <w:rPr>
                <w:rFonts w:hint="eastAsia"/>
              </w:rPr>
              <w:t>菜单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561E4CD7" w14:textId="77777777" w:rsidR="00BA2A96" w:rsidRPr="00883F4B" w:rsidRDefault="00BA2A96" w:rsidP="00F25031">
            <w:pPr>
              <w:spacing w:before="240"/>
              <w:rPr>
                <w:rFonts w:ascii="宋体" w:hAnsi="宋体"/>
                <w:iCs/>
              </w:rPr>
            </w:pPr>
            <w:r w:rsidRPr="00883F4B">
              <w:rPr>
                <w:rFonts w:ascii="宋体" w:hAnsi="宋体"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6376B489" w14:textId="77777777" w:rsidR="00BA2A96" w:rsidRPr="00883F4B" w:rsidRDefault="00BA2A96" w:rsidP="00F25031">
            <w:pPr>
              <w:spacing w:before="240"/>
              <w:rPr>
                <w:rFonts w:ascii="宋体" w:hAnsi="宋体"/>
                <w:iCs/>
              </w:rPr>
            </w:pPr>
          </w:p>
        </w:tc>
      </w:tr>
      <w:tr w:rsidR="00BA2A96" w:rsidRPr="00883F4B" w14:paraId="42BEB7BD" w14:textId="77777777" w:rsidTr="00897ACA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76313042" w14:textId="77777777" w:rsidR="00BA2A96" w:rsidRPr="00883F4B" w:rsidRDefault="00BA2A96" w:rsidP="00F25031">
            <w:pPr>
              <w:spacing w:before="240"/>
              <w:jc w:val="center"/>
              <w:rPr>
                <w:rFonts w:ascii="宋体" w:hAnsi="宋体"/>
              </w:rPr>
            </w:pPr>
            <w:r w:rsidRPr="00883F4B">
              <w:rPr>
                <w:rFonts w:ascii="宋体" w:hAnsi="宋体"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5815432B" w14:textId="77777777" w:rsidR="00BA2A96" w:rsidRPr="00883F4B" w:rsidRDefault="00BA2A96" w:rsidP="00F9489B">
            <w:pPr>
              <w:pStyle w:val="a0"/>
            </w:pPr>
            <w:r w:rsidRPr="00883F4B">
              <w:rPr>
                <w:rFonts w:hint="eastAsia"/>
              </w:rPr>
              <w:t>显示系统管理菜单</w:t>
            </w:r>
          </w:p>
        </w:tc>
      </w:tr>
      <w:tr w:rsidR="00BA2A96" w:rsidRPr="00883F4B" w14:paraId="2ABD917E" w14:textId="77777777" w:rsidTr="00897AC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299BB5D0" w14:textId="77777777" w:rsidR="00BA2A96" w:rsidRPr="00883F4B" w:rsidRDefault="00BA2A96" w:rsidP="00F25031">
            <w:pPr>
              <w:spacing w:before="240"/>
              <w:jc w:val="center"/>
              <w:rPr>
                <w:rFonts w:ascii="宋体" w:hAnsi="宋体"/>
              </w:rPr>
            </w:pPr>
            <w:r w:rsidRPr="00883F4B">
              <w:rPr>
                <w:rFonts w:ascii="宋体" w:hAnsi="宋体"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123C7771" w14:textId="77777777" w:rsidR="00BA2A96" w:rsidRDefault="00BA2A96" w:rsidP="00F9489B">
            <w:pPr>
              <w:pStyle w:val="a0"/>
              <w:rPr>
                <w:ins w:id="1933" w:author="Microsoft" w:date="2015-02-06T15:52:00Z"/>
              </w:rPr>
            </w:pPr>
            <w:r w:rsidRPr="00883F4B">
              <w:rPr>
                <w:rFonts w:hint="eastAsia"/>
              </w:rPr>
              <w:t>按【</w:t>
            </w:r>
            <w:r w:rsidR="005B2656">
              <w:rPr>
                <w:rFonts w:hint="eastAsia"/>
              </w:rPr>
              <w:t>维护模式</w:t>
            </w:r>
            <w:r w:rsidRPr="00883F4B">
              <w:rPr>
                <w:rFonts w:hint="eastAsia"/>
              </w:rPr>
              <w:t>】键，进入</w:t>
            </w:r>
            <w:r w:rsidR="005B2656">
              <w:rPr>
                <w:rFonts w:hint="eastAsia"/>
              </w:rPr>
              <w:t>维护模式</w:t>
            </w:r>
          </w:p>
          <w:p w14:paraId="5117087A" w14:textId="77777777" w:rsidR="00F06530" w:rsidRDefault="00F06530" w:rsidP="00F9489B">
            <w:pPr>
              <w:pStyle w:val="a0"/>
              <w:rPr>
                <w:ins w:id="1934" w:author="Microsoft" w:date="2015-03-03T11:00:00Z"/>
              </w:rPr>
            </w:pPr>
            <w:ins w:id="1935" w:author="Microsoft" w:date="2015-02-06T15:52:00Z">
              <w:r>
                <w:rPr>
                  <w:rFonts w:hint="eastAsia"/>
                </w:rPr>
                <w:t>进入</w:t>
              </w:r>
              <w:r>
                <w:t>密码为：</w:t>
              </w:r>
              <w:r>
                <w:rPr>
                  <w:rFonts w:hint="eastAsia"/>
                </w:rPr>
                <w:t>001371</w:t>
              </w:r>
            </w:ins>
          </w:p>
          <w:p w14:paraId="559AB278" w14:textId="7BAD152C" w:rsidR="000E5C89" w:rsidRPr="00883F4B" w:rsidRDefault="000E5C89" w:rsidP="00F9489B">
            <w:pPr>
              <w:pStyle w:val="a0"/>
            </w:pPr>
            <w:ins w:id="1936" w:author="Microsoft" w:date="2015-03-03T11:00:00Z">
              <w:r>
                <w:rPr>
                  <w:rFonts w:hint="eastAsia"/>
                </w:rPr>
                <w:t>在</w:t>
              </w:r>
              <w:r>
                <w:t>维护模式下，按</w:t>
              </w:r>
              <w:r w:rsidRPr="000E5C89">
                <w:rPr>
                  <w:b/>
                  <w:bCs/>
                  <w:rPrChange w:id="1937" w:author="Microsoft" w:date="2015-03-03T11:00:00Z">
                    <w:rPr/>
                  </w:rPrChange>
                </w:rPr>
                <w:t>K</w:t>
              </w:r>
              <w:r>
                <w:rPr>
                  <w:rFonts w:hint="eastAsia"/>
                </w:rPr>
                <w:t>（显示</w:t>
              </w:r>
              <w:r>
                <w:t>余额）</w:t>
              </w:r>
              <w:r>
                <w:rPr>
                  <w:rFonts w:hint="eastAsia"/>
                </w:rPr>
                <w:t>键</w:t>
              </w:r>
              <w:r>
                <w:t>可以显示</w:t>
              </w:r>
              <w:r>
                <w:rPr>
                  <w:rFonts w:hint="eastAsia"/>
                </w:rPr>
                <w:t>MAC地址</w:t>
              </w:r>
            </w:ins>
          </w:p>
        </w:tc>
      </w:tr>
      <w:tr w:rsidR="00BA2A96" w:rsidRPr="00883F4B" w14:paraId="57128F4F" w14:textId="77777777" w:rsidTr="00897AC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458357D4" w14:textId="77777777" w:rsidR="00BA2A96" w:rsidRPr="00883F4B" w:rsidRDefault="00BA2A96" w:rsidP="00F25031">
            <w:pPr>
              <w:spacing w:before="240"/>
              <w:jc w:val="center"/>
              <w:rPr>
                <w:rFonts w:ascii="宋体" w:hAnsi="宋体"/>
              </w:rPr>
            </w:pPr>
            <w:r w:rsidRPr="00883F4B">
              <w:rPr>
                <w:rFonts w:ascii="宋体" w:hAnsi="宋体"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5ACD3DAD" w14:textId="77777777" w:rsidR="00BA2A96" w:rsidRPr="00883F4B" w:rsidRDefault="00BA2A96" w:rsidP="00F9489B">
            <w:pPr>
              <w:pStyle w:val="a0"/>
            </w:pPr>
            <w:r w:rsidRPr="00883F4B">
              <w:rPr>
                <w:rFonts w:hint="eastAsia"/>
              </w:rPr>
              <w:t>系统管理菜单包含</w:t>
            </w:r>
          </w:p>
          <w:p w14:paraId="0EC3F1A3" w14:textId="58D21765" w:rsidR="007C4F5B" w:rsidRDefault="00504F5F" w:rsidP="00F9489B">
            <w:pPr>
              <w:pStyle w:val="a0"/>
            </w:pPr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</w:t>
            </w:r>
            <w:r w:rsidR="00835466">
              <w:rPr>
                <w:rFonts w:hint="eastAsia"/>
              </w:rPr>
              <w:t>服务</w:t>
            </w:r>
            <w:r w:rsidR="00835466">
              <w:t>地址</w:t>
            </w:r>
          </w:p>
          <w:p w14:paraId="0D176F39" w14:textId="6A82F5D3" w:rsidR="00504F5F" w:rsidRDefault="00504F5F" w:rsidP="00F9489B">
            <w:pPr>
              <w:pStyle w:val="a0"/>
            </w:pPr>
            <w:r>
              <w:rPr>
                <w:rFonts w:hint="eastAsia"/>
              </w:rPr>
              <w:t>[</w:t>
            </w:r>
            <w:r>
              <w:t>2</w:t>
            </w:r>
            <w:r>
              <w:rPr>
                <w:rFonts w:hint="eastAsia"/>
              </w:rPr>
              <w:t>]</w:t>
            </w:r>
            <w:r w:rsidR="00835466">
              <w:rPr>
                <w:rFonts w:hint="eastAsia"/>
              </w:rPr>
              <w:t>网络参数</w:t>
            </w:r>
          </w:p>
        </w:tc>
      </w:tr>
      <w:tr w:rsidR="00BA2A96" w:rsidRPr="00883F4B" w14:paraId="163FF474" w14:textId="77777777" w:rsidTr="00897ACA">
        <w:tc>
          <w:tcPr>
            <w:tcW w:w="1384" w:type="dxa"/>
            <w:shd w:val="clear" w:color="auto" w:fill="D9D9D9"/>
            <w:vAlign w:val="center"/>
          </w:tcPr>
          <w:p w14:paraId="7E10ACFA" w14:textId="77777777" w:rsidR="00BA2A96" w:rsidRPr="00883F4B" w:rsidRDefault="00BA2A96" w:rsidP="00F25031">
            <w:pPr>
              <w:spacing w:before="240"/>
              <w:jc w:val="center"/>
              <w:rPr>
                <w:rFonts w:ascii="宋体" w:hAnsi="宋体"/>
              </w:rPr>
            </w:pPr>
            <w:r w:rsidRPr="00883F4B">
              <w:rPr>
                <w:rFonts w:ascii="宋体" w:hAnsi="宋体"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60C8E682" w14:textId="77777777" w:rsidR="00BA2A96" w:rsidRPr="00883F4B" w:rsidRDefault="00BA2A96" w:rsidP="00F25031">
            <w:pPr>
              <w:spacing w:before="240"/>
              <w:rPr>
                <w:rFonts w:ascii="宋体" w:hAnsi="宋体"/>
                <w:bCs/>
                <w:iCs/>
              </w:rPr>
            </w:pPr>
            <w:r w:rsidRPr="00883F4B">
              <w:rPr>
                <w:rFonts w:ascii="宋体" w:hAnsi="宋体" w:hint="eastAsia"/>
                <w:bCs/>
                <w:iCs/>
              </w:rPr>
              <w:t>无</w:t>
            </w:r>
          </w:p>
        </w:tc>
      </w:tr>
      <w:tr w:rsidR="00BA2A96" w:rsidRPr="00883F4B" w14:paraId="1EFDA1FA" w14:textId="77777777" w:rsidTr="00897ACA">
        <w:tc>
          <w:tcPr>
            <w:tcW w:w="1384" w:type="dxa"/>
            <w:shd w:val="clear" w:color="auto" w:fill="D9D9D9"/>
            <w:vAlign w:val="center"/>
          </w:tcPr>
          <w:p w14:paraId="2E91B6D8" w14:textId="77777777" w:rsidR="00BA2A96" w:rsidRPr="00883F4B" w:rsidRDefault="00BA2A96" w:rsidP="00F25031">
            <w:pPr>
              <w:spacing w:before="240"/>
              <w:jc w:val="center"/>
              <w:rPr>
                <w:rFonts w:ascii="宋体" w:hAnsi="宋体"/>
              </w:rPr>
            </w:pPr>
            <w:r w:rsidRPr="00883F4B">
              <w:rPr>
                <w:rFonts w:ascii="宋体" w:hAnsi="宋体"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272058DB" w14:textId="77777777" w:rsidR="00BA2A96" w:rsidRPr="00883F4B" w:rsidRDefault="00BA2A96" w:rsidP="00F9489B">
            <w:pPr>
              <w:pStyle w:val="a0"/>
            </w:pPr>
            <w:r w:rsidRPr="00883F4B">
              <w:rPr>
                <w:rFonts w:hint="eastAsia"/>
              </w:rPr>
              <w:t>菜单选择分为两种方式，一种可用数字键选择进入对应功能。</w:t>
            </w:r>
          </w:p>
        </w:tc>
      </w:tr>
      <w:tr w:rsidR="00BA2A96" w:rsidRPr="00883F4B" w14:paraId="4F3128BE" w14:textId="77777777" w:rsidTr="00897ACA">
        <w:tc>
          <w:tcPr>
            <w:tcW w:w="1384" w:type="dxa"/>
            <w:shd w:val="clear" w:color="auto" w:fill="D9D9D9"/>
            <w:vAlign w:val="center"/>
          </w:tcPr>
          <w:p w14:paraId="033BB430" w14:textId="77777777" w:rsidR="00BA2A96" w:rsidRPr="00883F4B" w:rsidRDefault="00BA2A96" w:rsidP="00F25031">
            <w:pPr>
              <w:spacing w:before="240"/>
              <w:jc w:val="center"/>
              <w:rPr>
                <w:rFonts w:ascii="宋体" w:hAnsi="宋体"/>
              </w:rPr>
            </w:pPr>
            <w:r w:rsidRPr="00883F4B">
              <w:rPr>
                <w:rFonts w:ascii="宋体" w:hAnsi="宋体"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247C4A0A" w14:textId="77777777" w:rsidR="00BA2A96" w:rsidRPr="00883F4B" w:rsidRDefault="00BA2A96" w:rsidP="00F9489B">
            <w:pPr>
              <w:pStyle w:val="a0"/>
            </w:pPr>
            <w:r w:rsidRPr="00883F4B">
              <w:rPr>
                <w:rFonts w:hint="eastAsia"/>
              </w:rPr>
              <w:t>无</w:t>
            </w:r>
          </w:p>
        </w:tc>
      </w:tr>
    </w:tbl>
    <w:p w14:paraId="6B5AA382" w14:textId="23159574" w:rsidR="00BA2A96" w:rsidRDefault="00835466" w:rsidP="00C75A6B">
      <w:pPr>
        <w:pStyle w:val="3"/>
      </w:pPr>
      <w:r>
        <w:rPr>
          <w:rFonts w:hint="eastAsia"/>
        </w:rPr>
        <w:lastRenderedPageBreak/>
        <w:t>服务</w:t>
      </w:r>
      <w:r>
        <w:t>地址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BA2A96" w:rsidRPr="00883F4B" w14:paraId="77B4462C" w14:textId="77777777" w:rsidTr="00897ACA">
        <w:tc>
          <w:tcPr>
            <w:tcW w:w="1384" w:type="dxa"/>
            <w:shd w:val="clear" w:color="auto" w:fill="D9D9D9"/>
            <w:vAlign w:val="center"/>
          </w:tcPr>
          <w:p w14:paraId="0F3F96B5" w14:textId="77777777" w:rsidR="00BA2A96" w:rsidRPr="00883F4B" w:rsidRDefault="00BA2A96" w:rsidP="002E7D5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15856790" w14:textId="77777777" w:rsidR="00BA2A96" w:rsidRPr="00883F4B" w:rsidRDefault="00BA2A96" w:rsidP="002E7D56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39E2AF91" w14:textId="77777777" w:rsidR="00BA2A96" w:rsidRPr="00883F4B" w:rsidRDefault="00BA2A96" w:rsidP="002E7D5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4876269E" w14:textId="03755C5A" w:rsidR="00BA2A96" w:rsidRPr="00883F4B" w:rsidRDefault="00BA2A96" w:rsidP="002E7D56">
            <w:pPr>
              <w:rPr>
                <w:iCs/>
              </w:rPr>
            </w:pPr>
          </w:p>
        </w:tc>
      </w:tr>
      <w:tr w:rsidR="00BA2A96" w:rsidRPr="00883F4B" w14:paraId="355F727D" w14:textId="77777777" w:rsidTr="00897ACA">
        <w:tc>
          <w:tcPr>
            <w:tcW w:w="1384" w:type="dxa"/>
            <w:shd w:val="clear" w:color="auto" w:fill="D9D9D9"/>
            <w:vAlign w:val="center"/>
          </w:tcPr>
          <w:p w14:paraId="59F510D3" w14:textId="77777777" w:rsidR="00BA2A96" w:rsidRPr="00883F4B" w:rsidRDefault="00BA2A96" w:rsidP="002E7D5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29935ED2" w14:textId="0E134B00" w:rsidR="00BA2A96" w:rsidRPr="00883F4B" w:rsidRDefault="00835466" w:rsidP="002E7D56">
            <w:r>
              <w:rPr>
                <w:rFonts w:hint="eastAsia"/>
              </w:rPr>
              <w:t>服务</w:t>
            </w:r>
            <w:r>
              <w:t>地址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15A974E9" w14:textId="77777777" w:rsidR="00BA2A96" w:rsidRPr="00883F4B" w:rsidRDefault="00BA2A96" w:rsidP="002E7D5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20F6C139" w14:textId="77777777" w:rsidR="00BA2A96" w:rsidRPr="00883F4B" w:rsidRDefault="00BA2A96" w:rsidP="002E7D56">
            <w:pPr>
              <w:rPr>
                <w:iCs/>
              </w:rPr>
            </w:pPr>
          </w:p>
        </w:tc>
      </w:tr>
      <w:tr w:rsidR="00BA2A96" w:rsidRPr="00883F4B" w14:paraId="3DB92A94" w14:textId="77777777" w:rsidTr="00897ACA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29B7E387" w14:textId="77777777" w:rsidR="00BA2A96" w:rsidRPr="00883F4B" w:rsidRDefault="00BA2A96" w:rsidP="002E7D5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0EA07BC7" w14:textId="3635E7B0" w:rsidR="00BA2A96" w:rsidRPr="00883F4B" w:rsidRDefault="00BA2A96" w:rsidP="00835466">
            <w:r>
              <w:rPr>
                <w:rFonts w:hint="eastAsia"/>
              </w:rPr>
              <w:t>显示当前</w:t>
            </w:r>
            <w:r w:rsidR="00835466">
              <w:rPr>
                <w:rFonts w:hint="eastAsia"/>
              </w:rPr>
              <w:t>服务</w:t>
            </w:r>
            <w:r w:rsidR="00835466">
              <w:t>地址配置，</w:t>
            </w:r>
            <w:r w:rsidR="00835466">
              <w:rPr>
                <w:rFonts w:hint="eastAsia"/>
              </w:rPr>
              <w:t>同时</w:t>
            </w:r>
            <w:r w:rsidR="00835466">
              <w:t>提供修改功能。</w:t>
            </w:r>
            <w:r w:rsidR="00835466" w:rsidDel="00835466">
              <w:rPr>
                <w:rFonts w:hint="eastAsia"/>
              </w:rPr>
              <w:t xml:space="preserve"> </w:t>
            </w:r>
          </w:p>
        </w:tc>
      </w:tr>
      <w:tr w:rsidR="00BA2A96" w:rsidRPr="00883F4B" w14:paraId="7124F01B" w14:textId="77777777" w:rsidTr="00897AC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03A34CD5" w14:textId="77777777" w:rsidR="00BA2A96" w:rsidRPr="00883F4B" w:rsidRDefault="00BA2A96" w:rsidP="002E7D5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35D98FDF" w14:textId="6D93EA5F" w:rsidR="00BA2A96" w:rsidRDefault="00BA2A96" w:rsidP="002E7D56">
            <w:r w:rsidRPr="002E7D56">
              <w:rPr>
                <w:rFonts w:hint="eastAsia"/>
              </w:rPr>
              <w:t>NCP</w:t>
            </w:r>
            <w:r w:rsidRPr="002E7D56">
              <w:rPr>
                <w:rFonts w:hint="eastAsia"/>
              </w:rPr>
              <w:t>地址</w:t>
            </w:r>
            <w:r w:rsidR="000840FF" w:rsidRPr="002E7D56">
              <w:rPr>
                <w:rFonts w:hint="eastAsia"/>
              </w:rPr>
              <w:t>：</w:t>
            </w:r>
            <w:r w:rsidR="00835466">
              <w:rPr>
                <w:rFonts w:hint="eastAsia"/>
              </w:rPr>
              <w:t>文本框</w:t>
            </w:r>
          </w:p>
          <w:p w14:paraId="68943D4B" w14:textId="4240A47B" w:rsidR="005F1713" w:rsidRPr="002E7D56" w:rsidRDefault="005F1713" w:rsidP="002E7D56">
            <w:r>
              <w:rPr>
                <w:rFonts w:hint="eastAsia"/>
              </w:rPr>
              <w:t>NCP</w:t>
            </w:r>
            <w:r>
              <w:rPr>
                <w:rFonts w:hint="eastAsia"/>
              </w:rPr>
              <w:t>端口</w:t>
            </w:r>
            <w:r>
              <w:t>号：文本框</w:t>
            </w:r>
          </w:p>
          <w:p w14:paraId="0AF777D6" w14:textId="0CC11124" w:rsidR="005F1713" w:rsidRDefault="005F1713" w:rsidP="002E7D56">
            <w:r>
              <w:t>WEBNCP</w:t>
            </w:r>
            <w:r w:rsidR="00BA2A96" w:rsidRPr="002E7D56">
              <w:rPr>
                <w:rFonts w:hint="eastAsia"/>
              </w:rPr>
              <w:t>地址</w:t>
            </w:r>
            <w:r w:rsidR="000840FF" w:rsidRPr="002E7D56">
              <w:rPr>
                <w:rFonts w:hint="eastAsia"/>
              </w:rPr>
              <w:t>：</w:t>
            </w:r>
            <w:r w:rsidR="00835466">
              <w:rPr>
                <w:rFonts w:hint="eastAsia"/>
              </w:rPr>
              <w:t>文本框</w:t>
            </w:r>
          </w:p>
          <w:p w14:paraId="76713C58" w14:textId="4D6F265E" w:rsidR="005F1713" w:rsidRPr="00883F4B" w:rsidRDefault="005F1713" w:rsidP="002E7D56">
            <w:r>
              <w:t>WEBNCP</w:t>
            </w:r>
            <w:r>
              <w:rPr>
                <w:rFonts w:hint="eastAsia"/>
              </w:rPr>
              <w:t>端口</w:t>
            </w:r>
            <w:r>
              <w:t>号：文本框</w:t>
            </w:r>
          </w:p>
        </w:tc>
      </w:tr>
      <w:tr w:rsidR="00BA2A96" w:rsidRPr="00883F4B" w14:paraId="22BDCB78" w14:textId="77777777" w:rsidTr="00897AC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311C2AA1" w14:textId="77777777" w:rsidR="00BA2A96" w:rsidRPr="00883F4B" w:rsidRDefault="00BA2A96" w:rsidP="002E7D56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209C2ED8" w14:textId="77777777" w:rsidR="00BA2A96" w:rsidRPr="00883F4B" w:rsidRDefault="00BA2A96" w:rsidP="002E7D56">
            <w:r>
              <w:rPr>
                <w:rFonts w:hint="eastAsia"/>
              </w:rPr>
              <w:t>保存成功</w:t>
            </w:r>
          </w:p>
        </w:tc>
      </w:tr>
      <w:tr w:rsidR="00BA2A96" w:rsidRPr="00883F4B" w14:paraId="078FECDC" w14:textId="77777777" w:rsidTr="00897ACA">
        <w:tc>
          <w:tcPr>
            <w:tcW w:w="1384" w:type="dxa"/>
            <w:shd w:val="clear" w:color="auto" w:fill="D9D9D9"/>
            <w:vAlign w:val="center"/>
          </w:tcPr>
          <w:p w14:paraId="66337A81" w14:textId="77777777" w:rsidR="00BA2A96" w:rsidRPr="00883F4B" w:rsidRDefault="00BA2A96" w:rsidP="002E7D56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5FEFA4BE" w14:textId="77777777" w:rsidR="00BA2A96" w:rsidRPr="00883F4B" w:rsidRDefault="00BA2A96" w:rsidP="002E7D56">
            <w:pPr>
              <w:rPr>
                <w:bCs/>
                <w:iCs/>
              </w:rPr>
            </w:pPr>
            <w:r w:rsidRPr="00883F4B">
              <w:rPr>
                <w:rFonts w:hint="eastAsia"/>
                <w:bCs/>
                <w:iCs/>
              </w:rPr>
              <w:t>无</w:t>
            </w:r>
          </w:p>
        </w:tc>
      </w:tr>
      <w:tr w:rsidR="00BA2A96" w:rsidRPr="00883F4B" w14:paraId="14597624" w14:textId="77777777" w:rsidTr="00897ACA">
        <w:tc>
          <w:tcPr>
            <w:tcW w:w="1384" w:type="dxa"/>
            <w:shd w:val="clear" w:color="auto" w:fill="D9D9D9"/>
            <w:vAlign w:val="center"/>
          </w:tcPr>
          <w:p w14:paraId="377E739D" w14:textId="77777777" w:rsidR="00BA2A96" w:rsidRPr="00883F4B" w:rsidRDefault="00BA2A96" w:rsidP="002E7D5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092610A6" w14:textId="77777777" w:rsidR="00BA2A96" w:rsidRPr="00883F4B" w:rsidRDefault="00BA2A96" w:rsidP="002E7D56">
            <w:r>
              <w:rPr>
                <w:rFonts w:hint="eastAsia"/>
              </w:rPr>
              <w:t>无</w:t>
            </w:r>
          </w:p>
        </w:tc>
      </w:tr>
      <w:tr w:rsidR="00BA2A96" w:rsidRPr="00883F4B" w14:paraId="57C1302F" w14:textId="77777777" w:rsidTr="00897ACA">
        <w:tc>
          <w:tcPr>
            <w:tcW w:w="1384" w:type="dxa"/>
            <w:shd w:val="clear" w:color="auto" w:fill="D9D9D9"/>
            <w:vAlign w:val="center"/>
          </w:tcPr>
          <w:p w14:paraId="471601A5" w14:textId="77777777" w:rsidR="00BA2A96" w:rsidRPr="00883F4B" w:rsidRDefault="00BA2A96" w:rsidP="002E7D5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3249E41E" w14:textId="77777777" w:rsidR="00BA2A96" w:rsidRPr="00883F4B" w:rsidRDefault="00BA2A96" w:rsidP="002E7D56">
            <w:r w:rsidRPr="00883F4B">
              <w:rPr>
                <w:rFonts w:hint="eastAsia"/>
              </w:rPr>
              <w:t>无</w:t>
            </w:r>
          </w:p>
        </w:tc>
      </w:tr>
    </w:tbl>
    <w:p w14:paraId="3D323D3D" w14:textId="65BB3D76" w:rsidR="00BA2A96" w:rsidRDefault="00835466" w:rsidP="00C75A6B">
      <w:pPr>
        <w:pStyle w:val="3"/>
      </w:pPr>
      <w:r>
        <w:rPr>
          <w:rFonts w:hint="eastAsia"/>
        </w:rPr>
        <w:t>网络</w:t>
      </w:r>
      <w:r w:rsidR="00BA2A96" w:rsidRPr="00883F4B">
        <w:rPr>
          <w:rFonts w:hint="eastAsia"/>
        </w:rPr>
        <w:t>参数</w:t>
      </w:r>
    </w:p>
    <w:tbl>
      <w:tblPr>
        <w:tblW w:w="8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2505"/>
        <w:gridCol w:w="1860"/>
        <w:gridCol w:w="2997"/>
      </w:tblGrid>
      <w:tr w:rsidR="00BA2A96" w:rsidRPr="00883F4B" w14:paraId="49E83E5F" w14:textId="77777777" w:rsidTr="00897ACA">
        <w:tc>
          <w:tcPr>
            <w:tcW w:w="1384" w:type="dxa"/>
            <w:shd w:val="clear" w:color="auto" w:fill="D9D9D9"/>
            <w:vAlign w:val="center"/>
          </w:tcPr>
          <w:p w14:paraId="4B642C9E" w14:textId="77777777" w:rsidR="00BA2A96" w:rsidRPr="00883F4B" w:rsidRDefault="00BA2A96" w:rsidP="002E7D56">
            <w:r w:rsidRPr="00883F4B">
              <w:rPr>
                <w:rFonts w:hint="eastAsia"/>
              </w:rPr>
              <w:t>功能点编号</w:t>
            </w:r>
          </w:p>
        </w:tc>
        <w:tc>
          <w:tcPr>
            <w:tcW w:w="2505" w:type="dxa"/>
            <w:vAlign w:val="center"/>
          </w:tcPr>
          <w:p w14:paraId="5D1092F9" w14:textId="77777777" w:rsidR="00BA2A96" w:rsidRPr="00883F4B" w:rsidRDefault="00BA2A96" w:rsidP="002E7D56">
            <w:pPr>
              <w:rPr>
                <w:iCs/>
              </w:rPr>
            </w:pPr>
          </w:p>
        </w:tc>
        <w:tc>
          <w:tcPr>
            <w:tcW w:w="1860" w:type="dxa"/>
            <w:shd w:val="clear" w:color="auto" w:fill="D9D9D9"/>
            <w:vAlign w:val="center"/>
          </w:tcPr>
          <w:p w14:paraId="5FE331AC" w14:textId="77777777" w:rsidR="00BA2A96" w:rsidRPr="00883F4B" w:rsidRDefault="00BA2A96" w:rsidP="002E7D56">
            <w:r w:rsidRPr="00883F4B">
              <w:rPr>
                <w:rFonts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997" w:type="dxa"/>
            <w:vAlign w:val="center"/>
          </w:tcPr>
          <w:p w14:paraId="29F57DCF" w14:textId="77777777" w:rsidR="00BA2A96" w:rsidRPr="00883F4B" w:rsidRDefault="00BA2A96" w:rsidP="002E7D5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系统管理</w:t>
            </w:r>
          </w:p>
        </w:tc>
      </w:tr>
      <w:tr w:rsidR="00BA2A96" w:rsidRPr="00883F4B" w14:paraId="6392477B" w14:textId="77777777" w:rsidTr="00897ACA">
        <w:tc>
          <w:tcPr>
            <w:tcW w:w="1384" w:type="dxa"/>
            <w:shd w:val="clear" w:color="auto" w:fill="D9D9D9"/>
            <w:vAlign w:val="center"/>
          </w:tcPr>
          <w:p w14:paraId="6DADA9FC" w14:textId="77777777" w:rsidR="00BA2A96" w:rsidRPr="00883F4B" w:rsidRDefault="00BA2A96" w:rsidP="002E7D56">
            <w:r w:rsidRPr="00883F4B">
              <w:rPr>
                <w:rFonts w:hint="eastAsia"/>
              </w:rPr>
              <w:t>功能点名称</w:t>
            </w:r>
          </w:p>
        </w:tc>
        <w:tc>
          <w:tcPr>
            <w:tcW w:w="2505" w:type="dxa"/>
            <w:vAlign w:val="center"/>
          </w:tcPr>
          <w:p w14:paraId="3A5F22D5" w14:textId="5B31B839" w:rsidR="00BA2A96" w:rsidRPr="00883F4B" w:rsidRDefault="00835466" w:rsidP="00835466">
            <w:r>
              <w:rPr>
                <w:rFonts w:hint="eastAsia"/>
              </w:rPr>
              <w:t>网络</w:t>
            </w:r>
            <w:r w:rsidR="00BA2A96">
              <w:rPr>
                <w:rFonts w:hint="eastAsia"/>
              </w:rPr>
              <w:t>参数</w:t>
            </w:r>
          </w:p>
        </w:tc>
        <w:tc>
          <w:tcPr>
            <w:tcW w:w="1860" w:type="dxa"/>
            <w:shd w:val="clear" w:color="auto" w:fill="D9D9D9"/>
            <w:vAlign w:val="center"/>
          </w:tcPr>
          <w:p w14:paraId="6EC809A3" w14:textId="77777777" w:rsidR="00BA2A96" w:rsidRPr="00883F4B" w:rsidRDefault="00BA2A96" w:rsidP="002E7D56">
            <w:pPr>
              <w:rPr>
                <w:iCs/>
              </w:rPr>
            </w:pPr>
            <w:r w:rsidRPr="00883F4B">
              <w:rPr>
                <w:rFonts w:hint="eastAsia"/>
                <w:iCs/>
              </w:rPr>
              <w:t>优先级</w:t>
            </w:r>
          </w:p>
        </w:tc>
        <w:tc>
          <w:tcPr>
            <w:tcW w:w="2997" w:type="dxa"/>
            <w:vAlign w:val="center"/>
          </w:tcPr>
          <w:p w14:paraId="0B269E44" w14:textId="77777777" w:rsidR="00BA2A96" w:rsidRPr="00883F4B" w:rsidRDefault="00BA2A96" w:rsidP="002E7D56">
            <w:pPr>
              <w:rPr>
                <w:iCs/>
              </w:rPr>
            </w:pPr>
          </w:p>
        </w:tc>
      </w:tr>
      <w:tr w:rsidR="00BA2A96" w:rsidRPr="00883F4B" w14:paraId="672B5746" w14:textId="77777777" w:rsidTr="00897ACA">
        <w:trPr>
          <w:trHeight w:val="390"/>
        </w:trPr>
        <w:tc>
          <w:tcPr>
            <w:tcW w:w="1384" w:type="dxa"/>
            <w:shd w:val="clear" w:color="auto" w:fill="D9D9D9"/>
            <w:vAlign w:val="center"/>
          </w:tcPr>
          <w:p w14:paraId="7DCD1D09" w14:textId="77777777" w:rsidR="00BA2A96" w:rsidRPr="00883F4B" w:rsidRDefault="00BA2A96" w:rsidP="002E7D56">
            <w:r w:rsidRPr="00883F4B">
              <w:rPr>
                <w:rFonts w:hint="eastAsia"/>
              </w:rPr>
              <w:t>功能描述</w:t>
            </w:r>
          </w:p>
        </w:tc>
        <w:tc>
          <w:tcPr>
            <w:tcW w:w="7362" w:type="dxa"/>
            <w:gridSpan w:val="3"/>
            <w:vAlign w:val="center"/>
          </w:tcPr>
          <w:p w14:paraId="40DFDCED" w14:textId="24FC1E9A" w:rsidR="00F06530" w:rsidRPr="00883F4B" w:rsidRDefault="00835466" w:rsidP="002E7D56">
            <w:r>
              <w:rPr>
                <w:rFonts w:hint="eastAsia"/>
              </w:rPr>
              <w:t>显示</w:t>
            </w:r>
            <w:r>
              <w:t>当前网络参数</w:t>
            </w:r>
            <w:r>
              <w:rPr>
                <w:rFonts w:hint="eastAsia"/>
              </w:rPr>
              <w:t>，</w:t>
            </w:r>
            <w:r>
              <w:t>并提供</w:t>
            </w:r>
            <w:r>
              <w:rPr>
                <w:rFonts w:hint="eastAsia"/>
              </w:rPr>
              <w:t>修改</w:t>
            </w:r>
            <w:r>
              <w:t>功能。</w:t>
            </w:r>
          </w:p>
        </w:tc>
      </w:tr>
      <w:tr w:rsidR="00BA2A96" w:rsidRPr="00883F4B" w14:paraId="1740FB52" w14:textId="77777777" w:rsidTr="00897AC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04BFF6D8" w14:textId="77777777" w:rsidR="00BA2A96" w:rsidRPr="00883F4B" w:rsidRDefault="00BA2A96" w:rsidP="002E7D56">
            <w:r w:rsidRPr="00883F4B">
              <w:rPr>
                <w:rFonts w:hint="eastAsia"/>
              </w:rPr>
              <w:t>输入</w:t>
            </w:r>
          </w:p>
        </w:tc>
        <w:tc>
          <w:tcPr>
            <w:tcW w:w="7362" w:type="dxa"/>
            <w:gridSpan w:val="3"/>
            <w:vAlign w:val="center"/>
          </w:tcPr>
          <w:p w14:paraId="536D6AD9" w14:textId="3904B17A" w:rsidR="00BA2A96" w:rsidRDefault="00BA2A96" w:rsidP="002E7D56">
            <w:r w:rsidRPr="00835466">
              <w:rPr>
                <w:rFonts w:hint="eastAsia"/>
              </w:rPr>
              <w:t>设置模式</w:t>
            </w:r>
            <w:r>
              <w:rPr>
                <w:rFonts w:hint="eastAsia"/>
              </w:rPr>
              <w:t>：</w:t>
            </w:r>
            <w:r w:rsidR="00835466">
              <w:rPr>
                <w:rFonts w:hint="eastAsia"/>
              </w:rPr>
              <w:t>下拉框</w:t>
            </w:r>
            <w:r w:rsidR="00835466">
              <w:t>，</w:t>
            </w:r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、</w:t>
            </w:r>
            <w:r w:rsidR="00835466">
              <w:rPr>
                <w:rFonts w:hint="eastAsia"/>
              </w:rPr>
              <w:t>静态</w:t>
            </w:r>
            <w:r>
              <w:rPr>
                <w:rFonts w:hint="eastAsia"/>
              </w:rPr>
              <w:t>IP</w:t>
            </w:r>
          </w:p>
          <w:p w14:paraId="396EC522" w14:textId="4D8711CA" w:rsidR="00BA2A96" w:rsidRDefault="00BA2A96" w:rsidP="002E7D56">
            <w:r w:rsidRPr="000840FF">
              <w:rPr>
                <w:rFonts w:hint="eastAsia"/>
              </w:rPr>
              <w:t>IP</w:t>
            </w:r>
            <w:r w:rsidRPr="000840FF">
              <w:rPr>
                <w:rFonts w:hint="eastAsia"/>
              </w:rPr>
              <w:t>地址</w:t>
            </w:r>
            <w:r>
              <w:rPr>
                <w:rFonts w:hint="eastAsia"/>
              </w:rPr>
              <w:t>：</w:t>
            </w:r>
            <w:r w:rsidR="00835466">
              <w:rPr>
                <w:rFonts w:hint="eastAsia"/>
              </w:rPr>
              <w:t>文本框</w:t>
            </w:r>
          </w:p>
          <w:p w14:paraId="05A4869F" w14:textId="51C2416E" w:rsidR="00835466" w:rsidRDefault="00835466" w:rsidP="002E7D56">
            <w:r>
              <w:rPr>
                <w:rFonts w:hint="eastAsia"/>
              </w:rPr>
              <w:t>子网</w:t>
            </w:r>
            <w:r>
              <w:t>掩码：</w:t>
            </w:r>
            <w:r>
              <w:rPr>
                <w:rFonts w:hint="eastAsia"/>
              </w:rPr>
              <w:t>文本框</w:t>
            </w:r>
          </w:p>
          <w:p w14:paraId="27A8F162" w14:textId="24550B01" w:rsidR="00835466" w:rsidRPr="00883F4B" w:rsidRDefault="00835466" w:rsidP="002E7D56">
            <w:r>
              <w:rPr>
                <w:rFonts w:hint="eastAsia"/>
              </w:rPr>
              <w:t>网关</w:t>
            </w:r>
            <w:r>
              <w:t>：</w:t>
            </w:r>
            <w:r>
              <w:rPr>
                <w:rFonts w:hint="eastAsia"/>
              </w:rPr>
              <w:t>文本框</w:t>
            </w:r>
          </w:p>
        </w:tc>
      </w:tr>
      <w:tr w:rsidR="00BA2A96" w:rsidRPr="00883F4B" w14:paraId="45348A68" w14:textId="77777777" w:rsidTr="00897ACA">
        <w:trPr>
          <w:trHeight w:val="420"/>
        </w:trPr>
        <w:tc>
          <w:tcPr>
            <w:tcW w:w="1384" w:type="dxa"/>
            <w:shd w:val="clear" w:color="auto" w:fill="D9D9D9"/>
            <w:vAlign w:val="center"/>
          </w:tcPr>
          <w:p w14:paraId="32F62D8A" w14:textId="77777777" w:rsidR="00BA2A96" w:rsidRPr="00883F4B" w:rsidRDefault="00BA2A96" w:rsidP="002E7D56">
            <w:r w:rsidRPr="00883F4B">
              <w:rPr>
                <w:rFonts w:hint="eastAsia"/>
              </w:rPr>
              <w:t>输出</w:t>
            </w:r>
          </w:p>
        </w:tc>
        <w:tc>
          <w:tcPr>
            <w:tcW w:w="7362" w:type="dxa"/>
            <w:gridSpan w:val="3"/>
            <w:vAlign w:val="center"/>
          </w:tcPr>
          <w:p w14:paraId="293DDC2E" w14:textId="77777777" w:rsidR="00BA2A96" w:rsidRPr="00883F4B" w:rsidRDefault="00BA2A96" w:rsidP="002E7D56">
            <w:r>
              <w:rPr>
                <w:rFonts w:hint="eastAsia"/>
              </w:rPr>
              <w:t>保存成功</w:t>
            </w:r>
          </w:p>
        </w:tc>
      </w:tr>
      <w:tr w:rsidR="00BA2A96" w:rsidRPr="00883F4B" w14:paraId="7CC7515D" w14:textId="77777777" w:rsidTr="00897ACA">
        <w:tc>
          <w:tcPr>
            <w:tcW w:w="1384" w:type="dxa"/>
            <w:shd w:val="clear" w:color="auto" w:fill="D9D9D9"/>
            <w:vAlign w:val="center"/>
          </w:tcPr>
          <w:p w14:paraId="0BAE8C61" w14:textId="77777777" w:rsidR="00BA2A96" w:rsidRPr="00883F4B" w:rsidRDefault="00BA2A96" w:rsidP="002E7D56">
            <w:r w:rsidRPr="00883F4B">
              <w:rPr>
                <w:rFonts w:hint="eastAsia"/>
              </w:rPr>
              <w:t>异常情况</w:t>
            </w:r>
          </w:p>
        </w:tc>
        <w:tc>
          <w:tcPr>
            <w:tcW w:w="7362" w:type="dxa"/>
            <w:gridSpan w:val="3"/>
            <w:vAlign w:val="center"/>
          </w:tcPr>
          <w:p w14:paraId="424C1B7D" w14:textId="77777777" w:rsidR="00BA2A96" w:rsidRPr="00883F4B" w:rsidRDefault="00BA2A96" w:rsidP="002E7D56">
            <w:pPr>
              <w:rPr>
                <w:bCs/>
                <w:iCs/>
              </w:rPr>
            </w:pPr>
            <w:r w:rsidRPr="00883F4B">
              <w:rPr>
                <w:rFonts w:hint="eastAsia"/>
                <w:bCs/>
                <w:iCs/>
              </w:rPr>
              <w:t>无</w:t>
            </w:r>
          </w:p>
        </w:tc>
      </w:tr>
      <w:tr w:rsidR="00BA2A96" w:rsidRPr="00883F4B" w14:paraId="6E0AFD7E" w14:textId="77777777" w:rsidTr="00897ACA">
        <w:tc>
          <w:tcPr>
            <w:tcW w:w="1384" w:type="dxa"/>
            <w:shd w:val="clear" w:color="auto" w:fill="D9D9D9"/>
            <w:vAlign w:val="center"/>
          </w:tcPr>
          <w:p w14:paraId="05895D84" w14:textId="77777777" w:rsidR="00BA2A96" w:rsidRPr="00883F4B" w:rsidRDefault="00BA2A96" w:rsidP="002E7D56">
            <w:r w:rsidRPr="00883F4B">
              <w:rPr>
                <w:rFonts w:hint="eastAsia"/>
              </w:rPr>
              <w:t>约束条件</w:t>
            </w:r>
          </w:p>
        </w:tc>
        <w:tc>
          <w:tcPr>
            <w:tcW w:w="7362" w:type="dxa"/>
            <w:gridSpan w:val="3"/>
            <w:vAlign w:val="center"/>
          </w:tcPr>
          <w:p w14:paraId="01D546D5" w14:textId="77777777" w:rsidR="00BA2A96" w:rsidRPr="00883F4B" w:rsidRDefault="00BA2A96" w:rsidP="002E7D56">
            <w:r>
              <w:rPr>
                <w:rFonts w:hint="eastAsia"/>
              </w:rPr>
              <w:t>无</w:t>
            </w:r>
          </w:p>
        </w:tc>
      </w:tr>
      <w:tr w:rsidR="00BA2A96" w:rsidRPr="00834EF0" w14:paraId="5A46D29B" w14:textId="77777777" w:rsidTr="00897ACA">
        <w:tc>
          <w:tcPr>
            <w:tcW w:w="1384" w:type="dxa"/>
            <w:shd w:val="clear" w:color="auto" w:fill="D9D9D9"/>
            <w:vAlign w:val="center"/>
          </w:tcPr>
          <w:p w14:paraId="36ABB9BF" w14:textId="77777777" w:rsidR="00BA2A96" w:rsidRPr="00883F4B" w:rsidRDefault="00BA2A96" w:rsidP="002E7D56">
            <w:r w:rsidRPr="00883F4B">
              <w:rPr>
                <w:rFonts w:hint="eastAsia"/>
              </w:rPr>
              <w:t>其它说明</w:t>
            </w:r>
          </w:p>
        </w:tc>
        <w:tc>
          <w:tcPr>
            <w:tcW w:w="7362" w:type="dxa"/>
            <w:gridSpan w:val="3"/>
            <w:vAlign w:val="center"/>
          </w:tcPr>
          <w:p w14:paraId="75019F3D" w14:textId="023547FB" w:rsidR="00BA2A96" w:rsidRPr="00883F4B" w:rsidRDefault="000E5C89" w:rsidP="002E7D56">
            <w:ins w:id="1938" w:author="Microsoft" w:date="2015-03-03T11:00:00Z">
              <w:r>
                <w:rPr>
                  <w:rFonts w:hint="eastAsia"/>
                </w:rPr>
                <w:t>无</w:t>
              </w:r>
            </w:ins>
            <w:del w:id="1939" w:author="Microsoft" w:date="2015-03-03T10:57:00Z">
              <w:r w:rsidR="00BA2A96" w:rsidRPr="00883F4B" w:rsidDel="00834EF0">
                <w:rPr>
                  <w:rFonts w:hint="eastAsia"/>
                </w:rPr>
                <w:delText>无</w:delText>
              </w:r>
            </w:del>
          </w:p>
        </w:tc>
      </w:tr>
    </w:tbl>
    <w:p w14:paraId="675D1484" w14:textId="30704FA8" w:rsidR="004A11EE" w:rsidRPr="00883F4B" w:rsidRDefault="004A11EE" w:rsidP="00C75A6B">
      <w:pPr>
        <w:pStyle w:val="2"/>
      </w:pPr>
      <w:bookmarkStart w:id="1940" w:name="_Toc403728062"/>
      <w:r w:rsidRPr="00883F4B">
        <w:rPr>
          <w:rFonts w:hint="eastAsia"/>
        </w:rPr>
        <w:t>开奖画面</w:t>
      </w:r>
      <w:bookmarkEnd w:id="1940"/>
    </w:p>
    <w:p w14:paraId="78E90A81" w14:textId="4E34A916" w:rsidR="004A11EE" w:rsidRPr="00883F4B" w:rsidRDefault="009F4F41" w:rsidP="002E7D56">
      <w:r>
        <w:rPr>
          <w:rFonts w:hint="eastAsia"/>
        </w:rPr>
        <w:t>参见《</w:t>
      </w:r>
      <w:r>
        <w:rPr>
          <w:rFonts w:hint="eastAsia"/>
        </w:rPr>
        <w:t>TDS</w:t>
      </w:r>
      <w:r>
        <w:rPr>
          <w:rFonts w:hint="eastAsia"/>
        </w:rPr>
        <w:t>需求说明书</w:t>
      </w:r>
      <w:r>
        <w:rPr>
          <w:rFonts w:hint="eastAsia"/>
        </w:rPr>
        <w:t>v1.0</w:t>
      </w:r>
      <w:r>
        <w:rPr>
          <w:rFonts w:hint="eastAsia"/>
        </w:rPr>
        <w:t>》</w:t>
      </w:r>
    </w:p>
    <w:p w14:paraId="1F44EF0D" w14:textId="77777777" w:rsidR="004A11EE" w:rsidRPr="00883F4B" w:rsidRDefault="004A11EE" w:rsidP="002E7D56">
      <w:r w:rsidRPr="00883F4B">
        <w:rPr>
          <w:rFonts w:hint="eastAsia"/>
        </w:rPr>
        <w:t>开奖画面通过独立显卡输出到显示屏或者电视机上，使用</w:t>
      </w:r>
      <w:r w:rsidRPr="00883F4B">
        <w:rPr>
          <w:rFonts w:hint="eastAsia"/>
        </w:rPr>
        <w:t>vga</w:t>
      </w:r>
      <w:r w:rsidRPr="00883F4B">
        <w:rPr>
          <w:rFonts w:hint="eastAsia"/>
        </w:rPr>
        <w:t>接口。</w:t>
      </w:r>
    </w:p>
    <w:p w14:paraId="329386B0" w14:textId="77777777" w:rsidR="004A11EE" w:rsidRPr="00883F4B" w:rsidRDefault="004A11EE" w:rsidP="002E7D56">
      <w:r w:rsidRPr="00883F4B">
        <w:rPr>
          <w:rFonts w:hint="eastAsia"/>
        </w:rPr>
        <w:t>开奖视频贯穿整个游戏销售期。可按游戏期循环播放。</w:t>
      </w:r>
    </w:p>
    <w:p w14:paraId="60A2D3EB" w14:textId="107A84B9" w:rsidR="00746654" w:rsidRPr="00883F4B" w:rsidRDefault="00746654" w:rsidP="002E7D56">
      <w:r w:rsidRPr="00883F4B">
        <w:rPr>
          <w:rFonts w:hint="eastAsia"/>
        </w:rPr>
        <w:lastRenderedPageBreak/>
        <w:t>开奖视频画面分为两部分，上面部分游戏名称或游戏图标、显示当期日期、时间、销售期号、距离开奖倒计时。下面部分显示广告、动画等</w:t>
      </w:r>
      <w:r w:rsidR="00CE47A4">
        <w:rPr>
          <w:rFonts w:hint="eastAsia"/>
        </w:rPr>
        <w:t>。</w:t>
      </w:r>
    </w:p>
    <w:p w14:paraId="14C96A2E" w14:textId="0F952723" w:rsidR="00B14B6F" w:rsidRPr="00883F4B" w:rsidRDefault="00B14B6F" w:rsidP="00C75A6B">
      <w:pPr>
        <w:pStyle w:val="2"/>
      </w:pPr>
      <w:bookmarkStart w:id="1941" w:name="_Toc403728063"/>
      <w:r w:rsidRPr="00883F4B">
        <w:rPr>
          <w:rFonts w:hint="eastAsia"/>
        </w:rPr>
        <w:t>时间同步</w:t>
      </w:r>
      <w:bookmarkEnd w:id="1941"/>
    </w:p>
    <w:p w14:paraId="0DFB317E" w14:textId="3F5B6A20" w:rsidR="00B14B6F" w:rsidRDefault="00CE47A4" w:rsidP="002E7D56">
      <w:r>
        <w:rPr>
          <w:rFonts w:hint="eastAsia"/>
        </w:rPr>
        <w:t>终端认证、销售员</w:t>
      </w:r>
      <w:r>
        <w:t>登录、</w:t>
      </w:r>
      <w:r>
        <w:rPr>
          <w:rFonts w:hint="eastAsia"/>
        </w:rPr>
        <w:t>销售</w:t>
      </w:r>
      <w:r>
        <w:t>、兑奖、退票</w:t>
      </w:r>
      <w:r>
        <w:rPr>
          <w:rFonts w:hint="eastAsia"/>
        </w:rPr>
        <w:t>之后</w:t>
      </w:r>
      <w:r>
        <w:t>，会根据消息返回内容设置</w:t>
      </w:r>
      <w:r>
        <w:rPr>
          <w:rFonts w:hint="eastAsia"/>
        </w:rPr>
        <w:t>终端</w:t>
      </w:r>
      <w:r>
        <w:t>机本地时间。</w:t>
      </w:r>
    </w:p>
    <w:p w14:paraId="23AC308F" w14:textId="5FCA9C59" w:rsidR="00704AEE" w:rsidRDefault="00704AEE" w:rsidP="00C75A6B">
      <w:pPr>
        <w:pStyle w:val="2"/>
      </w:pPr>
      <w:bookmarkStart w:id="1942" w:name="_Toc328592472"/>
      <w:bookmarkStart w:id="1943" w:name="_Toc403728064"/>
      <w:r w:rsidRPr="00771F3D">
        <w:rPr>
          <w:rFonts w:hint="eastAsia"/>
        </w:rPr>
        <w:t>通讯</w:t>
      </w:r>
      <w:r w:rsidRPr="00771F3D">
        <w:rPr>
          <w:rFonts w:hint="eastAsia"/>
        </w:rPr>
        <w:t>loading</w:t>
      </w:r>
      <w:bookmarkEnd w:id="1942"/>
      <w:bookmarkEnd w:id="1943"/>
    </w:p>
    <w:p w14:paraId="1FCFAD9A" w14:textId="77777777" w:rsidR="00704AEE" w:rsidRDefault="00704AEE" w:rsidP="002E7D56">
      <w:r>
        <w:rPr>
          <w:rFonts w:hint="eastAsia"/>
        </w:rPr>
        <w:t>终端机与主机通讯时，有弹出框的页面显示如下效果。</w:t>
      </w:r>
    </w:p>
    <w:p w14:paraId="26E9BB59" w14:textId="77777777" w:rsidR="00B14B6F" w:rsidRDefault="000061EF" w:rsidP="00F9489B">
      <w:pPr>
        <w:pStyle w:val="a0"/>
        <w:rPr>
          <w:ins w:id="1944" w:author="zhaohy" w:date="2014-10-27T20:31:00Z"/>
        </w:rPr>
      </w:pPr>
      <w:r>
        <w:rPr>
          <w:noProof/>
          <w:lang w:bidi="km-KH"/>
        </w:rPr>
        <w:drawing>
          <wp:inline distT="0" distB="0" distL="0" distR="0" wp14:anchorId="4CA14C74" wp14:editId="41B70CB6">
            <wp:extent cx="2981325" cy="252654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054" cy="254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A55D5" w14:textId="4FB4AF5F" w:rsidR="00A17397" w:rsidRDefault="00F71855" w:rsidP="00A17397">
      <w:pPr>
        <w:pStyle w:val="2"/>
        <w:rPr>
          <w:ins w:id="1945" w:author="zhaohy" w:date="2014-10-27T20:31:00Z"/>
        </w:rPr>
      </w:pPr>
      <w:bookmarkStart w:id="1946" w:name="_Toc403728065"/>
      <w:ins w:id="1947" w:author="zhaohy" w:date="2014-11-11T21:00:00Z">
        <w:r>
          <w:rPr>
            <w:rFonts w:hint="eastAsia"/>
          </w:rPr>
          <w:t>自动</w:t>
        </w:r>
        <w:r>
          <w:t>锁屏</w:t>
        </w:r>
      </w:ins>
      <w:bookmarkEnd w:id="1946"/>
    </w:p>
    <w:p w14:paraId="72FBBEF1" w14:textId="702D677D" w:rsidR="00A17397" w:rsidRDefault="00A17397">
      <w:pPr>
        <w:spacing w:line="360" w:lineRule="auto"/>
        <w:rPr>
          <w:ins w:id="1948" w:author="Microsoft" w:date="2015-04-24T14:31:00Z"/>
        </w:rPr>
        <w:pPrChange w:id="1949" w:author="Microsoft" w:date="2015-04-24T14:32:00Z">
          <w:pPr/>
        </w:pPrChange>
      </w:pPr>
      <w:ins w:id="1950" w:author="zhaohy" w:date="2014-10-27T20:32:00Z">
        <w:r>
          <w:rPr>
            <w:rFonts w:hint="eastAsia"/>
          </w:rPr>
          <w:t>用户</w:t>
        </w:r>
        <w:r>
          <w:t>在</w:t>
        </w:r>
      </w:ins>
      <w:ins w:id="1951" w:author="zhaohy" w:date="2014-10-27T20:31:00Z">
        <w:r>
          <w:t>设定时间</w:t>
        </w:r>
      </w:ins>
      <w:ins w:id="1952" w:author="zhaohy" w:date="2014-10-27T20:32:00Z">
        <w:r>
          <w:rPr>
            <w:rFonts w:hint="eastAsia"/>
          </w:rPr>
          <w:t>内</w:t>
        </w:r>
        <w:r>
          <w:t>未操作</w:t>
        </w:r>
        <w:r>
          <w:rPr>
            <w:rFonts w:hint="eastAsia"/>
          </w:rPr>
          <w:t>时</w:t>
        </w:r>
      </w:ins>
      <w:ins w:id="1953" w:author="zhaohy" w:date="2014-10-27T20:31:00Z">
        <w:r>
          <w:rPr>
            <w:rFonts w:hint="eastAsia"/>
          </w:rPr>
          <w:t>，</w:t>
        </w:r>
      </w:ins>
      <w:ins w:id="1954" w:author="zhaohy" w:date="2014-10-27T20:32:00Z">
        <w:r>
          <w:rPr>
            <w:rFonts w:hint="eastAsia"/>
          </w:rPr>
          <w:t>投注机</w:t>
        </w:r>
        <w:r>
          <w:t>进入</w:t>
        </w:r>
        <w:r>
          <w:rPr>
            <w:rFonts w:hint="eastAsia"/>
          </w:rPr>
          <w:t>屏幕</w:t>
        </w:r>
        <w:r>
          <w:t>保护模式</w:t>
        </w:r>
      </w:ins>
      <w:ins w:id="1955" w:author="zhaohy" w:date="2014-10-27T20:33:00Z">
        <w:r>
          <w:rPr>
            <w:rFonts w:hint="eastAsia"/>
          </w:rPr>
          <w:t>。再</w:t>
        </w:r>
        <w:r>
          <w:t>次操作</w:t>
        </w:r>
        <w:r>
          <w:rPr>
            <w:rFonts w:hint="eastAsia"/>
          </w:rPr>
          <w:t>时</w:t>
        </w:r>
        <w:r>
          <w:t>，</w:t>
        </w:r>
        <w:r>
          <w:rPr>
            <w:rFonts w:hint="eastAsia"/>
          </w:rPr>
          <w:t>进入</w:t>
        </w:r>
        <w:r>
          <w:t>登录页面，重新登录后进行交易。</w:t>
        </w:r>
      </w:ins>
    </w:p>
    <w:p w14:paraId="5AD731D0" w14:textId="53DE4CEF" w:rsidR="00B0247B" w:rsidRPr="00B0247B" w:rsidRDefault="00B0247B">
      <w:pPr>
        <w:widowControl/>
        <w:spacing w:before="0" w:after="0" w:line="360" w:lineRule="auto"/>
        <w:jc w:val="left"/>
        <w:rPr>
          <w:ins w:id="1956" w:author="zhaohy" w:date="2014-10-27T20:31:00Z"/>
          <w:rFonts w:ascii="宋体" w:hAnsi="宋体" w:cs="宋体"/>
          <w:kern w:val="0"/>
          <w:szCs w:val="21"/>
          <w:lang w:bidi="km-KH"/>
          <w:rPrChange w:id="1957" w:author="Microsoft" w:date="2015-04-24T14:32:00Z">
            <w:rPr>
              <w:ins w:id="1958" w:author="zhaohy" w:date="2014-10-27T20:31:00Z"/>
            </w:rPr>
          </w:rPrChange>
        </w:rPr>
        <w:pPrChange w:id="1959" w:author="Microsoft" w:date="2015-04-24T14:32:00Z">
          <w:pPr/>
        </w:pPrChange>
      </w:pPr>
      <w:ins w:id="1960" w:author="Microsoft" w:date="2015-04-24T14:31:00Z">
        <w:r w:rsidRPr="00B0247B">
          <w:rPr>
            <w:rFonts w:ascii="宋体" w:hAnsi="宋体" w:cs="宋体"/>
            <w:kern w:val="0"/>
            <w:szCs w:val="21"/>
            <w:lang w:bidi="km-KH"/>
            <w:rPrChange w:id="1961" w:author="Microsoft" w:date="2015-04-24T14:32:00Z">
              <w:rPr>
                <w:rFonts w:ascii="宋体" w:hAnsi="宋体" w:cs="宋体"/>
                <w:kern w:val="0"/>
                <w:sz w:val="24"/>
                <w:lang w:bidi="km-KH"/>
              </w:rPr>
            </w:rPrChange>
          </w:rPr>
          <w:t>屏保出现时间: 最后一次按键盘的时间(投注界面)开始计时,到锁屏时长,屏保就会出现.屏保出现后,按键盘任意键,屏保消失</w:t>
        </w:r>
      </w:ins>
      <w:ins w:id="1962" w:author="Microsoft" w:date="2015-04-24T14:32:00Z">
        <w:r w:rsidR="001678E5">
          <w:rPr>
            <w:rFonts w:ascii="宋体" w:hAnsi="宋体" w:cs="宋体" w:hint="eastAsia"/>
            <w:kern w:val="0"/>
            <w:szCs w:val="21"/>
            <w:lang w:bidi="km-KH"/>
          </w:rPr>
          <w:t>；</w:t>
        </w:r>
      </w:ins>
      <w:ins w:id="1963" w:author="Microsoft" w:date="2015-04-24T14:31:00Z">
        <w:r w:rsidRPr="00B0247B">
          <w:rPr>
            <w:rFonts w:ascii="宋体" w:hAnsi="宋体" w:cs="宋体"/>
            <w:kern w:val="0"/>
            <w:szCs w:val="21"/>
            <w:lang w:bidi="km-KH"/>
            <w:rPrChange w:id="1964" w:author="Microsoft" w:date="2015-04-24T14:32:00Z">
              <w:rPr>
                <w:rFonts w:ascii="宋体" w:hAnsi="宋体" w:cs="宋体"/>
                <w:kern w:val="0"/>
                <w:sz w:val="24"/>
                <w:lang w:bidi="km-KH"/>
              </w:rPr>
            </w:rPrChange>
          </w:rPr>
          <w:br/>
        </w:r>
      </w:ins>
      <w:ins w:id="1965" w:author="Microsoft" w:date="2015-04-24T14:32:00Z">
        <w:r w:rsidR="001678E5">
          <w:rPr>
            <w:rFonts w:ascii="宋体" w:hAnsi="宋体" w:cs="宋体" w:hint="eastAsia"/>
            <w:kern w:val="0"/>
            <w:szCs w:val="21"/>
            <w:lang w:bidi="km-KH"/>
          </w:rPr>
          <w:t>注</w:t>
        </w:r>
        <w:r w:rsidR="001678E5">
          <w:rPr>
            <w:rFonts w:ascii="宋体" w:hAnsi="宋体" w:cs="宋体"/>
            <w:kern w:val="0"/>
            <w:szCs w:val="21"/>
            <w:lang w:bidi="km-KH"/>
          </w:rPr>
          <w:t>：</w:t>
        </w:r>
      </w:ins>
      <w:ins w:id="1966" w:author="Microsoft" w:date="2015-04-24T14:31:00Z">
        <w:r w:rsidRPr="00B0247B">
          <w:rPr>
            <w:rFonts w:ascii="宋体" w:hAnsi="宋体" w:cs="宋体"/>
            <w:kern w:val="0"/>
            <w:szCs w:val="21"/>
            <w:lang w:bidi="km-KH"/>
            <w:rPrChange w:id="1967" w:author="Microsoft" w:date="2015-04-24T14:32:00Z">
              <w:rPr>
                <w:rFonts w:ascii="宋体" w:hAnsi="宋体" w:cs="宋体"/>
                <w:kern w:val="0"/>
                <w:sz w:val="24"/>
                <w:lang w:bidi="km-KH"/>
              </w:rPr>
            </w:rPrChange>
          </w:rPr>
          <w:t xml:space="preserve">屏保不受销售员是否已经登陆限制.不受投注界面是否有弹出框限制 </w:t>
        </w:r>
      </w:ins>
    </w:p>
    <w:p w14:paraId="58702B4F" w14:textId="18E81887" w:rsidR="00A17397" w:rsidDel="00A17397" w:rsidRDefault="00A17397" w:rsidP="00F9489B">
      <w:pPr>
        <w:pStyle w:val="a0"/>
        <w:rPr>
          <w:del w:id="1968" w:author="zhaohy" w:date="2014-10-27T20:33:00Z"/>
        </w:rPr>
      </w:pPr>
    </w:p>
    <w:p w14:paraId="74AC164C" w14:textId="2C76A10F" w:rsidR="0008535E" w:rsidRDefault="0008535E" w:rsidP="00C75A6B">
      <w:pPr>
        <w:pStyle w:val="2"/>
      </w:pPr>
      <w:bookmarkStart w:id="1969" w:name="_Toc403728066"/>
      <w:r>
        <w:rPr>
          <w:rFonts w:hint="eastAsia"/>
        </w:rPr>
        <w:t>日志</w:t>
      </w:r>
      <w:bookmarkEnd w:id="1969"/>
    </w:p>
    <w:p w14:paraId="08E051A2" w14:textId="31031482" w:rsidR="00504F5F" w:rsidRDefault="00504F5F" w:rsidP="002E7D56">
      <w:r>
        <w:rPr>
          <w:rFonts w:hint="eastAsia"/>
        </w:rPr>
        <w:t>终端软件</w:t>
      </w:r>
      <w:r>
        <w:t>日志保存三天</w:t>
      </w:r>
      <w:r w:rsidR="00CE47A4">
        <w:rPr>
          <w:rFonts w:hint="eastAsia"/>
        </w:rPr>
        <w:t>，定时</w:t>
      </w:r>
      <w:r w:rsidR="00CE47A4">
        <w:t>清理陈旧日志。</w:t>
      </w:r>
    </w:p>
    <w:sectPr w:rsidR="00504F5F" w:rsidSect="006757B2">
      <w:headerReference w:type="default" r:id="rId25"/>
      <w:pgSz w:w="11906" w:h="16838" w:code="9"/>
      <w:pgMar w:top="624" w:right="1077" w:bottom="1701" w:left="1701" w:header="215" w:footer="431" w:gutter="0"/>
      <w:pgNumType w:start="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82009" w14:textId="77777777" w:rsidR="00772FF1" w:rsidRDefault="00772FF1">
      <w:r>
        <w:separator/>
      </w:r>
    </w:p>
  </w:endnote>
  <w:endnote w:type="continuationSeparator" w:id="0">
    <w:p w14:paraId="50BE3089" w14:textId="77777777" w:rsidR="00772FF1" w:rsidRDefault="00772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vantGarde">
    <w:altName w:val="Century Gothic"/>
    <w:charset w:val="00"/>
    <w:family w:val="swiss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34B94" w14:textId="77777777" w:rsidR="00155A91" w:rsidRPr="0002723C" w:rsidRDefault="00155A91" w:rsidP="00C66906">
    <w:pPr>
      <w:pStyle w:val="a9"/>
      <w:pBdr>
        <w:top w:val="single" w:sz="4" w:space="1" w:color="auto"/>
      </w:pBdr>
    </w:pPr>
    <w:r w:rsidRPr="006F66BF">
      <w:rPr>
        <w:rStyle w:val="style1"/>
        <w:rFonts w:ascii="Tahoma" w:hAnsi="Tahoma" w:cs="Tahoma"/>
      </w:rPr>
      <w:t>©</w:t>
    </w:r>
    <w:r w:rsidRPr="006F66BF">
      <w:rPr>
        <w:rStyle w:val="style1"/>
        <w:rFonts w:ascii="Tahoma" w:hAnsi="Tahoma" w:cs="Tahoma" w:hint="eastAsia"/>
      </w:rPr>
      <w:t>版权归</w:t>
    </w:r>
    <w:r w:rsidRPr="006F66BF">
      <w:rPr>
        <w:rFonts w:ascii="Tahoma" w:hAnsi="Tahoma" w:cs="Tahoma"/>
      </w:rPr>
      <w:t>华彩控股有限公司</w:t>
    </w:r>
    <w:r>
      <w:rPr>
        <w:rFonts w:ascii="Tahoma" w:hAnsi="Tahoma" w:cs="Tahoma" w:hint="eastAsia"/>
      </w:rPr>
      <w:t xml:space="preserve"> </w:t>
    </w:r>
    <w:r w:rsidRPr="006F66BF">
      <w:rPr>
        <w:rFonts w:ascii="Tahoma" w:hAnsi="Tahoma" w:cs="Tahoma"/>
      </w:rPr>
      <w:t>所有</w:t>
    </w:r>
    <w:r>
      <w:rPr>
        <w:rFonts w:ascii="Tahoma" w:hAnsi="Tahoma" w:cs="Tahoma" w:hint="eastAsia"/>
      </w:rPr>
      <w:t xml:space="preserve">                                                       </w:t>
    </w:r>
    <w:r w:rsidRPr="006F66BF">
      <w:rPr>
        <w:rFonts w:hint="eastAsia"/>
        <w:szCs w:val="21"/>
      </w:rPr>
      <w:t>第</w:t>
    </w:r>
    <w:r w:rsidRPr="006F66BF">
      <w:rPr>
        <w:rFonts w:hint="eastAsia"/>
        <w:szCs w:val="21"/>
      </w:rPr>
      <w:t xml:space="preserve"> </w:t>
    </w:r>
    <w:r w:rsidRPr="006F66BF">
      <w:rPr>
        <w:szCs w:val="21"/>
      </w:rPr>
      <w:fldChar w:fldCharType="begin"/>
    </w:r>
    <w:r w:rsidRPr="006F66BF">
      <w:rPr>
        <w:szCs w:val="21"/>
      </w:rPr>
      <w:instrText xml:space="preserve"> PAGE </w:instrText>
    </w:r>
    <w:r w:rsidRPr="006F66BF">
      <w:rPr>
        <w:szCs w:val="21"/>
      </w:rPr>
      <w:fldChar w:fldCharType="separate"/>
    </w:r>
    <w:r w:rsidR="00394DE4">
      <w:rPr>
        <w:noProof/>
        <w:szCs w:val="21"/>
      </w:rPr>
      <w:t>15</w:t>
    </w:r>
    <w:r w:rsidRPr="006F66BF">
      <w:rPr>
        <w:szCs w:val="21"/>
      </w:rPr>
      <w:fldChar w:fldCharType="end"/>
    </w:r>
    <w:r w:rsidRPr="006F66BF">
      <w:rPr>
        <w:rFonts w:hint="eastAsia"/>
        <w:szCs w:val="21"/>
      </w:rPr>
      <w:t xml:space="preserve"> </w:t>
    </w:r>
    <w:r w:rsidRPr="006F66BF">
      <w:rPr>
        <w:rFonts w:hint="eastAsia"/>
        <w:szCs w:val="21"/>
      </w:rPr>
      <w:t>页</w:t>
    </w:r>
    <w:r w:rsidRPr="006F66BF">
      <w:rPr>
        <w:rFonts w:hint="eastAsia"/>
        <w:szCs w:val="21"/>
      </w:rPr>
      <w:t xml:space="preserve"> </w:t>
    </w:r>
    <w:r w:rsidRPr="006F66BF">
      <w:rPr>
        <w:rFonts w:hint="eastAsia"/>
        <w:szCs w:val="21"/>
      </w:rPr>
      <w:t>共</w:t>
    </w:r>
    <w:r w:rsidRPr="006F66BF">
      <w:rPr>
        <w:rFonts w:hint="eastAsia"/>
        <w:szCs w:val="21"/>
      </w:rPr>
      <w:t xml:space="preserve"> </w:t>
    </w:r>
    <w:r w:rsidRPr="006F66BF">
      <w:rPr>
        <w:szCs w:val="21"/>
      </w:rPr>
      <w:fldChar w:fldCharType="begin"/>
    </w:r>
    <w:r w:rsidRPr="006F66BF">
      <w:rPr>
        <w:szCs w:val="21"/>
      </w:rPr>
      <w:instrText xml:space="preserve"> NUMPAGES </w:instrText>
    </w:r>
    <w:r w:rsidRPr="006F66BF">
      <w:rPr>
        <w:szCs w:val="21"/>
      </w:rPr>
      <w:fldChar w:fldCharType="separate"/>
    </w:r>
    <w:r w:rsidR="00394DE4">
      <w:rPr>
        <w:noProof/>
        <w:szCs w:val="21"/>
      </w:rPr>
      <w:t>45</w:t>
    </w:r>
    <w:r w:rsidRPr="006F66BF">
      <w:rPr>
        <w:szCs w:val="21"/>
      </w:rPr>
      <w:fldChar w:fldCharType="end"/>
    </w:r>
    <w:r w:rsidRPr="006F66BF">
      <w:rPr>
        <w:rFonts w:hint="eastAsia"/>
        <w:szCs w:val="21"/>
      </w:rPr>
      <w:t xml:space="preserve"> </w:t>
    </w:r>
    <w:r w:rsidRPr="006F66BF"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D23DB" w14:textId="77777777" w:rsidR="00772FF1" w:rsidRDefault="00772FF1">
      <w:r>
        <w:separator/>
      </w:r>
    </w:p>
  </w:footnote>
  <w:footnote w:type="continuationSeparator" w:id="0">
    <w:p w14:paraId="47CEB0A5" w14:textId="77777777" w:rsidR="00772FF1" w:rsidRDefault="00772F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3492F" w14:textId="77777777" w:rsidR="00155A91" w:rsidRPr="0002723C" w:rsidRDefault="00155A91" w:rsidP="0002723C">
    <w:pPr>
      <w:pStyle w:val="a8"/>
      <w:pBdr>
        <w:bottom w:val="single" w:sz="6" w:space="2" w:color="auto"/>
      </w:pBdr>
      <w:ind w:right="360"/>
      <w:jc w:val="both"/>
      <w:rPr>
        <w:b w:val="0"/>
      </w:rPr>
    </w:pPr>
    <w:r>
      <w:rPr>
        <w:rStyle w:val="style1"/>
        <w:rFonts w:ascii="Tahoma" w:hAnsi="Tahoma" w:cs="Tahoma"/>
        <w:noProof/>
        <w:lang w:bidi="km-K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59A3E8E" wp14:editId="071E6CC4">
              <wp:simplePos x="0" y="0"/>
              <wp:positionH relativeFrom="page">
                <wp:posOffset>7029450</wp:posOffset>
              </wp:positionH>
              <wp:positionV relativeFrom="margin">
                <wp:posOffset>-61595</wp:posOffset>
              </wp:positionV>
              <wp:extent cx="533400" cy="2651125"/>
              <wp:effectExtent l="38100" t="43815" r="0" b="635"/>
              <wp:wrapSquare wrapText="bothSides"/>
              <wp:docPr id="4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651125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outerShdw dist="53882" dir="13500000" sx="75000" sy="75000" algn="tl" rotWithShape="0">
                          <a:srgbClr val="4F81BD"/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46B996" w14:textId="77777777" w:rsidR="00155A91" w:rsidRPr="00A43B3E" w:rsidRDefault="00155A91" w:rsidP="0002723C">
                          <w:pPr>
                            <w:rPr>
                              <w:i/>
                              <w:iCs/>
                              <w:szCs w:val="21"/>
                            </w:rPr>
                          </w:pPr>
                          <w:r w:rsidRPr="00A43B3E">
                            <w:rPr>
                              <w:b/>
                              <w:szCs w:val="21"/>
                            </w:rPr>
                            <w:fldChar w:fldCharType="begin"/>
                          </w:r>
                          <w:r w:rsidRPr="00A43B3E">
                            <w:rPr>
                              <w:b/>
                              <w:szCs w:val="21"/>
                            </w:rPr>
                            <w:instrText xml:space="preserve"> STYLEREF  "1"  </w:instrText>
                          </w:r>
                          <w:r w:rsidRPr="00A43B3E">
                            <w:rPr>
                              <w:b/>
                              <w:szCs w:val="21"/>
                            </w:rPr>
                            <w:fldChar w:fldCharType="separate"/>
                          </w:r>
                          <w:r w:rsidR="00394DE4">
                            <w:rPr>
                              <w:rFonts w:hint="eastAsia"/>
                              <w:b/>
                              <w:noProof/>
                              <w:szCs w:val="21"/>
                            </w:rPr>
                            <w:t>功能需求</w:t>
                          </w:r>
                          <w:r w:rsidRPr="00A43B3E">
                            <w:rPr>
                              <w:b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457200" bIns="2286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759A3E8E" id="AutoShape 19" o:spid="_x0000_s1026" style="position:absolute;left:0;text-align:left;margin-left:553.5pt;margin-top:-4.85pt;width:42pt;height:208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" o:allowincell="f" stroked="f">
              <v:shadow on="t" type="perspective" color="#4f81bd" origin="-.5,-.5" offset="-3pt,-3pt" matrix=".75,,,.75"/>
              <v:textbox inset=",,36pt,18pt">
                <w:txbxContent>
                  <w:p w14:paraId="7346B996" w14:textId="77777777" w:rsidR="00155A91" w:rsidRPr="00A43B3E" w:rsidRDefault="00155A91" w:rsidP="0002723C">
                    <w:pPr>
                      <w:rPr>
                        <w:i/>
                        <w:iCs/>
                        <w:szCs w:val="21"/>
                      </w:rPr>
                    </w:pPr>
                    <w:r w:rsidRPr="00A43B3E">
                      <w:rPr>
                        <w:b/>
                        <w:szCs w:val="21"/>
                      </w:rPr>
                      <w:fldChar w:fldCharType="begin"/>
                    </w:r>
                    <w:r w:rsidRPr="00A43B3E">
                      <w:rPr>
                        <w:b/>
                        <w:szCs w:val="21"/>
                      </w:rPr>
                      <w:instrText xml:space="preserve"> STYLEREF  "1"  </w:instrText>
                    </w:r>
                    <w:r w:rsidRPr="00A43B3E">
                      <w:rPr>
                        <w:b/>
                        <w:szCs w:val="21"/>
                      </w:rPr>
                      <w:fldChar w:fldCharType="separate"/>
                    </w:r>
                    <w:r w:rsidR="00394DE4">
                      <w:rPr>
                        <w:rFonts w:hint="eastAsia"/>
                        <w:b/>
                        <w:noProof/>
                        <w:szCs w:val="21"/>
                      </w:rPr>
                      <w:t>功能需求</w:t>
                    </w:r>
                    <w:r w:rsidRPr="00A43B3E">
                      <w:rPr>
                        <w:b/>
                        <w:szCs w:val="21"/>
                      </w:rPr>
                      <w:fldChar w:fldCharType="end"/>
                    </w:r>
                  </w:p>
                </w:txbxContent>
              </v:textbox>
              <w10:wrap type="square" anchorx="page" anchory="margin"/>
            </v:roundrect>
          </w:pict>
        </mc:Fallback>
      </mc:AlternateContent>
    </w:r>
    <w:r>
      <w:rPr>
        <w:rFonts w:ascii="宋体"/>
        <w:noProof/>
        <w:lang w:bidi="km-KH"/>
      </w:rPr>
      <w:drawing>
        <wp:inline distT="0" distB="0" distL="0" distR="0" wp14:anchorId="0337E516" wp14:editId="125C2010">
          <wp:extent cx="1247775" cy="285750"/>
          <wp:effectExtent l="19050" t="0" r="9525" b="0"/>
          <wp:docPr id="8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/>
      </w:rPr>
      <w:t xml:space="preserve">    </w:t>
    </w:r>
    <w:r>
      <w:rPr>
        <w:rFonts w:ascii="宋体" w:hAnsi="宋体" w:hint="eastAsia"/>
      </w:rPr>
      <w:t xml:space="preserve">                </w:t>
    </w:r>
    <w:r>
      <w:rPr>
        <w:rFonts w:ascii="宋体" w:hAnsi="宋体"/>
      </w:rPr>
      <w:t xml:space="preserve">     </w:t>
    </w:r>
    <w:r>
      <w:rPr>
        <w:rFonts w:ascii="宋体" w:hAnsi="宋体" w:hint="eastAsia"/>
        <w:sz w:val="21"/>
        <w:szCs w:val="21"/>
      </w:rPr>
      <w:t>【柬埔寨终端】需求规格说明书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B57"/>
    <w:multiLevelType w:val="hybridMultilevel"/>
    <w:tmpl w:val="F7147F06"/>
    <w:lvl w:ilvl="0" w:tplc="6B4A74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405BB"/>
    <w:multiLevelType w:val="hybridMultilevel"/>
    <w:tmpl w:val="E93E9D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F67F25"/>
    <w:multiLevelType w:val="multilevel"/>
    <w:tmpl w:val="94086DF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eastAsia="宋体" w:hint="eastAsia"/>
        <w:b/>
        <w:i w:val="0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eastAsia="宋体" w:hint="eastAsia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color w:val="auto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0"/>
        </w:tabs>
        <w:ind w:left="1150" w:hanging="1008"/>
      </w:pPr>
      <w:rPr>
        <w:rFonts w:hint="eastAsia"/>
        <w:lang w:eastAsia="zh-C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1A9865EA"/>
    <w:multiLevelType w:val="hybridMultilevel"/>
    <w:tmpl w:val="357C63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753FD0"/>
    <w:multiLevelType w:val="hybridMultilevel"/>
    <w:tmpl w:val="9C9C7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5440A5"/>
    <w:multiLevelType w:val="hybridMultilevel"/>
    <w:tmpl w:val="98DE0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596200"/>
    <w:multiLevelType w:val="hybridMultilevel"/>
    <w:tmpl w:val="D7E2B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15C4E66"/>
    <w:multiLevelType w:val="hybridMultilevel"/>
    <w:tmpl w:val="EF6CB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25D6019"/>
    <w:multiLevelType w:val="hybridMultilevel"/>
    <w:tmpl w:val="C5CA9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2560F8"/>
    <w:multiLevelType w:val="hybridMultilevel"/>
    <w:tmpl w:val="8FE02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D519E7"/>
    <w:multiLevelType w:val="hybridMultilevel"/>
    <w:tmpl w:val="E5E88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CEC78B5"/>
    <w:multiLevelType w:val="hybridMultilevel"/>
    <w:tmpl w:val="F7147F06"/>
    <w:lvl w:ilvl="0" w:tplc="6B4A74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E2045A"/>
    <w:multiLevelType w:val="hybridMultilevel"/>
    <w:tmpl w:val="43CEA7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4677049"/>
    <w:multiLevelType w:val="hybridMultilevel"/>
    <w:tmpl w:val="23C6BEC2"/>
    <w:lvl w:ilvl="0" w:tplc="80744D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140EBC"/>
    <w:multiLevelType w:val="hybridMultilevel"/>
    <w:tmpl w:val="FB626E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CCF75D9"/>
    <w:multiLevelType w:val="hybridMultilevel"/>
    <w:tmpl w:val="DEAAB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CDA0462"/>
    <w:multiLevelType w:val="hybridMultilevel"/>
    <w:tmpl w:val="C8F6F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45C0D9D"/>
    <w:multiLevelType w:val="hybridMultilevel"/>
    <w:tmpl w:val="EA80C0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6F410E1"/>
    <w:multiLevelType w:val="hybridMultilevel"/>
    <w:tmpl w:val="7C02C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8CE17B8"/>
    <w:multiLevelType w:val="hybridMultilevel"/>
    <w:tmpl w:val="510CD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8E92952"/>
    <w:multiLevelType w:val="hybridMultilevel"/>
    <w:tmpl w:val="9B64C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5826C5C"/>
    <w:multiLevelType w:val="hybridMultilevel"/>
    <w:tmpl w:val="BFA01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B420C81"/>
    <w:multiLevelType w:val="hybridMultilevel"/>
    <w:tmpl w:val="BF4070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B445F59"/>
    <w:multiLevelType w:val="hybridMultilevel"/>
    <w:tmpl w:val="0F70896E"/>
    <w:lvl w:ilvl="0" w:tplc="CCAA1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B664EF"/>
    <w:multiLevelType w:val="hybridMultilevel"/>
    <w:tmpl w:val="E3664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7250B70"/>
    <w:multiLevelType w:val="hybridMultilevel"/>
    <w:tmpl w:val="6FB63D3C"/>
    <w:lvl w:ilvl="0" w:tplc="6A8E5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79E3DB9"/>
    <w:multiLevelType w:val="hybridMultilevel"/>
    <w:tmpl w:val="3E9C3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CE64795"/>
    <w:multiLevelType w:val="hybridMultilevel"/>
    <w:tmpl w:val="59602F2A"/>
    <w:lvl w:ilvl="0" w:tplc="59161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8"/>
  </w:num>
  <w:num w:numId="9">
    <w:abstractNumId w:val="14"/>
  </w:num>
  <w:num w:numId="10">
    <w:abstractNumId w:val="1"/>
  </w:num>
  <w:num w:numId="11">
    <w:abstractNumId w:val="5"/>
  </w:num>
  <w:num w:numId="12">
    <w:abstractNumId w:val="10"/>
  </w:num>
  <w:num w:numId="13">
    <w:abstractNumId w:val="4"/>
  </w:num>
  <w:num w:numId="14">
    <w:abstractNumId w:val="3"/>
  </w:num>
  <w:num w:numId="15">
    <w:abstractNumId w:val="18"/>
  </w:num>
  <w:num w:numId="16">
    <w:abstractNumId w:val="7"/>
  </w:num>
  <w:num w:numId="17">
    <w:abstractNumId w:val="19"/>
  </w:num>
  <w:num w:numId="18">
    <w:abstractNumId w:val="15"/>
  </w:num>
  <w:num w:numId="19">
    <w:abstractNumId w:val="12"/>
  </w:num>
  <w:num w:numId="20">
    <w:abstractNumId w:val="22"/>
  </w:num>
  <w:num w:numId="21">
    <w:abstractNumId w:val="16"/>
  </w:num>
  <w:num w:numId="22">
    <w:abstractNumId w:val="27"/>
  </w:num>
  <w:num w:numId="23">
    <w:abstractNumId w:val="6"/>
  </w:num>
  <w:num w:numId="24">
    <w:abstractNumId w:val="23"/>
  </w:num>
  <w:num w:numId="25">
    <w:abstractNumId w:val="24"/>
  </w:num>
  <w:num w:numId="26">
    <w:abstractNumId w:val="2"/>
  </w:num>
  <w:num w:numId="27">
    <w:abstractNumId w:val="20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5"/>
  </w:num>
  <w:num w:numId="33">
    <w:abstractNumId w:val="26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  <w15:person w15:author="Microsoft">
    <w15:presenceInfo w15:providerId="None" w15:userId="Microsoft"/>
  </w15:person>
  <w15:person w15:author="zhaohy">
    <w15:presenceInfo w15:providerId="None" w15:userId="zhaohy"/>
  </w15:person>
  <w15:person w15:author="春华">
    <w15:presenceInfo w15:providerId="Windows Live" w15:userId="36c2494de27134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99"/>
    <w:rsid w:val="0000073C"/>
    <w:rsid w:val="00001EB0"/>
    <w:rsid w:val="0000217B"/>
    <w:rsid w:val="000025A5"/>
    <w:rsid w:val="00002C95"/>
    <w:rsid w:val="000033FA"/>
    <w:rsid w:val="0000393A"/>
    <w:rsid w:val="00004566"/>
    <w:rsid w:val="00005125"/>
    <w:rsid w:val="00005F4B"/>
    <w:rsid w:val="000061EF"/>
    <w:rsid w:val="000062AE"/>
    <w:rsid w:val="00006F03"/>
    <w:rsid w:val="000111E5"/>
    <w:rsid w:val="00011D0A"/>
    <w:rsid w:val="0001217E"/>
    <w:rsid w:val="000125D9"/>
    <w:rsid w:val="0001276E"/>
    <w:rsid w:val="00013954"/>
    <w:rsid w:val="0001477F"/>
    <w:rsid w:val="0001553B"/>
    <w:rsid w:val="00015D64"/>
    <w:rsid w:val="00016C7A"/>
    <w:rsid w:val="00017F55"/>
    <w:rsid w:val="0002005E"/>
    <w:rsid w:val="00021082"/>
    <w:rsid w:val="0002348A"/>
    <w:rsid w:val="00024214"/>
    <w:rsid w:val="00025283"/>
    <w:rsid w:val="00025506"/>
    <w:rsid w:val="00025B4B"/>
    <w:rsid w:val="00025BC6"/>
    <w:rsid w:val="0002723C"/>
    <w:rsid w:val="00027DCD"/>
    <w:rsid w:val="00030D32"/>
    <w:rsid w:val="00033C2D"/>
    <w:rsid w:val="00033C8E"/>
    <w:rsid w:val="000352AA"/>
    <w:rsid w:val="00035B1E"/>
    <w:rsid w:val="0003654D"/>
    <w:rsid w:val="00037B3D"/>
    <w:rsid w:val="000409B9"/>
    <w:rsid w:val="00040E4D"/>
    <w:rsid w:val="000413FE"/>
    <w:rsid w:val="0004344E"/>
    <w:rsid w:val="0004378E"/>
    <w:rsid w:val="00043D45"/>
    <w:rsid w:val="000444DA"/>
    <w:rsid w:val="00044FBD"/>
    <w:rsid w:val="000458DF"/>
    <w:rsid w:val="00045EF0"/>
    <w:rsid w:val="00050B65"/>
    <w:rsid w:val="00050D60"/>
    <w:rsid w:val="000522F4"/>
    <w:rsid w:val="00052DC1"/>
    <w:rsid w:val="00053988"/>
    <w:rsid w:val="00053D40"/>
    <w:rsid w:val="00055C1F"/>
    <w:rsid w:val="00056070"/>
    <w:rsid w:val="000577B1"/>
    <w:rsid w:val="00057841"/>
    <w:rsid w:val="00057A4F"/>
    <w:rsid w:val="0006343A"/>
    <w:rsid w:val="00063986"/>
    <w:rsid w:val="00063CF1"/>
    <w:rsid w:val="00063DB0"/>
    <w:rsid w:val="000653F8"/>
    <w:rsid w:val="0006652F"/>
    <w:rsid w:val="0006781A"/>
    <w:rsid w:val="00070330"/>
    <w:rsid w:val="00070CE7"/>
    <w:rsid w:val="00070E55"/>
    <w:rsid w:val="00070F19"/>
    <w:rsid w:val="0007154B"/>
    <w:rsid w:val="0007187B"/>
    <w:rsid w:val="00072861"/>
    <w:rsid w:val="000737D9"/>
    <w:rsid w:val="000737E5"/>
    <w:rsid w:val="0007489D"/>
    <w:rsid w:val="00075E7D"/>
    <w:rsid w:val="000764D4"/>
    <w:rsid w:val="00076FEC"/>
    <w:rsid w:val="00077DC2"/>
    <w:rsid w:val="00080A12"/>
    <w:rsid w:val="000819FC"/>
    <w:rsid w:val="00082054"/>
    <w:rsid w:val="0008255A"/>
    <w:rsid w:val="00082BC1"/>
    <w:rsid w:val="0008374A"/>
    <w:rsid w:val="0008377B"/>
    <w:rsid w:val="000840FF"/>
    <w:rsid w:val="000846FE"/>
    <w:rsid w:val="0008535E"/>
    <w:rsid w:val="00087CC3"/>
    <w:rsid w:val="00090E0C"/>
    <w:rsid w:val="000918FA"/>
    <w:rsid w:val="000921B5"/>
    <w:rsid w:val="00093724"/>
    <w:rsid w:val="000939A9"/>
    <w:rsid w:val="00093DAC"/>
    <w:rsid w:val="0009425D"/>
    <w:rsid w:val="0009511A"/>
    <w:rsid w:val="0009575F"/>
    <w:rsid w:val="00096419"/>
    <w:rsid w:val="000967C4"/>
    <w:rsid w:val="00096C0D"/>
    <w:rsid w:val="00097671"/>
    <w:rsid w:val="00097B66"/>
    <w:rsid w:val="00097F51"/>
    <w:rsid w:val="000A002B"/>
    <w:rsid w:val="000A0510"/>
    <w:rsid w:val="000A17C8"/>
    <w:rsid w:val="000A247C"/>
    <w:rsid w:val="000A2515"/>
    <w:rsid w:val="000A2600"/>
    <w:rsid w:val="000A424E"/>
    <w:rsid w:val="000A557B"/>
    <w:rsid w:val="000A59DE"/>
    <w:rsid w:val="000A6182"/>
    <w:rsid w:val="000A6969"/>
    <w:rsid w:val="000A6E81"/>
    <w:rsid w:val="000A7C56"/>
    <w:rsid w:val="000B0583"/>
    <w:rsid w:val="000B0948"/>
    <w:rsid w:val="000B23E5"/>
    <w:rsid w:val="000B5BCF"/>
    <w:rsid w:val="000B738B"/>
    <w:rsid w:val="000C0E33"/>
    <w:rsid w:val="000C2B6C"/>
    <w:rsid w:val="000C2FDA"/>
    <w:rsid w:val="000C33A1"/>
    <w:rsid w:val="000C3879"/>
    <w:rsid w:val="000C4622"/>
    <w:rsid w:val="000C5230"/>
    <w:rsid w:val="000C66B2"/>
    <w:rsid w:val="000D1789"/>
    <w:rsid w:val="000D37DE"/>
    <w:rsid w:val="000D47F2"/>
    <w:rsid w:val="000D5A46"/>
    <w:rsid w:val="000D62BC"/>
    <w:rsid w:val="000D69E1"/>
    <w:rsid w:val="000D6ACF"/>
    <w:rsid w:val="000E004C"/>
    <w:rsid w:val="000E0297"/>
    <w:rsid w:val="000E0E01"/>
    <w:rsid w:val="000E193E"/>
    <w:rsid w:val="000E1B7A"/>
    <w:rsid w:val="000E3361"/>
    <w:rsid w:val="000E3CCF"/>
    <w:rsid w:val="000E4B1A"/>
    <w:rsid w:val="000E56E9"/>
    <w:rsid w:val="000E5C89"/>
    <w:rsid w:val="000E5C8E"/>
    <w:rsid w:val="000E64D5"/>
    <w:rsid w:val="000E6DA0"/>
    <w:rsid w:val="000E7250"/>
    <w:rsid w:val="000F0EEF"/>
    <w:rsid w:val="000F1227"/>
    <w:rsid w:val="000F170E"/>
    <w:rsid w:val="000F1C47"/>
    <w:rsid w:val="000F1D18"/>
    <w:rsid w:val="000F1D94"/>
    <w:rsid w:val="000F3A69"/>
    <w:rsid w:val="000F4BA3"/>
    <w:rsid w:val="000F4E6A"/>
    <w:rsid w:val="000F4FE8"/>
    <w:rsid w:val="000F52FD"/>
    <w:rsid w:val="000F6DA6"/>
    <w:rsid w:val="000F78CE"/>
    <w:rsid w:val="000F7CDE"/>
    <w:rsid w:val="000F7F0D"/>
    <w:rsid w:val="00101A67"/>
    <w:rsid w:val="00101B89"/>
    <w:rsid w:val="00104260"/>
    <w:rsid w:val="00104527"/>
    <w:rsid w:val="001061EB"/>
    <w:rsid w:val="00106884"/>
    <w:rsid w:val="00107680"/>
    <w:rsid w:val="001077B3"/>
    <w:rsid w:val="0011044A"/>
    <w:rsid w:val="00112C8A"/>
    <w:rsid w:val="00113B40"/>
    <w:rsid w:val="00113E4D"/>
    <w:rsid w:val="00114970"/>
    <w:rsid w:val="00116A44"/>
    <w:rsid w:val="001172C2"/>
    <w:rsid w:val="00120228"/>
    <w:rsid w:val="001209BA"/>
    <w:rsid w:val="00122BEA"/>
    <w:rsid w:val="00123243"/>
    <w:rsid w:val="00125715"/>
    <w:rsid w:val="00126B9D"/>
    <w:rsid w:val="00127C8E"/>
    <w:rsid w:val="00132E0C"/>
    <w:rsid w:val="00133195"/>
    <w:rsid w:val="001333D3"/>
    <w:rsid w:val="001344CA"/>
    <w:rsid w:val="0013508B"/>
    <w:rsid w:val="001354DE"/>
    <w:rsid w:val="001362BC"/>
    <w:rsid w:val="0013753A"/>
    <w:rsid w:val="0014055A"/>
    <w:rsid w:val="00141799"/>
    <w:rsid w:val="001426C5"/>
    <w:rsid w:val="00142932"/>
    <w:rsid w:val="0014398B"/>
    <w:rsid w:val="00143B75"/>
    <w:rsid w:val="00151534"/>
    <w:rsid w:val="001522FE"/>
    <w:rsid w:val="0015266F"/>
    <w:rsid w:val="00154DB6"/>
    <w:rsid w:val="0015526B"/>
    <w:rsid w:val="00155A1C"/>
    <w:rsid w:val="00155A91"/>
    <w:rsid w:val="00155B17"/>
    <w:rsid w:val="0016023C"/>
    <w:rsid w:val="00161502"/>
    <w:rsid w:val="0016195D"/>
    <w:rsid w:val="00162B27"/>
    <w:rsid w:val="00162BC5"/>
    <w:rsid w:val="00162E78"/>
    <w:rsid w:val="00164150"/>
    <w:rsid w:val="00166475"/>
    <w:rsid w:val="001664A7"/>
    <w:rsid w:val="001671F2"/>
    <w:rsid w:val="00167882"/>
    <w:rsid w:val="001678E5"/>
    <w:rsid w:val="00167F4E"/>
    <w:rsid w:val="00171E4D"/>
    <w:rsid w:val="00172469"/>
    <w:rsid w:val="001727B0"/>
    <w:rsid w:val="00173397"/>
    <w:rsid w:val="00173A7C"/>
    <w:rsid w:val="00173C7C"/>
    <w:rsid w:val="00174EF2"/>
    <w:rsid w:val="00175B12"/>
    <w:rsid w:val="00176DB2"/>
    <w:rsid w:val="00177161"/>
    <w:rsid w:val="001773E5"/>
    <w:rsid w:val="00181A50"/>
    <w:rsid w:val="00181F1B"/>
    <w:rsid w:val="00182170"/>
    <w:rsid w:val="00183272"/>
    <w:rsid w:val="00185B99"/>
    <w:rsid w:val="0018602A"/>
    <w:rsid w:val="00187F7F"/>
    <w:rsid w:val="00191B7F"/>
    <w:rsid w:val="00191C0B"/>
    <w:rsid w:val="00192BB9"/>
    <w:rsid w:val="001939F7"/>
    <w:rsid w:val="001A0A15"/>
    <w:rsid w:val="001A1592"/>
    <w:rsid w:val="001A15E5"/>
    <w:rsid w:val="001A425F"/>
    <w:rsid w:val="001A574A"/>
    <w:rsid w:val="001A5AF5"/>
    <w:rsid w:val="001A5DFF"/>
    <w:rsid w:val="001A6BAF"/>
    <w:rsid w:val="001A7286"/>
    <w:rsid w:val="001A76AC"/>
    <w:rsid w:val="001B03C1"/>
    <w:rsid w:val="001B22E9"/>
    <w:rsid w:val="001B29ED"/>
    <w:rsid w:val="001B3DBC"/>
    <w:rsid w:val="001B54FD"/>
    <w:rsid w:val="001B5CF3"/>
    <w:rsid w:val="001C062A"/>
    <w:rsid w:val="001C2445"/>
    <w:rsid w:val="001C3212"/>
    <w:rsid w:val="001C3704"/>
    <w:rsid w:val="001C395A"/>
    <w:rsid w:val="001C3ADE"/>
    <w:rsid w:val="001C42B0"/>
    <w:rsid w:val="001C4CFF"/>
    <w:rsid w:val="001C544B"/>
    <w:rsid w:val="001C5EED"/>
    <w:rsid w:val="001C607F"/>
    <w:rsid w:val="001C6B70"/>
    <w:rsid w:val="001C75FB"/>
    <w:rsid w:val="001C7A02"/>
    <w:rsid w:val="001C7B66"/>
    <w:rsid w:val="001D1D28"/>
    <w:rsid w:val="001D2109"/>
    <w:rsid w:val="001D2293"/>
    <w:rsid w:val="001D2D6A"/>
    <w:rsid w:val="001D30EE"/>
    <w:rsid w:val="001D31D9"/>
    <w:rsid w:val="001D50F8"/>
    <w:rsid w:val="001D56F9"/>
    <w:rsid w:val="001D6495"/>
    <w:rsid w:val="001D79ED"/>
    <w:rsid w:val="001E01DC"/>
    <w:rsid w:val="001E03D8"/>
    <w:rsid w:val="001E054D"/>
    <w:rsid w:val="001E1FFA"/>
    <w:rsid w:val="001E23F7"/>
    <w:rsid w:val="001E29BF"/>
    <w:rsid w:val="001E29E3"/>
    <w:rsid w:val="001E340C"/>
    <w:rsid w:val="001E4CDA"/>
    <w:rsid w:val="001E4F0C"/>
    <w:rsid w:val="001E5887"/>
    <w:rsid w:val="001E5E83"/>
    <w:rsid w:val="001E5F45"/>
    <w:rsid w:val="001E6BA4"/>
    <w:rsid w:val="001E762A"/>
    <w:rsid w:val="001F0577"/>
    <w:rsid w:val="001F0E8C"/>
    <w:rsid w:val="001F1C42"/>
    <w:rsid w:val="001F2257"/>
    <w:rsid w:val="001F24D3"/>
    <w:rsid w:val="001F27EA"/>
    <w:rsid w:val="001F3CB4"/>
    <w:rsid w:val="001F4A42"/>
    <w:rsid w:val="001F5013"/>
    <w:rsid w:val="001F5485"/>
    <w:rsid w:val="001F5D27"/>
    <w:rsid w:val="001F6524"/>
    <w:rsid w:val="001F6E26"/>
    <w:rsid w:val="001F716B"/>
    <w:rsid w:val="001F7BB4"/>
    <w:rsid w:val="001F7CA2"/>
    <w:rsid w:val="00200F79"/>
    <w:rsid w:val="00202574"/>
    <w:rsid w:val="00202B58"/>
    <w:rsid w:val="0020384D"/>
    <w:rsid w:val="00203ABD"/>
    <w:rsid w:val="00204946"/>
    <w:rsid w:val="00205956"/>
    <w:rsid w:val="00205BB8"/>
    <w:rsid w:val="00205E5F"/>
    <w:rsid w:val="00212726"/>
    <w:rsid w:val="002127A5"/>
    <w:rsid w:val="00213CA7"/>
    <w:rsid w:val="00214C48"/>
    <w:rsid w:val="00217129"/>
    <w:rsid w:val="002171CD"/>
    <w:rsid w:val="00217A0E"/>
    <w:rsid w:val="00220088"/>
    <w:rsid w:val="002206B0"/>
    <w:rsid w:val="002207E7"/>
    <w:rsid w:val="0022126C"/>
    <w:rsid w:val="00221DA4"/>
    <w:rsid w:val="00223337"/>
    <w:rsid w:val="00223C37"/>
    <w:rsid w:val="00223D3E"/>
    <w:rsid w:val="0022418C"/>
    <w:rsid w:val="00224394"/>
    <w:rsid w:val="00225D6A"/>
    <w:rsid w:val="00226D46"/>
    <w:rsid w:val="002300CF"/>
    <w:rsid w:val="00230376"/>
    <w:rsid w:val="00230EF6"/>
    <w:rsid w:val="0023245D"/>
    <w:rsid w:val="00234F29"/>
    <w:rsid w:val="00235524"/>
    <w:rsid w:val="0023575E"/>
    <w:rsid w:val="002368A1"/>
    <w:rsid w:val="00237E02"/>
    <w:rsid w:val="002405E6"/>
    <w:rsid w:val="002406AF"/>
    <w:rsid w:val="00240906"/>
    <w:rsid w:val="00240BD8"/>
    <w:rsid w:val="0024354B"/>
    <w:rsid w:val="002439D5"/>
    <w:rsid w:val="00243E19"/>
    <w:rsid w:val="00244C6B"/>
    <w:rsid w:val="002453AA"/>
    <w:rsid w:val="00246A3C"/>
    <w:rsid w:val="0024725E"/>
    <w:rsid w:val="002476CD"/>
    <w:rsid w:val="00247B26"/>
    <w:rsid w:val="00251513"/>
    <w:rsid w:val="00251A3E"/>
    <w:rsid w:val="00251E27"/>
    <w:rsid w:val="00252B69"/>
    <w:rsid w:val="002549DA"/>
    <w:rsid w:val="00254A24"/>
    <w:rsid w:val="00254CBA"/>
    <w:rsid w:val="002559A9"/>
    <w:rsid w:val="00255D21"/>
    <w:rsid w:val="00255D56"/>
    <w:rsid w:val="002568B0"/>
    <w:rsid w:val="00257625"/>
    <w:rsid w:val="002619F6"/>
    <w:rsid w:val="002717E8"/>
    <w:rsid w:val="00271E71"/>
    <w:rsid w:val="00271E9E"/>
    <w:rsid w:val="002730B1"/>
    <w:rsid w:val="002744A1"/>
    <w:rsid w:val="00276160"/>
    <w:rsid w:val="0027616C"/>
    <w:rsid w:val="00276B0C"/>
    <w:rsid w:val="002773E6"/>
    <w:rsid w:val="002804BC"/>
    <w:rsid w:val="00280DD6"/>
    <w:rsid w:val="00280F82"/>
    <w:rsid w:val="00281C8F"/>
    <w:rsid w:val="00282226"/>
    <w:rsid w:val="002822A7"/>
    <w:rsid w:val="002823D3"/>
    <w:rsid w:val="00282AD2"/>
    <w:rsid w:val="00283EB7"/>
    <w:rsid w:val="002848FA"/>
    <w:rsid w:val="002857AF"/>
    <w:rsid w:val="002872F2"/>
    <w:rsid w:val="002873D5"/>
    <w:rsid w:val="00290902"/>
    <w:rsid w:val="002911E3"/>
    <w:rsid w:val="002914F5"/>
    <w:rsid w:val="00293313"/>
    <w:rsid w:val="002934C8"/>
    <w:rsid w:val="00293D5A"/>
    <w:rsid w:val="0029432D"/>
    <w:rsid w:val="00294FCA"/>
    <w:rsid w:val="002963B2"/>
    <w:rsid w:val="00296F96"/>
    <w:rsid w:val="002971A4"/>
    <w:rsid w:val="00297303"/>
    <w:rsid w:val="002A0237"/>
    <w:rsid w:val="002A19A7"/>
    <w:rsid w:val="002A21A1"/>
    <w:rsid w:val="002A3127"/>
    <w:rsid w:val="002A497D"/>
    <w:rsid w:val="002A4EDD"/>
    <w:rsid w:val="002A6D78"/>
    <w:rsid w:val="002A707D"/>
    <w:rsid w:val="002A7260"/>
    <w:rsid w:val="002B119C"/>
    <w:rsid w:val="002B12B9"/>
    <w:rsid w:val="002B1AAA"/>
    <w:rsid w:val="002B1AFF"/>
    <w:rsid w:val="002B2762"/>
    <w:rsid w:val="002B3640"/>
    <w:rsid w:val="002B3A3F"/>
    <w:rsid w:val="002B475A"/>
    <w:rsid w:val="002B55FD"/>
    <w:rsid w:val="002B58C7"/>
    <w:rsid w:val="002B71FE"/>
    <w:rsid w:val="002B7775"/>
    <w:rsid w:val="002C00CB"/>
    <w:rsid w:val="002C053F"/>
    <w:rsid w:val="002C0914"/>
    <w:rsid w:val="002C185F"/>
    <w:rsid w:val="002C186C"/>
    <w:rsid w:val="002C1FC3"/>
    <w:rsid w:val="002C295D"/>
    <w:rsid w:val="002C2CC6"/>
    <w:rsid w:val="002C3DD8"/>
    <w:rsid w:val="002C40FF"/>
    <w:rsid w:val="002C4606"/>
    <w:rsid w:val="002C5166"/>
    <w:rsid w:val="002C609E"/>
    <w:rsid w:val="002C7D39"/>
    <w:rsid w:val="002D051E"/>
    <w:rsid w:val="002D127D"/>
    <w:rsid w:val="002D16D4"/>
    <w:rsid w:val="002D1EE2"/>
    <w:rsid w:val="002D2FBC"/>
    <w:rsid w:val="002D4733"/>
    <w:rsid w:val="002D4F52"/>
    <w:rsid w:val="002D546A"/>
    <w:rsid w:val="002D6828"/>
    <w:rsid w:val="002D73B9"/>
    <w:rsid w:val="002D7A81"/>
    <w:rsid w:val="002D7D36"/>
    <w:rsid w:val="002D7FDD"/>
    <w:rsid w:val="002E024F"/>
    <w:rsid w:val="002E04E7"/>
    <w:rsid w:val="002E0EA0"/>
    <w:rsid w:val="002E3C0D"/>
    <w:rsid w:val="002E4507"/>
    <w:rsid w:val="002E48A8"/>
    <w:rsid w:val="002E4EE3"/>
    <w:rsid w:val="002E503E"/>
    <w:rsid w:val="002E55FF"/>
    <w:rsid w:val="002E6047"/>
    <w:rsid w:val="002E66E7"/>
    <w:rsid w:val="002E6AC9"/>
    <w:rsid w:val="002E74BD"/>
    <w:rsid w:val="002E763D"/>
    <w:rsid w:val="002E7B72"/>
    <w:rsid w:val="002E7D56"/>
    <w:rsid w:val="002E7E96"/>
    <w:rsid w:val="002F2020"/>
    <w:rsid w:val="002F2667"/>
    <w:rsid w:val="002F27D6"/>
    <w:rsid w:val="002F2F5A"/>
    <w:rsid w:val="002F3D58"/>
    <w:rsid w:val="002F45AB"/>
    <w:rsid w:val="002F5FF9"/>
    <w:rsid w:val="003012E4"/>
    <w:rsid w:val="00301EEE"/>
    <w:rsid w:val="00302FC4"/>
    <w:rsid w:val="00303030"/>
    <w:rsid w:val="003038AE"/>
    <w:rsid w:val="003039CC"/>
    <w:rsid w:val="00304DC3"/>
    <w:rsid w:val="00305A89"/>
    <w:rsid w:val="003067DB"/>
    <w:rsid w:val="003078FF"/>
    <w:rsid w:val="00307C24"/>
    <w:rsid w:val="00307F73"/>
    <w:rsid w:val="00310012"/>
    <w:rsid w:val="003126FE"/>
    <w:rsid w:val="00315855"/>
    <w:rsid w:val="00321964"/>
    <w:rsid w:val="0032247A"/>
    <w:rsid w:val="0032491C"/>
    <w:rsid w:val="00324B06"/>
    <w:rsid w:val="00325249"/>
    <w:rsid w:val="00326346"/>
    <w:rsid w:val="00326705"/>
    <w:rsid w:val="003270A5"/>
    <w:rsid w:val="003274AC"/>
    <w:rsid w:val="00327E6A"/>
    <w:rsid w:val="003323B0"/>
    <w:rsid w:val="0033297E"/>
    <w:rsid w:val="00334FBA"/>
    <w:rsid w:val="00335C4E"/>
    <w:rsid w:val="003376C5"/>
    <w:rsid w:val="003406B5"/>
    <w:rsid w:val="00340BF0"/>
    <w:rsid w:val="003410D3"/>
    <w:rsid w:val="00342433"/>
    <w:rsid w:val="00344A02"/>
    <w:rsid w:val="00344C4C"/>
    <w:rsid w:val="00345FE0"/>
    <w:rsid w:val="00346106"/>
    <w:rsid w:val="0034783F"/>
    <w:rsid w:val="00347BFC"/>
    <w:rsid w:val="00347C71"/>
    <w:rsid w:val="00351318"/>
    <w:rsid w:val="00351F3F"/>
    <w:rsid w:val="003523B1"/>
    <w:rsid w:val="003523E6"/>
    <w:rsid w:val="00352903"/>
    <w:rsid w:val="00352DAE"/>
    <w:rsid w:val="00352FDD"/>
    <w:rsid w:val="0035320D"/>
    <w:rsid w:val="00353875"/>
    <w:rsid w:val="00354636"/>
    <w:rsid w:val="00355C81"/>
    <w:rsid w:val="0035684F"/>
    <w:rsid w:val="00357293"/>
    <w:rsid w:val="00357682"/>
    <w:rsid w:val="00357904"/>
    <w:rsid w:val="00357D64"/>
    <w:rsid w:val="003602FC"/>
    <w:rsid w:val="00361A75"/>
    <w:rsid w:val="00361EB6"/>
    <w:rsid w:val="003620A9"/>
    <w:rsid w:val="0036375C"/>
    <w:rsid w:val="00364B41"/>
    <w:rsid w:val="00364EBA"/>
    <w:rsid w:val="003651D5"/>
    <w:rsid w:val="00366EAF"/>
    <w:rsid w:val="0036738D"/>
    <w:rsid w:val="003708DD"/>
    <w:rsid w:val="00370BAE"/>
    <w:rsid w:val="003711B2"/>
    <w:rsid w:val="00373F2A"/>
    <w:rsid w:val="0037729E"/>
    <w:rsid w:val="00377589"/>
    <w:rsid w:val="00380CDD"/>
    <w:rsid w:val="00380D3B"/>
    <w:rsid w:val="00381028"/>
    <w:rsid w:val="0038281F"/>
    <w:rsid w:val="00384E42"/>
    <w:rsid w:val="00384F19"/>
    <w:rsid w:val="00384F94"/>
    <w:rsid w:val="003862AA"/>
    <w:rsid w:val="00387588"/>
    <w:rsid w:val="00390536"/>
    <w:rsid w:val="00390A53"/>
    <w:rsid w:val="00392856"/>
    <w:rsid w:val="00392A97"/>
    <w:rsid w:val="00392FA0"/>
    <w:rsid w:val="003934F1"/>
    <w:rsid w:val="00393724"/>
    <w:rsid w:val="00394DE4"/>
    <w:rsid w:val="003955E0"/>
    <w:rsid w:val="00395D05"/>
    <w:rsid w:val="00395FC3"/>
    <w:rsid w:val="003960F6"/>
    <w:rsid w:val="003A1174"/>
    <w:rsid w:val="003A1A1B"/>
    <w:rsid w:val="003A4BBC"/>
    <w:rsid w:val="003A4E39"/>
    <w:rsid w:val="003A4F22"/>
    <w:rsid w:val="003A5245"/>
    <w:rsid w:val="003A540C"/>
    <w:rsid w:val="003A71B2"/>
    <w:rsid w:val="003B1C4B"/>
    <w:rsid w:val="003B2C4A"/>
    <w:rsid w:val="003B3116"/>
    <w:rsid w:val="003B3152"/>
    <w:rsid w:val="003B3E1D"/>
    <w:rsid w:val="003B41DE"/>
    <w:rsid w:val="003B42A8"/>
    <w:rsid w:val="003B48D2"/>
    <w:rsid w:val="003B4FCE"/>
    <w:rsid w:val="003B5D28"/>
    <w:rsid w:val="003B6099"/>
    <w:rsid w:val="003B6569"/>
    <w:rsid w:val="003B6E54"/>
    <w:rsid w:val="003B7AF0"/>
    <w:rsid w:val="003C5F94"/>
    <w:rsid w:val="003C667C"/>
    <w:rsid w:val="003C7027"/>
    <w:rsid w:val="003C724B"/>
    <w:rsid w:val="003D0399"/>
    <w:rsid w:val="003D07DF"/>
    <w:rsid w:val="003D1238"/>
    <w:rsid w:val="003D16D8"/>
    <w:rsid w:val="003D1DDE"/>
    <w:rsid w:val="003D26F1"/>
    <w:rsid w:val="003D3133"/>
    <w:rsid w:val="003D4F12"/>
    <w:rsid w:val="003D5833"/>
    <w:rsid w:val="003D6F30"/>
    <w:rsid w:val="003D70F0"/>
    <w:rsid w:val="003D7652"/>
    <w:rsid w:val="003E044F"/>
    <w:rsid w:val="003E062B"/>
    <w:rsid w:val="003E191B"/>
    <w:rsid w:val="003E1DA3"/>
    <w:rsid w:val="003E1F42"/>
    <w:rsid w:val="003E4E4A"/>
    <w:rsid w:val="003E50C4"/>
    <w:rsid w:val="003E5217"/>
    <w:rsid w:val="003E57EA"/>
    <w:rsid w:val="003E5A83"/>
    <w:rsid w:val="003E5F37"/>
    <w:rsid w:val="003E6207"/>
    <w:rsid w:val="003E75F3"/>
    <w:rsid w:val="003E78EA"/>
    <w:rsid w:val="003E78F6"/>
    <w:rsid w:val="003E7DE5"/>
    <w:rsid w:val="003F03E8"/>
    <w:rsid w:val="003F08A1"/>
    <w:rsid w:val="003F0B1F"/>
    <w:rsid w:val="003F1286"/>
    <w:rsid w:val="003F1E1B"/>
    <w:rsid w:val="003F206D"/>
    <w:rsid w:val="003F227E"/>
    <w:rsid w:val="003F280E"/>
    <w:rsid w:val="003F32E9"/>
    <w:rsid w:val="003F3D1B"/>
    <w:rsid w:val="003F5707"/>
    <w:rsid w:val="003F57BF"/>
    <w:rsid w:val="003F60DE"/>
    <w:rsid w:val="003F6E22"/>
    <w:rsid w:val="003F6E9C"/>
    <w:rsid w:val="003F6F4C"/>
    <w:rsid w:val="00400EA3"/>
    <w:rsid w:val="0040203B"/>
    <w:rsid w:val="004020D2"/>
    <w:rsid w:val="00402623"/>
    <w:rsid w:val="00402E55"/>
    <w:rsid w:val="00404C02"/>
    <w:rsid w:val="00406464"/>
    <w:rsid w:val="004106D0"/>
    <w:rsid w:val="00413DCC"/>
    <w:rsid w:val="0041468B"/>
    <w:rsid w:val="00415396"/>
    <w:rsid w:val="00415D26"/>
    <w:rsid w:val="00415D27"/>
    <w:rsid w:val="00416FCA"/>
    <w:rsid w:val="00417747"/>
    <w:rsid w:val="004179B0"/>
    <w:rsid w:val="00420135"/>
    <w:rsid w:val="004211BF"/>
    <w:rsid w:val="004217A2"/>
    <w:rsid w:val="0042384A"/>
    <w:rsid w:val="0042488C"/>
    <w:rsid w:val="004257A4"/>
    <w:rsid w:val="0042621C"/>
    <w:rsid w:val="00426DAC"/>
    <w:rsid w:val="00427C7A"/>
    <w:rsid w:val="00431AB9"/>
    <w:rsid w:val="004324F3"/>
    <w:rsid w:val="00432769"/>
    <w:rsid w:val="0043288C"/>
    <w:rsid w:val="00433465"/>
    <w:rsid w:val="004338FF"/>
    <w:rsid w:val="004361BA"/>
    <w:rsid w:val="00436D60"/>
    <w:rsid w:val="0044175C"/>
    <w:rsid w:val="0044216B"/>
    <w:rsid w:val="004423FE"/>
    <w:rsid w:val="00442A41"/>
    <w:rsid w:val="00443443"/>
    <w:rsid w:val="00443840"/>
    <w:rsid w:val="00444B6D"/>
    <w:rsid w:val="004452B7"/>
    <w:rsid w:val="0044534C"/>
    <w:rsid w:val="0044650E"/>
    <w:rsid w:val="0044782D"/>
    <w:rsid w:val="00450074"/>
    <w:rsid w:val="00450264"/>
    <w:rsid w:val="004519F1"/>
    <w:rsid w:val="00452644"/>
    <w:rsid w:val="00454A1A"/>
    <w:rsid w:val="00455A83"/>
    <w:rsid w:val="00456A2E"/>
    <w:rsid w:val="00457179"/>
    <w:rsid w:val="0045739C"/>
    <w:rsid w:val="004577F9"/>
    <w:rsid w:val="00457B3A"/>
    <w:rsid w:val="004601FD"/>
    <w:rsid w:val="004605F6"/>
    <w:rsid w:val="00460BE9"/>
    <w:rsid w:val="00460C29"/>
    <w:rsid w:val="0046269F"/>
    <w:rsid w:val="00462B01"/>
    <w:rsid w:val="00462E39"/>
    <w:rsid w:val="00462FF9"/>
    <w:rsid w:val="00463B76"/>
    <w:rsid w:val="00463F1A"/>
    <w:rsid w:val="00464578"/>
    <w:rsid w:val="00464D42"/>
    <w:rsid w:val="00467E18"/>
    <w:rsid w:val="004701E1"/>
    <w:rsid w:val="00470847"/>
    <w:rsid w:val="00473BB5"/>
    <w:rsid w:val="00474D25"/>
    <w:rsid w:val="004753F2"/>
    <w:rsid w:val="00475753"/>
    <w:rsid w:val="00475CCA"/>
    <w:rsid w:val="00476580"/>
    <w:rsid w:val="00481F60"/>
    <w:rsid w:val="00482049"/>
    <w:rsid w:val="0048307F"/>
    <w:rsid w:val="00484F84"/>
    <w:rsid w:val="00485B59"/>
    <w:rsid w:val="00485D09"/>
    <w:rsid w:val="00486535"/>
    <w:rsid w:val="00486B00"/>
    <w:rsid w:val="00486F75"/>
    <w:rsid w:val="00487067"/>
    <w:rsid w:val="00487B67"/>
    <w:rsid w:val="0049096D"/>
    <w:rsid w:val="00491AB7"/>
    <w:rsid w:val="00492037"/>
    <w:rsid w:val="004921E9"/>
    <w:rsid w:val="00496474"/>
    <w:rsid w:val="00496D61"/>
    <w:rsid w:val="00497BD0"/>
    <w:rsid w:val="004A11EE"/>
    <w:rsid w:val="004A1679"/>
    <w:rsid w:val="004A1FEE"/>
    <w:rsid w:val="004A31D1"/>
    <w:rsid w:val="004A3255"/>
    <w:rsid w:val="004A51C6"/>
    <w:rsid w:val="004A57C1"/>
    <w:rsid w:val="004A5970"/>
    <w:rsid w:val="004A5C9D"/>
    <w:rsid w:val="004A6051"/>
    <w:rsid w:val="004A6095"/>
    <w:rsid w:val="004B1564"/>
    <w:rsid w:val="004B255C"/>
    <w:rsid w:val="004B40F8"/>
    <w:rsid w:val="004B4E24"/>
    <w:rsid w:val="004B508F"/>
    <w:rsid w:val="004B5236"/>
    <w:rsid w:val="004B53A6"/>
    <w:rsid w:val="004B5EC4"/>
    <w:rsid w:val="004B5F9F"/>
    <w:rsid w:val="004B61CE"/>
    <w:rsid w:val="004C0A05"/>
    <w:rsid w:val="004C1A41"/>
    <w:rsid w:val="004C1BB9"/>
    <w:rsid w:val="004C2658"/>
    <w:rsid w:val="004C33EC"/>
    <w:rsid w:val="004C344C"/>
    <w:rsid w:val="004C368B"/>
    <w:rsid w:val="004C4304"/>
    <w:rsid w:val="004C4D0B"/>
    <w:rsid w:val="004C4D39"/>
    <w:rsid w:val="004C4DBE"/>
    <w:rsid w:val="004C6571"/>
    <w:rsid w:val="004C6E43"/>
    <w:rsid w:val="004D02BA"/>
    <w:rsid w:val="004D09C9"/>
    <w:rsid w:val="004D197E"/>
    <w:rsid w:val="004D2B7F"/>
    <w:rsid w:val="004D3BFE"/>
    <w:rsid w:val="004D3DAC"/>
    <w:rsid w:val="004D4A32"/>
    <w:rsid w:val="004D5BC0"/>
    <w:rsid w:val="004D62A7"/>
    <w:rsid w:val="004D7BCE"/>
    <w:rsid w:val="004D7E38"/>
    <w:rsid w:val="004E0096"/>
    <w:rsid w:val="004E1CB5"/>
    <w:rsid w:val="004E22BF"/>
    <w:rsid w:val="004E2F4E"/>
    <w:rsid w:val="004E3214"/>
    <w:rsid w:val="004E32BC"/>
    <w:rsid w:val="004E32ED"/>
    <w:rsid w:val="004E32FA"/>
    <w:rsid w:val="004E3835"/>
    <w:rsid w:val="004E3EEA"/>
    <w:rsid w:val="004E411D"/>
    <w:rsid w:val="004E526F"/>
    <w:rsid w:val="004E5A98"/>
    <w:rsid w:val="004E6929"/>
    <w:rsid w:val="004E7AD8"/>
    <w:rsid w:val="004E7BE2"/>
    <w:rsid w:val="004E7FE7"/>
    <w:rsid w:val="004F2D27"/>
    <w:rsid w:val="004F3102"/>
    <w:rsid w:val="004F3A52"/>
    <w:rsid w:val="004F3EC0"/>
    <w:rsid w:val="004F739B"/>
    <w:rsid w:val="004F7CB5"/>
    <w:rsid w:val="00500E1B"/>
    <w:rsid w:val="00501537"/>
    <w:rsid w:val="00503EF3"/>
    <w:rsid w:val="00504695"/>
    <w:rsid w:val="00504F5F"/>
    <w:rsid w:val="00505F1E"/>
    <w:rsid w:val="0050621A"/>
    <w:rsid w:val="0050653D"/>
    <w:rsid w:val="00510D27"/>
    <w:rsid w:val="00511F45"/>
    <w:rsid w:val="00513416"/>
    <w:rsid w:val="0051416F"/>
    <w:rsid w:val="005142D6"/>
    <w:rsid w:val="00514AB0"/>
    <w:rsid w:val="00514AD8"/>
    <w:rsid w:val="00514B71"/>
    <w:rsid w:val="005155C9"/>
    <w:rsid w:val="005177DC"/>
    <w:rsid w:val="005209A0"/>
    <w:rsid w:val="00520FF7"/>
    <w:rsid w:val="00521F3C"/>
    <w:rsid w:val="00522678"/>
    <w:rsid w:val="005234A8"/>
    <w:rsid w:val="005235EF"/>
    <w:rsid w:val="00523F43"/>
    <w:rsid w:val="005246FC"/>
    <w:rsid w:val="0052541A"/>
    <w:rsid w:val="00525A59"/>
    <w:rsid w:val="005277D7"/>
    <w:rsid w:val="00527C98"/>
    <w:rsid w:val="0053134E"/>
    <w:rsid w:val="00531781"/>
    <w:rsid w:val="00531F47"/>
    <w:rsid w:val="00532689"/>
    <w:rsid w:val="005332FF"/>
    <w:rsid w:val="00533D64"/>
    <w:rsid w:val="005353AC"/>
    <w:rsid w:val="00537388"/>
    <w:rsid w:val="00537F3D"/>
    <w:rsid w:val="00540C18"/>
    <w:rsid w:val="00541099"/>
    <w:rsid w:val="005421FA"/>
    <w:rsid w:val="0054227C"/>
    <w:rsid w:val="0054273E"/>
    <w:rsid w:val="00542BFE"/>
    <w:rsid w:val="00542C59"/>
    <w:rsid w:val="0054448C"/>
    <w:rsid w:val="005449EB"/>
    <w:rsid w:val="0054500E"/>
    <w:rsid w:val="00547148"/>
    <w:rsid w:val="005502F8"/>
    <w:rsid w:val="00551BA5"/>
    <w:rsid w:val="0055218A"/>
    <w:rsid w:val="00552A9C"/>
    <w:rsid w:val="00552BDC"/>
    <w:rsid w:val="00554123"/>
    <w:rsid w:val="005542CF"/>
    <w:rsid w:val="005547BB"/>
    <w:rsid w:val="00555E6B"/>
    <w:rsid w:val="0055676B"/>
    <w:rsid w:val="00557958"/>
    <w:rsid w:val="0056063A"/>
    <w:rsid w:val="005607EE"/>
    <w:rsid w:val="00561629"/>
    <w:rsid w:val="00562A64"/>
    <w:rsid w:val="005631BA"/>
    <w:rsid w:val="00563B99"/>
    <w:rsid w:val="00563F9B"/>
    <w:rsid w:val="00564C4F"/>
    <w:rsid w:val="00565303"/>
    <w:rsid w:val="005653F5"/>
    <w:rsid w:val="00565D96"/>
    <w:rsid w:val="00565D9C"/>
    <w:rsid w:val="00565F7B"/>
    <w:rsid w:val="0057009C"/>
    <w:rsid w:val="00570371"/>
    <w:rsid w:val="0057302E"/>
    <w:rsid w:val="0057410A"/>
    <w:rsid w:val="00574713"/>
    <w:rsid w:val="00574CF4"/>
    <w:rsid w:val="0057577B"/>
    <w:rsid w:val="00575CC9"/>
    <w:rsid w:val="00576BAE"/>
    <w:rsid w:val="00576EBA"/>
    <w:rsid w:val="00577533"/>
    <w:rsid w:val="00577C7A"/>
    <w:rsid w:val="00580441"/>
    <w:rsid w:val="005808DB"/>
    <w:rsid w:val="0058124F"/>
    <w:rsid w:val="00581AF0"/>
    <w:rsid w:val="00582409"/>
    <w:rsid w:val="005831C4"/>
    <w:rsid w:val="00583F6C"/>
    <w:rsid w:val="00585103"/>
    <w:rsid w:val="00585E12"/>
    <w:rsid w:val="00586102"/>
    <w:rsid w:val="0058750C"/>
    <w:rsid w:val="005902F9"/>
    <w:rsid w:val="00590405"/>
    <w:rsid w:val="00591711"/>
    <w:rsid w:val="00592772"/>
    <w:rsid w:val="00593525"/>
    <w:rsid w:val="00593EEC"/>
    <w:rsid w:val="005940B2"/>
    <w:rsid w:val="00594986"/>
    <w:rsid w:val="00596574"/>
    <w:rsid w:val="00596C2C"/>
    <w:rsid w:val="005A16D1"/>
    <w:rsid w:val="005A4068"/>
    <w:rsid w:val="005A468C"/>
    <w:rsid w:val="005A4AE5"/>
    <w:rsid w:val="005A562E"/>
    <w:rsid w:val="005A571B"/>
    <w:rsid w:val="005A5A40"/>
    <w:rsid w:val="005A6FB4"/>
    <w:rsid w:val="005B0E34"/>
    <w:rsid w:val="005B2656"/>
    <w:rsid w:val="005B3D5C"/>
    <w:rsid w:val="005B4250"/>
    <w:rsid w:val="005B4362"/>
    <w:rsid w:val="005B497A"/>
    <w:rsid w:val="005B7714"/>
    <w:rsid w:val="005C0125"/>
    <w:rsid w:val="005C0226"/>
    <w:rsid w:val="005C0B57"/>
    <w:rsid w:val="005C1A3B"/>
    <w:rsid w:val="005C2BCD"/>
    <w:rsid w:val="005C33E5"/>
    <w:rsid w:val="005C3F17"/>
    <w:rsid w:val="005C49C4"/>
    <w:rsid w:val="005C6AC8"/>
    <w:rsid w:val="005C70CE"/>
    <w:rsid w:val="005D0BAB"/>
    <w:rsid w:val="005D1159"/>
    <w:rsid w:val="005D1465"/>
    <w:rsid w:val="005D280E"/>
    <w:rsid w:val="005D2A05"/>
    <w:rsid w:val="005D347E"/>
    <w:rsid w:val="005D35A0"/>
    <w:rsid w:val="005D368D"/>
    <w:rsid w:val="005D422B"/>
    <w:rsid w:val="005D485F"/>
    <w:rsid w:val="005D4AAB"/>
    <w:rsid w:val="005D79C1"/>
    <w:rsid w:val="005E2233"/>
    <w:rsid w:val="005E3436"/>
    <w:rsid w:val="005E3845"/>
    <w:rsid w:val="005E3DDC"/>
    <w:rsid w:val="005E4CD9"/>
    <w:rsid w:val="005E513E"/>
    <w:rsid w:val="005E529A"/>
    <w:rsid w:val="005E661C"/>
    <w:rsid w:val="005E6938"/>
    <w:rsid w:val="005F0295"/>
    <w:rsid w:val="005F06D5"/>
    <w:rsid w:val="005F0894"/>
    <w:rsid w:val="005F0BAF"/>
    <w:rsid w:val="005F100F"/>
    <w:rsid w:val="005F1713"/>
    <w:rsid w:val="005F174C"/>
    <w:rsid w:val="005F174D"/>
    <w:rsid w:val="005F1EBF"/>
    <w:rsid w:val="005F3BB6"/>
    <w:rsid w:val="005F3D87"/>
    <w:rsid w:val="005F572B"/>
    <w:rsid w:val="005F6527"/>
    <w:rsid w:val="005F6761"/>
    <w:rsid w:val="005F733B"/>
    <w:rsid w:val="005F7C42"/>
    <w:rsid w:val="006011FB"/>
    <w:rsid w:val="00601CB8"/>
    <w:rsid w:val="00602065"/>
    <w:rsid w:val="00603009"/>
    <w:rsid w:val="00603DBD"/>
    <w:rsid w:val="006048C4"/>
    <w:rsid w:val="00604C98"/>
    <w:rsid w:val="006058FC"/>
    <w:rsid w:val="00605924"/>
    <w:rsid w:val="00605D91"/>
    <w:rsid w:val="00607280"/>
    <w:rsid w:val="006076E3"/>
    <w:rsid w:val="00607A5C"/>
    <w:rsid w:val="006101E4"/>
    <w:rsid w:val="0061020C"/>
    <w:rsid w:val="00610764"/>
    <w:rsid w:val="00611614"/>
    <w:rsid w:val="0061169C"/>
    <w:rsid w:val="006117EA"/>
    <w:rsid w:val="00611E84"/>
    <w:rsid w:val="0061298F"/>
    <w:rsid w:val="00613EEE"/>
    <w:rsid w:val="00613F14"/>
    <w:rsid w:val="006149D5"/>
    <w:rsid w:val="00614B04"/>
    <w:rsid w:val="0061585F"/>
    <w:rsid w:val="00617109"/>
    <w:rsid w:val="0061723E"/>
    <w:rsid w:val="0061783F"/>
    <w:rsid w:val="00620811"/>
    <w:rsid w:val="00624B86"/>
    <w:rsid w:val="0062586B"/>
    <w:rsid w:val="00625DCF"/>
    <w:rsid w:val="00626B94"/>
    <w:rsid w:val="0062715D"/>
    <w:rsid w:val="00627DA5"/>
    <w:rsid w:val="0063183A"/>
    <w:rsid w:val="00633C1A"/>
    <w:rsid w:val="00634041"/>
    <w:rsid w:val="00634481"/>
    <w:rsid w:val="00634645"/>
    <w:rsid w:val="00634B26"/>
    <w:rsid w:val="0063576F"/>
    <w:rsid w:val="00636115"/>
    <w:rsid w:val="00637984"/>
    <w:rsid w:val="006417AB"/>
    <w:rsid w:val="00641F7C"/>
    <w:rsid w:val="00643F62"/>
    <w:rsid w:val="00644B0F"/>
    <w:rsid w:val="00644BF0"/>
    <w:rsid w:val="00644DAB"/>
    <w:rsid w:val="00646BE7"/>
    <w:rsid w:val="00646E63"/>
    <w:rsid w:val="00650C83"/>
    <w:rsid w:val="0065242F"/>
    <w:rsid w:val="0065246F"/>
    <w:rsid w:val="006548D7"/>
    <w:rsid w:val="00654BF0"/>
    <w:rsid w:val="006553E7"/>
    <w:rsid w:val="006558AB"/>
    <w:rsid w:val="00657083"/>
    <w:rsid w:val="006603F9"/>
    <w:rsid w:val="00660625"/>
    <w:rsid w:val="0066110E"/>
    <w:rsid w:val="00661439"/>
    <w:rsid w:val="00661A57"/>
    <w:rsid w:val="00662AD0"/>
    <w:rsid w:val="00663141"/>
    <w:rsid w:val="00663485"/>
    <w:rsid w:val="00663A8D"/>
    <w:rsid w:val="00664E56"/>
    <w:rsid w:val="0066560F"/>
    <w:rsid w:val="00665CA6"/>
    <w:rsid w:val="00665DFA"/>
    <w:rsid w:val="00667C5A"/>
    <w:rsid w:val="00670632"/>
    <w:rsid w:val="00670659"/>
    <w:rsid w:val="00670DCC"/>
    <w:rsid w:val="006710E7"/>
    <w:rsid w:val="0067117D"/>
    <w:rsid w:val="00671317"/>
    <w:rsid w:val="0067224A"/>
    <w:rsid w:val="006738B2"/>
    <w:rsid w:val="0067442A"/>
    <w:rsid w:val="006748FB"/>
    <w:rsid w:val="00674BCC"/>
    <w:rsid w:val="00674CBD"/>
    <w:rsid w:val="006757B2"/>
    <w:rsid w:val="0067598F"/>
    <w:rsid w:val="00676828"/>
    <w:rsid w:val="00677F3B"/>
    <w:rsid w:val="006807F6"/>
    <w:rsid w:val="00680D79"/>
    <w:rsid w:val="00681AEC"/>
    <w:rsid w:val="006820AF"/>
    <w:rsid w:val="00684CD8"/>
    <w:rsid w:val="0068595E"/>
    <w:rsid w:val="00685A9C"/>
    <w:rsid w:val="00685FF6"/>
    <w:rsid w:val="006862BE"/>
    <w:rsid w:val="0068681D"/>
    <w:rsid w:val="006913C7"/>
    <w:rsid w:val="00691BA0"/>
    <w:rsid w:val="00693E21"/>
    <w:rsid w:val="00693F87"/>
    <w:rsid w:val="006972EC"/>
    <w:rsid w:val="00697B75"/>
    <w:rsid w:val="006A1913"/>
    <w:rsid w:val="006A1D25"/>
    <w:rsid w:val="006A2099"/>
    <w:rsid w:val="006A21A6"/>
    <w:rsid w:val="006A401B"/>
    <w:rsid w:val="006A4FEF"/>
    <w:rsid w:val="006A776B"/>
    <w:rsid w:val="006B0BFF"/>
    <w:rsid w:val="006B1898"/>
    <w:rsid w:val="006B1A8A"/>
    <w:rsid w:val="006B2C47"/>
    <w:rsid w:val="006B37AE"/>
    <w:rsid w:val="006B3863"/>
    <w:rsid w:val="006B407D"/>
    <w:rsid w:val="006B4892"/>
    <w:rsid w:val="006B48B6"/>
    <w:rsid w:val="006B5704"/>
    <w:rsid w:val="006B58FB"/>
    <w:rsid w:val="006B66DA"/>
    <w:rsid w:val="006C03C3"/>
    <w:rsid w:val="006C09AF"/>
    <w:rsid w:val="006C22BD"/>
    <w:rsid w:val="006C3C2D"/>
    <w:rsid w:val="006C61C9"/>
    <w:rsid w:val="006C6938"/>
    <w:rsid w:val="006C76D2"/>
    <w:rsid w:val="006D07ED"/>
    <w:rsid w:val="006D09F2"/>
    <w:rsid w:val="006D0EA3"/>
    <w:rsid w:val="006D23D5"/>
    <w:rsid w:val="006D4020"/>
    <w:rsid w:val="006D5EFD"/>
    <w:rsid w:val="006D673A"/>
    <w:rsid w:val="006D77A0"/>
    <w:rsid w:val="006E0BE0"/>
    <w:rsid w:val="006E0C44"/>
    <w:rsid w:val="006E1449"/>
    <w:rsid w:val="006E2146"/>
    <w:rsid w:val="006E3286"/>
    <w:rsid w:val="006E3696"/>
    <w:rsid w:val="006E39B5"/>
    <w:rsid w:val="006E3E1A"/>
    <w:rsid w:val="006E58CD"/>
    <w:rsid w:val="006E7305"/>
    <w:rsid w:val="006F0CC6"/>
    <w:rsid w:val="006F0FE7"/>
    <w:rsid w:val="006F11A6"/>
    <w:rsid w:val="006F12E7"/>
    <w:rsid w:val="006F14E0"/>
    <w:rsid w:val="006F31EC"/>
    <w:rsid w:val="006F3961"/>
    <w:rsid w:val="006F4498"/>
    <w:rsid w:val="006F5057"/>
    <w:rsid w:val="006F5466"/>
    <w:rsid w:val="006F56E4"/>
    <w:rsid w:val="006F5742"/>
    <w:rsid w:val="006F5CF3"/>
    <w:rsid w:val="006F61FC"/>
    <w:rsid w:val="006F6B4F"/>
    <w:rsid w:val="006F75CF"/>
    <w:rsid w:val="006F7B26"/>
    <w:rsid w:val="00700073"/>
    <w:rsid w:val="00700AA4"/>
    <w:rsid w:val="0070197D"/>
    <w:rsid w:val="00703FD0"/>
    <w:rsid w:val="00704AEE"/>
    <w:rsid w:val="00705C8D"/>
    <w:rsid w:val="0070681B"/>
    <w:rsid w:val="00706F8A"/>
    <w:rsid w:val="0070763D"/>
    <w:rsid w:val="0070796A"/>
    <w:rsid w:val="00711FA7"/>
    <w:rsid w:val="00712376"/>
    <w:rsid w:val="0071469C"/>
    <w:rsid w:val="007151A1"/>
    <w:rsid w:val="00715DBB"/>
    <w:rsid w:val="00715E0F"/>
    <w:rsid w:val="00715F23"/>
    <w:rsid w:val="00717415"/>
    <w:rsid w:val="007210CD"/>
    <w:rsid w:val="007220D5"/>
    <w:rsid w:val="00723B4B"/>
    <w:rsid w:val="007246EA"/>
    <w:rsid w:val="007250A9"/>
    <w:rsid w:val="0072573F"/>
    <w:rsid w:val="0072600C"/>
    <w:rsid w:val="007273D4"/>
    <w:rsid w:val="00727C42"/>
    <w:rsid w:val="0073009D"/>
    <w:rsid w:val="00733B25"/>
    <w:rsid w:val="00733EE5"/>
    <w:rsid w:val="00733FD7"/>
    <w:rsid w:val="007347F9"/>
    <w:rsid w:val="00734F33"/>
    <w:rsid w:val="00736609"/>
    <w:rsid w:val="00736A80"/>
    <w:rsid w:val="00736E74"/>
    <w:rsid w:val="007378B4"/>
    <w:rsid w:val="00737E00"/>
    <w:rsid w:val="00740A98"/>
    <w:rsid w:val="00740F24"/>
    <w:rsid w:val="00741D86"/>
    <w:rsid w:val="007449FA"/>
    <w:rsid w:val="00744FA9"/>
    <w:rsid w:val="007459D5"/>
    <w:rsid w:val="007459DA"/>
    <w:rsid w:val="00745A92"/>
    <w:rsid w:val="00746654"/>
    <w:rsid w:val="00747978"/>
    <w:rsid w:val="00747D93"/>
    <w:rsid w:val="00750811"/>
    <w:rsid w:val="00750DAC"/>
    <w:rsid w:val="007513B5"/>
    <w:rsid w:val="00751C71"/>
    <w:rsid w:val="00752435"/>
    <w:rsid w:val="007532E7"/>
    <w:rsid w:val="0075384F"/>
    <w:rsid w:val="0075529E"/>
    <w:rsid w:val="00755348"/>
    <w:rsid w:val="00755C91"/>
    <w:rsid w:val="00756408"/>
    <w:rsid w:val="00757159"/>
    <w:rsid w:val="00757ACC"/>
    <w:rsid w:val="007612C7"/>
    <w:rsid w:val="007619BA"/>
    <w:rsid w:val="00763512"/>
    <w:rsid w:val="00763DBA"/>
    <w:rsid w:val="0076492F"/>
    <w:rsid w:val="00764BD9"/>
    <w:rsid w:val="0076562C"/>
    <w:rsid w:val="00765647"/>
    <w:rsid w:val="0076570F"/>
    <w:rsid w:val="00767BE3"/>
    <w:rsid w:val="00767D38"/>
    <w:rsid w:val="0077154D"/>
    <w:rsid w:val="00772CB4"/>
    <w:rsid w:val="00772FF1"/>
    <w:rsid w:val="00774CB6"/>
    <w:rsid w:val="007752B9"/>
    <w:rsid w:val="00776073"/>
    <w:rsid w:val="0077679D"/>
    <w:rsid w:val="00776922"/>
    <w:rsid w:val="007773B8"/>
    <w:rsid w:val="00777D90"/>
    <w:rsid w:val="00782284"/>
    <w:rsid w:val="0078321F"/>
    <w:rsid w:val="0078519B"/>
    <w:rsid w:val="00785BEE"/>
    <w:rsid w:val="007866BA"/>
    <w:rsid w:val="007873AF"/>
    <w:rsid w:val="00787E66"/>
    <w:rsid w:val="0079196E"/>
    <w:rsid w:val="007919B5"/>
    <w:rsid w:val="007919D4"/>
    <w:rsid w:val="0079210F"/>
    <w:rsid w:val="007A139D"/>
    <w:rsid w:val="007A278F"/>
    <w:rsid w:val="007A327C"/>
    <w:rsid w:val="007A33C3"/>
    <w:rsid w:val="007A34E4"/>
    <w:rsid w:val="007A4C6B"/>
    <w:rsid w:val="007A5438"/>
    <w:rsid w:val="007A5E62"/>
    <w:rsid w:val="007A77B5"/>
    <w:rsid w:val="007B02AA"/>
    <w:rsid w:val="007B081D"/>
    <w:rsid w:val="007B0CA2"/>
    <w:rsid w:val="007B0CDF"/>
    <w:rsid w:val="007B2F44"/>
    <w:rsid w:val="007B313E"/>
    <w:rsid w:val="007B381E"/>
    <w:rsid w:val="007B3C9D"/>
    <w:rsid w:val="007B49EC"/>
    <w:rsid w:val="007B4D94"/>
    <w:rsid w:val="007B5313"/>
    <w:rsid w:val="007B59D3"/>
    <w:rsid w:val="007B669C"/>
    <w:rsid w:val="007B6C64"/>
    <w:rsid w:val="007B7D8B"/>
    <w:rsid w:val="007C05B1"/>
    <w:rsid w:val="007C05C9"/>
    <w:rsid w:val="007C122E"/>
    <w:rsid w:val="007C19AE"/>
    <w:rsid w:val="007C206B"/>
    <w:rsid w:val="007C2203"/>
    <w:rsid w:val="007C2D4E"/>
    <w:rsid w:val="007C33EA"/>
    <w:rsid w:val="007C34DE"/>
    <w:rsid w:val="007C3625"/>
    <w:rsid w:val="007C3784"/>
    <w:rsid w:val="007C4255"/>
    <w:rsid w:val="007C4AB6"/>
    <w:rsid w:val="007C4AD3"/>
    <w:rsid w:val="007C4F5B"/>
    <w:rsid w:val="007C653B"/>
    <w:rsid w:val="007C66B0"/>
    <w:rsid w:val="007C7E3E"/>
    <w:rsid w:val="007D12DB"/>
    <w:rsid w:val="007D1C2C"/>
    <w:rsid w:val="007D2AD4"/>
    <w:rsid w:val="007D30AA"/>
    <w:rsid w:val="007D45C6"/>
    <w:rsid w:val="007D5E2D"/>
    <w:rsid w:val="007D6E59"/>
    <w:rsid w:val="007D71D6"/>
    <w:rsid w:val="007D7AE5"/>
    <w:rsid w:val="007E1261"/>
    <w:rsid w:val="007E23BB"/>
    <w:rsid w:val="007E3203"/>
    <w:rsid w:val="007E328F"/>
    <w:rsid w:val="007E34A7"/>
    <w:rsid w:val="007E3A5E"/>
    <w:rsid w:val="007E5AE2"/>
    <w:rsid w:val="007F1573"/>
    <w:rsid w:val="007F1C19"/>
    <w:rsid w:val="007F1DB0"/>
    <w:rsid w:val="007F22EE"/>
    <w:rsid w:val="007F25BC"/>
    <w:rsid w:val="007F2D82"/>
    <w:rsid w:val="007F2F56"/>
    <w:rsid w:val="007F389F"/>
    <w:rsid w:val="007F49E9"/>
    <w:rsid w:val="007F55C2"/>
    <w:rsid w:val="007F773F"/>
    <w:rsid w:val="007F7934"/>
    <w:rsid w:val="007F7D12"/>
    <w:rsid w:val="00800580"/>
    <w:rsid w:val="008007C0"/>
    <w:rsid w:val="00801D24"/>
    <w:rsid w:val="00803325"/>
    <w:rsid w:val="00804B45"/>
    <w:rsid w:val="00804B70"/>
    <w:rsid w:val="00805F66"/>
    <w:rsid w:val="00806C25"/>
    <w:rsid w:val="00806D90"/>
    <w:rsid w:val="00807251"/>
    <w:rsid w:val="00810B5A"/>
    <w:rsid w:val="00810C2C"/>
    <w:rsid w:val="008115ED"/>
    <w:rsid w:val="00812026"/>
    <w:rsid w:val="0081270F"/>
    <w:rsid w:val="008152CB"/>
    <w:rsid w:val="00815768"/>
    <w:rsid w:val="00815A46"/>
    <w:rsid w:val="00815C3D"/>
    <w:rsid w:val="00815E16"/>
    <w:rsid w:val="00816FA4"/>
    <w:rsid w:val="00817AC3"/>
    <w:rsid w:val="00817D27"/>
    <w:rsid w:val="0082155B"/>
    <w:rsid w:val="00821F5E"/>
    <w:rsid w:val="008236BD"/>
    <w:rsid w:val="00823B50"/>
    <w:rsid w:val="0082401D"/>
    <w:rsid w:val="00824A19"/>
    <w:rsid w:val="00825624"/>
    <w:rsid w:val="00826884"/>
    <w:rsid w:val="00826E9F"/>
    <w:rsid w:val="0082785C"/>
    <w:rsid w:val="00830E96"/>
    <w:rsid w:val="008313E6"/>
    <w:rsid w:val="008314A3"/>
    <w:rsid w:val="0083187E"/>
    <w:rsid w:val="00832EBE"/>
    <w:rsid w:val="00833774"/>
    <w:rsid w:val="008338CA"/>
    <w:rsid w:val="0083396D"/>
    <w:rsid w:val="00834A78"/>
    <w:rsid w:val="00834EF0"/>
    <w:rsid w:val="00835466"/>
    <w:rsid w:val="00835E14"/>
    <w:rsid w:val="00836F74"/>
    <w:rsid w:val="00837A6A"/>
    <w:rsid w:val="00837D2D"/>
    <w:rsid w:val="008404EE"/>
    <w:rsid w:val="008411F1"/>
    <w:rsid w:val="008415DE"/>
    <w:rsid w:val="0084298E"/>
    <w:rsid w:val="00842EEF"/>
    <w:rsid w:val="00842F47"/>
    <w:rsid w:val="00844177"/>
    <w:rsid w:val="00844650"/>
    <w:rsid w:val="00844803"/>
    <w:rsid w:val="00844BAB"/>
    <w:rsid w:val="008454B3"/>
    <w:rsid w:val="0084584A"/>
    <w:rsid w:val="008463CD"/>
    <w:rsid w:val="0084670D"/>
    <w:rsid w:val="008467A5"/>
    <w:rsid w:val="008500B5"/>
    <w:rsid w:val="00851093"/>
    <w:rsid w:val="0085119A"/>
    <w:rsid w:val="008520A9"/>
    <w:rsid w:val="008524E7"/>
    <w:rsid w:val="00854B1A"/>
    <w:rsid w:val="008551F9"/>
    <w:rsid w:val="00856E61"/>
    <w:rsid w:val="008572BD"/>
    <w:rsid w:val="00857407"/>
    <w:rsid w:val="00857F71"/>
    <w:rsid w:val="008605F4"/>
    <w:rsid w:val="00861885"/>
    <w:rsid w:val="0086303B"/>
    <w:rsid w:val="008644BC"/>
    <w:rsid w:val="00864729"/>
    <w:rsid w:val="00864748"/>
    <w:rsid w:val="00864C3D"/>
    <w:rsid w:val="00865416"/>
    <w:rsid w:val="008657DB"/>
    <w:rsid w:val="00866151"/>
    <w:rsid w:val="00866769"/>
    <w:rsid w:val="00867287"/>
    <w:rsid w:val="00867952"/>
    <w:rsid w:val="00867AF9"/>
    <w:rsid w:val="00867B14"/>
    <w:rsid w:val="00867BAA"/>
    <w:rsid w:val="00867BEF"/>
    <w:rsid w:val="008707A8"/>
    <w:rsid w:val="00871045"/>
    <w:rsid w:val="0087176F"/>
    <w:rsid w:val="00871DB0"/>
    <w:rsid w:val="00871DBB"/>
    <w:rsid w:val="008722A2"/>
    <w:rsid w:val="00874B52"/>
    <w:rsid w:val="008755D8"/>
    <w:rsid w:val="00875619"/>
    <w:rsid w:val="00875D89"/>
    <w:rsid w:val="008762F9"/>
    <w:rsid w:val="00882FB2"/>
    <w:rsid w:val="00883AD2"/>
    <w:rsid w:val="00883F4B"/>
    <w:rsid w:val="008849AB"/>
    <w:rsid w:val="008850AC"/>
    <w:rsid w:val="00886B67"/>
    <w:rsid w:val="00887230"/>
    <w:rsid w:val="00887277"/>
    <w:rsid w:val="008873FF"/>
    <w:rsid w:val="00890C7D"/>
    <w:rsid w:val="0089220B"/>
    <w:rsid w:val="008924EE"/>
    <w:rsid w:val="00892C21"/>
    <w:rsid w:val="00893B6B"/>
    <w:rsid w:val="00894030"/>
    <w:rsid w:val="00894CFC"/>
    <w:rsid w:val="00894F08"/>
    <w:rsid w:val="0089591B"/>
    <w:rsid w:val="00895E45"/>
    <w:rsid w:val="00896A48"/>
    <w:rsid w:val="00897833"/>
    <w:rsid w:val="00897ACA"/>
    <w:rsid w:val="008A037E"/>
    <w:rsid w:val="008A1623"/>
    <w:rsid w:val="008A1B6B"/>
    <w:rsid w:val="008A2742"/>
    <w:rsid w:val="008A39BC"/>
    <w:rsid w:val="008A4BF7"/>
    <w:rsid w:val="008A72DE"/>
    <w:rsid w:val="008A79C5"/>
    <w:rsid w:val="008B0AE5"/>
    <w:rsid w:val="008B160A"/>
    <w:rsid w:val="008B211F"/>
    <w:rsid w:val="008B2944"/>
    <w:rsid w:val="008B2A19"/>
    <w:rsid w:val="008B2E27"/>
    <w:rsid w:val="008B30E6"/>
    <w:rsid w:val="008B4E58"/>
    <w:rsid w:val="008B5DAA"/>
    <w:rsid w:val="008B7153"/>
    <w:rsid w:val="008B726D"/>
    <w:rsid w:val="008B7ABD"/>
    <w:rsid w:val="008B7D80"/>
    <w:rsid w:val="008C065C"/>
    <w:rsid w:val="008C1A5F"/>
    <w:rsid w:val="008C2BDB"/>
    <w:rsid w:val="008C2FD6"/>
    <w:rsid w:val="008C33CE"/>
    <w:rsid w:val="008C37D3"/>
    <w:rsid w:val="008C3837"/>
    <w:rsid w:val="008C3D23"/>
    <w:rsid w:val="008C550A"/>
    <w:rsid w:val="008C5E50"/>
    <w:rsid w:val="008C7CEA"/>
    <w:rsid w:val="008D00D9"/>
    <w:rsid w:val="008D0284"/>
    <w:rsid w:val="008D143A"/>
    <w:rsid w:val="008D2ACB"/>
    <w:rsid w:val="008D46EA"/>
    <w:rsid w:val="008D63D2"/>
    <w:rsid w:val="008D67FF"/>
    <w:rsid w:val="008D6C9B"/>
    <w:rsid w:val="008D6F20"/>
    <w:rsid w:val="008D6F6D"/>
    <w:rsid w:val="008D74F4"/>
    <w:rsid w:val="008D7F34"/>
    <w:rsid w:val="008E00D2"/>
    <w:rsid w:val="008E5522"/>
    <w:rsid w:val="008E5A1B"/>
    <w:rsid w:val="008E5CC8"/>
    <w:rsid w:val="008E5EA3"/>
    <w:rsid w:val="008E6566"/>
    <w:rsid w:val="008E6C59"/>
    <w:rsid w:val="008E72F0"/>
    <w:rsid w:val="008F0116"/>
    <w:rsid w:val="008F0CE0"/>
    <w:rsid w:val="008F1A4F"/>
    <w:rsid w:val="008F2828"/>
    <w:rsid w:val="008F4409"/>
    <w:rsid w:val="008F6C53"/>
    <w:rsid w:val="00900197"/>
    <w:rsid w:val="009006DC"/>
    <w:rsid w:val="00901CD3"/>
    <w:rsid w:val="0090265E"/>
    <w:rsid w:val="00903836"/>
    <w:rsid w:val="0090396A"/>
    <w:rsid w:val="00905E65"/>
    <w:rsid w:val="00906986"/>
    <w:rsid w:val="00906A27"/>
    <w:rsid w:val="00910473"/>
    <w:rsid w:val="00911352"/>
    <w:rsid w:val="00911625"/>
    <w:rsid w:val="00911D6C"/>
    <w:rsid w:val="009123E3"/>
    <w:rsid w:val="0091424F"/>
    <w:rsid w:val="0091491A"/>
    <w:rsid w:val="009165DF"/>
    <w:rsid w:val="00916C03"/>
    <w:rsid w:val="00917D17"/>
    <w:rsid w:val="0092172C"/>
    <w:rsid w:val="009228D3"/>
    <w:rsid w:val="0092329E"/>
    <w:rsid w:val="0092425E"/>
    <w:rsid w:val="009254F3"/>
    <w:rsid w:val="00925B15"/>
    <w:rsid w:val="00927758"/>
    <w:rsid w:val="0092786C"/>
    <w:rsid w:val="00931E79"/>
    <w:rsid w:val="00932978"/>
    <w:rsid w:val="00932A4B"/>
    <w:rsid w:val="009331B4"/>
    <w:rsid w:val="00933712"/>
    <w:rsid w:val="00940843"/>
    <w:rsid w:val="009409E5"/>
    <w:rsid w:val="00941B20"/>
    <w:rsid w:val="00941FBB"/>
    <w:rsid w:val="00942202"/>
    <w:rsid w:val="0094291C"/>
    <w:rsid w:val="009444AC"/>
    <w:rsid w:val="00945DA0"/>
    <w:rsid w:val="0094612D"/>
    <w:rsid w:val="00947B01"/>
    <w:rsid w:val="00950456"/>
    <w:rsid w:val="00950A93"/>
    <w:rsid w:val="00951669"/>
    <w:rsid w:val="00951875"/>
    <w:rsid w:val="00951FBD"/>
    <w:rsid w:val="00952A53"/>
    <w:rsid w:val="00952C35"/>
    <w:rsid w:val="00953040"/>
    <w:rsid w:val="009535DA"/>
    <w:rsid w:val="0095388D"/>
    <w:rsid w:val="00954FCF"/>
    <w:rsid w:val="009555F5"/>
    <w:rsid w:val="009562C4"/>
    <w:rsid w:val="00956CCC"/>
    <w:rsid w:val="0096064B"/>
    <w:rsid w:val="009607F3"/>
    <w:rsid w:val="00960A3C"/>
    <w:rsid w:val="00960CCA"/>
    <w:rsid w:val="00962347"/>
    <w:rsid w:val="009623F1"/>
    <w:rsid w:val="00964887"/>
    <w:rsid w:val="0096525C"/>
    <w:rsid w:val="009660DD"/>
    <w:rsid w:val="009661AD"/>
    <w:rsid w:val="0096791C"/>
    <w:rsid w:val="0096792B"/>
    <w:rsid w:val="00967A1B"/>
    <w:rsid w:val="00970B15"/>
    <w:rsid w:val="00970DD7"/>
    <w:rsid w:val="009718D7"/>
    <w:rsid w:val="00972599"/>
    <w:rsid w:val="00972B68"/>
    <w:rsid w:val="00973247"/>
    <w:rsid w:val="0097455C"/>
    <w:rsid w:val="00975178"/>
    <w:rsid w:val="0097538F"/>
    <w:rsid w:val="009772DA"/>
    <w:rsid w:val="00980635"/>
    <w:rsid w:val="009833E3"/>
    <w:rsid w:val="00983799"/>
    <w:rsid w:val="00983A65"/>
    <w:rsid w:val="00983EF9"/>
    <w:rsid w:val="009857C6"/>
    <w:rsid w:val="00985C39"/>
    <w:rsid w:val="00986EEF"/>
    <w:rsid w:val="00986EF0"/>
    <w:rsid w:val="00987F22"/>
    <w:rsid w:val="009904BD"/>
    <w:rsid w:val="00990FEC"/>
    <w:rsid w:val="009923AE"/>
    <w:rsid w:val="00992AFB"/>
    <w:rsid w:val="00994890"/>
    <w:rsid w:val="009951DC"/>
    <w:rsid w:val="0099619E"/>
    <w:rsid w:val="00997253"/>
    <w:rsid w:val="009973C3"/>
    <w:rsid w:val="0099757B"/>
    <w:rsid w:val="00997A85"/>
    <w:rsid w:val="009A0C27"/>
    <w:rsid w:val="009A12D7"/>
    <w:rsid w:val="009A29C4"/>
    <w:rsid w:val="009A2DAB"/>
    <w:rsid w:val="009A39E4"/>
    <w:rsid w:val="009A3FC1"/>
    <w:rsid w:val="009A747A"/>
    <w:rsid w:val="009A79C8"/>
    <w:rsid w:val="009B219F"/>
    <w:rsid w:val="009B2FB3"/>
    <w:rsid w:val="009B3927"/>
    <w:rsid w:val="009B58C7"/>
    <w:rsid w:val="009B59A9"/>
    <w:rsid w:val="009B6795"/>
    <w:rsid w:val="009B6F2C"/>
    <w:rsid w:val="009B7262"/>
    <w:rsid w:val="009C0084"/>
    <w:rsid w:val="009C0DBD"/>
    <w:rsid w:val="009C1022"/>
    <w:rsid w:val="009C1B84"/>
    <w:rsid w:val="009C2D82"/>
    <w:rsid w:val="009C440E"/>
    <w:rsid w:val="009C4FF1"/>
    <w:rsid w:val="009C5A42"/>
    <w:rsid w:val="009C5C5A"/>
    <w:rsid w:val="009C70BC"/>
    <w:rsid w:val="009C7CA9"/>
    <w:rsid w:val="009D0FD9"/>
    <w:rsid w:val="009D154E"/>
    <w:rsid w:val="009D27DC"/>
    <w:rsid w:val="009D3254"/>
    <w:rsid w:val="009D4987"/>
    <w:rsid w:val="009D5542"/>
    <w:rsid w:val="009D64F0"/>
    <w:rsid w:val="009D701E"/>
    <w:rsid w:val="009D7531"/>
    <w:rsid w:val="009E0A35"/>
    <w:rsid w:val="009E1908"/>
    <w:rsid w:val="009E1FC4"/>
    <w:rsid w:val="009E3D89"/>
    <w:rsid w:val="009E5103"/>
    <w:rsid w:val="009E6A91"/>
    <w:rsid w:val="009F00DB"/>
    <w:rsid w:val="009F0911"/>
    <w:rsid w:val="009F2F42"/>
    <w:rsid w:val="009F3BF0"/>
    <w:rsid w:val="009F4C54"/>
    <w:rsid w:val="009F4F41"/>
    <w:rsid w:val="009F764D"/>
    <w:rsid w:val="00A01EE9"/>
    <w:rsid w:val="00A01F78"/>
    <w:rsid w:val="00A058BC"/>
    <w:rsid w:val="00A06BBC"/>
    <w:rsid w:val="00A072F8"/>
    <w:rsid w:val="00A0762B"/>
    <w:rsid w:val="00A07FC2"/>
    <w:rsid w:val="00A10D9B"/>
    <w:rsid w:val="00A11AE3"/>
    <w:rsid w:val="00A12369"/>
    <w:rsid w:val="00A12D79"/>
    <w:rsid w:val="00A13C39"/>
    <w:rsid w:val="00A145EF"/>
    <w:rsid w:val="00A15812"/>
    <w:rsid w:val="00A17397"/>
    <w:rsid w:val="00A17569"/>
    <w:rsid w:val="00A20F5C"/>
    <w:rsid w:val="00A215F4"/>
    <w:rsid w:val="00A21B94"/>
    <w:rsid w:val="00A22200"/>
    <w:rsid w:val="00A22FF8"/>
    <w:rsid w:val="00A25066"/>
    <w:rsid w:val="00A25C9B"/>
    <w:rsid w:val="00A26653"/>
    <w:rsid w:val="00A26834"/>
    <w:rsid w:val="00A31379"/>
    <w:rsid w:val="00A31793"/>
    <w:rsid w:val="00A32382"/>
    <w:rsid w:val="00A32BCC"/>
    <w:rsid w:val="00A32E27"/>
    <w:rsid w:val="00A33C5D"/>
    <w:rsid w:val="00A35EA3"/>
    <w:rsid w:val="00A36828"/>
    <w:rsid w:val="00A3696F"/>
    <w:rsid w:val="00A37681"/>
    <w:rsid w:val="00A40A84"/>
    <w:rsid w:val="00A40D38"/>
    <w:rsid w:val="00A41198"/>
    <w:rsid w:val="00A41DA0"/>
    <w:rsid w:val="00A41E39"/>
    <w:rsid w:val="00A4341E"/>
    <w:rsid w:val="00A45BA4"/>
    <w:rsid w:val="00A475DD"/>
    <w:rsid w:val="00A50B09"/>
    <w:rsid w:val="00A51983"/>
    <w:rsid w:val="00A54885"/>
    <w:rsid w:val="00A54B27"/>
    <w:rsid w:val="00A54D3C"/>
    <w:rsid w:val="00A55E93"/>
    <w:rsid w:val="00A57EA5"/>
    <w:rsid w:val="00A606F7"/>
    <w:rsid w:val="00A60AA8"/>
    <w:rsid w:val="00A61E73"/>
    <w:rsid w:val="00A62DDE"/>
    <w:rsid w:val="00A638D0"/>
    <w:rsid w:val="00A64201"/>
    <w:rsid w:val="00A64FDB"/>
    <w:rsid w:val="00A659AB"/>
    <w:rsid w:val="00A66C9D"/>
    <w:rsid w:val="00A67E19"/>
    <w:rsid w:val="00A70471"/>
    <w:rsid w:val="00A714A8"/>
    <w:rsid w:val="00A72D27"/>
    <w:rsid w:val="00A74359"/>
    <w:rsid w:val="00A7501B"/>
    <w:rsid w:val="00A75064"/>
    <w:rsid w:val="00A75689"/>
    <w:rsid w:val="00A75858"/>
    <w:rsid w:val="00A76578"/>
    <w:rsid w:val="00A76CCF"/>
    <w:rsid w:val="00A774EC"/>
    <w:rsid w:val="00A777E8"/>
    <w:rsid w:val="00A807C3"/>
    <w:rsid w:val="00A80ABB"/>
    <w:rsid w:val="00A819A7"/>
    <w:rsid w:val="00A81C18"/>
    <w:rsid w:val="00A81FE7"/>
    <w:rsid w:val="00A82977"/>
    <w:rsid w:val="00A8429E"/>
    <w:rsid w:val="00A850D0"/>
    <w:rsid w:val="00A85307"/>
    <w:rsid w:val="00A8550E"/>
    <w:rsid w:val="00A85BC7"/>
    <w:rsid w:val="00A86438"/>
    <w:rsid w:val="00A865DC"/>
    <w:rsid w:val="00A903D4"/>
    <w:rsid w:val="00A91FE6"/>
    <w:rsid w:val="00A9204D"/>
    <w:rsid w:val="00A92059"/>
    <w:rsid w:val="00A9392F"/>
    <w:rsid w:val="00A939E9"/>
    <w:rsid w:val="00A93A0A"/>
    <w:rsid w:val="00A93CA6"/>
    <w:rsid w:val="00A951C9"/>
    <w:rsid w:val="00A9598B"/>
    <w:rsid w:val="00A95CEE"/>
    <w:rsid w:val="00A95DC3"/>
    <w:rsid w:val="00A96715"/>
    <w:rsid w:val="00A97C69"/>
    <w:rsid w:val="00AA1A05"/>
    <w:rsid w:val="00AA1CDC"/>
    <w:rsid w:val="00AA284F"/>
    <w:rsid w:val="00AA3486"/>
    <w:rsid w:val="00AA387D"/>
    <w:rsid w:val="00AA4E87"/>
    <w:rsid w:val="00AA4ED1"/>
    <w:rsid w:val="00AA69F5"/>
    <w:rsid w:val="00AA7121"/>
    <w:rsid w:val="00AB05BF"/>
    <w:rsid w:val="00AB1EB9"/>
    <w:rsid w:val="00AB2723"/>
    <w:rsid w:val="00AB3300"/>
    <w:rsid w:val="00AB3331"/>
    <w:rsid w:val="00AB7106"/>
    <w:rsid w:val="00AC35E9"/>
    <w:rsid w:val="00AC3653"/>
    <w:rsid w:val="00AC496B"/>
    <w:rsid w:val="00AD158A"/>
    <w:rsid w:val="00AD3A3F"/>
    <w:rsid w:val="00AD4D1C"/>
    <w:rsid w:val="00AD5EFB"/>
    <w:rsid w:val="00AD62ED"/>
    <w:rsid w:val="00AD7A3B"/>
    <w:rsid w:val="00AE0B37"/>
    <w:rsid w:val="00AE0E55"/>
    <w:rsid w:val="00AE2AF3"/>
    <w:rsid w:val="00AE3D54"/>
    <w:rsid w:val="00AE58F9"/>
    <w:rsid w:val="00AE720C"/>
    <w:rsid w:val="00AF0319"/>
    <w:rsid w:val="00AF23DA"/>
    <w:rsid w:val="00AF6A33"/>
    <w:rsid w:val="00AF74CD"/>
    <w:rsid w:val="00AF7F08"/>
    <w:rsid w:val="00B0247B"/>
    <w:rsid w:val="00B0336D"/>
    <w:rsid w:val="00B041F2"/>
    <w:rsid w:val="00B04A62"/>
    <w:rsid w:val="00B0646A"/>
    <w:rsid w:val="00B0782B"/>
    <w:rsid w:val="00B10E8B"/>
    <w:rsid w:val="00B11106"/>
    <w:rsid w:val="00B11A8F"/>
    <w:rsid w:val="00B12E14"/>
    <w:rsid w:val="00B14B6F"/>
    <w:rsid w:val="00B14BE9"/>
    <w:rsid w:val="00B15BE5"/>
    <w:rsid w:val="00B161FA"/>
    <w:rsid w:val="00B16343"/>
    <w:rsid w:val="00B17539"/>
    <w:rsid w:val="00B17554"/>
    <w:rsid w:val="00B1772F"/>
    <w:rsid w:val="00B178DD"/>
    <w:rsid w:val="00B17C66"/>
    <w:rsid w:val="00B17C7F"/>
    <w:rsid w:val="00B17D6F"/>
    <w:rsid w:val="00B20223"/>
    <w:rsid w:val="00B2071D"/>
    <w:rsid w:val="00B20C26"/>
    <w:rsid w:val="00B21233"/>
    <w:rsid w:val="00B2144D"/>
    <w:rsid w:val="00B21E84"/>
    <w:rsid w:val="00B221C8"/>
    <w:rsid w:val="00B23661"/>
    <w:rsid w:val="00B24E10"/>
    <w:rsid w:val="00B256B0"/>
    <w:rsid w:val="00B25D2B"/>
    <w:rsid w:val="00B25EC3"/>
    <w:rsid w:val="00B25FC4"/>
    <w:rsid w:val="00B26897"/>
    <w:rsid w:val="00B277A7"/>
    <w:rsid w:val="00B30294"/>
    <w:rsid w:val="00B30356"/>
    <w:rsid w:val="00B308F9"/>
    <w:rsid w:val="00B3143D"/>
    <w:rsid w:val="00B32583"/>
    <w:rsid w:val="00B32DB7"/>
    <w:rsid w:val="00B33E0D"/>
    <w:rsid w:val="00B3417D"/>
    <w:rsid w:val="00B3546C"/>
    <w:rsid w:val="00B37E65"/>
    <w:rsid w:val="00B40386"/>
    <w:rsid w:val="00B40917"/>
    <w:rsid w:val="00B40AC6"/>
    <w:rsid w:val="00B40CB1"/>
    <w:rsid w:val="00B415C9"/>
    <w:rsid w:val="00B41DE6"/>
    <w:rsid w:val="00B41F69"/>
    <w:rsid w:val="00B42383"/>
    <w:rsid w:val="00B425DA"/>
    <w:rsid w:val="00B42986"/>
    <w:rsid w:val="00B43B15"/>
    <w:rsid w:val="00B441C3"/>
    <w:rsid w:val="00B44CEB"/>
    <w:rsid w:val="00B44E03"/>
    <w:rsid w:val="00B452DB"/>
    <w:rsid w:val="00B463DC"/>
    <w:rsid w:val="00B465F3"/>
    <w:rsid w:val="00B471D7"/>
    <w:rsid w:val="00B510BD"/>
    <w:rsid w:val="00B51AD5"/>
    <w:rsid w:val="00B5218A"/>
    <w:rsid w:val="00B524DD"/>
    <w:rsid w:val="00B5254B"/>
    <w:rsid w:val="00B526A9"/>
    <w:rsid w:val="00B52E61"/>
    <w:rsid w:val="00B53152"/>
    <w:rsid w:val="00B53911"/>
    <w:rsid w:val="00B540B8"/>
    <w:rsid w:val="00B54831"/>
    <w:rsid w:val="00B574F5"/>
    <w:rsid w:val="00B612FC"/>
    <w:rsid w:val="00B63335"/>
    <w:rsid w:val="00B63805"/>
    <w:rsid w:val="00B64135"/>
    <w:rsid w:val="00B651A1"/>
    <w:rsid w:val="00B663A4"/>
    <w:rsid w:val="00B66BDC"/>
    <w:rsid w:val="00B670A7"/>
    <w:rsid w:val="00B6778B"/>
    <w:rsid w:val="00B70DFF"/>
    <w:rsid w:val="00B72F0E"/>
    <w:rsid w:val="00B73DB7"/>
    <w:rsid w:val="00B7443A"/>
    <w:rsid w:val="00B74F71"/>
    <w:rsid w:val="00B7517F"/>
    <w:rsid w:val="00B77175"/>
    <w:rsid w:val="00B773C7"/>
    <w:rsid w:val="00B82EE0"/>
    <w:rsid w:val="00B83998"/>
    <w:rsid w:val="00B8405B"/>
    <w:rsid w:val="00B860D7"/>
    <w:rsid w:val="00B86720"/>
    <w:rsid w:val="00B87732"/>
    <w:rsid w:val="00B90B85"/>
    <w:rsid w:val="00B91F71"/>
    <w:rsid w:val="00B9396E"/>
    <w:rsid w:val="00B93F42"/>
    <w:rsid w:val="00B9431B"/>
    <w:rsid w:val="00B948FE"/>
    <w:rsid w:val="00B96873"/>
    <w:rsid w:val="00BA1085"/>
    <w:rsid w:val="00BA26A2"/>
    <w:rsid w:val="00BA2968"/>
    <w:rsid w:val="00BA2A5B"/>
    <w:rsid w:val="00BA2A96"/>
    <w:rsid w:val="00BA2D1E"/>
    <w:rsid w:val="00BA3B29"/>
    <w:rsid w:val="00BA519C"/>
    <w:rsid w:val="00BA59B9"/>
    <w:rsid w:val="00BA5B72"/>
    <w:rsid w:val="00BA6183"/>
    <w:rsid w:val="00BA7687"/>
    <w:rsid w:val="00BA790D"/>
    <w:rsid w:val="00BB0B17"/>
    <w:rsid w:val="00BB212C"/>
    <w:rsid w:val="00BB3957"/>
    <w:rsid w:val="00BB4A18"/>
    <w:rsid w:val="00BB4A32"/>
    <w:rsid w:val="00BB56DE"/>
    <w:rsid w:val="00BC05CD"/>
    <w:rsid w:val="00BC1C73"/>
    <w:rsid w:val="00BC3E8B"/>
    <w:rsid w:val="00BC4D3C"/>
    <w:rsid w:val="00BC56AA"/>
    <w:rsid w:val="00BC5B8D"/>
    <w:rsid w:val="00BC5CAD"/>
    <w:rsid w:val="00BC6D16"/>
    <w:rsid w:val="00BD07E1"/>
    <w:rsid w:val="00BD3932"/>
    <w:rsid w:val="00BD3B06"/>
    <w:rsid w:val="00BD47FD"/>
    <w:rsid w:val="00BD4AF1"/>
    <w:rsid w:val="00BD5354"/>
    <w:rsid w:val="00BD7895"/>
    <w:rsid w:val="00BD7D51"/>
    <w:rsid w:val="00BE1DA6"/>
    <w:rsid w:val="00BE2EF1"/>
    <w:rsid w:val="00BE3D3C"/>
    <w:rsid w:val="00BE3DD9"/>
    <w:rsid w:val="00BE551F"/>
    <w:rsid w:val="00BE62DF"/>
    <w:rsid w:val="00BE639D"/>
    <w:rsid w:val="00BE6E60"/>
    <w:rsid w:val="00BF027B"/>
    <w:rsid w:val="00BF04A1"/>
    <w:rsid w:val="00BF0E5A"/>
    <w:rsid w:val="00BF255E"/>
    <w:rsid w:val="00BF36A0"/>
    <w:rsid w:val="00BF3A75"/>
    <w:rsid w:val="00BF5C28"/>
    <w:rsid w:val="00BF64B0"/>
    <w:rsid w:val="00BF6632"/>
    <w:rsid w:val="00C00FDD"/>
    <w:rsid w:val="00C016F2"/>
    <w:rsid w:val="00C0269F"/>
    <w:rsid w:val="00C02DFF"/>
    <w:rsid w:val="00C032FF"/>
    <w:rsid w:val="00C0385D"/>
    <w:rsid w:val="00C03C0F"/>
    <w:rsid w:val="00C05356"/>
    <w:rsid w:val="00C066DA"/>
    <w:rsid w:val="00C06C3A"/>
    <w:rsid w:val="00C0743B"/>
    <w:rsid w:val="00C07B46"/>
    <w:rsid w:val="00C101C3"/>
    <w:rsid w:val="00C1039C"/>
    <w:rsid w:val="00C105E2"/>
    <w:rsid w:val="00C10E8D"/>
    <w:rsid w:val="00C1282F"/>
    <w:rsid w:val="00C135E5"/>
    <w:rsid w:val="00C13EA2"/>
    <w:rsid w:val="00C143CD"/>
    <w:rsid w:val="00C14B69"/>
    <w:rsid w:val="00C1523C"/>
    <w:rsid w:val="00C15BC4"/>
    <w:rsid w:val="00C15ECE"/>
    <w:rsid w:val="00C170EC"/>
    <w:rsid w:val="00C17755"/>
    <w:rsid w:val="00C17B5A"/>
    <w:rsid w:val="00C21365"/>
    <w:rsid w:val="00C22FEA"/>
    <w:rsid w:val="00C239EF"/>
    <w:rsid w:val="00C2636A"/>
    <w:rsid w:val="00C26DC1"/>
    <w:rsid w:val="00C27167"/>
    <w:rsid w:val="00C27FD7"/>
    <w:rsid w:val="00C32056"/>
    <w:rsid w:val="00C3237B"/>
    <w:rsid w:val="00C32776"/>
    <w:rsid w:val="00C3311A"/>
    <w:rsid w:val="00C33B74"/>
    <w:rsid w:val="00C347C2"/>
    <w:rsid w:val="00C35C80"/>
    <w:rsid w:val="00C367FA"/>
    <w:rsid w:val="00C36952"/>
    <w:rsid w:val="00C412BF"/>
    <w:rsid w:val="00C4168E"/>
    <w:rsid w:val="00C4223C"/>
    <w:rsid w:val="00C43E5A"/>
    <w:rsid w:val="00C45A66"/>
    <w:rsid w:val="00C45F42"/>
    <w:rsid w:val="00C460FD"/>
    <w:rsid w:val="00C46344"/>
    <w:rsid w:val="00C475C8"/>
    <w:rsid w:val="00C50BB8"/>
    <w:rsid w:val="00C5168D"/>
    <w:rsid w:val="00C537D1"/>
    <w:rsid w:val="00C53DCA"/>
    <w:rsid w:val="00C54D78"/>
    <w:rsid w:val="00C5639A"/>
    <w:rsid w:val="00C6097F"/>
    <w:rsid w:val="00C60F0E"/>
    <w:rsid w:val="00C6139E"/>
    <w:rsid w:val="00C61580"/>
    <w:rsid w:val="00C6189A"/>
    <w:rsid w:val="00C6216D"/>
    <w:rsid w:val="00C62525"/>
    <w:rsid w:val="00C62A83"/>
    <w:rsid w:val="00C62CB0"/>
    <w:rsid w:val="00C639C2"/>
    <w:rsid w:val="00C63C60"/>
    <w:rsid w:val="00C65379"/>
    <w:rsid w:val="00C66563"/>
    <w:rsid w:val="00C66906"/>
    <w:rsid w:val="00C67676"/>
    <w:rsid w:val="00C67B63"/>
    <w:rsid w:val="00C705C1"/>
    <w:rsid w:val="00C705C4"/>
    <w:rsid w:val="00C70CEF"/>
    <w:rsid w:val="00C71C6C"/>
    <w:rsid w:val="00C72D0E"/>
    <w:rsid w:val="00C739E5"/>
    <w:rsid w:val="00C744BF"/>
    <w:rsid w:val="00C75337"/>
    <w:rsid w:val="00C756AD"/>
    <w:rsid w:val="00C75A6B"/>
    <w:rsid w:val="00C773DC"/>
    <w:rsid w:val="00C77EAC"/>
    <w:rsid w:val="00C80EF9"/>
    <w:rsid w:val="00C8111E"/>
    <w:rsid w:val="00C81D63"/>
    <w:rsid w:val="00C820B4"/>
    <w:rsid w:val="00C82580"/>
    <w:rsid w:val="00C82747"/>
    <w:rsid w:val="00C83087"/>
    <w:rsid w:val="00C838C9"/>
    <w:rsid w:val="00C84644"/>
    <w:rsid w:val="00C8567C"/>
    <w:rsid w:val="00C858CF"/>
    <w:rsid w:val="00C85B86"/>
    <w:rsid w:val="00C908F3"/>
    <w:rsid w:val="00C90E7F"/>
    <w:rsid w:val="00C90EE5"/>
    <w:rsid w:val="00C9315E"/>
    <w:rsid w:val="00C936E5"/>
    <w:rsid w:val="00C93E47"/>
    <w:rsid w:val="00C9409C"/>
    <w:rsid w:val="00C946E3"/>
    <w:rsid w:val="00C94B42"/>
    <w:rsid w:val="00C950FF"/>
    <w:rsid w:val="00C95561"/>
    <w:rsid w:val="00C96A81"/>
    <w:rsid w:val="00C96CA1"/>
    <w:rsid w:val="00C979A9"/>
    <w:rsid w:val="00C979CF"/>
    <w:rsid w:val="00CA0605"/>
    <w:rsid w:val="00CA0BF0"/>
    <w:rsid w:val="00CA258D"/>
    <w:rsid w:val="00CA2A48"/>
    <w:rsid w:val="00CA42C4"/>
    <w:rsid w:val="00CA6A53"/>
    <w:rsid w:val="00CA722D"/>
    <w:rsid w:val="00CA75FA"/>
    <w:rsid w:val="00CA77D4"/>
    <w:rsid w:val="00CB4145"/>
    <w:rsid w:val="00CB59C6"/>
    <w:rsid w:val="00CB65FB"/>
    <w:rsid w:val="00CB698A"/>
    <w:rsid w:val="00CB7212"/>
    <w:rsid w:val="00CC0D6F"/>
    <w:rsid w:val="00CC3D35"/>
    <w:rsid w:val="00CC4CA1"/>
    <w:rsid w:val="00CC57AC"/>
    <w:rsid w:val="00CC5B72"/>
    <w:rsid w:val="00CC6273"/>
    <w:rsid w:val="00CC6309"/>
    <w:rsid w:val="00CC7879"/>
    <w:rsid w:val="00CD0432"/>
    <w:rsid w:val="00CD20CA"/>
    <w:rsid w:val="00CD279E"/>
    <w:rsid w:val="00CD297D"/>
    <w:rsid w:val="00CD29D9"/>
    <w:rsid w:val="00CD2D5E"/>
    <w:rsid w:val="00CD3C54"/>
    <w:rsid w:val="00CD4AC8"/>
    <w:rsid w:val="00CD59AD"/>
    <w:rsid w:val="00CD5EEC"/>
    <w:rsid w:val="00CD5FA4"/>
    <w:rsid w:val="00CD61C4"/>
    <w:rsid w:val="00CD6E8F"/>
    <w:rsid w:val="00CD7843"/>
    <w:rsid w:val="00CE0377"/>
    <w:rsid w:val="00CE05B5"/>
    <w:rsid w:val="00CE1E63"/>
    <w:rsid w:val="00CE295E"/>
    <w:rsid w:val="00CE3D87"/>
    <w:rsid w:val="00CE47A4"/>
    <w:rsid w:val="00CE53D6"/>
    <w:rsid w:val="00CE7E2D"/>
    <w:rsid w:val="00CF0315"/>
    <w:rsid w:val="00CF033F"/>
    <w:rsid w:val="00CF1C7A"/>
    <w:rsid w:val="00CF21AC"/>
    <w:rsid w:val="00CF23CE"/>
    <w:rsid w:val="00CF38F0"/>
    <w:rsid w:val="00CF39F7"/>
    <w:rsid w:val="00CF3E6B"/>
    <w:rsid w:val="00CF4D9F"/>
    <w:rsid w:val="00CF5487"/>
    <w:rsid w:val="00CF691C"/>
    <w:rsid w:val="00CF6DCC"/>
    <w:rsid w:val="00D02714"/>
    <w:rsid w:val="00D029D5"/>
    <w:rsid w:val="00D03D17"/>
    <w:rsid w:val="00D04413"/>
    <w:rsid w:val="00D05974"/>
    <w:rsid w:val="00D10910"/>
    <w:rsid w:val="00D110BA"/>
    <w:rsid w:val="00D117E3"/>
    <w:rsid w:val="00D119C1"/>
    <w:rsid w:val="00D12994"/>
    <w:rsid w:val="00D13BCF"/>
    <w:rsid w:val="00D1476A"/>
    <w:rsid w:val="00D14DA1"/>
    <w:rsid w:val="00D162E0"/>
    <w:rsid w:val="00D16826"/>
    <w:rsid w:val="00D16AC5"/>
    <w:rsid w:val="00D17401"/>
    <w:rsid w:val="00D1745A"/>
    <w:rsid w:val="00D17464"/>
    <w:rsid w:val="00D17978"/>
    <w:rsid w:val="00D21D48"/>
    <w:rsid w:val="00D232A6"/>
    <w:rsid w:val="00D23EFA"/>
    <w:rsid w:val="00D24F40"/>
    <w:rsid w:val="00D25586"/>
    <w:rsid w:val="00D25ACA"/>
    <w:rsid w:val="00D26577"/>
    <w:rsid w:val="00D26AD6"/>
    <w:rsid w:val="00D27E5B"/>
    <w:rsid w:val="00D30205"/>
    <w:rsid w:val="00D31AFF"/>
    <w:rsid w:val="00D32C06"/>
    <w:rsid w:val="00D339B9"/>
    <w:rsid w:val="00D34110"/>
    <w:rsid w:val="00D34B74"/>
    <w:rsid w:val="00D36B16"/>
    <w:rsid w:val="00D375A4"/>
    <w:rsid w:val="00D37E96"/>
    <w:rsid w:val="00D40C71"/>
    <w:rsid w:val="00D40EAD"/>
    <w:rsid w:val="00D41DFE"/>
    <w:rsid w:val="00D453DC"/>
    <w:rsid w:val="00D45403"/>
    <w:rsid w:val="00D455F4"/>
    <w:rsid w:val="00D464E1"/>
    <w:rsid w:val="00D47171"/>
    <w:rsid w:val="00D51041"/>
    <w:rsid w:val="00D5196A"/>
    <w:rsid w:val="00D527D0"/>
    <w:rsid w:val="00D52B63"/>
    <w:rsid w:val="00D52CFF"/>
    <w:rsid w:val="00D53B05"/>
    <w:rsid w:val="00D53DBF"/>
    <w:rsid w:val="00D53EAB"/>
    <w:rsid w:val="00D55048"/>
    <w:rsid w:val="00D56CA4"/>
    <w:rsid w:val="00D57194"/>
    <w:rsid w:val="00D5727C"/>
    <w:rsid w:val="00D5750B"/>
    <w:rsid w:val="00D60D3E"/>
    <w:rsid w:val="00D61F79"/>
    <w:rsid w:val="00D6315F"/>
    <w:rsid w:val="00D632DF"/>
    <w:rsid w:val="00D65747"/>
    <w:rsid w:val="00D67DB9"/>
    <w:rsid w:val="00D701C7"/>
    <w:rsid w:val="00D706C5"/>
    <w:rsid w:val="00D71938"/>
    <w:rsid w:val="00D719EF"/>
    <w:rsid w:val="00D7433B"/>
    <w:rsid w:val="00D74E40"/>
    <w:rsid w:val="00D7595A"/>
    <w:rsid w:val="00D769D1"/>
    <w:rsid w:val="00D774A7"/>
    <w:rsid w:val="00D7775E"/>
    <w:rsid w:val="00D77F44"/>
    <w:rsid w:val="00D801CC"/>
    <w:rsid w:val="00D8172C"/>
    <w:rsid w:val="00D837C8"/>
    <w:rsid w:val="00D83A1C"/>
    <w:rsid w:val="00D8406A"/>
    <w:rsid w:val="00D863E2"/>
    <w:rsid w:val="00D86A6F"/>
    <w:rsid w:val="00D91830"/>
    <w:rsid w:val="00D91B64"/>
    <w:rsid w:val="00D91D67"/>
    <w:rsid w:val="00D91F46"/>
    <w:rsid w:val="00D923C2"/>
    <w:rsid w:val="00D92981"/>
    <w:rsid w:val="00D93B6B"/>
    <w:rsid w:val="00D95339"/>
    <w:rsid w:val="00D956F0"/>
    <w:rsid w:val="00D96658"/>
    <w:rsid w:val="00D967B7"/>
    <w:rsid w:val="00D969E2"/>
    <w:rsid w:val="00D974A6"/>
    <w:rsid w:val="00DA004D"/>
    <w:rsid w:val="00DA2E10"/>
    <w:rsid w:val="00DA42D0"/>
    <w:rsid w:val="00DA4999"/>
    <w:rsid w:val="00DA51BA"/>
    <w:rsid w:val="00DA583C"/>
    <w:rsid w:val="00DA5976"/>
    <w:rsid w:val="00DA5D9A"/>
    <w:rsid w:val="00DA6059"/>
    <w:rsid w:val="00DA6408"/>
    <w:rsid w:val="00DB01CF"/>
    <w:rsid w:val="00DB0B38"/>
    <w:rsid w:val="00DB13D1"/>
    <w:rsid w:val="00DB1511"/>
    <w:rsid w:val="00DB1D1C"/>
    <w:rsid w:val="00DB2502"/>
    <w:rsid w:val="00DB2632"/>
    <w:rsid w:val="00DB2C1C"/>
    <w:rsid w:val="00DB4009"/>
    <w:rsid w:val="00DB427C"/>
    <w:rsid w:val="00DB4EEB"/>
    <w:rsid w:val="00DB4F91"/>
    <w:rsid w:val="00DB552D"/>
    <w:rsid w:val="00DB5CA5"/>
    <w:rsid w:val="00DB652A"/>
    <w:rsid w:val="00DB6CAF"/>
    <w:rsid w:val="00DB7065"/>
    <w:rsid w:val="00DC0460"/>
    <w:rsid w:val="00DC25DE"/>
    <w:rsid w:val="00DC2C61"/>
    <w:rsid w:val="00DC2D0A"/>
    <w:rsid w:val="00DC4578"/>
    <w:rsid w:val="00DC4A61"/>
    <w:rsid w:val="00DC4C96"/>
    <w:rsid w:val="00DC555C"/>
    <w:rsid w:val="00DC6DD6"/>
    <w:rsid w:val="00DC6F64"/>
    <w:rsid w:val="00DC7E36"/>
    <w:rsid w:val="00DD043C"/>
    <w:rsid w:val="00DD062A"/>
    <w:rsid w:val="00DD11B4"/>
    <w:rsid w:val="00DD13F6"/>
    <w:rsid w:val="00DD1921"/>
    <w:rsid w:val="00DD1DEE"/>
    <w:rsid w:val="00DD2543"/>
    <w:rsid w:val="00DD2C44"/>
    <w:rsid w:val="00DD3821"/>
    <w:rsid w:val="00DD4A73"/>
    <w:rsid w:val="00DD4C1F"/>
    <w:rsid w:val="00DD4C85"/>
    <w:rsid w:val="00DD566A"/>
    <w:rsid w:val="00DD5939"/>
    <w:rsid w:val="00DD6201"/>
    <w:rsid w:val="00DD777D"/>
    <w:rsid w:val="00DE1AE9"/>
    <w:rsid w:val="00DE1ECE"/>
    <w:rsid w:val="00DE21A9"/>
    <w:rsid w:val="00DE2847"/>
    <w:rsid w:val="00DE37EE"/>
    <w:rsid w:val="00DE4DDF"/>
    <w:rsid w:val="00DE5D7A"/>
    <w:rsid w:val="00DE618C"/>
    <w:rsid w:val="00DE7693"/>
    <w:rsid w:val="00DE7BF2"/>
    <w:rsid w:val="00DF0596"/>
    <w:rsid w:val="00DF1972"/>
    <w:rsid w:val="00DF1AF9"/>
    <w:rsid w:val="00DF213D"/>
    <w:rsid w:val="00DF27FE"/>
    <w:rsid w:val="00DF281C"/>
    <w:rsid w:val="00DF2BD2"/>
    <w:rsid w:val="00DF2CE9"/>
    <w:rsid w:val="00DF355C"/>
    <w:rsid w:val="00DF4A71"/>
    <w:rsid w:val="00DF51BA"/>
    <w:rsid w:val="00DF735B"/>
    <w:rsid w:val="00DF768F"/>
    <w:rsid w:val="00DF7F97"/>
    <w:rsid w:val="00E010A3"/>
    <w:rsid w:val="00E01103"/>
    <w:rsid w:val="00E0147D"/>
    <w:rsid w:val="00E02067"/>
    <w:rsid w:val="00E021B2"/>
    <w:rsid w:val="00E0318D"/>
    <w:rsid w:val="00E0388C"/>
    <w:rsid w:val="00E03B5A"/>
    <w:rsid w:val="00E03D3F"/>
    <w:rsid w:val="00E042A8"/>
    <w:rsid w:val="00E046B1"/>
    <w:rsid w:val="00E06618"/>
    <w:rsid w:val="00E07D15"/>
    <w:rsid w:val="00E11560"/>
    <w:rsid w:val="00E11EF7"/>
    <w:rsid w:val="00E129D5"/>
    <w:rsid w:val="00E13707"/>
    <w:rsid w:val="00E15A5C"/>
    <w:rsid w:val="00E15B8A"/>
    <w:rsid w:val="00E16425"/>
    <w:rsid w:val="00E176E1"/>
    <w:rsid w:val="00E17D29"/>
    <w:rsid w:val="00E204DC"/>
    <w:rsid w:val="00E214A1"/>
    <w:rsid w:val="00E22088"/>
    <w:rsid w:val="00E22E22"/>
    <w:rsid w:val="00E22EA7"/>
    <w:rsid w:val="00E23029"/>
    <w:rsid w:val="00E2410D"/>
    <w:rsid w:val="00E25284"/>
    <w:rsid w:val="00E25D41"/>
    <w:rsid w:val="00E25FC7"/>
    <w:rsid w:val="00E26469"/>
    <w:rsid w:val="00E26863"/>
    <w:rsid w:val="00E270C7"/>
    <w:rsid w:val="00E3091F"/>
    <w:rsid w:val="00E30AF6"/>
    <w:rsid w:val="00E30D30"/>
    <w:rsid w:val="00E31B1E"/>
    <w:rsid w:val="00E3285A"/>
    <w:rsid w:val="00E3385C"/>
    <w:rsid w:val="00E33B53"/>
    <w:rsid w:val="00E34B82"/>
    <w:rsid w:val="00E357C6"/>
    <w:rsid w:val="00E359C5"/>
    <w:rsid w:val="00E363C2"/>
    <w:rsid w:val="00E43051"/>
    <w:rsid w:val="00E430BA"/>
    <w:rsid w:val="00E43540"/>
    <w:rsid w:val="00E44C7F"/>
    <w:rsid w:val="00E45795"/>
    <w:rsid w:val="00E45DA7"/>
    <w:rsid w:val="00E47363"/>
    <w:rsid w:val="00E47F45"/>
    <w:rsid w:val="00E503C4"/>
    <w:rsid w:val="00E504E1"/>
    <w:rsid w:val="00E51552"/>
    <w:rsid w:val="00E516CD"/>
    <w:rsid w:val="00E51B0B"/>
    <w:rsid w:val="00E52CA0"/>
    <w:rsid w:val="00E53F86"/>
    <w:rsid w:val="00E54895"/>
    <w:rsid w:val="00E548A3"/>
    <w:rsid w:val="00E549EE"/>
    <w:rsid w:val="00E54D7E"/>
    <w:rsid w:val="00E56DA6"/>
    <w:rsid w:val="00E56EC5"/>
    <w:rsid w:val="00E5778F"/>
    <w:rsid w:val="00E60C16"/>
    <w:rsid w:val="00E61AB7"/>
    <w:rsid w:val="00E6276B"/>
    <w:rsid w:val="00E62BE3"/>
    <w:rsid w:val="00E631E6"/>
    <w:rsid w:val="00E640BA"/>
    <w:rsid w:val="00E640E5"/>
    <w:rsid w:val="00E6475E"/>
    <w:rsid w:val="00E647A9"/>
    <w:rsid w:val="00E66216"/>
    <w:rsid w:val="00E66A2D"/>
    <w:rsid w:val="00E67093"/>
    <w:rsid w:val="00E67244"/>
    <w:rsid w:val="00E673F2"/>
    <w:rsid w:val="00E67C61"/>
    <w:rsid w:val="00E700CB"/>
    <w:rsid w:val="00E70528"/>
    <w:rsid w:val="00E71817"/>
    <w:rsid w:val="00E71CC8"/>
    <w:rsid w:val="00E71D58"/>
    <w:rsid w:val="00E729A8"/>
    <w:rsid w:val="00E73E03"/>
    <w:rsid w:val="00E73F55"/>
    <w:rsid w:val="00E75947"/>
    <w:rsid w:val="00E761D9"/>
    <w:rsid w:val="00E7693D"/>
    <w:rsid w:val="00E771FD"/>
    <w:rsid w:val="00E803BC"/>
    <w:rsid w:val="00E812AE"/>
    <w:rsid w:val="00E81799"/>
    <w:rsid w:val="00E83636"/>
    <w:rsid w:val="00E848F4"/>
    <w:rsid w:val="00E85CB1"/>
    <w:rsid w:val="00E9189D"/>
    <w:rsid w:val="00E918C4"/>
    <w:rsid w:val="00E918D3"/>
    <w:rsid w:val="00E91AAA"/>
    <w:rsid w:val="00E91FE2"/>
    <w:rsid w:val="00E9247A"/>
    <w:rsid w:val="00E93091"/>
    <w:rsid w:val="00E93666"/>
    <w:rsid w:val="00E95439"/>
    <w:rsid w:val="00E956BC"/>
    <w:rsid w:val="00E96111"/>
    <w:rsid w:val="00E96C21"/>
    <w:rsid w:val="00EA014E"/>
    <w:rsid w:val="00EA1305"/>
    <w:rsid w:val="00EA1B75"/>
    <w:rsid w:val="00EA326B"/>
    <w:rsid w:val="00EA6369"/>
    <w:rsid w:val="00EA6760"/>
    <w:rsid w:val="00EA6903"/>
    <w:rsid w:val="00EB070B"/>
    <w:rsid w:val="00EB070C"/>
    <w:rsid w:val="00EB0C70"/>
    <w:rsid w:val="00EB3149"/>
    <w:rsid w:val="00EB3353"/>
    <w:rsid w:val="00EB5544"/>
    <w:rsid w:val="00EB5880"/>
    <w:rsid w:val="00EB6A42"/>
    <w:rsid w:val="00EB6E72"/>
    <w:rsid w:val="00EB704E"/>
    <w:rsid w:val="00EB77D4"/>
    <w:rsid w:val="00EC07B9"/>
    <w:rsid w:val="00EC0820"/>
    <w:rsid w:val="00EC099E"/>
    <w:rsid w:val="00EC1095"/>
    <w:rsid w:val="00EC123A"/>
    <w:rsid w:val="00EC37CF"/>
    <w:rsid w:val="00EC38AE"/>
    <w:rsid w:val="00EC4D06"/>
    <w:rsid w:val="00EC683D"/>
    <w:rsid w:val="00EC6DEA"/>
    <w:rsid w:val="00EC7813"/>
    <w:rsid w:val="00EC794B"/>
    <w:rsid w:val="00ED0A81"/>
    <w:rsid w:val="00ED0BB3"/>
    <w:rsid w:val="00ED0BCA"/>
    <w:rsid w:val="00ED1166"/>
    <w:rsid w:val="00ED1484"/>
    <w:rsid w:val="00ED231F"/>
    <w:rsid w:val="00ED2694"/>
    <w:rsid w:val="00ED33AA"/>
    <w:rsid w:val="00ED3B2A"/>
    <w:rsid w:val="00ED5145"/>
    <w:rsid w:val="00ED6380"/>
    <w:rsid w:val="00ED63D6"/>
    <w:rsid w:val="00ED763B"/>
    <w:rsid w:val="00ED77C5"/>
    <w:rsid w:val="00EE07E8"/>
    <w:rsid w:val="00EE09C7"/>
    <w:rsid w:val="00EE1767"/>
    <w:rsid w:val="00EE224D"/>
    <w:rsid w:val="00EE238C"/>
    <w:rsid w:val="00EE2870"/>
    <w:rsid w:val="00EE440C"/>
    <w:rsid w:val="00EE4E96"/>
    <w:rsid w:val="00EE55AA"/>
    <w:rsid w:val="00EE5BC3"/>
    <w:rsid w:val="00EE623F"/>
    <w:rsid w:val="00EE68A1"/>
    <w:rsid w:val="00EF0997"/>
    <w:rsid w:val="00EF297F"/>
    <w:rsid w:val="00EF3821"/>
    <w:rsid w:val="00EF4C62"/>
    <w:rsid w:val="00EF6D57"/>
    <w:rsid w:val="00EF717E"/>
    <w:rsid w:val="00EF731F"/>
    <w:rsid w:val="00F00986"/>
    <w:rsid w:val="00F00F68"/>
    <w:rsid w:val="00F0128E"/>
    <w:rsid w:val="00F013D2"/>
    <w:rsid w:val="00F014CF"/>
    <w:rsid w:val="00F021FF"/>
    <w:rsid w:val="00F02C7F"/>
    <w:rsid w:val="00F05251"/>
    <w:rsid w:val="00F05896"/>
    <w:rsid w:val="00F06399"/>
    <w:rsid w:val="00F06530"/>
    <w:rsid w:val="00F07F86"/>
    <w:rsid w:val="00F102F6"/>
    <w:rsid w:val="00F10985"/>
    <w:rsid w:val="00F12172"/>
    <w:rsid w:val="00F13EFB"/>
    <w:rsid w:val="00F13F13"/>
    <w:rsid w:val="00F144EE"/>
    <w:rsid w:val="00F20877"/>
    <w:rsid w:val="00F20AF2"/>
    <w:rsid w:val="00F21A26"/>
    <w:rsid w:val="00F22D7C"/>
    <w:rsid w:val="00F2330A"/>
    <w:rsid w:val="00F25031"/>
    <w:rsid w:val="00F25BF4"/>
    <w:rsid w:val="00F25E94"/>
    <w:rsid w:val="00F25FD1"/>
    <w:rsid w:val="00F26D5A"/>
    <w:rsid w:val="00F2763A"/>
    <w:rsid w:val="00F3077C"/>
    <w:rsid w:val="00F3188F"/>
    <w:rsid w:val="00F31B58"/>
    <w:rsid w:val="00F321EB"/>
    <w:rsid w:val="00F323BC"/>
    <w:rsid w:val="00F36039"/>
    <w:rsid w:val="00F40D31"/>
    <w:rsid w:val="00F410A7"/>
    <w:rsid w:val="00F41515"/>
    <w:rsid w:val="00F41A2D"/>
    <w:rsid w:val="00F4319A"/>
    <w:rsid w:val="00F43284"/>
    <w:rsid w:val="00F43A32"/>
    <w:rsid w:val="00F441BB"/>
    <w:rsid w:val="00F44B38"/>
    <w:rsid w:val="00F459A0"/>
    <w:rsid w:val="00F46756"/>
    <w:rsid w:val="00F46CF4"/>
    <w:rsid w:val="00F47023"/>
    <w:rsid w:val="00F47CE5"/>
    <w:rsid w:val="00F532EB"/>
    <w:rsid w:val="00F535A4"/>
    <w:rsid w:val="00F54843"/>
    <w:rsid w:val="00F55D9F"/>
    <w:rsid w:val="00F5618A"/>
    <w:rsid w:val="00F57683"/>
    <w:rsid w:val="00F623FF"/>
    <w:rsid w:val="00F62EB5"/>
    <w:rsid w:val="00F64D21"/>
    <w:rsid w:val="00F65A5F"/>
    <w:rsid w:val="00F66108"/>
    <w:rsid w:val="00F662C4"/>
    <w:rsid w:val="00F66F7F"/>
    <w:rsid w:val="00F67873"/>
    <w:rsid w:val="00F711BD"/>
    <w:rsid w:val="00F71855"/>
    <w:rsid w:val="00F72556"/>
    <w:rsid w:val="00F7402B"/>
    <w:rsid w:val="00F7690B"/>
    <w:rsid w:val="00F76BEB"/>
    <w:rsid w:val="00F7740C"/>
    <w:rsid w:val="00F8085D"/>
    <w:rsid w:val="00F80B3A"/>
    <w:rsid w:val="00F80CCF"/>
    <w:rsid w:val="00F83648"/>
    <w:rsid w:val="00F838DB"/>
    <w:rsid w:val="00F84923"/>
    <w:rsid w:val="00F851B5"/>
    <w:rsid w:val="00F855D5"/>
    <w:rsid w:val="00F85A13"/>
    <w:rsid w:val="00F86DE4"/>
    <w:rsid w:val="00F87021"/>
    <w:rsid w:val="00F87042"/>
    <w:rsid w:val="00F90566"/>
    <w:rsid w:val="00F916F7"/>
    <w:rsid w:val="00F92FE5"/>
    <w:rsid w:val="00F9322E"/>
    <w:rsid w:val="00F93235"/>
    <w:rsid w:val="00F93E3E"/>
    <w:rsid w:val="00F94289"/>
    <w:rsid w:val="00F9489B"/>
    <w:rsid w:val="00F94AD6"/>
    <w:rsid w:val="00F96E1C"/>
    <w:rsid w:val="00FA00B4"/>
    <w:rsid w:val="00FA01FA"/>
    <w:rsid w:val="00FA032F"/>
    <w:rsid w:val="00FA1427"/>
    <w:rsid w:val="00FA18C8"/>
    <w:rsid w:val="00FA21BA"/>
    <w:rsid w:val="00FA28BA"/>
    <w:rsid w:val="00FA36B0"/>
    <w:rsid w:val="00FA39E1"/>
    <w:rsid w:val="00FA494A"/>
    <w:rsid w:val="00FA4A10"/>
    <w:rsid w:val="00FA5667"/>
    <w:rsid w:val="00FA639A"/>
    <w:rsid w:val="00FA75B7"/>
    <w:rsid w:val="00FB0724"/>
    <w:rsid w:val="00FB0E1B"/>
    <w:rsid w:val="00FB1EF1"/>
    <w:rsid w:val="00FB477F"/>
    <w:rsid w:val="00FB580E"/>
    <w:rsid w:val="00FB6815"/>
    <w:rsid w:val="00FC43DF"/>
    <w:rsid w:val="00FC4B16"/>
    <w:rsid w:val="00FC6258"/>
    <w:rsid w:val="00FC6A93"/>
    <w:rsid w:val="00FC7483"/>
    <w:rsid w:val="00FC7AC2"/>
    <w:rsid w:val="00FD0BBE"/>
    <w:rsid w:val="00FD0E6C"/>
    <w:rsid w:val="00FD2E52"/>
    <w:rsid w:val="00FD3396"/>
    <w:rsid w:val="00FD5523"/>
    <w:rsid w:val="00FD5EBB"/>
    <w:rsid w:val="00FE111C"/>
    <w:rsid w:val="00FE1A3A"/>
    <w:rsid w:val="00FE1D7D"/>
    <w:rsid w:val="00FE200F"/>
    <w:rsid w:val="00FE2466"/>
    <w:rsid w:val="00FE2FCE"/>
    <w:rsid w:val="00FE3430"/>
    <w:rsid w:val="00FE37FC"/>
    <w:rsid w:val="00FE3D14"/>
    <w:rsid w:val="00FE3DD3"/>
    <w:rsid w:val="00FE4DC0"/>
    <w:rsid w:val="00FE5359"/>
    <w:rsid w:val="00FE597A"/>
    <w:rsid w:val="00FE5E99"/>
    <w:rsid w:val="00FE6D7E"/>
    <w:rsid w:val="00FE778B"/>
    <w:rsid w:val="00FF02A2"/>
    <w:rsid w:val="00FF081D"/>
    <w:rsid w:val="00FF1023"/>
    <w:rsid w:val="00FF2616"/>
    <w:rsid w:val="00FF2803"/>
    <w:rsid w:val="00FF332B"/>
    <w:rsid w:val="00FF507F"/>
    <w:rsid w:val="00FF56E0"/>
    <w:rsid w:val="00FF5FE7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2F2FAC"/>
  <w15:docId w15:val="{00D49ACC-6C2C-4863-9B65-3094F639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A6B"/>
    <w:pPr>
      <w:widowControl w:val="0"/>
      <w:spacing w:before="120" w:after="120"/>
      <w:jc w:val="both"/>
    </w:pPr>
    <w:rPr>
      <w:kern w:val="2"/>
      <w:sz w:val="21"/>
      <w:szCs w:val="24"/>
    </w:rPr>
  </w:style>
  <w:style w:type="paragraph" w:styleId="1">
    <w:name w:val="heading 1"/>
    <w:aliases w:val="h1 chapter heading,Heading 1,H1,Level 1 Head,PIM 1,Section Head,h1,l1,1,Heading 0,章,Header 1,Header1,A MAJOR/BOLD,Company Index,Chapter Name,Datasheet title,Fab-1,level 1,heading 1,Head1,1st level,H11,H12,H13,H14,H15,H16,H17,标书1,L1,boc,ÕÂ±êÌâ,Head"/>
    <w:basedOn w:val="a"/>
    <w:next w:val="a0"/>
    <w:autoRedefine/>
    <w:qFormat/>
    <w:rsid w:val="00C75A6B"/>
    <w:pPr>
      <w:keepNext/>
      <w:keepLines/>
      <w:numPr>
        <w:numId w:val="1"/>
      </w:numPr>
      <w:spacing w:before="240" w:after="240" w:line="578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2 main heading,Heading 2 Hidden,Heading 2 CCBS,Titre3,H2,Level 2 Head,heading 2,PIM2,2nd level,h2,2,Header 2,l2,Titre2,Head 2,2.标题 2,HD2,Fab-2,sect 1.2,H21,sect 1.21,H22,sect 1.22,H211,sect 1.211,H23,sect 1.23,H212,sect 1.212,Courseware #,chn,ISO1"/>
    <w:basedOn w:val="1"/>
    <w:next w:val="a0"/>
    <w:link w:val="2Char"/>
    <w:autoRedefine/>
    <w:qFormat/>
    <w:rsid w:val="009228D3"/>
    <w:pPr>
      <w:numPr>
        <w:ilvl w:val="1"/>
      </w:numPr>
      <w:spacing w:before="0" w:after="0" w:line="360" w:lineRule="auto"/>
      <w:outlineLvl w:val="1"/>
    </w:pPr>
    <w:rPr>
      <w:bCs w:val="0"/>
      <w:szCs w:val="32"/>
    </w:rPr>
  </w:style>
  <w:style w:type="paragraph" w:styleId="3">
    <w:name w:val="heading 3"/>
    <w:aliases w:val="h3 sub heading,Level 3 Head,H3,Heading 3 - old,level_3,PIM 3,h3,3rd level,3,sect1.2.3,prop3,3heading,heading 3,Heading 31,Bold Head,bh,3 Char,Heading 3,l3,CT,小标题中,sect1.2.31,sect1.2.32,sect1.2.311,sect1.2.33,sect1.2.312,PRTM Heading 3,BOD 0,小標題中,1."/>
    <w:basedOn w:val="2"/>
    <w:next w:val="a0"/>
    <w:autoRedefine/>
    <w:qFormat/>
    <w:rsid w:val="009228D3"/>
    <w:pPr>
      <w:numPr>
        <w:ilvl w:val="2"/>
      </w:numPr>
      <w:outlineLvl w:val="2"/>
    </w:pPr>
    <w:rPr>
      <w:bCs/>
      <w:noProof/>
      <w:kern w:val="2"/>
      <w:sz w:val="28"/>
      <w:szCs w:val="24"/>
    </w:rPr>
  </w:style>
  <w:style w:type="paragraph" w:styleId="4">
    <w:name w:val="heading 4"/>
    <w:aliases w:val="h4 sub sub heading,H4,h4,PIM 4,Fab-4,T5,Heading 4,三级,bullet,bl,bb,h41,H41,bullet1,bl1,bb1,h42,H42,bullet2,bl2,bb2,h411,H411,bullet11,bl11,bb11,h43,H43,bullet3,bl3,bb3,h412,H412,bullet12,bl12,bb12,h421,H421,bullet21,bl21,bb21,h4111,H4111,bullet111,h"/>
    <w:basedOn w:val="3"/>
    <w:next w:val="a0"/>
    <w:autoRedefine/>
    <w:qFormat/>
    <w:rsid w:val="00B14B6F"/>
    <w:pPr>
      <w:numPr>
        <w:ilvl w:val="3"/>
      </w:numPr>
      <w:outlineLvl w:val="3"/>
    </w:pPr>
    <w:rPr>
      <w:bCs w:val="0"/>
      <w:szCs w:val="21"/>
    </w:rPr>
  </w:style>
  <w:style w:type="paragraph" w:styleId="5">
    <w:name w:val="heading 5"/>
    <w:aliases w:val="H5,PIM 5,dash,ds,dd,h5,First Bullet,L5,5,H51,First Bullet1,L51,51,dash1,ds1,dd1,H52,First Bullet2,L52,52,dash2,ds2,dd2,H53,First Bullet3,L53,53,dash3,ds3,dd3,H54,First Bullet4,L54,54,dash4,ds4,dd4,H55,First Bullet5,L55,55,dash5,ds5,dd5,H56,L56,l5"/>
    <w:basedOn w:val="4"/>
    <w:next w:val="a0"/>
    <w:autoRedefine/>
    <w:qFormat/>
    <w:rsid w:val="00A31379"/>
    <w:pPr>
      <w:numPr>
        <w:ilvl w:val="4"/>
      </w:numPr>
      <w:tabs>
        <w:tab w:val="clear" w:pos="1150"/>
        <w:tab w:val="num" w:pos="1008"/>
      </w:tabs>
      <w:ind w:left="1008"/>
      <w:outlineLvl w:val="4"/>
    </w:pPr>
    <w:rPr>
      <w:bCs/>
    </w:rPr>
  </w:style>
  <w:style w:type="paragraph" w:styleId="6">
    <w:name w:val="heading 6"/>
    <w:aliases w:val="PIM 6,H6,Bullet (Single Lines),h6,BOD 4,Legal Level 1.,Bullet list"/>
    <w:basedOn w:val="5"/>
    <w:next w:val="a0"/>
    <w:autoRedefine/>
    <w:rsid w:val="00252B69"/>
    <w:pPr>
      <w:numPr>
        <w:ilvl w:val="5"/>
      </w:numPr>
      <w:spacing w:before="240" w:after="64" w:line="320" w:lineRule="auto"/>
      <w:outlineLvl w:val="5"/>
    </w:pPr>
    <w:rPr>
      <w:bCs w:val="0"/>
    </w:rPr>
  </w:style>
  <w:style w:type="paragraph" w:styleId="7">
    <w:name w:val="heading 7"/>
    <w:aliases w:val="PIM 7,H TIMES1,不用,letter list,1.标题 6,H7"/>
    <w:basedOn w:val="6"/>
    <w:next w:val="a0"/>
    <w:autoRedefine/>
    <w:rsid w:val="00252B69"/>
    <w:pPr>
      <w:numPr>
        <w:ilvl w:val="6"/>
      </w:numPr>
      <w:outlineLvl w:val="6"/>
    </w:pPr>
    <w:rPr>
      <w:bCs/>
    </w:rPr>
  </w:style>
  <w:style w:type="paragraph" w:styleId="8">
    <w:name w:val="heading 8"/>
    <w:aliases w:val="不用8,H8"/>
    <w:basedOn w:val="7"/>
    <w:next w:val="a0"/>
    <w:autoRedefine/>
    <w:rsid w:val="00252B69"/>
    <w:pPr>
      <w:numPr>
        <w:ilvl w:val="7"/>
      </w:numPr>
      <w:outlineLvl w:val="7"/>
    </w:pPr>
  </w:style>
  <w:style w:type="paragraph" w:styleId="9">
    <w:name w:val="heading 9"/>
    <w:aliases w:val="PIM 9,不用9,H9"/>
    <w:basedOn w:val="8"/>
    <w:next w:val="a0"/>
    <w:autoRedefine/>
    <w:rsid w:val="00252B69"/>
    <w:pPr>
      <w:numPr>
        <w:ilvl w:val="8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"/>
    <w:semiHidden/>
    <w:rsid w:val="00252B69"/>
    <w:pPr>
      <w:shd w:val="clear" w:color="auto" w:fill="000080"/>
    </w:pPr>
    <w:rPr>
      <w:sz w:val="18"/>
    </w:rPr>
  </w:style>
  <w:style w:type="paragraph" w:styleId="a5">
    <w:name w:val="caption"/>
    <w:basedOn w:val="a"/>
    <w:next w:val="a"/>
    <w:rsid w:val="00252B69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styleId="a6">
    <w:name w:val="Emphasis"/>
    <w:basedOn w:val="a1"/>
    <w:rsid w:val="00252B69"/>
    <w:rPr>
      <w:i/>
      <w:iCs/>
    </w:rPr>
  </w:style>
  <w:style w:type="paragraph" w:styleId="10">
    <w:name w:val="toc 1"/>
    <w:basedOn w:val="a"/>
    <w:next w:val="a"/>
    <w:autoRedefine/>
    <w:uiPriority w:val="39"/>
    <w:rsid w:val="00252B69"/>
    <w:pPr>
      <w:spacing w:line="360" w:lineRule="auto"/>
      <w:jc w:val="left"/>
    </w:pPr>
    <w:rPr>
      <w:b/>
      <w:caps/>
      <w:szCs w:val="20"/>
    </w:rPr>
  </w:style>
  <w:style w:type="paragraph" w:styleId="20">
    <w:name w:val="toc 2"/>
    <w:basedOn w:val="a"/>
    <w:next w:val="a"/>
    <w:autoRedefine/>
    <w:uiPriority w:val="39"/>
    <w:rsid w:val="0006652F"/>
    <w:pPr>
      <w:tabs>
        <w:tab w:val="left" w:pos="1260"/>
        <w:tab w:val="right" w:leader="dot" w:pos="9923"/>
      </w:tabs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252B69"/>
    <w:pPr>
      <w:spacing w:line="360" w:lineRule="auto"/>
      <w:ind w:left="420"/>
      <w:jc w:val="left"/>
    </w:pPr>
    <w:rPr>
      <w:i/>
      <w:sz w:val="20"/>
      <w:szCs w:val="20"/>
    </w:rPr>
  </w:style>
  <w:style w:type="paragraph" w:styleId="40">
    <w:name w:val="toc 4"/>
    <w:basedOn w:val="a"/>
    <w:next w:val="a"/>
    <w:autoRedefine/>
    <w:semiHidden/>
    <w:rsid w:val="00252B69"/>
    <w:pPr>
      <w:ind w:leftChars="600" w:left="1260"/>
    </w:pPr>
    <w:rPr>
      <w:noProof/>
      <w:sz w:val="18"/>
    </w:rPr>
  </w:style>
  <w:style w:type="paragraph" w:styleId="50">
    <w:name w:val="toc 5"/>
    <w:basedOn w:val="a"/>
    <w:next w:val="a"/>
    <w:autoRedefine/>
    <w:semiHidden/>
    <w:rsid w:val="00252B69"/>
    <w:pPr>
      <w:ind w:leftChars="800" w:left="1680"/>
    </w:pPr>
  </w:style>
  <w:style w:type="paragraph" w:styleId="60">
    <w:name w:val="toc 6"/>
    <w:basedOn w:val="a"/>
    <w:next w:val="a"/>
    <w:autoRedefine/>
    <w:semiHidden/>
    <w:rsid w:val="00252B69"/>
    <w:pPr>
      <w:ind w:leftChars="1000" w:left="2100"/>
    </w:pPr>
  </w:style>
  <w:style w:type="paragraph" w:styleId="70">
    <w:name w:val="toc 7"/>
    <w:basedOn w:val="a"/>
    <w:next w:val="a"/>
    <w:autoRedefine/>
    <w:semiHidden/>
    <w:rsid w:val="00252B69"/>
    <w:pPr>
      <w:ind w:leftChars="1200" w:left="2520"/>
    </w:pPr>
  </w:style>
  <w:style w:type="paragraph" w:styleId="80">
    <w:name w:val="toc 8"/>
    <w:basedOn w:val="a"/>
    <w:next w:val="a"/>
    <w:autoRedefine/>
    <w:semiHidden/>
    <w:rsid w:val="00252B69"/>
    <w:pPr>
      <w:ind w:leftChars="1400" w:left="2940"/>
    </w:pPr>
  </w:style>
  <w:style w:type="paragraph" w:styleId="90">
    <w:name w:val="toc 9"/>
    <w:basedOn w:val="a"/>
    <w:next w:val="a"/>
    <w:autoRedefine/>
    <w:semiHidden/>
    <w:rsid w:val="00252B69"/>
    <w:pPr>
      <w:ind w:leftChars="1600" w:left="3360"/>
    </w:pPr>
  </w:style>
  <w:style w:type="character" w:styleId="a7">
    <w:name w:val="Hyperlink"/>
    <w:basedOn w:val="a1"/>
    <w:uiPriority w:val="99"/>
    <w:rsid w:val="00252B69"/>
    <w:rPr>
      <w:color w:val="0000FF"/>
      <w:u w:val="single"/>
    </w:rPr>
  </w:style>
  <w:style w:type="paragraph" w:styleId="a8">
    <w:name w:val="header"/>
    <w:basedOn w:val="a"/>
    <w:link w:val="Char"/>
    <w:autoRedefine/>
    <w:rsid w:val="00252B69"/>
    <w:pPr>
      <w:tabs>
        <w:tab w:val="center" w:pos="4153"/>
        <w:tab w:val="right" w:pos="8306"/>
      </w:tabs>
      <w:snapToGrid w:val="0"/>
      <w:jc w:val="center"/>
    </w:pPr>
    <w:rPr>
      <w:b/>
      <w:bCs/>
      <w:sz w:val="30"/>
      <w:szCs w:val="18"/>
    </w:rPr>
  </w:style>
  <w:style w:type="paragraph" w:styleId="a9">
    <w:name w:val="footer"/>
    <w:basedOn w:val="a"/>
    <w:link w:val="Char0"/>
    <w:rsid w:val="00252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Normal0li">
    <w:name w:val="Normal 0li"/>
    <w:basedOn w:val="a"/>
    <w:rsid w:val="00252B69"/>
    <w:pPr>
      <w:widowControl/>
    </w:pPr>
    <w:rPr>
      <w:kern w:val="0"/>
      <w:sz w:val="20"/>
      <w:szCs w:val="20"/>
    </w:rPr>
  </w:style>
  <w:style w:type="character" w:styleId="aa">
    <w:name w:val="page number"/>
    <w:basedOn w:val="a1"/>
    <w:rsid w:val="00252B69"/>
  </w:style>
  <w:style w:type="paragraph" w:styleId="ab">
    <w:name w:val="Body Text"/>
    <w:aliases w:val=" Char Char Char Char Char, Char Char Char Char"/>
    <w:basedOn w:val="a"/>
    <w:link w:val="Char1"/>
    <w:rsid w:val="00252B69"/>
    <w:rPr>
      <w:sz w:val="15"/>
    </w:rPr>
  </w:style>
  <w:style w:type="paragraph" w:styleId="a0">
    <w:name w:val="Normal Indent"/>
    <w:basedOn w:val="a"/>
    <w:autoRedefine/>
    <w:uiPriority w:val="99"/>
    <w:rsid w:val="00F9489B"/>
    <w:pPr>
      <w:ind w:right="210"/>
      <w:jc w:val="left"/>
    </w:pPr>
    <w:rPr>
      <w:rFonts w:ascii="宋体" w:hAnsi="宋体" w:cs="宋体"/>
      <w:iCs/>
      <w:szCs w:val="21"/>
    </w:rPr>
  </w:style>
  <w:style w:type="paragraph" w:customStyle="1" w:styleId="abbreviations">
    <w:name w:val="abbreviations"/>
    <w:basedOn w:val="a"/>
    <w:rsid w:val="00252B69"/>
    <w:pPr>
      <w:widowControl/>
      <w:tabs>
        <w:tab w:val="left" w:pos="1418"/>
      </w:tabs>
      <w:spacing w:before="240"/>
      <w:ind w:left="1361" w:hanging="1021"/>
    </w:pPr>
    <w:rPr>
      <w:kern w:val="0"/>
      <w:sz w:val="20"/>
      <w:szCs w:val="20"/>
    </w:rPr>
  </w:style>
  <w:style w:type="paragraph" w:customStyle="1" w:styleId="figuretitle">
    <w:name w:val="figure title"/>
    <w:basedOn w:val="a"/>
    <w:rsid w:val="00252B69"/>
    <w:pPr>
      <w:widowControl/>
      <w:jc w:val="center"/>
    </w:pPr>
    <w:rPr>
      <w:kern w:val="0"/>
      <w:sz w:val="20"/>
      <w:szCs w:val="20"/>
    </w:rPr>
  </w:style>
  <w:style w:type="character" w:styleId="ac">
    <w:name w:val="FollowedHyperlink"/>
    <w:basedOn w:val="a1"/>
    <w:rsid w:val="00252B69"/>
    <w:rPr>
      <w:color w:val="800080"/>
      <w:u w:val="single"/>
    </w:rPr>
  </w:style>
  <w:style w:type="paragraph" w:styleId="ad">
    <w:name w:val="table of authorities"/>
    <w:basedOn w:val="a"/>
    <w:next w:val="a"/>
    <w:semiHidden/>
    <w:rsid w:val="00252B69"/>
    <w:pPr>
      <w:ind w:leftChars="200" w:left="420"/>
    </w:pPr>
  </w:style>
  <w:style w:type="paragraph" w:customStyle="1" w:styleId="11">
    <w:name w:val="段落1"/>
    <w:basedOn w:val="a"/>
    <w:rsid w:val="00252B69"/>
    <w:pPr>
      <w:autoSpaceDE w:val="0"/>
      <w:autoSpaceDN w:val="0"/>
      <w:adjustRightInd w:val="0"/>
      <w:spacing w:before="105"/>
    </w:pPr>
    <w:rPr>
      <w:rFonts w:ascii="宋体"/>
      <w:kern w:val="0"/>
      <w:szCs w:val="21"/>
    </w:rPr>
  </w:style>
  <w:style w:type="paragraph" w:customStyle="1" w:styleId="ae">
    <w:name w:val="缺省文本"/>
    <w:basedOn w:val="a"/>
    <w:rsid w:val="00252B69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af">
    <w:name w:val="提示文字"/>
    <w:basedOn w:val="a0"/>
    <w:rsid w:val="00252B69"/>
  </w:style>
  <w:style w:type="paragraph" w:styleId="af0">
    <w:name w:val="Balloon Text"/>
    <w:basedOn w:val="a"/>
    <w:semiHidden/>
    <w:rsid w:val="00185B99"/>
    <w:rPr>
      <w:sz w:val="18"/>
      <w:szCs w:val="18"/>
    </w:rPr>
  </w:style>
  <w:style w:type="character" w:customStyle="1" w:styleId="Char0">
    <w:name w:val="页脚 Char"/>
    <w:basedOn w:val="a1"/>
    <w:link w:val="a9"/>
    <w:uiPriority w:val="99"/>
    <w:locked/>
    <w:rsid w:val="00C101C3"/>
    <w:rPr>
      <w:kern w:val="2"/>
      <w:sz w:val="18"/>
      <w:szCs w:val="18"/>
    </w:rPr>
  </w:style>
  <w:style w:type="character" w:customStyle="1" w:styleId="Char">
    <w:name w:val="页眉 Char"/>
    <w:basedOn w:val="a1"/>
    <w:link w:val="a8"/>
    <w:uiPriority w:val="99"/>
    <w:rsid w:val="00C101C3"/>
    <w:rPr>
      <w:b/>
      <w:bCs/>
      <w:kern w:val="2"/>
      <w:sz w:val="30"/>
      <w:szCs w:val="18"/>
    </w:rPr>
  </w:style>
  <w:style w:type="character" w:customStyle="1" w:styleId="style1">
    <w:name w:val="style1"/>
    <w:basedOn w:val="a1"/>
    <w:rsid w:val="00C101C3"/>
  </w:style>
  <w:style w:type="character" w:customStyle="1" w:styleId="Char1">
    <w:name w:val="正文文本 Char"/>
    <w:aliases w:val=" Char Char Char Char Char Char, Char Char Char Char Char1"/>
    <w:basedOn w:val="a1"/>
    <w:link w:val="ab"/>
    <w:rsid w:val="003B6099"/>
    <w:rPr>
      <w:kern w:val="2"/>
      <w:sz w:val="15"/>
      <w:szCs w:val="24"/>
    </w:rPr>
  </w:style>
  <w:style w:type="character" w:styleId="af1">
    <w:name w:val="annotation reference"/>
    <w:basedOn w:val="a1"/>
    <w:rsid w:val="00240906"/>
    <w:rPr>
      <w:sz w:val="21"/>
      <w:szCs w:val="21"/>
    </w:rPr>
  </w:style>
  <w:style w:type="paragraph" w:styleId="af2">
    <w:name w:val="annotation text"/>
    <w:basedOn w:val="a"/>
    <w:link w:val="Char2"/>
    <w:rsid w:val="00240906"/>
    <w:pPr>
      <w:jc w:val="left"/>
    </w:pPr>
  </w:style>
  <w:style w:type="character" w:customStyle="1" w:styleId="Char2">
    <w:name w:val="批注文字 Char"/>
    <w:basedOn w:val="a1"/>
    <w:link w:val="af2"/>
    <w:rsid w:val="00240906"/>
    <w:rPr>
      <w:kern w:val="2"/>
      <w:sz w:val="21"/>
      <w:szCs w:val="24"/>
    </w:rPr>
  </w:style>
  <w:style w:type="paragraph" w:styleId="af3">
    <w:name w:val="annotation subject"/>
    <w:basedOn w:val="af2"/>
    <w:next w:val="af2"/>
    <w:link w:val="Char3"/>
    <w:rsid w:val="00240906"/>
    <w:rPr>
      <w:b/>
      <w:bCs/>
    </w:rPr>
  </w:style>
  <w:style w:type="character" w:customStyle="1" w:styleId="Char3">
    <w:name w:val="批注主题 Char"/>
    <w:basedOn w:val="Char2"/>
    <w:link w:val="af3"/>
    <w:rsid w:val="00240906"/>
    <w:rPr>
      <w:b/>
      <w:bCs/>
      <w:kern w:val="2"/>
      <w:sz w:val="21"/>
      <w:szCs w:val="24"/>
    </w:rPr>
  </w:style>
  <w:style w:type="paragraph" w:styleId="af4">
    <w:name w:val="List Paragraph"/>
    <w:aliases w:val="业务规则操作数据"/>
    <w:basedOn w:val="a"/>
    <w:link w:val="Char4"/>
    <w:uiPriority w:val="34"/>
    <w:qFormat/>
    <w:rsid w:val="00501537"/>
    <w:pPr>
      <w:ind w:firstLineChars="200" w:firstLine="420"/>
    </w:pPr>
  </w:style>
  <w:style w:type="paragraph" w:styleId="af5">
    <w:name w:val="Body Text First Indent"/>
    <w:aliases w:val="正文首行缩进，正文文字缩近"/>
    <w:basedOn w:val="ab"/>
    <w:link w:val="Char5"/>
    <w:rsid w:val="00894F08"/>
    <w:pPr>
      <w:widowControl/>
      <w:overflowPunct w:val="0"/>
      <w:autoSpaceDE w:val="0"/>
      <w:autoSpaceDN w:val="0"/>
      <w:adjustRightInd w:val="0"/>
      <w:ind w:firstLineChars="100" w:firstLine="420"/>
      <w:jc w:val="left"/>
      <w:textAlignment w:val="baseline"/>
    </w:pPr>
    <w:rPr>
      <w:kern w:val="0"/>
      <w:sz w:val="24"/>
      <w:szCs w:val="20"/>
      <w:lang w:val="en-AU" w:eastAsia="en-US"/>
    </w:rPr>
  </w:style>
  <w:style w:type="character" w:customStyle="1" w:styleId="Char5">
    <w:name w:val="正文首行缩进 Char"/>
    <w:aliases w:val="正文首行缩进，正文文字缩近 Char"/>
    <w:basedOn w:val="Char1"/>
    <w:link w:val="af5"/>
    <w:rsid w:val="00894F08"/>
    <w:rPr>
      <w:kern w:val="2"/>
      <w:sz w:val="24"/>
      <w:szCs w:val="24"/>
      <w:lang w:val="en-AU" w:eastAsia="en-US"/>
    </w:rPr>
  </w:style>
  <w:style w:type="paragraph" w:styleId="af6">
    <w:name w:val="Date"/>
    <w:basedOn w:val="a"/>
    <w:next w:val="a"/>
    <w:link w:val="Char6"/>
    <w:rsid w:val="00EE224D"/>
    <w:pPr>
      <w:ind w:leftChars="2500" w:left="100"/>
    </w:pPr>
  </w:style>
  <w:style w:type="character" w:customStyle="1" w:styleId="Char6">
    <w:name w:val="日期 Char"/>
    <w:basedOn w:val="a1"/>
    <w:link w:val="af6"/>
    <w:rsid w:val="00EE224D"/>
    <w:rPr>
      <w:kern w:val="2"/>
      <w:sz w:val="21"/>
      <w:szCs w:val="24"/>
    </w:rPr>
  </w:style>
  <w:style w:type="table" w:styleId="af7">
    <w:name w:val="Table Grid"/>
    <w:basedOn w:val="a2"/>
    <w:rsid w:val="007F55C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">
    <w:name w:val="Heading"/>
    <w:basedOn w:val="1"/>
    <w:next w:val="a"/>
    <w:rsid w:val="009F0911"/>
    <w:pPr>
      <w:keepLines w:val="0"/>
      <w:pageBreakBefore/>
      <w:widowControl/>
      <w:tabs>
        <w:tab w:val="clear" w:pos="432"/>
        <w:tab w:val="num" w:pos="1134"/>
      </w:tabs>
      <w:overflowPunct w:val="0"/>
      <w:autoSpaceDE w:val="0"/>
      <w:autoSpaceDN w:val="0"/>
      <w:adjustRightInd w:val="0"/>
      <w:spacing w:before="0" w:line="240" w:lineRule="auto"/>
      <w:ind w:left="0" w:firstLine="0"/>
      <w:jc w:val="left"/>
      <w:textAlignment w:val="baseline"/>
      <w:outlineLvl w:val="9"/>
    </w:pPr>
    <w:rPr>
      <w:rFonts w:ascii="Arial" w:hAnsi="Arial"/>
      <w:bCs w:val="0"/>
      <w:spacing w:val="20"/>
      <w:kern w:val="0"/>
      <w:sz w:val="40"/>
      <w:szCs w:val="20"/>
      <w:lang w:val="en-AU" w:eastAsia="en-US"/>
    </w:rPr>
  </w:style>
  <w:style w:type="paragraph" w:styleId="af8">
    <w:name w:val="table of figures"/>
    <w:aliases w:val="Table of tables"/>
    <w:basedOn w:val="a"/>
    <w:next w:val="a"/>
    <w:rsid w:val="009F0911"/>
    <w:pPr>
      <w:widowControl/>
      <w:tabs>
        <w:tab w:val="left" w:pos="1200"/>
        <w:tab w:val="right" w:leader="dot" w:pos="8505"/>
      </w:tabs>
      <w:overflowPunct w:val="0"/>
      <w:autoSpaceDE w:val="0"/>
      <w:autoSpaceDN w:val="0"/>
      <w:adjustRightInd w:val="0"/>
      <w:ind w:left="1200" w:hanging="1200"/>
      <w:jc w:val="left"/>
      <w:textAlignment w:val="baseline"/>
    </w:pPr>
    <w:rPr>
      <w:noProof/>
      <w:kern w:val="0"/>
      <w:sz w:val="24"/>
      <w:szCs w:val="20"/>
      <w:lang w:val="en-AU" w:eastAsia="en-US"/>
    </w:rPr>
  </w:style>
  <w:style w:type="paragraph" w:customStyle="1" w:styleId="LastPage">
    <w:name w:val="Last Page"/>
    <w:basedOn w:val="a"/>
    <w:rsid w:val="009F0911"/>
    <w:pPr>
      <w:keepNext/>
      <w:pageBreakBefore/>
      <w:widowControl/>
      <w:overflowPunct w:val="0"/>
      <w:autoSpaceDE w:val="0"/>
      <w:autoSpaceDN w:val="0"/>
      <w:adjustRightInd w:val="0"/>
      <w:spacing w:after="240"/>
      <w:jc w:val="left"/>
      <w:textAlignment w:val="baseline"/>
    </w:pPr>
    <w:rPr>
      <w:rFonts w:ascii="Arial" w:hAnsi="Arial"/>
      <w:b/>
      <w:spacing w:val="20"/>
      <w:kern w:val="0"/>
      <w:sz w:val="40"/>
      <w:szCs w:val="20"/>
      <w:lang w:val="en-AU" w:eastAsia="en-US"/>
    </w:rPr>
  </w:style>
  <w:style w:type="paragraph" w:customStyle="1" w:styleId="CompanyName">
    <w:name w:val="CompanyName"/>
    <w:basedOn w:val="a"/>
    <w:rsid w:val="009F0911"/>
    <w:pPr>
      <w:widowControl/>
      <w:jc w:val="left"/>
    </w:pPr>
    <w:rPr>
      <w:rFonts w:ascii="Arial" w:hAnsi="Arial"/>
      <w:kern w:val="0"/>
      <w:sz w:val="28"/>
      <w:szCs w:val="20"/>
      <w:lang w:val="en-GB" w:eastAsia="en-US"/>
    </w:rPr>
  </w:style>
  <w:style w:type="paragraph" w:customStyle="1" w:styleId="ProjectName">
    <w:name w:val="ProjectName"/>
    <w:basedOn w:val="a"/>
    <w:rsid w:val="009F0911"/>
    <w:pPr>
      <w:widowControl/>
      <w:jc w:val="left"/>
    </w:pPr>
    <w:rPr>
      <w:rFonts w:ascii="Arial" w:hAnsi="Arial"/>
      <w:kern w:val="0"/>
      <w:sz w:val="28"/>
      <w:szCs w:val="20"/>
      <w:lang w:val="en-GB" w:eastAsia="en-US"/>
    </w:rPr>
  </w:style>
  <w:style w:type="paragraph" w:customStyle="1" w:styleId="TitlePageDocInfo">
    <w:name w:val="TitlePageDocInfo"/>
    <w:basedOn w:val="a"/>
    <w:rsid w:val="009F0911"/>
    <w:pPr>
      <w:widowControl/>
      <w:spacing w:before="40" w:after="40"/>
      <w:jc w:val="left"/>
    </w:pPr>
    <w:rPr>
      <w:kern w:val="0"/>
      <w:sz w:val="22"/>
      <w:szCs w:val="20"/>
      <w:lang w:val="en-GB" w:eastAsia="en-US"/>
    </w:rPr>
  </w:style>
  <w:style w:type="paragraph" w:customStyle="1" w:styleId="DocumentId">
    <w:name w:val="DocumentId"/>
    <w:basedOn w:val="TitlePageDocInfo"/>
    <w:rsid w:val="009F0911"/>
  </w:style>
  <w:style w:type="paragraph" w:customStyle="1" w:styleId="ReleaseDate">
    <w:name w:val="ReleaseDate"/>
    <w:basedOn w:val="TitlePageDocInfo"/>
    <w:rsid w:val="009F0911"/>
  </w:style>
  <w:style w:type="paragraph" w:customStyle="1" w:styleId="ReleaseId">
    <w:name w:val="ReleaseId"/>
    <w:basedOn w:val="TitlePageDocInfo"/>
    <w:rsid w:val="009F0911"/>
  </w:style>
  <w:style w:type="paragraph" w:customStyle="1" w:styleId="DocumentMnemonic">
    <w:name w:val="DocumentMnemonic"/>
    <w:basedOn w:val="a"/>
    <w:rsid w:val="009F0911"/>
    <w:pPr>
      <w:widowControl/>
      <w:jc w:val="left"/>
    </w:pPr>
    <w:rPr>
      <w:rFonts w:ascii="Arial" w:hAnsi="Arial"/>
      <w:b/>
      <w:kern w:val="0"/>
      <w:sz w:val="72"/>
      <w:szCs w:val="20"/>
      <w:lang w:val="en-GB" w:eastAsia="en-US"/>
    </w:rPr>
  </w:style>
  <w:style w:type="paragraph" w:customStyle="1" w:styleId="DocumentType">
    <w:name w:val="DocumentType"/>
    <w:basedOn w:val="a"/>
    <w:rsid w:val="009F0911"/>
    <w:pPr>
      <w:widowControl/>
      <w:tabs>
        <w:tab w:val="num" w:pos="720"/>
      </w:tabs>
      <w:spacing w:before="180" w:after="60"/>
      <w:ind w:left="720" w:hanging="360"/>
      <w:jc w:val="left"/>
    </w:pPr>
    <w:rPr>
      <w:rFonts w:ascii="Arial" w:hAnsi="Arial"/>
      <w:b/>
      <w:snapToGrid w:val="0"/>
      <w:color w:val="000000"/>
      <w:kern w:val="0"/>
      <w:sz w:val="24"/>
      <w:szCs w:val="20"/>
      <w:lang w:val="en-GB" w:eastAsia="en-US"/>
    </w:rPr>
  </w:style>
  <w:style w:type="paragraph" w:customStyle="1" w:styleId="Tabletext">
    <w:name w:val="Table text"/>
    <w:basedOn w:val="a"/>
    <w:rsid w:val="009F0911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2"/>
      <w:szCs w:val="20"/>
      <w:lang w:val="en-AU" w:eastAsia="en-US"/>
    </w:rPr>
  </w:style>
  <w:style w:type="paragraph" w:customStyle="1" w:styleId="TableHead">
    <w:name w:val="Table Head"/>
    <w:basedOn w:val="a"/>
    <w:rsid w:val="009F0911"/>
    <w:pPr>
      <w:keepNext/>
      <w:widowControl/>
      <w:spacing w:after="40"/>
      <w:jc w:val="left"/>
    </w:pPr>
    <w:rPr>
      <w:rFonts w:ascii="Arial" w:hAnsi="Arial" w:cs="Arial"/>
      <w:b/>
      <w:color w:val="0A357E"/>
      <w:kern w:val="0"/>
      <w:sz w:val="22"/>
      <w:szCs w:val="20"/>
      <w:lang w:val="en-AU" w:eastAsia="en-US"/>
    </w:rPr>
  </w:style>
  <w:style w:type="paragraph" w:customStyle="1" w:styleId="Frontmatter">
    <w:name w:val="Frontmatter"/>
    <w:basedOn w:val="a"/>
    <w:rsid w:val="009F0911"/>
    <w:pPr>
      <w:widowControl/>
      <w:spacing w:before="60"/>
      <w:jc w:val="left"/>
    </w:pPr>
    <w:rPr>
      <w:rFonts w:ascii="Arial" w:hAnsi="Arial"/>
      <w:kern w:val="0"/>
      <w:sz w:val="18"/>
      <w:szCs w:val="20"/>
      <w:lang w:val="en-GB" w:eastAsia="en-US"/>
    </w:rPr>
  </w:style>
  <w:style w:type="character" w:customStyle="1" w:styleId="BodyTextChar">
    <w:name w:val="Body Text Char"/>
    <w:basedOn w:val="a1"/>
    <w:rsid w:val="009F0911"/>
    <w:rPr>
      <w:rFonts w:cs="Arial"/>
      <w:bCs/>
      <w:sz w:val="22"/>
      <w:lang w:val="en-AU" w:eastAsia="en-US" w:bidi="ar-SA"/>
    </w:rPr>
  </w:style>
  <w:style w:type="paragraph" w:customStyle="1" w:styleId="TableTextLeft">
    <w:name w:val="Table Text Left"/>
    <w:rsid w:val="009F0911"/>
    <w:pPr>
      <w:spacing w:before="40" w:after="20"/>
    </w:pPr>
    <w:rPr>
      <w:noProof/>
      <w:lang w:val="en-AU" w:eastAsia="en-US"/>
    </w:rPr>
  </w:style>
  <w:style w:type="paragraph" w:customStyle="1" w:styleId="AWAMajorHead">
    <w:name w:val="AWA Major Head"/>
    <w:basedOn w:val="a"/>
    <w:next w:val="a"/>
    <w:rsid w:val="009F0911"/>
    <w:pPr>
      <w:widowControl/>
      <w:pBdr>
        <w:bottom w:val="single" w:sz="6" w:space="1" w:color="auto"/>
      </w:pBdr>
      <w:spacing w:before="360"/>
      <w:ind w:left="-1134"/>
      <w:jc w:val="left"/>
    </w:pPr>
    <w:rPr>
      <w:rFonts w:ascii="AvantGarde" w:eastAsia="Times New Roman" w:hAnsi="AvantGarde"/>
      <w:spacing w:val="-2"/>
      <w:kern w:val="0"/>
      <w:sz w:val="32"/>
      <w:szCs w:val="20"/>
      <w:lang w:val="en-AU" w:eastAsia="en-US"/>
    </w:rPr>
  </w:style>
  <w:style w:type="paragraph" w:customStyle="1" w:styleId="af9">
    <w:name w:val="封面公司名"/>
    <w:basedOn w:val="a"/>
    <w:rsid w:val="009F0911"/>
    <w:pPr>
      <w:autoSpaceDE w:val="0"/>
      <w:autoSpaceDN w:val="0"/>
      <w:adjustRightInd w:val="0"/>
      <w:spacing w:before="60" w:after="60" w:line="360" w:lineRule="auto"/>
      <w:jc w:val="center"/>
    </w:pPr>
    <w:rPr>
      <w:rFonts w:ascii="Arial" w:eastAsia="黑体" w:hAnsi="Arial" w:cs="宋体"/>
      <w:color w:val="000000"/>
      <w:sz w:val="30"/>
      <w:szCs w:val="20"/>
    </w:rPr>
  </w:style>
  <w:style w:type="character" w:customStyle="1" w:styleId="2Char">
    <w:name w:val="标题 2 Char"/>
    <w:aliases w:val="h2 main heading Char,Heading 2 Hidden Char,Heading 2 CCBS Char,Titre3 Char,H2 Char,Level 2 Head Char,heading 2 Char,PIM2 Char,2nd level Char,h2 Char,2 Char,Header 2 Char,l2 Char,Titre2 Char,Head 2 Char,2.标题 2 Char,HD2 Char,Fab-2 Char,H21 Char"/>
    <w:basedOn w:val="a1"/>
    <w:link w:val="2"/>
    <w:rsid w:val="009228D3"/>
    <w:rPr>
      <w:b/>
      <w:kern w:val="44"/>
      <w:sz w:val="32"/>
      <w:szCs w:val="32"/>
    </w:rPr>
  </w:style>
  <w:style w:type="paragraph" w:styleId="31">
    <w:name w:val="Body Text 3"/>
    <w:basedOn w:val="a"/>
    <w:link w:val="3Char"/>
    <w:rsid w:val="00B40CB1"/>
    <w:rPr>
      <w:sz w:val="16"/>
      <w:szCs w:val="16"/>
    </w:rPr>
  </w:style>
  <w:style w:type="character" w:customStyle="1" w:styleId="3Char">
    <w:name w:val="正文文本 3 Char"/>
    <w:basedOn w:val="a1"/>
    <w:link w:val="31"/>
    <w:rsid w:val="00B40CB1"/>
    <w:rPr>
      <w:kern w:val="2"/>
      <w:sz w:val="16"/>
      <w:szCs w:val="16"/>
    </w:rPr>
  </w:style>
  <w:style w:type="character" w:styleId="afa">
    <w:name w:val="Placeholder Text"/>
    <w:basedOn w:val="a1"/>
    <w:uiPriority w:val="99"/>
    <w:semiHidden/>
    <w:rsid w:val="009D64F0"/>
    <w:rPr>
      <w:color w:val="808080"/>
    </w:rPr>
  </w:style>
  <w:style w:type="character" w:customStyle="1" w:styleId="Char4">
    <w:name w:val="列出段落 Char"/>
    <w:aliases w:val="业务规则操作数据 Char"/>
    <w:basedOn w:val="a1"/>
    <w:link w:val="af4"/>
    <w:uiPriority w:val="34"/>
    <w:rsid w:val="0070796A"/>
    <w:rPr>
      <w:kern w:val="2"/>
      <w:sz w:val="21"/>
      <w:szCs w:val="24"/>
    </w:rPr>
  </w:style>
  <w:style w:type="paragraph" w:styleId="afb">
    <w:name w:val="Revision"/>
    <w:hidden/>
    <w:uiPriority w:val="99"/>
    <w:semiHidden/>
    <w:rsid w:val="00951875"/>
    <w:rPr>
      <w:kern w:val="2"/>
      <w:sz w:val="21"/>
      <w:szCs w:val="24"/>
    </w:rPr>
  </w:style>
  <w:style w:type="paragraph" w:customStyle="1" w:styleId="afc">
    <w:name w:val="手册正文"/>
    <w:basedOn w:val="a"/>
    <w:link w:val="Char7"/>
    <w:qFormat/>
    <w:rsid w:val="00D8406A"/>
    <w:pPr>
      <w:tabs>
        <w:tab w:val="num" w:pos="540"/>
      </w:tabs>
      <w:spacing w:before="0" w:after="0" w:line="360" w:lineRule="auto"/>
      <w:ind w:firstLineChars="200" w:firstLine="200"/>
      <w:jc w:val="left"/>
    </w:pPr>
    <w:rPr>
      <w:rFonts w:ascii="宋体" w:hAnsi="宋体"/>
      <w:szCs w:val="22"/>
    </w:rPr>
  </w:style>
  <w:style w:type="character" w:customStyle="1" w:styleId="Char7">
    <w:name w:val="手册正文 Char"/>
    <w:link w:val="afc"/>
    <w:rsid w:val="00D8406A"/>
    <w:rPr>
      <w:rFonts w:ascii="宋体" w:hAnsi="宋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package" Target="embeddings/Microsoft_Visio___1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oleObject" Target="embeddings/Microsoft_Visio_2003-2010___1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2.png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&#36164;&#26009;&#25972;&#29702;\&#36719;&#20214;&#35268;&#33539;&#25972;&#29702;&#36164;&#26009;-0.4\&#30740;&#21457;&#39033;&#30446;&#36890;&#29992;&#25991;&#26723;&#27169;&#26495;2.5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9D173-3704-4DED-BCFA-6E76C1C12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研发项目通用文档模板2.5.dot</Template>
  <TotalTime>2998</TotalTime>
  <Pages>45</Pages>
  <Words>3430</Words>
  <Characters>19555</Characters>
  <Application>Microsoft Office Word</Application>
  <DocSecurity>0</DocSecurity>
  <Lines>162</Lines>
  <Paragraphs>45</Paragraphs>
  <ScaleCrop>false</ScaleCrop>
  <Company>a</Company>
  <LinksUpToDate>false</LinksUpToDate>
  <CharactersWithSpaces>22940</CharactersWithSpaces>
  <SharedDoc>false</SharedDoc>
  <HLinks>
    <vt:vector size="222" baseType="variant">
      <vt:variant>
        <vt:i4>262234</vt:i4>
      </vt:variant>
      <vt:variant>
        <vt:i4>204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262234</vt:i4>
      </vt:variant>
      <vt:variant>
        <vt:i4>201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262234</vt:i4>
      </vt:variant>
      <vt:variant>
        <vt:i4>198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262234</vt:i4>
      </vt:variant>
      <vt:variant>
        <vt:i4>195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262234</vt:i4>
      </vt:variant>
      <vt:variant>
        <vt:i4>192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262234</vt:i4>
      </vt:variant>
      <vt:variant>
        <vt:i4>189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262234</vt:i4>
      </vt:variant>
      <vt:variant>
        <vt:i4>186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262234</vt:i4>
      </vt:variant>
      <vt:variant>
        <vt:i4>183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262234</vt:i4>
      </vt:variant>
      <vt:variant>
        <vt:i4>180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262234</vt:i4>
      </vt:variant>
      <vt:variant>
        <vt:i4>177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262234</vt:i4>
      </vt:variant>
      <vt:variant>
        <vt:i4>174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262234</vt:i4>
      </vt:variant>
      <vt:variant>
        <vt:i4>171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262234</vt:i4>
      </vt:variant>
      <vt:variant>
        <vt:i4>168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262234</vt:i4>
      </vt:variant>
      <vt:variant>
        <vt:i4>165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262234</vt:i4>
      </vt:variant>
      <vt:variant>
        <vt:i4>162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262234</vt:i4>
      </vt:variant>
      <vt:variant>
        <vt:i4>159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262234</vt:i4>
      </vt:variant>
      <vt:variant>
        <vt:i4>156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262234</vt:i4>
      </vt:variant>
      <vt:variant>
        <vt:i4>153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262234</vt:i4>
      </vt:variant>
      <vt:variant>
        <vt:i4>150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262234</vt:i4>
      </vt:variant>
      <vt:variant>
        <vt:i4>147</vt:i4>
      </vt:variant>
      <vt:variant>
        <vt:i4>0</vt:i4>
      </vt:variant>
      <vt:variant>
        <vt:i4>5</vt:i4>
      </vt:variant>
      <vt:variant>
        <vt:lpwstr>http://www.cqcp.net/game/xync/sg.aspx</vt:lpwstr>
      </vt:variant>
      <vt:variant>
        <vt:lpwstr/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_Toc326756790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_Toc326756789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_Toc326756788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_Toc326756787</vt:lpwstr>
      </vt:variant>
      <vt:variant>
        <vt:i4>1835063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_Toc326756786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_Toc326756785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_Toc326756784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_Toc326756783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_Toc326756782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_Toc326756781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_Toc326756780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_Toc326756779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_Toc326756778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_Toc326756777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_Toc326756776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_Toc326756775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_Toc326756774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需求规格说明书－By Feature</dc:title>
  <dc:subject/>
  <dc:creator>a</dc:creator>
  <cp:keywords/>
  <dc:description/>
  <cp:lastModifiedBy>Microsoft</cp:lastModifiedBy>
  <cp:revision>13</cp:revision>
  <cp:lastPrinted>2001-02-23T12:41:00Z</cp:lastPrinted>
  <dcterms:created xsi:type="dcterms:W3CDTF">2016-04-08T07:45:00Z</dcterms:created>
  <dcterms:modified xsi:type="dcterms:W3CDTF">2016-06-30T08:34:00Z</dcterms:modified>
</cp:coreProperties>
</file>