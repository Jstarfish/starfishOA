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25" w:rsidRPr="00E64D25" w:rsidRDefault="007F7155" w:rsidP="007536CD">
      <w:pPr>
        <w:rPr>
          <w:b/>
          <w:bCs/>
          <w:i/>
          <w:i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247650</wp:posOffset>
                </wp:positionV>
                <wp:extent cx="1257300" cy="396240"/>
                <wp:effectExtent l="0" t="0" r="0" b="3810"/>
                <wp:wrapNone/>
                <wp:docPr id="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1740" w:rsidRDefault="00321740" w:rsidP="007536CD">
                            <w:pPr>
                              <w:snapToGrid w:val="0"/>
                              <w:spacing w:line="240" w:lineRule="auto"/>
                              <w:jc w:val="right"/>
                            </w:pPr>
                            <w:r w:rsidRPr="00E64D25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21740" w:rsidRDefault="00321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42pt;margin-top:19.5pt;width:99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lPgw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" stroked="f">
                <v:textbox>
                  <w:txbxContent>
                    <w:p w:rsidR="002738CB" w:rsidRDefault="002738CB" w:rsidP="007536CD">
                      <w:pPr>
                        <w:snapToGrid w:val="0"/>
                        <w:spacing w:line="240" w:lineRule="auto"/>
                        <w:jc w:val="right"/>
                      </w:pPr>
                      <w:r w:rsidRPr="00E64D25">
                        <w:rPr>
                          <w:rFonts w:hint="eastAsia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内部资料</w:t>
                      </w:r>
                    </w:p>
                    <w:p w:rsidR="002738CB" w:rsidRDefault="002738CB"/>
                  </w:txbxContent>
                </v:textbox>
              </v:shape>
            </w:pict>
          </mc:Fallback>
        </mc:AlternateContent>
      </w:r>
      <w:r w:rsidR="00D244F8">
        <w:rPr>
          <w:noProof/>
        </w:rPr>
        <w:drawing>
          <wp:inline distT="0" distB="0" distL="0" distR="0">
            <wp:extent cx="2984500" cy="991870"/>
            <wp:effectExtent l="0" t="0" r="6350" b="0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BF" w:rsidRDefault="00E64D25" w:rsidP="00DF0FBF">
      <w:r>
        <w:br w:type="textWrapping" w:clear="all"/>
      </w:r>
    </w:p>
    <w:p w:rsidR="006E0E92" w:rsidRDefault="006E0E92" w:rsidP="00DF0FBF"/>
    <w:p w:rsidR="00F91068" w:rsidRDefault="00F91068" w:rsidP="00DF0FBF"/>
    <w:p w:rsidR="00E64D25" w:rsidRPr="00DF0FBF" w:rsidRDefault="00E64D25" w:rsidP="00DF0FBF"/>
    <w:p w:rsidR="00DF0FBF" w:rsidRDefault="007700E1" w:rsidP="00A21DC8">
      <w:pPr>
        <w:spacing w:beforeLines="50" w:before="156" w:afterLines="50" w:after="156" w:line="360" w:lineRule="auto"/>
        <w:jc w:val="center"/>
        <w:outlineLvl w:val="0"/>
        <w:rPr>
          <w:b/>
          <w:sz w:val="52"/>
          <w:szCs w:val="52"/>
        </w:rPr>
      </w:pPr>
      <w:bookmarkStart w:id="0" w:name="_Toc465788104"/>
      <w:r>
        <w:rPr>
          <w:rFonts w:eastAsia="黑体" w:cs="宋体" w:hint="eastAsia"/>
          <w:b/>
          <w:color w:val="000000"/>
          <w:sz w:val="52"/>
          <w:szCs w:val="52"/>
        </w:rPr>
        <w:t>CLS</w:t>
      </w:r>
      <w:r w:rsidR="001502DB">
        <w:rPr>
          <w:rFonts w:eastAsia="黑体" w:cs="宋体" w:hint="eastAsia"/>
          <w:b/>
          <w:color w:val="000000"/>
          <w:sz w:val="52"/>
          <w:szCs w:val="52"/>
        </w:rPr>
        <w:t>手机</w:t>
      </w:r>
      <w:r w:rsidR="001502DB">
        <w:rPr>
          <w:rFonts w:eastAsia="黑体" w:cs="宋体" w:hint="eastAsia"/>
          <w:b/>
          <w:color w:val="000000"/>
          <w:sz w:val="52"/>
          <w:szCs w:val="52"/>
        </w:rPr>
        <w:t>APP</w:t>
      </w:r>
      <w:r w:rsidR="00666129">
        <w:rPr>
          <w:rFonts w:eastAsia="黑体" w:cs="宋体" w:hint="eastAsia"/>
          <w:b/>
          <w:color w:val="000000"/>
          <w:sz w:val="52"/>
          <w:szCs w:val="52"/>
        </w:rPr>
        <w:t>接入消息协议文档</w:t>
      </w:r>
      <w:bookmarkEnd w:id="0"/>
    </w:p>
    <w:p w:rsidR="00DF0FBF" w:rsidRDefault="00DF0FBF" w:rsidP="00DF0FBF"/>
    <w:p w:rsidR="00F91068" w:rsidRDefault="00F91068" w:rsidP="00DF0FBF"/>
    <w:p w:rsidR="00DF0FBF" w:rsidRDefault="00DF0FBF" w:rsidP="00DF0FBF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092"/>
        <w:gridCol w:w="1608"/>
      </w:tblGrid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700" w:type="dxa"/>
            <w:gridSpan w:val="2"/>
          </w:tcPr>
          <w:p w:rsidR="00DF0FBF" w:rsidRDefault="009B7528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CLS-T</w:t>
            </w:r>
            <w:r w:rsidR="00DF6136">
              <w:rPr>
                <w:rFonts w:ascii="宋体" w:hAnsi="宋体" w:hint="eastAsia"/>
              </w:rPr>
              <w:t>ai</w:t>
            </w:r>
            <w:r>
              <w:rPr>
                <w:rFonts w:ascii="宋体" w:hAnsi="宋体" w:hint="eastAsia"/>
              </w:rPr>
              <w:t>S</w:t>
            </w:r>
            <w:r w:rsidR="00DF6136">
              <w:rPr>
                <w:rFonts w:ascii="宋体" w:hAnsi="宋体" w:hint="eastAsia"/>
              </w:rPr>
              <w:t>han</w:t>
            </w:r>
            <w:r w:rsidR="00386977">
              <w:rPr>
                <w:rFonts w:ascii="宋体" w:hAnsi="宋体" w:hint="eastAsia"/>
              </w:rPr>
              <w:t>-DS</w:t>
            </w:r>
          </w:p>
        </w:tc>
      </w:tr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</w:t>
            </w:r>
          </w:p>
        </w:tc>
        <w:tc>
          <w:tcPr>
            <w:tcW w:w="2700" w:type="dxa"/>
            <w:gridSpan w:val="2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版本编号</w:t>
            </w:r>
          </w:p>
        </w:tc>
        <w:tc>
          <w:tcPr>
            <w:tcW w:w="2700" w:type="dxa"/>
            <w:gridSpan w:val="2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rPr>
          <w:trHeight w:val="258"/>
        </w:trPr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校对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rPr>
          <w:trHeight w:val="70"/>
        </w:trPr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</w:tbl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F91068" w:rsidRDefault="00F91068" w:rsidP="00DF0FBF"/>
    <w:p w:rsidR="00DF0FBF" w:rsidRDefault="00DF0FBF" w:rsidP="00DF0FBF"/>
    <w:p w:rsidR="00DF0FBF" w:rsidRDefault="00DF0FBF" w:rsidP="00DF0FBF"/>
    <w:p w:rsidR="00DF0FBF" w:rsidRDefault="00296233" w:rsidP="00DF0FBF">
      <w:pPr>
        <w:pStyle w:val="a8"/>
        <w:rPr>
          <w:b/>
        </w:rPr>
      </w:pPr>
      <w:r>
        <w:rPr>
          <w:rFonts w:hint="eastAsia"/>
          <w:b/>
        </w:rPr>
        <w:t>华彩世纪</w:t>
      </w:r>
      <w:r w:rsidR="00A9683B">
        <w:rPr>
          <w:rFonts w:hint="eastAsia"/>
          <w:b/>
        </w:rPr>
        <w:t>科技</w:t>
      </w:r>
      <w:r>
        <w:rPr>
          <w:rFonts w:hint="eastAsia"/>
          <w:b/>
        </w:rPr>
        <w:t>发展</w:t>
      </w:r>
      <w:r>
        <w:rPr>
          <w:rFonts w:hint="eastAsia"/>
          <w:b/>
        </w:rPr>
        <w:t>(</w:t>
      </w:r>
      <w:r>
        <w:rPr>
          <w:rFonts w:hint="eastAsia"/>
          <w:b/>
        </w:rPr>
        <w:t>北京</w:t>
      </w:r>
      <w:r>
        <w:rPr>
          <w:rFonts w:hint="eastAsia"/>
          <w:b/>
        </w:rPr>
        <w:t>)</w:t>
      </w:r>
      <w:r w:rsidR="00F145CF">
        <w:rPr>
          <w:rFonts w:hint="eastAsia"/>
          <w:b/>
        </w:rPr>
        <w:t>有限</w:t>
      </w:r>
      <w:r w:rsidR="00DF0FBF">
        <w:rPr>
          <w:rFonts w:hint="eastAsia"/>
          <w:b/>
        </w:rPr>
        <w:t>公司</w:t>
      </w:r>
    </w:p>
    <w:p w:rsidR="00DF0FBF" w:rsidRDefault="00F145CF" w:rsidP="00DF0FBF">
      <w:pPr>
        <w:pStyle w:val="a8"/>
        <w:rPr>
          <w:b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  <w:b/>
            </w:rPr>
            <w:t>China</w:t>
          </w:r>
        </w:smartTag>
      </w:smartTag>
      <w:r w:rsidR="00DF0FBF">
        <w:rPr>
          <w:rFonts w:hint="eastAsia"/>
          <w:b/>
        </w:rPr>
        <w:t>Lot</w:t>
      </w:r>
      <w:r>
        <w:rPr>
          <w:rFonts w:hint="eastAsia"/>
          <w:b/>
        </w:rPr>
        <w:t>SynergyIntegrate Excellence</w:t>
      </w:r>
    </w:p>
    <w:p w:rsidR="00DF0FBF" w:rsidRDefault="00781CC3" w:rsidP="00DF0FBF">
      <w:pPr>
        <w:pStyle w:val="a8"/>
        <w:rPr>
          <w:b/>
        </w:rPr>
      </w:pPr>
      <w:r>
        <w:rPr>
          <w:b/>
        </w:rPr>
        <w:t>20</w:t>
      </w:r>
      <w:r w:rsidR="003E4897">
        <w:rPr>
          <w:rFonts w:hint="eastAsia"/>
          <w:b/>
        </w:rPr>
        <w:t>1</w:t>
      </w:r>
      <w:r w:rsidR="003E4897">
        <w:rPr>
          <w:b/>
        </w:rPr>
        <w:t>6</w:t>
      </w:r>
      <w:r w:rsidR="00F145CF">
        <w:rPr>
          <w:rFonts w:hint="eastAsia"/>
          <w:b/>
        </w:rPr>
        <w:t>年</w:t>
      </w:r>
      <w:r w:rsidR="002D4995">
        <w:rPr>
          <w:rFonts w:hint="eastAsia"/>
          <w:b/>
        </w:rPr>
        <w:t>10</w:t>
      </w:r>
      <w:r w:rsidR="00DF0FBF">
        <w:rPr>
          <w:rFonts w:hint="eastAsia"/>
          <w:b/>
        </w:rPr>
        <w:t>月</w:t>
      </w:r>
    </w:p>
    <w:p w:rsidR="00DF0FBF" w:rsidRDefault="00DF0FBF" w:rsidP="00DF0FBF">
      <w:pPr>
        <w:sectPr w:rsidR="00DF0FBF" w:rsidSect="00A80EE6">
          <w:pgSz w:w="11906" w:h="16838"/>
          <w:pgMar w:top="1570" w:right="1466" w:bottom="1440" w:left="1620" w:header="779" w:footer="992" w:gutter="0"/>
          <w:cols w:space="425"/>
          <w:docGrid w:type="lines" w:linePitch="312"/>
        </w:sectPr>
      </w:pPr>
    </w:p>
    <w:p w:rsidR="00951838" w:rsidRPr="00C230F0" w:rsidRDefault="00951838" w:rsidP="00C230F0">
      <w:pPr>
        <w:pStyle w:val="af6"/>
        <w:rPr>
          <w:rStyle w:val="af5"/>
        </w:rPr>
      </w:pPr>
      <w:bookmarkStart w:id="1" w:name="_Toc465788105"/>
      <w:r w:rsidRPr="00C230F0">
        <w:rPr>
          <w:rStyle w:val="af5"/>
          <w:rFonts w:hint="eastAsia"/>
        </w:rPr>
        <w:lastRenderedPageBreak/>
        <w:t>文档变更控制记录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1337"/>
        <w:gridCol w:w="1577"/>
        <w:gridCol w:w="4675"/>
      </w:tblGrid>
      <w:tr w:rsidR="009A457D" w:rsidTr="00666129">
        <w:trPr>
          <w:trHeight w:val="461"/>
        </w:trPr>
        <w:tc>
          <w:tcPr>
            <w:tcW w:w="1339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37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577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675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描述</w:t>
            </w:r>
          </w:p>
        </w:tc>
      </w:tr>
      <w:tr w:rsidR="00073F04" w:rsidTr="0094246D">
        <w:trPr>
          <w:trHeight w:val="448"/>
        </w:trPr>
        <w:tc>
          <w:tcPr>
            <w:tcW w:w="1339" w:type="dxa"/>
            <w:vAlign w:val="center"/>
          </w:tcPr>
          <w:p w:rsidR="00073F04" w:rsidRPr="00666129" w:rsidRDefault="007C30DD" w:rsidP="0094246D">
            <w:pPr>
              <w:spacing w:line="240" w:lineRule="auto"/>
              <w:rPr>
                <w:sz w:val="18"/>
                <w:szCs w:val="18"/>
              </w:rPr>
            </w:pPr>
            <w:r w:rsidRPr="00666129">
              <w:rPr>
                <w:rFonts w:hint="eastAsia"/>
                <w:sz w:val="18"/>
                <w:szCs w:val="18"/>
              </w:rPr>
              <w:t>V</w:t>
            </w:r>
            <w:r w:rsidR="00666129" w:rsidRPr="00666129">
              <w:rPr>
                <w:sz w:val="18"/>
                <w:szCs w:val="18"/>
              </w:rPr>
              <w:t>1</w:t>
            </w:r>
            <w:r w:rsidR="002B0C2C" w:rsidRPr="00666129"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1337" w:type="dxa"/>
            <w:vAlign w:val="center"/>
          </w:tcPr>
          <w:p w:rsidR="00073F04" w:rsidRPr="00666129" w:rsidRDefault="00941138" w:rsidP="009424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15-10</w:t>
            </w:r>
            <w:r w:rsidR="00666129" w:rsidRPr="00666129">
              <w:rPr>
                <w:rFonts w:hint="eastAsia"/>
                <w:sz w:val="18"/>
                <w:szCs w:val="18"/>
              </w:rPr>
              <w:t>-15</w:t>
            </w:r>
          </w:p>
        </w:tc>
        <w:tc>
          <w:tcPr>
            <w:tcW w:w="1577" w:type="dxa"/>
            <w:vAlign w:val="center"/>
          </w:tcPr>
          <w:p w:rsidR="00073F04" w:rsidRPr="00666129" w:rsidRDefault="00666129" w:rsidP="0094246D">
            <w:pPr>
              <w:spacing w:line="240" w:lineRule="auto"/>
              <w:rPr>
                <w:sz w:val="18"/>
                <w:szCs w:val="18"/>
              </w:rPr>
            </w:pPr>
            <w:r w:rsidRPr="00666129"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BE76DB" w:rsidRPr="00666129" w:rsidRDefault="00666129" w:rsidP="009424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初始创建</w:t>
            </w:r>
          </w:p>
        </w:tc>
      </w:tr>
      <w:tr w:rsidR="00741FE0" w:rsidTr="00EB5B24">
        <w:trPr>
          <w:trHeight w:val="448"/>
        </w:trPr>
        <w:tc>
          <w:tcPr>
            <w:tcW w:w="1339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7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77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675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59B3" w:rsidTr="00666129">
        <w:trPr>
          <w:trHeight w:val="448"/>
        </w:trPr>
        <w:tc>
          <w:tcPr>
            <w:tcW w:w="1339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1337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1577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4675" w:type="dxa"/>
          </w:tcPr>
          <w:p w:rsidR="00410D05" w:rsidRPr="0091413B" w:rsidRDefault="00410D05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7B1E" w:rsidRPr="0080390A" w:rsidTr="00666129">
        <w:trPr>
          <w:trHeight w:val="448"/>
        </w:trPr>
        <w:tc>
          <w:tcPr>
            <w:tcW w:w="1339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A7B1E" w:rsidRPr="0091413B" w:rsidRDefault="00CA7B1E" w:rsidP="008039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D39D2" w:rsidTr="00666129">
        <w:trPr>
          <w:trHeight w:val="448"/>
        </w:trPr>
        <w:tc>
          <w:tcPr>
            <w:tcW w:w="1339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1337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1577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4B0C70" w:rsidRDefault="00C230F0" w:rsidP="004B0C70">
            <w:pPr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91413B" w:rsidRDefault="00C230F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91413B" w:rsidRDefault="00C230F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7518B1" w:rsidRPr="0091413B" w:rsidRDefault="007518B1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F6A20" w:rsidTr="00666129">
        <w:trPr>
          <w:trHeight w:val="448"/>
        </w:trPr>
        <w:tc>
          <w:tcPr>
            <w:tcW w:w="1339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AF6A20" w:rsidRPr="00F46145" w:rsidRDefault="00AF6A2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17BFD" w:rsidTr="00666129">
        <w:trPr>
          <w:trHeight w:val="448"/>
        </w:trPr>
        <w:tc>
          <w:tcPr>
            <w:tcW w:w="1339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7154CF" w:rsidRDefault="007154CF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6628A2" w:rsidRDefault="006628A2" w:rsidP="006628A2"/>
    <w:p w:rsidR="006628A2" w:rsidRDefault="006628A2" w:rsidP="006628A2"/>
    <w:p w:rsidR="006628A2" w:rsidRDefault="006628A2" w:rsidP="006628A2"/>
    <w:p w:rsidR="006628A2" w:rsidRDefault="006628A2" w:rsidP="006628A2">
      <w:pPr>
        <w:sectPr w:rsidR="006628A2" w:rsidSect="00A80EE6">
          <w:headerReference w:type="default" r:id="rId10"/>
          <w:footerReference w:type="default" r:id="rId11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F86A4B" w:rsidRPr="00F86A4B" w:rsidRDefault="00F86A4B" w:rsidP="00A21DC8">
      <w:pPr>
        <w:spacing w:beforeLines="100" w:before="312" w:afterLines="100" w:after="312"/>
        <w:jc w:val="center"/>
        <w:rPr>
          <w:rFonts w:ascii="黑体" w:eastAsia="黑体"/>
          <w:sz w:val="32"/>
          <w:szCs w:val="32"/>
        </w:rPr>
      </w:pPr>
      <w:r w:rsidRPr="00F86A4B">
        <w:rPr>
          <w:rFonts w:ascii="黑体" w:eastAsia="黑体" w:hint="eastAsia"/>
          <w:sz w:val="32"/>
          <w:szCs w:val="32"/>
        </w:rPr>
        <w:lastRenderedPageBreak/>
        <w:t>目   录</w:t>
      </w:r>
    </w:p>
    <w:p w:rsidR="00EF33E8" w:rsidRDefault="007B18C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BE1112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65788104" w:history="1">
        <w:r w:rsidR="00EF33E8" w:rsidRPr="00075E17">
          <w:rPr>
            <w:rStyle w:val="a9"/>
            <w:rFonts w:eastAsia="黑体" w:cs="宋体"/>
            <w:noProof/>
          </w:rPr>
          <w:t>CLS</w:t>
        </w:r>
        <w:r w:rsidR="00EF33E8" w:rsidRPr="00075E17">
          <w:rPr>
            <w:rStyle w:val="a9"/>
            <w:rFonts w:eastAsia="黑体" w:cs="宋体" w:hint="eastAsia"/>
            <w:noProof/>
          </w:rPr>
          <w:t>手机</w:t>
        </w:r>
        <w:r w:rsidR="00EF33E8" w:rsidRPr="00075E17">
          <w:rPr>
            <w:rStyle w:val="a9"/>
            <w:rFonts w:eastAsia="黑体" w:cs="宋体"/>
            <w:noProof/>
          </w:rPr>
          <w:t>APP</w:t>
        </w:r>
        <w:r w:rsidR="00EF33E8" w:rsidRPr="00075E17">
          <w:rPr>
            <w:rStyle w:val="a9"/>
            <w:rFonts w:eastAsia="黑体" w:cs="宋体" w:hint="eastAsia"/>
            <w:noProof/>
          </w:rPr>
          <w:t>接入消息协议文档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5" w:history="1">
        <w:r w:rsidR="00EF33E8" w:rsidRPr="00075E17">
          <w:rPr>
            <w:rStyle w:val="a9"/>
            <w:rFonts w:hint="eastAsia"/>
            <w:noProof/>
          </w:rPr>
          <w:t>文档变更控制记录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06" w:history="1">
        <w:r w:rsidR="00EF33E8" w:rsidRPr="00075E17">
          <w:rPr>
            <w:rStyle w:val="a9"/>
            <w:noProof/>
          </w:rPr>
          <w:t>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概述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文档目的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文档读者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09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角色定义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_Toc465788109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0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交互流程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1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通信协议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12" w:history="1">
        <w:r w:rsidR="00EF33E8" w:rsidRPr="00075E17">
          <w:rPr>
            <w:rStyle w:val="a9"/>
            <w:noProof/>
          </w:rPr>
          <w:t>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EF33E8" w:rsidRPr="00075E17">
          <w:rPr>
            <w:rStyle w:val="a9"/>
            <w:noProof/>
          </w:rPr>
          <w:t xml:space="preserve"> HTTP</w:t>
        </w:r>
        <w:r w:rsidR="00EF33E8" w:rsidRPr="00075E17">
          <w:rPr>
            <w:rStyle w:val="a9"/>
            <w:rFonts w:hint="eastAsia"/>
            <w:noProof/>
          </w:rPr>
          <w:t>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14" w:history="1">
        <w:r w:rsidR="00EF33E8" w:rsidRPr="00075E17">
          <w:rPr>
            <w:rStyle w:val="a9"/>
            <w:rFonts w:ascii="宋体" w:hAnsi="宋体"/>
            <w:noProof/>
          </w:rPr>
          <w:t>2.1.1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消息参数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15" w:history="1">
        <w:r w:rsidR="00EF33E8" w:rsidRPr="00075E17">
          <w:rPr>
            <w:rStyle w:val="a9"/>
            <w:rFonts w:ascii="宋体" w:hAnsi="宋体"/>
            <w:noProof/>
          </w:rPr>
          <w:t>2.1.2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消息包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6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数字摘要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消息中时间字段的定义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5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1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交易类型说明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5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19" w:history="1">
        <w:r w:rsidR="00EF33E8" w:rsidRPr="00075E17">
          <w:rPr>
            <w:rStyle w:val="a9"/>
            <w:noProof/>
          </w:rPr>
          <w:t>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请求响应类消息体定义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_Toc465788119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0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通用业务消息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1" w:history="1">
        <w:r w:rsidR="00EF33E8" w:rsidRPr="00075E17">
          <w:rPr>
            <w:rStyle w:val="a9"/>
            <w:rFonts w:ascii="宋体" w:hAnsi="宋体"/>
            <w:noProof/>
          </w:rPr>
          <w:t>3.1.1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会话建立及认证消息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2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用户类业务消息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3" w:history="1">
        <w:r w:rsidR="00EF33E8" w:rsidRPr="00075E17">
          <w:rPr>
            <w:rStyle w:val="a9"/>
            <w:rFonts w:ascii="宋体" w:hAnsi="宋体"/>
            <w:noProof/>
          </w:rPr>
          <w:t>3.2.1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用户注册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4" w:history="1">
        <w:r w:rsidR="00EF33E8" w:rsidRPr="00075E17">
          <w:rPr>
            <w:rStyle w:val="a9"/>
            <w:rFonts w:ascii="宋体" w:hAnsi="宋体"/>
            <w:noProof/>
          </w:rPr>
          <w:t>3.2.2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用户登录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5" w:history="1">
        <w:r w:rsidR="00EF33E8" w:rsidRPr="00075E17">
          <w:rPr>
            <w:rStyle w:val="a9"/>
            <w:rFonts w:ascii="宋体" w:hAnsi="宋体"/>
            <w:noProof/>
          </w:rPr>
          <w:t>3.2.3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用户签退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6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资金类业务消息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2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电脑票游戏业务消息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8" w:history="1">
        <w:r w:rsidR="00EF33E8" w:rsidRPr="00075E17">
          <w:rPr>
            <w:rStyle w:val="a9"/>
            <w:rFonts w:ascii="宋体" w:hAnsi="宋体"/>
            <w:noProof/>
          </w:rPr>
          <w:t>3.4.1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查询游戏汇总信息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29" w:history="1">
        <w:r w:rsidR="00EF33E8" w:rsidRPr="00075E17">
          <w:rPr>
            <w:rStyle w:val="a9"/>
            <w:rFonts w:ascii="宋体" w:hAnsi="宋体"/>
            <w:noProof/>
          </w:rPr>
          <w:t>3.4.2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查询游戏期次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_Toc465788129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0" w:history="1">
        <w:r w:rsidR="00EF33E8" w:rsidRPr="00075E17">
          <w:rPr>
            <w:rStyle w:val="a9"/>
            <w:rFonts w:ascii="宋体" w:hAnsi="宋体"/>
            <w:noProof/>
          </w:rPr>
          <w:t>3.4.3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游戏投注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1" w:history="1">
        <w:r w:rsidR="00EF33E8" w:rsidRPr="00075E17">
          <w:rPr>
            <w:rStyle w:val="a9"/>
            <w:rFonts w:ascii="宋体" w:hAnsi="宋体"/>
            <w:noProof/>
          </w:rPr>
          <w:t>3.4.4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查询期次开奖数据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2" w:history="1">
        <w:r w:rsidR="00EF33E8" w:rsidRPr="00075E17">
          <w:rPr>
            <w:rStyle w:val="a9"/>
            <w:rFonts w:ascii="宋体" w:hAnsi="宋体"/>
            <w:noProof/>
          </w:rPr>
          <w:t>3.4.5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查询交易记录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3" w:history="1">
        <w:r w:rsidR="00EF33E8" w:rsidRPr="00075E17">
          <w:rPr>
            <w:rStyle w:val="a9"/>
            <w:rFonts w:ascii="宋体" w:hAnsi="宋体"/>
            <w:noProof/>
          </w:rPr>
          <w:t>3.4.6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查询中奖纪录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4" w:history="1">
        <w:r w:rsidR="00EF33E8" w:rsidRPr="00075E17">
          <w:rPr>
            <w:rStyle w:val="a9"/>
            <w:rFonts w:ascii="宋体" w:hAnsi="宋体"/>
            <w:noProof/>
          </w:rPr>
          <w:t>3.4.7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查询记录交易中奖明细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35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电子即开游戏业务消息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6" w:history="1">
        <w:r w:rsidR="00EF33E8" w:rsidRPr="00075E17">
          <w:rPr>
            <w:rStyle w:val="a9"/>
            <w:rFonts w:ascii="宋体" w:hAnsi="宋体"/>
            <w:noProof/>
          </w:rPr>
          <w:t>3.5.1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游戏信息查询</w:t>
        </w:r>
        <w:r w:rsidR="00EF33E8" w:rsidRPr="00075E17">
          <w:rPr>
            <w:rStyle w:val="a9"/>
            <w:noProof/>
          </w:rPr>
          <w:t>&lt;2001&gt;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7" w:history="1">
        <w:r w:rsidR="00EF33E8" w:rsidRPr="00075E17">
          <w:rPr>
            <w:rStyle w:val="a9"/>
            <w:rFonts w:ascii="宋体" w:hAnsi="宋体"/>
            <w:noProof/>
          </w:rPr>
          <w:t>3.5.2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查询游戏交易状态</w:t>
        </w:r>
        <w:r w:rsidR="00EF33E8" w:rsidRPr="00075E17">
          <w:rPr>
            <w:rStyle w:val="a9"/>
            <w:noProof/>
          </w:rPr>
          <w:t>&lt;2002&gt;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8" w:history="1">
        <w:r w:rsidR="00EF33E8" w:rsidRPr="00075E17">
          <w:rPr>
            <w:rStyle w:val="a9"/>
            <w:rFonts w:ascii="宋体" w:hAnsi="宋体"/>
            <w:noProof/>
          </w:rPr>
          <w:t>3.5.3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游戏投注</w:t>
        </w:r>
        <w:r w:rsidR="00EF33E8" w:rsidRPr="00075E17">
          <w:rPr>
            <w:rStyle w:val="a9"/>
            <w:noProof/>
          </w:rPr>
          <w:t>&lt;2003&gt;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9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39" w:history="1">
        <w:r w:rsidR="00EF33E8" w:rsidRPr="00075E17">
          <w:rPr>
            <w:rStyle w:val="a9"/>
            <w:rFonts w:ascii="宋体" w:hAnsi="宋体"/>
            <w:noProof/>
          </w:rPr>
          <w:t>3.5.4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游戏完成</w:t>
        </w:r>
        <w:r w:rsidR="00EF33E8" w:rsidRPr="00075E17">
          <w:rPr>
            <w:rStyle w:val="a9"/>
            <w:noProof/>
          </w:rPr>
          <w:t>&lt;2004&gt;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_Toc465788139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0" w:history="1">
        <w:r w:rsidR="00EF33E8" w:rsidRPr="00075E17">
          <w:rPr>
            <w:rStyle w:val="a9"/>
            <w:rFonts w:ascii="宋体" w:hAnsi="宋体"/>
            <w:noProof/>
          </w:rPr>
          <w:t>3.5.5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查询交易记录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1" w:history="1">
        <w:r w:rsidR="00EF33E8" w:rsidRPr="00075E17">
          <w:rPr>
            <w:rStyle w:val="a9"/>
            <w:rFonts w:ascii="宋体" w:hAnsi="宋体"/>
            <w:noProof/>
          </w:rPr>
          <w:t>3.5.6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查询中奖纪录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2" w:history="1">
        <w:r w:rsidR="00EF33E8" w:rsidRPr="00075E17">
          <w:rPr>
            <w:rStyle w:val="a9"/>
            <w:rFonts w:ascii="宋体" w:hAnsi="宋体"/>
            <w:noProof/>
          </w:rPr>
          <w:t>3.5.7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查询记录交易中奖明细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11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幸运买业务消息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12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4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猜猜猜业务消息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5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普通功能消息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46" w:history="1">
        <w:r w:rsidR="00EF33E8" w:rsidRPr="00075E17">
          <w:rPr>
            <w:rStyle w:val="a9"/>
            <w:rFonts w:ascii="宋体" w:hAnsi="宋体"/>
            <w:noProof/>
          </w:rPr>
          <w:t>3.8.1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查询中奖公告</w:t>
        </w:r>
        <w:r w:rsidR="00EF33E8" w:rsidRPr="00075E17">
          <w:rPr>
            <w:rStyle w:val="a9"/>
            <w:noProof/>
          </w:rPr>
          <w:t>&lt;10001&gt;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5788147" w:history="1">
        <w:r w:rsidR="00EF33E8" w:rsidRPr="00075E17">
          <w:rPr>
            <w:rStyle w:val="a9"/>
            <w:noProof/>
          </w:rPr>
          <w:t>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附录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交易响应状态码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49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系统游戏标识定义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_Toc465788149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0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电脑票期次状态定义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1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资金交易类型定义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2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充值方式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终端系统类型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17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4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用户状态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_Toc465788154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5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用户信息状态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_Toc465788155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6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电脑票枚举类型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_Toc465788156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18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7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即开票交易状态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_Toc465788157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19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8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4.11</w:t>
        </w:r>
        <w:r w:rsidR="00EF33E8" w:rsidRPr="00075E17">
          <w:rPr>
            <w:rStyle w:val="a9"/>
            <w:noProof/>
          </w:rPr>
          <w:t xml:space="preserve"> Lucky5</w:t>
        </w:r>
        <w:r w:rsidR="00EF33E8" w:rsidRPr="00075E17">
          <w:rPr>
            <w:rStyle w:val="a9"/>
            <w:rFonts w:hint="eastAsia"/>
            <w:noProof/>
          </w:rPr>
          <w:t>游戏投注字符串格式定义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_Toc465788158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20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59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4.12</w:t>
        </w:r>
        <w:r w:rsidR="00EF33E8" w:rsidRPr="00075E17">
          <w:rPr>
            <w:rStyle w:val="a9"/>
            <w:noProof/>
          </w:rPr>
          <w:t xml:space="preserve"> Straight Flush Poker</w:t>
        </w:r>
        <w:r w:rsidR="00EF33E8" w:rsidRPr="00075E17">
          <w:rPr>
            <w:rStyle w:val="a9"/>
            <w:rFonts w:hint="eastAsia"/>
            <w:noProof/>
          </w:rPr>
          <w:t>（同花顺）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_Toc465788159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60" w:history="1">
        <w:r w:rsidR="00EF33E8" w:rsidRPr="00075E17">
          <w:rPr>
            <w:rStyle w:val="a9"/>
            <w:rFonts w:ascii="宋体" w:hAnsi="宋体"/>
            <w:noProof/>
          </w:rPr>
          <w:t>4.12.1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投注字符串格式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_Toc465788160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23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61" w:history="1">
        <w:r w:rsidR="00EF33E8" w:rsidRPr="00075E17">
          <w:rPr>
            <w:rStyle w:val="a9"/>
            <w:rFonts w:ascii="宋体" w:hAnsi="宋体"/>
            <w:noProof/>
          </w:rPr>
          <w:t>4.12.2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标准投注示例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_Toc465788161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24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5788162" w:history="1">
        <w:r w:rsidR="00EF33E8" w:rsidRPr="00075E17">
          <w:rPr>
            <w:rStyle w:val="a9"/>
            <w:rFonts w:ascii="宋体" w:hAnsi="宋体"/>
            <w:noProof/>
          </w:rPr>
          <w:t>4.12.3</w:t>
        </w:r>
        <w:r w:rsidR="00EF33E8" w:rsidRPr="00075E17">
          <w:rPr>
            <w:rStyle w:val="a9"/>
            <w:rFonts w:hint="eastAsia"/>
            <w:noProof/>
          </w:rPr>
          <w:t xml:space="preserve"> </w:t>
        </w:r>
        <w:r w:rsidR="00EF33E8" w:rsidRPr="00075E17">
          <w:rPr>
            <w:rStyle w:val="a9"/>
            <w:rFonts w:hint="eastAsia"/>
            <w:noProof/>
          </w:rPr>
          <w:t>自动投注示例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_Toc465788162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26</w:t>
        </w:r>
        <w:r w:rsidR="00EF33E8">
          <w:rPr>
            <w:noProof/>
            <w:webHidden/>
          </w:rPr>
          <w:fldChar w:fldCharType="end"/>
        </w:r>
      </w:hyperlink>
    </w:p>
    <w:p w:rsidR="00EF33E8" w:rsidRDefault="00321740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5788163" w:history="1">
        <w:r w:rsidR="00EF33E8" w:rsidRPr="00075E17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4.13</w:t>
        </w:r>
        <w:r w:rsidR="00EF33E8" w:rsidRPr="00075E17">
          <w:rPr>
            <w:rStyle w:val="a9"/>
            <w:noProof/>
          </w:rPr>
          <w:t xml:space="preserve"> C / Java</w:t>
        </w:r>
        <w:r w:rsidR="00EF33E8" w:rsidRPr="00075E17">
          <w:rPr>
            <w:rStyle w:val="a9"/>
            <w:rFonts w:hint="eastAsia"/>
            <w:noProof/>
          </w:rPr>
          <w:t>的加解密</w:t>
        </w:r>
        <w:r w:rsidR="00EF33E8" w:rsidRPr="00075E17">
          <w:rPr>
            <w:rStyle w:val="a9"/>
            <w:noProof/>
          </w:rPr>
          <w:t>Demo</w:t>
        </w:r>
        <w:r w:rsidR="00EF33E8" w:rsidRPr="00075E17">
          <w:rPr>
            <w:rStyle w:val="a9"/>
            <w:rFonts w:hint="eastAsia"/>
            <w:noProof/>
          </w:rPr>
          <w:t>程序</w:t>
        </w:r>
        <w:r w:rsidR="00EF33E8">
          <w:rPr>
            <w:noProof/>
            <w:webHidden/>
          </w:rPr>
          <w:tab/>
        </w:r>
        <w:r w:rsidR="00EF33E8">
          <w:rPr>
            <w:noProof/>
            <w:webHidden/>
          </w:rPr>
          <w:fldChar w:fldCharType="begin"/>
        </w:r>
        <w:r w:rsidR="00EF33E8">
          <w:rPr>
            <w:noProof/>
            <w:webHidden/>
          </w:rPr>
          <w:instrText xml:space="preserve"> PAGEREF _Toc465788163 \h </w:instrText>
        </w:r>
        <w:r w:rsidR="00EF33E8">
          <w:rPr>
            <w:noProof/>
            <w:webHidden/>
          </w:rPr>
        </w:r>
        <w:r w:rsidR="00EF33E8">
          <w:rPr>
            <w:noProof/>
            <w:webHidden/>
          </w:rPr>
          <w:fldChar w:fldCharType="separate"/>
        </w:r>
        <w:r w:rsidR="00EF33E8">
          <w:rPr>
            <w:noProof/>
            <w:webHidden/>
          </w:rPr>
          <w:t>27</w:t>
        </w:r>
        <w:r w:rsidR="00EF33E8">
          <w:rPr>
            <w:noProof/>
            <w:webHidden/>
          </w:rPr>
          <w:fldChar w:fldCharType="end"/>
        </w:r>
      </w:hyperlink>
    </w:p>
    <w:p w:rsidR="0058388F" w:rsidRDefault="007B18C1" w:rsidP="00DF0FBF">
      <w:r>
        <w:rPr>
          <w:rFonts w:ascii="Times New Roman" w:hAnsi="Times New Roman"/>
          <w:b/>
          <w:bCs/>
          <w:caps/>
          <w:sz w:val="20"/>
          <w:szCs w:val="20"/>
        </w:rPr>
        <w:fldChar w:fldCharType="end"/>
      </w:r>
    </w:p>
    <w:p w:rsidR="000023FF" w:rsidRDefault="000023FF" w:rsidP="00DF0FBF">
      <w:pPr>
        <w:sectPr w:rsidR="000023FF" w:rsidSect="00A80EE6">
          <w:footerReference w:type="default" r:id="rId12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2D3F00" w:rsidRDefault="002D3F00" w:rsidP="007333A8">
      <w:pPr>
        <w:pStyle w:val="10"/>
        <w:pageBreakBefore/>
      </w:pPr>
      <w:bookmarkStart w:id="2" w:name="_Toc465788106"/>
      <w:r>
        <w:rPr>
          <w:rFonts w:hint="eastAsia"/>
        </w:rPr>
        <w:lastRenderedPageBreak/>
        <w:t>概述</w:t>
      </w:r>
      <w:bookmarkEnd w:id="2"/>
    </w:p>
    <w:p w:rsidR="002D3F00" w:rsidRDefault="002D3F00" w:rsidP="00220067">
      <w:pPr>
        <w:pStyle w:val="20"/>
      </w:pPr>
      <w:bookmarkStart w:id="3" w:name="_Toc465788107"/>
      <w:r>
        <w:rPr>
          <w:rFonts w:hint="eastAsia"/>
        </w:rPr>
        <w:t>文档目的</w:t>
      </w:r>
      <w:bookmarkEnd w:id="3"/>
    </w:p>
    <w:p w:rsidR="002D3F00" w:rsidRPr="00CC5E81" w:rsidRDefault="002D3F00" w:rsidP="00CD378B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本文档旨在描述如何接入华彩</w:t>
      </w:r>
      <w:r w:rsidR="001502DB">
        <w:rPr>
          <w:rFonts w:hint="eastAsia"/>
          <w:sz w:val="21"/>
        </w:rPr>
        <w:t>手机</w:t>
      </w:r>
      <w:r w:rsidR="001502DB">
        <w:rPr>
          <w:rFonts w:hint="eastAsia"/>
          <w:sz w:val="21"/>
        </w:rPr>
        <w:t>APP</w:t>
      </w:r>
      <w:r w:rsidR="00CC5E81" w:rsidRPr="00CC5E81">
        <w:rPr>
          <w:rFonts w:hint="eastAsia"/>
          <w:sz w:val="21"/>
        </w:rPr>
        <w:t>系统的步骤、</w:t>
      </w:r>
      <w:r w:rsidRPr="00CC5E81">
        <w:rPr>
          <w:rFonts w:hint="eastAsia"/>
          <w:sz w:val="21"/>
        </w:rPr>
        <w:t>基本流程</w:t>
      </w:r>
      <w:r w:rsidR="00CC5E81" w:rsidRPr="00CC5E81">
        <w:rPr>
          <w:rFonts w:hint="eastAsia"/>
          <w:sz w:val="21"/>
        </w:rPr>
        <w:t>和消息协议</w:t>
      </w:r>
      <w:r w:rsidRPr="00CC5E81">
        <w:rPr>
          <w:rFonts w:hint="eastAsia"/>
          <w:sz w:val="21"/>
        </w:rPr>
        <w:t>。</w:t>
      </w:r>
    </w:p>
    <w:p w:rsidR="002D3F00" w:rsidRDefault="002D3F00" w:rsidP="00220067">
      <w:pPr>
        <w:pStyle w:val="20"/>
      </w:pPr>
      <w:bookmarkStart w:id="4" w:name="_Toc465788108"/>
      <w:r>
        <w:rPr>
          <w:rFonts w:hint="eastAsia"/>
        </w:rPr>
        <w:t>文档读者</w:t>
      </w:r>
      <w:bookmarkEnd w:id="4"/>
    </w:p>
    <w:p w:rsidR="002D3F00" w:rsidRPr="00CC5E81" w:rsidRDefault="001502DB" w:rsidP="00AF0CFD">
      <w:pPr>
        <w:ind w:firstLineChars="200" w:firstLine="500"/>
        <w:rPr>
          <w:sz w:val="21"/>
        </w:rPr>
      </w:pPr>
      <w:r>
        <w:rPr>
          <w:rFonts w:hint="eastAsia"/>
          <w:sz w:val="21"/>
        </w:rPr>
        <w:t>APP</w:t>
      </w:r>
      <w:r w:rsidR="002D3F00" w:rsidRPr="00CC5E81">
        <w:rPr>
          <w:rFonts w:hint="eastAsia"/>
          <w:sz w:val="21"/>
        </w:rPr>
        <w:t>接入开发人员</w:t>
      </w:r>
      <w:r w:rsidR="00CC5E81" w:rsidRPr="00CC5E81">
        <w:rPr>
          <w:rFonts w:hint="eastAsia"/>
          <w:sz w:val="21"/>
        </w:rPr>
        <w:t>和</w:t>
      </w:r>
      <w:r w:rsidR="00CC5E81" w:rsidRPr="00CC5E81">
        <w:rPr>
          <w:rFonts w:hint="eastAsia"/>
          <w:sz w:val="21"/>
        </w:rPr>
        <w:t xml:space="preserve"> </w:t>
      </w:r>
      <w:r w:rsidR="002D3F00" w:rsidRPr="00CC5E81">
        <w:rPr>
          <w:rFonts w:hint="eastAsia"/>
          <w:sz w:val="21"/>
        </w:rPr>
        <w:t>华彩</w:t>
      </w:r>
      <w:r w:rsidR="00176927">
        <w:rPr>
          <w:rFonts w:hint="eastAsia"/>
          <w:sz w:val="21"/>
        </w:rPr>
        <w:t>无纸化</w:t>
      </w:r>
      <w:r w:rsidR="00CC5E81" w:rsidRPr="00CC5E81">
        <w:rPr>
          <w:rFonts w:hint="eastAsia"/>
          <w:sz w:val="21"/>
        </w:rPr>
        <w:t>彩票</w:t>
      </w:r>
      <w:r w:rsidR="00176927">
        <w:rPr>
          <w:rFonts w:hint="eastAsia"/>
          <w:sz w:val="21"/>
        </w:rPr>
        <w:t>交易</w:t>
      </w:r>
      <w:r w:rsidR="00CC5E81" w:rsidRPr="00CC5E81">
        <w:rPr>
          <w:rFonts w:hint="eastAsia"/>
          <w:sz w:val="21"/>
        </w:rPr>
        <w:t>系统</w:t>
      </w:r>
      <w:r w:rsidR="008B031A">
        <w:rPr>
          <w:rFonts w:hint="eastAsia"/>
          <w:sz w:val="21"/>
        </w:rPr>
        <w:t>的</w:t>
      </w:r>
      <w:r w:rsidR="002D3F00" w:rsidRPr="00CC5E81">
        <w:rPr>
          <w:rFonts w:hint="eastAsia"/>
          <w:sz w:val="21"/>
        </w:rPr>
        <w:t>开发人员</w:t>
      </w:r>
      <w:r w:rsidR="00CC5E81">
        <w:rPr>
          <w:rFonts w:hint="eastAsia"/>
          <w:sz w:val="21"/>
        </w:rPr>
        <w:t>。</w:t>
      </w:r>
    </w:p>
    <w:p w:rsidR="002D3F00" w:rsidRDefault="002D3F00" w:rsidP="00220067">
      <w:pPr>
        <w:pStyle w:val="20"/>
      </w:pPr>
      <w:bookmarkStart w:id="5" w:name="_Toc465788109"/>
      <w:r>
        <w:rPr>
          <w:rFonts w:hint="eastAsia"/>
        </w:rPr>
        <w:t>角色定义</w:t>
      </w:r>
      <w:bookmarkEnd w:id="5"/>
    </w:p>
    <w:p w:rsidR="00CC5E81" w:rsidRDefault="001502DB" w:rsidP="00CD378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手机</w:t>
      </w:r>
      <w:r>
        <w:rPr>
          <w:rFonts w:hint="eastAsia"/>
          <w:sz w:val="21"/>
        </w:rPr>
        <w:t>APP</w:t>
      </w:r>
      <w:r w:rsidR="00CD378B" w:rsidRPr="00CC5E81">
        <w:rPr>
          <w:rFonts w:hint="eastAsia"/>
          <w:sz w:val="21"/>
        </w:rPr>
        <w:t>:</w:t>
      </w:r>
      <w:r>
        <w:rPr>
          <w:rFonts w:hint="eastAsia"/>
          <w:sz w:val="21"/>
        </w:rPr>
        <w:t xml:space="preserve"> </w:t>
      </w:r>
      <w:r w:rsidR="00CD378B" w:rsidRPr="00CC5E81">
        <w:rPr>
          <w:rFonts w:hint="eastAsia"/>
          <w:sz w:val="21"/>
        </w:rPr>
        <w:t>即</w:t>
      </w:r>
      <w:r>
        <w:rPr>
          <w:rFonts w:hint="eastAsia"/>
          <w:sz w:val="21"/>
        </w:rPr>
        <w:t>运行于手机上的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程序</w:t>
      </w:r>
      <w:r w:rsidR="00CC5E81">
        <w:rPr>
          <w:rFonts w:hint="eastAsia"/>
          <w:sz w:val="21"/>
        </w:rPr>
        <w:t>。</w:t>
      </w:r>
    </w:p>
    <w:p w:rsidR="002D3F00" w:rsidRPr="00CC5E81" w:rsidRDefault="00CD378B" w:rsidP="00CD378B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华彩</w:t>
      </w:r>
      <w:r w:rsidR="00CC5E81">
        <w:rPr>
          <w:rFonts w:hint="eastAsia"/>
          <w:sz w:val="21"/>
        </w:rPr>
        <w:t>无纸化彩票交易</w:t>
      </w:r>
      <w:r w:rsidRPr="00CC5E81">
        <w:rPr>
          <w:rFonts w:hint="eastAsia"/>
          <w:sz w:val="21"/>
        </w:rPr>
        <w:t>系统</w:t>
      </w:r>
      <w:r w:rsidR="00255909">
        <w:rPr>
          <w:rFonts w:hint="eastAsia"/>
          <w:sz w:val="21"/>
        </w:rPr>
        <w:t>（彩票系统、交易系统）</w:t>
      </w:r>
      <w:r w:rsidRPr="00CC5E81">
        <w:rPr>
          <w:rFonts w:hint="eastAsia"/>
          <w:sz w:val="21"/>
        </w:rPr>
        <w:t xml:space="preserve">: </w:t>
      </w:r>
      <w:r w:rsidRPr="00CC5E81">
        <w:rPr>
          <w:rFonts w:hint="eastAsia"/>
          <w:sz w:val="21"/>
        </w:rPr>
        <w:t>为</w:t>
      </w:r>
      <w:r w:rsidR="00255909">
        <w:rPr>
          <w:rFonts w:hint="eastAsia"/>
          <w:sz w:val="21"/>
        </w:rPr>
        <w:t>彩民手机</w:t>
      </w:r>
      <w:r w:rsidR="00255909">
        <w:rPr>
          <w:rFonts w:hint="eastAsia"/>
          <w:sz w:val="21"/>
        </w:rPr>
        <w:t>App</w:t>
      </w:r>
      <w:r w:rsidR="00255909">
        <w:rPr>
          <w:rFonts w:hint="eastAsia"/>
          <w:sz w:val="21"/>
        </w:rPr>
        <w:t>提供各类</w:t>
      </w:r>
      <w:r w:rsidR="00CC5E81">
        <w:rPr>
          <w:rFonts w:hint="eastAsia"/>
          <w:sz w:val="21"/>
        </w:rPr>
        <w:t>交易服务</w:t>
      </w:r>
      <w:r w:rsidR="00255909">
        <w:rPr>
          <w:rFonts w:hint="eastAsia"/>
          <w:sz w:val="21"/>
        </w:rPr>
        <w:t>的系统。</w:t>
      </w:r>
    </w:p>
    <w:p w:rsidR="002D3F00" w:rsidRDefault="002D3F00" w:rsidP="00220067">
      <w:pPr>
        <w:pStyle w:val="20"/>
      </w:pPr>
      <w:bookmarkStart w:id="6" w:name="_Toc465788110"/>
      <w:r>
        <w:rPr>
          <w:rFonts w:hint="eastAsia"/>
        </w:rPr>
        <w:t>交互流程</w:t>
      </w:r>
      <w:bookmarkEnd w:id="6"/>
    </w:p>
    <w:p w:rsidR="00950753" w:rsidRPr="0053312F" w:rsidRDefault="00CD378B" w:rsidP="0053312F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在</w:t>
      </w:r>
      <w:r w:rsidR="001502DB">
        <w:rPr>
          <w:rFonts w:hint="eastAsia"/>
          <w:sz w:val="21"/>
        </w:rPr>
        <w:t>手机</w:t>
      </w:r>
      <w:r w:rsidR="001502DB">
        <w:rPr>
          <w:rFonts w:hint="eastAsia"/>
          <w:sz w:val="21"/>
        </w:rPr>
        <w:t>APP</w:t>
      </w:r>
      <w:r w:rsidRPr="00CC5E81">
        <w:rPr>
          <w:rFonts w:hint="eastAsia"/>
          <w:sz w:val="21"/>
        </w:rPr>
        <w:t>与</w:t>
      </w:r>
      <w:r w:rsidR="00C474D5">
        <w:rPr>
          <w:rFonts w:hint="eastAsia"/>
          <w:sz w:val="21"/>
        </w:rPr>
        <w:t>无纸化彩票交易</w:t>
      </w:r>
      <w:r w:rsidR="00C474D5" w:rsidRPr="00CC5E81">
        <w:rPr>
          <w:rFonts w:hint="eastAsia"/>
          <w:sz w:val="21"/>
        </w:rPr>
        <w:t>系统</w:t>
      </w:r>
      <w:r w:rsidRPr="00CC5E81">
        <w:rPr>
          <w:rFonts w:hint="eastAsia"/>
          <w:sz w:val="21"/>
        </w:rPr>
        <w:t>之间的交互过程中，发起请求的一方为请求方，接收请求的一方为响应方。</w:t>
      </w:r>
      <w:r w:rsidRPr="00CC5E81">
        <w:rPr>
          <w:rFonts w:hint="eastAsia"/>
          <w:sz w:val="21"/>
        </w:rPr>
        <w:t xml:space="preserve"> </w:t>
      </w:r>
      <w:r w:rsidRPr="00CC5E81">
        <w:rPr>
          <w:rFonts w:hint="eastAsia"/>
          <w:sz w:val="21"/>
        </w:rPr>
        <w:t>当前华彩代销商接入系统默认支持的数据传输协议为</w:t>
      </w:r>
      <w:r w:rsidRPr="00CC5E81">
        <w:rPr>
          <w:rFonts w:hint="eastAsia"/>
          <w:sz w:val="21"/>
        </w:rPr>
        <w:t xml:space="preserve"> HTTP</w:t>
      </w:r>
      <w:r w:rsidRPr="00CC5E81">
        <w:rPr>
          <w:rFonts w:hint="eastAsia"/>
          <w:sz w:val="21"/>
        </w:rPr>
        <w:t>，所以每一个交互都是一个请求</w:t>
      </w:r>
      <w:r w:rsidRPr="00CC5E81">
        <w:rPr>
          <w:rFonts w:hint="eastAsia"/>
          <w:sz w:val="21"/>
        </w:rPr>
        <w:t>/</w:t>
      </w:r>
      <w:r w:rsidRPr="00CC5E81">
        <w:rPr>
          <w:rFonts w:hint="eastAsia"/>
          <w:sz w:val="21"/>
        </w:rPr>
        <w:t>响应的模式。消息发送方发出请求之后，需要等待对方响应，并且处理响应信息。</w:t>
      </w:r>
    </w:p>
    <w:p w:rsidR="002D3F00" w:rsidRDefault="002D3F00" w:rsidP="00220067">
      <w:pPr>
        <w:pStyle w:val="20"/>
      </w:pPr>
      <w:bookmarkStart w:id="7" w:name="_Toc465788111"/>
      <w:r>
        <w:rPr>
          <w:rFonts w:hint="eastAsia"/>
        </w:rPr>
        <w:t>通信协议</w:t>
      </w:r>
      <w:bookmarkEnd w:id="7"/>
    </w:p>
    <w:p w:rsidR="00950753" w:rsidRDefault="0053312F" w:rsidP="0095075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手机</w:t>
      </w:r>
      <w:r>
        <w:rPr>
          <w:rFonts w:hint="eastAsia"/>
          <w:sz w:val="21"/>
        </w:rPr>
        <w:t>APP</w:t>
      </w:r>
      <w:r w:rsidR="00950753">
        <w:rPr>
          <w:rFonts w:hint="eastAsia"/>
          <w:sz w:val="21"/>
        </w:rPr>
        <w:t>与彩票交易系统之间的</w:t>
      </w:r>
      <w:r w:rsidR="00950753" w:rsidRPr="00950753">
        <w:rPr>
          <w:rFonts w:hint="eastAsia"/>
          <w:sz w:val="21"/>
        </w:rPr>
        <w:t>交互是以</w:t>
      </w:r>
      <w:r w:rsidR="00950753" w:rsidRPr="00950753">
        <w:rPr>
          <w:rFonts w:hint="eastAsia"/>
          <w:sz w:val="21"/>
        </w:rPr>
        <w:t>http</w:t>
      </w:r>
      <w:r w:rsidR="00950753" w:rsidRPr="00950753">
        <w:rPr>
          <w:rFonts w:hint="eastAsia"/>
          <w:sz w:val="21"/>
        </w:rPr>
        <w:t>协议作为数据传输协议，</w:t>
      </w:r>
      <w:r w:rsidR="00950753">
        <w:rPr>
          <w:rFonts w:hint="eastAsia"/>
          <w:sz w:val="21"/>
        </w:rPr>
        <w:t>请求消息均采用</w:t>
      </w:r>
      <w:r w:rsidR="00950753">
        <w:rPr>
          <w:rFonts w:hint="eastAsia"/>
          <w:sz w:val="21"/>
        </w:rPr>
        <w:t>http post</w:t>
      </w:r>
      <w:r w:rsidR="00950753">
        <w:rPr>
          <w:rFonts w:hint="eastAsia"/>
          <w:sz w:val="21"/>
        </w:rPr>
        <w:t>方式进行数据请求。</w:t>
      </w:r>
    </w:p>
    <w:p w:rsidR="00C27D58" w:rsidRDefault="001207B8" w:rsidP="00094B48">
      <w:pPr>
        <w:ind w:firstLineChars="200" w:firstLine="500"/>
      </w:pPr>
      <w:r>
        <w:rPr>
          <w:rFonts w:hint="eastAsia"/>
          <w:sz w:val="21"/>
        </w:rPr>
        <w:t>消息内容采用</w:t>
      </w:r>
      <w:r>
        <w:rPr>
          <w:rFonts w:hint="eastAsia"/>
          <w:sz w:val="21"/>
        </w:rPr>
        <w:t>UTF-8</w:t>
      </w:r>
      <w:r>
        <w:rPr>
          <w:rFonts w:hint="eastAsia"/>
          <w:sz w:val="21"/>
        </w:rPr>
        <w:t>编码规范。</w:t>
      </w:r>
    </w:p>
    <w:p w:rsidR="00C27D58" w:rsidRPr="002D3F00" w:rsidRDefault="00C27D58" w:rsidP="002D3F00"/>
    <w:p w:rsidR="00EC4797" w:rsidRPr="007333A8" w:rsidRDefault="004C1642" w:rsidP="007333A8">
      <w:pPr>
        <w:pStyle w:val="10"/>
        <w:pageBreakBefore/>
      </w:pPr>
      <w:bookmarkStart w:id="8" w:name="_Toc465788112"/>
      <w:r w:rsidRPr="007333A8">
        <w:rPr>
          <w:rFonts w:hint="eastAsia"/>
        </w:rPr>
        <w:lastRenderedPageBreak/>
        <w:t>消息定义</w:t>
      </w:r>
      <w:bookmarkEnd w:id="8"/>
    </w:p>
    <w:p w:rsidR="002D3F00" w:rsidRPr="002D3F00" w:rsidRDefault="002D3F00" w:rsidP="00220067">
      <w:pPr>
        <w:pStyle w:val="20"/>
      </w:pPr>
      <w:bookmarkStart w:id="9" w:name="_Toc465788113"/>
      <w:r w:rsidRPr="002D3F00">
        <w:rPr>
          <w:rFonts w:hint="eastAsia"/>
        </w:rPr>
        <w:t>HTTP</w:t>
      </w:r>
      <w:r w:rsidRPr="002D3F00">
        <w:rPr>
          <w:rFonts w:hint="eastAsia"/>
        </w:rPr>
        <w:t>消息</w:t>
      </w:r>
      <w:bookmarkEnd w:id="9"/>
    </w:p>
    <w:p w:rsidR="002E1DDC" w:rsidRDefault="0053312F" w:rsidP="002E1DD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彩票交易系统</w:t>
      </w:r>
      <w:r w:rsidR="004F7BB7">
        <w:rPr>
          <w:rFonts w:hint="eastAsia"/>
          <w:sz w:val="21"/>
        </w:rPr>
        <w:t>与</w:t>
      </w:r>
      <w:r w:rsidR="001502DB">
        <w:rPr>
          <w:rFonts w:hint="eastAsia"/>
          <w:sz w:val="21"/>
        </w:rPr>
        <w:t>APP</w:t>
      </w:r>
      <w:r w:rsidR="004F7BB7">
        <w:rPr>
          <w:rFonts w:hint="eastAsia"/>
          <w:sz w:val="21"/>
        </w:rPr>
        <w:t>之间的</w:t>
      </w:r>
      <w:r w:rsidR="004F7BB7" w:rsidRPr="00950753">
        <w:rPr>
          <w:rFonts w:hint="eastAsia"/>
          <w:sz w:val="21"/>
        </w:rPr>
        <w:t>交互是以</w:t>
      </w:r>
      <w:r w:rsidR="004F7BB7" w:rsidRPr="00950753">
        <w:rPr>
          <w:rFonts w:hint="eastAsia"/>
          <w:sz w:val="21"/>
        </w:rPr>
        <w:t>http</w:t>
      </w:r>
      <w:r w:rsidR="004F7BB7" w:rsidRPr="00950753">
        <w:rPr>
          <w:rFonts w:hint="eastAsia"/>
          <w:sz w:val="21"/>
        </w:rPr>
        <w:t>协议作为数据传输协议，</w:t>
      </w:r>
      <w:r w:rsidR="004F7BB7">
        <w:rPr>
          <w:rFonts w:hint="eastAsia"/>
          <w:sz w:val="21"/>
        </w:rPr>
        <w:t>请求消息均采用</w:t>
      </w:r>
      <w:r w:rsidR="004F7BB7">
        <w:rPr>
          <w:rFonts w:hint="eastAsia"/>
          <w:sz w:val="21"/>
        </w:rPr>
        <w:t>http post</w:t>
      </w:r>
      <w:r w:rsidR="004F7BB7">
        <w:rPr>
          <w:rFonts w:hint="eastAsia"/>
          <w:sz w:val="21"/>
        </w:rPr>
        <w:t>方式进行数据请求。</w:t>
      </w:r>
    </w:p>
    <w:p w:rsidR="001207B8" w:rsidRDefault="002E1DDC" w:rsidP="00B1258D">
      <w:pPr>
        <w:ind w:firstLineChars="200" w:firstLine="500"/>
        <w:rPr>
          <w:sz w:val="21"/>
        </w:rPr>
      </w:pPr>
      <w:r w:rsidRPr="002E1DDC">
        <w:rPr>
          <w:rFonts w:hint="eastAsia"/>
          <w:sz w:val="21"/>
        </w:rPr>
        <w:t>在</w:t>
      </w:r>
      <w:r w:rsidR="00580DD1" w:rsidRPr="002E1DDC">
        <w:rPr>
          <w:rFonts w:hint="eastAsia"/>
          <w:sz w:val="21"/>
        </w:rPr>
        <w:t xml:space="preserve"> http </w:t>
      </w:r>
      <w:r w:rsidR="00580DD1" w:rsidRPr="002E1DDC">
        <w:rPr>
          <w:rFonts w:hint="eastAsia"/>
          <w:sz w:val="21"/>
        </w:rPr>
        <w:t>传输中，</w:t>
      </w:r>
      <w:r w:rsidRPr="002E1DDC">
        <w:rPr>
          <w:rFonts w:hint="eastAsia"/>
          <w:sz w:val="21"/>
        </w:rPr>
        <w:t>需要</w:t>
      </w:r>
      <w:r w:rsidR="00580DD1" w:rsidRPr="002E1DDC">
        <w:rPr>
          <w:rFonts w:hint="eastAsia"/>
          <w:sz w:val="21"/>
        </w:rPr>
        <w:t>对内容进行编码，编码字符集</w:t>
      </w:r>
      <w:r w:rsidR="00580DD1" w:rsidRPr="002E1DDC">
        <w:rPr>
          <w:rFonts w:hint="eastAsia"/>
          <w:sz w:val="21"/>
        </w:rPr>
        <w:t>UTF-8</w:t>
      </w:r>
      <w:r w:rsidRPr="002E1DDC">
        <w:rPr>
          <w:rFonts w:hint="eastAsia"/>
          <w:sz w:val="21"/>
        </w:rPr>
        <w:t>。</w:t>
      </w:r>
    </w:p>
    <w:p w:rsidR="001A15F3" w:rsidRPr="002E1DDC" w:rsidRDefault="001A15F3" w:rsidP="002E1DD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消息分为两个部分，</w:t>
      </w:r>
      <w:r w:rsidRPr="00146F5D">
        <w:rPr>
          <w:rFonts w:hint="eastAsia"/>
          <w:b/>
          <w:sz w:val="21"/>
          <w:u w:val="single"/>
        </w:rPr>
        <w:t>消息参数</w:t>
      </w:r>
      <w:r>
        <w:rPr>
          <w:rFonts w:hint="eastAsia"/>
          <w:sz w:val="21"/>
        </w:rPr>
        <w:t>和</w:t>
      </w:r>
      <w:r w:rsidRPr="00146F5D">
        <w:rPr>
          <w:rFonts w:hint="eastAsia"/>
          <w:b/>
          <w:sz w:val="21"/>
          <w:u w:val="single"/>
        </w:rPr>
        <w:t>消息包</w:t>
      </w:r>
      <w:r>
        <w:rPr>
          <w:rFonts w:hint="eastAsia"/>
          <w:sz w:val="21"/>
        </w:rPr>
        <w:t>，消息包是标准的</w:t>
      </w:r>
      <w:r>
        <w:rPr>
          <w:rFonts w:hint="eastAsia"/>
          <w:sz w:val="21"/>
        </w:rPr>
        <w:t>JSON</w:t>
      </w:r>
      <w:r w:rsidR="00621F3F">
        <w:rPr>
          <w:rFonts w:hint="eastAsia"/>
          <w:sz w:val="21"/>
        </w:rPr>
        <w:t>数据</w:t>
      </w:r>
      <w:r>
        <w:rPr>
          <w:rFonts w:hint="eastAsia"/>
          <w:sz w:val="21"/>
        </w:rPr>
        <w:t>格式，消息</w:t>
      </w:r>
      <w:r w:rsidR="00C45ACF">
        <w:rPr>
          <w:rFonts w:hint="eastAsia"/>
          <w:sz w:val="21"/>
        </w:rPr>
        <w:t>包</w:t>
      </w:r>
      <w:r>
        <w:rPr>
          <w:rFonts w:hint="eastAsia"/>
          <w:sz w:val="21"/>
        </w:rPr>
        <w:t>又包括</w:t>
      </w:r>
      <w:r w:rsidR="00590D7D">
        <w:rPr>
          <w:rFonts w:hint="eastAsia"/>
          <w:sz w:val="21"/>
        </w:rPr>
        <w:t>交易参数、</w:t>
      </w:r>
      <w:r>
        <w:rPr>
          <w:rFonts w:hint="eastAsia"/>
          <w:sz w:val="21"/>
        </w:rPr>
        <w:t>消息头和消息体。</w:t>
      </w:r>
    </w:p>
    <w:p w:rsidR="002D3F00" w:rsidRDefault="002D3F00" w:rsidP="00220067">
      <w:pPr>
        <w:pStyle w:val="3"/>
      </w:pPr>
      <w:bookmarkStart w:id="10" w:name="_Toc465788114"/>
      <w:r>
        <w:rPr>
          <w:rFonts w:hint="eastAsia"/>
        </w:rPr>
        <w:t>消息参数</w:t>
      </w:r>
      <w:bookmarkEnd w:id="10"/>
    </w:p>
    <w:p w:rsidR="002E1DDC" w:rsidRDefault="002E1DDC" w:rsidP="002E1DDC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采用</w:t>
      </w:r>
      <w:r>
        <w:rPr>
          <w:rFonts w:hint="eastAsia"/>
          <w:sz w:val="21"/>
        </w:rPr>
        <w:t>http post</w:t>
      </w:r>
      <w:r w:rsidRPr="00950753">
        <w:rPr>
          <w:rFonts w:hint="eastAsia"/>
          <w:sz w:val="21"/>
        </w:rPr>
        <w:t>的方式提交交易请求</w:t>
      </w:r>
      <w:r>
        <w:rPr>
          <w:rFonts w:hint="eastAsia"/>
          <w:sz w:val="21"/>
        </w:rPr>
        <w:t>，</w:t>
      </w:r>
      <w:r w:rsidRPr="00950753">
        <w:rPr>
          <w:rFonts w:hint="eastAsia"/>
          <w:sz w:val="21"/>
        </w:rPr>
        <w:t>在交易请求中定义以下</w:t>
      </w:r>
      <w:r>
        <w:rPr>
          <w:rFonts w:hint="eastAsia"/>
          <w:sz w:val="21"/>
        </w:rPr>
        <w:t>四</w:t>
      </w:r>
      <w:r w:rsidRPr="00950753">
        <w:rPr>
          <w:rFonts w:hint="eastAsia"/>
          <w:sz w:val="21"/>
        </w:rPr>
        <w:t>个</w:t>
      </w:r>
      <w:r>
        <w:rPr>
          <w:rFonts w:hint="eastAsia"/>
          <w:sz w:val="21"/>
        </w:rPr>
        <w:t>消息</w:t>
      </w:r>
      <w:r w:rsidRPr="00950753">
        <w:rPr>
          <w:rFonts w:hint="eastAsia"/>
          <w:sz w:val="21"/>
        </w:rPr>
        <w:t>参数：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095"/>
      </w:tblGrid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E1DDC" w:rsidRDefault="002E1DDC" w:rsidP="00146F5D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token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Pr="00837364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身份令牌（这里填写</w:t>
            </w:r>
            <w:r w:rsidR="00530846">
              <w:rPr>
                <w:rFonts w:ascii="宋体" w:hAnsi="宋体" w:hint="eastAsia"/>
                <w:sz w:val="21"/>
              </w:rPr>
              <w:t>APP会话编号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</w:t>
            </w:r>
            <w:r w:rsidR="00903B99">
              <w:rPr>
                <w:rFonts w:ascii="宋体" w:hAnsi="宋体" w:hint="eastAsia"/>
                <w:sz w:val="21"/>
              </w:rPr>
              <w:t>4</w:t>
            </w:r>
            <w:r w:rsidR="00903B99">
              <w:rPr>
                <w:rFonts w:ascii="宋体" w:hAnsi="宋体"/>
                <w:sz w:val="21"/>
              </w:rPr>
              <w:t>.4</w:t>
            </w:r>
            <w:r>
              <w:rPr>
                <w:rFonts w:ascii="宋体" w:hAnsi="宋体" w:hint="eastAsia"/>
                <w:sz w:val="21"/>
              </w:rPr>
              <w:t>章节定义）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digest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Pr="00837364" w:rsidRDefault="001502DB" w:rsidP="001502D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MD5摘要</w:t>
            </w:r>
            <w:r w:rsidR="002E1DDC">
              <w:rPr>
                <w:rFonts w:ascii="宋体" w:hAnsi="宋体" w:hint="eastAsia"/>
                <w:sz w:val="21"/>
              </w:rPr>
              <w:t>信息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transMessage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JSON消息</w:t>
            </w:r>
          </w:p>
        </w:tc>
      </w:tr>
    </w:tbl>
    <w:p w:rsidR="00F467D6" w:rsidRDefault="00F467D6" w:rsidP="002E1DDC">
      <w:pPr>
        <w:rPr>
          <w:sz w:val="21"/>
        </w:rPr>
      </w:pPr>
    </w:p>
    <w:p w:rsidR="001674D5" w:rsidRPr="006D6192" w:rsidRDefault="00F467D6" w:rsidP="00154CD8">
      <w:pPr>
        <w:spacing w:afterLines="100" w:after="312" w:line="276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第四个消息参数</w:t>
      </w:r>
      <w:r w:rsidRPr="006D6192">
        <w:rPr>
          <w:rFonts w:ascii="宋体" w:hAnsi="宋体"/>
          <w:sz w:val="21"/>
        </w:rPr>
        <w:t>transMessage</w:t>
      </w:r>
      <w:r>
        <w:rPr>
          <w:rFonts w:hint="eastAsia"/>
          <w:sz w:val="21"/>
        </w:rPr>
        <w:t>的值就是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消息包，</w:t>
      </w:r>
      <w:r w:rsidR="002E1DDC" w:rsidRPr="00950753">
        <w:rPr>
          <w:rFonts w:hint="eastAsia"/>
          <w:sz w:val="21"/>
        </w:rPr>
        <w:t>这里假设有一个奖期查询的交易请求，那么</w:t>
      </w:r>
      <w:r w:rsidR="002E1DDC" w:rsidRPr="00950753">
        <w:rPr>
          <w:rFonts w:hint="eastAsia"/>
          <w:sz w:val="21"/>
        </w:rPr>
        <w:t>http</w:t>
      </w:r>
      <w:r w:rsidR="002E1DDC" w:rsidRPr="00950753">
        <w:rPr>
          <w:rFonts w:hint="eastAsia"/>
          <w:sz w:val="21"/>
        </w:rPr>
        <w:t>消息体的内容如下：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2E1DDC" w:rsidTr="00146F5D">
        <w:tc>
          <w:tcPr>
            <w:tcW w:w="8928" w:type="dxa"/>
          </w:tcPr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token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11010012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transType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1001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digest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 w:rsidR="0053312F" w:rsidRPr="0053312F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cc424a5f1792ebc09c1bd0ecda9adfa6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transMessage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</w:p>
          <w:p w:rsidR="002E1DDC" w:rsidRDefault="002E1DDC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47559C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47559C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47559C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retry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"game"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"K11X5"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gameVersion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1.0.3_1234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2D3F00" w:rsidRDefault="002D3F00" w:rsidP="00220067">
      <w:pPr>
        <w:pStyle w:val="3"/>
      </w:pPr>
      <w:bookmarkStart w:id="11" w:name="_Toc465788115"/>
      <w:r>
        <w:rPr>
          <w:rFonts w:hint="eastAsia"/>
        </w:rPr>
        <w:lastRenderedPageBreak/>
        <w:t>消息</w:t>
      </w:r>
      <w:r w:rsidR="003D30DE">
        <w:rPr>
          <w:rFonts w:hint="eastAsia"/>
        </w:rPr>
        <w:t>包</w:t>
      </w:r>
      <w:bookmarkEnd w:id="11"/>
    </w:p>
    <w:p w:rsidR="00707E65" w:rsidRPr="00707E65" w:rsidRDefault="00707E65" w:rsidP="00707E65">
      <w:pPr>
        <w:pStyle w:val="4"/>
      </w:pPr>
      <w:r>
        <w:rPr>
          <w:rFonts w:hint="eastAsia"/>
        </w:rPr>
        <w:t>消息头</w:t>
      </w:r>
    </w:p>
    <w:p w:rsidR="001207B8" w:rsidRDefault="001207B8" w:rsidP="001207B8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消息的消息头包含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个字段：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095"/>
      </w:tblGrid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207B8" w:rsidRDefault="001207B8" w:rsidP="00146F5D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7A7900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900" w:rsidRDefault="007A7900" w:rsidP="001B60D0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sn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900" w:rsidRPr="00837364" w:rsidRDefault="007A7900" w:rsidP="001B60D0">
            <w:pPr>
              <w:rPr>
                <w:rFonts w:ascii="宋体" w:hAnsi="宋体"/>
                <w:sz w:val="21"/>
              </w:rPr>
            </w:pPr>
            <w:r w:rsidRPr="00ED3FE5">
              <w:rPr>
                <w:rFonts w:ascii="宋体" w:hAnsi="宋体" w:hint="eastAsia"/>
                <w:b/>
                <w:sz w:val="21"/>
                <w:u w:val="single"/>
              </w:rPr>
              <w:t>消息通信序列号</w:t>
            </w:r>
            <w:r>
              <w:rPr>
                <w:rFonts w:ascii="宋体" w:hAnsi="宋体" w:hint="eastAsia"/>
                <w:sz w:val="21"/>
              </w:rPr>
              <w:t>，是APP和交易系统进行消息通信的唯一消息标识。彩票交易系统在响应APP请求消息时，会原样返回请求消息的msn</w:t>
            </w:r>
            <w:r w:rsidRPr="006E5CD0">
              <w:rPr>
                <w:rFonts w:ascii="宋体" w:hAnsi="宋体"/>
                <w:sz w:val="21"/>
              </w:rPr>
              <w:t>。</w:t>
            </w:r>
            <w:r>
              <w:rPr>
                <w:rFonts w:ascii="宋体" w:hAnsi="宋体" w:hint="eastAsia"/>
                <w:sz w:val="21"/>
              </w:rPr>
              <w:t>msn</w:t>
            </w:r>
            <w:r w:rsidRPr="006E5CD0">
              <w:rPr>
                <w:rFonts w:ascii="宋体" w:hAnsi="宋体" w:hint="eastAsia"/>
                <w:sz w:val="21"/>
              </w:rPr>
              <w:t>的编码规则见下方描述。</w:t>
            </w:r>
            <w:r>
              <w:rPr>
                <w:rFonts w:ascii="宋体" w:hAnsi="宋体" w:hint="eastAsia"/>
                <w:sz w:val="21"/>
              </w:rPr>
              <w:t>（msn在某些业务中可以不填或者为空）。</w:t>
            </w:r>
          </w:p>
        </w:tc>
      </w:tr>
      <w:tr w:rsidR="0047559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59C" w:rsidRDefault="0047559C" w:rsidP="001B60D0">
            <w:pPr>
              <w:rPr>
                <w:rFonts w:ascii="宋体" w:hAnsi="宋体"/>
                <w:sz w:val="21"/>
              </w:rPr>
            </w:pPr>
            <w:r w:rsidRPr="00533C15">
              <w:rPr>
                <w:rFonts w:ascii="宋体" w:hAnsi="宋体" w:hint="eastAsia"/>
              </w:rPr>
              <w:t>c</w:t>
            </w:r>
            <w:r w:rsidRPr="00533C15">
              <w:rPr>
                <w:rFonts w:ascii="宋体" w:hAnsi="宋体"/>
              </w:rPr>
              <w:t>ustomer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59C" w:rsidRDefault="0047559C" w:rsidP="001B60D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用户编码(字符串)</w:t>
            </w:r>
          </w:p>
        </w:tc>
      </w:tr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timestamp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Pr="00837364" w:rsidRDefault="00EC5E6B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时间戳（见</w:t>
            </w:r>
            <w:r w:rsidR="006E5CD0">
              <w:rPr>
                <w:rFonts w:ascii="宋体" w:hAnsi="宋体" w:hint="eastAsia"/>
                <w:sz w:val="21"/>
              </w:rPr>
              <w:t>2.3章节描述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A1723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</w:t>
            </w:r>
            <w:r w:rsidR="004A1056">
              <w:rPr>
                <w:rFonts w:ascii="宋体" w:hAnsi="宋体"/>
                <w:sz w:val="21"/>
              </w:rPr>
              <w:t>4.4</w:t>
            </w:r>
            <w:r>
              <w:rPr>
                <w:rFonts w:ascii="宋体" w:hAnsi="宋体" w:hint="eastAsia"/>
                <w:sz w:val="21"/>
              </w:rPr>
              <w:t>章节定义）</w:t>
            </w:r>
          </w:p>
        </w:tc>
      </w:tr>
      <w:tr w:rsidR="0053312F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12F" w:rsidRPr="001207B8" w:rsidRDefault="0053312F" w:rsidP="00EB5B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retry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12F" w:rsidRDefault="005B5895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此字段用于标识请求消息是否为retry重传， </w:t>
            </w:r>
            <w:r w:rsidR="0053312F">
              <w:rPr>
                <w:rFonts w:ascii="宋体" w:hAnsi="宋体" w:hint="eastAsia"/>
                <w:sz w:val="21"/>
              </w:rPr>
              <w:t>0代表不是重传，否则代表重传次数，每重传一次加1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5B5895" w:rsidRDefault="005B5895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响应消息不包含此字段。</w:t>
            </w:r>
          </w:p>
        </w:tc>
      </w:tr>
    </w:tbl>
    <w:p w:rsidR="00ED3FE5" w:rsidRDefault="00ED3FE5" w:rsidP="00ED3FE5">
      <w:pPr>
        <w:spacing w:line="480" w:lineRule="auto"/>
        <w:ind w:firstLineChars="100" w:firstLine="251"/>
        <w:rPr>
          <w:rFonts w:ascii="宋体" w:hAnsi="宋体"/>
          <w:sz w:val="21"/>
        </w:rPr>
      </w:pPr>
      <w:r w:rsidRPr="00ED3FE5">
        <w:rPr>
          <w:rFonts w:ascii="宋体" w:hAnsi="宋体" w:hint="eastAsia"/>
          <w:b/>
          <w:sz w:val="21"/>
          <w:u w:val="single"/>
        </w:rPr>
        <w:t>消息通信序列号</w:t>
      </w:r>
      <w:r w:rsidRPr="00ED3FE5">
        <w:rPr>
          <w:rFonts w:ascii="宋体" w:hAnsi="宋体"/>
          <w:b/>
          <w:u w:val="single"/>
        </w:rPr>
        <w:t>ms</w:t>
      </w:r>
      <w:r w:rsidR="00B568F5">
        <w:rPr>
          <w:rFonts w:ascii="宋体" w:hAnsi="宋体" w:hint="eastAsia"/>
          <w:b/>
          <w:u w:val="single"/>
        </w:rPr>
        <w:t>n</w:t>
      </w:r>
      <w:r>
        <w:rPr>
          <w:rFonts w:ascii="宋体" w:hAnsi="宋体" w:hint="eastAsia"/>
          <w:sz w:val="21"/>
        </w:rPr>
        <w:t>的编码格式，长度</w:t>
      </w:r>
      <w:r w:rsidR="00424ED2">
        <w:rPr>
          <w:rFonts w:ascii="宋体" w:hAnsi="宋体" w:hint="eastAsia"/>
          <w:sz w:val="21"/>
        </w:rPr>
        <w:t>16</w:t>
      </w:r>
      <w:r>
        <w:rPr>
          <w:rFonts w:ascii="宋体" w:hAnsi="宋体" w:hint="eastAsia"/>
          <w:sz w:val="21"/>
        </w:rPr>
        <w:t>个数字，生成规则：</w:t>
      </w:r>
    </w:p>
    <w:p w:rsidR="00ED3FE5" w:rsidRPr="006F1EB5" w:rsidRDefault="00424ED2" w:rsidP="00F73830">
      <w:pPr>
        <w:spacing w:line="480" w:lineRule="auto"/>
        <w:ind w:firstLineChars="200" w:firstLine="50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u w:val="single"/>
          <w:shd w:val="pct15" w:color="auto" w:fill="FFFFFF"/>
        </w:rPr>
        <w:t>8</w:t>
      </w:r>
      <w:r w:rsidR="00F73830">
        <w:rPr>
          <w:rFonts w:ascii="宋体" w:hAnsi="宋体" w:hint="eastAsia"/>
          <w:sz w:val="21"/>
          <w:u w:val="single"/>
          <w:shd w:val="pct15" w:color="auto" w:fill="FFFFFF"/>
        </w:rPr>
        <w:t>位系统返回编号前缀</w:t>
      </w:r>
      <w:r w:rsidR="00ED3FE5" w:rsidRPr="006F1EB5">
        <w:rPr>
          <w:rFonts w:ascii="宋体" w:hAnsi="宋体" w:hint="eastAsia"/>
          <w:sz w:val="21"/>
        </w:rPr>
        <w:t xml:space="preserve"> </w:t>
      </w:r>
      <w:r w:rsidR="00ED3FE5" w:rsidRPr="006F1EB5">
        <w:rPr>
          <w:rFonts w:ascii="宋体" w:hAnsi="宋体" w:hint="eastAsia"/>
          <w:b/>
          <w:sz w:val="21"/>
        </w:rPr>
        <w:t>+</w:t>
      </w:r>
      <w:r w:rsidR="00ED3FE5">
        <w:rPr>
          <w:rFonts w:ascii="宋体" w:hAnsi="宋体" w:hint="eastAsia"/>
          <w:sz w:val="21"/>
        </w:rPr>
        <w:t xml:space="preserve"> </w:t>
      </w:r>
      <w:r w:rsidR="00ED3FE5" w:rsidRPr="006F1EB5">
        <w:rPr>
          <w:rFonts w:ascii="宋体" w:hAnsi="宋体" w:hint="eastAsia"/>
          <w:sz w:val="21"/>
        </w:rPr>
        <w:t xml:space="preserve"> </w:t>
      </w:r>
      <w:r w:rsidR="00ED3FE5" w:rsidRPr="006E5CD0">
        <w:rPr>
          <w:rFonts w:ascii="宋体" w:hAnsi="宋体" w:hint="eastAsia"/>
          <w:sz w:val="21"/>
          <w:u w:val="single"/>
          <w:shd w:val="pct15" w:color="auto" w:fill="FFFFFF"/>
        </w:rPr>
        <w:t>8</w:t>
      </w:r>
      <w:r w:rsidR="00ED3FE5" w:rsidRPr="00AA164C">
        <w:rPr>
          <w:rFonts w:ascii="宋体" w:hAnsi="宋体" w:hint="eastAsia"/>
          <w:sz w:val="21"/>
          <w:u w:val="single"/>
          <w:shd w:val="pct15" w:color="auto" w:fill="FFFFFF"/>
        </w:rPr>
        <w:t>位</w:t>
      </w:r>
      <w:r w:rsidR="00ED3FE5">
        <w:rPr>
          <w:rFonts w:ascii="宋体" w:hAnsi="宋体" w:hint="eastAsia"/>
          <w:sz w:val="21"/>
          <w:u w:val="single"/>
          <w:shd w:val="pct15" w:color="auto" w:fill="FFFFFF"/>
        </w:rPr>
        <w:t>消息</w:t>
      </w:r>
      <w:r w:rsidR="00ED3FE5" w:rsidRPr="00AA164C">
        <w:rPr>
          <w:rFonts w:ascii="宋体" w:hAnsi="宋体" w:hint="eastAsia"/>
          <w:sz w:val="21"/>
          <w:u w:val="single"/>
          <w:shd w:val="pct15" w:color="auto" w:fill="FFFFFF"/>
        </w:rPr>
        <w:t>递增序号</w:t>
      </w:r>
    </w:p>
    <w:p w:rsidR="006E5CD0" w:rsidRDefault="00ED3FE5" w:rsidP="00070C7E">
      <w:pPr>
        <w:ind w:firstLineChars="200" w:firstLine="500"/>
        <w:rPr>
          <w:sz w:val="21"/>
        </w:rPr>
      </w:pPr>
      <w:r w:rsidRPr="00070C7E">
        <w:rPr>
          <w:rFonts w:hint="eastAsia"/>
          <w:sz w:val="21"/>
        </w:rPr>
        <w:t>递增序号从</w:t>
      </w:r>
      <w:r w:rsidRPr="00070C7E">
        <w:rPr>
          <w:rFonts w:hint="eastAsia"/>
          <w:sz w:val="21"/>
        </w:rPr>
        <w:t>1</w:t>
      </w:r>
      <w:r w:rsidRPr="00070C7E">
        <w:rPr>
          <w:rFonts w:hint="eastAsia"/>
          <w:sz w:val="21"/>
        </w:rPr>
        <w:t>开始</w:t>
      </w:r>
      <w:r w:rsidR="00424ED2" w:rsidRPr="00070C7E">
        <w:rPr>
          <w:rFonts w:hint="eastAsia"/>
          <w:sz w:val="21"/>
        </w:rPr>
        <w:t>进行不断累积</w:t>
      </w:r>
      <w:r w:rsidRPr="00070C7E">
        <w:rPr>
          <w:rFonts w:hint="eastAsia"/>
          <w:sz w:val="21"/>
        </w:rPr>
        <w:t>，</w:t>
      </w:r>
      <w:r w:rsidR="00424ED2" w:rsidRPr="00070C7E">
        <w:rPr>
          <w:rFonts w:hint="eastAsia"/>
          <w:sz w:val="21"/>
        </w:rPr>
        <w:t>如果发生会话超时，系统会返回新的通信编号前缀，递增序号重新从</w:t>
      </w:r>
      <w:r w:rsidR="00424ED2" w:rsidRPr="00070C7E">
        <w:rPr>
          <w:rFonts w:hint="eastAsia"/>
          <w:sz w:val="21"/>
        </w:rPr>
        <w:t>1</w:t>
      </w:r>
      <w:r w:rsidR="00424ED2" w:rsidRPr="00070C7E">
        <w:rPr>
          <w:rFonts w:hint="eastAsia"/>
          <w:sz w:val="21"/>
        </w:rPr>
        <w:t>开始累加。</w:t>
      </w:r>
    </w:p>
    <w:p w:rsidR="002D3F00" w:rsidRDefault="002D3F00" w:rsidP="00707E65">
      <w:pPr>
        <w:pStyle w:val="4"/>
      </w:pPr>
      <w:r>
        <w:rPr>
          <w:rFonts w:hint="eastAsia"/>
        </w:rPr>
        <w:t>消息体</w:t>
      </w:r>
    </w:p>
    <w:p w:rsidR="00840332" w:rsidRDefault="0034314A" w:rsidP="0034314A">
      <w:pPr>
        <w:ind w:firstLineChars="200" w:firstLine="500"/>
        <w:rPr>
          <w:sz w:val="21"/>
        </w:rPr>
      </w:pPr>
      <w:r w:rsidRPr="0034314A">
        <w:rPr>
          <w:rFonts w:hint="eastAsia"/>
          <w:sz w:val="21"/>
        </w:rPr>
        <w:t>JSON</w:t>
      </w:r>
      <w:r w:rsidRPr="0034314A">
        <w:rPr>
          <w:rFonts w:hint="eastAsia"/>
          <w:sz w:val="21"/>
        </w:rPr>
        <w:t>消息中</w:t>
      </w:r>
      <w:r w:rsidRPr="0034314A">
        <w:rPr>
          <w:rFonts w:hint="eastAsia"/>
          <w:sz w:val="21"/>
        </w:rPr>
        <w:t>body</w:t>
      </w:r>
      <w:r w:rsidRPr="0034314A">
        <w:rPr>
          <w:rFonts w:hint="eastAsia"/>
          <w:sz w:val="21"/>
        </w:rPr>
        <w:t>字段的内容为消息体，</w:t>
      </w:r>
      <w:r>
        <w:rPr>
          <w:rFonts w:hint="eastAsia"/>
          <w:sz w:val="21"/>
        </w:rPr>
        <w:t>消息体会应为消息类型的不同，而又不同的数据字段。</w:t>
      </w:r>
    </w:p>
    <w:p w:rsidR="0034314A" w:rsidRPr="00511268" w:rsidRDefault="0034314A" w:rsidP="0034314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响应消息体均会包含</w:t>
      </w:r>
      <w:r w:rsidRPr="00511268">
        <w:rPr>
          <w:sz w:val="21"/>
          <w:u w:val="single"/>
        </w:rPr>
        <w:t>responseCode</w:t>
      </w:r>
      <w:r w:rsidRPr="00511268">
        <w:rPr>
          <w:rFonts w:hint="eastAsia"/>
          <w:sz w:val="21"/>
        </w:rPr>
        <w:t>字段，用于返回消息执行的结果状态。</w:t>
      </w:r>
      <w:r w:rsidRPr="00511268">
        <w:rPr>
          <w:sz w:val="21"/>
        </w:rPr>
        <w:t>responseCode</w:t>
      </w:r>
      <w:r w:rsidRPr="00511268">
        <w:rPr>
          <w:rFonts w:hint="eastAsia"/>
          <w:sz w:val="21"/>
        </w:rPr>
        <w:t>等于</w:t>
      </w:r>
      <w:r w:rsidRPr="00511268">
        <w:rPr>
          <w:rFonts w:hint="eastAsia"/>
          <w:sz w:val="21"/>
        </w:rPr>
        <w:t>0</w:t>
      </w:r>
      <w:r w:rsidRPr="00511268">
        <w:rPr>
          <w:rFonts w:hint="eastAsia"/>
          <w:sz w:val="21"/>
        </w:rPr>
        <w:t>，代表消息处理成功；</w:t>
      </w:r>
      <w:r w:rsidR="00511268" w:rsidRPr="00511268">
        <w:rPr>
          <w:sz w:val="21"/>
        </w:rPr>
        <w:t>responseCode</w:t>
      </w:r>
      <w:r w:rsidR="00511268" w:rsidRPr="00511268">
        <w:rPr>
          <w:rFonts w:hint="eastAsia"/>
          <w:sz w:val="21"/>
        </w:rPr>
        <w:t>不等于</w:t>
      </w:r>
      <w:r w:rsidR="00511268" w:rsidRPr="00511268">
        <w:rPr>
          <w:rFonts w:hint="eastAsia"/>
          <w:sz w:val="21"/>
        </w:rPr>
        <w:t>0</w:t>
      </w:r>
      <w:r w:rsidR="00511268" w:rsidRPr="00511268">
        <w:rPr>
          <w:rFonts w:hint="eastAsia"/>
          <w:sz w:val="21"/>
        </w:rPr>
        <w:t>，则代表消息处理失败；如果消息处理失败，则会包含</w:t>
      </w:r>
      <w:r w:rsidR="00511268" w:rsidRPr="00511268">
        <w:rPr>
          <w:sz w:val="21"/>
          <w:u w:val="single"/>
        </w:rPr>
        <w:t>responseMsg</w:t>
      </w:r>
      <w:r w:rsidR="00511268" w:rsidRPr="00511268">
        <w:rPr>
          <w:rFonts w:hint="eastAsia"/>
          <w:sz w:val="21"/>
        </w:rPr>
        <w:t>字段，用于表明错误原因。</w:t>
      </w:r>
    </w:p>
    <w:p w:rsidR="00511268" w:rsidRPr="00511268" w:rsidRDefault="00840332" w:rsidP="00DE25D2">
      <w:pPr>
        <w:pStyle w:val="af3"/>
        <w:numPr>
          <w:ilvl w:val="0"/>
          <w:numId w:val="6"/>
        </w:numPr>
        <w:spacing w:line="480" w:lineRule="auto"/>
        <w:ind w:firstLineChars="0"/>
        <w:rPr>
          <w:b/>
        </w:rPr>
      </w:pPr>
      <w:r w:rsidRPr="00511268">
        <w:rPr>
          <w:rFonts w:hint="eastAsia"/>
          <w:b/>
        </w:rPr>
        <w:t>成功响应消息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511268" w:rsidTr="00146F5D">
        <w:tc>
          <w:tcPr>
            <w:tcW w:w="8928" w:type="dxa"/>
          </w:tcPr>
          <w:p w:rsidR="00511268" w:rsidRDefault="00511268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 w:rsidRPr="006810C4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 w:rsidRPr="006810C4"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 w:rsidRPr="006810C4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 w:rsidRPr="006810C4"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...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511268" w:rsidRPr="00511268" w:rsidRDefault="00511268" w:rsidP="00DE25D2">
      <w:pPr>
        <w:pStyle w:val="af3"/>
        <w:numPr>
          <w:ilvl w:val="0"/>
          <w:numId w:val="6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lastRenderedPageBreak/>
        <w:t>失败</w:t>
      </w:r>
      <w:r w:rsidRPr="00511268">
        <w:rPr>
          <w:rFonts w:hint="eastAsia"/>
          <w:b/>
        </w:rPr>
        <w:t>响应消息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511268" w:rsidTr="00146F5D">
        <w:tc>
          <w:tcPr>
            <w:tcW w:w="8928" w:type="dxa"/>
          </w:tcPr>
          <w:p w:rsidR="00511268" w:rsidRDefault="00511268" w:rsidP="00511268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"responseMsg"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Bet string format error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</w:p>
          <w:p w:rsidR="00511268" w:rsidRDefault="00511268" w:rsidP="00511268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    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...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840332" w:rsidRDefault="00840332" w:rsidP="002D3F00"/>
    <w:p w:rsidR="002D3F00" w:rsidRDefault="002D3F00" w:rsidP="00220067">
      <w:pPr>
        <w:pStyle w:val="20"/>
      </w:pPr>
      <w:bookmarkStart w:id="12" w:name="_Toc465788116"/>
      <w:r>
        <w:rPr>
          <w:rFonts w:hint="eastAsia"/>
        </w:rPr>
        <w:t>数字</w:t>
      </w:r>
      <w:r w:rsidR="00424ED2">
        <w:rPr>
          <w:rFonts w:hint="eastAsia"/>
        </w:rPr>
        <w:t>摘要</w:t>
      </w:r>
      <w:bookmarkEnd w:id="12"/>
    </w:p>
    <w:p w:rsidR="002D3F00" w:rsidRDefault="002E1DDC" w:rsidP="00F23BA9">
      <w:pPr>
        <w:ind w:firstLineChars="200" w:firstLine="500"/>
        <w:rPr>
          <w:sz w:val="21"/>
        </w:rPr>
      </w:pPr>
      <w:r w:rsidRPr="00F23BA9">
        <w:rPr>
          <w:rFonts w:hint="eastAsia"/>
          <w:sz w:val="21"/>
        </w:rPr>
        <w:t>在此协议中，将采用基于</w:t>
      </w:r>
      <w:r w:rsidR="00424ED2">
        <w:rPr>
          <w:rFonts w:hint="eastAsia"/>
          <w:sz w:val="21"/>
        </w:rPr>
        <w:t>MD5</w:t>
      </w:r>
      <w:r w:rsidRPr="00F23BA9">
        <w:rPr>
          <w:rFonts w:hint="eastAsia"/>
          <w:sz w:val="21"/>
        </w:rPr>
        <w:t>的数字</w:t>
      </w:r>
      <w:r w:rsidR="00424ED2">
        <w:rPr>
          <w:rFonts w:hint="eastAsia"/>
          <w:sz w:val="21"/>
        </w:rPr>
        <w:t>摘要</w:t>
      </w:r>
      <w:r w:rsidRPr="00F23BA9">
        <w:rPr>
          <w:rFonts w:hint="eastAsia"/>
          <w:sz w:val="21"/>
        </w:rPr>
        <w:t>算法，来保证消息的一致性</w:t>
      </w:r>
      <w:r w:rsidR="00424ED2">
        <w:rPr>
          <w:rFonts w:hint="eastAsia"/>
          <w:sz w:val="21"/>
        </w:rPr>
        <w:t>和</w:t>
      </w:r>
      <w:r w:rsidRPr="00F23BA9">
        <w:rPr>
          <w:rFonts w:hint="eastAsia"/>
          <w:sz w:val="21"/>
        </w:rPr>
        <w:t>完整性。</w:t>
      </w:r>
    </w:p>
    <w:p w:rsidR="00A17235" w:rsidRDefault="00070C7E" w:rsidP="00F7319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对于需要进行</w:t>
      </w:r>
      <w:r w:rsidR="00F73193">
        <w:rPr>
          <w:rFonts w:hint="eastAsia"/>
          <w:sz w:val="21"/>
        </w:rPr>
        <w:t>MD5</w:t>
      </w:r>
      <w:r>
        <w:rPr>
          <w:rFonts w:hint="eastAsia"/>
          <w:sz w:val="21"/>
        </w:rPr>
        <w:t>摘要</w:t>
      </w:r>
      <w:r w:rsidR="00F73193">
        <w:rPr>
          <w:rFonts w:hint="eastAsia"/>
          <w:sz w:val="21"/>
        </w:rPr>
        <w:t>的消息内容，</w:t>
      </w:r>
      <w:r w:rsidR="001B7EFC" w:rsidRPr="001B7EFC">
        <w:rPr>
          <w:rFonts w:hint="eastAsia"/>
          <w:sz w:val="21"/>
        </w:rPr>
        <w:t>是消息中的</w:t>
      </w:r>
      <w:r w:rsidR="001B7EFC" w:rsidRPr="001B7EFC">
        <w:rPr>
          <w:rFonts w:hint="eastAsia"/>
          <w:sz w:val="21"/>
        </w:rPr>
        <w:t>JSON</w:t>
      </w:r>
      <w:r w:rsidR="001B7EFC" w:rsidRPr="001B7EFC">
        <w:rPr>
          <w:rFonts w:hint="eastAsia"/>
          <w:sz w:val="21"/>
        </w:rPr>
        <w:t>数据部分，包含</w:t>
      </w:r>
      <w:r w:rsidR="001B7EFC" w:rsidRPr="001B7EFC">
        <w:rPr>
          <w:rFonts w:hint="eastAsia"/>
          <w:sz w:val="21"/>
        </w:rPr>
        <w:t>json</w:t>
      </w:r>
      <w:r w:rsidR="001B7EFC" w:rsidRPr="001B7EFC">
        <w:rPr>
          <w:rFonts w:hint="eastAsia"/>
          <w:sz w:val="21"/>
        </w:rPr>
        <w:t>数据中的所有空格、回车换行以及标点符号。</w:t>
      </w:r>
    </w:p>
    <w:p w:rsidR="00F128F8" w:rsidRDefault="00F128F8" w:rsidP="00F128F8">
      <w:pPr>
        <w:spacing w:afterLines="100" w:after="312"/>
        <w:ind w:firstLineChars="200" w:firstLine="500"/>
        <w:rPr>
          <w:sz w:val="21"/>
        </w:rPr>
      </w:pPr>
      <w:r>
        <w:rPr>
          <w:rFonts w:hint="eastAsia"/>
          <w:sz w:val="21"/>
        </w:rPr>
        <w:t>以此图为例，红框中的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数据为需要</w:t>
      </w:r>
      <w:r w:rsidR="00B971A1">
        <w:rPr>
          <w:rFonts w:hint="eastAsia"/>
          <w:sz w:val="21"/>
        </w:rPr>
        <w:t>进行</w:t>
      </w:r>
      <w:r w:rsidR="00734B63">
        <w:rPr>
          <w:rFonts w:hint="eastAsia"/>
          <w:sz w:val="21"/>
        </w:rPr>
        <w:t>数字</w:t>
      </w:r>
      <w:r>
        <w:rPr>
          <w:rFonts w:hint="eastAsia"/>
          <w:sz w:val="21"/>
        </w:rPr>
        <w:t>签名的内容，</w:t>
      </w:r>
      <w:r w:rsidR="00F73193">
        <w:rPr>
          <w:rFonts w:hint="eastAsia"/>
          <w:sz w:val="21"/>
        </w:rPr>
        <w:t>MD5</w:t>
      </w:r>
      <w:r w:rsidR="00F73193">
        <w:rPr>
          <w:rFonts w:hint="eastAsia"/>
          <w:sz w:val="21"/>
        </w:rPr>
        <w:t>摘要的</w:t>
      </w:r>
      <w:r>
        <w:rPr>
          <w:rFonts w:hint="eastAsia"/>
          <w:sz w:val="21"/>
        </w:rPr>
        <w:t>结果，</w:t>
      </w:r>
      <w:r w:rsidR="00940F25">
        <w:rPr>
          <w:rFonts w:hint="eastAsia"/>
          <w:sz w:val="21"/>
        </w:rPr>
        <w:t>作为</w:t>
      </w:r>
      <w:r w:rsidR="00940F25">
        <w:rPr>
          <w:rFonts w:hint="eastAsia"/>
          <w:sz w:val="21"/>
        </w:rPr>
        <w:t>digest</w:t>
      </w:r>
      <w:r w:rsidR="00940F25">
        <w:rPr>
          <w:rFonts w:hint="eastAsia"/>
          <w:sz w:val="21"/>
        </w:rPr>
        <w:t>的值放入消息参数中（</w:t>
      </w:r>
      <w:r>
        <w:rPr>
          <w:rFonts w:hint="eastAsia"/>
          <w:sz w:val="21"/>
        </w:rPr>
        <w:t>放在图中黄框的地方</w:t>
      </w:r>
      <w:r w:rsidR="00940F25">
        <w:rPr>
          <w:rFonts w:hint="eastAsia"/>
          <w:sz w:val="21"/>
        </w:rPr>
        <w:t>）</w:t>
      </w:r>
      <w:r>
        <w:rPr>
          <w:rFonts w:hint="eastAsia"/>
          <w:sz w:val="21"/>
        </w:rPr>
        <w:t>。</w:t>
      </w:r>
    </w:p>
    <w:p w:rsidR="00F73193" w:rsidRPr="001674D5" w:rsidRDefault="001674D5" w:rsidP="001674D5">
      <w:pPr>
        <w:spacing w:afterLines="100" w:after="312"/>
        <w:jc w:val="left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113E7D42" wp14:editId="2557FCDC">
            <wp:extent cx="5426075" cy="38557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7C" w:rsidRPr="00094B48" w:rsidRDefault="00094B48" w:rsidP="00094B48">
      <w:pPr>
        <w:pStyle w:val="20"/>
        <w:rPr>
          <w:color w:val="000000"/>
        </w:rPr>
      </w:pPr>
      <w:bookmarkStart w:id="13" w:name="_Toc465788117"/>
      <w:r w:rsidRPr="00094B48">
        <w:rPr>
          <w:rFonts w:hint="eastAsia"/>
          <w:color w:val="000000"/>
        </w:rPr>
        <w:t>消息中时间字段的定义</w:t>
      </w:r>
      <w:bookmarkEnd w:id="13"/>
    </w:p>
    <w:p w:rsidR="00094B48" w:rsidRDefault="00094B48" w:rsidP="00094B48">
      <w:pPr>
        <w:ind w:firstLineChars="200" w:firstLine="500"/>
        <w:rPr>
          <w:sz w:val="21"/>
        </w:rPr>
      </w:pPr>
      <w:r w:rsidRPr="00094B48">
        <w:rPr>
          <w:rFonts w:hint="eastAsia"/>
          <w:sz w:val="21"/>
        </w:rPr>
        <w:t>在此协议文档中使用的所有时间类型字段均采用统一格式</w:t>
      </w:r>
      <w:r>
        <w:rPr>
          <w:rFonts w:hint="eastAsia"/>
          <w:sz w:val="21"/>
        </w:rPr>
        <w:t>：</w:t>
      </w:r>
    </w:p>
    <w:p w:rsidR="00094B48" w:rsidRPr="00094B48" w:rsidRDefault="00094B48" w:rsidP="00094B48">
      <w:pPr>
        <w:ind w:firstLineChars="200" w:firstLine="500"/>
        <w:rPr>
          <w:sz w:val="21"/>
          <w:u w:val="single"/>
        </w:rPr>
      </w:pPr>
      <w:r w:rsidRPr="00094B48">
        <w:rPr>
          <w:sz w:val="21"/>
          <w:u w:val="single"/>
        </w:rPr>
        <w:t>yyyyMMddHHmmss</w:t>
      </w:r>
    </w:p>
    <w:p w:rsidR="00094B48" w:rsidRDefault="00094B48" w:rsidP="00094B48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例如：</w:t>
      </w:r>
      <w:r>
        <w:rPr>
          <w:rFonts w:hint="eastAsia"/>
          <w:sz w:val="21"/>
        </w:rPr>
        <w:t>2016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月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日</w:t>
      </w:r>
      <w:r>
        <w:rPr>
          <w:rFonts w:hint="eastAsia"/>
          <w:sz w:val="21"/>
        </w:rPr>
        <w:t>18</w:t>
      </w:r>
      <w:r>
        <w:rPr>
          <w:rFonts w:hint="eastAsia"/>
          <w:sz w:val="21"/>
        </w:rPr>
        <w:t>点</w:t>
      </w:r>
      <w:r>
        <w:rPr>
          <w:rFonts w:hint="eastAsia"/>
          <w:sz w:val="21"/>
        </w:rPr>
        <w:t>45</w:t>
      </w:r>
      <w:r>
        <w:rPr>
          <w:rFonts w:hint="eastAsia"/>
          <w:sz w:val="21"/>
        </w:rPr>
        <w:t>分</w:t>
      </w:r>
      <w:r>
        <w:rPr>
          <w:rFonts w:hint="eastAsia"/>
          <w:sz w:val="21"/>
        </w:rPr>
        <w:t>11</w:t>
      </w:r>
      <w:r>
        <w:rPr>
          <w:rFonts w:hint="eastAsia"/>
          <w:sz w:val="21"/>
        </w:rPr>
        <w:t>秒，则时间表示为：</w:t>
      </w:r>
    </w:p>
    <w:p w:rsidR="00094B48" w:rsidRPr="00094B48" w:rsidRDefault="00094B48" w:rsidP="00094B48">
      <w:pPr>
        <w:ind w:firstLineChars="200" w:firstLine="500"/>
        <w:rPr>
          <w:sz w:val="21"/>
          <w:u w:val="single"/>
        </w:rPr>
      </w:pPr>
      <w:r w:rsidRPr="00094B48">
        <w:rPr>
          <w:rFonts w:hint="eastAsia"/>
          <w:sz w:val="21"/>
          <w:u w:val="single"/>
        </w:rPr>
        <w:t>20160808184511</w:t>
      </w:r>
    </w:p>
    <w:p w:rsidR="00EC4797" w:rsidRDefault="004C1642" w:rsidP="00220067">
      <w:pPr>
        <w:pStyle w:val="20"/>
      </w:pPr>
      <w:bookmarkStart w:id="14" w:name="_Toc465788118"/>
      <w:r>
        <w:rPr>
          <w:rFonts w:hint="eastAsia"/>
          <w:color w:val="000000"/>
        </w:rPr>
        <w:t>交易</w:t>
      </w:r>
      <w:bookmarkEnd w:id="14"/>
      <w:r w:rsidR="00E30918">
        <w:rPr>
          <w:rFonts w:hint="eastAsia"/>
        </w:rPr>
        <w:t>类型</w:t>
      </w:r>
      <w:r w:rsidR="00E30918">
        <w:t>和业务综合关系</w:t>
      </w:r>
    </w:p>
    <w:p w:rsidR="004C5784" w:rsidRPr="00E30918" w:rsidRDefault="00E30918" w:rsidP="004C57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用户中心</w:t>
      </w:r>
      <w:r>
        <w:rPr>
          <w:rFonts w:hint="eastAsia"/>
          <w:sz w:val="21"/>
        </w:rPr>
        <w:t>业务及其</w:t>
      </w:r>
      <w:r>
        <w:rPr>
          <w:sz w:val="21"/>
        </w:rPr>
        <w:t>相关协议之间关系如下</w:t>
      </w:r>
      <w:r>
        <w:rPr>
          <w:sz w:val="21"/>
        </w:rPr>
        <w:br/>
      </w:r>
    </w:p>
    <w:p w:rsidR="004C5784" w:rsidRDefault="00CB2EBA" w:rsidP="004C5784">
      <w:r>
        <w:object w:dxaOrig="13771" w:dyaOrig="9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307.2pt" o:ole="">
            <v:imagedata r:id="rId14" o:title=""/>
          </v:shape>
          <o:OLEObject Type="Embed" ProgID="Visio.Drawing.15" ShapeID="_x0000_i1025" DrawAspect="Content" ObjectID="_1542633090" r:id="rId15"/>
        </w:object>
      </w:r>
    </w:p>
    <w:p w:rsidR="007C30DD" w:rsidRDefault="007C30DD" w:rsidP="008F49DA">
      <w:pPr>
        <w:autoSpaceDE w:val="0"/>
        <w:autoSpaceDN w:val="0"/>
        <w:spacing w:line="240" w:lineRule="auto"/>
        <w:jc w:val="left"/>
        <w:rPr>
          <w:rFonts w:ascii="Courier New" w:hAnsi="Courier New" w:cs="Courier New"/>
          <w:spacing w:val="0"/>
          <w:kern w:val="0"/>
          <w:sz w:val="20"/>
          <w:szCs w:val="20"/>
        </w:rPr>
      </w:pPr>
    </w:p>
    <w:p w:rsidR="00E30918" w:rsidRDefault="00E30918">
      <w:pPr>
        <w:widowControl/>
        <w:adjustRightInd/>
        <w:spacing w:line="240" w:lineRule="auto"/>
        <w:jc w:val="left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、即开游戏</w:t>
      </w:r>
      <w:r>
        <w:rPr>
          <w:sz w:val="21"/>
        </w:rPr>
        <w:t>业务</w:t>
      </w:r>
      <w:r>
        <w:rPr>
          <w:rFonts w:hint="eastAsia"/>
          <w:sz w:val="21"/>
        </w:rPr>
        <w:t>与</w:t>
      </w:r>
      <w:r>
        <w:rPr>
          <w:sz w:val="21"/>
        </w:rPr>
        <w:t>相关协议之间关系如下</w:t>
      </w:r>
      <w:r>
        <w:rPr>
          <w:rFonts w:hint="eastAsia"/>
          <w:sz w:val="21"/>
        </w:rPr>
        <w:t>&lt;</w:t>
      </w:r>
      <w:r>
        <w:rPr>
          <w:rFonts w:hint="eastAsia"/>
          <w:sz w:val="21"/>
        </w:rPr>
        <w:t>待</w:t>
      </w:r>
      <w:r>
        <w:rPr>
          <w:sz w:val="21"/>
        </w:rPr>
        <w:t>扩展</w:t>
      </w:r>
      <w:r>
        <w:rPr>
          <w:rFonts w:hint="eastAsia"/>
          <w:sz w:val="21"/>
        </w:rPr>
        <w:t>&gt;</w:t>
      </w:r>
    </w:p>
    <w:p w:rsidR="00E30918" w:rsidRDefault="00E30918" w:rsidP="00E30918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t>3</w:t>
      </w:r>
      <w:r>
        <w:rPr>
          <w:rFonts w:hint="eastAsia"/>
          <w:sz w:val="21"/>
        </w:rPr>
        <w:t>、电脑票游戏</w:t>
      </w:r>
      <w:r>
        <w:rPr>
          <w:sz w:val="21"/>
        </w:rPr>
        <w:t>业务</w:t>
      </w:r>
      <w:r>
        <w:rPr>
          <w:rFonts w:hint="eastAsia"/>
          <w:sz w:val="21"/>
        </w:rPr>
        <w:t>与</w:t>
      </w:r>
      <w:r>
        <w:rPr>
          <w:sz w:val="21"/>
        </w:rPr>
        <w:t>相关协议之间关系如下</w:t>
      </w:r>
      <w:r>
        <w:rPr>
          <w:rFonts w:hint="eastAsia"/>
          <w:sz w:val="21"/>
        </w:rPr>
        <w:t>&lt;</w:t>
      </w:r>
      <w:r>
        <w:rPr>
          <w:rFonts w:hint="eastAsia"/>
          <w:sz w:val="21"/>
        </w:rPr>
        <w:t>待</w:t>
      </w:r>
      <w:r>
        <w:rPr>
          <w:sz w:val="21"/>
        </w:rPr>
        <w:t>扩展</w:t>
      </w:r>
      <w:r>
        <w:rPr>
          <w:rFonts w:hint="eastAsia"/>
          <w:sz w:val="21"/>
        </w:rPr>
        <w:t>&gt;</w:t>
      </w:r>
    </w:p>
    <w:p w:rsidR="00046DE7" w:rsidRDefault="00E30918">
      <w:pPr>
        <w:widowControl/>
        <w:adjustRightInd/>
        <w:spacing w:line="240" w:lineRule="auto"/>
        <w:jc w:val="left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幸运</w:t>
      </w:r>
      <w:r>
        <w:rPr>
          <w:rFonts w:hint="eastAsia"/>
          <w:color w:val="000000"/>
        </w:rPr>
        <w:t>购</w:t>
      </w:r>
      <w:r>
        <w:rPr>
          <w:color w:val="000000"/>
        </w:rPr>
        <w:t>业务与相关协议</w:t>
      </w:r>
      <w:r>
        <w:rPr>
          <w:rFonts w:hint="eastAsia"/>
          <w:color w:val="000000"/>
        </w:rPr>
        <w:t>之间</w:t>
      </w:r>
      <w:r>
        <w:rPr>
          <w:color w:val="000000"/>
        </w:rPr>
        <w:t>关系如下</w:t>
      </w:r>
    </w:p>
    <w:p w:rsidR="00B94059" w:rsidRDefault="00046DE7">
      <w:pPr>
        <w:widowControl/>
        <w:adjustRightInd/>
        <w:spacing w:line="240" w:lineRule="auto"/>
        <w:jc w:val="left"/>
        <w:rPr>
          <w:b/>
          <w:color w:val="000000"/>
        </w:rPr>
      </w:pPr>
      <w:r>
        <w:object w:dxaOrig="15465" w:dyaOrig="9825">
          <v:shape id="_x0000_i1026" type="#_x0000_t75" style="width:440.75pt;height:280pt" o:ole="">
            <v:imagedata r:id="rId16" o:title=""/>
          </v:shape>
          <o:OLEObject Type="Embed" ProgID="Visio.Drawing.15" ShapeID="_x0000_i1026" DrawAspect="Content" ObjectID="_1542633091" r:id="rId17"/>
        </w:object>
      </w:r>
      <w:r w:rsidR="00B94059">
        <w:rPr>
          <w:color w:val="000000"/>
        </w:rPr>
        <w:br w:type="page"/>
      </w:r>
    </w:p>
    <w:p w:rsidR="00C648C9" w:rsidRDefault="00FB2BE1" w:rsidP="007333A8">
      <w:pPr>
        <w:pStyle w:val="10"/>
        <w:pageBreakBefore/>
      </w:pPr>
      <w:bookmarkStart w:id="15" w:name="_Toc465788119"/>
      <w:r>
        <w:rPr>
          <w:rFonts w:hint="eastAsia"/>
        </w:rPr>
        <w:lastRenderedPageBreak/>
        <w:t>请求响应类</w:t>
      </w:r>
      <w:r w:rsidRPr="00451033">
        <w:rPr>
          <w:rFonts w:hint="eastAsia"/>
        </w:rPr>
        <w:t>消息</w:t>
      </w:r>
      <w:r w:rsidR="00130639">
        <w:rPr>
          <w:rFonts w:hint="eastAsia"/>
        </w:rPr>
        <w:t>体定义</w:t>
      </w:r>
      <w:bookmarkEnd w:id="15"/>
    </w:p>
    <w:p w:rsidR="008D2D5F" w:rsidRDefault="008D2D5F" w:rsidP="00FD56F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请求响应类消息，是由代销商向交易系统发起请求消息，交易系统回复响应消息的消息类型。</w:t>
      </w:r>
    </w:p>
    <w:p w:rsidR="0071395C" w:rsidRDefault="00FD56F4" w:rsidP="00FD56F4">
      <w:pPr>
        <w:ind w:firstLineChars="200" w:firstLine="500"/>
        <w:rPr>
          <w:sz w:val="21"/>
        </w:rPr>
      </w:pPr>
      <w:r w:rsidRPr="00FD56F4">
        <w:rPr>
          <w:rFonts w:hint="eastAsia"/>
          <w:sz w:val="21"/>
        </w:rPr>
        <w:t>以下对各个消息的</w:t>
      </w:r>
      <w:r w:rsidRPr="00FD56F4">
        <w:rPr>
          <w:rFonts w:hint="eastAsia"/>
          <w:sz w:val="21"/>
        </w:rPr>
        <w:t>body</w:t>
      </w:r>
      <w:r w:rsidRPr="00FD56F4">
        <w:rPr>
          <w:rFonts w:hint="eastAsia"/>
          <w:sz w:val="21"/>
        </w:rPr>
        <w:t>内的字段进行定义和描述。</w:t>
      </w:r>
    </w:p>
    <w:p w:rsidR="00F11DE4" w:rsidRDefault="00F11DE4" w:rsidP="00F11DE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针对响应消息，如果消息头部的“</w:t>
      </w:r>
      <w:r>
        <w:rPr>
          <w:rFonts w:hint="eastAsia"/>
          <w:sz w:val="21"/>
        </w:rPr>
        <w:t>responseCode</w:t>
      </w:r>
      <w:r>
        <w:rPr>
          <w:rFonts w:hint="eastAsia"/>
          <w:sz w:val="21"/>
        </w:rPr>
        <w:t>”字段不等于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，则代表消息执行出现错误，则交易系统返回统一的错误响应消息</w:t>
      </w:r>
      <w:r w:rsidR="00695482">
        <w:rPr>
          <w:rFonts w:hint="eastAsia"/>
          <w:sz w:val="21"/>
        </w:rPr>
        <w:t>（见</w:t>
      </w:r>
      <w:r w:rsidR="001E01BC">
        <w:rPr>
          <w:rFonts w:hint="eastAsia"/>
          <w:sz w:val="21"/>
        </w:rPr>
        <w:t>5.2</w:t>
      </w:r>
      <w:r w:rsidR="00695482">
        <w:rPr>
          <w:rFonts w:hint="eastAsia"/>
          <w:sz w:val="21"/>
        </w:rPr>
        <w:t>章节描述）</w:t>
      </w:r>
      <w:r>
        <w:rPr>
          <w:rFonts w:hint="eastAsia"/>
          <w:sz w:val="21"/>
        </w:rPr>
        <w:t>。</w:t>
      </w:r>
    </w:p>
    <w:p w:rsidR="003D706E" w:rsidRDefault="00F11DE4" w:rsidP="000F198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以下定义的响应消息，均为执行结果为“成功”的消息。</w:t>
      </w:r>
    </w:p>
    <w:p w:rsidR="00EB5B24" w:rsidRPr="00EB5B24" w:rsidRDefault="00EB5B24" w:rsidP="00EB5B24">
      <w:pPr>
        <w:pStyle w:val="20"/>
      </w:pPr>
      <w:bookmarkStart w:id="16" w:name="_Toc465788120"/>
      <w:r w:rsidRPr="00EB5B24">
        <w:rPr>
          <w:rFonts w:hint="eastAsia"/>
        </w:rPr>
        <w:t>通用业务消息</w:t>
      </w:r>
      <w:bookmarkEnd w:id="16"/>
      <w:r w:rsidR="00F23BFB">
        <w:t>&lt;9XXX&gt;</w:t>
      </w:r>
    </w:p>
    <w:p w:rsidR="00EB5B24" w:rsidRDefault="006F4C50" w:rsidP="006F4C50">
      <w:pPr>
        <w:ind w:firstLine="420"/>
        <w:rPr>
          <w:sz w:val="21"/>
        </w:rPr>
      </w:pPr>
      <w:r>
        <w:rPr>
          <w:rFonts w:hint="eastAsia"/>
          <w:sz w:val="21"/>
        </w:rPr>
        <w:t>通用业务</w:t>
      </w:r>
      <w:r>
        <w:rPr>
          <w:sz w:val="21"/>
        </w:rPr>
        <w:t>类消息，主要包括</w:t>
      </w:r>
      <w:r>
        <w:rPr>
          <w:rFonts w:hint="eastAsia"/>
          <w:sz w:val="21"/>
        </w:rPr>
        <w:t>：</w:t>
      </w:r>
      <w:r>
        <w:rPr>
          <w:sz w:val="21"/>
        </w:rPr>
        <w:t>基础通讯认证、</w:t>
      </w:r>
      <w:r>
        <w:rPr>
          <w:rFonts w:hint="eastAsia"/>
          <w:sz w:val="21"/>
        </w:rPr>
        <w:t>系统参数</w:t>
      </w:r>
      <w:r>
        <w:rPr>
          <w:sz w:val="21"/>
        </w:rPr>
        <w:t>设置及其公共地区、系统全局参数设置的相关信息。</w:t>
      </w:r>
    </w:p>
    <w:p w:rsidR="00EB5B24" w:rsidRPr="0027285B" w:rsidRDefault="00EB5B24" w:rsidP="00EB5B24">
      <w:pPr>
        <w:pStyle w:val="3"/>
      </w:pPr>
      <w:bookmarkStart w:id="17" w:name="_Toc465788121"/>
      <w:r>
        <w:rPr>
          <w:rFonts w:hint="eastAsia"/>
        </w:rPr>
        <w:t>会话建立及认证消息</w:t>
      </w:r>
      <w:bookmarkEnd w:id="17"/>
      <w:r w:rsidR="00214637">
        <w:rPr>
          <w:rFonts w:hint="eastAsia"/>
        </w:rPr>
        <w:t>&lt;</w:t>
      </w:r>
      <w:r w:rsidR="00214637">
        <w:t>9001</w:t>
      </w:r>
      <w:r w:rsidR="00214637">
        <w:rPr>
          <w:rFonts w:hint="eastAsia"/>
        </w:rPr>
        <w:t>&gt;</w:t>
      </w:r>
    </w:p>
    <w:p w:rsidR="0027285B" w:rsidRDefault="000A33B8" w:rsidP="000A33B8">
      <w:pPr>
        <w:ind w:firstLine="420"/>
        <w:rPr>
          <w:sz w:val="21"/>
        </w:rPr>
      </w:pPr>
      <w:r>
        <w:rPr>
          <w:rFonts w:hint="eastAsia"/>
          <w:sz w:val="21"/>
        </w:rPr>
        <w:t>会</w:t>
      </w:r>
      <w:r w:rsidR="0027285B">
        <w:rPr>
          <w:rFonts w:hint="eastAsia"/>
          <w:sz w:val="21"/>
        </w:rPr>
        <w:t>话</w:t>
      </w:r>
      <w:r w:rsidR="0027285B">
        <w:rPr>
          <w:sz w:val="21"/>
        </w:rPr>
        <w:t>建立</w:t>
      </w:r>
      <w:r w:rsidR="0027285B">
        <w:rPr>
          <w:rFonts w:hint="eastAsia"/>
          <w:sz w:val="21"/>
        </w:rPr>
        <w:t>是</w:t>
      </w:r>
      <w:r w:rsidR="0027285B">
        <w:rPr>
          <w:sz w:val="21"/>
        </w:rPr>
        <w:t>系统的第一个消息</w:t>
      </w:r>
      <w:r w:rsidR="0027285B">
        <w:rPr>
          <w:sz w:val="21"/>
        </w:rPr>
        <w:t>,</w:t>
      </w:r>
      <w:r w:rsidR="00CB56AE">
        <w:rPr>
          <w:rFonts w:hint="eastAsia"/>
          <w:sz w:val="21"/>
        </w:rPr>
        <w:t>返回</w:t>
      </w:r>
      <w:r w:rsidR="00CB56AE">
        <w:rPr>
          <w:rFonts w:hint="eastAsia"/>
          <w:sz w:val="21"/>
        </w:rPr>
        <w:t>MSN</w:t>
      </w:r>
      <w:r w:rsidR="00CB56AE">
        <w:rPr>
          <w:rFonts w:hint="eastAsia"/>
          <w:sz w:val="21"/>
        </w:rPr>
        <w:t>消息编码前缀</w:t>
      </w:r>
      <w:r w:rsidR="0027285B">
        <w:rPr>
          <w:rFonts w:hint="eastAsia"/>
          <w:sz w:val="21"/>
        </w:rPr>
        <w:t>之后生成</w:t>
      </w:r>
      <w:r w:rsidR="0027285B">
        <w:rPr>
          <w:sz w:val="21"/>
        </w:rPr>
        <w:t>消息</w:t>
      </w:r>
      <w:r w:rsidR="0027285B">
        <w:rPr>
          <w:rFonts w:hint="eastAsia"/>
          <w:sz w:val="21"/>
        </w:rPr>
        <w:t>。</w:t>
      </w:r>
    </w:p>
    <w:p w:rsidR="0027285B" w:rsidRDefault="0027285B" w:rsidP="0027285B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7285B" w:rsidRPr="0035419F" w:rsidTr="009A1FCD">
        <w:trPr>
          <w:trHeight w:val="312"/>
        </w:trPr>
        <w:tc>
          <w:tcPr>
            <w:tcW w:w="3431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285B" w:rsidRPr="0035419F" w:rsidTr="009A1FCD">
        <w:trPr>
          <w:trHeight w:val="312"/>
        </w:trPr>
        <w:tc>
          <w:tcPr>
            <w:tcW w:w="3431" w:type="dxa"/>
          </w:tcPr>
          <w:p w:rsidR="0027285B" w:rsidRPr="005137D5" w:rsidRDefault="0048143A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</w:p>
        </w:tc>
      </w:tr>
    </w:tbl>
    <w:p w:rsidR="0027285B" w:rsidRPr="00014747" w:rsidRDefault="0027285B" w:rsidP="0027285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FFFFFF" w:themeFill="background1"/>
          </w:tcPr>
          <w:p w:rsidR="0027285B" w:rsidRDefault="005C74BD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msnPre</w:t>
            </w:r>
            <w:r w:rsidR="009A1FCD">
              <w:rPr>
                <w:rFonts w:ascii="宋体" w:hAnsi="宋体"/>
                <w:sz w:val="21"/>
              </w:rPr>
              <w:t>fix</w:t>
            </w:r>
          </w:p>
        </w:tc>
        <w:tc>
          <w:tcPr>
            <w:tcW w:w="1560" w:type="dxa"/>
            <w:shd w:val="clear" w:color="auto" w:fill="FFFFFF" w:themeFill="background1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27285B" w:rsidRDefault="005C74BD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返回msn消息</w:t>
            </w:r>
            <w:r>
              <w:rPr>
                <w:rFonts w:ascii="宋体" w:hAnsi="宋体"/>
                <w:sz w:val="21"/>
              </w:rPr>
              <w:t>前缀</w:t>
            </w:r>
          </w:p>
        </w:tc>
      </w:tr>
    </w:tbl>
    <w:p w:rsidR="0027285B" w:rsidRPr="0027285B" w:rsidRDefault="0027285B" w:rsidP="00EB5B24">
      <w:pPr>
        <w:rPr>
          <w:sz w:val="21"/>
        </w:rPr>
      </w:pPr>
    </w:p>
    <w:p w:rsidR="00CB56AE" w:rsidRDefault="00CB56AE" w:rsidP="00EB5B24">
      <w:pPr>
        <w:rPr>
          <w:sz w:val="21"/>
        </w:rPr>
      </w:pPr>
    </w:p>
    <w:p w:rsidR="007B2478" w:rsidRDefault="007B2478" w:rsidP="007B2478">
      <w:pPr>
        <w:pStyle w:val="3"/>
      </w:pPr>
      <w:r>
        <w:rPr>
          <w:rFonts w:hint="eastAsia"/>
        </w:rPr>
        <w:t>图片上传消息</w:t>
      </w:r>
      <w:r>
        <w:rPr>
          <w:rFonts w:hint="eastAsia"/>
        </w:rPr>
        <w:t>&lt;</w:t>
      </w:r>
      <w:r>
        <w:t>9002</w:t>
      </w:r>
      <w:r>
        <w:rPr>
          <w:rFonts w:hint="eastAsia"/>
        </w:rPr>
        <w:t>&gt;</w:t>
      </w:r>
    </w:p>
    <w:p w:rsidR="007B2478" w:rsidRDefault="00415096" w:rsidP="00415096">
      <w:pPr>
        <w:ind w:firstLine="420"/>
        <w:rPr>
          <w:sz w:val="21"/>
        </w:rPr>
      </w:pPr>
      <w:r>
        <w:rPr>
          <w:rFonts w:hint="eastAsia"/>
          <w:sz w:val="21"/>
        </w:rPr>
        <w:t>用于</w:t>
      </w:r>
      <w:r>
        <w:rPr>
          <w:sz w:val="21"/>
        </w:rPr>
        <w:t>所有上传，地方</w:t>
      </w:r>
      <w:r>
        <w:rPr>
          <w:rFonts w:hint="eastAsia"/>
          <w:sz w:val="21"/>
        </w:rPr>
        <w:t>，上传</w:t>
      </w:r>
      <w:r>
        <w:rPr>
          <w:sz w:val="21"/>
        </w:rPr>
        <w:t>完毕后，返回一个</w:t>
      </w:r>
      <w:r>
        <w:rPr>
          <w:rFonts w:hint="eastAsia"/>
          <w:sz w:val="21"/>
        </w:rPr>
        <w:t>URL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15096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5096" w:rsidRPr="0035419F" w:rsidTr="00B32739">
        <w:trPr>
          <w:trHeight w:val="312"/>
        </w:trPr>
        <w:tc>
          <w:tcPr>
            <w:tcW w:w="3431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picBytes</w:t>
            </w:r>
          </w:p>
        </w:tc>
        <w:tc>
          <w:tcPr>
            <w:tcW w:w="1531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图片字节码</w:t>
            </w:r>
            <w:r>
              <w:rPr>
                <w:rFonts w:ascii="宋体" w:hAnsi="宋体"/>
                <w:sz w:val="21"/>
              </w:rPr>
              <w:t>编码结果</w:t>
            </w:r>
          </w:p>
        </w:tc>
      </w:tr>
      <w:tr w:rsidR="00CE1020" w:rsidRPr="0035419F" w:rsidTr="00B32739">
        <w:trPr>
          <w:trHeight w:val="312"/>
        </w:trPr>
        <w:tc>
          <w:tcPr>
            <w:tcW w:w="3431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</w:t>
            </w:r>
            <w:r>
              <w:rPr>
                <w:rFonts w:ascii="宋体" w:hAnsi="宋体"/>
                <w:sz w:val="21"/>
              </w:rPr>
              <w:t>所属分类，主要为了</w:t>
            </w:r>
            <w:r>
              <w:rPr>
                <w:rFonts w:ascii="宋体" w:hAnsi="宋体" w:hint="eastAsia"/>
                <w:sz w:val="21"/>
              </w:rPr>
              <w:t>分布式</w:t>
            </w:r>
            <w:r>
              <w:rPr>
                <w:rFonts w:ascii="宋体" w:hAnsi="宋体"/>
                <w:sz w:val="21"/>
              </w:rPr>
              <w:lastRenderedPageBreak/>
              <w:t>存储减少相关存储读写压力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CE1020" w:rsidRPr="00CE1020" w:rsidRDefault="00CE1020" w:rsidP="00401E8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1 </w:t>
            </w:r>
            <w:r>
              <w:rPr>
                <w:rFonts w:ascii="宋体" w:hAnsi="宋体" w:hint="eastAsia"/>
                <w:sz w:val="21"/>
              </w:rPr>
              <w:t>头像 2 产品</w:t>
            </w:r>
            <w:r>
              <w:rPr>
                <w:rFonts w:ascii="宋体" w:hAnsi="宋体"/>
                <w:sz w:val="21"/>
              </w:rPr>
              <w:t>类别标志</w:t>
            </w:r>
            <w:r>
              <w:rPr>
                <w:rFonts w:ascii="宋体" w:hAnsi="宋体" w:hint="eastAsia"/>
                <w:sz w:val="21"/>
              </w:rPr>
              <w:t xml:space="preserve"> 3 产品图片 4 用户</w:t>
            </w:r>
            <w:r>
              <w:rPr>
                <w:rFonts w:ascii="宋体" w:hAnsi="宋体"/>
                <w:sz w:val="21"/>
              </w:rPr>
              <w:t>分享</w:t>
            </w:r>
            <w:r>
              <w:rPr>
                <w:rFonts w:ascii="宋体" w:hAnsi="宋体" w:hint="eastAsia"/>
                <w:sz w:val="21"/>
              </w:rPr>
              <w:t xml:space="preserve"> 5 </w:t>
            </w:r>
            <w:r w:rsidR="00401E83">
              <w:rPr>
                <w:rFonts w:ascii="宋体" w:hAnsi="宋体" w:hint="eastAsia"/>
                <w:sz w:val="21"/>
              </w:rPr>
              <w:t>即开票 6电脑票 9其他</w:t>
            </w:r>
          </w:p>
        </w:tc>
      </w:tr>
    </w:tbl>
    <w:p w:rsidR="00415096" w:rsidRPr="00014747" w:rsidRDefault="00415096" w:rsidP="00415096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15096" w:rsidRPr="005137D5" w:rsidTr="00415096">
        <w:trPr>
          <w:trHeight w:val="312"/>
        </w:trPr>
        <w:tc>
          <w:tcPr>
            <w:tcW w:w="3402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560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415096" w:rsidRDefault="00415096" w:rsidP="00415096"/>
    <w:p w:rsidR="007B2478" w:rsidRPr="007B2478" w:rsidRDefault="007B2478" w:rsidP="00EB5B24">
      <w:pPr>
        <w:rPr>
          <w:sz w:val="21"/>
        </w:rPr>
      </w:pPr>
    </w:p>
    <w:p w:rsidR="00021E41" w:rsidRDefault="00021E41" w:rsidP="00021E41">
      <w:pPr>
        <w:pStyle w:val="3"/>
      </w:pPr>
      <w:r>
        <w:rPr>
          <w:rFonts w:hint="eastAsia"/>
        </w:rPr>
        <w:t>系统业务</w:t>
      </w:r>
      <w:r>
        <w:t>列表</w:t>
      </w:r>
      <w:r>
        <w:rPr>
          <w:rFonts w:hint="eastAsia"/>
        </w:rPr>
        <w:t>消息</w:t>
      </w:r>
      <w:r>
        <w:rPr>
          <w:rFonts w:hint="eastAsia"/>
        </w:rPr>
        <w:t>&lt;</w:t>
      </w:r>
      <w:r>
        <w:t>9101</w:t>
      </w:r>
      <w:r>
        <w:rPr>
          <w:rFonts w:hint="eastAsia"/>
        </w:rPr>
        <w:t>&gt;</w:t>
      </w:r>
    </w:p>
    <w:p w:rsidR="000A33B8" w:rsidRDefault="000A33B8" w:rsidP="000A33B8">
      <w:pPr>
        <w:ind w:firstLine="420"/>
        <w:rPr>
          <w:sz w:val="21"/>
        </w:rPr>
      </w:pPr>
      <w:r>
        <w:rPr>
          <w:rFonts w:hint="eastAsia"/>
          <w:sz w:val="21"/>
        </w:rPr>
        <w:t>获取整个</w:t>
      </w:r>
      <w:r>
        <w:rPr>
          <w:sz w:val="21"/>
        </w:rPr>
        <w:t>系统支持的业务</w:t>
      </w:r>
      <w:r>
        <w:rPr>
          <w:rFonts w:hint="eastAsia"/>
          <w:sz w:val="21"/>
        </w:rPr>
        <w:t>列表。仅用于整个</w:t>
      </w:r>
      <w:r>
        <w:rPr>
          <w:sz w:val="21"/>
        </w:rPr>
        <w:t>应用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的</w:t>
      </w:r>
      <w:r>
        <w:rPr>
          <w:sz w:val="21"/>
        </w:rPr>
        <w:t>扩展使用</w:t>
      </w:r>
      <w:r>
        <w:rPr>
          <w:rFonts w:hint="eastAsia"/>
          <w:sz w:val="21"/>
        </w:rPr>
        <w:t>。</w:t>
      </w:r>
    </w:p>
    <w:p w:rsidR="000A33B8" w:rsidRDefault="000A33B8" w:rsidP="000A33B8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3827"/>
      </w:tblGrid>
      <w:tr w:rsidR="000A33B8" w:rsidRPr="0035419F" w:rsidTr="00752F50">
        <w:trPr>
          <w:trHeight w:val="312"/>
        </w:trPr>
        <w:tc>
          <w:tcPr>
            <w:tcW w:w="2694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A33B8" w:rsidRPr="0035419F" w:rsidTr="00752F50">
        <w:trPr>
          <w:trHeight w:val="312"/>
        </w:trPr>
        <w:tc>
          <w:tcPr>
            <w:tcW w:w="2694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59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</w:p>
        </w:tc>
      </w:tr>
    </w:tbl>
    <w:p w:rsidR="000A33B8" w:rsidRPr="00014747" w:rsidRDefault="000A33B8" w:rsidP="000A33B8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038"/>
        <w:gridCol w:w="1560"/>
        <w:gridCol w:w="3827"/>
      </w:tblGrid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moduleInfos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JSONA</w:t>
            </w:r>
            <w:r>
              <w:rPr>
                <w:rFonts w:ascii="宋体" w:hAnsi="宋体"/>
                <w:sz w:val="21"/>
              </w:rPr>
              <w:t>rray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信息列表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moduleCode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moduleName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moduleUrl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首页Url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modulePicUrl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图标的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021E41" w:rsidRPr="00021E41" w:rsidRDefault="00021E41" w:rsidP="00021E41"/>
    <w:p w:rsidR="00021E41" w:rsidRDefault="00021E41" w:rsidP="00021E41">
      <w:pPr>
        <w:pStyle w:val="3"/>
      </w:pPr>
      <w:r>
        <w:rPr>
          <w:rFonts w:hint="eastAsia"/>
        </w:rPr>
        <w:t>系统通知消息</w:t>
      </w:r>
      <w:r>
        <w:rPr>
          <w:rFonts w:hint="eastAsia"/>
        </w:rPr>
        <w:t>&lt;</w:t>
      </w:r>
      <w:r>
        <w:t>9201</w:t>
      </w:r>
      <w:r>
        <w:rPr>
          <w:rFonts w:hint="eastAsia"/>
        </w:rPr>
        <w:t>&gt;</w:t>
      </w:r>
    </w:p>
    <w:p w:rsidR="00D97C3B" w:rsidRPr="00D97C3B" w:rsidRDefault="00D97C3B" w:rsidP="00D97C3B"/>
    <w:p w:rsidR="00D97C3B" w:rsidRDefault="00244140" w:rsidP="00D97C3B">
      <w:pPr>
        <w:pStyle w:val="3"/>
      </w:pPr>
      <w:r>
        <w:rPr>
          <w:rFonts w:hint="eastAsia"/>
        </w:rPr>
        <w:lastRenderedPageBreak/>
        <w:t>申请</w:t>
      </w:r>
      <w:r w:rsidR="002058DC">
        <w:rPr>
          <w:rFonts w:hint="eastAsia"/>
        </w:rPr>
        <w:t>验证码</w:t>
      </w:r>
      <w:r w:rsidR="00D97C3B">
        <w:rPr>
          <w:rFonts w:hint="eastAsia"/>
        </w:rPr>
        <w:t>&lt;</w:t>
      </w:r>
      <w:r w:rsidR="00D97C3B">
        <w:t>920</w:t>
      </w:r>
      <w:r w:rsidR="002058DC">
        <w:t>2</w:t>
      </w:r>
      <w:r w:rsidR="00D97C3B">
        <w:rPr>
          <w:rFonts w:hint="eastAsia"/>
        </w:rPr>
        <w:t>&gt;</w:t>
      </w:r>
    </w:p>
    <w:p w:rsidR="00C24928" w:rsidRPr="00F31839" w:rsidRDefault="000F5D7F" w:rsidP="00C24928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用于用户注册</w:t>
      </w:r>
      <w:r>
        <w:rPr>
          <w:sz w:val="21"/>
        </w:rPr>
        <w:t>时</w:t>
      </w:r>
      <w:r>
        <w:rPr>
          <w:sz w:val="21"/>
        </w:rPr>
        <w:t>,</w:t>
      </w:r>
      <w:r>
        <w:rPr>
          <w:sz w:val="21"/>
        </w:rPr>
        <w:t>申请验证码</w:t>
      </w:r>
      <w:r>
        <w:rPr>
          <w:rFonts w:hint="eastAsia"/>
          <w:sz w:val="21"/>
        </w:rPr>
        <w:t>。</w:t>
      </w:r>
      <w:r w:rsidR="00C24928">
        <w:rPr>
          <w:rFonts w:hint="eastAsia"/>
          <w:sz w:val="21"/>
        </w:rPr>
        <w:t>申请</w:t>
      </w:r>
      <w:r w:rsidR="00C24928">
        <w:rPr>
          <w:sz w:val="21"/>
        </w:rPr>
        <w:t>成功后，</w:t>
      </w:r>
      <w:r w:rsidR="00C24928">
        <w:rPr>
          <w:rFonts w:hint="eastAsia"/>
          <w:sz w:val="21"/>
        </w:rPr>
        <w:t>手机</w:t>
      </w:r>
      <w:r w:rsidR="00C24928">
        <w:rPr>
          <w:sz w:val="21"/>
        </w:rPr>
        <w:t>接收验证码。</w:t>
      </w:r>
    </w:p>
    <w:p w:rsidR="000F5D7F" w:rsidRPr="00B26F2C" w:rsidRDefault="000F5D7F" w:rsidP="000F5D7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F5D7F" w:rsidRPr="0035419F" w:rsidTr="00A84F4B">
        <w:trPr>
          <w:trHeight w:val="312"/>
        </w:trPr>
        <w:tc>
          <w:tcPr>
            <w:tcW w:w="3431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F5D7F" w:rsidRPr="0035419F" w:rsidTr="00A84F4B">
        <w:trPr>
          <w:trHeight w:val="312"/>
        </w:trPr>
        <w:tc>
          <w:tcPr>
            <w:tcW w:w="3431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手机号码</w:t>
            </w:r>
          </w:p>
        </w:tc>
      </w:tr>
    </w:tbl>
    <w:p w:rsidR="000F5D7F" w:rsidRPr="00014747" w:rsidRDefault="000F5D7F" w:rsidP="000F5D7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413510" w:rsidRDefault="00413510" w:rsidP="00413510"/>
    <w:p w:rsidR="00C1166C" w:rsidRDefault="00C1166C" w:rsidP="00413510"/>
    <w:p w:rsidR="00C1166C" w:rsidRDefault="00C1166C" w:rsidP="00C1166C">
      <w:pPr>
        <w:pStyle w:val="3"/>
      </w:pPr>
      <w:r>
        <w:rPr>
          <w:rFonts w:hint="eastAsia"/>
        </w:rPr>
        <w:t>获取</w:t>
      </w:r>
      <w:r>
        <w:t>密保问题列表</w:t>
      </w:r>
      <w:r>
        <w:rPr>
          <w:rFonts w:hint="eastAsia"/>
        </w:rPr>
        <w:t>&lt;</w:t>
      </w:r>
      <w:r>
        <w:t>9203</w:t>
      </w:r>
      <w:r>
        <w:rPr>
          <w:rFonts w:hint="eastAsia"/>
        </w:rPr>
        <w:t>&gt;</w:t>
      </w:r>
    </w:p>
    <w:p w:rsidR="00C1166C" w:rsidRDefault="007A553D" w:rsidP="007A553D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7A553D" w:rsidRDefault="007A553D" w:rsidP="007A553D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1166C" w:rsidRPr="0035419F" w:rsidTr="00A84F4B">
        <w:trPr>
          <w:trHeight w:val="312"/>
        </w:trPr>
        <w:tc>
          <w:tcPr>
            <w:tcW w:w="3431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1166C" w:rsidRPr="0035419F" w:rsidTr="00A84F4B">
        <w:trPr>
          <w:trHeight w:val="312"/>
        </w:trPr>
        <w:tc>
          <w:tcPr>
            <w:tcW w:w="3431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questionNumber</w:t>
            </w:r>
          </w:p>
        </w:tc>
        <w:tc>
          <w:tcPr>
            <w:tcW w:w="1531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列表数</w:t>
            </w:r>
          </w:p>
        </w:tc>
      </w:tr>
    </w:tbl>
    <w:p w:rsidR="00C1166C" w:rsidRPr="00014747" w:rsidRDefault="00C1166C" w:rsidP="00C1166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2287"/>
        <w:gridCol w:w="1434"/>
        <w:gridCol w:w="4716"/>
      </w:tblGrid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 w:val="restart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 w:rsidR="00C1166C"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questionAnwsers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8214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答案列表</w:t>
            </w:r>
            <w:r>
              <w:rPr>
                <w:rFonts w:ascii="宋体" w:hAnsi="宋体" w:hint="eastAsia"/>
                <w:sz w:val="21"/>
              </w:rPr>
              <w:t>，采用</w:t>
            </w:r>
            <w:r>
              <w:rPr>
                <w:rFonts w:ascii="宋体" w:hAnsi="宋体"/>
                <w:sz w:val="21"/>
              </w:rPr>
              <w:t>‘|’</w:t>
            </w:r>
            <w:r>
              <w:rPr>
                <w:rFonts w:ascii="宋体" w:hAnsi="宋体" w:hint="eastAsia"/>
                <w:sz w:val="21"/>
              </w:rPr>
              <w:t>号分隔，例如: 答案A|答案B|答案C|答案D</w:t>
            </w:r>
          </w:p>
        </w:tc>
      </w:tr>
    </w:tbl>
    <w:p w:rsidR="00C1166C" w:rsidRDefault="00C1166C" w:rsidP="00413510"/>
    <w:p w:rsidR="00944EF7" w:rsidRDefault="00944EF7" w:rsidP="00944EF7"/>
    <w:p w:rsidR="00944EF7" w:rsidRDefault="00944EF7" w:rsidP="00944EF7">
      <w:pPr>
        <w:pStyle w:val="3"/>
      </w:pPr>
      <w:r>
        <w:rPr>
          <w:rFonts w:hint="eastAsia"/>
        </w:rPr>
        <w:lastRenderedPageBreak/>
        <w:t>获取</w:t>
      </w:r>
      <w:r w:rsidR="003425E7">
        <w:rPr>
          <w:rFonts w:hint="eastAsia"/>
        </w:rPr>
        <w:t>国家地区编码</w:t>
      </w:r>
      <w:r>
        <w:rPr>
          <w:rFonts w:hint="eastAsia"/>
        </w:rPr>
        <w:t>&lt;</w:t>
      </w:r>
      <w:r>
        <w:t>920</w:t>
      </w:r>
      <w:r w:rsidR="003425E7">
        <w:t>4</w:t>
      </w:r>
      <w:r>
        <w:rPr>
          <w:rFonts w:hint="eastAsia"/>
        </w:rPr>
        <w:t>&gt;</w:t>
      </w:r>
    </w:p>
    <w:p w:rsidR="00944EF7" w:rsidRDefault="00944EF7" w:rsidP="00944EF7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944EF7" w:rsidRDefault="00944EF7" w:rsidP="00944EF7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44EF7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44EF7" w:rsidRPr="0035419F" w:rsidTr="00054C03">
        <w:trPr>
          <w:trHeight w:val="312"/>
        </w:trPr>
        <w:tc>
          <w:tcPr>
            <w:tcW w:w="3431" w:type="dxa"/>
          </w:tcPr>
          <w:p w:rsidR="00944EF7" w:rsidRPr="005137D5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</w:p>
        </w:tc>
      </w:tr>
    </w:tbl>
    <w:p w:rsidR="00944EF7" w:rsidRPr="00014747" w:rsidRDefault="00944EF7" w:rsidP="00944EF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2287"/>
        <w:gridCol w:w="1434"/>
        <w:gridCol w:w="4716"/>
      </w:tblGrid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944EF7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地区列表</w:t>
            </w:r>
          </w:p>
        </w:tc>
      </w:tr>
      <w:tr w:rsidR="00944EF7" w:rsidRPr="005137D5" w:rsidTr="00054C03">
        <w:trPr>
          <w:trHeight w:val="312"/>
        </w:trPr>
        <w:tc>
          <w:tcPr>
            <w:tcW w:w="491" w:type="dxa"/>
            <w:vMerge w:val="restart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regionCode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地区编码</w:t>
            </w:r>
          </w:p>
        </w:tc>
      </w:tr>
      <w:tr w:rsidR="00944EF7" w:rsidRPr="005137D5" w:rsidTr="00054C03">
        <w:trPr>
          <w:trHeight w:val="312"/>
        </w:trPr>
        <w:tc>
          <w:tcPr>
            <w:tcW w:w="491" w:type="dxa"/>
            <w:vMerge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regionName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地区名称</w:t>
            </w:r>
          </w:p>
        </w:tc>
      </w:tr>
    </w:tbl>
    <w:p w:rsidR="00944EF7" w:rsidRDefault="00944EF7" w:rsidP="00413510"/>
    <w:p w:rsidR="00B41D41" w:rsidRDefault="00B41D41" w:rsidP="00B41D41">
      <w:pPr>
        <w:pStyle w:val="3"/>
      </w:pPr>
      <w:r>
        <w:rPr>
          <w:rFonts w:hint="eastAsia"/>
        </w:rPr>
        <w:t>获取组织机构编码</w:t>
      </w:r>
      <w:r>
        <w:rPr>
          <w:rFonts w:hint="eastAsia"/>
        </w:rPr>
        <w:t>&lt;</w:t>
      </w:r>
      <w:r>
        <w:t>9205</w:t>
      </w:r>
      <w:r>
        <w:rPr>
          <w:rFonts w:hint="eastAsia"/>
        </w:rPr>
        <w:t>&gt;</w:t>
      </w:r>
    </w:p>
    <w:p w:rsidR="00B41D41" w:rsidRDefault="00B41D41" w:rsidP="00B41D41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B41D41" w:rsidRDefault="00B41D41" w:rsidP="00B41D41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B41D41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41D41" w:rsidRPr="0035419F" w:rsidTr="00054C03">
        <w:trPr>
          <w:trHeight w:val="312"/>
        </w:trPr>
        <w:tc>
          <w:tcPr>
            <w:tcW w:w="3431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</w:p>
        </w:tc>
      </w:tr>
    </w:tbl>
    <w:p w:rsidR="00B41D41" w:rsidRPr="00014747" w:rsidRDefault="00B41D41" w:rsidP="00B41D4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2466"/>
        <w:gridCol w:w="1429"/>
        <w:gridCol w:w="4558"/>
      </w:tblGrid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41D41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B41D41" w:rsidRDefault="00085E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</w:t>
            </w:r>
            <w:r w:rsidR="00B41D41">
              <w:rPr>
                <w:rFonts w:ascii="宋体" w:hAnsi="宋体" w:hint="eastAsia"/>
                <w:sz w:val="21"/>
              </w:rPr>
              <w:t>列表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 w:val="restart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机构名称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Contact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联系人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Phone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</w:t>
            </w:r>
            <w:r>
              <w:rPr>
                <w:rFonts w:ascii="宋体" w:hAnsi="宋体"/>
                <w:sz w:val="21"/>
              </w:rPr>
              <w:t>电话</w:t>
            </w:r>
          </w:p>
        </w:tc>
      </w:tr>
      <w:tr w:rsidR="00326142" w:rsidRPr="005137D5" w:rsidTr="00054C03">
        <w:trPr>
          <w:trHeight w:val="312"/>
        </w:trPr>
        <w:tc>
          <w:tcPr>
            <w:tcW w:w="491" w:type="dxa"/>
            <w:vMerge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Address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机构地址</w:t>
            </w:r>
          </w:p>
        </w:tc>
      </w:tr>
    </w:tbl>
    <w:p w:rsidR="00B41D41" w:rsidRPr="00944EF7" w:rsidRDefault="00B41D41" w:rsidP="00413510"/>
    <w:p w:rsidR="00413510" w:rsidRDefault="00413510" w:rsidP="00413510">
      <w:pPr>
        <w:pStyle w:val="3"/>
      </w:pPr>
      <w:r>
        <w:rPr>
          <w:rFonts w:hint="eastAsia"/>
        </w:rPr>
        <w:lastRenderedPageBreak/>
        <w:t>系统广告相关消息</w:t>
      </w:r>
      <w:r>
        <w:rPr>
          <w:rFonts w:hint="eastAsia"/>
        </w:rPr>
        <w:t>&lt;</w:t>
      </w:r>
      <w:r>
        <w:t>9301</w:t>
      </w:r>
      <w:r>
        <w:rPr>
          <w:rFonts w:hint="eastAsia"/>
        </w:rPr>
        <w:t>&gt;</w:t>
      </w:r>
    </w:p>
    <w:p w:rsidR="00EB5B24" w:rsidRDefault="00EB5B24" w:rsidP="00EB5B24">
      <w:pPr>
        <w:rPr>
          <w:sz w:val="21"/>
        </w:rPr>
      </w:pPr>
    </w:p>
    <w:p w:rsidR="001B60D0" w:rsidRDefault="00EB5B24" w:rsidP="00EB5B24">
      <w:pPr>
        <w:pStyle w:val="20"/>
      </w:pPr>
      <w:bookmarkStart w:id="18" w:name="_Toc465788122"/>
      <w:r w:rsidRPr="00EB5B24">
        <w:rPr>
          <w:rFonts w:hint="eastAsia"/>
        </w:rPr>
        <w:t>用户类业务消息</w:t>
      </w:r>
      <w:bookmarkEnd w:id="18"/>
      <w:r w:rsidR="001F7C51">
        <w:rPr>
          <w:rFonts w:hint="eastAsia"/>
        </w:rPr>
        <w:t>&lt;</w:t>
      </w:r>
      <w:r w:rsidR="00BE7D8C">
        <w:t>1X</w:t>
      </w:r>
      <w:r w:rsidR="001F7C51">
        <w:t>XX</w:t>
      </w:r>
      <w:r w:rsidR="001F7C51">
        <w:rPr>
          <w:rFonts w:hint="eastAsia"/>
        </w:rPr>
        <w:t>&gt;</w:t>
      </w:r>
    </w:p>
    <w:p w:rsidR="00C015A3" w:rsidRDefault="00C015A3" w:rsidP="008F16B5">
      <w:pPr>
        <w:ind w:firstLine="420"/>
      </w:pPr>
      <w:r>
        <w:rPr>
          <w:rFonts w:hint="eastAsia"/>
        </w:rPr>
        <w:t>用户</w:t>
      </w:r>
      <w:r>
        <w:t>个人消息，为了</w:t>
      </w:r>
      <w:r>
        <w:rPr>
          <w:rFonts w:hint="eastAsia"/>
        </w:rPr>
        <w:t>将来</w:t>
      </w:r>
      <w:r>
        <w:t>业务发展的需要，用</w:t>
      </w:r>
      <w:r>
        <w:rPr>
          <w:rFonts w:hint="eastAsia"/>
        </w:rPr>
        <w:t>1X</w:t>
      </w:r>
      <w:r>
        <w:rPr>
          <w:rFonts w:hint="eastAsia"/>
        </w:rPr>
        <w:t>来</w:t>
      </w:r>
      <w:r>
        <w:t>表示</w:t>
      </w:r>
      <w:r w:rsidR="008F16B5">
        <w:rPr>
          <w:rFonts w:hint="eastAsia"/>
        </w:rPr>
        <w:t>,</w:t>
      </w:r>
      <w:r>
        <w:rPr>
          <w:rFonts w:hint="eastAsia"/>
        </w:rPr>
        <w:t>其中</w:t>
      </w:r>
      <w:r>
        <w:t>：</w:t>
      </w:r>
    </w:p>
    <w:p w:rsidR="00C015A3" w:rsidRDefault="00C015A3" w:rsidP="00C015A3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t>用户基本</w:t>
      </w:r>
      <w:r>
        <w:rPr>
          <w:rFonts w:hint="eastAsia"/>
        </w:rPr>
        <w:t>信息查询</w:t>
      </w:r>
      <w:r>
        <w:t>，包括</w:t>
      </w:r>
      <w:r>
        <w:rPr>
          <w:rFonts w:hint="eastAsia"/>
        </w:rPr>
        <w:t>个人</w:t>
      </w:r>
      <w:r>
        <w:t>中心的</w:t>
      </w:r>
      <w:r>
        <w:rPr>
          <w:rFonts w:hint="eastAsia"/>
        </w:rPr>
        <w:t>汇总</w:t>
      </w:r>
      <w:r>
        <w:t>信息（</w:t>
      </w:r>
      <w:r>
        <w:rPr>
          <w:rFonts w:hint="eastAsia"/>
        </w:rPr>
        <w:t>见</w:t>
      </w:r>
      <w:r>
        <w:rPr>
          <w:rFonts w:hint="eastAsia"/>
        </w:rPr>
        <w:t>3.2.4</w:t>
      </w:r>
      <w:r>
        <w:t>）</w:t>
      </w:r>
    </w:p>
    <w:p w:rsidR="00C015A3" w:rsidRDefault="00C015A3" w:rsidP="00C015A3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，编辑</w:t>
      </w:r>
      <w:r>
        <w:t>用户基础信息，</w:t>
      </w:r>
      <w:r>
        <w:rPr>
          <w:rFonts w:hint="eastAsia"/>
        </w:rPr>
        <w:t>包括</w:t>
      </w:r>
      <w:r>
        <w:t>修改密码</w:t>
      </w:r>
      <w:r w:rsidR="0000503D">
        <w:rPr>
          <w:rFonts w:hint="eastAsia"/>
        </w:rPr>
        <w:t>，</w:t>
      </w:r>
      <w:r w:rsidR="0000503D">
        <w:t>安保信息</w:t>
      </w:r>
      <w:r>
        <w:t>等。</w:t>
      </w:r>
    </w:p>
    <w:p w:rsidR="00C015A3" w:rsidRPr="00C015A3" w:rsidRDefault="00C015A3" w:rsidP="00BE5089">
      <w:pPr>
        <w:ind w:firstLine="420"/>
      </w:pPr>
      <w:r>
        <w:t>12</w:t>
      </w:r>
      <w:r>
        <w:rPr>
          <w:rFonts w:hint="eastAsia"/>
        </w:rPr>
        <w:t>，</w:t>
      </w:r>
      <w:r w:rsidR="00BE5089">
        <w:rPr>
          <w:rFonts w:hint="eastAsia"/>
        </w:rPr>
        <w:t>礼包</w:t>
      </w:r>
      <w:r w:rsidR="00BE5089">
        <w:t>相关</w:t>
      </w:r>
      <w:r w:rsidR="00BE5089">
        <w:rPr>
          <w:rFonts w:hint="eastAsia"/>
        </w:rPr>
        <w:t>信息</w:t>
      </w:r>
      <w:r w:rsidR="00BE5089">
        <w:t>定义</w:t>
      </w:r>
    </w:p>
    <w:p w:rsidR="001B60D0" w:rsidRDefault="001B60D0" w:rsidP="001B60D0">
      <w:pPr>
        <w:pStyle w:val="3"/>
      </w:pPr>
      <w:bookmarkStart w:id="19" w:name="_Toc465788123"/>
      <w:r>
        <w:rPr>
          <w:rFonts w:hint="eastAsia"/>
        </w:rPr>
        <w:t>用户注册</w:t>
      </w:r>
      <w:bookmarkEnd w:id="19"/>
      <w:r w:rsidR="00CE1BC2">
        <w:rPr>
          <w:rFonts w:hint="eastAsia"/>
        </w:rPr>
        <w:t>&lt;</w:t>
      </w:r>
      <w:r w:rsidR="00CE1BC2">
        <w:t>1001</w:t>
      </w:r>
      <w:r w:rsidR="00CE1BC2">
        <w:rPr>
          <w:rFonts w:hint="eastAsia"/>
        </w:rPr>
        <w:t>&gt;</w:t>
      </w:r>
    </w:p>
    <w:p w:rsidR="005905F2" w:rsidRPr="00F31839" w:rsidRDefault="00EA6C69" w:rsidP="005905F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使用</w:t>
      </w:r>
      <w:r>
        <w:rPr>
          <w:sz w:val="21"/>
        </w:rPr>
        <w:t>手机号码进行用户注册，注册时需要配合</w:t>
      </w:r>
      <w:r>
        <w:rPr>
          <w:rFonts w:hint="eastAsia"/>
          <w:sz w:val="21"/>
        </w:rPr>
        <w:t>9202</w:t>
      </w:r>
      <w:r>
        <w:rPr>
          <w:rFonts w:hint="eastAsia"/>
          <w:sz w:val="21"/>
        </w:rPr>
        <w:t>协议申请</w:t>
      </w:r>
      <w:r>
        <w:rPr>
          <w:sz w:val="21"/>
        </w:rPr>
        <w:t>验证码。</w:t>
      </w:r>
      <w:r w:rsidR="005905F2" w:rsidRPr="00F31839">
        <w:rPr>
          <w:sz w:val="21"/>
        </w:rPr>
        <w:t xml:space="preserve"> </w:t>
      </w:r>
    </w:p>
    <w:p w:rsidR="005905F2" w:rsidRPr="00B26F2C" w:rsidRDefault="005905F2" w:rsidP="005905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905F2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05F2" w:rsidRPr="0035419F" w:rsidTr="005905F2">
        <w:trPr>
          <w:trHeight w:val="312"/>
        </w:trPr>
        <w:tc>
          <w:tcPr>
            <w:tcW w:w="3431" w:type="dxa"/>
          </w:tcPr>
          <w:p w:rsidR="005905F2" w:rsidRPr="005137D5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userName</w:t>
            </w:r>
          </w:p>
        </w:tc>
        <w:tc>
          <w:tcPr>
            <w:tcW w:w="1531" w:type="dxa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05F2" w:rsidRPr="005137D5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5905F2" w:rsidRPr="0035419F" w:rsidTr="005905F2">
        <w:trPr>
          <w:trHeight w:val="312"/>
        </w:trPr>
        <w:tc>
          <w:tcPr>
            <w:tcW w:w="3431" w:type="dxa"/>
          </w:tcPr>
          <w:p w:rsidR="005905F2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05F2" w:rsidRPr="00045C70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手机号码</w:t>
            </w:r>
          </w:p>
        </w:tc>
      </w:tr>
      <w:tr w:rsidR="00EF55F1" w:rsidRPr="0035419F" w:rsidTr="005905F2">
        <w:trPr>
          <w:trHeight w:val="312"/>
        </w:trPr>
        <w:tc>
          <w:tcPr>
            <w:tcW w:w="34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</w:p>
        </w:tc>
      </w:tr>
      <w:tr w:rsidR="00EF55F1" w:rsidRPr="0035419F" w:rsidTr="005905F2">
        <w:trPr>
          <w:trHeight w:val="312"/>
        </w:trPr>
        <w:tc>
          <w:tcPr>
            <w:tcW w:w="34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密码</w:t>
            </w:r>
            <w:r>
              <w:rPr>
                <w:rFonts w:ascii="宋体" w:hAnsi="宋体"/>
                <w:sz w:val="21"/>
              </w:rPr>
              <w:t>，前端校验一致后只用</w:t>
            </w:r>
            <w:r>
              <w:rPr>
                <w:rFonts w:ascii="宋体" w:hAnsi="宋体" w:hint="eastAsia"/>
                <w:sz w:val="21"/>
              </w:rPr>
              <w:t>传入</w:t>
            </w:r>
            <w:r>
              <w:rPr>
                <w:rFonts w:ascii="宋体" w:hAnsi="宋体"/>
                <w:sz w:val="21"/>
              </w:rPr>
              <w:t>后台一个即可。</w:t>
            </w:r>
            <w:r w:rsidR="002738CB">
              <w:rPr>
                <w:rFonts w:ascii="宋体" w:hAnsi="宋体"/>
                <w:sz w:val="21"/>
              </w:rPr>
              <w:t>MD5</w:t>
            </w:r>
            <w:r w:rsidR="002738CB">
              <w:rPr>
                <w:rFonts w:ascii="宋体" w:hAnsi="宋体" w:hint="eastAsia"/>
                <w:sz w:val="21"/>
              </w:rPr>
              <w:t>加密后</w:t>
            </w:r>
            <w:r w:rsidR="002738CB">
              <w:rPr>
                <w:rFonts w:ascii="宋体" w:hAnsi="宋体"/>
                <w:sz w:val="21"/>
              </w:rPr>
              <w:t>的数据</w:t>
            </w:r>
          </w:p>
        </w:tc>
      </w:tr>
    </w:tbl>
    <w:p w:rsidR="005905F2" w:rsidRPr="00014747" w:rsidRDefault="005905F2" w:rsidP="005905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</w:tcPr>
          <w:p w:rsidR="005905F2" w:rsidRPr="005137D5" w:rsidRDefault="00D808B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5905F2" w:rsidRPr="005137D5" w:rsidRDefault="00861F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用户编号，</w:t>
            </w:r>
            <w:r>
              <w:rPr>
                <w:rFonts w:ascii="宋体" w:hAnsi="宋体"/>
                <w:sz w:val="21"/>
              </w:rPr>
              <w:t>成功后返回注册成功后的用户编号，否则为默认值</w:t>
            </w:r>
            <w:r>
              <w:rPr>
                <w:rFonts w:ascii="宋体" w:hAnsi="宋体" w:hint="eastAsia"/>
                <w:sz w:val="21"/>
              </w:rPr>
              <w:t>0</w:t>
            </w:r>
            <w:r w:rsidR="00B67313">
              <w:rPr>
                <w:rFonts w:ascii="宋体" w:hAnsi="宋体" w:hint="eastAsia"/>
                <w:sz w:val="21"/>
              </w:rPr>
              <w:t>或者空</w:t>
            </w:r>
            <w:r>
              <w:rPr>
                <w:rFonts w:ascii="宋体" w:hAnsi="宋体" w:hint="eastAsia"/>
                <w:sz w:val="21"/>
              </w:rPr>
              <w:t>。</w:t>
            </w:r>
            <w:r w:rsidR="00101E3C">
              <w:rPr>
                <w:rFonts w:ascii="宋体" w:hAnsi="宋体" w:hint="eastAsia"/>
                <w:sz w:val="21"/>
              </w:rPr>
              <w:t>请</w:t>
            </w:r>
            <w:r w:rsidR="00101E3C">
              <w:rPr>
                <w:rFonts w:ascii="宋体" w:hAnsi="宋体"/>
                <w:sz w:val="21"/>
              </w:rPr>
              <w:t>根据响应代码判断后，取值，以免有误差。</w:t>
            </w:r>
          </w:p>
        </w:tc>
      </w:tr>
    </w:tbl>
    <w:p w:rsidR="001B60D0" w:rsidRDefault="001B60D0" w:rsidP="001B60D0">
      <w:pPr>
        <w:rPr>
          <w:sz w:val="21"/>
        </w:rPr>
      </w:pPr>
    </w:p>
    <w:p w:rsidR="001B60D0" w:rsidRDefault="001B60D0" w:rsidP="001B60D0">
      <w:pPr>
        <w:pStyle w:val="3"/>
      </w:pPr>
      <w:bookmarkStart w:id="20" w:name="_Toc465788124"/>
      <w:r>
        <w:rPr>
          <w:rFonts w:hint="eastAsia"/>
        </w:rPr>
        <w:t>用户登录</w:t>
      </w:r>
      <w:bookmarkEnd w:id="20"/>
      <w:r w:rsidR="00CE1BC2">
        <w:rPr>
          <w:rFonts w:hint="eastAsia"/>
        </w:rPr>
        <w:t>&lt;</w:t>
      </w:r>
      <w:r w:rsidR="00CE1BC2">
        <w:t>1002</w:t>
      </w:r>
      <w:r w:rsidR="00CE1BC2">
        <w:rPr>
          <w:rFonts w:hint="eastAsia"/>
        </w:rPr>
        <w:t>&gt;</w:t>
      </w:r>
    </w:p>
    <w:p w:rsidR="00B23502" w:rsidRPr="00F31839" w:rsidRDefault="00B23502" w:rsidP="00B2350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</w:t>
      </w:r>
      <w:r>
        <w:rPr>
          <w:sz w:val="21"/>
        </w:rPr>
        <w:t>登陆</w:t>
      </w:r>
      <w:r>
        <w:rPr>
          <w:rFonts w:hint="eastAsia"/>
          <w:sz w:val="21"/>
        </w:rPr>
        <w:t>。</w:t>
      </w:r>
      <w:r w:rsidR="005B0C54">
        <w:rPr>
          <w:rFonts w:hint="eastAsia"/>
          <w:sz w:val="21"/>
        </w:rPr>
        <w:t>可以</w:t>
      </w:r>
      <w:r w:rsidR="005B0C54">
        <w:rPr>
          <w:sz w:val="21"/>
        </w:rPr>
        <w:t>使用用户名和注册手机号码进行登陆</w:t>
      </w:r>
      <w:r w:rsidR="00F83E8C">
        <w:rPr>
          <w:rFonts w:hint="eastAsia"/>
          <w:sz w:val="21"/>
        </w:rPr>
        <w:t>。</w:t>
      </w:r>
      <w:r w:rsidR="00F83E8C">
        <w:rPr>
          <w:sz w:val="21"/>
        </w:rPr>
        <w:t>登陆</w:t>
      </w:r>
      <w:r w:rsidR="00F83E8C">
        <w:rPr>
          <w:rFonts w:hint="eastAsia"/>
          <w:sz w:val="21"/>
        </w:rPr>
        <w:t>完毕</w:t>
      </w:r>
      <w:r w:rsidR="00F83E8C">
        <w:rPr>
          <w:sz w:val="21"/>
        </w:rPr>
        <w:t>后</w:t>
      </w:r>
      <w:r w:rsidR="00F83E8C">
        <w:rPr>
          <w:rFonts w:hint="eastAsia"/>
          <w:sz w:val="21"/>
        </w:rPr>
        <w:t>返回</w:t>
      </w:r>
      <w:r w:rsidR="00F83E8C">
        <w:rPr>
          <w:sz w:val="21"/>
        </w:rPr>
        <w:t>用户相关信息。有</w:t>
      </w:r>
      <w:r w:rsidR="00F83E8C">
        <w:rPr>
          <w:rFonts w:hint="eastAsia"/>
          <w:sz w:val="21"/>
        </w:rPr>
        <w:t>两种</w:t>
      </w:r>
      <w:r w:rsidR="00F83E8C">
        <w:rPr>
          <w:sz w:val="21"/>
        </w:rPr>
        <w:t>处置方式，直接返回</w:t>
      </w:r>
      <w:r w:rsidR="00F83E8C">
        <w:rPr>
          <w:rFonts w:hint="eastAsia"/>
          <w:sz w:val="21"/>
        </w:rPr>
        <w:t>用户</w:t>
      </w:r>
      <w:r w:rsidR="00F83E8C">
        <w:rPr>
          <w:sz w:val="21"/>
        </w:rPr>
        <w:t>中心个</w:t>
      </w:r>
      <w:r w:rsidR="00F83E8C">
        <w:rPr>
          <w:rFonts w:hint="eastAsia"/>
          <w:sz w:val="21"/>
        </w:rPr>
        <w:t>人信息</w:t>
      </w:r>
      <w:r w:rsidR="00F83E8C">
        <w:rPr>
          <w:sz w:val="21"/>
        </w:rPr>
        <w:t>汇总；同时可以通过消</w:t>
      </w:r>
      <w:r w:rsidR="00F83E8C">
        <w:rPr>
          <w:sz w:val="21"/>
        </w:rPr>
        <w:lastRenderedPageBreak/>
        <w:t>息</w:t>
      </w:r>
      <w:r w:rsidR="00F83E8C">
        <w:rPr>
          <w:rFonts w:hint="eastAsia"/>
          <w:sz w:val="21"/>
        </w:rPr>
        <w:t>1004</w:t>
      </w:r>
      <w:r w:rsidR="00F83E8C">
        <w:rPr>
          <w:rFonts w:hint="eastAsia"/>
          <w:sz w:val="21"/>
        </w:rPr>
        <w:t>进行获取</w:t>
      </w:r>
      <w:r w:rsidR="00F83E8C">
        <w:rPr>
          <w:sz w:val="21"/>
        </w:rPr>
        <w:t>个人用户中心相关信息。</w:t>
      </w:r>
    </w:p>
    <w:p w:rsidR="00B23502" w:rsidRPr="00B26F2C" w:rsidRDefault="00B23502" w:rsidP="00B2350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B23502" w:rsidRPr="0035419F" w:rsidTr="004977C3">
        <w:trPr>
          <w:trHeight w:val="312"/>
        </w:trPr>
        <w:tc>
          <w:tcPr>
            <w:tcW w:w="1771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502" w:rsidRPr="0035419F" w:rsidTr="004977C3">
        <w:trPr>
          <w:trHeight w:val="312"/>
        </w:trPr>
        <w:tc>
          <w:tcPr>
            <w:tcW w:w="1771" w:type="dxa"/>
          </w:tcPr>
          <w:p w:rsidR="00B23502" w:rsidRPr="005137D5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</w:t>
            </w:r>
            <w:r w:rsidR="004977C3"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531" w:type="dxa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B23502" w:rsidRPr="005137D5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 w:rsidR="004977C3">
              <w:rPr>
                <w:rFonts w:ascii="宋体" w:hAnsi="宋体" w:hint="eastAsia"/>
                <w:sz w:val="21"/>
              </w:rPr>
              <w:t>标识</w:t>
            </w:r>
            <w:r w:rsidR="004977C3">
              <w:rPr>
                <w:rFonts w:ascii="宋体" w:hAnsi="宋体"/>
                <w:sz w:val="21"/>
              </w:rPr>
              <w:t>，可以是用户名</w:t>
            </w:r>
            <w:r w:rsidR="004977C3">
              <w:rPr>
                <w:rFonts w:ascii="宋体" w:hAnsi="宋体" w:hint="eastAsia"/>
                <w:sz w:val="21"/>
              </w:rPr>
              <w:t>或</w:t>
            </w:r>
            <w:r w:rsidR="004977C3">
              <w:rPr>
                <w:rFonts w:ascii="宋体" w:hAnsi="宋体"/>
                <w:sz w:val="21"/>
              </w:rPr>
              <w:t>手机</w:t>
            </w:r>
            <w:r w:rsidR="004977C3">
              <w:rPr>
                <w:rFonts w:ascii="宋体" w:hAnsi="宋体" w:hint="eastAsia"/>
                <w:sz w:val="21"/>
              </w:rPr>
              <w:t>号码</w:t>
            </w:r>
          </w:p>
        </w:tc>
      </w:tr>
      <w:tr w:rsidR="00B23502" w:rsidRPr="0035419F" w:rsidTr="004977C3">
        <w:trPr>
          <w:trHeight w:val="312"/>
        </w:trPr>
        <w:tc>
          <w:tcPr>
            <w:tcW w:w="1771" w:type="dxa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B23502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密码</w:t>
            </w:r>
            <w:r w:rsidR="002738CB">
              <w:rPr>
                <w:rFonts w:ascii="宋体" w:hAnsi="宋体" w:hint="eastAsia"/>
                <w:sz w:val="21"/>
              </w:rPr>
              <w:t>,</w:t>
            </w:r>
            <w:r w:rsidR="002738CB">
              <w:rPr>
                <w:rFonts w:ascii="宋体" w:hAnsi="宋体"/>
                <w:sz w:val="21"/>
              </w:rPr>
              <w:t>MD5</w:t>
            </w:r>
            <w:r w:rsidR="002738CB">
              <w:rPr>
                <w:rFonts w:ascii="宋体" w:hAnsi="宋体" w:hint="eastAsia"/>
                <w:sz w:val="21"/>
              </w:rPr>
              <w:t>加密后</w:t>
            </w:r>
            <w:r w:rsidR="002738CB">
              <w:rPr>
                <w:rFonts w:ascii="宋体" w:hAnsi="宋体"/>
                <w:sz w:val="21"/>
              </w:rPr>
              <w:t>的数据</w:t>
            </w:r>
          </w:p>
        </w:tc>
      </w:tr>
    </w:tbl>
    <w:p w:rsidR="00B23502" w:rsidRPr="00014747" w:rsidRDefault="00B23502" w:rsidP="00B2350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F1F47" w:rsidRPr="005137D5" w:rsidTr="00A84F4B">
        <w:trPr>
          <w:trHeight w:val="312"/>
        </w:trPr>
        <w:tc>
          <w:tcPr>
            <w:tcW w:w="2744" w:type="dxa"/>
          </w:tcPr>
          <w:p w:rsidR="00CF1F47" w:rsidRDefault="00CF1F4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CF1F47" w:rsidRDefault="00B953D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CF1F47" w:rsidRDefault="00B953D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B953DA" w:rsidRPr="005137D5" w:rsidTr="00A84F4B">
        <w:trPr>
          <w:trHeight w:val="312"/>
        </w:trPr>
        <w:tc>
          <w:tcPr>
            <w:tcW w:w="2744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Pr="00C709FB" w:rsidRDefault="005C49E1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</w:t>
            </w:r>
            <w:r w:rsidR="00C709FB">
              <w:rPr>
                <w:rFonts w:ascii="宋体" w:hAnsi="宋体"/>
                <w:sz w:val="21"/>
              </w:rPr>
              <w:t>alance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Default="005C49E1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 w:rsidR="00C709FB">
              <w:rPr>
                <w:rFonts w:ascii="宋体" w:hAnsi="宋体" w:hint="eastAsia"/>
                <w:sz w:val="21"/>
              </w:rPr>
              <w:t>old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彩金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 w:rsidRPr="00C709FB">
              <w:rPr>
                <w:rFonts w:ascii="宋体" w:hAnsi="宋体"/>
                <w:sz w:val="21"/>
              </w:rPr>
              <w:t>points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积分</w:t>
            </w:r>
          </w:p>
        </w:tc>
      </w:tr>
    </w:tbl>
    <w:p w:rsidR="00B23502" w:rsidRPr="00B23502" w:rsidRDefault="00B23502" w:rsidP="00B23502"/>
    <w:p w:rsidR="001B60D0" w:rsidRDefault="001B60D0" w:rsidP="001B60D0">
      <w:pPr>
        <w:pStyle w:val="3"/>
      </w:pPr>
      <w:bookmarkStart w:id="21" w:name="_Toc465788125"/>
      <w:r>
        <w:rPr>
          <w:rFonts w:hint="eastAsia"/>
        </w:rPr>
        <w:t>用户签退</w:t>
      </w:r>
      <w:bookmarkEnd w:id="21"/>
      <w:r w:rsidR="00CE1BC2">
        <w:rPr>
          <w:rFonts w:hint="eastAsia"/>
        </w:rPr>
        <w:t>&lt;</w:t>
      </w:r>
      <w:r w:rsidR="00CE1BC2">
        <w:t>1003</w:t>
      </w:r>
      <w:r w:rsidR="00CE1BC2">
        <w:rPr>
          <w:rFonts w:hint="eastAsia"/>
        </w:rPr>
        <w:t>&gt;</w:t>
      </w:r>
    </w:p>
    <w:p w:rsidR="00055584" w:rsidRPr="00F31839" w:rsidRDefault="00055584" w:rsidP="000555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用户清退后</w:t>
      </w:r>
      <w:r>
        <w:rPr>
          <w:sz w:val="21"/>
        </w:rPr>
        <w:t>，服务器清理缓存中用户相关信息。</w:t>
      </w:r>
    </w:p>
    <w:p w:rsidR="00055584" w:rsidRPr="00B26F2C" w:rsidRDefault="00055584" w:rsidP="00055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055584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55584" w:rsidRPr="0035419F" w:rsidTr="00A84F4B">
        <w:trPr>
          <w:trHeight w:val="312"/>
        </w:trPr>
        <w:tc>
          <w:tcPr>
            <w:tcW w:w="1771" w:type="dxa"/>
          </w:tcPr>
          <w:p w:rsidR="00055584" w:rsidRPr="00573283" w:rsidRDefault="00896E41" w:rsidP="00055584">
            <w:pPr>
              <w:rPr>
                <w:rFonts w:ascii="宋体" w:hAnsi="宋体"/>
                <w:sz w:val="21"/>
              </w:rPr>
            </w:pPr>
            <w:r w:rsidRPr="00573283"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055584" w:rsidRPr="00573283" w:rsidRDefault="00055584" w:rsidP="00055584">
            <w:pPr>
              <w:rPr>
                <w:rFonts w:ascii="宋体" w:hAnsi="宋体"/>
                <w:sz w:val="21"/>
              </w:rPr>
            </w:pPr>
          </w:p>
        </w:tc>
        <w:tc>
          <w:tcPr>
            <w:tcW w:w="5626" w:type="dxa"/>
          </w:tcPr>
          <w:p w:rsidR="00055584" w:rsidRPr="00573283" w:rsidRDefault="00055584" w:rsidP="00055584">
            <w:pPr>
              <w:rPr>
                <w:rFonts w:ascii="宋体" w:hAnsi="宋体"/>
                <w:sz w:val="21"/>
              </w:rPr>
            </w:pPr>
          </w:p>
        </w:tc>
      </w:tr>
    </w:tbl>
    <w:p w:rsidR="00055584" w:rsidRPr="00014747" w:rsidRDefault="00055584" w:rsidP="00055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1B60D0" w:rsidRDefault="001B60D0" w:rsidP="001B60D0">
      <w:pPr>
        <w:rPr>
          <w:sz w:val="21"/>
        </w:rPr>
      </w:pPr>
    </w:p>
    <w:p w:rsidR="00BE7D8C" w:rsidRDefault="00BE7D8C" w:rsidP="00BE7D8C">
      <w:pPr>
        <w:pStyle w:val="3"/>
      </w:pPr>
      <w:r>
        <w:rPr>
          <w:rFonts w:hint="eastAsia"/>
        </w:rPr>
        <w:t>个人</w:t>
      </w:r>
      <w:r w:rsidR="007D4005">
        <w:rPr>
          <w:rFonts w:hint="eastAsia"/>
        </w:rPr>
        <w:t>中心</w:t>
      </w:r>
      <w:r>
        <w:t>信息汇总</w:t>
      </w:r>
      <w:r>
        <w:rPr>
          <w:rFonts w:hint="eastAsia"/>
        </w:rPr>
        <w:t>&lt;</w:t>
      </w:r>
      <w:r>
        <w:t>1004</w:t>
      </w:r>
      <w:r>
        <w:rPr>
          <w:rFonts w:hint="eastAsia"/>
        </w:rPr>
        <w:t>&gt;</w:t>
      </w:r>
    </w:p>
    <w:p w:rsidR="0021757E" w:rsidRPr="00F31839" w:rsidRDefault="0021757E" w:rsidP="0021757E">
      <w:pPr>
        <w:ind w:firstLineChars="200" w:firstLine="500"/>
        <w:rPr>
          <w:sz w:val="21"/>
        </w:rPr>
      </w:pPr>
      <w:r>
        <w:rPr>
          <w:rFonts w:hint="eastAsia"/>
          <w:sz w:val="21"/>
        </w:rPr>
        <w:lastRenderedPageBreak/>
        <w:t>用户个人</w:t>
      </w:r>
      <w:r>
        <w:rPr>
          <w:sz w:val="21"/>
        </w:rPr>
        <w:t>中心信息获取，主要用于登陆后显示</w:t>
      </w:r>
      <w:r>
        <w:rPr>
          <w:rFonts w:hint="eastAsia"/>
          <w:sz w:val="21"/>
        </w:rPr>
        <w:t>个人</w:t>
      </w:r>
      <w:r>
        <w:rPr>
          <w:sz w:val="21"/>
        </w:rPr>
        <w:t>中心相关信息</w:t>
      </w:r>
      <w:r>
        <w:rPr>
          <w:rFonts w:hint="eastAsia"/>
          <w:sz w:val="21"/>
        </w:rPr>
        <w:t>及其</w:t>
      </w:r>
      <w:r>
        <w:rPr>
          <w:sz w:val="21"/>
        </w:rPr>
        <w:t>拖动刷新页面时候使用。</w:t>
      </w:r>
    </w:p>
    <w:p w:rsidR="0021757E" w:rsidRPr="00B26F2C" w:rsidRDefault="0021757E" w:rsidP="0021757E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21757E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9B8" w:rsidRPr="0035419F" w:rsidTr="00A84F4B">
        <w:trPr>
          <w:trHeight w:val="312"/>
        </w:trPr>
        <w:tc>
          <w:tcPr>
            <w:tcW w:w="1771" w:type="dxa"/>
          </w:tcPr>
          <w:p w:rsidR="00B239B8" w:rsidRPr="00573283" w:rsidRDefault="00896E41" w:rsidP="00B239B8">
            <w:pPr>
              <w:rPr>
                <w:rFonts w:ascii="宋体" w:hAnsi="宋体"/>
                <w:sz w:val="21"/>
              </w:rPr>
            </w:pPr>
            <w:r w:rsidRPr="00573283"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B239B8" w:rsidRPr="00573283" w:rsidRDefault="00B239B8" w:rsidP="00B239B8">
            <w:pPr>
              <w:rPr>
                <w:rFonts w:ascii="宋体" w:hAnsi="宋体"/>
                <w:sz w:val="21"/>
              </w:rPr>
            </w:pPr>
          </w:p>
        </w:tc>
        <w:tc>
          <w:tcPr>
            <w:tcW w:w="5626" w:type="dxa"/>
          </w:tcPr>
          <w:p w:rsidR="00B239B8" w:rsidRPr="00573283" w:rsidRDefault="00B239B8" w:rsidP="00B239B8">
            <w:pPr>
              <w:rPr>
                <w:rFonts w:ascii="宋体" w:hAnsi="宋体"/>
                <w:sz w:val="21"/>
              </w:rPr>
            </w:pPr>
          </w:p>
        </w:tc>
      </w:tr>
    </w:tbl>
    <w:p w:rsidR="0021757E" w:rsidRPr="00014747" w:rsidRDefault="0021757E" w:rsidP="0021757E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Pr="00C709FB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>
              <w:rPr>
                <w:rFonts w:ascii="宋体" w:hAnsi="宋体" w:hint="eastAsia"/>
                <w:sz w:val="21"/>
              </w:rPr>
              <w:t>old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彩金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 w:rsidRPr="00C709FB">
              <w:rPr>
                <w:rFonts w:ascii="宋体" w:hAnsi="宋体"/>
                <w:sz w:val="21"/>
              </w:rPr>
              <w:t>points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积分</w:t>
            </w:r>
          </w:p>
        </w:tc>
      </w:tr>
    </w:tbl>
    <w:p w:rsidR="001B60D0" w:rsidRPr="001B60D0" w:rsidRDefault="001B60D0" w:rsidP="00EB5B24">
      <w:pPr>
        <w:rPr>
          <w:sz w:val="21"/>
        </w:rPr>
      </w:pPr>
    </w:p>
    <w:p w:rsidR="00BE7D8C" w:rsidRDefault="00BE7D8C" w:rsidP="00BE7D8C">
      <w:pPr>
        <w:pStyle w:val="3"/>
      </w:pPr>
      <w:r>
        <w:rPr>
          <w:rFonts w:hint="eastAsia"/>
        </w:rPr>
        <w:t>个人</w:t>
      </w:r>
      <w:r>
        <w:t>信息</w:t>
      </w:r>
      <w:r>
        <w:rPr>
          <w:rFonts w:hint="eastAsia"/>
        </w:rPr>
        <w:t>详情</w:t>
      </w:r>
      <w:r>
        <w:rPr>
          <w:rFonts w:hint="eastAsia"/>
        </w:rPr>
        <w:t>&lt;</w:t>
      </w:r>
      <w:r>
        <w:t>1005</w:t>
      </w:r>
      <w:r>
        <w:rPr>
          <w:rFonts w:hint="eastAsia"/>
        </w:rPr>
        <w:t>&gt;</w:t>
      </w:r>
    </w:p>
    <w:p w:rsidR="00A127C7" w:rsidRPr="00F31839" w:rsidRDefault="00A127C7" w:rsidP="00A127C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sz w:val="21"/>
        </w:rPr>
        <w:t>获取用户信息</w:t>
      </w:r>
      <w:r>
        <w:rPr>
          <w:rFonts w:hint="eastAsia"/>
          <w:sz w:val="21"/>
        </w:rPr>
        <w:t>。</w:t>
      </w:r>
      <w:r>
        <w:rPr>
          <w:sz w:val="21"/>
        </w:rPr>
        <w:t>主要</w:t>
      </w:r>
      <w:r>
        <w:rPr>
          <w:rFonts w:hint="eastAsia"/>
          <w:sz w:val="21"/>
        </w:rPr>
        <w:t>用于</w:t>
      </w:r>
      <w:r>
        <w:rPr>
          <w:sz w:val="21"/>
        </w:rPr>
        <w:t>：用户信息展现，及其用户基础信息编辑前的初始化。</w:t>
      </w:r>
    </w:p>
    <w:p w:rsidR="00A127C7" w:rsidRPr="00B26F2C" w:rsidRDefault="00A127C7" w:rsidP="00A127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A127C7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</w:tbl>
    <w:p w:rsidR="00A127C7" w:rsidRPr="00014747" w:rsidRDefault="00A127C7" w:rsidP="00A127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Pr="00C709FB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ex</w:t>
            </w:r>
          </w:p>
        </w:tc>
        <w:tc>
          <w:tcPr>
            <w:tcW w:w="1468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716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  <w:r>
              <w:rPr>
                <w:rFonts w:ascii="宋体" w:hAnsi="宋体"/>
                <w:sz w:val="21"/>
              </w:rPr>
              <w:t>，枚举</w:t>
            </w:r>
            <w:r>
              <w:rPr>
                <w:rFonts w:ascii="宋体" w:hAnsi="宋体" w:hint="eastAsia"/>
                <w:sz w:val="21"/>
              </w:rPr>
              <w:t xml:space="preserve">：1 男 2 女 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birthday</w:t>
            </w:r>
          </w:p>
        </w:tc>
        <w:tc>
          <w:tcPr>
            <w:tcW w:w="1468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183D8F" w:rsidP="00183D8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生日，</w:t>
            </w:r>
            <w:r>
              <w:rPr>
                <w:rFonts w:ascii="宋体" w:hAnsi="宋体"/>
                <w:sz w:val="21"/>
              </w:rPr>
              <w:t>格式如：YYYY</w:t>
            </w:r>
            <w:r>
              <w:rPr>
                <w:rFonts w:ascii="宋体" w:hAnsi="宋体" w:hint="eastAsia"/>
                <w:sz w:val="21"/>
              </w:rPr>
              <w:t>-MM-DD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Pr="00183D8F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egion</w:t>
            </w:r>
          </w:p>
        </w:tc>
        <w:tc>
          <w:tcPr>
            <w:tcW w:w="1468" w:type="dxa"/>
          </w:tcPr>
          <w:p w:rsidR="00A127C7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</w:t>
            </w:r>
            <w:r>
              <w:rPr>
                <w:rFonts w:ascii="宋体" w:hAnsi="宋体"/>
                <w:sz w:val="21"/>
              </w:rPr>
              <w:t>国籍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regionCode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所属国籍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realName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真实姓名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d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证件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5078ED" w:rsidRPr="005137D5" w:rsidTr="00A84F4B">
        <w:trPr>
          <w:trHeight w:val="312"/>
        </w:trPr>
        <w:tc>
          <w:tcPr>
            <w:tcW w:w="2744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hone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68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电话</w:t>
            </w:r>
            <w:r>
              <w:rPr>
                <w:rFonts w:ascii="宋体" w:hAnsi="宋体"/>
                <w:sz w:val="21"/>
              </w:rPr>
              <w:t>号码，为了扩展支持+86</w:t>
            </w:r>
            <w:r>
              <w:rPr>
                <w:rFonts w:ascii="宋体" w:hAnsi="宋体" w:hint="eastAsia"/>
                <w:sz w:val="21"/>
              </w:rPr>
              <w:t>这样</w:t>
            </w:r>
            <w:r>
              <w:rPr>
                <w:rFonts w:ascii="宋体" w:hAnsi="宋体"/>
                <w:sz w:val="21"/>
              </w:rPr>
              <w:t>格式，定义成字符串。</w:t>
            </w:r>
          </w:p>
        </w:tc>
      </w:tr>
    </w:tbl>
    <w:p w:rsidR="0000503D" w:rsidRPr="0000503D" w:rsidRDefault="0000503D" w:rsidP="0000503D"/>
    <w:p w:rsidR="0000503D" w:rsidRDefault="0000503D" w:rsidP="0000503D">
      <w:pPr>
        <w:pStyle w:val="3"/>
      </w:pPr>
      <w:r>
        <w:rPr>
          <w:rFonts w:hint="eastAsia"/>
        </w:rPr>
        <w:t>修改</w:t>
      </w:r>
      <w:r>
        <w:t>登陆密码</w:t>
      </w:r>
      <w:r>
        <w:rPr>
          <w:rFonts w:hint="eastAsia"/>
        </w:rPr>
        <w:t>&lt;</w:t>
      </w:r>
      <w:r>
        <w:t>1101</w:t>
      </w:r>
      <w:r>
        <w:rPr>
          <w:rFonts w:hint="eastAsia"/>
        </w:rPr>
        <w:t>&gt;</w:t>
      </w:r>
    </w:p>
    <w:p w:rsidR="002B16B7" w:rsidRPr="00F31839" w:rsidRDefault="009B0F9A" w:rsidP="002B16B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修改登陆</w:t>
      </w:r>
      <w:r>
        <w:rPr>
          <w:sz w:val="21"/>
        </w:rPr>
        <w:t>密码。</w:t>
      </w:r>
    </w:p>
    <w:p w:rsidR="002B16B7" w:rsidRPr="00B26F2C" w:rsidRDefault="002B16B7" w:rsidP="002B16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2B16B7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16B7" w:rsidRPr="0035419F" w:rsidTr="00A84F4B">
        <w:trPr>
          <w:trHeight w:val="312"/>
        </w:trPr>
        <w:tc>
          <w:tcPr>
            <w:tcW w:w="177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oldP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老密码</w:t>
            </w:r>
          </w:p>
        </w:tc>
      </w:tr>
      <w:tr w:rsidR="002B16B7" w:rsidRPr="0035419F" w:rsidTr="00A84F4B">
        <w:trPr>
          <w:trHeight w:val="312"/>
        </w:trPr>
        <w:tc>
          <w:tcPr>
            <w:tcW w:w="177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ew</w:t>
            </w:r>
            <w:r>
              <w:rPr>
                <w:rFonts w:ascii="宋体" w:hAnsi="宋体"/>
                <w:sz w:val="21"/>
              </w:rPr>
              <w:t>Password</w:t>
            </w:r>
          </w:p>
        </w:tc>
        <w:tc>
          <w:tcPr>
            <w:tcW w:w="153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</w:t>
            </w:r>
            <w:r>
              <w:rPr>
                <w:rFonts w:ascii="宋体" w:hAnsi="宋体"/>
                <w:sz w:val="21"/>
              </w:rPr>
              <w:t>密码</w:t>
            </w:r>
          </w:p>
        </w:tc>
      </w:tr>
    </w:tbl>
    <w:p w:rsidR="002B16B7" w:rsidRPr="00014747" w:rsidRDefault="002B16B7" w:rsidP="002B16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EB5B24" w:rsidRPr="002B16B7" w:rsidRDefault="00EB5B24" w:rsidP="00EB5B24">
      <w:pPr>
        <w:rPr>
          <w:sz w:val="21"/>
        </w:rPr>
      </w:pPr>
    </w:p>
    <w:p w:rsidR="0000503D" w:rsidRDefault="0000503D" w:rsidP="0000503D">
      <w:pPr>
        <w:pStyle w:val="3"/>
      </w:pPr>
      <w:r>
        <w:rPr>
          <w:rFonts w:hint="eastAsia"/>
        </w:rPr>
        <w:t>修改交易</w:t>
      </w:r>
      <w:r>
        <w:t>密码</w:t>
      </w:r>
      <w:r>
        <w:rPr>
          <w:rFonts w:hint="eastAsia"/>
        </w:rPr>
        <w:t>&lt;</w:t>
      </w:r>
      <w:r>
        <w:t>1102</w:t>
      </w:r>
      <w:r>
        <w:rPr>
          <w:rFonts w:hint="eastAsia"/>
        </w:rPr>
        <w:t>&gt;</w:t>
      </w:r>
    </w:p>
    <w:p w:rsidR="003B502F" w:rsidRPr="00F31839" w:rsidRDefault="003B502F" w:rsidP="003B502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修改交易</w:t>
      </w:r>
      <w:r>
        <w:rPr>
          <w:sz w:val="21"/>
        </w:rPr>
        <w:t>密码。</w:t>
      </w:r>
    </w:p>
    <w:p w:rsidR="003B502F" w:rsidRPr="00B26F2C" w:rsidRDefault="003B502F" w:rsidP="003B502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3B502F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B502F" w:rsidRPr="0035419F" w:rsidTr="00A84F4B">
        <w:trPr>
          <w:trHeight w:val="312"/>
        </w:trPr>
        <w:tc>
          <w:tcPr>
            <w:tcW w:w="177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oldP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老密码</w:t>
            </w:r>
          </w:p>
        </w:tc>
      </w:tr>
      <w:tr w:rsidR="003B502F" w:rsidRPr="0035419F" w:rsidTr="00A84F4B">
        <w:trPr>
          <w:trHeight w:val="312"/>
        </w:trPr>
        <w:tc>
          <w:tcPr>
            <w:tcW w:w="177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ew</w:t>
            </w:r>
            <w:r>
              <w:rPr>
                <w:rFonts w:ascii="宋体" w:hAnsi="宋体"/>
                <w:sz w:val="21"/>
              </w:rPr>
              <w:t>Password</w:t>
            </w:r>
          </w:p>
        </w:tc>
        <w:tc>
          <w:tcPr>
            <w:tcW w:w="153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</w:t>
            </w:r>
            <w:r>
              <w:rPr>
                <w:rFonts w:ascii="宋体" w:hAnsi="宋体"/>
                <w:sz w:val="21"/>
              </w:rPr>
              <w:t>密码</w:t>
            </w:r>
          </w:p>
        </w:tc>
      </w:tr>
    </w:tbl>
    <w:p w:rsidR="003B502F" w:rsidRPr="00014747" w:rsidRDefault="003B502F" w:rsidP="003B502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97473D" w:rsidRPr="0097473D" w:rsidRDefault="0097473D" w:rsidP="0097473D"/>
    <w:p w:rsidR="0097473D" w:rsidRDefault="00A84F4B" w:rsidP="0097473D">
      <w:pPr>
        <w:pStyle w:val="3"/>
      </w:pPr>
      <w:r>
        <w:rPr>
          <w:rFonts w:hint="eastAsia"/>
        </w:rPr>
        <w:t>获取个人</w:t>
      </w:r>
      <w:r>
        <w:t>安保问题</w:t>
      </w:r>
      <w:r w:rsidR="0097473D">
        <w:rPr>
          <w:rFonts w:hint="eastAsia"/>
        </w:rPr>
        <w:t>&lt;</w:t>
      </w:r>
      <w:r w:rsidR="0097473D">
        <w:t>1103</w:t>
      </w:r>
      <w:r w:rsidR="0097473D">
        <w:rPr>
          <w:rFonts w:hint="eastAsia"/>
        </w:rPr>
        <w:t>&gt;</w:t>
      </w:r>
    </w:p>
    <w:p w:rsidR="00A84F4B" w:rsidRDefault="00A84F4B" w:rsidP="00A84F4B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 w:rsidR="006D14FB">
        <w:rPr>
          <w:rFonts w:hint="eastAsia"/>
        </w:rPr>
        <w:t>获取当前</w:t>
      </w:r>
      <w:r w:rsidR="006D14FB">
        <w:t>用户的</w:t>
      </w:r>
      <w:r w:rsidR="006D14FB">
        <w:rPr>
          <w:rFonts w:hint="eastAsia"/>
        </w:rPr>
        <w:t>密保</w:t>
      </w:r>
      <w:r w:rsidR="006D14FB">
        <w:t>问题，如果当前用户</w:t>
      </w:r>
      <w:r w:rsidR="006D14FB">
        <w:rPr>
          <w:rFonts w:hint="eastAsia"/>
        </w:rPr>
        <w:t>尚且</w:t>
      </w:r>
      <w:r w:rsidR="006D14FB">
        <w:t>没有</w:t>
      </w:r>
      <w:r w:rsidR="006D14FB">
        <w:rPr>
          <w:rFonts w:hint="eastAsia"/>
        </w:rPr>
        <w:t>回答</w:t>
      </w:r>
      <w:r w:rsidR="006D14FB">
        <w:t>密保问题，则随机获取</w:t>
      </w:r>
      <w:r w:rsidR="006D14FB">
        <w:rPr>
          <w:rFonts w:hint="eastAsia"/>
        </w:rPr>
        <w:t>系统</w:t>
      </w:r>
      <w:r w:rsidR="006D14FB">
        <w:t>配置固定参数密码保护问题；如果有密保问题，则返回用户回答的密保问题及其答案。</w:t>
      </w:r>
    </w:p>
    <w:p w:rsidR="00A84F4B" w:rsidRDefault="00A84F4B" w:rsidP="00A84F4B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A84F4B" w:rsidRPr="0035419F" w:rsidTr="00851732">
        <w:trPr>
          <w:trHeight w:val="312"/>
        </w:trPr>
        <w:tc>
          <w:tcPr>
            <w:tcW w:w="2835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6313F" w:rsidRPr="0035419F" w:rsidTr="00851732">
        <w:trPr>
          <w:trHeight w:val="312"/>
        </w:trPr>
        <w:tc>
          <w:tcPr>
            <w:tcW w:w="2835" w:type="dxa"/>
          </w:tcPr>
          <w:p w:rsidR="0036313F" w:rsidRPr="00851732" w:rsidRDefault="00896E41" w:rsidP="0036313F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trike/>
                <w:sz w:val="21"/>
              </w:rPr>
              <w:t>无</w:t>
            </w:r>
          </w:p>
        </w:tc>
        <w:tc>
          <w:tcPr>
            <w:tcW w:w="1418" w:type="dxa"/>
          </w:tcPr>
          <w:p w:rsidR="0036313F" w:rsidRPr="00851732" w:rsidRDefault="0036313F" w:rsidP="0036313F">
            <w:pPr>
              <w:rPr>
                <w:rFonts w:ascii="宋体" w:hAnsi="宋体"/>
                <w:strike/>
                <w:sz w:val="21"/>
              </w:rPr>
            </w:pPr>
          </w:p>
        </w:tc>
        <w:tc>
          <w:tcPr>
            <w:tcW w:w="4678" w:type="dxa"/>
          </w:tcPr>
          <w:p w:rsidR="0036313F" w:rsidRPr="00851732" w:rsidRDefault="0036313F" w:rsidP="0036313F">
            <w:pPr>
              <w:rPr>
                <w:rFonts w:ascii="宋体" w:hAnsi="宋体"/>
                <w:strike/>
                <w:sz w:val="21"/>
              </w:rPr>
            </w:pPr>
          </w:p>
        </w:tc>
      </w:tr>
    </w:tbl>
    <w:p w:rsidR="00A84F4B" w:rsidRPr="00014747" w:rsidRDefault="00A84F4B" w:rsidP="00A84F4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502"/>
        <w:gridCol w:w="1785"/>
        <w:gridCol w:w="1434"/>
        <w:gridCol w:w="4716"/>
      </w:tblGrid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 w:val="restart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questionAnwsers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9E57B2" w:rsidRPr="005137D5" w:rsidTr="009E57B2">
        <w:trPr>
          <w:trHeight w:val="312"/>
        </w:trPr>
        <w:tc>
          <w:tcPr>
            <w:tcW w:w="491" w:type="dxa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502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1785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key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标志</w:t>
            </w:r>
          </w:p>
        </w:tc>
      </w:tr>
      <w:tr w:rsidR="009E57B2" w:rsidRPr="005137D5" w:rsidTr="009E57B2">
        <w:trPr>
          <w:trHeight w:val="312"/>
        </w:trPr>
        <w:tc>
          <w:tcPr>
            <w:tcW w:w="491" w:type="dxa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502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1785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  <w:tr w:rsidR="0036313F" w:rsidRPr="005137D5" w:rsidTr="00A84F4B">
        <w:trPr>
          <w:trHeight w:val="312"/>
        </w:trPr>
        <w:tc>
          <w:tcPr>
            <w:tcW w:w="491" w:type="dxa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36313F" w:rsidRDefault="00CD5EA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 w:rsidR="0036313F">
              <w:rPr>
                <w:rFonts w:ascii="宋体" w:hAnsi="宋体" w:hint="eastAsia"/>
                <w:sz w:val="21"/>
              </w:rPr>
              <w:t>ser</w:t>
            </w:r>
            <w:r w:rsidR="0036313F">
              <w:rPr>
                <w:rFonts w:ascii="宋体" w:hAnsi="宋体"/>
                <w:sz w:val="21"/>
              </w:rPr>
              <w:t>Anwer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答案A</w:t>
            </w:r>
          </w:p>
        </w:tc>
      </w:tr>
    </w:tbl>
    <w:p w:rsidR="00A84F4B" w:rsidRPr="00413510" w:rsidRDefault="00A84F4B" w:rsidP="00A84F4B"/>
    <w:p w:rsidR="00A84F4B" w:rsidRPr="00A84F4B" w:rsidRDefault="00A84F4B" w:rsidP="00A84F4B"/>
    <w:p w:rsidR="00A84F4B" w:rsidRDefault="00A84F4B" w:rsidP="00A84F4B">
      <w:pPr>
        <w:pStyle w:val="3"/>
      </w:pPr>
      <w:r>
        <w:rPr>
          <w:rFonts w:hint="eastAsia"/>
        </w:rPr>
        <w:t>修改密保问题</w:t>
      </w:r>
      <w:r>
        <w:rPr>
          <w:rFonts w:hint="eastAsia"/>
        </w:rPr>
        <w:t>&lt;</w:t>
      </w:r>
      <w:r>
        <w:t>110</w:t>
      </w:r>
      <w:r w:rsidR="00ED618C">
        <w:t>4</w:t>
      </w:r>
      <w:r>
        <w:rPr>
          <w:rFonts w:hint="eastAsia"/>
        </w:rPr>
        <w:t>&gt;</w:t>
      </w:r>
    </w:p>
    <w:p w:rsidR="00BD51ED" w:rsidRDefault="00ED618C" w:rsidP="00BD51ED">
      <w:pPr>
        <w:ind w:firstLine="420"/>
      </w:pPr>
      <w:r>
        <w:rPr>
          <w:rFonts w:hint="eastAsia"/>
        </w:rPr>
        <w:t>如果</w:t>
      </w:r>
      <w:r>
        <w:t>要修改密保问题，首先要根据</w:t>
      </w:r>
      <w:r>
        <w:rPr>
          <w:rFonts w:hint="eastAsia"/>
        </w:rPr>
        <w:t>消息</w:t>
      </w:r>
      <w:r>
        <w:rPr>
          <w:rFonts w:hint="eastAsia"/>
        </w:rPr>
        <w:t>1103</w:t>
      </w:r>
      <w:r>
        <w:rPr>
          <w:rFonts w:hint="eastAsia"/>
        </w:rPr>
        <w:t>先</w:t>
      </w:r>
      <w:r>
        <w:t>获取用户个人安保</w:t>
      </w:r>
      <w:r>
        <w:rPr>
          <w:rFonts w:hint="eastAsia"/>
        </w:rPr>
        <w:t>问题</w:t>
      </w:r>
      <w:r>
        <w:t>，并在前端</w:t>
      </w:r>
      <w:r>
        <w:rPr>
          <w:rFonts w:hint="eastAsia"/>
        </w:rPr>
        <w:t>提交</w:t>
      </w:r>
      <w:r>
        <w:t>时做校验，如果一致才调用本方法</w:t>
      </w:r>
      <w:r>
        <w:rPr>
          <w:rFonts w:hint="eastAsia"/>
        </w:rPr>
        <w:t>更新密保</w:t>
      </w:r>
      <w:r>
        <w:t>问题。</w:t>
      </w:r>
    </w:p>
    <w:p w:rsidR="00BD51ED" w:rsidRDefault="00BD51ED" w:rsidP="00BD51ED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2409"/>
        <w:gridCol w:w="1418"/>
        <w:gridCol w:w="4678"/>
      </w:tblGrid>
      <w:tr w:rsidR="00BD51ED" w:rsidRPr="0035419F" w:rsidTr="00851732">
        <w:trPr>
          <w:trHeight w:val="312"/>
        </w:trPr>
        <w:tc>
          <w:tcPr>
            <w:tcW w:w="2835" w:type="dxa"/>
            <w:gridSpan w:val="2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D51ED" w:rsidRPr="0035419F" w:rsidTr="00851732">
        <w:trPr>
          <w:trHeight w:val="312"/>
        </w:trPr>
        <w:tc>
          <w:tcPr>
            <w:tcW w:w="2835" w:type="dxa"/>
            <w:gridSpan w:val="2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questions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BD51ED" w:rsidRPr="0035419F" w:rsidTr="00851732">
        <w:trPr>
          <w:trHeight w:val="312"/>
        </w:trPr>
        <w:tc>
          <w:tcPr>
            <w:tcW w:w="426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</w:p>
        </w:tc>
        <w:tc>
          <w:tcPr>
            <w:tcW w:w="2409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BD51ED" w:rsidRPr="0035419F" w:rsidTr="00851732">
        <w:trPr>
          <w:trHeight w:val="312"/>
        </w:trPr>
        <w:tc>
          <w:tcPr>
            <w:tcW w:w="426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</w:p>
        </w:tc>
        <w:tc>
          <w:tcPr>
            <w:tcW w:w="2409" w:type="dxa"/>
          </w:tcPr>
          <w:p w:rsidR="00BD51ED" w:rsidRDefault="00370041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 w:rsidR="00BD51ED">
              <w:rPr>
                <w:rFonts w:ascii="宋体" w:hAnsi="宋体" w:hint="eastAsia"/>
                <w:sz w:val="21"/>
              </w:rPr>
              <w:t>ser</w:t>
            </w:r>
            <w:r w:rsidR="00BD51ED">
              <w:rPr>
                <w:rFonts w:ascii="宋体" w:hAnsi="宋体"/>
                <w:sz w:val="21"/>
              </w:rPr>
              <w:t>Anwer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答案</w:t>
            </w:r>
          </w:p>
        </w:tc>
      </w:tr>
    </w:tbl>
    <w:p w:rsidR="00BD51ED" w:rsidRPr="00014747" w:rsidRDefault="00BD51ED" w:rsidP="00BD51ED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BD51ED" w:rsidRPr="00413510" w:rsidRDefault="00BD51ED" w:rsidP="00BD51ED"/>
    <w:p w:rsidR="00F23BFB" w:rsidRPr="00F23BFB" w:rsidRDefault="00F23BFB" w:rsidP="00F23BFB"/>
    <w:p w:rsidR="00F23BFB" w:rsidRDefault="00F23BFB" w:rsidP="00F23BFB">
      <w:pPr>
        <w:pStyle w:val="3"/>
      </w:pPr>
      <w:r>
        <w:rPr>
          <w:rFonts w:hint="eastAsia"/>
        </w:rPr>
        <w:t>修改个人头像</w:t>
      </w:r>
      <w:r>
        <w:rPr>
          <w:rFonts w:hint="eastAsia"/>
        </w:rPr>
        <w:t>&lt;</w:t>
      </w:r>
      <w:r>
        <w:t>110</w:t>
      </w:r>
      <w:r w:rsidR="005175DF">
        <w:t>5</w:t>
      </w:r>
      <w:r>
        <w:rPr>
          <w:rFonts w:hint="eastAsia"/>
        </w:rPr>
        <w:t>&gt;</w:t>
      </w:r>
    </w:p>
    <w:p w:rsidR="0079040F" w:rsidRDefault="0079040F" w:rsidP="0079040F">
      <w:pPr>
        <w:ind w:firstLine="420"/>
      </w:pPr>
      <w:r>
        <w:rPr>
          <w:rFonts w:hint="eastAsia"/>
        </w:rPr>
        <w:t>修改个人</w:t>
      </w:r>
      <w:r>
        <w:t>头像，需要先保存图像后获取</w:t>
      </w:r>
      <w:r>
        <w:rPr>
          <w:rFonts w:hint="eastAsia"/>
        </w:rPr>
        <w:t>U</w:t>
      </w:r>
      <w:r>
        <w:t>rl</w:t>
      </w:r>
      <w:r>
        <w:t>，然后更新图像</w:t>
      </w:r>
      <w:r>
        <w:rPr>
          <w:rFonts w:hint="eastAsia"/>
        </w:rPr>
        <w:t>U</w:t>
      </w:r>
      <w:r>
        <w:t>rl</w:t>
      </w:r>
      <w:r>
        <w:t>；另外的一种方式是通过</w:t>
      </w:r>
      <w:r>
        <w:t>stream</w:t>
      </w:r>
      <w:r>
        <w:t>存储</w:t>
      </w:r>
      <w:r>
        <w:rPr>
          <w:rFonts w:hint="eastAsia"/>
        </w:rPr>
        <w:t>图像</w:t>
      </w:r>
      <w:r>
        <w:t>二进制数据。</w:t>
      </w:r>
    </w:p>
    <w:p w:rsidR="0079040F" w:rsidRDefault="0079040F" w:rsidP="0079040F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79040F" w:rsidRPr="0035419F" w:rsidTr="00D308C5">
        <w:trPr>
          <w:trHeight w:val="312"/>
        </w:trPr>
        <w:tc>
          <w:tcPr>
            <w:tcW w:w="2835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70DA5" w:rsidRPr="0035419F" w:rsidTr="00D308C5">
        <w:trPr>
          <w:trHeight w:val="312"/>
        </w:trPr>
        <w:tc>
          <w:tcPr>
            <w:tcW w:w="2835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18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</w:tbl>
    <w:p w:rsidR="0079040F" w:rsidRPr="00014747" w:rsidRDefault="0079040F" w:rsidP="0079040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79040F" w:rsidRPr="00413510" w:rsidRDefault="0079040F" w:rsidP="0079040F"/>
    <w:p w:rsidR="0000503D" w:rsidRDefault="0000503D" w:rsidP="00EB5B24">
      <w:pPr>
        <w:rPr>
          <w:sz w:val="21"/>
        </w:rPr>
      </w:pPr>
    </w:p>
    <w:p w:rsidR="00F23BFB" w:rsidRDefault="00F23BFB" w:rsidP="00F23BFB">
      <w:pPr>
        <w:pStyle w:val="3"/>
      </w:pPr>
      <w:r>
        <w:rPr>
          <w:rFonts w:hint="eastAsia"/>
        </w:rPr>
        <w:t>修改用户名</w:t>
      </w:r>
      <w:r>
        <w:rPr>
          <w:rFonts w:hint="eastAsia"/>
        </w:rPr>
        <w:t>&lt;</w:t>
      </w:r>
      <w:r>
        <w:t>1105</w:t>
      </w:r>
      <w:r>
        <w:rPr>
          <w:rFonts w:hint="eastAsia"/>
        </w:rPr>
        <w:t>&gt;</w:t>
      </w:r>
    </w:p>
    <w:p w:rsidR="00B318E4" w:rsidRDefault="00B318E4" w:rsidP="00B318E4">
      <w:pPr>
        <w:ind w:firstLine="420"/>
      </w:pPr>
      <w:r>
        <w:rPr>
          <w:rFonts w:hint="eastAsia"/>
        </w:rPr>
        <w:t>修改个人用户名</w:t>
      </w:r>
      <w:r>
        <w:t>。</w:t>
      </w:r>
    </w:p>
    <w:p w:rsidR="00B318E4" w:rsidRDefault="00B318E4" w:rsidP="00B318E4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B318E4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037A0" w:rsidRPr="0035419F" w:rsidTr="00054C03">
        <w:trPr>
          <w:trHeight w:val="312"/>
        </w:trPr>
        <w:tc>
          <w:tcPr>
            <w:tcW w:w="2835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userName</w:t>
            </w:r>
          </w:p>
        </w:tc>
        <w:tc>
          <w:tcPr>
            <w:tcW w:w="1418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</w:tbl>
    <w:p w:rsidR="00B318E4" w:rsidRPr="00014747" w:rsidRDefault="00B318E4" w:rsidP="00B318E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B318E4" w:rsidRPr="00413510" w:rsidRDefault="00B318E4" w:rsidP="00B318E4"/>
    <w:p w:rsidR="00F23BFB" w:rsidRDefault="00F23BFB" w:rsidP="00F23BFB">
      <w:pPr>
        <w:rPr>
          <w:sz w:val="21"/>
        </w:rPr>
      </w:pPr>
    </w:p>
    <w:p w:rsidR="00F23BFB" w:rsidRDefault="00F23BFB" w:rsidP="00F23BFB">
      <w:pPr>
        <w:pStyle w:val="3"/>
      </w:pPr>
      <w:r>
        <w:rPr>
          <w:rFonts w:hint="eastAsia"/>
        </w:rPr>
        <w:t>修改性别</w:t>
      </w:r>
      <w:r>
        <w:rPr>
          <w:rFonts w:hint="eastAsia"/>
        </w:rPr>
        <w:t>&lt;</w:t>
      </w:r>
      <w:r>
        <w:t>110</w:t>
      </w:r>
      <w:r w:rsidR="00A92FF6">
        <w:t>6</w:t>
      </w:r>
      <w:r>
        <w:rPr>
          <w:rFonts w:hint="eastAsia"/>
        </w:rPr>
        <w:t>&gt;</w:t>
      </w:r>
    </w:p>
    <w:p w:rsidR="00523FA2" w:rsidRDefault="00523FA2" w:rsidP="00523FA2">
      <w:pPr>
        <w:ind w:firstLine="420"/>
      </w:pPr>
      <w:r>
        <w:rPr>
          <w:rFonts w:hint="eastAsia"/>
        </w:rPr>
        <w:t>修改个人性别</w:t>
      </w:r>
      <w:r>
        <w:t>。</w:t>
      </w:r>
    </w:p>
    <w:p w:rsidR="00523FA2" w:rsidRDefault="00523FA2" w:rsidP="00523FA2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523FA2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3444" w:rsidRPr="0035419F" w:rsidTr="00054C03">
        <w:trPr>
          <w:trHeight w:val="312"/>
        </w:trPr>
        <w:tc>
          <w:tcPr>
            <w:tcW w:w="2835" w:type="dxa"/>
          </w:tcPr>
          <w:p w:rsidR="002B3444" w:rsidRPr="00C709FB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ex</w:t>
            </w:r>
          </w:p>
        </w:tc>
        <w:tc>
          <w:tcPr>
            <w:tcW w:w="1418" w:type="dxa"/>
          </w:tcPr>
          <w:p w:rsidR="002B3444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678" w:type="dxa"/>
          </w:tcPr>
          <w:p w:rsidR="002B3444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  <w:r>
              <w:rPr>
                <w:rFonts w:ascii="宋体" w:hAnsi="宋体"/>
                <w:sz w:val="21"/>
              </w:rPr>
              <w:t>，枚举</w:t>
            </w:r>
            <w:r>
              <w:rPr>
                <w:rFonts w:ascii="宋体" w:hAnsi="宋体" w:hint="eastAsia"/>
                <w:sz w:val="21"/>
              </w:rPr>
              <w:t xml:space="preserve">：1 男 2 女 </w:t>
            </w:r>
          </w:p>
        </w:tc>
      </w:tr>
    </w:tbl>
    <w:p w:rsidR="00523FA2" w:rsidRPr="00014747" w:rsidRDefault="00523FA2" w:rsidP="00523FA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523FA2" w:rsidRPr="00413510" w:rsidRDefault="00523FA2" w:rsidP="00523FA2"/>
    <w:p w:rsidR="00F23BFB" w:rsidRDefault="00F23BFB" w:rsidP="00EB5B24">
      <w:pPr>
        <w:rPr>
          <w:sz w:val="21"/>
        </w:rPr>
      </w:pPr>
    </w:p>
    <w:p w:rsidR="00F23BFB" w:rsidRDefault="00F23BFB" w:rsidP="00F23BFB">
      <w:pPr>
        <w:pStyle w:val="3"/>
      </w:pPr>
      <w:r>
        <w:rPr>
          <w:rFonts w:hint="eastAsia"/>
        </w:rPr>
        <w:t>修改地区</w:t>
      </w:r>
      <w:r>
        <w:rPr>
          <w:rFonts w:hint="eastAsia"/>
        </w:rPr>
        <w:t>&lt;</w:t>
      </w:r>
      <w:r>
        <w:t>110</w:t>
      </w:r>
      <w:r w:rsidR="00A92FF6">
        <w:t>7</w:t>
      </w:r>
      <w:r>
        <w:rPr>
          <w:rFonts w:hint="eastAsia"/>
        </w:rPr>
        <w:t>&gt;</w:t>
      </w:r>
    </w:p>
    <w:p w:rsidR="00DC4DEA" w:rsidRDefault="00DC4DEA" w:rsidP="00DC4DEA">
      <w:pPr>
        <w:ind w:firstLine="420"/>
      </w:pPr>
      <w:r>
        <w:rPr>
          <w:rFonts w:hint="eastAsia"/>
        </w:rPr>
        <w:t>修改</w:t>
      </w:r>
      <w:r w:rsidR="0064166C">
        <w:rPr>
          <w:rFonts w:hint="eastAsia"/>
        </w:rPr>
        <w:t>个人</w:t>
      </w:r>
      <w:r w:rsidR="0064166C">
        <w:t>所属国籍。</w:t>
      </w:r>
      <w:r w:rsidR="00FF6ABF">
        <w:rPr>
          <w:rFonts w:hint="eastAsia"/>
        </w:rPr>
        <w:t>配合</w:t>
      </w:r>
      <w:r w:rsidR="00FF6ABF">
        <w:t>协议</w:t>
      </w:r>
      <w:r w:rsidR="00FF6ABF">
        <w:rPr>
          <w:rFonts w:hint="eastAsia"/>
        </w:rPr>
        <w:t>9204</w:t>
      </w:r>
      <w:r w:rsidR="00FF6ABF">
        <w:rPr>
          <w:rFonts w:hint="eastAsia"/>
        </w:rPr>
        <w:t>使用</w:t>
      </w:r>
      <w:r w:rsidR="00FF6ABF">
        <w:t>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4166C" w:rsidRPr="0035419F" w:rsidTr="00054C03">
        <w:trPr>
          <w:trHeight w:val="312"/>
        </w:trPr>
        <w:tc>
          <w:tcPr>
            <w:tcW w:w="2835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regionCode</w:t>
            </w:r>
          </w:p>
        </w:tc>
        <w:tc>
          <w:tcPr>
            <w:tcW w:w="1418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所属国籍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A92FF6" w:rsidRPr="00A92FF6" w:rsidRDefault="00A92FF6" w:rsidP="00A92FF6"/>
    <w:p w:rsidR="00A92FF6" w:rsidRDefault="00A92FF6" w:rsidP="00A92FF6">
      <w:pPr>
        <w:pStyle w:val="3"/>
      </w:pPr>
      <w:r>
        <w:rPr>
          <w:rFonts w:hint="eastAsia"/>
        </w:rPr>
        <w:t>修改身份认证信息</w:t>
      </w:r>
      <w:r>
        <w:rPr>
          <w:rFonts w:hint="eastAsia"/>
        </w:rPr>
        <w:t>&lt;</w:t>
      </w:r>
      <w:r>
        <w:t>1108</w:t>
      </w:r>
      <w:r>
        <w:rPr>
          <w:rFonts w:hint="eastAsia"/>
        </w:rPr>
        <w:t>&gt;</w:t>
      </w:r>
    </w:p>
    <w:p w:rsidR="00DC4DEA" w:rsidRDefault="00DC4DEA" w:rsidP="00DC4DEA">
      <w:pPr>
        <w:ind w:firstLine="420"/>
      </w:pPr>
      <w:r>
        <w:rPr>
          <w:rFonts w:hint="eastAsia"/>
        </w:rPr>
        <w:lastRenderedPageBreak/>
        <w:t>修改个人</w:t>
      </w:r>
      <w:r w:rsidR="00B65E6D">
        <w:rPr>
          <w:rFonts w:hint="eastAsia"/>
        </w:rPr>
        <w:t>认证信息</w:t>
      </w:r>
      <w:r w:rsidR="00B65E6D">
        <w:t>。</w:t>
      </w:r>
      <w:r w:rsidR="00BE5F22">
        <w:rPr>
          <w:rFonts w:hint="eastAsia"/>
        </w:rPr>
        <w:t>修改</w:t>
      </w:r>
      <w:r w:rsidR="00BE5F22">
        <w:t>个人信息，需要</w:t>
      </w:r>
      <w:r w:rsidR="00BE5F22">
        <w:rPr>
          <w:rFonts w:hint="eastAsia"/>
        </w:rPr>
        <w:t>手机</w:t>
      </w:r>
      <w:r w:rsidR="00BE5F22">
        <w:t>获取验证码。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B581C" w:rsidRPr="0035419F" w:rsidTr="00054C03">
        <w:trPr>
          <w:trHeight w:val="312"/>
        </w:trPr>
        <w:tc>
          <w:tcPr>
            <w:tcW w:w="2835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realName</w:t>
            </w:r>
          </w:p>
        </w:tc>
        <w:tc>
          <w:tcPr>
            <w:tcW w:w="141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真实姓名</w:t>
            </w:r>
          </w:p>
        </w:tc>
      </w:tr>
      <w:tr w:rsidR="005B581C" w:rsidRPr="0035419F" w:rsidTr="00054C03">
        <w:trPr>
          <w:trHeight w:val="312"/>
        </w:trPr>
        <w:tc>
          <w:tcPr>
            <w:tcW w:w="2835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d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1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7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证件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BE5F22" w:rsidRPr="0035419F" w:rsidTr="00054C03">
        <w:trPr>
          <w:trHeight w:val="312"/>
        </w:trPr>
        <w:tc>
          <w:tcPr>
            <w:tcW w:w="2835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18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  <w:r w:rsidR="009043BE">
              <w:rPr>
                <w:rFonts w:ascii="宋体" w:hAnsi="宋体" w:hint="eastAsia"/>
                <w:sz w:val="21"/>
              </w:rPr>
              <w:t>，</w:t>
            </w:r>
            <w:r w:rsidR="009043BE">
              <w:rPr>
                <w:rFonts w:ascii="宋体" w:hAnsi="宋体"/>
                <w:sz w:val="21"/>
              </w:rPr>
              <w:t>待进一步确认是否提供。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F23BFB" w:rsidRDefault="00F23BFB" w:rsidP="00EB5B24">
      <w:pPr>
        <w:rPr>
          <w:sz w:val="21"/>
        </w:rPr>
      </w:pPr>
    </w:p>
    <w:p w:rsidR="00280791" w:rsidRDefault="00280791" w:rsidP="00280791">
      <w:pPr>
        <w:pStyle w:val="3"/>
      </w:pPr>
      <w:r>
        <w:rPr>
          <w:rFonts w:hint="eastAsia"/>
        </w:rPr>
        <w:t>修改绑定手机</w:t>
      </w:r>
      <w:r>
        <w:rPr>
          <w:rFonts w:hint="eastAsia"/>
        </w:rPr>
        <w:t>&lt;</w:t>
      </w:r>
      <w:r>
        <w:t>1109</w:t>
      </w:r>
      <w:r>
        <w:rPr>
          <w:rFonts w:hint="eastAsia"/>
        </w:rPr>
        <w:t>&gt;</w:t>
      </w:r>
    </w:p>
    <w:p w:rsidR="00DC4DEA" w:rsidRDefault="00DC4DEA" w:rsidP="00DC4DEA">
      <w:pPr>
        <w:ind w:firstLine="420"/>
      </w:pPr>
      <w:r>
        <w:rPr>
          <w:rFonts w:hint="eastAsia"/>
        </w:rPr>
        <w:t>修改个人</w:t>
      </w:r>
      <w:r w:rsidR="00247134">
        <w:rPr>
          <w:rFonts w:hint="eastAsia"/>
        </w:rPr>
        <w:t>绑定手机</w:t>
      </w:r>
      <w:r w:rsidR="00247134">
        <w:t>。</w:t>
      </w:r>
      <w:r w:rsidR="003143F6">
        <w:rPr>
          <w:rFonts w:hint="eastAsia"/>
        </w:rPr>
        <w:t>配合</w:t>
      </w:r>
      <w:r w:rsidR="003143F6">
        <w:t>申请发送手机验证码</w:t>
      </w:r>
      <w:r w:rsidR="003143F6">
        <w:rPr>
          <w:rFonts w:hint="eastAsia"/>
        </w:rPr>
        <w:t>9202</w:t>
      </w:r>
      <w:r w:rsidR="003143F6">
        <w:rPr>
          <w:rFonts w:hint="eastAsia"/>
        </w:rPr>
        <w:t>一起</w:t>
      </w:r>
      <w:r w:rsidR="003143F6">
        <w:t>使用。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64FD" w:rsidRPr="0035419F" w:rsidTr="00054C03">
        <w:trPr>
          <w:trHeight w:val="312"/>
        </w:trPr>
        <w:tc>
          <w:tcPr>
            <w:tcW w:w="2835" w:type="dxa"/>
          </w:tcPr>
          <w:p w:rsidR="002364FD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418" w:type="dxa"/>
          </w:tcPr>
          <w:p w:rsidR="002364FD" w:rsidRDefault="002364F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364FD" w:rsidRDefault="002364F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登录密码</w:t>
            </w:r>
          </w:p>
        </w:tc>
      </w:tr>
      <w:tr w:rsidR="00247134" w:rsidRPr="0035419F" w:rsidTr="00054C03">
        <w:trPr>
          <w:trHeight w:val="312"/>
        </w:trPr>
        <w:tc>
          <w:tcPr>
            <w:tcW w:w="2835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hone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1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电话</w:t>
            </w:r>
            <w:r>
              <w:rPr>
                <w:rFonts w:ascii="宋体" w:hAnsi="宋体"/>
                <w:sz w:val="21"/>
              </w:rPr>
              <w:t>号码，为了扩展支持+86</w:t>
            </w:r>
            <w:r>
              <w:rPr>
                <w:rFonts w:ascii="宋体" w:hAnsi="宋体" w:hint="eastAsia"/>
                <w:sz w:val="21"/>
              </w:rPr>
              <w:t>这样</w:t>
            </w:r>
            <w:r>
              <w:rPr>
                <w:rFonts w:ascii="宋体" w:hAnsi="宋体"/>
                <w:sz w:val="21"/>
              </w:rPr>
              <w:t>格式，定义成字符串。</w:t>
            </w:r>
          </w:p>
        </w:tc>
      </w:tr>
      <w:tr w:rsidR="00247134" w:rsidRPr="0035419F" w:rsidTr="00054C03">
        <w:trPr>
          <w:trHeight w:val="312"/>
        </w:trPr>
        <w:tc>
          <w:tcPr>
            <w:tcW w:w="2835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1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  <w:r w:rsidR="006C6BA2">
              <w:rPr>
                <w:rFonts w:ascii="宋体" w:hAnsi="宋体" w:hint="eastAsia"/>
                <w:sz w:val="21"/>
              </w:rPr>
              <w:t>，</w:t>
            </w:r>
            <w:r w:rsidR="006C6BA2">
              <w:rPr>
                <w:rFonts w:ascii="宋体" w:hAnsi="宋体"/>
                <w:sz w:val="21"/>
              </w:rPr>
              <w:t>需要从老的手机号码获取验证码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280791" w:rsidRDefault="00280791" w:rsidP="00EB5B24">
      <w:pPr>
        <w:rPr>
          <w:sz w:val="21"/>
        </w:rPr>
      </w:pPr>
    </w:p>
    <w:p w:rsidR="003B26E3" w:rsidRDefault="00E85905" w:rsidP="003B26E3">
      <w:pPr>
        <w:pStyle w:val="3"/>
      </w:pPr>
      <w:r>
        <w:rPr>
          <w:rFonts w:hint="eastAsia"/>
        </w:rPr>
        <w:t>获取</w:t>
      </w:r>
      <w:r>
        <w:t>用户状态</w:t>
      </w:r>
      <w:r w:rsidR="003B26E3">
        <w:rPr>
          <w:rFonts w:hint="eastAsia"/>
        </w:rPr>
        <w:t>&lt;</w:t>
      </w:r>
      <w:r w:rsidR="003B26E3">
        <w:t>1110</w:t>
      </w:r>
      <w:r w:rsidR="003B26E3">
        <w:rPr>
          <w:rFonts w:hint="eastAsia"/>
        </w:rPr>
        <w:t>&gt;</w:t>
      </w:r>
    </w:p>
    <w:p w:rsidR="007A3AA7" w:rsidRDefault="00E85905" w:rsidP="00851732">
      <w:pPr>
        <w:ind w:firstLineChars="150" w:firstLine="375"/>
        <w:rPr>
          <w:sz w:val="21"/>
        </w:rPr>
      </w:pPr>
      <w:r>
        <w:rPr>
          <w:rFonts w:hint="eastAsia"/>
          <w:sz w:val="21"/>
        </w:rPr>
        <w:t>用于</w:t>
      </w:r>
      <w:r w:rsidR="00014728">
        <w:rPr>
          <w:rFonts w:hint="eastAsia"/>
          <w:sz w:val="21"/>
        </w:rPr>
        <w:t>前端</w:t>
      </w:r>
      <w:r>
        <w:rPr>
          <w:rFonts w:hint="eastAsia"/>
          <w:sz w:val="21"/>
        </w:rPr>
        <w:t>控制</w:t>
      </w:r>
      <w:r>
        <w:rPr>
          <w:sz w:val="21"/>
        </w:rPr>
        <w:t>充值，提现流程。</w:t>
      </w:r>
    </w:p>
    <w:p w:rsidR="007A3AA7" w:rsidRDefault="00E85905" w:rsidP="00851732">
      <w:pPr>
        <w:ind w:firstLineChars="150" w:firstLine="375"/>
        <w:rPr>
          <w:sz w:val="21"/>
        </w:rPr>
      </w:pPr>
      <w:r>
        <w:rPr>
          <w:sz w:val="21"/>
        </w:rPr>
        <w:t>返回</w:t>
      </w:r>
      <w:r>
        <w:rPr>
          <w:rFonts w:hint="eastAsia"/>
          <w:sz w:val="21"/>
        </w:rPr>
        <w:t>当前</w:t>
      </w:r>
      <w:r>
        <w:rPr>
          <w:sz w:val="21"/>
        </w:rPr>
        <w:t>用户信息：是否已经设置安保</w:t>
      </w:r>
      <w:r w:rsidR="007A3AA7">
        <w:rPr>
          <w:rFonts w:hint="eastAsia"/>
          <w:sz w:val="21"/>
        </w:rPr>
        <w:t>问题</w:t>
      </w:r>
      <w:r>
        <w:rPr>
          <w:sz w:val="21"/>
        </w:rPr>
        <w:t>，</w:t>
      </w:r>
    </w:p>
    <w:p w:rsidR="009D3CC7" w:rsidRDefault="00E85905" w:rsidP="00851732">
      <w:pPr>
        <w:ind w:left="420" w:firstLineChars="868" w:firstLine="2170"/>
        <w:rPr>
          <w:sz w:val="21"/>
        </w:rPr>
      </w:pPr>
      <w:r>
        <w:rPr>
          <w:sz w:val="21"/>
        </w:rPr>
        <w:t>是否设置交易密码。</w:t>
      </w:r>
    </w:p>
    <w:p w:rsidR="00584B9C" w:rsidRPr="00B26F2C" w:rsidRDefault="00584B9C" w:rsidP="00584B9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84B9C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584B9C" w:rsidRPr="0035419F" w:rsidRDefault="00584B9C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84B9C" w:rsidRPr="0035419F" w:rsidRDefault="00584B9C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84B9C" w:rsidRPr="0035419F" w:rsidRDefault="00584B9C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84B9C" w:rsidRPr="0035419F" w:rsidTr="00321740">
        <w:trPr>
          <w:trHeight w:val="312"/>
        </w:trPr>
        <w:tc>
          <w:tcPr>
            <w:tcW w:w="3431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</w:p>
        </w:tc>
      </w:tr>
    </w:tbl>
    <w:p w:rsidR="00584B9C" w:rsidRPr="00014747" w:rsidRDefault="00584B9C" w:rsidP="00584B9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84B9C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84B9C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84B9C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84B9C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84B9C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84B9C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84B9C" w:rsidRPr="005137D5" w:rsidTr="00321740">
        <w:trPr>
          <w:trHeight w:val="312"/>
        </w:trPr>
        <w:tc>
          <w:tcPr>
            <w:tcW w:w="2744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hasSetTranPwd</w:t>
            </w:r>
          </w:p>
        </w:tc>
        <w:tc>
          <w:tcPr>
            <w:tcW w:w="1468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584B9C" w:rsidRPr="005137D5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</w:t>
            </w:r>
            <w:r>
              <w:rPr>
                <w:rFonts w:ascii="宋体" w:hAnsi="宋体"/>
                <w:sz w:val="21"/>
              </w:rPr>
              <w:t>已经设置交易密码</w:t>
            </w:r>
            <w:r>
              <w:rPr>
                <w:rFonts w:ascii="宋体" w:hAnsi="宋体" w:hint="eastAsia"/>
                <w:sz w:val="21"/>
              </w:rPr>
              <w:t>：</w:t>
            </w:r>
            <w:r w:rsidR="00584B9C">
              <w:rPr>
                <w:rFonts w:ascii="宋体" w:hAnsi="宋体" w:hint="eastAsia"/>
                <w:sz w:val="21"/>
              </w:rPr>
              <w:t>1 是  2 否</w:t>
            </w:r>
          </w:p>
        </w:tc>
      </w:tr>
      <w:tr w:rsidR="007C683D" w:rsidRPr="005137D5" w:rsidTr="00321740">
        <w:trPr>
          <w:trHeight w:val="312"/>
        </w:trPr>
        <w:tc>
          <w:tcPr>
            <w:tcW w:w="2744" w:type="dxa"/>
          </w:tcPr>
          <w:p w:rsidR="007C683D" w:rsidRDefault="007C683D" w:rsidP="00C22E2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has</w:t>
            </w:r>
            <w:r>
              <w:rPr>
                <w:rFonts w:ascii="宋体" w:hAnsi="宋体"/>
                <w:sz w:val="21"/>
              </w:rPr>
              <w:t>SetSecuQues</w:t>
            </w:r>
          </w:p>
        </w:tc>
        <w:tc>
          <w:tcPr>
            <w:tcW w:w="1468" w:type="dxa"/>
          </w:tcPr>
          <w:p w:rsidR="007C683D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C683D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是否已经</w:t>
            </w:r>
            <w:r>
              <w:rPr>
                <w:rFonts w:ascii="宋体" w:hAnsi="宋体"/>
                <w:sz w:val="21"/>
              </w:rPr>
              <w:t>设置密保问题：</w:t>
            </w:r>
            <w:r>
              <w:rPr>
                <w:rFonts w:ascii="宋体" w:hAnsi="宋体" w:hint="eastAsia"/>
                <w:sz w:val="21"/>
              </w:rPr>
              <w:t>1 是  2 否</w:t>
            </w:r>
          </w:p>
        </w:tc>
      </w:tr>
    </w:tbl>
    <w:p w:rsidR="00584B9C" w:rsidRDefault="00584B9C" w:rsidP="00851732">
      <w:pPr>
        <w:ind w:left="420" w:firstLineChars="868" w:firstLine="2170"/>
        <w:rPr>
          <w:sz w:val="21"/>
        </w:rPr>
      </w:pPr>
    </w:p>
    <w:p w:rsidR="009D3CC7" w:rsidRDefault="009D3CC7" w:rsidP="009D3CC7">
      <w:pPr>
        <w:pStyle w:val="3"/>
      </w:pPr>
      <w:r>
        <w:rPr>
          <w:rFonts w:hint="eastAsia"/>
        </w:rPr>
        <w:t>礼包</w:t>
      </w:r>
      <w:r>
        <w:t>查询</w:t>
      </w:r>
      <w:r>
        <w:rPr>
          <w:rFonts w:hint="eastAsia"/>
        </w:rPr>
        <w:t>&lt;</w:t>
      </w:r>
      <w:r w:rsidR="00CD3E5C">
        <w:t>12</w:t>
      </w:r>
      <w:r>
        <w:rPr>
          <w:rFonts w:hint="eastAsia"/>
        </w:rPr>
        <w:t>01&gt;</w:t>
      </w:r>
    </w:p>
    <w:p w:rsidR="009D3CC7" w:rsidRPr="00F31839" w:rsidRDefault="00707830" w:rsidP="009D3CC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获取推送</w:t>
      </w:r>
      <w:r>
        <w:rPr>
          <w:sz w:val="21"/>
        </w:rPr>
        <w:t>到个人的礼包记录。</w:t>
      </w:r>
      <w:r w:rsidR="009D3CC7" w:rsidRPr="00F31839">
        <w:rPr>
          <w:sz w:val="21"/>
        </w:rPr>
        <w:t xml:space="preserve"> </w:t>
      </w:r>
    </w:p>
    <w:p w:rsidR="009D3CC7" w:rsidRPr="00B26F2C" w:rsidRDefault="009D3CC7" w:rsidP="009D3C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D3CC7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D3CC7" w:rsidRPr="0035419F" w:rsidTr="00062407">
        <w:trPr>
          <w:trHeight w:val="312"/>
        </w:trPr>
        <w:tc>
          <w:tcPr>
            <w:tcW w:w="3431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</w:p>
        </w:tc>
      </w:tr>
    </w:tbl>
    <w:p w:rsidR="009D3CC7" w:rsidRPr="00014747" w:rsidRDefault="009D3CC7" w:rsidP="009D3C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9D3CC7" w:rsidRDefault="00A334C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</w:t>
            </w:r>
            <w:r w:rsidR="009D3CC7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9D3CC7" w:rsidRDefault="00A334C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</w:t>
            </w:r>
            <w:r w:rsidR="009D3CC7">
              <w:rPr>
                <w:rFonts w:ascii="宋体" w:hAnsi="宋体"/>
                <w:sz w:val="21"/>
              </w:rPr>
              <w:t>信息</w:t>
            </w:r>
            <w:r w:rsidR="009D3CC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 w:val="restart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4B486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giftTitle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4B486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礼包活动</w:t>
            </w:r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end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Pr="00C303E2" w:rsidRDefault="001A6EF3" w:rsidP="00D00A9C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为</w:t>
            </w:r>
            <w:r>
              <w:rPr>
                <w:rFonts w:ascii="宋体" w:hAnsi="宋体" w:hint="eastAsia"/>
                <w:sz w:val="21"/>
              </w:rPr>
              <w:t>使用</w:t>
            </w:r>
            <w:r>
              <w:rPr>
                <w:rFonts w:ascii="宋体" w:hAnsi="宋体"/>
                <w:sz w:val="21"/>
              </w:rPr>
              <w:t>礼包弹出框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Pr="00C303E2" w:rsidRDefault="001A6EF3" w:rsidP="00D00A9C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Pr="006645C2" w:rsidRDefault="001A6EF3" w:rsidP="00D00A9C">
            <w:pPr>
              <w:rPr>
                <w:rFonts w:ascii="宋体" w:hAnsi="宋体"/>
                <w:sz w:val="21"/>
              </w:rPr>
            </w:pPr>
            <w:r w:rsidRPr="006645C2">
              <w:rPr>
                <w:rFonts w:ascii="宋体" w:hAnsi="宋体" w:hint="eastAsia"/>
                <w:sz w:val="21"/>
              </w:rPr>
              <w:t>giftStatus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Pr="00286A39" w:rsidRDefault="001A6EF3" w:rsidP="00D00A9C">
            <w:pPr>
              <w:rPr>
                <w:rFonts w:ascii="宋体" w:hAnsi="宋体"/>
                <w:sz w:val="21"/>
              </w:rPr>
            </w:pPr>
            <w:r w:rsidRPr="00286A39"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Pr="00851732" w:rsidRDefault="001A6EF3" w:rsidP="00D00A9C">
            <w:pPr>
              <w:rPr>
                <w:rFonts w:ascii="宋体" w:hAnsi="宋体"/>
                <w:sz w:val="21"/>
              </w:rPr>
            </w:pPr>
            <w:r w:rsidRPr="00286A39">
              <w:rPr>
                <w:rFonts w:ascii="宋体" w:hAnsi="宋体" w:hint="eastAsia"/>
                <w:sz w:val="21"/>
              </w:rPr>
              <w:t>1 正常 2 已</w:t>
            </w:r>
            <w:r w:rsidRPr="00286A39">
              <w:rPr>
                <w:rFonts w:ascii="宋体" w:hAnsi="宋体"/>
                <w:sz w:val="21"/>
              </w:rPr>
              <w:t>使用</w:t>
            </w:r>
            <w:r w:rsidRPr="00286A39">
              <w:rPr>
                <w:rFonts w:ascii="宋体" w:hAnsi="宋体" w:hint="eastAsia"/>
                <w:sz w:val="21"/>
              </w:rPr>
              <w:t xml:space="preserve"> 3 </w:t>
            </w:r>
            <w:r w:rsidRPr="00D00A9C">
              <w:rPr>
                <w:rFonts w:ascii="宋体" w:hAnsi="宋体" w:hint="eastAsia"/>
                <w:sz w:val="21"/>
              </w:rPr>
              <w:t>已</w:t>
            </w:r>
            <w:r w:rsidRPr="00D00A9C">
              <w:rPr>
                <w:rFonts w:ascii="宋体" w:hAnsi="宋体"/>
                <w:sz w:val="21"/>
              </w:rPr>
              <w:t>过期</w:t>
            </w:r>
          </w:p>
        </w:tc>
      </w:tr>
    </w:tbl>
    <w:p w:rsidR="009D3CC7" w:rsidRDefault="009D3CC7" w:rsidP="009D3CC7">
      <w:pPr>
        <w:rPr>
          <w:sz w:val="21"/>
        </w:rPr>
      </w:pPr>
    </w:p>
    <w:p w:rsidR="00CD3E5C" w:rsidRPr="00F31839" w:rsidRDefault="00E254F0" w:rsidP="00CD3E5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获取礼包</w:t>
      </w:r>
      <w:r>
        <w:rPr>
          <w:sz w:val="21"/>
        </w:rPr>
        <w:t>的详细信息。</w:t>
      </w:r>
      <w:r w:rsidR="0032637B">
        <w:rPr>
          <w:rFonts w:hint="eastAsia"/>
          <w:sz w:val="21"/>
        </w:rPr>
        <w:t>确认</w:t>
      </w:r>
      <w:r w:rsidR="0032637B">
        <w:rPr>
          <w:sz w:val="21"/>
        </w:rPr>
        <w:t>不使用。</w:t>
      </w:r>
      <w:r w:rsidR="00CD3E5C" w:rsidRPr="00F31839">
        <w:rPr>
          <w:sz w:val="21"/>
        </w:rPr>
        <w:t xml:space="preserve"> </w:t>
      </w:r>
    </w:p>
    <w:p w:rsidR="00CD3E5C" w:rsidRPr="00B26F2C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D3E5C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85A37" w:rsidRPr="0035419F" w:rsidTr="00062407">
        <w:trPr>
          <w:trHeight w:val="312"/>
        </w:trPr>
        <w:tc>
          <w:tcPr>
            <w:tcW w:w="3431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531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</w:tbl>
    <w:p w:rsidR="00CD3E5C" w:rsidRPr="00014747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1431"/>
        <w:gridCol w:w="5023"/>
      </w:tblGrid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1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023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giftTitle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礼包活动</w:t>
            </w:r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giftPicUrl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使用时间，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740BDA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end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/>
                <w:strike/>
                <w:sz w:val="21"/>
              </w:rPr>
              <w:t>expiredTime</w:t>
            </w:r>
          </w:p>
        </w:tc>
        <w:tc>
          <w:tcPr>
            <w:tcW w:w="1431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 w:hint="eastAsia"/>
                <w:strike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 w:hint="eastAsia"/>
                <w:strike/>
                <w:sz w:val="21"/>
              </w:rPr>
              <w:t>过期时间，</w:t>
            </w:r>
            <w:r w:rsidRPr="00851732">
              <w:rPr>
                <w:rFonts w:ascii="宋体" w:hAnsi="宋体"/>
                <w:strike/>
                <w:sz w:val="21"/>
              </w:rPr>
              <w:t>格式</w:t>
            </w:r>
            <w:r w:rsidRPr="00851732">
              <w:rPr>
                <w:rFonts w:ascii="宋体" w:hAnsi="宋体" w:hint="eastAsia"/>
                <w:strike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Pr="00C303E2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giftStatus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 正常 2 已</w:t>
            </w:r>
            <w:r>
              <w:rPr>
                <w:rFonts w:ascii="宋体" w:hAnsi="宋体"/>
                <w:sz w:val="21"/>
              </w:rPr>
              <w:t>使用</w:t>
            </w:r>
            <w:r>
              <w:rPr>
                <w:rFonts w:ascii="宋体" w:hAnsi="宋体" w:hint="eastAsia"/>
                <w:sz w:val="21"/>
              </w:rPr>
              <w:t xml:space="preserve"> 3 已</w:t>
            </w:r>
            <w:r>
              <w:rPr>
                <w:rFonts w:ascii="宋体" w:hAnsi="宋体"/>
                <w:sz w:val="21"/>
              </w:rPr>
              <w:t>过期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</w:p>
        </w:tc>
      </w:tr>
    </w:tbl>
    <w:p w:rsidR="00CD3E5C" w:rsidRDefault="00CD3E5C" w:rsidP="00CD3E5C">
      <w:pPr>
        <w:rPr>
          <w:sz w:val="21"/>
        </w:rPr>
      </w:pPr>
    </w:p>
    <w:p w:rsidR="00CD3E5C" w:rsidRDefault="00036701" w:rsidP="00CD3E5C">
      <w:pPr>
        <w:pStyle w:val="3"/>
      </w:pPr>
      <w:r>
        <w:rPr>
          <w:rFonts w:hint="eastAsia"/>
        </w:rPr>
        <w:t>使用</w:t>
      </w:r>
      <w:r w:rsidR="00CD3E5C">
        <w:rPr>
          <w:rFonts w:hint="eastAsia"/>
        </w:rPr>
        <w:t>礼包</w:t>
      </w:r>
      <w:r w:rsidR="00CD3E5C">
        <w:rPr>
          <w:rFonts w:hint="eastAsia"/>
        </w:rPr>
        <w:t>&lt;</w:t>
      </w:r>
      <w:r w:rsidR="00CD3E5C">
        <w:t>12</w:t>
      </w:r>
      <w:r w:rsidR="00CD3E5C">
        <w:rPr>
          <w:rFonts w:hint="eastAsia"/>
        </w:rPr>
        <w:t>0</w:t>
      </w:r>
      <w:r>
        <w:t>3</w:t>
      </w:r>
      <w:r w:rsidR="00CD3E5C">
        <w:rPr>
          <w:rFonts w:hint="eastAsia"/>
        </w:rPr>
        <w:t>&gt;</w:t>
      </w:r>
    </w:p>
    <w:p w:rsidR="00CD3E5C" w:rsidRPr="00F31839" w:rsidRDefault="00EB7536" w:rsidP="00CD3E5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使用礼包</w:t>
      </w:r>
      <w:r>
        <w:rPr>
          <w:sz w:val="21"/>
        </w:rPr>
        <w:t>。</w:t>
      </w:r>
      <w:r w:rsidR="00CD3E5C" w:rsidRPr="00F31839">
        <w:rPr>
          <w:sz w:val="21"/>
        </w:rPr>
        <w:t xml:space="preserve"> </w:t>
      </w:r>
      <w:r w:rsidR="007D4AC1">
        <w:rPr>
          <w:rFonts w:hint="eastAsia"/>
          <w:sz w:val="21"/>
        </w:rPr>
        <w:t>提示</w:t>
      </w:r>
      <w:r w:rsidR="00B74B59">
        <w:rPr>
          <w:rFonts w:hint="eastAsia"/>
          <w:sz w:val="21"/>
        </w:rPr>
        <w:t>礼包</w:t>
      </w:r>
      <w:r w:rsidR="007D4AC1">
        <w:rPr>
          <w:sz w:val="21"/>
        </w:rPr>
        <w:t>详情</w:t>
      </w:r>
      <w:r w:rsidR="00B74B59">
        <w:rPr>
          <w:rFonts w:hint="eastAsia"/>
          <w:sz w:val="21"/>
        </w:rPr>
        <w:t>信息</w:t>
      </w:r>
      <w:r w:rsidR="00B74B59">
        <w:rPr>
          <w:sz w:val="21"/>
        </w:rPr>
        <w:t>及其</w:t>
      </w:r>
      <w:r w:rsidR="00B74B59">
        <w:rPr>
          <w:sz w:val="21"/>
        </w:rPr>
        <w:t>“</w:t>
      </w:r>
      <w:r w:rsidR="00B74B59">
        <w:rPr>
          <w:rFonts w:hint="eastAsia"/>
          <w:sz w:val="21"/>
        </w:rPr>
        <w:t>已使用</w:t>
      </w:r>
      <w:r w:rsidR="00B74B59">
        <w:rPr>
          <w:sz w:val="21"/>
        </w:rPr>
        <w:t>”</w:t>
      </w:r>
      <w:r w:rsidR="00B74B59">
        <w:rPr>
          <w:rFonts w:hint="eastAsia"/>
          <w:sz w:val="21"/>
        </w:rPr>
        <w:t>文字</w:t>
      </w:r>
      <w:r w:rsidR="00F430D4">
        <w:rPr>
          <w:rFonts w:hint="eastAsia"/>
          <w:sz w:val="21"/>
        </w:rPr>
        <w:t>。</w:t>
      </w:r>
      <w:r w:rsidR="00F430D4">
        <w:rPr>
          <w:sz w:val="21"/>
        </w:rPr>
        <w:t>使用完</w:t>
      </w:r>
      <w:r w:rsidR="00F430D4">
        <w:rPr>
          <w:rFonts w:hint="eastAsia"/>
          <w:sz w:val="21"/>
        </w:rPr>
        <w:t>刷新</w:t>
      </w:r>
      <w:r w:rsidR="00F430D4">
        <w:rPr>
          <w:sz w:val="21"/>
        </w:rPr>
        <w:t>列表。</w:t>
      </w:r>
    </w:p>
    <w:p w:rsidR="00CD3E5C" w:rsidRPr="00B26F2C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D3E5C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0218" w:rsidRPr="0035419F" w:rsidTr="00062407">
        <w:trPr>
          <w:trHeight w:val="312"/>
        </w:trPr>
        <w:tc>
          <w:tcPr>
            <w:tcW w:w="3431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531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</w:tbl>
    <w:p w:rsidR="00CD3E5C" w:rsidRPr="00014747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FE0592" w:rsidRPr="005137D5" w:rsidTr="00062407">
        <w:trPr>
          <w:trHeight w:val="312"/>
        </w:trPr>
        <w:tc>
          <w:tcPr>
            <w:tcW w:w="2744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68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</w:p>
        </w:tc>
      </w:tr>
      <w:tr w:rsidR="002E500D" w:rsidRPr="005137D5" w:rsidTr="00062407">
        <w:trPr>
          <w:trHeight w:val="312"/>
        </w:trPr>
        <w:tc>
          <w:tcPr>
            <w:tcW w:w="2744" w:type="dxa"/>
          </w:tcPr>
          <w:p w:rsidR="002E500D" w:rsidRDefault="007A1F78" w:rsidP="007A1F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68" w:type="dxa"/>
          </w:tcPr>
          <w:p w:rsidR="002E500D" w:rsidRDefault="002E500D" w:rsidP="002E500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2E500D" w:rsidRDefault="002E500D" w:rsidP="002E500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礼金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</w:tbl>
    <w:p w:rsidR="00CD3E5C" w:rsidRDefault="00CD3E5C" w:rsidP="00CD3E5C">
      <w:pPr>
        <w:rPr>
          <w:sz w:val="21"/>
        </w:rPr>
      </w:pPr>
    </w:p>
    <w:p w:rsidR="009D3CC7" w:rsidRPr="009D3CC7" w:rsidRDefault="009D3CC7" w:rsidP="00EB5B24">
      <w:pPr>
        <w:rPr>
          <w:sz w:val="21"/>
        </w:rPr>
      </w:pPr>
    </w:p>
    <w:p w:rsidR="00EB5B24" w:rsidRDefault="00EB5B24" w:rsidP="00EB5B24">
      <w:pPr>
        <w:pStyle w:val="20"/>
      </w:pPr>
      <w:bookmarkStart w:id="22" w:name="_Toc465788126"/>
      <w:r w:rsidRPr="00EB5B24">
        <w:rPr>
          <w:rFonts w:hint="eastAsia"/>
        </w:rPr>
        <w:t>资金类业务消息</w:t>
      </w:r>
      <w:bookmarkEnd w:id="22"/>
      <w:r w:rsidR="00011DE0">
        <w:t>&lt;2XXX&gt;</w:t>
      </w:r>
    </w:p>
    <w:p w:rsidR="00D31E14" w:rsidRPr="00D31E14" w:rsidRDefault="001A6EF3" w:rsidP="00D31E14">
      <w:r>
        <w:rPr>
          <w:rFonts w:hint="eastAsia"/>
        </w:rPr>
        <w:t>资金业务消息</w:t>
      </w:r>
      <w:r>
        <w:t>，包括个人资金业务流水</w:t>
      </w:r>
      <w:r>
        <w:rPr>
          <w:rFonts w:hint="eastAsia"/>
        </w:rPr>
        <w:t>全部</w:t>
      </w:r>
      <w:r>
        <w:t>定义在本章节。</w:t>
      </w:r>
    </w:p>
    <w:p w:rsidR="00D31E14" w:rsidRDefault="002457C4" w:rsidP="00D31E14">
      <w:pPr>
        <w:pStyle w:val="3"/>
      </w:pPr>
      <w:r>
        <w:rPr>
          <w:rFonts w:hint="eastAsia"/>
        </w:rPr>
        <w:t>资金</w:t>
      </w:r>
      <w:r w:rsidR="002E76C9">
        <w:rPr>
          <w:rFonts w:hint="eastAsia"/>
        </w:rPr>
        <w:t>流水</w:t>
      </w:r>
      <w:r w:rsidR="00D31E14">
        <w:rPr>
          <w:rFonts w:hint="eastAsia"/>
        </w:rPr>
        <w:t>查询</w:t>
      </w:r>
      <w:r w:rsidR="00D31E14">
        <w:rPr>
          <w:rFonts w:hint="eastAsia"/>
        </w:rPr>
        <w:t>&lt;2001&gt;</w:t>
      </w:r>
    </w:p>
    <w:p w:rsidR="00D31E14" w:rsidRPr="00B26F2C" w:rsidRDefault="006E7A9D" w:rsidP="002E76C9">
      <w:pPr>
        <w:ind w:firstLineChars="200" w:firstLine="500"/>
        <w:rPr>
          <w:rFonts w:ascii="宋体" w:hAnsi="宋体"/>
          <w:b/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用于资金信息查询。</w:t>
      </w:r>
      <w:r w:rsidR="00D31E14"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31E14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31E14" w:rsidRPr="0035419F" w:rsidTr="005905F2">
        <w:trPr>
          <w:trHeight w:val="312"/>
        </w:trPr>
        <w:tc>
          <w:tcPr>
            <w:tcW w:w="3431" w:type="dxa"/>
          </w:tcPr>
          <w:p w:rsidR="00D31E14" w:rsidRDefault="006E7A9D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tranType</w:t>
            </w:r>
          </w:p>
        </w:tc>
        <w:tc>
          <w:tcPr>
            <w:tcW w:w="1531" w:type="dxa"/>
          </w:tcPr>
          <w:p w:rsidR="00D31E14" w:rsidRDefault="00075710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D31E14" w:rsidRPr="00045C70" w:rsidRDefault="006E7A9D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类型</w:t>
            </w:r>
            <w:r w:rsidR="00316DFB">
              <w:rPr>
                <w:rFonts w:ascii="宋体" w:hAnsi="宋体" w:hint="eastAsia"/>
                <w:sz w:val="21"/>
              </w:rPr>
              <w:t xml:space="preserve"> 0全部 1 充值 2 提现</w:t>
            </w:r>
          </w:p>
        </w:tc>
      </w:tr>
      <w:tr w:rsidR="00797903" w:rsidRPr="0035419F" w:rsidTr="005905F2">
        <w:trPr>
          <w:trHeight w:val="312"/>
        </w:trPr>
        <w:tc>
          <w:tcPr>
            <w:tcW w:w="3431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</w:p>
        </w:tc>
      </w:tr>
    </w:tbl>
    <w:p w:rsidR="00D31E14" w:rsidRPr="00014747" w:rsidRDefault="00D31E14" w:rsidP="00D31E1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2088"/>
        <w:gridCol w:w="1468"/>
        <w:gridCol w:w="4716"/>
      </w:tblGrid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</w:tcPr>
          <w:p w:rsidR="00D31E14" w:rsidRPr="005137D5" w:rsidRDefault="0079790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6" w:type="dxa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C6D9F1" w:themeFill="text2" w:themeFillTint="33"/>
          </w:tcPr>
          <w:p w:rsidR="00D31E14" w:rsidRDefault="00A8496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transInfos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D31E14" w:rsidRDefault="001E12B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信息</w:t>
            </w:r>
            <w:r w:rsidR="00D31E14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707F0B" w:rsidRPr="005137D5" w:rsidTr="00797903">
        <w:trPr>
          <w:trHeight w:val="312"/>
        </w:trPr>
        <w:tc>
          <w:tcPr>
            <w:tcW w:w="656" w:type="dxa"/>
            <w:vMerge w:val="restart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07F0B" w:rsidRDefault="00896E41" w:rsidP="002F49C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Del="00D558B1" w:rsidRDefault="00896E41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tranType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Del="00D558B1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Del="00D558B1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RDefault="007876EA" w:rsidP="002E76C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</w:tbl>
    <w:p w:rsidR="000C019F" w:rsidRDefault="000C019F" w:rsidP="00EB5B24">
      <w:pPr>
        <w:rPr>
          <w:sz w:val="21"/>
        </w:rPr>
      </w:pPr>
    </w:p>
    <w:p w:rsidR="00EB5B24" w:rsidRPr="00707F0B" w:rsidRDefault="00EB5B24" w:rsidP="00EB5B24">
      <w:pPr>
        <w:rPr>
          <w:sz w:val="21"/>
        </w:rPr>
      </w:pPr>
    </w:p>
    <w:p w:rsidR="007876EA" w:rsidRDefault="007876EA" w:rsidP="007876EA">
      <w:pPr>
        <w:pStyle w:val="3"/>
      </w:pPr>
      <w:r>
        <w:rPr>
          <w:rFonts w:hint="eastAsia"/>
        </w:rPr>
        <w:t>充值</w:t>
      </w:r>
      <w:r>
        <w:t>记录详情</w:t>
      </w:r>
      <w:r>
        <w:rPr>
          <w:rFonts w:hint="eastAsia"/>
        </w:rPr>
        <w:t>&lt;2</w:t>
      </w:r>
      <w:r w:rsidR="002E76C9">
        <w:t>0</w:t>
      </w:r>
      <w:r>
        <w:t>02</w:t>
      </w:r>
      <w:r>
        <w:rPr>
          <w:rFonts w:hint="eastAsia"/>
        </w:rPr>
        <w:t>&gt;</w:t>
      </w:r>
    </w:p>
    <w:p w:rsidR="007876EA" w:rsidRPr="00F31839" w:rsidRDefault="007876EA" w:rsidP="007876E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>交易流水号，获取</w:t>
      </w:r>
      <w:r>
        <w:rPr>
          <w:rFonts w:hint="eastAsia"/>
          <w:sz w:val="21"/>
        </w:rPr>
        <w:t>充值</w:t>
      </w:r>
      <w:r>
        <w:rPr>
          <w:sz w:val="21"/>
        </w:rPr>
        <w:t>的详细信息。</w:t>
      </w:r>
      <w:r w:rsidRPr="00F31839">
        <w:rPr>
          <w:sz w:val="21"/>
        </w:rPr>
        <w:t xml:space="preserve"> </w:t>
      </w:r>
    </w:p>
    <w:p w:rsidR="007876EA" w:rsidRPr="00B26F2C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876EA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35419F" w:rsidTr="00321740">
        <w:trPr>
          <w:trHeight w:val="312"/>
        </w:trPr>
        <w:tc>
          <w:tcPr>
            <w:tcW w:w="3431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531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</w:tbl>
    <w:p w:rsidR="007876EA" w:rsidRPr="00014747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inchargeType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Pr="00045C70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充值方式：1、</w:t>
            </w:r>
            <w:r>
              <w:rPr>
                <w:rFonts w:ascii="宋体" w:hAnsi="宋体"/>
                <w:sz w:val="21"/>
              </w:rPr>
              <w:t>充值卡</w:t>
            </w:r>
            <w:r>
              <w:rPr>
                <w:rFonts w:ascii="宋体" w:hAnsi="宋体" w:hint="eastAsia"/>
                <w:sz w:val="21"/>
              </w:rPr>
              <w:t>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</w:tbl>
    <w:p w:rsidR="007876EA" w:rsidRDefault="007876EA" w:rsidP="007876EA">
      <w:pPr>
        <w:rPr>
          <w:sz w:val="21"/>
        </w:rPr>
      </w:pPr>
    </w:p>
    <w:p w:rsidR="007876EA" w:rsidRDefault="007876EA" w:rsidP="007876EA">
      <w:pPr>
        <w:pStyle w:val="3"/>
      </w:pPr>
      <w:r>
        <w:rPr>
          <w:rFonts w:hint="eastAsia"/>
        </w:rPr>
        <w:t>提现</w:t>
      </w:r>
      <w:r>
        <w:t>记录详情</w:t>
      </w:r>
      <w:r>
        <w:rPr>
          <w:rFonts w:hint="eastAsia"/>
        </w:rPr>
        <w:t>&lt;2</w:t>
      </w:r>
      <w:r w:rsidR="002E76C9">
        <w:t>0</w:t>
      </w:r>
      <w:r>
        <w:t>0</w:t>
      </w:r>
      <w:r w:rsidR="002E76C9">
        <w:t>3</w:t>
      </w:r>
      <w:r>
        <w:rPr>
          <w:rFonts w:hint="eastAsia"/>
        </w:rPr>
        <w:t>&gt;</w:t>
      </w:r>
    </w:p>
    <w:p w:rsidR="007876EA" w:rsidRPr="00F31839" w:rsidRDefault="007876EA" w:rsidP="007876E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>交易流水号，获取</w:t>
      </w:r>
      <w:r>
        <w:rPr>
          <w:rFonts w:hint="eastAsia"/>
          <w:sz w:val="21"/>
        </w:rPr>
        <w:t>充值</w:t>
      </w:r>
      <w:r>
        <w:rPr>
          <w:sz w:val="21"/>
        </w:rPr>
        <w:t>的详细信息。</w:t>
      </w:r>
      <w:r w:rsidRPr="00F31839">
        <w:rPr>
          <w:sz w:val="21"/>
        </w:rPr>
        <w:t xml:space="preserve"> </w:t>
      </w:r>
    </w:p>
    <w:p w:rsidR="007876EA" w:rsidRPr="00B26F2C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876EA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35419F" w:rsidTr="00321740">
        <w:trPr>
          <w:trHeight w:val="312"/>
        </w:trPr>
        <w:tc>
          <w:tcPr>
            <w:tcW w:w="3431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531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</w:tbl>
    <w:p w:rsidR="007876EA" w:rsidRPr="00014747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withdrawType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Pr="00045C70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提现方式：1、分中心2、W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applyTime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Wing方式申请和交易时间是一个。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</w:t>
            </w:r>
            <w:r>
              <w:rPr>
                <w:rFonts w:ascii="宋体" w:hAnsi="宋体"/>
                <w:sz w:val="21"/>
              </w:rPr>
              <w:t>是中心提现则最后在分中心提款时间</w:t>
            </w:r>
            <w:r>
              <w:rPr>
                <w:rFonts w:ascii="宋体" w:hAnsi="宋体"/>
                <w:sz w:val="21"/>
              </w:rPr>
              <w:lastRenderedPageBreak/>
              <w:t>为准。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ayed</w:t>
            </w:r>
            <w:r>
              <w:rPr>
                <w:rFonts w:ascii="宋体" w:hAnsi="宋体"/>
                <w:sz w:val="21"/>
              </w:rPr>
              <w:t>I</w:t>
            </w:r>
            <w:r w:rsidRPr="00B41D41">
              <w:rPr>
                <w:rFonts w:ascii="宋体" w:hAnsi="宋体"/>
                <w:sz w:val="21"/>
              </w:rPr>
              <w:t>nstitution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付现金</w:t>
            </w:r>
            <w:r>
              <w:rPr>
                <w:rFonts w:ascii="宋体" w:hAnsi="宋体"/>
                <w:sz w:val="21"/>
              </w:rPr>
              <w:t>机构，分中心及其</w:t>
            </w:r>
            <w:r>
              <w:rPr>
                <w:rFonts w:ascii="宋体" w:hAnsi="宋体" w:hint="eastAsia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</w:tbl>
    <w:p w:rsidR="007876EA" w:rsidRPr="00870662" w:rsidRDefault="007876EA" w:rsidP="007876EA">
      <w:pPr>
        <w:rPr>
          <w:sz w:val="21"/>
        </w:rPr>
      </w:pPr>
    </w:p>
    <w:p w:rsidR="006C462C" w:rsidRDefault="0076218A" w:rsidP="006C462C">
      <w:pPr>
        <w:pStyle w:val="3"/>
      </w:pPr>
      <w:r>
        <w:rPr>
          <w:rFonts w:hint="eastAsia"/>
        </w:rPr>
        <w:t>充值</w:t>
      </w:r>
      <w:r w:rsidR="006C462C">
        <w:rPr>
          <w:rFonts w:hint="eastAsia"/>
        </w:rPr>
        <w:t>&lt;2101&gt;</w:t>
      </w:r>
    </w:p>
    <w:p w:rsidR="006C462C" w:rsidRPr="00F31839" w:rsidRDefault="00870662" w:rsidP="006C462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充值，</w:t>
      </w:r>
      <w:r>
        <w:rPr>
          <w:sz w:val="21"/>
        </w:rPr>
        <w:t>支持充值卡</w:t>
      </w:r>
      <w:r>
        <w:rPr>
          <w:rFonts w:hint="eastAsia"/>
          <w:sz w:val="21"/>
        </w:rPr>
        <w:t>和</w:t>
      </w:r>
      <w:r>
        <w:rPr>
          <w:sz w:val="21"/>
        </w:rPr>
        <w:t>wing</w:t>
      </w:r>
      <w:r>
        <w:rPr>
          <w:sz w:val="21"/>
        </w:rPr>
        <w:t>两种充值方式。</w:t>
      </w:r>
      <w:r w:rsidR="006C462C" w:rsidRPr="00F31839">
        <w:rPr>
          <w:sz w:val="21"/>
        </w:rPr>
        <w:t xml:space="preserve"> </w:t>
      </w:r>
    </w:p>
    <w:p w:rsidR="006C462C" w:rsidRPr="00B26F2C" w:rsidRDefault="006C462C" w:rsidP="006C462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6C462C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C462C" w:rsidRPr="0035419F" w:rsidTr="005905F2">
        <w:trPr>
          <w:trHeight w:val="312"/>
        </w:trPr>
        <w:tc>
          <w:tcPr>
            <w:tcW w:w="3431" w:type="dxa"/>
          </w:tcPr>
          <w:p w:rsidR="006C462C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inchargeType</w:t>
            </w:r>
          </w:p>
        </w:tc>
        <w:tc>
          <w:tcPr>
            <w:tcW w:w="1531" w:type="dxa"/>
          </w:tcPr>
          <w:p w:rsidR="006C462C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6C462C" w:rsidRPr="00045C70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充值方式：1、</w:t>
            </w:r>
            <w:r>
              <w:rPr>
                <w:rFonts w:ascii="宋体" w:hAnsi="宋体"/>
                <w:sz w:val="21"/>
              </w:rPr>
              <w:t>充值卡</w:t>
            </w:r>
            <w:r>
              <w:rPr>
                <w:rFonts w:ascii="宋体" w:hAnsi="宋体" w:hint="eastAsia"/>
                <w:sz w:val="21"/>
              </w:rPr>
              <w:t>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B913AA" w:rsidRPr="0035419F" w:rsidTr="005905F2">
        <w:trPr>
          <w:trHeight w:val="312"/>
        </w:trPr>
        <w:tc>
          <w:tcPr>
            <w:tcW w:w="3431" w:type="dxa"/>
          </w:tcPr>
          <w:p w:rsidR="00B913AA" w:rsidRPr="00B913AA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cardPassword</w:t>
            </w:r>
          </w:p>
        </w:tc>
        <w:tc>
          <w:tcPr>
            <w:tcW w:w="1531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充值卡</w:t>
            </w:r>
            <w:r>
              <w:rPr>
                <w:rFonts w:ascii="宋体" w:hAnsi="宋体"/>
                <w:sz w:val="21"/>
              </w:rPr>
              <w:t>密码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用于方式</w:t>
            </w:r>
            <w:r>
              <w:rPr>
                <w:rFonts w:ascii="宋体" w:hAnsi="宋体" w:hint="eastAsia"/>
                <w:sz w:val="21"/>
              </w:rPr>
              <w:t>1</w:t>
            </w:r>
          </w:p>
        </w:tc>
      </w:tr>
      <w:tr w:rsidR="00B913AA" w:rsidRPr="0035419F" w:rsidTr="005905F2">
        <w:trPr>
          <w:trHeight w:val="312"/>
        </w:trPr>
        <w:tc>
          <w:tcPr>
            <w:tcW w:w="3431" w:type="dxa"/>
          </w:tcPr>
          <w:p w:rsidR="00B913AA" w:rsidRPr="00B913AA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</w:t>
            </w:r>
            <w:r>
              <w:rPr>
                <w:rFonts w:ascii="宋体" w:hAnsi="宋体"/>
                <w:sz w:val="21"/>
              </w:rPr>
              <w:t>金额，用于方式</w:t>
            </w:r>
            <w:r>
              <w:rPr>
                <w:rFonts w:ascii="宋体" w:hAnsi="宋体" w:hint="eastAsia"/>
                <w:sz w:val="21"/>
              </w:rPr>
              <w:t>2</w:t>
            </w:r>
          </w:p>
        </w:tc>
      </w:tr>
    </w:tbl>
    <w:p w:rsidR="006C462C" w:rsidRPr="00014747" w:rsidRDefault="006C462C" w:rsidP="006C462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</w:tcPr>
          <w:p w:rsidR="006C462C" w:rsidRPr="005137D5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6C462C" w:rsidRPr="005137D5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6C462C" w:rsidRPr="005137D5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</w:tcPr>
          <w:p w:rsidR="006C462C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6C462C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6C462C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9B1BB7" w:rsidRPr="005137D5" w:rsidTr="00B913AA">
        <w:trPr>
          <w:trHeight w:val="312"/>
        </w:trPr>
        <w:tc>
          <w:tcPr>
            <w:tcW w:w="2744" w:type="dxa"/>
          </w:tcPr>
          <w:p w:rsidR="009B1BB7" w:rsidRPr="00C709FB" w:rsidRDefault="009B1BB7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9B1BB7" w:rsidRDefault="009B1BB7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9B1BB7" w:rsidRDefault="008D5EC5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充值后</w:t>
            </w:r>
            <w:r>
              <w:rPr>
                <w:rFonts w:ascii="宋体" w:hAnsi="宋体"/>
                <w:sz w:val="21"/>
              </w:rPr>
              <w:t>的</w:t>
            </w:r>
            <w:r w:rsidR="009B1BB7">
              <w:rPr>
                <w:rFonts w:ascii="宋体" w:hAnsi="宋体" w:hint="eastAsia"/>
                <w:sz w:val="21"/>
              </w:rPr>
              <w:t>账户</w:t>
            </w:r>
            <w:r w:rsidR="009B1BB7">
              <w:rPr>
                <w:rFonts w:ascii="宋体" w:hAnsi="宋体"/>
                <w:sz w:val="21"/>
              </w:rPr>
              <w:t>余额</w:t>
            </w:r>
          </w:p>
          <w:p w:rsidR="0011582D" w:rsidRDefault="0011582D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考虑</w:t>
            </w:r>
            <w:r>
              <w:rPr>
                <w:rFonts w:ascii="宋体" w:hAnsi="宋体"/>
                <w:sz w:val="21"/>
              </w:rPr>
              <w:t>获取用户状态返回定义</w:t>
            </w:r>
            <w:r w:rsidR="00FE0676">
              <w:rPr>
                <w:rFonts w:ascii="宋体" w:hAnsi="宋体" w:hint="eastAsia"/>
                <w:sz w:val="21"/>
              </w:rPr>
              <w:t>1110</w:t>
            </w:r>
          </w:p>
        </w:tc>
      </w:tr>
    </w:tbl>
    <w:p w:rsidR="006C462C" w:rsidRDefault="006C462C" w:rsidP="006C462C">
      <w:pPr>
        <w:rPr>
          <w:sz w:val="21"/>
        </w:rPr>
      </w:pPr>
    </w:p>
    <w:p w:rsidR="004A7887" w:rsidRDefault="004A7887" w:rsidP="004A7887">
      <w:pPr>
        <w:pStyle w:val="3"/>
      </w:pPr>
      <w:r>
        <w:rPr>
          <w:rFonts w:hint="eastAsia"/>
        </w:rPr>
        <w:t>提现</w:t>
      </w:r>
      <w:r>
        <w:rPr>
          <w:rFonts w:hint="eastAsia"/>
        </w:rPr>
        <w:t>&lt;2</w:t>
      </w:r>
      <w:r w:rsidR="0099328E">
        <w:t>1</w:t>
      </w:r>
      <w:r>
        <w:rPr>
          <w:rFonts w:hint="eastAsia"/>
        </w:rPr>
        <w:t>0</w:t>
      </w:r>
      <w:r w:rsidR="0099328E">
        <w:t>2</w:t>
      </w:r>
      <w:r>
        <w:rPr>
          <w:rFonts w:hint="eastAsia"/>
        </w:rPr>
        <w:t>&gt;</w:t>
      </w:r>
    </w:p>
    <w:p w:rsidR="004A7887" w:rsidRDefault="004A7887" w:rsidP="004A788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资金</w:t>
      </w:r>
      <w:r>
        <w:rPr>
          <w:sz w:val="21"/>
        </w:rPr>
        <w:t>提现。</w:t>
      </w:r>
      <w:r w:rsidRPr="00F31839">
        <w:rPr>
          <w:sz w:val="21"/>
        </w:rPr>
        <w:t xml:space="preserve"> </w:t>
      </w:r>
      <w:r>
        <w:rPr>
          <w:rFonts w:hint="eastAsia"/>
          <w:sz w:val="21"/>
        </w:rPr>
        <w:t>资金</w:t>
      </w:r>
      <w:r>
        <w:rPr>
          <w:sz w:val="21"/>
        </w:rPr>
        <w:t>提现有</w:t>
      </w:r>
      <w:r>
        <w:rPr>
          <w:rFonts w:hint="eastAsia"/>
          <w:sz w:val="21"/>
        </w:rPr>
        <w:t>二</w:t>
      </w:r>
      <w:r>
        <w:rPr>
          <w:sz w:val="21"/>
        </w:rPr>
        <w:t>种方式：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通过</w:t>
      </w:r>
      <w:r>
        <w:rPr>
          <w:rFonts w:hint="eastAsia"/>
          <w:sz w:val="21"/>
        </w:rPr>
        <w:t>中心</w:t>
      </w:r>
      <w:r>
        <w:rPr>
          <w:sz w:val="21"/>
        </w:rPr>
        <w:t>提现，到中心提现。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wing</w:t>
      </w:r>
      <w:r>
        <w:rPr>
          <w:sz w:val="21"/>
        </w:rPr>
        <w:t>卡，直接转账到</w:t>
      </w:r>
      <w:r>
        <w:rPr>
          <w:sz w:val="21"/>
        </w:rPr>
        <w:t>wing</w:t>
      </w:r>
      <w:r>
        <w:rPr>
          <w:sz w:val="21"/>
        </w:rPr>
        <w:t>卡。</w:t>
      </w:r>
    </w:p>
    <w:p w:rsidR="004A7887" w:rsidRPr="00EF3460" w:rsidRDefault="004A7887" w:rsidP="004A7887">
      <w:pPr>
        <w:pStyle w:val="af3"/>
        <w:numPr>
          <w:ilvl w:val="0"/>
          <w:numId w:val="9"/>
        </w:numPr>
        <w:ind w:firstLineChars="0"/>
      </w:pPr>
      <w:r w:rsidRPr="00EF3460">
        <w:t>通过中心提现，先冻结</w:t>
      </w:r>
      <w:r w:rsidRPr="00EF3460">
        <w:rPr>
          <w:rFonts w:hint="eastAsia"/>
        </w:rPr>
        <w:t>等额</w:t>
      </w:r>
      <w:r w:rsidRPr="00EF3460">
        <w:t>现金。等</w:t>
      </w:r>
      <w:r w:rsidRPr="00EF3460">
        <w:rPr>
          <w:rFonts w:hint="eastAsia"/>
        </w:rPr>
        <w:t>到</w:t>
      </w:r>
      <w:r w:rsidRPr="00EF3460">
        <w:t>中心提现确认后，解冻扣款。冻结</w:t>
      </w:r>
      <w:r w:rsidRPr="00EF3460">
        <w:rPr>
          <w:rFonts w:hint="eastAsia"/>
        </w:rPr>
        <w:t>期</w:t>
      </w:r>
      <w:r w:rsidRPr="00EF3460">
        <w:t>现金不能再行</w:t>
      </w:r>
      <w:r w:rsidRPr="00EF3460">
        <w:rPr>
          <w:rFonts w:hint="eastAsia"/>
        </w:rPr>
        <w:t>业务</w:t>
      </w:r>
      <w:r w:rsidRPr="00EF3460">
        <w:t>操作。</w:t>
      </w:r>
    </w:p>
    <w:p w:rsidR="004A7887" w:rsidRPr="00EF3460" w:rsidRDefault="004A7887" w:rsidP="004A7887">
      <w:pPr>
        <w:pStyle w:val="af3"/>
        <w:numPr>
          <w:ilvl w:val="0"/>
          <w:numId w:val="9"/>
        </w:numPr>
        <w:ind w:firstLineChars="0"/>
      </w:pPr>
      <w:r>
        <w:t>wing</w:t>
      </w:r>
      <w:r>
        <w:t>转账，直接调用</w:t>
      </w:r>
      <w:r>
        <w:t>wing</w:t>
      </w:r>
      <w:r>
        <w:t>接口转账到指定账户。</w:t>
      </w:r>
    </w:p>
    <w:p w:rsidR="004A7887" w:rsidRPr="00B26F2C" w:rsidRDefault="004A7887" w:rsidP="004A788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A7887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4A7887" w:rsidRPr="0035419F" w:rsidRDefault="004A7887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A7887" w:rsidRPr="0035419F" w:rsidRDefault="004A7887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A7887" w:rsidRPr="0035419F" w:rsidRDefault="004A7887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UserId</w:t>
            </w:r>
          </w:p>
        </w:tc>
        <w:tc>
          <w:tcPr>
            <w:tcW w:w="1531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用户编码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withdrawType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4A7887" w:rsidRPr="00045C70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提现方式：1、中心2、W</w:t>
            </w:r>
            <w:r>
              <w:rPr>
                <w:rFonts w:ascii="宋体" w:hAnsi="宋体"/>
                <w:sz w:val="21"/>
              </w:rPr>
              <w:t>ing</w:t>
            </w:r>
            <w:r>
              <w:rPr>
                <w:rFonts w:ascii="宋体" w:hAnsi="宋体" w:hint="eastAsia"/>
                <w:sz w:val="21"/>
              </w:rPr>
              <w:t>账户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Pr="00B913AA" w:rsidRDefault="004A7887" w:rsidP="00321740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机构编码，</w:t>
            </w:r>
            <w:r>
              <w:rPr>
                <w:rFonts w:ascii="宋体" w:hAnsi="宋体"/>
                <w:sz w:val="21"/>
              </w:rPr>
              <w:t>用于中心提现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用于方式</w:t>
            </w:r>
            <w:r>
              <w:rPr>
                <w:rFonts w:ascii="宋体" w:hAnsi="宋体" w:hint="eastAsia"/>
                <w:sz w:val="21"/>
              </w:rPr>
              <w:t>1。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Pr="00B913A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提现金额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wingAcc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ing账户相关信息，用于方式</w:t>
            </w:r>
            <w:r>
              <w:rPr>
                <w:rFonts w:ascii="宋体" w:hAnsi="宋体" w:hint="eastAsia"/>
                <w:sz w:val="21"/>
              </w:rPr>
              <w:t>2。</w:t>
            </w:r>
          </w:p>
        </w:tc>
      </w:tr>
    </w:tbl>
    <w:p w:rsidR="004A7887" w:rsidRPr="00014747" w:rsidRDefault="004A7887" w:rsidP="004A788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4A7887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</w:tcPr>
          <w:p w:rsidR="004A7887" w:rsidRPr="005137D5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</w:tcPr>
          <w:p w:rsidR="004A7887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</w:tcPr>
          <w:p w:rsidR="004A7887" w:rsidRPr="00C709FB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4A7887" w:rsidRDefault="004A7887" w:rsidP="004A7887">
      <w:pPr>
        <w:rPr>
          <w:sz w:val="21"/>
        </w:rPr>
      </w:pPr>
    </w:p>
    <w:p w:rsidR="004D1DC9" w:rsidRDefault="004D1DC9" w:rsidP="004D1DC9">
      <w:pPr>
        <w:pStyle w:val="3"/>
      </w:pPr>
      <w:r>
        <w:rPr>
          <w:rFonts w:hint="eastAsia"/>
        </w:rPr>
        <w:t>充值综合查询</w:t>
      </w:r>
      <w:r w:rsidR="00C94E78">
        <w:rPr>
          <w:rFonts w:hint="eastAsia"/>
        </w:rPr>
        <w:t>&lt;</w:t>
      </w:r>
      <w:r w:rsidR="00C94E78">
        <w:t>@</w:t>
      </w:r>
      <w:r w:rsidR="0099328E">
        <w:t>2</w:t>
      </w:r>
      <w:r w:rsidR="00650EB0">
        <w:t>001</w:t>
      </w:r>
      <w:r>
        <w:rPr>
          <w:rFonts w:hint="eastAsia"/>
        </w:rPr>
        <w:t>&gt;</w:t>
      </w:r>
    </w:p>
    <w:p w:rsidR="004D1DC9" w:rsidRDefault="009B196A" w:rsidP="009B196A">
      <w:pPr>
        <w:ind w:left="420"/>
        <w:rPr>
          <w:sz w:val="21"/>
        </w:rPr>
      </w:pPr>
      <w:r>
        <w:rPr>
          <w:rFonts w:hint="eastAsia"/>
          <w:sz w:val="21"/>
        </w:rPr>
        <w:t>参考</w:t>
      </w:r>
      <w:r>
        <w:rPr>
          <w:sz w:val="21"/>
        </w:rPr>
        <w:t>使用接口</w:t>
      </w:r>
      <w:r>
        <w:rPr>
          <w:rFonts w:hint="eastAsia"/>
          <w:sz w:val="21"/>
        </w:rPr>
        <w:t>200</w:t>
      </w:r>
      <w:r w:rsidR="00650EB0">
        <w:rPr>
          <w:sz w:val="21"/>
        </w:rPr>
        <w:t>1</w:t>
      </w:r>
      <w:r>
        <w:rPr>
          <w:rFonts w:hint="eastAsia"/>
          <w:sz w:val="21"/>
        </w:rPr>
        <w:t>。</w:t>
      </w:r>
    </w:p>
    <w:p w:rsidR="00870662" w:rsidRDefault="00EF3460" w:rsidP="00870662">
      <w:pPr>
        <w:pStyle w:val="3"/>
      </w:pPr>
      <w:r>
        <w:rPr>
          <w:rFonts w:hint="eastAsia"/>
        </w:rPr>
        <w:t>提现</w:t>
      </w:r>
      <w:r w:rsidR="00870662">
        <w:rPr>
          <w:rFonts w:hint="eastAsia"/>
        </w:rPr>
        <w:t>综合查询</w:t>
      </w:r>
      <w:r w:rsidR="00870662">
        <w:rPr>
          <w:rFonts w:hint="eastAsia"/>
        </w:rPr>
        <w:t>&lt;</w:t>
      </w:r>
      <w:r w:rsidR="00870662">
        <w:t>@</w:t>
      </w:r>
      <w:r w:rsidR="00650EB0">
        <w:t>2001</w:t>
      </w:r>
      <w:r w:rsidR="00870662">
        <w:rPr>
          <w:rFonts w:hint="eastAsia"/>
        </w:rPr>
        <w:t>&gt;</w:t>
      </w:r>
    </w:p>
    <w:p w:rsidR="00870662" w:rsidRDefault="00870662" w:rsidP="00870662">
      <w:pPr>
        <w:ind w:left="420"/>
        <w:rPr>
          <w:sz w:val="21"/>
        </w:rPr>
      </w:pPr>
      <w:r>
        <w:rPr>
          <w:rFonts w:hint="eastAsia"/>
          <w:sz w:val="21"/>
        </w:rPr>
        <w:t>参考</w:t>
      </w:r>
      <w:r>
        <w:rPr>
          <w:sz w:val="21"/>
        </w:rPr>
        <w:t>使用接口</w:t>
      </w:r>
      <w:r>
        <w:rPr>
          <w:rFonts w:hint="eastAsia"/>
          <w:sz w:val="21"/>
        </w:rPr>
        <w:t>200</w:t>
      </w:r>
      <w:r w:rsidR="00650EB0">
        <w:rPr>
          <w:sz w:val="21"/>
        </w:rPr>
        <w:t>1</w:t>
      </w:r>
      <w:r>
        <w:rPr>
          <w:rFonts w:hint="eastAsia"/>
          <w:sz w:val="21"/>
        </w:rPr>
        <w:t>。</w:t>
      </w:r>
    </w:p>
    <w:p w:rsidR="003F3584" w:rsidRDefault="00C015A3" w:rsidP="003F3584">
      <w:pPr>
        <w:pStyle w:val="20"/>
      </w:pPr>
      <w:bookmarkStart w:id="23" w:name="_Toc465788135"/>
      <w:bookmarkStart w:id="24" w:name="_Toc465788127"/>
      <w:r>
        <w:rPr>
          <w:rFonts w:hint="eastAsia"/>
        </w:rPr>
        <w:t>电子即开游戏业务消息</w:t>
      </w:r>
      <w:bookmarkEnd w:id="23"/>
      <w:r w:rsidR="001A073C">
        <w:rPr>
          <w:rFonts w:hint="eastAsia"/>
        </w:rPr>
        <w:t>&lt;</w:t>
      </w:r>
      <w:r w:rsidR="001A073C">
        <w:t>3X</w:t>
      </w:r>
      <w:r w:rsidR="001A073C">
        <w:rPr>
          <w:rFonts w:hint="eastAsia"/>
        </w:rPr>
        <w:t>&gt;</w:t>
      </w:r>
    </w:p>
    <w:p w:rsidR="00064886" w:rsidRDefault="00064886" w:rsidP="00064886">
      <w:r>
        <w:rPr>
          <w:rFonts w:hint="eastAsia"/>
        </w:rPr>
        <w:t>电子</w:t>
      </w:r>
      <w:r>
        <w:t>即开票游戏</w:t>
      </w:r>
      <w:r>
        <w:rPr>
          <w:rFonts w:hint="eastAsia"/>
        </w:rPr>
        <w:t>部分</w:t>
      </w:r>
      <w:r>
        <w:t>，以</w:t>
      </w:r>
      <w:r>
        <w:rPr>
          <w:rFonts w:hint="eastAsia"/>
        </w:rPr>
        <w:t>3X</w:t>
      </w:r>
      <w:r>
        <w:rPr>
          <w:rFonts w:hint="eastAsia"/>
        </w:rPr>
        <w:t>开始编码，其中：</w:t>
      </w:r>
    </w:p>
    <w:p w:rsidR="00064886" w:rsidRDefault="00064886" w:rsidP="0006488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用于基础公共操作。</w:t>
      </w:r>
    </w:p>
    <w:p w:rsidR="00064886" w:rsidRPr="00064886" w:rsidRDefault="00064886" w:rsidP="00064886">
      <w:r>
        <w:t>2</w:t>
      </w:r>
      <w:r>
        <w:rPr>
          <w:rFonts w:hint="eastAsia"/>
        </w:rPr>
        <w:t>、</w:t>
      </w:r>
      <w:r w:rsidR="00A4297E">
        <w:rPr>
          <w:rFonts w:hint="eastAsia"/>
        </w:rPr>
        <w:t>[</w:t>
      </w:r>
      <w:r>
        <w:rPr>
          <w:rFonts w:hint="eastAsia"/>
        </w:rPr>
        <w:t>31</w:t>
      </w:r>
      <w:r>
        <w:t>…39</w:t>
      </w:r>
      <w:r w:rsidR="00A4297E">
        <w:t>]</w:t>
      </w:r>
      <w:r>
        <w:t>,</w:t>
      </w:r>
      <w:r>
        <w:rPr>
          <w:rFonts w:hint="eastAsia"/>
        </w:rPr>
        <w:t>用于</w:t>
      </w:r>
      <w:r>
        <w:t>每</w:t>
      </w:r>
      <w:r>
        <w:rPr>
          <w:rFonts w:hint="eastAsia"/>
        </w:rPr>
        <w:t>一个支持</w:t>
      </w:r>
      <w:r>
        <w:t>的游戏彩种特殊定义</w:t>
      </w:r>
    </w:p>
    <w:p w:rsidR="003F3584" w:rsidRDefault="003F3584" w:rsidP="003F3584">
      <w:pPr>
        <w:pStyle w:val="3"/>
      </w:pPr>
      <w:r>
        <w:rPr>
          <w:rFonts w:hint="eastAsia"/>
        </w:rPr>
        <w:t>游戏列表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001&gt;</w:t>
      </w:r>
    </w:p>
    <w:p w:rsidR="003F3584" w:rsidRPr="00F31839" w:rsidRDefault="00CA5F01" w:rsidP="003F35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</w:t>
      </w:r>
      <w:r>
        <w:rPr>
          <w:sz w:val="21"/>
        </w:rPr>
        <w:t>在售游戏列表</w:t>
      </w:r>
    </w:p>
    <w:p w:rsidR="003F3584" w:rsidRPr="00B26F2C" w:rsidRDefault="003F3584" w:rsidP="003F3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F3584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F3584" w:rsidRPr="0035419F" w:rsidTr="005905F2">
        <w:trPr>
          <w:trHeight w:val="312"/>
        </w:trPr>
        <w:tc>
          <w:tcPr>
            <w:tcW w:w="3431" w:type="dxa"/>
          </w:tcPr>
          <w:p w:rsidR="003F3584" w:rsidRPr="005137D5" w:rsidRDefault="00506AA0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</w:p>
        </w:tc>
      </w:tr>
    </w:tbl>
    <w:p w:rsidR="003F3584" w:rsidRPr="00014747" w:rsidRDefault="003F3584" w:rsidP="003F3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2216"/>
        <w:gridCol w:w="1462"/>
        <w:gridCol w:w="4612"/>
      </w:tblGrid>
      <w:tr w:rsidR="003F3584" w:rsidRPr="005137D5" w:rsidTr="004A3F72">
        <w:trPr>
          <w:trHeight w:val="312"/>
        </w:trPr>
        <w:tc>
          <w:tcPr>
            <w:tcW w:w="2745" w:type="dxa"/>
            <w:gridSpan w:val="2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F3584" w:rsidRPr="005137D5" w:rsidTr="004A3F72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F3584" w:rsidRPr="005137D5" w:rsidTr="004A3F72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3282B" w:rsidTr="004A3F72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43282B" w:rsidTr="004A3F72">
        <w:trPr>
          <w:trHeight w:val="312"/>
        </w:trPr>
        <w:tc>
          <w:tcPr>
            <w:tcW w:w="654" w:type="dxa"/>
            <w:vMerge w:val="restart"/>
          </w:tcPr>
          <w:p w:rsidR="0043282B" w:rsidRDefault="0043282B" w:rsidP="0043282B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  <w:r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  <w:r>
              <w:rPr>
                <w:rFonts w:ascii="宋体" w:hAnsi="宋体" w:hint="eastAsia"/>
                <w:sz w:val="21"/>
              </w:rPr>
              <w:t>PerBet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153ECA" w:rsidTr="004A3F72">
        <w:trPr>
          <w:trHeight w:val="312"/>
        </w:trPr>
        <w:tc>
          <w:tcPr>
            <w:tcW w:w="654" w:type="dxa"/>
            <w:vMerge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elease</w:t>
            </w:r>
            <w:r>
              <w:rPr>
                <w:rFonts w:ascii="宋体" w:hAnsi="宋体"/>
                <w:sz w:val="21"/>
              </w:rPr>
              <w:t>Unit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发行</w:t>
            </w:r>
            <w:r>
              <w:rPr>
                <w:rFonts w:ascii="宋体" w:hAnsi="宋体"/>
                <w:sz w:val="21"/>
              </w:rPr>
              <w:t>机构</w:t>
            </w:r>
          </w:p>
        </w:tc>
      </w:tr>
      <w:tr w:rsidR="00E31042" w:rsidTr="004A3F72">
        <w:trPr>
          <w:trHeight w:val="312"/>
        </w:trPr>
        <w:tc>
          <w:tcPr>
            <w:tcW w:w="654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E31042" w:rsidRDefault="003E1E06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</w:t>
            </w:r>
            <w:r w:rsidR="00E31042">
              <w:rPr>
                <w:rFonts w:ascii="宋体" w:hAnsi="宋体" w:hint="eastAsia"/>
                <w:sz w:val="21"/>
              </w:rPr>
              <w:t>ame</w:t>
            </w:r>
            <w:r w:rsidR="00E31042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3F3584" w:rsidRPr="003F3584" w:rsidRDefault="003F3584" w:rsidP="003F3584"/>
    <w:p w:rsidR="00C015A3" w:rsidRDefault="00C015A3" w:rsidP="00C015A3">
      <w:pPr>
        <w:pStyle w:val="3"/>
      </w:pPr>
      <w:bookmarkStart w:id="25" w:name="_Toc465788136"/>
      <w:r>
        <w:rPr>
          <w:rFonts w:hint="eastAsia"/>
        </w:rPr>
        <w:t>游戏信息查询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</w:t>
      </w:r>
      <w:r w:rsidR="00154ADF">
        <w:t>2</w:t>
      </w:r>
      <w:r>
        <w:rPr>
          <w:rFonts w:hint="eastAsia"/>
        </w:rPr>
        <w:t>&gt;</w:t>
      </w:r>
      <w:bookmarkEnd w:id="25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在进入某个特定游戏时使用，用于获取游戏交易参数等信息。包含是有由需要弹出的广告；</w:t>
      </w:r>
      <w:r w:rsidRPr="00F31839">
        <w:rPr>
          <w:sz w:val="21"/>
        </w:rPr>
        <w:t xml:space="preserve"> 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gameVersion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045C70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游戏当前版本号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069"/>
        <w:gridCol w:w="1468"/>
        <w:gridCol w:w="4716"/>
      </w:tblGrid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unitAmt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最小单票投注金额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</w:tcPr>
          <w:p w:rsidR="00C015A3" w:rsidRPr="00BD014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betTimesLimit</w:t>
            </w:r>
          </w:p>
        </w:tc>
        <w:tc>
          <w:tcPr>
            <w:tcW w:w="1560" w:type="dxa"/>
          </w:tcPr>
          <w:p w:rsidR="00C015A3" w:rsidRPr="00BD014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投注倍数可选项，采用</w:t>
            </w:r>
            <w:r>
              <w:rPr>
                <w:rFonts w:ascii="宋体" w:hAnsi="宋体"/>
                <w:sz w:val="21"/>
              </w:rPr>
              <w:t>‘|’</w:t>
            </w:r>
            <w:r>
              <w:rPr>
                <w:rFonts w:ascii="宋体" w:hAnsi="宋体" w:hint="eastAsia"/>
                <w:sz w:val="21"/>
              </w:rPr>
              <w:t>号分隔，例如: 1|2|5|10|20|50|100|200|500|1000|2000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gridSpan w:val="2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进游戏后的弹窗广告（数组）</w:t>
            </w:r>
          </w:p>
        </w:tc>
      </w:tr>
      <w:tr w:rsidR="00C015A3" w:rsidRPr="005137D5" w:rsidTr="005905F2">
        <w:trPr>
          <w:trHeight w:val="312"/>
        </w:trPr>
        <w:tc>
          <w:tcPr>
            <w:tcW w:w="851" w:type="dxa"/>
            <w:vMerge w:val="restart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551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adId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广告编号</w:t>
            </w:r>
          </w:p>
        </w:tc>
      </w:tr>
      <w:tr w:rsidR="00C015A3" w:rsidRPr="005137D5" w:rsidTr="005905F2">
        <w:trPr>
          <w:trHeight w:val="312"/>
        </w:trPr>
        <w:tc>
          <w:tcPr>
            <w:tcW w:w="851" w:type="dxa"/>
            <w:vMerge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551" w:type="dxa"/>
            <w:shd w:val="clear" w:color="auto" w:fill="C6D9F1" w:themeFill="text2" w:themeFillTint="33"/>
          </w:tcPr>
          <w:p w:rsidR="00C015A3" w:rsidRDefault="00A95E3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img</w:t>
            </w:r>
            <w:r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广告图片链接</w:t>
            </w:r>
          </w:p>
        </w:tc>
      </w:tr>
      <w:tr w:rsidR="00C015A3" w:rsidRPr="005137D5" w:rsidTr="005905F2">
        <w:trPr>
          <w:trHeight w:val="312"/>
        </w:trPr>
        <w:tc>
          <w:tcPr>
            <w:tcW w:w="851" w:type="dxa"/>
            <w:vMerge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551" w:type="dxa"/>
            <w:shd w:val="clear" w:color="auto" w:fill="C6D9F1" w:themeFill="text2" w:themeFillTint="33"/>
          </w:tcPr>
          <w:p w:rsidR="00C015A3" w:rsidRDefault="00A95E3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adUrl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广告跳转页面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6" w:name="_Toc465788137"/>
      <w:r>
        <w:rPr>
          <w:rFonts w:hint="eastAsia"/>
        </w:rPr>
        <w:t>查询游戏交易状态</w:t>
      </w:r>
      <w:r>
        <w:rPr>
          <w:rFonts w:hint="eastAsia"/>
        </w:rPr>
        <w:t>&lt;</w:t>
      </w:r>
      <w:r w:rsidR="00D23264">
        <w:t>3</w:t>
      </w:r>
      <w:r>
        <w:rPr>
          <w:rFonts w:hint="eastAsia"/>
        </w:rPr>
        <w:t>00</w:t>
      </w:r>
      <w:r w:rsidR="00154ADF">
        <w:t>3</w:t>
      </w:r>
      <w:r>
        <w:rPr>
          <w:rFonts w:hint="eastAsia"/>
        </w:rPr>
        <w:t>&gt;</w:t>
      </w:r>
      <w:bookmarkEnd w:id="26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如果此游戏为多回合持续类游戏，并且彩民有未完成的交易，此查询将返回彩民未完成的游戏信息。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</w:t>
            </w:r>
            <w:r w:rsidRPr="007A7900">
              <w:rPr>
                <w:rFonts w:ascii="宋体" w:hAnsi="宋体" w:hint="eastAsia"/>
                <w:sz w:val="21"/>
              </w:rPr>
              <w:t>nfinish</w:t>
            </w:r>
            <w:r>
              <w:rPr>
                <w:rFonts w:ascii="宋体" w:hAnsi="宋体" w:hint="eastAsia"/>
                <w:sz w:val="21"/>
              </w:rPr>
              <w:t>edTicket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是否有未完成的彩票</w:t>
            </w:r>
          </w:p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(0:没有；1：有)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</w:t>
            </w:r>
            <w:r w:rsidRPr="007A7900">
              <w:rPr>
                <w:rFonts w:ascii="宋体" w:hAnsi="宋体" w:hint="eastAsia"/>
                <w:sz w:val="21"/>
              </w:rPr>
              <w:t>nfinish</w:t>
            </w:r>
            <w:r>
              <w:rPr>
                <w:rFonts w:ascii="宋体" w:hAnsi="宋体" w:hint="eastAsia"/>
                <w:sz w:val="21"/>
              </w:rPr>
              <w:t>edTicketFn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未完成的票号交易编号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返回此彩票的当前状态及票面信息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7" w:name="_Toc465788138"/>
      <w:r>
        <w:rPr>
          <w:rFonts w:hint="eastAsia"/>
        </w:rPr>
        <w:t>游戏投注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</w:t>
      </w:r>
      <w:r w:rsidR="00154ADF">
        <w:t>4</w:t>
      </w:r>
      <w:r>
        <w:rPr>
          <w:rFonts w:hint="eastAsia"/>
        </w:rPr>
        <w:t>&gt;</w:t>
      </w:r>
      <w:bookmarkEnd w:id="27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如果此游戏为</w:t>
      </w:r>
      <w:r w:rsidRPr="0091332C">
        <w:rPr>
          <w:rFonts w:hint="eastAsia"/>
          <w:sz w:val="21"/>
        </w:rPr>
        <w:t>多回合制</w:t>
      </w:r>
      <w:r>
        <w:rPr>
          <w:rFonts w:hint="eastAsia"/>
          <w:sz w:val="21"/>
        </w:rPr>
        <w:t>游戏，并且彩民有未完成的交易，此查询将返回彩民未完成的游戏信息。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unitAmt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最小单票投注金额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票面信息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票面信息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accountBalance</w:t>
            </w:r>
          </w:p>
        </w:tc>
        <w:tc>
          <w:tcPr>
            <w:tcW w:w="1560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可用余额（含账户余额和彩金余额）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8" w:name="_Toc465788139"/>
      <w:r>
        <w:rPr>
          <w:rFonts w:hint="eastAsia"/>
        </w:rPr>
        <w:t>游戏完成</w:t>
      </w:r>
      <w:r>
        <w:rPr>
          <w:rFonts w:hint="eastAsia"/>
        </w:rPr>
        <w:t>&lt;</w:t>
      </w:r>
      <w:r w:rsidR="00D23264">
        <w:t>3</w:t>
      </w:r>
      <w:r>
        <w:rPr>
          <w:rFonts w:hint="eastAsia"/>
        </w:rPr>
        <w:t>00</w:t>
      </w:r>
      <w:r w:rsidR="00D23264">
        <w:t>5</w:t>
      </w:r>
      <w:r>
        <w:rPr>
          <w:rFonts w:hint="eastAsia"/>
        </w:rPr>
        <w:t>&gt;</w:t>
      </w:r>
      <w:bookmarkEnd w:id="28"/>
    </w:p>
    <w:p w:rsidR="00C015A3" w:rsidRDefault="00C015A3" w:rsidP="00C015A3">
      <w:pPr>
        <w:ind w:firstLineChars="200" w:firstLine="500"/>
        <w:rPr>
          <w:sz w:val="21"/>
        </w:rPr>
      </w:pPr>
      <w:r w:rsidRPr="0091332C">
        <w:rPr>
          <w:rFonts w:hint="eastAsia"/>
          <w:sz w:val="21"/>
        </w:rPr>
        <w:t>此消息用于用户想终止某个游戏过程的请求，适用于多回合制游戏。</w:t>
      </w:r>
      <w:r>
        <w:rPr>
          <w:rFonts w:hint="eastAsia"/>
          <w:sz w:val="21"/>
        </w:rPr>
        <w:t>针对不同游戏，此消息的处理流程不相同。</w:t>
      </w:r>
    </w:p>
    <w:p w:rsidR="00C015A3" w:rsidRPr="00F31839" w:rsidRDefault="00C015A3" w:rsidP="00C015A3">
      <w:pPr>
        <w:ind w:firstLineChars="200" w:firstLine="500"/>
        <w:rPr>
          <w:sz w:val="21"/>
        </w:rPr>
      </w:pPr>
      <w:r w:rsidRPr="00164F91">
        <w:rPr>
          <w:rFonts w:hint="eastAsia"/>
          <w:sz w:val="21"/>
        </w:rPr>
        <w:t>S</w:t>
      </w:r>
      <w:r w:rsidRPr="00164F91">
        <w:rPr>
          <w:sz w:val="21"/>
        </w:rPr>
        <w:t>traight</w:t>
      </w:r>
      <w:r w:rsidRPr="00164F91">
        <w:rPr>
          <w:rFonts w:hint="eastAsia"/>
          <w:sz w:val="21"/>
        </w:rPr>
        <w:t xml:space="preserve"> Flush Poker</w:t>
      </w:r>
      <w:r w:rsidRPr="00164F91">
        <w:rPr>
          <w:rFonts w:hint="eastAsia"/>
          <w:sz w:val="21"/>
        </w:rPr>
        <w:t>同花顺游戏不使用此消息</w:t>
      </w:r>
      <w:r>
        <w:rPr>
          <w:rFonts w:hint="eastAsia"/>
          <w:sz w:val="21"/>
        </w:rPr>
        <w:t>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transFn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accountBalance</w:t>
            </w:r>
          </w:p>
        </w:tc>
        <w:tc>
          <w:tcPr>
            <w:tcW w:w="1560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可用余额（含账户余额和彩金余额）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29" w:name="_Toc465788140"/>
      <w:r>
        <w:rPr>
          <w:rFonts w:hint="eastAsia"/>
        </w:rPr>
        <w:t>查询交易记录</w:t>
      </w:r>
      <w:bookmarkEnd w:id="29"/>
    </w:p>
    <w:p w:rsidR="00C015A3" w:rsidRDefault="00C015A3" w:rsidP="00C015A3">
      <w:pPr>
        <w:rPr>
          <w:sz w:val="21"/>
        </w:rPr>
      </w:pPr>
    </w:p>
    <w:p w:rsidR="00C015A3" w:rsidRDefault="00C015A3" w:rsidP="00C015A3">
      <w:pPr>
        <w:rPr>
          <w:sz w:val="21"/>
        </w:rPr>
      </w:pPr>
    </w:p>
    <w:p w:rsidR="00C015A3" w:rsidRDefault="00C015A3" w:rsidP="00C015A3">
      <w:pPr>
        <w:pStyle w:val="3"/>
      </w:pPr>
      <w:bookmarkStart w:id="30" w:name="_Toc465788141"/>
      <w:r>
        <w:rPr>
          <w:rFonts w:hint="eastAsia"/>
        </w:rPr>
        <w:t>查询中奖纪录</w:t>
      </w:r>
      <w:bookmarkEnd w:id="30"/>
    </w:p>
    <w:p w:rsidR="00C015A3" w:rsidRDefault="00C015A3" w:rsidP="00C015A3">
      <w:pPr>
        <w:rPr>
          <w:sz w:val="21"/>
        </w:rPr>
      </w:pPr>
    </w:p>
    <w:p w:rsidR="00C015A3" w:rsidRDefault="00C015A3" w:rsidP="00C31F87">
      <w:pPr>
        <w:pStyle w:val="3"/>
      </w:pPr>
      <w:bookmarkStart w:id="31" w:name="_Toc465788142"/>
      <w:r>
        <w:rPr>
          <w:rFonts w:hint="eastAsia"/>
        </w:rPr>
        <w:t>查询记录交易中奖</w:t>
      </w:r>
      <w:r w:rsidR="008219BE">
        <w:rPr>
          <w:rFonts w:hint="eastAsia"/>
        </w:rPr>
        <w:t>明细</w:t>
      </w:r>
      <w:bookmarkEnd w:id="31"/>
    </w:p>
    <w:p w:rsidR="00606F14" w:rsidRDefault="001B60D0" w:rsidP="00606F14">
      <w:pPr>
        <w:pStyle w:val="20"/>
      </w:pPr>
      <w:r>
        <w:rPr>
          <w:rFonts w:hint="eastAsia"/>
        </w:rPr>
        <w:t>电脑票</w:t>
      </w:r>
      <w:r w:rsidR="00606F14">
        <w:rPr>
          <w:rFonts w:hint="eastAsia"/>
        </w:rPr>
        <w:t>游戏业务消息</w:t>
      </w:r>
      <w:bookmarkEnd w:id="24"/>
      <w:r w:rsidR="001A073C">
        <w:rPr>
          <w:rFonts w:hint="eastAsia"/>
        </w:rPr>
        <w:t>&lt;</w:t>
      </w:r>
      <w:r w:rsidR="0001539D">
        <w:t>4</w:t>
      </w:r>
      <w:r w:rsidR="001A073C">
        <w:t>X</w:t>
      </w:r>
      <w:r w:rsidR="001A073C">
        <w:rPr>
          <w:rFonts w:hint="eastAsia"/>
        </w:rPr>
        <w:t>&gt;</w:t>
      </w:r>
    </w:p>
    <w:p w:rsidR="00CA5F01" w:rsidRDefault="00CA5F01" w:rsidP="00CA5F01">
      <w:pPr>
        <w:pStyle w:val="3"/>
      </w:pPr>
      <w:r>
        <w:rPr>
          <w:rFonts w:hint="eastAsia"/>
        </w:rPr>
        <w:t>查询游戏</w:t>
      </w:r>
      <w:r>
        <w:t>列表</w:t>
      </w:r>
      <w:r>
        <w:rPr>
          <w:rFonts w:hint="eastAsia"/>
        </w:rPr>
        <w:t>&lt;</w:t>
      </w:r>
      <w:r>
        <w:t>4001</w:t>
      </w:r>
      <w:r>
        <w:rPr>
          <w:rFonts w:hint="eastAsia"/>
        </w:rPr>
        <w:t>&gt;</w:t>
      </w:r>
    </w:p>
    <w:p w:rsidR="00C02463" w:rsidRPr="00F31839" w:rsidRDefault="00C02463" w:rsidP="00BC2F8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</w:t>
      </w:r>
      <w:r>
        <w:rPr>
          <w:sz w:val="21"/>
        </w:rPr>
        <w:t>在售游戏列表</w:t>
      </w:r>
    </w:p>
    <w:p w:rsidR="00C02463" w:rsidRPr="00B26F2C" w:rsidRDefault="00C02463" w:rsidP="00C024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4536"/>
      </w:tblGrid>
      <w:tr w:rsidR="00C02463" w:rsidRPr="0035419F" w:rsidTr="002C5816">
        <w:trPr>
          <w:trHeight w:val="312"/>
        </w:trPr>
        <w:tc>
          <w:tcPr>
            <w:tcW w:w="2694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536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2463" w:rsidRPr="0035419F" w:rsidTr="002C5816">
        <w:trPr>
          <w:trHeight w:val="312"/>
        </w:trPr>
        <w:tc>
          <w:tcPr>
            <w:tcW w:w="2694" w:type="dxa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59" w:type="dxa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536" w:type="dxa"/>
          </w:tcPr>
          <w:p w:rsidR="00C02463" w:rsidRPr="005137D5" w:rsidRDefault="00634EB8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可以考虑</w:t>
            </w:r>
            <w:r>
              <w:rPr>
                <w:rFonts w:ascii="宋体" w:hAnsi="宋体"/>
                <w:sz w:val="21"/>
              </w:rPr>
              <w:t>没有</w:t>
            </w:r>
          </w:p>
        </w:tc>
      </w:tr>
    </w:tbl>
    <w:p w:rsidR="00C02463" w:rsidRPr="00014747" w:rsidRDefault="00C02463" w:rsidP="00C024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671"/>
        <w:gridCol w:w="1716"/>
        <w:gridCol w:w="3985"/>
      </w:tblGrid>
      <w:tr w:rsidR="00C02463" w:rsidRPr="005137D5" w:rsidTr="00073440">
        <w:trPr>
          <w:trHeight w:val="312"/>
        </w:trPr>
        <w:tc>
          <w:tcPr>
            <w:tcW w:w="3411" w:type="dxa"/>
            <w:gridSpan w:val="2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3" w:type="dxa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074" w:type="dxa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2463" w:rsidRPr="005137D5" w:rsidTr="00073440">
        <w:trPr>
          <w:trHeight w:val="312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074" w:type="dxa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2463" w:rsidRPr="005137D5" w:rsidTr="002C5816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634EB8" w:rsidRPr="005137D5" w:rsidTr="002C5816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4577" w:type="dxa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考虑返回全部</w:t>
            </w:r>
          </w:p>
        </w:tc>
      </w:tr>
      <w:tr w:rsidR="00634EB8" w:rsidTr="002C5816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634EB8" w:rsidTr="002C5816">
        <w:trPr>
          <w:trHeight w:val="312"/>
        </w:trPr>
        <w:tc>
          <w:tcPr>
            <w:tcW w:w="654" w:type="dxa"/>
            <w:vMerge w:val="restart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34EB8" w:rsidRPr="005137D5" w:rsidRDefault="00634EB8" w:rsidP="00877031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634EB8" w:rsidTr="002C5816">
        <w:trPr>
          <w:trHeight w:val="312"/>
        </w:trPr>
        <w:tc>
          <w:tcPr>
            <w:tcW w:w="654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634EB8" w:rsidTr="002C5816">
        <w:trPr>
          <w:trHeight w:val="312"/>
        </w:trPr>
        <w:tc>
          <w:tcPr>
            <w:tcW w:w="654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7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634EB8" w:rsidTr="00073440">
        <w:trPr>
          <w:trHeight w:val="312"/>
        </w:trPr>
        <w:tc>
          <w:tcPr>
            <w:tcW w:w="570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634EB8" w:rsidRDefault="00634EB8" w:rsidP="000A4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unit</w:t>
            </w:r>
            <w:r w:rsidR="000A432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634EB8" w:rsidRDefault="00BC2F82" w:rsidP="00634EB8">
            <w:pPr>
              <w:rPr>
                <w:rFonts w:ascii="宋体" w:hAnsi="宋体"/>
                <w:sz w:val="21"/>
              </w:rPr>
            </w:pPr>
            <w:ins w:id="32" w:author="forrestCao" w:date="2016-12-07T16:10:00Z">
              <w:r>
                <w:rPr>
                  <w:rFonts w:ascii="宋体" w:hAnsi="宋体" w:hint="eastAsia"/>
                  <w:sz w:val="21"/>
                </w:rPr>
                <w:t>N</w:t>
              </w:r>
              <w:r>
                <w:rPr>
                  <w:rFonts w:ascii="宋体" w:hAnsi="宋体"/>
                  <w:sz w:val="21"/>
                </w:rPr>
                <w:t>umber</w:t>
              </w:r>
            </w:ins>
            <w:del w:id="33" w:author="forrestCao" w:date="2016-12-07T16:10:00Z">
              <w:r w:rsidR="00634EB8" w:rsidDel="00BC2F82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074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062407" w:rsidTr="00073440">
        <w:trPr>
          <w:trHeight w:val="312"/>
        </w:trPr>
        <w:tc>
          <w:tcPr>
            <w:tcW w:w="570" w:type="dxa"/>
            <w:vMerge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062407" w:rsidRDefault="000A432E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issueCountLimit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062407" w:rsidRDefault="003F391C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最大期数</w:t>
            </w:r>
          </w:p>
        </w:tc>
      </w:tr>
      <w:tr w:rsidR="00062407" w:rsidTr="00073440">
        <w:trPr>
          <w:trHeight w:val="312"/>
        </w:trPr>
        <w:tc>
          <w:tcPr>
            <w:tcW w:w="570" w:type="dxa"/>
            <w:vMerge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062407" w:rsidRDefault="000A432E" w:rsidP="000A4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betTimeslimit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062407" w:rsidRDefault="003F391C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最大倍数</w:t>
            </w:r>
          </w:p>
        </w:tc>
      </w:tr>
      <w:tr w:rsidR="00634EB8" w:rsidTr="00073440">
        <w:trPr>
          <w:trHeight w:val="312"/>
        </w:trPr>
        <w:tc>
          <w:tcPr>
            <w:tcW w:w="570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841" w:type="dxa"/>
            <w:shd w:val="clear" w:color="auto" w:fill="C6D9F1" w:themeFill="text2" w:themeFillTint="33"/>
          </w:tcPr>
          <w:p w:rsidR="00634EB8" w:rsidRDefault="00073440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</w:t>
            </w:r>
            <w:r w:rsidR="00634EB8">
              <w:rPr>
                <w:rFonts w:ascii="宋体" w:hAnsi="宋体" w:hint="eastAsia"/>
                <w:sz w:val="21"/>
              </w:rPr>
              <w:t>ame</w:t>
            </w:r>
            <w:r w:rsidR="00634EB8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074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606F14" w:rsidDel="009B363F" w:rsidRDefault="00606F14" w:rsidP="00EB5B24">
      <w:pPr>
        <w:rPr>
          <w:del w:id="34" w:author="forrestCao" w:date="2016-12-07T15:51:00Z"/>
          <w:sz w:val="21"/>
        </w:rPr>
      </w:pPr>
    </w:p>
    <w:p w:rsidR="00DA64F2" w:rsidRPr="00F31839" w:rsidDel="009B363F" w:rsidRDefault="00DA64F2" w:rsidP="00BC2F82">
      <w:pPr>
        <w:ind w:firstLineChars="200" w:firstLine="420"/>
        <w:rPr>
          <w:del w:id="35" w:author="forrestCao" w:date="2016-12-07T15:51:00Z"/>
          <w:sz w:val="21"/>
        </w:rPr>
        <w:pPrChange w:id="36" w:author="forrestCao" w:date="2016-12-07T16:10:00Z">
          <w:pPr>
            <w:ind w:firstLineChars="200" w:firstLine="500"/>
          </w:pPr>
        </w:pPrChange>
      </w:pPr>
      <w:del w:id="37" w:author="forrestCao" w:date="2016-12-07T15:51:00Z">
        <w:r w:rsidDel="009B363F">
          <w:rPr>
            <w:rFonts w:hint="eastAsia"/>
            <w:sz w:val="21"/>
          </w:rPr>
          <w:delText>获取当前</w:delText>
        </w:r>
        <w:r w:rsidDel="009B363F">
          <w:rPr>
            <w:sz w:val="21"/>
          </w:rPr>
          <w:delText>游戏相关信息</w:delText>
        </w:r>
      </w:del>
    </w:p>
    <w:p w:rsidR="00DA64F2" w:rsidRPr="00B26F2C" w:rsidDel="009B363F" w:rsidRDefault="00DA64F2" w:rsidP="00BC2F82">
      <w:pPr>
        <w:numPr>
          <w:ilvl w:val="0"/>
          <w:numId w:val="4"/>
        </w:numPr>
        <w:spacing w:beforeLines="100" w:before="312" w:afterLines="50" w:after="156"/>
        <w:ind w:left="316" w:hangingChars="150" w:hanging="316"/>
        <w:rPr>
          <w:del w:id="38" w:author="forrestCao" w:date="2016-12-07T15:51:00Z"/>
          <w:rFonts w:ascii="宋体" w:hAnsi="宋体"/>
          <w:b/>
          <w:sz w:val="21"/>
        </w:rPr>
        <w:pPrChange w:id="39" w:author="forrestCao" w:date="2016-12-07T16:10:00Z">
          <w:pPr>
            <w:numPr>
              <w:numId w:val="4"/>
            </w:numPr>
            <w:tabs>
              <w:tab w:val="num" w:pos="420"/>
            </w:tabs>
            <w:spacing w:beforeLines="100" w:before="312" w:afterLines="50" w:after="156"/>
            <w:ind w:left="376" w:hangingChars="150" w:hanging="376"/>
          </w:pPr>
        </w:pPrChange>
      </w:pPr>
      <w:del w:id="40" w:author="forrestCao" w:date="2016-12-07T15:51:00Z">
        <w:r w:rsidRPr="00B26F2C" w:rsidDel="009B363F">
          <w:rPr>
            <w:rFonts w:ascii="宋体" w:hAnsi="宋体" w:hint="eastAsia"/>
            <w:b/>
            <w:sz w:val="21"/>
          </w:rPr>
          <w:delText>请求消息</w:delText>
        </w:r>
      </w:del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A64F2" w:rsidRPr="0035419F" w:rsidDel="009B363F" w:rsidTr="00B32739">
        <w:trPr>
          <w:trHeight w:val="312"/>
          <w:del w:id="41" w:author="forrestCao" w:date="2016-12-07T15:51:00Z"/>
        </w:trPr>
        <w:tc>
          <w:tcPr>
            <w:tcW w:w="3431" w:type="dxa"/>
            <w:shd w:val="clear" w:color="auto" w:fill="FFC000"/>
          </w:tcPr>
          <w:p w:rsidR="00DA64F2" w:rsidRPr="0035419F" w:rsidDel="009B363F" w:rsidRDefault="00DA64F2" w:rsidP="00B32739">
            <w:pPr>
              <w:rPr>
                <w:del w:id="42" w:author="forrestCao" w:date="2016-12-07T15:51:00Z"/>
                <w:rFonts w:ascii="宋体" w:hAnsi="宋体"/>
                <w:sz w:val="21"/>
              </w:rPr>
            </w:pPr>
            <w:del w:id="43" w:author="forrestCao" w:date="2016-12-07T15:51:00Z">
              <w:r w:rsidRPr="0035419F" w:rsidDel="009B363F">
                <w:rPr>
                  <w:rFonts w:ascii="宋体" w:hAnsi="宋体" w:hint="eastAsia"/>
                  <w:sz w:val="21"/>
                </w:rPr>
                <w:delText>数据名称</w:delText>
              </w:r>
            </w:del>
          </w:p>
        </w:tc>
        <w:tc>
          <w:tcPr>
            <w:tcW w:w="1531" w:type="dxa"/>
            <w:shd w:val="clear" w:color="auto" w:fill="FFC000"/>
          </w:tcPr>
          <w:p w:rsidR="00DA64F2" w:rsidRPr="0035419F" w:rsidDel="009B363F" w:rsidRDefault="00DA64F2" w:rsidP="00B32739">
            <w:pPr>
              <w:rPr>
                <w:del w:id="44" w:author="forrestCao" w:date="2016-12-07T15:51:00Z"/>
                <w:rFonts w:ascii="宋体" w:hAnsi="宋体"/>
                <w:sz w:val="21"/>
              </w:rPr>
            </w:pPr>
            <w:del w:id="45" w:author="forrestCao" w:date="2016-12-07T15:51:00Z">
              <w:r w:rsidRPr="0035419F" w:rsidDel="009B363F">
                <w:rPr>
                  <w:rFonts w:ascii="宋体" w:hAnsi="宋体" w:hint="eastAsia"/>
                  <w:sz w:val="21"/>
                </w:rPr>
                <w:delText>数据类型</w:delText>
              </w:r>
            </w:del>
          </w:p>
        </w:tc>
        <w:tc>
          <w:tcPr>
            <w:tcW w:w="3827" w:type="dxa"/>
            <w:shd w:val="clear" w:color="auto" w:fill="FFC000"/>
          </w:tcPr>
          <w:p w:rsidR="00DA64F2" w:rsidRPr="0035419F" w:rsidDel="009B363F" w:rsidRDefault="00DA64F2" w:rsidP="00B32739">
            <w:pPr>
              <w:rPr>
                <w:del w:id="46" w:author="forrestCao" w:date="2016-12-07T15:51:00Z"/>
                <w:rFonts w:ascii="宋体" w:hAnsi="宋体"/>
                <w:sz w:val="21"/>
              </w:rPr>
            </w:pPr>
            <w:del w:id="47" w:author="forrestCao" w:date="2016-12-07T15:51:00Z">
              <w:r w:rsidRPr="0035419F" w:rsidDel="009B363F">
                <w:rPr>
                  <w:rFonts w:ascii="宋体" w:hAnsi="宋体" w:hint="eastAsia"/>
                  <w:sz w:val="21"/>
                </w:rPr>
                <w:delText>数据含义</w:delText>
              </w:r>
            </w:del>
          </w:p>
        </w:tc>
      </w:tr>
      <w:tr w:rsidR="005950F0" w:rsidRPr="0035419F" w:rsidDel="009B363F" w:rsidTr="00B32739">
        <w:trPr>
          <w:trHeight w:val="312"/>
          <w:del w:id="48" w:author="forrestCao" w:date="2016-12-07T15:51:00Z"/>
        </w:trPr>
        <w:tc>
          <w:tcPr>
            <w:tcW w:w="3431" w:type="dxa"/>
          </w:tcPr>
          <w:p w:rsidR="005950F0" w:rsidRPr="005137D5" w:rsidDel="009B363F" w:rsidRDefault="005950F0" w:rsidP="005950F0">
            <w:pPr>
              <w:rPr>
                <w:del w:id="49" w:author="forrestCao" w:date="2016-12-07T15:51:00Z"/>
                <w:rFonts w:ascii="宋体" w:hAnsi="宋体"/>
                <w:sz w:val="21"/>
              </w:rPr>
            </w:pPr>
            <w:del w:id="50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game</w:delText>
              </w:r>
              <w:r w:rsidDel="009B363F">
                <w:rPr>
                  <w:rFonts w:ascii="宋体" w:hAnsi="宋体"/>
                  <w:sz w:val="21"/>
                </w:rPr>
                <w:delText>Sign</w:delText>
              </w:r>
            </w:del>
          </w:p>
        </w:tc>
        <w:tc>
          <w:tcPr>
            <w:tcW w:w="1531" w:type="dxa"/>
          </w:tcPr>
          <w:p w:rsidR="005950F0" w:rsidRPr="005137D5" w:rsidDel="009B363F" w:rsidRDefault="005950F0" w:rsidP="005950F0">
            <w:pPr>
              <w:rPr>
                <w:del w:id="51" w:author="forrestCao" w:date="2016-12-07T15:51:00Z"/>
                <w:rFonts w:ascii="宋体" w:hAnsi="宋体"/>
                <w:sz w:val="21"/>
              </w:rPr>
            </w:pPr>
            <w:del w:id="52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3827" w:type="dxa"/>
          </w:tcPr>
          <w:p w:rsidR="005950F0" w:rsidRPr="005137D5" w:rsidDel="009B363F" w:rsidRDefault="005950F0" w:rsidP="005950F0">
            <w:pPr>
              <w:rPr>
                <w:del w:id="53" w:author="forrestCao" w:date="2016-12-07T15:51:00Z"/>
                <w:rFonts w:ascii="宋体" w:hAnsi="宋体"/>
                <w:sz w:val="21"/>
              </w:rPr>
            </w:pPr>
            <w:del w:id="54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游戏标识</w:delText>
              </w:r>
            </w:del>
          </w:p>
        </w:tc>
      </w:tr>
    </w:tbl>
    <w:p w:rsidR="00DA64F2" w:rsidRPr="00014747" w:rsidDel="009B363F" w:rsidRDefault="00DA64F2" w:rsidP="00AC26C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del w:id="55" w:author="forrestCao" w:date="2016-12-07T15:51:00Z"/>
          <w:rFonts w:ascii="宋体" w:hAnsi="宋体"/>
          <w:b/>
          <w:sz w:val="21"/>
        </w:rPr>
        <w:pPrChange w:id="56" w:author="forrestCao" w:date="2016-12-07T16:25:00Z">
          <w:pPr>
            <w:numPr>
              <w:numId w:val="4"/>
            </w:numPr>
            <w:tabs>
              <w:tab w:val="num" w:pos="420"/>
            </w:tabs>
            <w:spacing w:beforeLines="100" w:before="312" w:afterLines="50" w:after="156"/>
            <w:ind w:left="376" w:hangingChars="150" w:hanging="376"/>
          </w:pPr>
        </w:pPrChange>
      </w:pPr>
      <w:del w:id="57" w:author="forrestCao" w:date="2016-12-07T15:51:00Z">
        <w:r w:rsidRPr="00B26F2C" w:rsidDel="009B363F">
          <w:rPr>
            <w:rFonts w:ascii="宋体" w:hAnsi="宋体" w:hint="eastAsia"/>
            <w:b/>
            <w:sz w:val="21"/>
          </w:rPr>
          <w:delText>响应消息</w:delText>
        </w:r>
      </w:del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2091"/>
        <w:gridCol w:w="1467"/>
        <w:gridCol w:w="4716"/>
      </w:tblGrid>
      <w:tr w:rsidR="00DA64F2" w:rsidRPr="005137D5" w:rsidDel="009B363F" w:rsidTr="00B32739">
        <w:trPr>
          <w:trHeight w:val="312"/>
          <w:del w:id="58" w:author="forrestCao" w:date="2016-12-07T15:51:00Z"/>
        </w:trPr>
        <w:tc>
          <w:tcPr>
            <w:tcW w:w="2745" w:type="dxa"/>
            <w:gridSpan w:val="2"/>
            <w:shd w:val="clear" w:color="auto" w:fill="33CCCC"/>
          </w:tcPr>
          <w:p w:rsidR="00DA64F2" w:rsidRPr="005137D5" w:rsidDel="009B363F" w:rsidRDefault="00DA64F2" w:rsidP="00B32739">
            <w:pPr>
              <w:rPr>
                <w:del w:id="59" w:author="forrestCao" w:date="2016-12-07T15:51:00Z"/>
                <w:rFonts w:ascii="宋体" w:hAnsi="宋体"/>
                <w:sz w:val="21"/>
              </w:rPr>
            </w:pPr>
            <w:del w:id="60" w:author="forrestCao" w:date="2016-12-07T15:51:00Z">
              <w:r w:rsidRPr="005137D5" w:rsidDel="009B363F">
                <w:rPr>
                  <w:rFonts w:ascii="宋体" w:hAnsi="宋体" w:hint="eastAsia"/>
                  <w:sz w:val="21"/>
                </w:rPr>
                <w:delText>数据名称</w:delText>
              </w:r>
            </w:del>
          </w:p>
        </w:tc>
        <w:tc>
          <w:tcPr>
            <w:tcW w:w="1467" w:type="dxa"/>
            <w:shd w:val="clear" w:color="auto" w:fill="33CCCC"/>
          </w:tcPr>
          <w:p w:rsidR="00DA64F2" w:rsidRPr="005137D5" w:rsidDel="009B363F" w:rsidRDefault="00DA64F2" w:rsidP="00B32739">
            <w:pPr>
              <w:rPr>
                <w:del w:id="61" w:author="forrestCao" w:date="2016-12-07T15:51:00Z"/>
                <w:rFonts w:ascii="宋体" w:hAnsi="宋体"/>
                <w:sz w:val="21"/>
              </w:rPr>
            </w:pPr>
            <w:del w:id="62" w:author="forrestCao" w:date="2016-12-07T15:51:00Z">
              <w:r w:rsidRPr="005137D5" w:rsidDel="009B363F">
                <w:rPr>
                  <w:rFonts w:ascii="宋体" w:hAnsi="宋体" w:hint="eastAsia"/>
                  <w:sz w:val="21"/>
                </w:rPr>
                <w:delText>数据类型</w:delText>
              </w:r>
            </w:del>
          </w:p>
        </w:tc>
        <w:tc>
          <w:tcPr>
            <w:tcW w:w="4716" w:type="dxa"/>
            <w:shd w:val="clear" w:color="auto" w:fill="33CCCC"/>
          </w:tcPr>
          <w:p w:rsidR="00DA64F2" w:rsidRPr="005137D5" w:rsidDel="009B363F" w:rsidRDefault="00DA64F2" w:rsidP="00B32739">
            <w:pPr>
              <w:rPr>
                <w:del w:id="63" w:author="forrestCao" w:date="2016-12-07T15:51:00Z"/>
                <w:rFonts w:ascii="宋体" w:hAnsi="宋体"/>
                <w:sz w:val="21"/>
              </w:rPr>
            </w:pPr>
            <w:del w:id="64" w:author="forrestCao" w:date="2016-12-07T15:51:00Z">
              <w:r w:rsidRPr="005137D5" w:rsidDel="009B363F">
                <w:rPr>
                  <w:rFonts w:ascii="宋体" w:hAnsi="宋体" w:hint="eastAsia"/>
                  <w:sz w:val="21"/>
                </w:rPr>
                <w:delText>数据含义</w:delText>
              </w:r>
            </w:del>
          </w:p>
        </w:tc>
      </w:tr>
      <w:tr w:rsidR="00DA64F2" w:rsidRPr="005137D5" w:rsidDel="009B363F" w:rsidTr="00B32739">
        <w:trPr>
          <w:trHeight w:val="312"/>
          <w:del w:id="65" w:author="forrestCao" w:date="2016-12-07T15:51:00Z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DA64F2" w:rsidRPr="005137D5" w:rsidDel="009B363F" w:rsidRDefault="00DA64F2" w:rsidP="00B32739">
            <w:pPr>
              <w:rPr>
                <w:del w:id="66" w:author="forrestCao" w:date="2016-12-07T15:51:00Z"/>
                <w:rFonts w:ascii="宋体" w:hAnsi="宋体"/>
                <w:sz w:val="21"/>
              </w:rPr>
            </w:pPr>
            <w:del w:id="67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responseCode</w:delText>
              </w:r>
            </w:del>
          </w:p>
        </w:tc>
        <w:tc>
          <w:tcPr>
            <w:tcW w:w="1467" w:type="dxa"/>
            <w:shd w:val="clear" w:color="auto" w:fill="D9D9D9" w:themeFill="background1" w:themeFillShade="D9"/>
          </w:tcPr>
          <w:p w:rsidR="00DA64F2" w:rsidRPr="005137D5" w:rsidDel="009B363F" w:rsidRDefault="00DA64F2" w:rsidP="00B32739">
            <w:pPr>
              <w:rPr>
                <w:del w:id="68" w:author="forrestCao" w:date="2016-12-07T15:51:00Z"/>
                <w:rFonts w:ascii="宋体" w:hAnsi="宋体"/>
                <w:sz w:val="21"/>
              </w:rPr>
            </w:pPr>
            <w:del w:id="69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Int</w:delText>
              </w:r>
            </w:del>
          </w:p>
        </w:tc>
        <w:tc>
          <w:tcPr>
            <w:tcW w:w="4716" w:type="dxa"/>
            <w:shd w:val="clear" w:color="auto" w:fill="D9D9D9" w:themeFill="background1" w:themeFillShade="D9"/>
          </w:tcPr>
          <w:p w:rsidR="00DA64F2" w:rsidRPr="005137D5" w:rsidDel="009B363F" w:rsidRDefault="00DA64F2" w:rsidP="00B32739">
            <w:pPr>
              <w:rPr>
                <w:del w:id="70" w:author="forrestCao" w:date="2016-12-07T15:51:00Z"/>
                <w:rFonts w:ascii="宋体" w:hAnsi="宋体"/>
                <w:sz w:val="21"/>
              </w:rPr>
            </w:pPr>
            <w:del w:id="71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响应编码</w:delText>
              </w:r>
            </w:del>
          </w:p>
        </w:tc>
      </w:tr>
      <w:tr w:rsidR="00DA64F2" w:rsidRPr="005137D5" w:rsidDel="009B363F" w:rsidTr="00B32739">
        <w:trPr>
          <w:trHeight w:val="312"/>
          <w:del w:id="72" w:author="forrestCao" w:date="2016-12-07T15:51:00Z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DA64F2" w:rsidDel="009B363F" w:rsidRDefault="00DA64F2" w:rsidP="00B32739">
            <w:pPr>
              <w:rPr>
                <w:del w:id="73" w:author="forrestCao" w:date="2016-12-07T15:51:00Z"/>
                <w:rFonts w:ascii="宋体" w:hAnsi="宋体"/>
                <w:sz w:val="21"/>
              </w:rPr>
            </w:pPr>
            <w:del w:id="74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responseMsg</w:delText>
              </w:r>
            </w:del>
          </w:p>
        </w:tc>
        <w:tc>
          <w:tcPr>
            <w:tcW w:w="1467" w:type="dxa"/>
            <w:shd w:val="clear" w:color="auto" w:fill="D9D9D9" w:themeFill="background1" w:themeFillShade="D9"/>
          </w:tcPr>
          <w:p w:rsidR="00DA64F2" w:rsidDel="009B363F" w:rsidRDefault="00DA64F2" w:rsidP="00B32739">
            <w:pPr>
              <w:rPr>
                <w:del w:id="75" w:author="forrestCao" w:date="2016-12-07T15:51:00Z"/>
                <w:rFonts w:ascii="宋体" w:hAnsi="宋体"/>
                <w:sz w:val="21"/>
              </w:rPr>
            </w:pPr>
            <w:del w:id="76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D9D9D9" w:themeFill="background1" w:themeFillShade="D9"/>
          </w:tcPr>
          <w:p w:rsidR="00DA64F2" w:rsidDel="009B363F" w:rsidRDefault="00DA64F2" w:rsidP="00B32739">
            <w:pPr>
              <w:rPr>
                <w:del w:id="77" w:author="forrestCao" w:date="2016-12-07T15:51:00Z"/>
                <w:rFonts w:ascii="宋体" w:hAnsi="宋体"/>
                <w:sz w:val="21"/>
              </w:rPr>
            </w:pPr>
            <w:del w:id="78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响应消息提示（responseCode不为0时，包含此字段）</w:delText>
              </w:r>
            </w:del>
          </w:p>
        </w:tc>
      </w:tr>
      <w:tr w:rsidR="00913FEF" w:rsidRPr="005137D5" w:rsidDel="009B363F" w:rsidTr="005950F0">
        <w:trPr>
          <w:trHeight w:val="312"/>
          <w:del w:id="79" w:author="forrestCao" w:date="2016-12-07T15:5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RPr="005137D5" w:rsidDel="009B363F" w:rsidRDefault="00913FEF" w:rsidP="00913FEF">
            <w:pPr>
              <w:rPr>
                <w:del w:id="80" w:author="forrestCao" w:date="2016-12-07T15:51:00Z"/>
                <w:rFonts w:ascii="宋体" w:hAnsi="宋体"/>
                <w:sz w:val="21"/>
              </w:rPr>
            </w:pPr>
            <w:del w:id="81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game</w:delText>
              </w:r>
              <w:r w:rsidDel="009B363F">
                <w:rPr>
                  <w:rFonts w:ascii="宋体" w:hAnsi="宋体"/>
                  <w:sz w:val="21"/>
                </w:rPr>
                <w:delText>Sign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913FEF" w:rsidRPr="005137D5" w:rsidDel="009B363F" w:rsidRDefault="00913FEF" w:rsidP="00913FEF">
            <w:pPr>
              <w:rPr>
                <w:del w:id="82" w:author="forrestCao" w:date="2016-12-07T15:51:00Z"/>
                <w:rFonts w:ascii="宋体" w:hAnsi="宋体"/>
                <w:sz w:val="21"/>
              </w:rPr>
            </w:pPr>
            <w:del w:id="83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FFFFFF" w:themeFill="background1"/>
          </w:tcPr>
          <w:p w:rsidR="00913FEF" w:rsidRPr="005137D5" w:rsidDel="009B363F" w:rsidRDefault="00913FEF" w:rsidP="00913FEF">
            <w:pPr>
              <w:rPr>
                <w:del w:id="84" w:author="forrestCao" w:date="2016-12-07T15:51:00Z"/>
                <w:rFonts w:ascii="宋体" w:hAnsi="宋体"/>
                <w:sz w:val="21"/>
              </w:rPr>
            </w:pPr>
            <w:del w:id="85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游戏标识</w:delText>
              </w:r>
            </w:del>
          </w:p>
        </w:tc>
      </w:tr>
      <w:tr w:rsidR="00913FEF" w:rsidRPr="005137D5" w:rsidDel="009B363F" w:rsidTr="005950F0">
        <w:trPr>
          <w:trHeight w:val="312"/>
          <w:del w:id="86" w:author="forrestCao" w:date="2016-12-07T15:5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87" w:author="forrestCao" w:date="2016-12-07T15:51:00Z"/>
                <w:rFonts w:ascii="宋体" w:hAnsi="宋体"/>
                <w:sz w:val="21"/>
              </w:rPr>
            </w:pPr>
            <w:del w:id="88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gameN</w:delText>
              </w:r>
              <w:r w:rsidDel="009B363F">
                <w:rPr>
                  <w:rFonts w:ascii="宋体" w:hAnsi="宋体"/>
                  <w:sz w:val="21"/>
                </w:rPr>
                <w:delText>ame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89" w:author="forrestCao" w:date="2016-12-07T15:51:00Z"/>
                <w:rFonts w:ascii="宋体" w:hAnsi="宋体"/>
                <w:sz w:val="21"/>
              </w:rPr>
            </w:pPr>
            <w:del w:id="90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91" w:author="forrestCao" w:date="2016-12-07T15:51:00Z"/>
                <w:rFonts w:ascii="宋体" w:hAnsi="宋体"/>
                <w:sz w:val="21"/>
              </w:rPr>
            </w:pPr>
            <w:del w:id="92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游戏</w:delText>
              </w:r>
              <w:r w:rsidDel="009B363F">
                <w:rPr>
                  <w:rFonts w:ascii="宋体" w:hAnsi="宋体"/>
                  <w:sz w:val="21"/>
                </w:rPr>
                <w:delText>名称</w:delText>
              </w:r>
            </w:del>
          </w:p>
        </w:tc>
      </w:tr>
      <w:tr w:rsidR="00913FEF" w:rsidRPr="005137D5" w:rsidDel="009B363F" w:rsidTr="005950F0">
        <w:trPr>
          <w:trHeight w:val="312"/>
          <w:del w:id="93" w:author="forrestCao" w:date="2016-12-07T15:5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94" w:author="forrestCao" w:date="2016-12-07T15:51:00Z"/>
                <w:rFonts w:ascii="宋体" w:hAnsi="宋体"/>
                <w:sz w:val="21"/>
              </w:rPr>
            </w:pPr>
            <w:del w:id="95" w:author="forrestCao" w:date="2016-12-07T15:51:00Z">
              <w:r w:rsidDel="009B363F">
                <w:rPr>
                  <w:rFonts w:ascii="宋体" w:hAnsi="宋体"/>
                  <w:sz w:val="21"/>
                </w:rPr>
                <w:delText>gamePicUrl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96" w:author="forrestCao" w:date="2016-12-07T15:51:00Z"/>
                <w:rFonts w:ascii="宋体" w:hAnsi="宋体"/>
                <w:sz w:val="21"/>
              </w:rPr>
            </w:pPr>
            <w:del w:id="97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98" w:author="forrestCao" w:date="2016-12-07T15:51:00Z"/>
                <w:rFonts w:ascii="宋体" w:hAnsi="宋体"/>
                <w:sz w:val="21"/>
              </w:rPr>
            </w:pPr>
            <w:del w:id="99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游戏</w:delText>
              </w:r>
              <w:r w:rsidDel="009B363F">
                <w:rPr>
                  <w:rFonts w:ascii="宋体" w:hAnsi="宋体"/>
                  <w:sz w:val="21"/>
                </w:rPr>
                <w:delText>图片</w:delText>
              </w:r>
              <w:r w:rsidDel="009B363F">
                <w:rPr>
                  <w:rFonts w:ascii="宋体" w:hAnsi="宋体" w:hint="eastAsia"/>
                  <w:sz w:val="21"/>
                </w:rPr>
                <w:delText>U</w:delText>
              </w:r>
              <w:r w:rsidDel="009B363F">
                <w:rPr>
                  <w:rFonts w:ascii="宋体" w:hAnsi="宋体"/>
                  <w:sz w:val="21"/>
                </w:rPr>
                <w:delText>rl</w:delText>
              </w:r>
            </w:del>
          </w:p>
        </w:tc>
      </w:tr>
      <w:tr w:rsidR="00913FEF" w:rsidRPr="005137D5" w:rsidDel="009B363F" w:rsidTr="005950F0">
        <w:trPr>
          <w:trHeight w:val="312"/>
          <w:del w:id="100" w:author="forrestCao" w:date="2016-12-07T15:5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01" w:author="forrestCao" w:date="2016-12-07T15:51:00Z"/>
                <w:rFonts w:ascii="宋体" w:hAnsi="宋体"/>
                <w:sz w:val="21"/>
              </w:rPr>
            </w:pPr>
            <w:del w:id="102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unit</w:delText>
              </w:r>
              <w:r w:rsidR="000D6EBE" w:rsidDel="009B363F">
                <w:rPr>
                  <w:rFonts w:ascii="宋体" w:hAnsi="宋体" w:hint="eastAsia"/>
                  <w:sz w:val="21"/>
                </w:rPr>
                <w:delText>Amount</w:delText>
              </w:r>
              <w:r w:rsidDel="009B363F">
                <w:rPr>
                  <w:rFonts w:ascii="宋体" w:hAnsi="宋体" w:hint="eastAsia"/>
                  <w:sz w:val="21"/>
                </w:rPr>
                <w:delText>PerBet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03" w:author="forrestCao" w:date="2016-12-07T15:51:00Z"/>
                <w:rFonts w:ascii="宋体" w:hAnsi="宋体"/>
                <w:sz w:val="21"/>
              </w:rPr>
            </w:pPr>
            <w:del w:id="104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05" w:author="forrestCao" w:date="2016-12-07T15:51:00Z"/>
                <w:rFonts w:ascii="宋体" w:hAnsi="宋体"/>
                <w:sz w:val="21"/>
              </w:rPr>
            </w:pPr>
            <w:del w:id="106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单注</w:delText>
              </w:r>
              <w:r w:rsidDel="009B363F">
                <w:rPr>
                  <w:rFonts w:ascii="宋体" w:hAnsi="宋体"/>
                  <w:sz w:val="21"/>
                </w:rPr>
                <w:delText>金额</w:delText>
              </w:r>
            </w:del>
          </w:p>
        </w:tc>
      </w:tr>
      <w:tr w:rsidR="00913FEF" w:rsidRPr="005137D5" w:rsidDel="009B363F" w:rsidTr="005950F0">
        <w:trPr>
          <w:trHeight w:val="312"/>
          <w:del w:id="107" w:author="forrestCao" w:date="2016-12-07T15:5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08" w:author="forrestCao" w:date="2016-12-07T15:51:00Z"/>
                <w:rFonts w:ascii="宋体" w:hAnsi="宋体"/>
                <w:sz w:val="21"/>
              </w:rPr>
            </w:pPr>
            <w:del w:id="109" w:author="forrestCao" w:date="2016-12-07T15:51:00Z">
              <w:r w:rsidDel="009B363F">
                <w:rPr>
                  <w:rFonts w:ascii="宋体" w:hAnsi="宋体"/>
                  <w:sz w:val="21"/>
                </w:rPr>
                <w:delText>r</w:delText>
              </w:r>
              <w:r w:rsidDel="009B363F">
                <w:rPr>
                  <w:rFonts w:ascii="宋体" w:hAnsi="宋体" w:hint="eastAsia"/>
                  <w:sz w:val="21"/>
                </w:rPr>
                <w:delText>elease</w:delText>
              </w:r>
              <w:r w:rsidDel="009B363F">
                <w:rPr>
                  <w:rFonts w:ascii="宋体" w:hAnsi="宋体"/>
                  <w:sz w:val="21"/>
                </w:rPr>
                <w:delText>Unit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10" w:author="forrestCao" w:date="2016-12-07T15:51:00Z"/>
                <w:rFonts w:ascii="宋体" w:hAnsi="宋体"/>
                <w:sz w:val="21"/>
              </w:rPr>
            </w:pPr>
            <w:del w:id="111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12" w:author="forrestCao" w:date="2016-12-07T15:51:00Z"/>
                <w:rFonts w:ascii="宋体" w:hAnsi="宋体"/>
                <w:sz w:val="21"/>
              </w:rPr>
            </w:pPr>
            <w:del w:id="113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发行</w:delText>
              </w:r>
              <w:r w:rsidDel="009B363F">
                <w:rPr>
                  <w:rFonts w:ascii="宋体" w:hAnsi="宋体"/>
                  <w:sz w:val="21"/>
                </w:rPr>
                <w:delText>机构</w:delText>
              </w:r>
            </w:del>
          </w:p>
        </w:tc>
      </w:tr>
      <w:tr w:rsidR="00913FEF" w:rsidRPr="005137D5" w:rsidDel="009B363F" w:rsidTr="005950F0">
        <w:trPr>
          <w:trHeight w:val="312"/>
          <w:del w:id="114" w:author="forrestCao" w:date="2016-12-07T15:5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15" w:author="forrestCao" w:date="2016-12-07T15:51:00Z"/>
                <w:rFonts w:ascii="宋体" w:hAnsi="宋体"/>
                <w:sz w:val="21"/>
              </w:rPr>
            </w:pPr>
            <w:del w:id="116" w:author="forrestCao" w:date="2016-12-07T15:51:00Z">
              <w:r w:rsidDel="009B363F">
                <w:rPr>
                  <w:rFonts w:ascii="宋体" w:hAnsi="宋体"/>
                  <w:sz w:val="21"/>
                </w:rPr>
                <w:delText>g</w:delText>
              </w:r>
              <w:r w:rsidDel="009B363F">
                <w:rPr>
                  <w:rFonts w:ascii="宋体" w:hAnsi="宋体" w:hint="eastAsia"/>
                  <w:sz w:val="21"/>
                </w:rPr>
                <w:delText>ame</w:delText>
              </w:r>
              <w:r w:rsidDel="009B363F">
                <w:rPr>
                  <w:rFonts w:ascii="宋体" w:hAnsi="宋体"/>
                  <w:sz w:val="21"/>
                </w:rPr>
                <w:delText>Remark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17" w:author="forrestCao" w:date="2016-12-07T15:51:00Z"/>
                <w:rFonts w:ascii="宋体" w:hAnsi="宋体"/>
                <w:sz w:val="21"/>
              </w:rPr>
            </w:pPr>
            <w:del w:id="118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FFFFFF" w:themeFill="background1"/>
          </w:tcPr>
          <w:p w:rsidR="00913FEF" w:rsidDel="009B363F" w:rsidRDefault="00913FEF" w:rsidP="00913FEF">
            <w:pPr>
              <w:rPr>
                <w:del w:id="119" w:author="forrestCao" w:date="2016-12-07T15:51:00Z"/>
                <w:rFonts w:ascii="宋体" w:hAnsi="宋体"/>
                <w:sz w:val="21"/>
              </w:rPr>
            </w:pPr>
            <w:del w:id="120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游戏</w:delText>
              </w:r>
              <w:r w:rsidDel="009B363F">
                <w:rPr>
                  <w:rFonts w:ascii="宋体" w:hAnsi="宋体"/>
                  <w:sz w:val="21"/>
                </w:rPr>
                <w:delText>描述</w:delText>
              </w:r>
            </w:del>
          </w:p>
        </w:tc>
      </w:tr>
      <w:tr w:rsidR="00913FEF" w:rsidRPr="005137D5" w:rsidDel="009B363F" w:rsidTr="00913FEF">
        <w:trPr>
          <w:trHeight w:val="312"/>
          <w:del w:id="121" w:author="forrestCao" w:date="2016-12-07T15:51:00Z"/>
        </w:trPr>
        <w:tc>
          <w:tcPr>
            <w:tcW w:w="2745" w:type="dxa"/>
            <w:gridSpan w:val="2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22" w:author="forrestCao" w:date="2016-12-07T15:51:00Z"/>
                <w:rFonts w:ascii="宋体" w:hAnsi="宋体"/>
                <w:sz w:val="21"/>
              </w:rPr>
            </w:pPr>
            <w:del w:id="123" w:author="forrestCao" w:date="2016-12-07T15:51:00Z">
              <w:r w:rsidDel="009B363F">
                <w:rPr>
                  <w:rFonts w:ascii="宋体" w:hAnsi="宋体"/>
                  <w:sz w:val="21"/>
                </w:rPr>
                <w:delText>currIssueNumber</w:delText>
              </w:r>
            </w:del>
          </w:p>
        </w:tc>
        <w:tc>
          <w:tcPr>
            <w:tcW w:w="1467" w:type="dxa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24" w:author="forrestCao" w:date="2016-12-07T15:51:00Z"/>
                <w:rFonts w:ascii="宋体" w:hAnsi="宋体"/>
                <w:sz w:val="21"/>
              </w:rPr>
            </w:pPr>
            <w:del w:id="125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26" w:author="forrestCao" w:date="2016-12-07T15:51:00Z"/>
                <w:rFonts w:ascii="宋体" w:hAnsi="宋体"/>
                <w:sz w:val="21"/>
              </w:rPr>
            </w:pPr>
            <w:del w:id="127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当前期</w:delText>
              </w:r>
            </w:del>
          </w:p>
        </w:tc>
      </w:tr>
      <w:tr w:rsidR="00913FEF" w:rsidRPr="005137D5" w:rsidDel="009B363F" w:rsidTr="00913FEF">
        <w:trPr>
          <w:trHeight w:val="312"/>
          <w:del w:id="128" w:author="forrestCao" w:date="2016-12-07T15:51:00Z"/>
        </w:trPr>
        <w:tc>
          <w:tcPr>
            <w:tcW w:w="2745" w:type="dxa"/>
            <w:gridSpan w:val="2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29" w:author="forrestCao" w:date="2016-12-07T15:51:00Z"/>
                <w:rFonts w:ascii="宋体" w:hAnsi="宋体"/>
                <w:sz w:val="21"/>
              </w:rPr>
            </w:pPr>
            <w:del w:id="130" w:author="forrestCao" w:date="2016-12-07T15:51:00Z">
              <w:r w:rsidDel="009B363F">
                <w:rPr>
                  <w:rFonts w:ascii="宋体" w:hAnsi="宋体"/>
                  <w:sz w:val="21"/>
                </w:rPr>
                <w:delText>currIssueStartTime</w:delText>
              </w:r>
            </w:del>
          </w:p>
        </w:tc>
        <w:tc>
          <w:tcPr>
            <w:tcW w:w="1467" w:type="dxa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31" w:author="forrestCao" w:date="2016-12-07T15:51:00Z"/>
                <w:rFonts w:ascii="宋体" w:hAnsi="宋体"/>
                <w:sz w:val="21"/>
              </w:rPr>
            </w:pPr>
            <w:del w:id="132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33" w:author="forrestCao" w:date="2016-12-07T15:51:00Z"/>
                <w:rFonts w:ascii="宋体" w:hAnsi="宋体"/>
                <w:sz w:val="21"/>
              </w:rPr>
            </w:pPr>
            <w:del w:id="134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当前期开始</w:delText>
              </w:r>
              <w:r w:rsidDel="009B363F">
                <w:rPr>
                  <w:rFonts w:ascii="宋体" w:hAnsi="宋体"/>
                  <w:sz w:val="21"/>
                </w:rPr>
                <w:delText>时间</w:delText>
              </w:r>
            </w:del>
          </w:p>
        </w:tc>
      </w:tr>
      <w:tr w:rsidR="00913FEF" w:rsidRPr="005137D5" w:rsidDel="009B363F" w:rsidTr="00913FEF">
        <w:trPr>
          <w:trHeight w:val="312"/>
          <w:del w:id="135" w:author="forrestCao" w:date="2016-12-07T15:51:00Z"/>
        </w:trPr>
        <w:tc>
          <w:tcPr>
            <w:tcW w:w="2745" w:type="dxa"/>
            <w:gridSpan w:val="2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36" w:author="forrestCao" w:date="2016-12-07T15:51:00Z"/>
                <w:rFonts w:ascii="宋体" w:hAnsi="宋体"/>
                <w:sz w:val="21"/>
              </w:rPr>
            </w:pPr>
            <w:del w:id="137" w:author="forrestCao" w:date="2016-12-07T15:51:00Z">
              <w:r w:rsidDel="009B363F">
                <w:rPr>
                  <w:rFonts w:ascii="宋体" w:hAnsi="宋体"/>
                  <w:sz w:val="21"/>
                </w:rPr>
                <w:delText>currIssueEndTime</w:delText>
              </w:r>
            </w:del>
          </w:p>
        </w:tc>
        <w:tc>
          <w:tcPr>
            <w:tcW w:w="1467" w:type="dxa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38" w:author="forrestCao" w:date="2016-12-07T15:51:00Z"/>
                <w:rFonts w:ascii="宋体" w:hAnsi="宋体"/>
                <w:sz w:val="21"/>
              </w:rPr>
            </w:pPr>
            <w:del w:id="139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CCC0D9" w:themeFill="accent4" w:themeFillTint="66"/>
          </w:tcPr>
          <w:p w:rsidR="00913FEF" w:rsidDel="009B363F" w:rsidRDefault="00913FEF" w:rsidP="00913FEF">
            <w:pPr>
              <w:rPr>
                <w:del w:id="140" w:author="forrestCao" w:date="2016-12-07T15:51:00Z"/>
                <w:rFonts w:ascii="宋体" w:hAnsi="宋体"/>
                <w:sz w:val="21"/>
              </w:rPr>
            </w:pPr>
            <w:del w:id="141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当前期结束</w:delText>
              </w:r>
              <w:r w:rsidDel="009B363F">
                <w:rPr>
                  <w:rFonts w:ascii="宋体" w:hAnsi="宋体"/>
                  <w:sz w:val="21"/>
                </w:rPr>
                <w:delText>时间</w:delText>
              </w:r>
            </w:del>
          </w:p>
        </w:tc>
      </w:tr>
      <w:tr w:rsidR="00913FEF" w:rsidDel="009B363F" w:rsidTr="00B32739">
        <w:trPr>
          <w:trHeight w:val="312"/>
          <w:del w:id="142" w:author="forrestCao" w:date="2016-12-07T15:51:00Z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913FEF" w:rsidDel="009B363F" w:rsidRDefault="006D0EC4" w:rsidP="00913FEF">
            <w:pPr>
              <w:rPr>
                <w:del w:id="143" w:author="forrestCao" w:date="2016-12-07T15:51:00Z"/>
                <w:rFonts w:ascii="宋体" w:hAnsi="宋体"/>
                <w:sz w:val="21"/>
              </w:rPr>
            </w:pPr>
            <w:del w:id="144" w:author="forrestCao" w:date="2016-12-07T15:51:00Z">
              <w:r w:rsidDel="009B363F">
                <w:rPr>
                  <w:rFonts w:ascii="宋体" w:hAnsi="宋体"/>
                  <w:sz w:val="21"/>
                </w:rPr>
                <w:delText>playTypeInfos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Del="009B363F" w:rsidRDefault="00913FEF" w:rsidP="00913FEF">
            <w:pPr>
              <w:rPr>
                <w:del w:id="145" w:author="forrestCao" w:date="2016-12-07T15:51:00Z"/>
                <w:rFonts w:ascii="宋体" w:hAnsi="宋体"/>
                <w:sz w:val="21"/>
              </w:rPr>
            </w:pPr>
            <w:del w:id="146" w:author="forrestCao" w:date="2016-12-07T15:51:00Z">
              <w:r w:rsidDel="009B363F">
                <w:rPr>
                  <w:rFonts w:ascii="宋体" w:hAnsi="宋体"/>
                  <w:sz w:val="21"/>
                </w:rPr>
                <w:delText>J</w:delText>
              </w:r>
              <w:r w:rsidDel="009B363F">
                <w:rPr>
                  <w:rFonts w:ascii="宋体" w:hAnsi="宋体" w:hint="eastAsia"/>
                  <w:sz w:val="21"/>
                </w:rPr>
                <w:delText>sonArray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Del="009B363F" w:rsidRDefault="006D0EC4" w:rsidP="00913FEF">
            <w:pPr>
              <w:rPr>
                <w:del w:id="147" w:author="forrestCao" w:date="2016-12-07T15:51:00Z"/>
                <w:rFonts w:ascii="宋体" w:hAnsi="宋体"/>
                <w:sz w:val="21"/>
              </w:rPr>
            </w:pPr>
            <w:del w:id="148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玩法</w:delText>
              </w:r>
              <w:r w:rsidDel="009B363F">
                <w:rPr>
                  <w:rFonts w:ascii="宋体" w:hAnsi="宋体"/>
                  <w:sz w:val="21"/>
                </w:rPr>
                <w:delText>列表</w:delText>
              </w:r>
              <w:r w:rsidR="00913FEF" w:rsidDel="009B363F">
                <w:rPr>
                  <w:rFonts w:ascii="宋体" w:hAnsi="宋体"/>
                  <w:sz w:val="21"/>
                </w:rPr>
                <w:delText>信息</w:delText>
              </w:r>
              <w:r w:rsidR="00913FEF" w:rsidDel="009B363F">
                <w:rPr>
                  <w:rFonts w:ascii="宋体" w:hAnsi="宋体" w:hint="eastAsia"/>
                  <w:sz w:val="21"/>
                </w:rPr>
                <w:delText>（数组）</w:delText>
              </w:r>
            </w:del>
          </w:p>
        </w:tc>
      </w:tr>
      <w:tr w:rsidR="00913FEF" w:rsidDel="009B363F" w:rsidTr="00B32739">
        <w:trPr>
          <w:trHeight w:val="312"/>
          <w:del w:id="149" w:author="forrestCao" w:date="2016-12-07T15:51:00Z"/>
        </w:trPr>
        <w:tc>
          <w:tcPr>
            <w:tcW w:w="654" w:type="dxa"/>
            <w:vMerge w:val="restart"/>
          </w:tcPr>
          <w:p w:rsidR="00913FEF" w:rsidDel="009B363F" w:rsidRDefault="00913FEF" w:rsidP="00913FEF">
            <w:pPr>
              <w:rPr>
                <w:del w:id="150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913FEF" w:rsidRPr="005137D5" w:rsidDel="009B363F" w:rsidRDefault="006D0EC4" w:rsidP="006D0EC4">
            <w:pPr>
              <w:rPr>
                <w:del w:id="151" w:author="forrestCao" w:date="2016-12-07T15:51:00Z"/>
                <w:rFonts w:ascii="宋体" w:hAnsi="宋体"/>
                <w:sz w:val="21"/>
              </w:rPr>
            </w:pPr>
            <w:del w:id="152" w:author="forrestCao" w:date="2016-12-07T15:51:00Z">
              <w:r w:rsidDel="009B363F">
                <w:rPr>
                  <w:rFonts w:ascii="宋体" w:hAnsi="宋体"/>
                  <w:sz w:val="21"/>
                </w:rPr>
                <w:delText>playTypeCode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RPr="005137D5" w:rsidDel="009B363F" w:rsidRDefault="00913FEF" w:rsidP="00913FEF">
            <w:pPr>
              <w:rPr>
                <w:del w:id="153" w:author="forrestCao" w:date="2016-12-07T15:51:00Z"/>
                <w:rFonts w:ascii="宋体" w:hAnsi="宋体"/>
                <w:sz w:val="21"/>
              </w:rPr>
            </w:pPr>
            <w:del w:id="154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RPr="005137D5" w:rsidDel="009B363F" w:rsidRDefault="006D0EC4" w:rsidP="00913FEF">
            <w:pPr>
              <w:rPr>
                <w:del w:id="155" w:author="forrestCao" w:date="2016-12-07T15:51:00Z"/>
                <w:rFonts w:ascii="宋体" w:hAnsi="宋体"/>
                <w:sz w:val="21"/>
              </w:rPr>
            </w:pPr>
            <w:del w:id="156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玩法编码</w:delText>
              </w:r>
            </w:del>
          </w:p>
        </w:tc>
      </w:tr>
      <w:tr w:rsidR="00913FEF" w:rsidDel="009B363F" w:rsidTr="00B32739">
        <w:trPr>
          <w:trHeight w:val="312"/>
          <w:del w:id="157" w:author="forrestCao" w:date="2016-12-07T15:51:00Z"/>
        </w:trPr>
        <w:tc>
          <w:tcPr>
            <w:tcW w:w="654" w:type="dxa"/>
            <w:vMerge/>
          </w:tcPr>
          <w:p w:rsidR="00913FEF" w:rsidDel="009B363F" w:rsidRDefault="00913FEF" w:rsidP="00913FEF">
            <w:pPr>
              <w:rPr>
                <w:del w:id="158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913FEF" w:rsidDel="009B363F" w:rsidRDefault="006D0EC4" w:rsidP="00913FEF">
            <w:pPr>
              <w:rPr>
                <w:del w:id="159" w:author="forrestCao" w:date="2016-12-07T15:51:00Z"/>
                <w:rFonts w:ascii="宋体" w:hAnsi="宋体"/>
                <w:sz w:val="21"/>
              </w:rPr>
            </w:pPr>
            <w:del w:id="160" w:author="forrestCao" w:date="2016-12-07T15:51:00Z">
              <w:r w:rsidDel="009B363F">
                <w:rPr>
                  <w:rFonts w:ascii="宋体" w:hAnsi="宋体"/>
                  <w:sz w:val="21"/>
                </w:rPr>
                <w:delText>playType</w:delText>
              </w:r>
              <w:r w:rsidR="00913FEF" w:rsidDel="009B363F">
                <w:rPr>
                  <w:rFonts w:ascii="宋体" w:hAnsi="宋体" w:hint="eastAsia"/>
                  <w:sz w:val="21"/>
                </w:rPr>
                <w:delText>N</w:delText>
              </w:r>
              <w:r w:rsidR="00913FEF" w:rsidDel="009B363F">
                <w:rPr>
                  <w:rFonts w:ascii="宋体" w:hAnsi="宋体"/>
                  <w:sz w:val="21"/>
                </w:rPr>
                <w:delText>ame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Del="009B363F" w:rsidRDefault="00913FEF" w:rsidP="00913FEF">
            <w:pPr>
              <w:rPr>
                <w:del w:id="161" w:author="forrestCao" w:date="2016-12-07T15:51:00Z"/>
                <w:rFonts w:ascii="宋体" w:hAnsi="宋体"/>
                <w:sz w:val="21"/>
              </w:rPr>
            </w:pPr>
            <w:del w:id="162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Del="009B363F" w:rsidRDefault="006D0EC4" w:rsidP="00913FEF">
            <w:pPr>
              <w:rPr>
                <w:del w:id="163" w:author="forrestCao" w:date="2016-12-07T15:51:00Z"/>
                <w:rFonts w:ascii="宋体" w:hAnsi="宋体"/>
                <w:sz w:val="21"/>
              </w:rPr>
            </w:pPr>
            <w:del w:id="164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玩法</w:delText>
              </w:r>
              <w:r w:rsidR="00913FEF" w:rsidDel="009B363F">
                <w:rPr>
                  <w:rFonts w:ascii="宋体" w:hAnsi="宋体"/>
                  <w:sz w:val="21"/>
                </w:rPr>
                <w:delText>名称</w:delText>
              </w:r>
            </w:del>
          </w:p>
        </w:tc>
      </w:tr>
      <w:tr w:rsidR="00913FEF" w:rsidDel="009B363F" w:rsidTr="00B32739">
        <w:trPr>
          <w:trHeight w:val="312"/>
          <w:del w:id="165" w:author="forrestCao" w:date="2016-12-07T15:51:00Z"/>
        </w:trPr>
        <w:tc>
          <w:tcPr>
            <w:tcW w:w="654" w:type="dxa"/>
            <w:vMerge/>
          </w:tcPr>
          <w:p w:rsidR="00913FEF" w:rsidDel="009B363F" w:rsidRDefault="00913FEF" w:rsidP="00913FEF">
            <w:pPr>
              <w:rPr>
                <w:del w:id="166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913FEF" w:rsidDel="009B363F" w:rsidRDefault="006D0EC4" w:rsidP="00913FEF">
            <w:pPr>
              <w:rPr>
                <w:del w:id="167" w:author="forrestCao" w:date="2016-12-07T15:51:00Z"/>
                <w:rFonts w:ascii="宋体" w:hAnsi="宋体"/>
                <w:sz w:val="21"/>
              </w:rPr>
            </w:pPr>
            <w:del w:id="168" w:author="forrestCao" w:date="2016-12-07T15:51:00Z">
              <w:r w:rsidDel="009B363F">
                <w:rPr>
                  <w:rFonts w:ascii="宋体" w:hAnsi="宋体"/>
                  <w:sz w:val="21"/>
                </w:rPr>
                <w:delText>playType</w:delText>
              </w:r>
              <w:r w:rsidR="00913FEF" w:rsidDel="009B363F">
                <w:rPr>
                  <w:rFonts w:ascii="宋体" w:hAnsi="宋体"/>
                  <w:sz w:val="21"/>
                </w:rPr>
                <w:delText>Remark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913FEF" w:rsidDel="009B363F" w:rsidRDefault="00913FEF" w:rsidP="00913FEF">
            <w:pPr>
              <w:rPr>
                <w:del w:id="169" w:author="forrestCao" w:date="2016-12-07T15:51:00Z"/>
                <w:rFonts w:ascii="宋体" w:hAnsi="宋体"/>
                <w:sz w:val="21"/>
              </w:rPr>
            </w:pPr>
            <w:del w:id="170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913FEF" w:rsidDel="009B363F" w:rsidRDefault="006D0EC4" w:rsidP="00913FEF">
            <w:pPr>
              <w:rPr>
                <w:del w:id="171" w:author="forrestCao" w:date="2016-12-07T15:51:00Z"/>
                <w:rFonts w:ascii="宋体" w:hAnsi="宋体"/>
                <w:sz w:val="21"/>
              </w:rPr>
            </w:pPr>
            <w:del w:id="172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玩法</w:delText>
              </w:r>
              <w:r w:rsidR="00913FEF" w:rsidDel="009B363F">
                <w:rPr>
                  <w:rFonts w:ascii="宋体" w:hAnsi="宋体"/>
                  <w:sz w:val="21"/>
                </w:rPr>
                <w:delText>描述</w:delText>
              </w:r>
            </w:del>
          </w:p>
        </w:tc>
      </w:tr>
      <w:tr w:rsidR="006D0EC4" w:rsidDel="009B363F" w:rsidTr="00B32739">
        <w:trPr>
          <w:trHeight w:val="312"/>
          <w:del w:id="173" w:author="forrestCao" w:date="2016-12-07T15:51:00Z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6D0EC4" w:rsidDel="009B363F" w:rsidRDefault="006D0EC4" w:rsidP="00B32739">
            <w:pPr>
              <w:rPr>
                <w:del w:id="174" w:author="forrestCao" w:date="2016-12-07T15:51:00Z"/>
                <w:rFonts w:ascii="宋体" w:hAnsi="宋体"/>
                <w:sz w:val="21"/>
              </w:rPr>
            </w:pPr>
            <w:del w:id="175" w:author="forrestCao" w:date="2016-12-07T15:51:00Z">
              <w:r w:rsidDel="009B363F">
                <w:rPr>
                  <w:rFonts w:ascii="宋体" w:hAnsi="宋体"/>
                  <w:sz w:val="21"/>
                </w:rPr>
                <w:delText>winPrizeInfos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Del="009B363F" w:rsidRDefault="006D0EC4" w:rsidP="00B32739">
            <w:pPr>
              <w:rPr>
                <w:del w:id="176" w:author="forrestCao" w:date="2016-12-07T15:51:00Z"/>
                <w:rFonts w:ascii="宋体" w:hAnsi="宋体"/>
                <w:sz w:val="21"/>
              </w:rPr>
            </w:pPr>
            <w:del w:id="177" w:author="forrestCao" w:date="2016-12-07T15:51:00Z">
              <w:r w:rsidDel="009B363F">
                <w:rPr>
                  <w:rFonts w:ascii="宋体" w:hAnsi="宋体"/>
                  <w:sz w:val="21"/>
                </w:rPr>
                <w:delText>J</w:delText>
              </w:r>
              <w:r w:rsidDel="009B363F">
                <w:rPr>
                  <w:rFonts w:ascii="宋体" w:hAnsi="宋体" w:hint="eastAsia"/>
                  <w:sz w:val="21"/>
                </w:rPr>
                <w:delText>sonArray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Del="009B363F" w:rsidRDefault="006D0EC4" w:rsidP="00B32739">
            <w:pPr>
              <w:rPr>
                <w:del w:id="178" w:author="forrestCao" w:date="2016-12-07T15:51:00Z"/>
                <w:rFonts w:ascii="宋体" w:hAnsi="宋体"/>
                <w:sz w:val="21"/>
              </w:rPr>
            </w:pPr>
            <w:del w:id="179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奖级</w:delText>
              </w:r>
              <w:r w:rsidDel="009B363F">
                <w:rPr>
                  <w:rFonts w:ascii="宋体" w:hAnsi="宋体"/>
                  <w:sz w:val="21"/>
                </w:rPr>
                <w:delText>信息</w:delText>
              </w:r>
              <w:r w:rsidDel="009B363F">
                <w:rPr>
                  <w:rFonts w:ascii="宋体" w:hAnsi="宋体" w:hint="eastAsia"/>
                  <w:sz w:val="21"/>
                </w:rPr>
                <w:delText>（数组）</w:delText>
              </w:r>
            </w:del>
          </w:p>
        </w:tc>
      </w:tr>
      <w:tr w:rsidR="006D0EC4" w:rsidRPr="005137D5" w:rsidDel="009B363F" w:rsidTr="00B32739">
        <w:trPr>
          <w:trHeight w:val="312"/>
          <w:del w:id="180" w:author="forrestCao" w:date="2016-12-07T15:51:00Z"/>
        </w:trPr>
        <w:tc>
          <w:tcPr>
            <w:tcW w:w="654" w:type="dxa"/>
            <w:vMerge w:val="restart"/>
          </w:tcPr>
          <w:p w:rsidR="006D0EC4" w:rsidDel="009B363F" w:rsidRDefault="006D0EC4" w:rsidP="00B32739">
            <w:pPr>
              <w:rPr>
                <w:del w:id="181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RPr="005137D5" w:rsidDel="009B363F" w:rsidRDefault="006D0EC4" w:rsidP="00B32739">
            <w:pPr>
              <w:rPr>
                <w:del w:id="182" w:author="forrestCao" w:date="2016-12-07T15:51:00Z"/>
                <w:rFonts w:ascii="宋体" w:hAnsi="宋体"/>
                <w:sz w:val="21"/>
              </w:rPr>
            </w:pPr>
            <w:del w:id="183" w:author="forrestCao" w:date="2016-12-07T15:51:00Z">
              <w:r w:rsidDel="009B363F">
                <w:rPr>
                  <w:rFonts w:ascii="宋体" w:hAnsi="宋体"/>
                  <w:sz w:val="21"/>
                </w:rPr>
                <w:delText>winPrizeCode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RPr="005137D5" w:rsidDel="009B363F" w:rsidRDefault="006D0EC4" w:rsidP="00B32739">
            <w:pPr>
              <w:rPr>
                <w:del w:id="184" w:author="forrestCao" w:date="2016-12-07T15:51:00Z"/>
                <w:rFonts w:ascii="宋体" w:hAnsi="宋体"/>
                <w:sz w:val="21"/>
              </w:rPr>
            </w:pPr>
            <w:del w:id="185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RPr="005137D5" w:rsidDel="009B363F" w:rsidRDefault="006D0EC4" w:rsidP="00B32739">
            <w:pPr>
              <w:rPr>
                <w:del w:id="186" w:author="forrestCao" w:date="2016-12-07T15:51:00Z"/>
                <w:rFonts w:ascii="宋体" w:hAnsi="宋体"/>
                <w:sz w:val="21"/>
              </w:rPr>
            </w:pPr>
            <w:del w:id="187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奖等编码</w:delText>
              </w:r>
            </w:del>
          </w:p>
        </w:tc>
      </w:tr>
      <w:tr w:rsidR="006D0EC4" w:rsidDel="009B363F" w:rsidTr="00B32739">
        <w:trPr>
          <w:trHeight w:val="312"/>
          <w:del w:id="188" w:author="forrestCao" w:date="2016-12-07T15:51:00Z"/>
        </w:trPr>
        <w:tc>
          <w:tcPr>
            <w:tcW w:w="654" w:type="dxa"/>
            <w:vMerge/>
          </w:tcPr>
          <w:p w:rsidR="006D0EC4" w:rsidDel="009B363F" w:rsidRDefault="006D0EC4" w:rsidP="00B32739">
            <w:pPr>
              <w:rPr>
                <w:del w:id="189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Del="009B363F" w:rsidRDefault="006D0EC4" w:rsidP="00B32739">
            <w:pPr>
              <w:rPr>
                <w:del w:id="190" w:author="forrestCao" w:date="2016-12-07T15:51:00Z"/>
                <w:rFonts w:ascii="宋体" w:hAnsi="宋体"/>
                <w:sz w:val="21"/>
              </w:rPr>
            </w:pPr>
            <w:del w:id="191" w:author="forrestCao" w:date="2016-12-07T15:51:00Z">
              <w:r w:rsidDel="009B363F">
                <w:rPr>
                  <w:rFonts w:ascii="宋体" w:hAnsi="宋体"/>
                  <w:sz w:val="21"/>
                </w:rPr>
                <w:delText>winPrize</w:delText>
              </w:r>
              <w:r w:rsidDel="009B363F">
                <w:rPr>
                  <w:rFonts w:ascii="宋体" w:hAnsi="宋体" w:hint="eastAsia"/>
                  <w:sz w:val="21"/>
                </w:rPr>
                <w:delText>N</w:delText>
              </w:r>
              <w:r w:rsidDel="009B363F">
                <w:rPr>
                  <w:rFonts w:ascii="宋体" w:hAnsi="宋体"/>
                  <w:sz w:val="21"/>
                </w:rPr>
                <w:delText>ame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Del="009B363F" w:rsidRDefault="006D0EC4" w:rsidP="00B32739">
            <w:pPr>
              <w:rPr>
                <w:del w:id="192" w:author="forrestCao" w:date="2016-12-07T15:51:00Z"/>
                <w:rFonts w:ascii="宋体" w:hAnsi="宋体"/>
                <w:sz w:val="21"/>
              </w:rPr>
            </w:pPr>
            <w:del w:id="193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String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Del="009B363F" w:rsidRDefault="006D0EC4" w:rsidP="00B32739">
            <w:pPr>
              <w:rPr>
                <w:del w:id="194" w:author="forrestCao" w:date="2016-12-07T15:51:00Z"/>
                <w:rFonts w:ascii="宋体" w:hAnsi="宋体"/>
                <w:sz w:val="21"/>
              </w:rPr>
            </w:pPr>
            <w:del w:id="195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奖等</w:delText>
              </w:r>
              <w:r w:rsidDel="009B363F">
                <w:rPr>
                  <w:rFonts w:ascii="宋体" w:hAnsi="宋体"/>
                  <w:sz w:val="21"/>
                </w:rPr>
                <w:delText>名称</w:delText>
              </w:r>
            </w:del>
          </w:p>
        </w:tc>
      </w:tr>
      <w:tr w:rsidR="006D0EC4" w:rsidDel="009B363F" w:rsidTr="00B32739">
        <w:trPr>
          <w:trHeight w:val="312"/>
          <w:del w:id="196" w:author="forrestCao" w:date="2016-12-07T15:51:00Z"/>
        </w:trPr>
        <w:tc>
          <w:tcPr>
            <w:tcW w:w="654" w:type="dxa"/>
            <w:vMerge/>
          </w:tcPr>
          <w:p w:rsidR="006D0EC4" w:rsidDel="009B363F" w:rsidRDefault="006D0EC4" w:rsidP="006D0EC4">
            <w:pPr>
              <w:rPr>
                <w:del w:id="197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Del="009B363F" w:rsidRDefault="006D0EC4" w:rsidP="006D0EC4">
            <w:pPr>
              <w:rPr>
                <w:del w:id="198" w:author="forrestCao" w:date="2016-12-07T15:51:00Z"/>
                <w:rFonts w:ascii="宋体" w:hAnsi="宋体"/>
                <w:sz w:val="21"/>
              </w:rPr>
            </w:pPr>
            <w:del w:id="199" w:author="forrestCao" w:date="2016-12-07T15:51:00Z">
              <w:r w:rsidDel="009B363F">
                <w:rPr>
                  <w:rFonts w:ascii="宋体" w:hAnsi="宋体"/>
                  <w:sz w:val="21"/>
                </w:rPr>
                <w:delText>winPrize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Del="009B363F" w:rsidRDefault="006D0EC4" w:rsidP="006D0EC4">
            <w:pPr>
              <w:rPr>
                <w:del w:id="200" w:author="forrestCao" w:date="2016-12-07T15:51:00Z"/>
                <w:rFonts w:ascii="宋体" w:hAnsi="宋体"/>
                <w:sz w:val="21"/>
              </w:rPr>
            </w:pPr>
            <w:del w:id="201" w:author="forrestCao" w:date="2016-12-07T15:51:00Z">
              <w:r w:rsidDel="009B363F">
                <w:rPr>
                  <w:rFonts w:ascii="宋体" w:hAnsi="宋体"/>
                  <w:sz w:val="21"/>
                </w:rPr>
                <w:delText>Number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Del="009B363F" w:rsidRDefault="006D0EC4" w:rsidP="006D0EC4">
            <w:pPr>
              <w:rPr>
                <w:del w:id="202" w:author="forrestCao" w:date="2016-12-07T15:51:00Z"/>
                <w:rFonts w:ascii="宋体" w:hAnsi="宋体"/>
                <w:sz w:val="21"/>
              </w:rPr>
            </w:pPr>
            <w:del w:id="203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中奖金额</w:delText>
              </w:r>
            </w:del>
          </w:p>
        </w:tc>
      </w:tr>
      <w:tr w:rsidR="006D0EC4" w:rsidDel="009B363F" w:rsidTr="00B32739">
        <w:trPr>
          <w:trHeight w:val="312"/>
          <w:del w:id="204" w:author="forrestCao" w:date="2016-12-07T15:51:00Z"/>
        </w:trPr>
        <w:tc>
          <w:tcPr>
            <w:tcW w:w="654" w:type="dxa"/>
            <w:vMerge/>
          </w:tcPr>
          <w:p w:rsidR="006D0EC4" w:rsidDel="009B363F" w:rsidRDefault="006D0EC4" w:rsidP="006D0EC4">
            <w:pPr>
              <w:rPr>
                <w:del w:id="205" w:author="forrestCao" w:date="2016-12-07T15:51:00Z"/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6D0EC4" w:rsidDel="009B363F" w:rsidRDefault="006D0EC4" w:rsidP="006D0EC4">
            <w:pPr>
              <w:rPr>
                <w:del w:id="206" w:author="forrestCao" w:date="2016-12-07T15:51:00Z"/>
                <w:rFonts w:ascii="宋体" w:hAnsi="宋体"/>
                <w:sz w:val="21"/>
              </w:rPr>
            </w:pPr>
            <w:del w:id="207" w:author="forrestCao" w:date="2016-12-07T15:51:00Z">
              <w:r w:rsidDel="009B363F">
                <w:rPr>
                  <w:rFonts w:ascii="宋体" w:hAnsi="宋体"/>
                  <w:sz w:val="21"/>
                </w:rPr>
                <w:delText>winPrizeRemark</w:delText>
              </w:r>
            </w:del>
          </w:p>
        </w:tc>
        <w:tc>
          <w:tcPr>
            <w:tcW w:w="1467" w:type="dxa"/>
            <w:shd w:val="clear" w:color="auto" w:fill="C6D9F1" w:themeFill="text2" w:themeFillTint="33"/>
          </w:tcPr>
          <w:p w:rsidR="006D0EC4" w:rsidDel="009B363F" w:rsidRDefault="006D0EC4" w:rsidP="006D0EC4">
            <w:pPr>
              <w:rPr>
                <w:del w:id="208" w:author="forrestCao" w:date="2016-12-07T15:51:00Z"/>
                <w:rFonts w:ascii="宋体" w:hAnsi="宋体"/>
                <w:sz w:val="21"/>
              </w:rPr>
            </w:pPr>
            <w:del w:id="209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S</w:delText>
              </w:r>
              <w:r w:rsidDel="009B363F">
                <w:rPr>
                  <w:rFonts w:ascii="宋体" w:hAnsi="宋体"/>
                  <w:sz w:val="21"/>
                </w:rPr>
                <w:delText>tring</w:delText>
              </w:r>
            </w:del>
          </w:p>
        </w:tc>
        <w:tc>
          <w:tcPr>
            <w:tcW w:w="4716" w:type="dxa"/>
            <w:shd w:val="clear" w:color="auto" w:fill="C6D9F1" w:themeFill="text2" w:themeFillTint="33"/>
          </w:tcPr>
          <w:p w:rsidR="006D0EC4" w:rsidDel="009B363F" w:rsidRDefault="006D0EC4" w:rsidP="006D0EC4">
            <w:pPr>
              <w:rPr>
                <w:del w:id="210" w:author="forrestCao" w:date="2016-12-07T15:51:00Z"/>
                <w:rFonts w:ascii="宋体" w:hAnsi="宋体"/>
                <w:sz w:val="21"/>
              </w:rPr>
            </w:pPr>
            <w:del w:id="211" w:author="forrestCao" w:date="2016-12-07T15:51:00Z">
              <w:r w:rsidDel="009B363F">
                <w:rPr>
                  <w:rFonts w:ascii="宋体" w:hAnsi="宋体" w:hint="eastAsia"/>
                  <w:sz w:val="21"/>
                </w:rPr>
                <w:delText>奖等</w:delText>
              </w:r>
              <w:r w:rsidDel="009B363F">
                <w:rPr>
                  <w:rFonts w:ascii="宋体" w:hAnsi="宋体"/>
                  <w:sz w:val="21"/>
                </w:rPr>
                <w:delText>描述</w:delText>
              </w:r>
            </w:del>
          </w:p>
        </w:tc>
      </w:tr>
    </w:tbl>
    <w:p w:rsidR="001B60D0" w:rsidDel="009B363F" w:rsidRDefault="001B60D0" w:rsidP="00EB5B24">
      <w:pPr>
        <w:rPr>
          <w:del w:id="212" w:author="forrestCao" w:date="2016-12-07T15:51:00Z"/>
          <w:sz w:val="21"/>
        </w:rPr>
      </w:pPr>
    </w:p>
    <w:p w:rsidR="001B60D0" w:rsidRDefault="001B60D0" w:rsidP="00B02D9F">
      <w:pPr>
        <w:pStyle w:val="3"/>
      </w:pPr>
      <w:bookmarkStart w:id="213" w:name="_Toc465788129"/>
      <w:r>
        <w:rPr>
          <w:rFonts w:hint="eastAsia"/>
        </w:rPr>
        <w:t>查询游戏</w:t>
      </w:r>
      <w:r w:rsidR="00877031">
        <w:rPr>
          <w:rFonts w:hint="eastAsia"/>
        </w:rPr>
        <w:t>当前</w:t>
      </w:r>
      <w:r>
        <w:rPr>
          <w:rFonts w:hint="eastAsia"/>
        </w:rPr>
        <w:t>期次</w:t>
      </w:r>
      <w:bookmarkEnd w:id="213"/>
      <w:r w:rsidR="00855F88">
        <w:rPr>
          <w:rFonts w:hint="eastAsia"/>
        </w:rPr>
        <w:t>&lt;</w:t>
      </w:r>
      <w:r w:rsidR="00855F88">
        <w:t>4003</w:t>
      </w:r>
      <w:r w:rsidR="00855F88">
        <w:rPr>
          <w:rFonts w:hint="eastAsia"/>
        </w:rPr>
        <w:t>&gt;</w:t>
      </w:r>
    </w:p>
    <w:p w:rsidR="0002361B" w:rsidRPr="00F31839" w:rsidRDefault="0002361B" w:rsidP="0002361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获取当前</w:t>
      </w:r>
      <w:r>
        <w:rPr>
          <w:sz w:val="21"/>
        </w:rPr>
        <w:t>游戏</w:t>
      </w:r>
      <w:r>
        <w:rPr>
          <w:rFonts w:hint="eastAsia"/>
          <w:sz w:val="21"/>
        </w:rPr>
        <w:t>期次</w:t>
      </w:r>
      <w:r>
        <w:rPr>
          <w:sz w:val="21"/>
        </w:rPr>
        <w:t>相关信息。可以</w:t>
      </w:r>
      <w:r>
        <w:rPr>
          <w:rFonts w:hint="eastAsia"/>
          <w:sz w:val="21"/>
        </w:rPr>
        <w:t>根据</w:t>
      </w:r>
      <w:r>
        <w:rPr>
          <w:sz w:val="21"/>
        </w:rPr>
        <w:t>如下定义参数</w:t>
      </w:r>
      <w:r>
        <w:rPr>
          <w:rFonts w:hint="eastAsia"/>
          <w:sz w:val="21"/>
        </w:rPr>
        <w:t>，</w:t>
      </w:r>
      <w:r>
        <w:rPr>
          <w:sz w:val="21"/>
        </w:rPr>
        <w:t>分别查询：已经开奖期次</w:t>
      </w:r>
      <w:r w:rsidR="0038684B">
        <w:rPr>
          <w:rFonts w:hint="eastAsia"/>
          <w:sz w:val="21"/>
        </w:rPr>
        <w:t>（包括</w:t>
      </w:r>
      <w:r w:rsidR="0038684B">
        <w:rPr>
          <w:sz w:val="21"/>
        </w:rPr>
        <w:t>正在开奖的期次</w:t>
      </w:r>
      <w:r w:rsidR="0038684B">
        <w:rPr>
          <w:rFonts w:hint="eastAsia"/>
          <w:sz w:val="21"/>
        </w:rPr>
        <w:t>）</w:t>
      </w:r>
      <w:r>
        <w:rPr>
          <w:sz w:val="21"/>
        </w:rPr>
        <w:t>、</w:t>
      </w:r>
      <w:r>
        <w:rPr>
          <w:rFonts w:hint="eastAsia"/>
          <w:sz w:val="21"/>
        </w:rPr>
        <w:t>在售</w:t>
      </w:r>
      <w:r>
        <w:rPr>
          <w:sz w:val="21"/>
        </w:rPr>
        <w:t>（</w:t>
      </w:r>
      <w:r>
        <w:rPr>
          <w:rFonts w:hint="eastAsia"/>
          <w:sz w:val="21"/>
        </w:rPr>
        <w:t>包括</w:t>
      </w:r>
      <w:r>
        <w:rPr>
          <w:sz w:val="21"/>
        </w:rPr>
        <w:t>预售期次）</w:t>
      </w:r>
      <w:r>
        <w:rPr>
          <w:rFonts w:hint="eastAsia"/>
          <w:sz w:val="21"/>
        </w:rPr>
        <w:t>及其</w:t>
      </w:r>
      <w:r>
        <w:rPr>
          <w:sz w:val="21"/>
        </w:rPr>
        <w:t>全部。</w:t>
      </w:r>
    </w:p>
    <w:p w:rsidR="0002361B" w:rsidRPr="00B26F2C" w:rsidRDefault="0002361B" w:rsidP="0002361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2361B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2361B" w:rsidRPr="0035419F" w:rsidTr="00B32739">
        <w:trPr>
          <w:trHeight w:val="312"/>
        </w:trPr>
        <w:tc>
          <w:tcPr>
            <w:tcW w:w="3431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8684B" w:rsidRPr="0038684B" w:rsidTr="00B32739">
        <w:trPr>
          <w:trHeight w:val="312"/>
        </w:trPr>
        <w:tc>
          <w:tcPr>
            <w:tcW w:w="3431" w:type="dxa"/>
          </w:tcPr>
          <w:p w:rsidR="0038684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8684B" w:rsidRDefault="0038684B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8684B" w:rsidRDefault="0038684B" w:rsidP="00B32739">
            <w:pPr>
              <w:rPr>
                <w:sz w:val="21"/>
              </w:rPr>
            </w:pPr>
          </w:p>
        </w:tc>
      </w:tr>
    </w:tbl>
    <w:p w:rsidR="0002361B" w:rsidRPr="00014747" w:rsidRDefault="0002361B" w:rsidP="0002361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2091"/>
        <w:gridCol w:w="1467"/>
        <w:gridCol w:w="4716"/>
      </w:tblGrid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8684B" w:rsidRPr="005137D5" w:rsidDel="0088562C" w:rsidTr="00B32739">
        <w:trPr>
          <w:trHeight w:val="312"/>
          <w:del w:id="214" w:author="forrestCao" w:date="2016-12-07T16:21:00Z"/>
        </w:trPr>
        <w:tc>
          <w:tcPr>
            <w:tcW w:w="2745" w:type="dxa"/>
            <w:gridSpan w:val="2"/>
            <w:shd w:val="clear" w:color="auto" w:fill="FFFFFF" w:themeFill="background1"/>
          </w:tcPr>
          <w:p w:rsidR="0038684B" w:rsidRPr="005137D5" w:rsidDel="0088562C" w:rsidRDefault="0038684B" w:rsidP="0038684B">
            <w:pPr>
              <w:rPr>
                <w:del w:id="215" w:author="forrestCao" w:date="2016-12-07T16:21:00Z"/>
                <w:rFonts w:ascii="宋体" w:hAnsi="宋体"/>
                <w:sz w:val="21"/>
              </w:rPr>
            </w:pPr>
            <w:del w:id="216" w:author="forrestCao" w:date="2016-12-07T16:21:00Z">
              <w:r w:rsidDel="0088562C">
                <w:rPr>
                  <w:rFonts w:ascii="宋体" w:hAnsi="宋体"/>
                  <w:sz w:val="21"/>
                </w:rPr>
                <w:delText>@</w:delText>
              </w:r>
              <w:r w:rsidDel="0088562C">
                <w:rPr>
                  <w:rFonts w:ascii="宋体" w:hAnsi="宋体" w:hint="eastAsia"/>
                  <w:sz w:val="21"/>
                </w:rPr>
                <w:delText>参考</w:delText>
              </w:r>
              <w:r w:rsidDel="0088562C">
                <w:rPr>
                  <w:rFonts w:ascii="宋体" w:hAnsi="宋体"/>
                  <w:sz w:val="21"/>
                </w:rPr>
                <w:delText>分页响应信息</w:delText>
              </w:r>
            </w:del>
          </w:p>
        </w:tc>
        <w:tc>
          <w:tcPr>
            <w:tcW w:w="1467" w:type="dxa"/>
            <w:shd w:val="clear" w:color="auto" w:fill="FFFFFF" w:themeFill="background1"/>
          </w:tcPr>
          <w:p w:rsidR="0038684B" w:rsidRPr="005137D5" w:rsidDel="0088562C" w:rsidRDefault="0038684B" w:rsidP="0038684B">
            <w:pPr>
              <w:rPr>
                <w:del w:id="217" w:author="forrestCao" w:date="2016-12-07T16:21:00Z"/>
                <w:rFonts w:ascii="宋体" w:hAnsi="宋体"/>
                <w:sz w:val="21"/>
              </w:rPr>
            </w:pPr>
          </w:p>
        </w:tc>
        <w:tc>
          <w:tcPr>
            <w:tcW w:w="4716" w:type="dxa"/>
            <w:shd w:val="clear" w:color="auto" w:fill="FFFFFF" w:themeFill="background1"/>
          </w:tcPr>
          <w:p w:rsidR="0038684B" w:rsidRPr="005137D5" w:rsidDel="0088562C" w:rsidRDefault="0038684B" w:rsidP="0038684B">
            <w:pPr>
              <w:rPr>
                <w:del w:id="218" w:author="forrestCao" w:date="2016-12-07T16:21:00Z"/>
                <w:rFonts w:ascii="宋体" w:hAnsi="宋体"/>
                <w:sz w:val="21"/>
              </w:rPr>
            </w:pPr>
          </w:p>
        </w:tc>
      </w:tr>
      <w:tr w:rsidR="0002361B" w:rsidTr="00B32739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02361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issue</w:t>
            </w:r>
            <w:r w:rsidR="0002361B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2361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</w:t>
            </w:r>
            <w:r w:rsidR="0002361B">
              <w:rPr>
                <w:rFonts w:ascii="宋体" w:hAnsi="宋体"/>
                <w:sz w:val="21"/>
              </w:rPr>
              <w:t>列表信息</w:t>
            </w:r>
            <w:r w:rsidR="0002361B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 w:val="restart"/>
          </w:tcPr>
          <w:p w:rsidR="0009641D" w:rsidRP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ssueNumber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ssueStartTime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</w:t>
            </w:r>
            <w:r w:rsidR="00062407">
              <w:rPr>
                <w:rFonts w:ascii="宋体" w:hAnsi="宋体" w:hint="eastAsia"/>
                <w:sz w:val="21"/>
              </w:rPr>
              <w:t>销售</w:t>
            </w:r>
            <w:r>
              <w:rPr>
                <w:rFonts w:ascii="宋体" w:hAnsi="宋体" w:hint="eastAsia"/>
                <w:sz w:val="21"/>
              </w:rPr>
              <w:t>开始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</w:t>
            </w:r>
            <w:r>
              <w:rPr>
                <w:rFonts w:ascii="宋体" w:hAnsi="宋体" w:hint="eastAsia"/>
                <w:sz w:val="21"/>
              </w:rPr>
              <w:t>Close</w:t>
            </w:r>
            <w:r w:rsidR="0009641D"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</w:t>
            </w:r>
            <w:r w:rsidR="00062407">
              <w:rPr>
                <w:rFonts w:ascii="宋体" w:hAnsi="宋体" w:hint="eastAsia"/>
                <w:sz w:val="21"/>
              </w:rPr>
              <w:t>销售截至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062407" w:rsidTr="00B32739">
        <w:trPr>
          <w:trHeight w:val="312"/>
        </w:trPr>
        <w:tc>
          <w:tcPr>
            <w:tcW w:w="654" w:type="dxa"/>
            <w:vMerge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issueStatus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62407" w:rsidRDefault="003F391C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62407" w:rsidRDefault="00062407" w:rsidP="003E35F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期次状态</w:t>
            </w:r>
            <w:ins w:id="219" w:author="forrestCao" w:date="2016-12-07T16:23:00Z">
              <w:r w:rsidR="003E35F4" w:rsidRPr="003E35F4">
                <w:rPr>
                  <w:rFonts w:ascii="宋体" w:hAnsi="宋体" w:hint="eastAsia"/>
                  <w:sz w:val="21"/>
                </w:rPr>
                <w:t>，</w:t>
              </w:r>
              <w:r w:rsidR="003E35F4" w:rsidRPr="003E35F4">
                <w:rPr>
                  <w:rFonts w:ascii="宋体" w:hAnsi="宋体" w:hint="eastAsia"/>
                  <w:sz w:val="21"/>
                  <w:rPrChange w:id="220" w:author="forrestCao" w:date="2016-12-07T16:23:00Z">
                    <w:rPr>
                      <w:rFonts w:ascii="宋体" w:hAnsi="宋体" w:hint="eastAsia"/>
                      <w:sz w:val="21"/>
                    </w:rPr>
                  </w:rPrChange>
                </w:rPr>
                <w:t>参见</w:t>
              </w:r>
              <w:r w:rsidR="003E35F4" w:rsidRPr="003E35F4">
                <w:rPr>
                  <w:rFonts w:hint="eastAsia"/>
                  <w:sz w:val="21"/>
                  <w:rPrChange w:id="221" w:author="forrestCao" w:date="2016-12-07T16:23:00Z">
                    <w:rPr>
                      <w:rFonts w:hint="eastAsia"/>
                    </w:rPr>
                  </w:rPrChange>
                </w:rPr>
                <w:t>“电脑票期次状态定义”</w:t>
              </w:r>
            </w:ins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drawCode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4723C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以</w:t>
            </w:r>
            <w:r>
              <w:rPr>
                <w:rFonts w:ascii="宋体" w:hAnsi="宋体"/>
                <w:sz w:val="21"/>
              </w:rPr>
              <w:t>“</w:t>
            </w:r>
            <w:r w:rsidR="004723CB"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t>分割的</w:t>
            </w:r>
            <w:r>
              <w:rPr>
                <w:rFonts w:ascii="宋体" w:hAnsi="宋体"/>
                <w:sz w:val="21"/>
              </w:rPr>
              <w:t>中奖</w:t>
            </w:r>
            <w:r>
              <w:rPr>
                <w:rFonts w:ascii="宋体" w:hAnsi="宋体" w:hint="eastAsia"/>
                <w:sz w:val="21"/>
              </w:rPr>
              <w:t>号码</w:t>
            </w:r>
            <w:r>
              <w:rPr>
                <w:rFonts w:ascii="宋体" w:hAnsi="宋体"/>
                <w:sz w:val="21"/>
              </w:rPr>
              <w:t>，如：</w:t>
            </w:r>
            <w:r>
              <w:rPr>
                <w:rFonts w:ascii="宋体" w:hAnsi="宋体" w:hint="eastAsia"/>
                <w:sz w:val="21"/>
              </w:rPr>
              <w:t>01,02</w:t>
            </w:r>
          </w:p>
        </w:tc>
      </w:tr>
    </w:tbl>
    <w:p w:rsidR="00062407" w:rsidRDefault="00062407" w:rsidP="00EB5B24">
      <w:pPr>
        <w:rPr>
          <w:sz w:val="21"/>
        </w:rPr>
      </w:pPr>
    </w:p>
    <w:p w:rsidR="00062407" w:rsidRDefault="000A432E" w:rsidP="00EB5B24">
      <w:pPr>
        <w:rPr>
          <w:sz w:val="21"/>
        </w:rPr>
      </w:pPr>
      <w:r>
        <w:rPr>
          <w:rFonts w:hint="eastAsia"/>
          <w:sz w:val="21"/>
        </w:rPr>
        <w:t>查询当前期</w:t>
      </w:r>
      <w:r w:rsidR="00BB1EE7">
        <w:rPr>
          <w:rFonts w:hint="eastAsia"/>
          <w:sz w:val="21"/>
        </w:rPr>
        <w:t>和</w:t>
      </w:r>
      <w:r>
        <w:rPr>
          <w:rFonts w:hint="eastAsia"/>
          <w:sz w:val="21"/>
        </w:rPr>
        <w:t>上一期的开奖号码</w:t>
      </w:r>
      <w:r w:rsidR="00BB1EE7">
        <w:rPr>
          <w:rFonts w:hint="eastAsia"/>
          <w:sz w:val="21"/>
        </w:rPr>
        <w:t>，用于首页信息显示</w:t>
      </w:r>
      <w:ins w:id="222" w:author="forrestCao" w:date="2016-12-07T14:14:00Z">
        <w:r w:rsidR="00321740">
          <w:rPr>
            <w:rFonts w:hint="eastAsia"/>
            <w:sz w:val="21"/>
          </w:rPr>
          <w:t>。</w:t>
        </w:r>
      </w:ins>
    </w:p>
    <w:p w:rsidR="003E1E06" w:rsidRPr="004723CB" w:rsidRDefault="003E1E06" w:rsidP="00EB5B24">
      <w:pPr>
        <w:rPr>
          <w:sz w:val="21"/>
        </w:rPr>
      </w:pPr>
      <w:r>
        <w:rPr>
          <w:rFonts w:hint="eastAsia"/>
          <w:sz w:val="21"/>
        </w:rPr>
        <w:t>这里最多只有两条期次数据</w:t>
      </w:r>
    </w:p>
    <w:p w:rsidR="001B60D0" w:rsidRDefault="001B60D0" w:rsidP="00B02D9F">
      <w:pPr>
        <w:pStyle w:val="3"/>
      </w:pPr>
      <w:bookmarkStart w:id="223" w:name="_Toc465788130"/>
      <w:r>
        <w:rPr>
          <w:rFonts w:hint="eastAsia"/>
        </w:rPr>
        <w:t>游戏投注</w:t>
      </w:r>
      <w:bookmarkEnd w:id="223"/>
      <w:r w:rsidR="0023004C">
        <w:t>&lt;4101&gt;</w:t>
      </w:r>
    </w:p>
    <w:p w:rsidR="0023004C" w:rsidRPr="00F31839" w:rsidRDefault="0023004C" w:rsidP="0023004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游戏</w:t>
      </w:r>
      <w:r>
        <w:rPr>
          <w:sz w:val="21"/>
        </w:rPr>
        <w:t>投注。</w:t>
      </w:r>
    </w:p>
    <w:p w:rsidR="0023004C" w:rsidRPr="00B26F2C" w:rsidRDefault="0023004C" w:rsidP="0023004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3004C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transFn</w:t>
            </w:r>
          </w:p>
        </w:tc>
        <w:tc>
          <w:tcPr>
            <w:tcW w:w="1531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2103FC" w:rsidRPr="0035419F" w:rsidTr="00B32739">
        <w:trPr>
          <w:trHeight w:val="312"/>
        </w:trPr>
        <w:tc>
          <w:tcPr>
            <w:tcW w:w="3431" w:type="dxa"/>
          </w:tcPr>
          <w:p w:rsidR="002103FC" w:rsidRDefault="002103F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531" w:type="dxa"/>
          </w:tcPr>
          <w:p w:rsidR="002103FC" w:rsidRDefault="003F391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103FC" w:rsidRDefault="002103F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Default="003B5FC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2103FC"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531" w:type="dxa"/>
          </w:tcPr>
          <w:p w:rsidR="0023004C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3004C" w:rsidRDefault="002103F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2103FC" w:rsidRPr="0035419F" w:rsidTr="00B32739">
        <w:trPr>
          <w:trHeight w:val="312"/>
        </w:trPr>
        <w:tc>
          <w:tcPr>
            <w:tcW w:w="3431" w:type="dxa"/>
          </w:tcPr>
          <w:p w:rsidR="002103FC" w:rsidRDefault="003B5FCA" w:rsidP="003B5FC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ticketAmount</w:t>
            </w:r>
          </w:p>
        </w:tc>
        <w:tc>
          <w:tcPr>
            <w:tcW w:w="1531" w:type="dxa"/>
          </w:tcPr>
          <w:p w:rsidR="002103FC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103FC" w:rsidRDefault="002103F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7C1430" w:rsidRPr="0035419F" w:rsidTr="00B32739">
        <w:trPr>
          <w:trHeight w:val="312"/>
        </w:trPr>
        <w:tc>
          <w:tcPr>
            <w:tcW w:w="3431" w:type="dxa"/>
          </w:tcPr>
          <w:p w:rsidR="007C1430" w:rsidRDefault="007C143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531" w:type="dxa"/>
          </w:tcPr>
          <w:p w:rsidR="007C1430" w:rsidRDefault="007C143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3827" w:type="dxa"/>
          </w:tcPr>
          <w:p w:rsidR="007C1430" w:rsidRDefault="007C1430" w:rsidP="007C143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</w:t>
            </w:r>
            <w:r w:rsidRPr="0070440B">
              <w:rPr>
                <w:rFonts w:ascii="宋体" w:hAnsi="宋体" w:hint="eastAsia"/>
                <w:sz w:val="21"/>
              </w:rPr>
              <w:t>见</w:t>
            </w:r>
            <w:r>
              <w:rPr>
                <w:rFonts w:ascii="宋体" w:hAnsi="宋体" w:hint="eastAsia"/>
                <w:sz w:val="21"/>
              </w:rPr>
              <w:t>4</w:t>
            </w:r>
            <w:r w:rsidRPr="0070440B">
              <w:rPr>
                <w:rFonts w:ascii="宋体" w:hAnsi="宋体" w:hint="eastAsia"/>
                <w:sz w:val="21"/>
              </w:rPr>
              <w:t>.</w:t>
            </w:r>
            <w:r>
              <w:rPr>
                <w:rFonts w:ascii="宋体" w:hAnsi="宋体" w:hint="eastAsia"/>
                <w:sz w:val="21"/>
              </w:rPr>
              <w:t>11章节描述）</w:t>
            </w:r>
          </w:p>
        </w:tc>
      </w:tr>
    </w:tbl>
    <w:p w:rsidR="0023004C" w:rsidRPr="00014747" w:rsidRDefault="0023004C" w:rsidP="0023004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60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1B60D0" w:rsidRDefault="001B60D0" w:rsidP="00B02D9F">
      <w:pPr>
        <w:pStyle w:val="3"/>
      </w:pPr>
      <w:bookmarkStart w:id="224" w:name="_Toc465788132"/>
      <w:r>
        <w:rPr>
          <w:rFonts w:hint="eastAsia"/>
        </w:rPr>
        <w:t>查询交易记录</w:t>
      </w:r>
      <w:bookmarkEnd w:id="224"/>
      <w:r w:rsidR="007E5A59">
        <w:t>&lt;4102&gt;</w:t>
      </w:r>
    </w:p>
    <w:p w:rsidR="007E5A59" w:rsidRPr="00F31839" w:rsidRDefault="007E5A59" w:rsidP="007E5A59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</w:t>
      </w:r>
      <w:r w:rsidR="006C482B">
        <w:rPr>
          <w:rFonts w:hint="eastAsia"/>
          <w:sz w:val="21"/>
        </w:rPr>
        <w:t>开奖</w:t>
      </w:r>
      <w:r>
        <w:rPr>
          <w:sz w:val="21"/>
        </w:rPr>
        <w:t>订单。</w:t>
      </w:r>
    </w:p>
    <w:p w:rsidR="007E5A59" w:rsidRPr="00B26F2C" w:rsidRDefault="007E5A59" w:rsidP="007E5A5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E5A59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E5A59" w:rsidRPr="0035419F" w:rsidTr="00B32739">
        <w:trPr>
          <w:trHeight w:val="312"/>
        </w:trPr>
        <w:tc>
          <w:tcPr>
            <w:tcW w:w="3431" w:type="dxa"/>
          </w:tcPr>
          <w:p w:rsidR="007E5A59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o</w:t>
            </w:r>
            <w:r w:rsidR="007E5A59">
              <w:rPr>
                <w:rFonts w:ascii="宋体" w:hAnsi="宋体" w:hint="eastAsia"/>
                <w:sz w:val="21"/>
              </w:rPr>
              <w:t>rder</w:t>
            </w:r>
            <w:r w:rsidR="007E5A59"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7E5A59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7E5A59" w:rsidRDefault="007E5A59" w:rsidP="00FD713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</w:t>
            </w:r>
            <w:r w:rsidR="00FD7135">
              <w:rPr>
                <w:rFonts w:ascii="宋体" w:hAnsi="宋体" w:hint="eastAsia"/>
                <w:sz w:val="21"/>
              </w:rPr>
              <w:t>中奖</w:t>
            </w:r>
            <w:r w:rsidR="00FD7135"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2 </w:t>
            </w:r>
            <w:r w:rsidR="00FD7135">
              <w:rPr>
                <w:rFonts w:ascii="宋体" w:hAnsi="宋体" w:hint="eastAsia"/>
                <w:sz w:val="21"/>
              </w:rPr>
              <w:t>未开奖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7E5A59" w:rsidRPr="0035419F" w:rsidTr="00B32739">
        <w:trPr>
          <w:trHeight w:val="312"/>
        </w:trPr>
        <w:tc>
          <w:tcPr>
            <w:tcW w:w="3431" w:type="dxa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7E5A59" w:rsidRPr="00014747" w:rsidRDefault="007E5A59" w:rsidP="007E5A5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</w:tr>
      <w:tr w:rsidR="007E5A59" w:rsidTr="00B32739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7E5A59" w:rsidRDefault="007E5A59" w:rsidP="007E5A5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buyBetInfos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购买游戏</w:t>
            </w:r>
            <w:r>
              <w:rPr>
                <w:rFonts w:ascii="宋体" w:hAnsi="宋体"/>
                <w:sz w:val="21"/>
              </w:rPr>
              <w:t>投注信息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 w:val="restart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6C482B" w:rsidTr="00B32739">
        <w:trPr>
          <w:trHeight w:val="312"/>
        </w:trPr>
        <w:tc>
          <w:tcPr>
            <w:tcW w:w="655" w:type="dxa"/>
            <w:vMerge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6C482B" w:rsidTr="00B32739">
        <w:trPr>
          <w:trHeight w:val="312"/>
        </w:trPr>
        <w:tc>
          <w:tcPr>
            <w:tcW w:w="655" w:type="dxa"/>
            <w:vMerge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3F391C" w:rsidTr="00B32739">
        <w:trPr>
          <w:trHeight w:val="312"/>
        </w:trPr>
        <w:tc>
          <w:tcPr>
            <w:tcW w:w="655" w:type="dxa"/>
            <w:vMerge/>
          </w:tcPr>
          <w:p w:rsidR="003F391C" w:rsidRDefault="003F391C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3F391C" w:rsidDel="006C482B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3F391C" w:rsidDel="006C482B" w:rsidRDefault="003F391C" w:rsidP="00FD3300">
            <w:pPr>
              <w:rPr>
                <w:rFonts w:ascii="宋体" w:hAnsi="宋体"/>
                <w:sz w:val="21"/>
              </w:rPr>
            </w:pPr>
            <w:del w:id="225" w:author="forrestCao" w:date="2016-12-07T15:54:00Z">
              <w:r w:rsidDel="009B363F">
                <w:rPr>
                  <w:rFonts w:ascii="宋体" w:hAnsi="宋体" w:hint="eastAsia"/>
                  <w:sz w:val="21"/>
                </w:rPr>
                <w:delText>Number</w:delText>
              </w:r>
            </w:del>
            <w:ins w:id="226" w:author="forrestCao" w:date="2016-12-07T15:54:00Z">
              <w:r w:rsidR="009B363F">
                <w:rPr>
                  <w:rFonts w:ascii="宋体" w:hAnsi="宋体" w:hint="eastAsia"/>
                  <w:sz w:val="21"/>
                </w:rPr>
                <w:t>String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3F391C" w:rsidDel="006C482B" w:rsidRDefault="003F391C" w:rsidP="003F39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状态：</w:t>
            </w:r>
            <w:r>
              <w:rPr>
                <w:rFonts w:ascii="宋体" w:hAnsi="宋体" w:hint="eastAsia"/>
                <w:sz w:val="21"/>
              </w:rPr>
              <w:t>未开奖、未中奖、中奖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Pr="005137D5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 w:rsidR="00FD3300">
              <w:rPr>
                <w:rFonts w:ascii="宋体" w:hAnsi="宋体"/>
                <w:sz w:val="21"/>
              </w:rPr>
              <w:t>uyTime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Pr="005137D5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Pr="005137D5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3F391C" w:rsidP="003F39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D55765" w:rsidRPr="004B6D79" w:rsidDel="009B363F" w:rsidRDefault="00D55765" w:rsidP="003F47CF">
      <w:pPr>
        <w:ind w:firstLine="420"/>
        <w:rPr>
          <w:del w:id="227" w:author="forrestCao" w:date="2016-12-07T15:54:00Z"/>
          <w:sz w:val="21"/>
        </w:rPr>
      </w:pPr>
    </w:p>
    <w:p w:rsidR="001B60D0" w:rsidRDefault="001B60D0" w:rsidP="00B02D9F">
      <w:pPr>
        <w:pStyle w:val="3"/>
      </w:pPr>
      <w:bookmarkStart w:id="228" w:name="_Toc465788134"/>
      <w:r>
        <w:rPr>
          <w:rFonts w:hint="eastAsia"/>
        </w:rPr>
        <w:t>查询</w:t>
      </w:r>
      <w:r w:rsidR="005D631F">
        <w:rPr>
          <w:rFonts w:hint="eastAsia"/>
        </w:rPr>
        <w:t>记录</w:t>
      </w:r>
      <w:r>
        <w:rPr>
          <w:rFonts w:hint="eastAsia"/>
        </w:rPr>
        <w:t>交易</w:t>
      </w:r>
      <w:r w:rsidR="003F391C">
        <w:rPr>
          <w:rFonts w:hint="eastAsia"/>
        </w:rPr>
        <w:t>记录</w:t>
      </w:r>
      <w:r>
        <w:rPr>
          <w:rFonts w:hint="eastAsia"/>
        </w:rPr>
        <w:t>明细</w:t>
      </w:r>
      <w:bookmarkEnd w:id="228"/>
      <w:r w:rsidR="004B6D79">
        <w:t>&lt;4103&gt;</w:t>
      </w:r>
    </w:p>
    <w:p w:rsidR="004B6D79" w:rsidRPr="00F31839" w:rsidRDefault="004B6D79" w:rsidP="004B6D79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查询</w:t>
      </w:r>
      <w:r>
        <w:rPr>
          <w:sz w:val="21"/>
        </w:rPr>
        <w:t>每一个订单中奖</w:t>
      </w:r>
      <w:r>
        <w:rPr>
          <w:rFonts w:hint="eastAsia"/>
          <w:sz w:val="21"/>
        </w:rPr>
        <w:t>明细</w:t>
      </w:r>
      <w:r>
        <w:rPr>
          <w:sz w:val="21"/>
        </w:rPr>
        <w:t>。中奖</w:t>
      </w:r>
      <w:r>
        <w:rPr>
          <w:rFonts w:hint="eastAsia"/>
          <w:sz w:val="21"/>
        </w:rPr>
        <w:t>明细</w:t>
      </w:r>
      <w:r>
        <w:rPr>
          <w:sz w:val="21"/>
        </w:rPr>
        <w:t>具体到那一期次，那些奖级。</w:t>
      </w:r>
    </w:p>
    <w:p w:rsidR="004B6D79" w:rsidRPr="00B26F2C" w:rsidRDefault="004B6D79" w:rsidP="004B6D7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B6D79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32739" w:rsidRPr="0035419F" w:rsidTr="00B32739">
        <w:trPr>
          <w:trHeight w:val="312"/>
        </w:trPr>
        <w:tc>
          <w:tcPr>
            <w:tcW w:w="3431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</w:t>
            </w:r>
          </w:p>
        </w:tc>
      </w:tr>
      <w:tr w:rsidR="004B6D79" w:rsidRPr="0035419F" w:rsidTr="00B32739">
        <w:trPr>
          <w:trHeight w:val="312"/>
        </w:trPr>
        <w:tc>
          <w:tcPr>
            <w:tcW w:w="3431" w:type="dxa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4B6D79" w:rsidRPr="00014747" w:rsidRDefault="004B6D79" w:rsidP="004B6D7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1445"/>
        <w:gridCol w:w="4396"/>
      </w:tblGrid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A30E0" w:rsidRPr="005137D5" w:rsidTr="00B32739">
        <w:trPr>
          <w:trHeight w:val="312"/>
        </w:trPr>
        <w:tc>
          <w:tcPr>
            <w:tcW w:w="3090" w:type="dxa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445" w:type="dxa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</w:t>
            </w:r>
            <w:r w:rsidRPr="0070440B">
              <w:rPr>
                <w:rFonts w:ascii="宋体" w:hAnsi="宋体" w:hint="eastAsia"/>
                <w:sz w:val="21"/>
              </w:rPr>
              <w:t>见</w:t>
            </w:r>
            <w:r>
              <w:rPr>
                <w:rFonts w:ascii="宋体" w:hAnsi="宋体" w:hint="eastAsia"/>
                <w:sz w:val="21"/>
              </w:rPr>
              <w:t>4</w:t>
            </w:r>
            <w:r w:rsidRPr="0070440B">
              <w:rPr>
                <w:rFonts w:ascii="宋体" w:hAnsi="宋体" w:hint="eastAsia"/>
                <w:sz w:val="21"/>
              </w:rPr>
              <w:t>.</w:t>
            </w:r>
            <w:r>
              <w:rPr>
                <w:rFonts w:ascii="宋体" w:hAnsi="宋体" w:hint="eastAsia"/>
                <w:sz w:val="21"/>
              </w:rPr>
              <w:t>11章节描述）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s</w:t>
            </w:r>
            <w:r>
              <w:rPr>
                <w:rFonts w:ascii="宋体" w:hAnsi="宋体"/>
                <w:sz w:val="21"/>
              </w:rPr>
              <w:t>tatus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状态：</w:t>
            </w:r>
            <w:r>
              <w:rPr>
                <w:rFonts w:ascii="宋体" w:hAnsi="宋体" w:hint="eastAsia"/>
                <w:sz w:val="21"/>
              </w:rPr>
              <w:t>未开奖、未中奖、中奖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uyTime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winningAmount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issueDrawCode</w:t>
            </w:r>
            <w:bookmarkStart w:id="229" w:name="_GoBack"/>
            <w:bookmarkEnd w:id="229"/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期次开奖号码。以</w:t>
            </w:r>
            <w:r>
              <w:rPr>
                <w:rFonts w:ascii="宋体" w:hAnsi="宋体"/>
                <w:sz w:val="21"/>
              </w:rPr>
              <w:t>“</w:t>
            </w:r>
            <w:r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t>分割的</w:t>
            </w:r>
            <w:r>
              <w:rPr>
                <w:rFonts w:ascii="宋体" w:hAnsi="宋体"/>
                <w:sz w:val="21"/>
              </w:rPr>
              <w:t>中奖</w:t>
            </w:r>
            <w:r>
              <w:rPr>
                <w:rFonts w:ascii="宋体" w:hAnsi="宋体" w:hint="eastAsia"/>
                <w:sz w:val="21"/>
              </w:rPr>
              <w:t>号码</w:t>
            </w:r>
            <w:r>
              <w:rPr>
                <w:rFonts w:ascii="宋体" w:hAnsi="宋体"/>
                <w:sz w:val="21"/>
              </w:rPr>
              <w:t>，如：</w:t>
            </w:r>
            <w:r>
              <w:rPr>
                <w:rFonts w:ascii="宋体" w:hAnsi="宋体" w:hint="eastAsia"/>
                <w:sz w:val="21"/>
              </w:rPr>
              <w:t>01,02</w:t>
            </w:r>
          </w:p>
        </w:tc>
      </w:tr>
    </w:tbl>
    <w:p w:rsidR="001B60D0" w:rsidRPr="004B6D79" w:rsidRDefault="001B60D0" w:rsidP="00EB5B24">
      <w:pPr>
        <w:rPr>
          <w:sz w:val="21"/>
        </w:rPr>
      </w:pPr>
    </w:p>
    <w:p w:rsidR="00D73CC2" w:rsidRDefault="00D73CC2" w:rsidP="00D73CC2">
      <w:pPr>
        <w:pStyle w:val="3"/>
      </w:pPr>
      <w:r>
        <w:rPr>
          <w:rFonts w:hint="eastAsia"/>
        </w:rPr>
        <w:t>查询</w:t>
      </w:r>
      <w:r w:rsidR="00BB1EE7">
        <w:rPr>
          <w:rFonts w:hint="eastAsia"/>
        </w:rPr>
        <w:t>历史开奖数据</w:t>
      </w:r>
      <w:r w:rsidR="00893114">
        <w:t>&lt;49XX&gt;</w:t>
      </w:r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用于游戏开奖统计分析</w:t>
      </w:r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、最近</w:t>
      </w:r>
      <w:del w:id="230" w:author="forrestCao" w:date="2016-12-07T16:09:00Z">
        <w:r w:rsidR="003E1E06" w:rsidDel="00150DFF">
          <w:rPr>
            <w:rFonts w:hint="eastAsia"/>
            <w:sz w:val="21"/>
          </w:rPr>
          <w:delText>60</w:delText>
        </w:r>
      </w:del>
      <w:ins w:id="231" w:author="forrestCao" w:date="2016-12-07T16:09:00Z">
        <w:r w:rsidR="00150DFF">
          <w:rPr>
            <w:rFonts w:hint="eastAsia"/>
            <w:sz w:val="21"/>
          </w:rPr>
          <w:t>N</w:t>
        </w:r>
      </w:ins>
      <w:r>
        <w:rPr>
          <w:rFonts w:hint="eastAsia"/>
          <w:sz w:val="21"/>
        </w:rPr>
        <w:t>期开奖号码</w:t>
      </w:r>
    </w:p>
    <w:p w:rsidR="00BB1EE7" w:rsidDel="009B363F" w:rsidRDefault="00BB1EE7" w:rsidP="00EB5B24">
      <w:pPr>
        <w:rPr>
          <w:del w:id="232" w:author="forrestCao" w:date="2016-12-07T15:57:00Z"/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 w:rsidR="003E1E06">
        <w:rPr>
          <w:rFonts w:hint="eastAsia"/>
          <w:sz w:val="21"/>
        </w:rPr>
        <w:t>最近</w:t>
      </w:r>
      <w:del w:id="233" w:author="forrestCao" w:date="2016-12-07T16:09:00Z">
        <w:r w:rsidR="003E1E06" w:rsidDel="00150DFF">
          <w:rPr>
            <w:rFonts w:hint="eastAsia"/>
            <w:sz w:val="21"/>
          </w:rPr>
          <w:delText>60</w:delText>
        </w:r>
      </w:del>
      <w:ins w:id="234" w:author="forrestCao" w:date="2016-12-07T16:09:00Z">
        <w:r w:rsidR="00150DFF">
          <w:rPr>
            <w:rFonts w:hint="eastAsia"/>
            <w:sz w:val="21"/>
          </w:rPr>
          <w:t>M</w:t>
        </w:r>
      </w:ins>
      <w:r w:rsidR="003E1E06">
        <w:rPr>
          <w:rFonts w:hint="eastAsia"/>
          <w:sz w:val="21"/>
        </w:rPr>
        <w:t>期</w:t>
      </w:r>
      <w:r>
        <w:rPr>
          <w:rFonts w:hint="eastAsia"/>
          <w:sz w:val="21"/>
        </w:rPr>
        <w:t>冷热号及遗漏号</w:t>
      </w:r>
    </w:p>
    <w:p w:rsidR="00BB1EE7" w:rsidRDefault="00BB1EE7" w:rsidP="009B363F">
      <w:pPr>
        <w:rPr>
          <w:ins w:id="235" w:author="forrestCao" w:date="2016-12-07T15:56:00Z"/>
          <w:rFonts w:hint="eastAsia"/>
        </w:rPr>
      </w:pPr>
    </w:p>
    <w:p w:rsidR="009B363F" w:rsidRPr="00B26F2C" w:rsidRDefault="009B363F" w:rsidP="009B363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ins w:id="236" w:author="forrestCao" w:date="2016-12-07T15:56:00Z"/>
          <w:rFonts w:ascii="宋体" w:hAnsi="宋体"/>
          <w:b/>
          <w:sz w:val="21"/>
        </w:rPr>
      </w:pPr>
      <w:ins w:id="237" w:author="forrestCao" w:date="2016-12-07T15:56:00Z">
        <w:r w:rsidRPr="00B26F2C">
          <w:rPr>
            <w:rFonts w:ascii="宋体" w:hAnsi="宋体" w:hint="eastAsia"/>
            <w:b/>
            <w:sz w:val="21"/>
          </w:rPr>
          <w:t>请求消息</w:t>
        </w:r>
      </w:ins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B363F" w:rsidRPr="0035419F" w:rsidTr="00D838C3">
        <w:trPr>
          <w:trHeight w:val="312"/>
          <w:ins w:id="238" w:author="forrestCao" w:date="2016-12-07T15:56:00Z"/>
        </w:trPr>
        <w:tc>
          <w:tcPr>
            <w:tcW w:w="3431" w:type="dxa"/>
            <w:shd w:val="clear" w:color="auto" w:fill="FFC000"/>
          </w:tcPr>
          <w:p w:rsidR="009B363F" w:rsidRPr="0035419F" w:rsidRDefault="009B363F" w:rsidP="00D838C3">
            <w:pPr>
              <w:rPr>
                <w:ins w:id="239" w:author="forrestCao" w:date="2016-12-07T15:56:00Z"/>
                <w:rFonts w:ascii="宋体" w:hAnsi="宋体"/>
                <w:sz w:val="21"/>
              </w:rPr>
            </w:pPr>
            <w:ins w:id="240" w:author="forrestCao" w:date="2016-12-07T15:56:00Z">
              <w:r w:rsidRPr="0035419F">
                <w:rPr>
                  <w:rFonts w:ascii="宋体" w:hAnsi="宋体" w:hint="eastAsia"/>
                  <w:sz w:val="21"/>
                </w:rPr>
                <w:t>数据名称</w:t>
              </w:r>
            </w:ins>
          </w:p>
        </w:tc>
        <w:tc>
          <w:tcPr>
            <w:tcW w:w="1531" w:type="dxa"/>
            <w:shd w:val="clear" w:color="auto" w:fill="FFC000"/>
          </w:tcPr>
          <w:p w:rsidR="009B363F" w:rsidRPr="0035419F" w:rsidRDefault="009B363F" w:rsidP="00D838C3">
            <w:pPr>
              <w:rPr>
                <w:ins w:id="241" w:author="forrestCao" w:date="2016-12-07T15:56:00Z"/>
                <w:rFonts w:ascii="宋体" w:hAnsi="宋体"/>
                <w:sz w:val="21"/>
              </w:rPr>
            </w:pPr>
            <w:ins w:id="242" w:author="forrestCao" w:date="2016-12-07T15:56:00Z">
              <w:r w:rsidRPr="0035419F">
                <w:rPr>
                  <w:rFonts w:ascii="宋体" w:hAnsi="宋体" w:hint="eastAsia"/>
                  <w:sz w:val="21"/>
                </w:rPr>
                <w:t>数据类型</w:t>
              </w:r>
            </w:ins>
          </w:p>
        </w:tc>
        <w:tc>
          <w:tcPr>
            <w:tcW w:w="3827" w:type="dxa"/>
            <w:shd w:val="clear" w:color="auto" w:fill="FFC000"/>
          </w:tcPr>
          <w:p w:rsidR="009B363F" w:rsidRPr="0035419F" w:rsidRDefault="009B363F" w:rsidP="00D838C3">
            <w:pPr>
              <w:rPr>
                <w:ins w:id="243" w:author="forrestCao" w:date="2016-12-07T15:56:00Z"/>
                <w:rFonts w:ascii="宋体" w:hAnsi="宋体"/>
                <w:sz w:val="21"/>
              </w:rPr>
            </w:pPr>
            <w:ins w:id="244" w:author="forrestCao" w:date="2016-12-07T15:56:00Z">
              <w:r w:rsidRPr="0035419F">
                <w:rPr>
                  <w:rFonts w:ascii="宋体" w:hAnsi="宋体" w:hint="eastAsia"/>
                  <w:sz w:val="21"/>
                </w:rPr>
                <w:t>数据含义</w:t>
              </w:r>
            </w:ins>
          </w:p>
        </w:tc>
      </w:tr>
      <w:tr w:rsidR="009B363F" w:rsidRPr="0035419F" w:rsidTr="00D838C3">
        <w:trPr>
          <w:trHeight w:val="312"/>
          <w:ins w:id="245" w:author="forrestCao" w:date="2016-12-07T15:56:00Z"/>
        </w:trPr>
        <w:tc>
          <w:tcPr>
            <w:tcW w:w="3431" w:type="dxa"/>
          </w:tcPr>
          <w:p w:rsidR="009B363F" w:rsidRDefault="009B363F" w:rsidP="00D838C3">
            <w:pPr>
              <w:rPr>
                <w:ins w:id="246" w:author="forrestCao" w:date="2016-12-07T15:56:00Z"/>
                <w:rFonts w:ascii="宋体" w:hAnsi="宋体"/>
                <w:sz w:val="21"/>
              </w:rPr>
            </w:pPr>
            <w:ins w:id="247" w:author="forrestCao" w:date="2016-12-07T15:57:00Z">
              <w:r>
                <w:rPr>
                  <w:rFonts w:ascii="宋体" w:hAnsi="宋体" w:hint="eastAsia"/>
                  <w:sz w:val="21"/>
                </w:rPr>
                <w:t>game</w:t>
              </w:r>
            </w:ins>
          </w:p>
        </w:tc>
        <w:tc>
          <w:tcPr>
            <w:tcW w:w="1531" w:type="dxa"/>
          </w:tcPr>
          <w:p w:rsidR="009B363F" w:rsidRDefault="009B363F" w:rsidP="00D838C3">
            <w:pPr>
              <w:rPr>
                <w:ins w:id="248" w:author="forrestCao" w:date="2016-12-07T15:56:00Z"/>
                <w:rFonts w:ascii="宋体" w:hAnsi="宋体"/>
                <w:sz w:val="21"/>
              </w:rPr>
            </w:pPr>
            <w:ins w:id="249" w:author="forrestCao" w:date="2016-12-07T15:57:00Z">
              <w:r>
                <w:rPr>
                  <w:rFonts w:ascii="宋体" w:hAnsi="宋体" w:hint="eastAsia"/>
                  <w:sz w:val="21"/>
                </w:rPr>
                <w:t>String</w:t>
              </w:r>
            </w:ins>
          </w:p>
        </w:tc>
        <w:tc>
          <w:tcPr>
            <w:tcW w:w="3827" w:type="dxa"/>
          </w:tcPr>
          <w:p w:rsidR="009B363F" w:rsidRDefault="009B363F" w:rsidP="00D838C3">
            <w:pPr>
              <w:rPr>
                <w:ins w:id="250" w:author="forrestCao" w:date="2016-12-07T15:56:00Z"/>
                <w:rFonts w:ascii="宋体" w:hAnsi="宋体"/>
                <w:sz w:val="21"/>
              </w:rPr>
            </w:pPr>
            <w:ins w:id="251" w:author="forrestCao" w:date="2016-12-07T15:57:00Z">
              <w:r>
                <w:rPr>
                  <w:rFonts w:ascii="宋体" w:hAnsi="宋体" w:hint="eastAsia"/>
                  <w:sz w:val="21"/>
                </w:rPr>
                <w:t>游戏标识</w:t>
              </w:r>
            </w:ins>
          </w:p>
        </w:tc>
      </w:tr>
      <w:tr w:rsidR="009B363F" w:rsidRPr="0035419F" w:rsidTr="00D838C3">
        <w:trPr>
          <w:trHeight w:val="312"/>
          <w:ins w:id="252" w:author="forrestCao" w:date="2016-12-07T15:56:00Z"/>
        </w:trPr>
        <w:tc>
          <w:tcPr>
            <w:tcW w:w="3431" w:type="dxa"/>
          </w:tcPr>
          <w:p w:rsidR="009B363F" w:rsidRDefault="009B363F" w:rsidP="00D838C3">
            <w:pPr>
              <w:rPr>
                <w:ins w:id="253" w:author="forrestCao" w:date="2016-12-07T15:56:00Z"/>
                <w:rFonts w:ascii="宋体" w:hAnsi="宋体"/>
                <w:sz w:val="21"/>
              </w:rPr>
            </w:pPr>
          </w:p>
        </w:tc>
        <w:tc>
          <w:tcPr>
            <w:tcW w:w="1531" w:type="dxa"/>
          </w:tcPr>
          <w:p w:rsidR="009B363F" w:rsidRPr="005137D5" w:rsidRDefault="009B363F" w:rsidP="00D838C3">
            <w:pPr>
              <w:rPr>
                <w:ins w:id="254" w:author="forrestCao" w:date="2016-12-07T15:56:00Z"/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B363F" w:rsidRPr="005137D5" w:rsidRDefault="009B363F" w:rsidP="00D838C3">
            <w:pPr>
              <w:rPr>
                <w:ins w:id="255" w:author="forrestCao" w:date="2016-12-07T15:56:00Z"/>
                <w:rFonts w:ascii="宋体" w:hAnsi="宋体"/>
                <w:sz w:val="21"/>
              </w:rPr>
            </w:pPr>
          </w:p>
        </w:tc>
      </w:tr>
    </w:tbl>
    <w:p w:rsidR="009B363F" w:rsidRPr="00014747" w:rsidRDefault="009B363F" w:rsidP="009B363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ins w:id="256" w:author="forrestCao" w:date="2016-12-07T15:56:00Z"/>
          <w:rFonts w:ascii="宋体" w:hAnsi="宋体"/>
          <w:b/>
          <w:sz w:val="21"/>
        </w:rPr>
      </w:pPr>
      <w:ins w:id="257" w:author="forrestCao" w:date="2016-12-07T15:56:00Z">
        <w:r w:rsidRPr="00B26F2C">
          <w:rPr>
            <w:rFonts w:ascii="宋体" w:hAnsi="宋体" w:hint="eastAsia"/>
            <w:b/>
            <w:sz w:val="21"/>
          </w:rPr>
          <w:t>响应消息</w:t>
        </w:r>
      </w:ins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9B363F" w:rsidRPr="005137D5" w:rsidTr="00D838C3">
        <w:trPr>
          <w:trHeight w:val="312"/>
          <w:ins w:id="258" w:author="forrestCao" w:date="2016-12-07T15:56:00Z"/>
        </w:trPr>
        <w:tc>
          <w:tcPr>
            <w:tcW w:w="3090" w:type="dxa"/>
            <w:gridSpan w:val="2"/>
            <w:shd w:val="clear" w:color="auto" w:fill="33CCCC"/>
          </w:tcPr>
          <w:p w:rsidR="009B363F" w:rsidRPr="005137D5" w:rsidRDefault="009B363F" w:rsidP="00D838C3">
            <w:pPr>
              <w:rPr>
                <w:ins w:id="259" w:author="forrestCao" w:date="2016-12-07T15:56:00Z"/>
                <w:rFonts w:ascii="宋体" w:hAnsi="宋体"/>
                <w:sz w:val="21"/>
              </w:rPr>
            </w:pPr>
            <w:ins w:id="260" w:author="forrestCao" w:date="2016-12-07T15:56:00Z">
              <w:r w:rsidRPr="005137D5">
                <w:rPr>
                  <w:rFonts w:ascii="宋体" w:hAnsi="宋体" w:hint="eastAsia"/>
                  <w:sz w:val="21"/>
                </w:rPr>
                <w:t>数据名称</w:t>
              </w:r>
            </w:ins>
          </w:p>
        </w:tc>
        <w:tc>
          <w:tcPr>
            <w:tcW w:w="1445" w:type="dxa"/>
            <w:shd w:val="clear" w:color="auto" w:fill="33CCCC"/>
          </w:tcPr>
          <w:p w:rsidR="009B363F" w:rsidRPr="005137D5" w:rsidRDefault="009B363F" w:rsidP="00D838C3">
            <w:pPr>
              <w:rPr>
                <w:ins w:id="261" w:author="forrestCao" w:date="2016-12-07T15:56:00Z"/>
                <w:rFonts w:ascii="宋体" w:hAnsi="宋体"/>
                <w:sz w:val="21"/>
              </w:rPr>
            </w:pPr>
            <w:ins w:id="262" w:author="forrestCao" w:date="2016-12-07T15:56:00Z">
              <w:r w:rsidRPr="005137D5">
                <w:rPr>
                  <w:rFonts w:ascii="宋体" w:hAnsi="宋体" w:hint="eastAsia"/>
                  <w:sz w:val="21"/>
                </w:rPr>
                <w:t>数据类型</w:t>
              </w:r>
            </w:ins>
          </w:p>
        </w:tc>
        <w:tc>
          <w:tcPr>
            <w:tcW w:w="4396" w:type="dxa"/>
            <w:shd w:val="clear" w:color="auto" w:fill="33CCCC"/>
          </w:tcPr>
          <w:p w:rsidR="009B363F" w:rsidRPr="005137D5" w:rsidRDefault="009B363F" w:rsidP="00D838C3">
            <w:pPr>
              <w:rPr>
                <w:ins w:id="263" w:author="forrestCao" w:date="2016-12-07T15:56:00Z"/>
                <w:rFonts w:ascii="宋体" w:hAnsi="宋体"/>
                <w:sz w:val="21"/>
              </w:rPr>
            </w:pPr>
            <w:ins w:id="264" w:author="forrestCao" w:date="2016-12-07T15:56:00Z">
              <w:r w:rsidRPr="005137D5">
                <w:rPr>
                  <w:rFonts w:ascii="宋体" w:hAnsi="宋体" w:hint="eastAsia"/>
                  <w:sz w:val="21"/>
                </w:rPr>
                <w:t>数据含义</w:t>
              </w:r>
            </w:ins>
          </w:p>
        </w:tc>
      </w:tr>
      <w:tr w:rsidR="009B363F" w:rsidRPr="005137D5" w:rsidTr="00D838C3">
        <w:trPr>
          <w:trHeight w:val="312"/>
          <w:ins w:id="265" w:author="forrestCao" w:date="2016-12-07T15:56:00Z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9B363F" w:rsidRPr="005137D5" w:rsidRDefault="009B363F" w:rsidP="00D838C3">
            <w:pPr>
              <w:rPr>
                <w:ins w:id="266" w:author="forrestCao" w:date="2016-12-07T15:56:00Z"/>
                <w:rFonts w:ascii="宋体" w:hAnsi="宋体"/>
                <w:sz w:val="21"/>
              </w:rPr>
            </w:pPr>
            <w:ins w:id="267" w:author="forrestCao" w:date="2016-12-07T15:56:00Z">
              <w:r>
                <w:rPr>
                  <w:rFonts w:ascii="宋体" w:hAnsi="宋体" w:hint="eastAsia"/>
                  <w:sz w:val="21"/>
                </w:rPr>
                <w:t>responseCode</w:t>
              </w:r>
            </w:ins>
          </w:p>
        </w:tc>
        <w:tc>
          <w:tcPr>
            <w:tcW w:w="1445" w:type="dxa"/>
            <w:shd w:val="clear" w:color="auto" w:fill="D9D9D9" w:themeFill="background1" w:themeFillShade="D9"/>
          </w:tcPr>
          <w:p w:rsidR="009B363F" w:rsidRPr="005137D5" w:rsidRDefault="009B363F" w:rsidP="00D838C3">
            <w:pPr>
              <w:rPr>
                <w:ins w:id="268" w:author="forrestCao" w:date="2016-12-07T15:56:00Z"/>
                <w:rFonts w:ascii="宋体" w:hAnsi="宋体"/>
                <w:sz w:val="21"/>
              </w:rPr>
            </w:pPr>
            <w:ins w:id="269" w:author="forrestCao" w:date="2016-12-07T15:56:00Z">
              <w:r>
                <w:rPr>
                  <w:rFonts w:ascii="宋体" w:hAnsi="宋体" w:hint="eastAsia"/>
                  <w:sz w:val="21"/>
                </w:rPr>
                <w:t>Int</w:t>
              </w:r>
            </w:ins>
          </w:p>
        </w:tc>
        <w:tc>
          <w:tcPr>
            <w:tcW w:w="4396" w:type="dxa"/>
            <w:shd w:val="clear" w:color="auto" w:fill="D9D9D9" w:themeFill="background1" w:themeFillShade="D9"/>
          </w:tcPr>
          <w:p w:rsidR="009B363F" w:rsidRPr="005137D5" w:rsidRDefault="009B363F" w:rsidP="00D838C3">
            <w:pPr>
              <w:rPr>
                <w:ins w:id="270" w:author="forrestCao" w:date="2016-12-07T15:56:00Z"/>
                <w:rFonts w:ascii="宋体" w:hAnsi="宋体"/>
                <w:sz w:val="21"/>
              </w:rPr>
            </w:pPr>
            <w:ins w:id="271" w:author="forrestCao" w:date="2016-12-07T15:56:00Z">
              <w:r>
                <w:rPr>
                  <w:rFonts w:ascii="宋体" w:hAnsi="宋体" w:hint="eastAsia"/>
                  <w:sz w:val="21"/>
                </w:rPr>
                <w:t>响应编码</w:t>
              </w:r>
            </w:ins>
          </w:p>
        </w:tc>
      </w:tr>
      <w:tr w:rsidR="009B363F" w:rsidRPr="005137D5" w:rsidTr="00D838C3">
        <w:trPr>
          <w:trHeight w:val="312"/>
          <w:ins w:id="272" w:author="forrestCao" w:date="2016-12-07T15:56:00Z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9B363F" w:rsidRDefault="009B363F" w:rsidP="00D838C3">
            <w:pPr>
              <w:rPr>
                <w:ins w:id="273" w:author="forrestCao" w:date="2016-12-07T15:56:00Z"/>
                <w:rFonts w:ascii="宋体" w:hAnsi="宋体"/>
                <w:sz w:val="21"/>
              </w:rPr>
            </w:pPr>
            <w:ins w:id="274" w:author="forrestCao" w:date="2016-12-07T15:56:00Z">
              <w:r>
                <w:rPr>
                  <w:rFonts w:ascii="宋体" w:hAnsi="宋体" w:hint="eastAsia"/>
                  <w:sz w:val="21"/>
                </w:rPr>
                <w:t>responseMsg</w:t>
              </w:r>
            </w:ins>
          </w:p>
        </w:tc>
        <w:tc>
          <w:tcPr>
            <w:tcW w:w="1445" w:type="dxa"/>
            <w:shd w:val="clear" w:color="auto" w:fill="D9D9D9" w:themeFill="background1" w:themeFillShade="D9"/>
          </w:tcPr>
          <w:p w:rsidR="009B363F" w:rsidRDefault="009B363F" w:rsidP="00D838C3">
            <w:pPr>
              <w:rPr>
                <w:ins w:id="275" w:author="forrestCao" w:date="2016-12-07T15:56:00Z"/>
                <w:rFonts w:ascii="宋体" w:hAnsi="宋体"/>
                <w:sz w:val="21"/>
              </w:rPr>
            </w:pPr>
            <w:ins w:id="276" w:author="forrestCao" w:date="2016-12-07T15:56:00Z">
              <w:r>
                <w:rPr>
                  <w:rFonts w:ascii="宋体" w:hAnsi="宋体" w:hint="eastAsia"/>
                  <w:sz w:val="21"/>
                </w:rPr>
                <w:t>String</w:t>
              </w:r>
            </w:ins>
          </w:p>
        </w:tc>
        <w:tc>
          <w:tcPr>
            <w:tcW w:w="4396" w:type="dxa"/>
            <w:shd w:val="clear" w:color="auto" w:fill="D9D9D9" w:themeFill="background1" w:themeFillShade="D9"/>
          </w:tcPr>
          <w:p w:rsidR="009B363F" w:rsidRDefault="009B363F" w:rsidP="00D838C3">
            <w:pPr>
              <w:rPr>
                <w:ins w:id="277" w:author="forrestCao" w:date="2016-12-07T15:56:00Z"/>
                <w:rFonts w:ascii="宋体" w:hAnsi="宋体"/>
                <w:sz w:val="21"/>
              </w:rPr>
            </w:pPr>
            <w:ins w:id="278" w:author="forrestCao" w:date="2016-12-07T15:56:00Z">
              <w:r>
                <w:rPr>
                  <w:rFonts w:ascii="宋体" w:hAnsi="宋体" w:hint="eastAsia"/>
                  <w:sz w:val="21"/>
                </w:rPr>
                <w:t>响应消息提示（responseCode不为0时，包含此字段）</w:t>
              </w:r>
            </w:ins>
          </w:p>
        </w:tc>
      </w:tr>
      <w:tr w:rsidR="009B363F" w:rsidTr="00D838C3">
        <w:trPr>
          <w:trHeight w:val="312"/>
          <w:ins w:id="279" w:author="forrestCao" w:date="2016-12-07T15:56:00Z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9B363F" w:rsidRDefault="009B363F" w:rsidP="00150DFF">
            <w:pPr>
              <w:rPr>
                <w:ins w:id="280" w:author="forrestCao" w:date="2016-12-07T15:56:00Z"/>
                <w:rFonts w:ascii="宋体" w:hAnsi="宋体"/>
                <w:sz w:val="21"/>
              </w:rPr>
            </w:pPr>
            <w:ins w:id="281" w:author="forrestCao" w:date="2016-12-07T15:58:00Z">
              <w:r>
                <w:rPr>
                  <w:rFonts w:ascii="宋体" w:hAnsi="宋体" w:hint="eastAsia"/>
                  <w:sz w:val="21"/>
                </w:rPr>
                <w:t>issue</w:t>
              </w:r>
            </w:ins>
            <w:ins w:id="282" w:author="forrestCao" w:date="2016-12-07T15:56:00Z">
              <w:r>
                <w:rPr>
                  <w:rFonts w:ascii="宋体" w:hAnsi="宋体"/>
                  <w:sz w:val="21"/>
                </w:rPr>
                <w:t>s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9B363F" w:rsidRDefault="009B363F" w:rsidP="00D838C3">
            <w:pPr>
              <w:rPr>
                <w:ins w:id="283" w:author="forrestCao" w:date="2016-12-07T15:56:00Z"/>
                <w:rFonts w:ascii="宋体" w:hAnsi="宋体"/>
                <w:sz w:val="21"/>
              </w:rPr>
            </w:pPr>
            <w:ins w:id="284" w:author="forrestCao" w:date="2016-12-07T15:56:00Z">
              <w:r>
                <w:rPr>
                  <w:rFonts w:ascii="宋体" w:hAnsi="宋体"/>
                  <w:sz w:val="21"/>
                </w:rPr>
                <w:t>J</w:t>
              </w:r>
              <w:r>
                <w:rPr>
                  <w:rFonts w:ascii="宋体" w:hAnsi="宋体" w:hint="eastAsia"/>
                  <w:sz w:val="21"/>
                </w:rPr>
                <w:t>sonArray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9B363F" w:rsidRDefault="009B363F" w:rsidP="009B363F">
            <w:pPr>
              <w:rPr>
                <w:ins w:id="285" w:author="forrestCao" w:date="2016-12-07T15:56:00Z"/>
                <w:rFonts w:ascii="宋体" w:hAnsi="宋体"/>
                <w:sz w:val="21"/>
              </w:rPr>
            </w:pPr>
            <w:ins w:id="286" w:author="forrestCao" w:date="2016-12-07T15:59:00Z">
              <w:r>
                <w:rPr>
                  <w:rFonts w:ascii="宋体" w:hAnsi="宋体" w:hint="eastAsia"/>
                  <w:sz w:val="21"/>
                </w:rPr>
                <w:t>期次开奖号码</w:t>
              </w:r>
            </w:ins>
            <w:ins w:id="287" w:author="forrestCao" w:date="2016-12-07T15:56:00Z">
              <w:r>
                <w:rPr>
                  <w:rFonts w:ascii="宋体" w:hAnsi="宋体" w:hint="eastAsia"/>
                  <w:sz w:val="21"/>
                </w:rPr>
                <w:t>（数组）</w:t>
              </w:r>
            </w:ins>
          </w:p>
        </w:tc>
      </w:tr>
      <w:tr w:rsidR="009B363F" w:rsidTr="00D838C3">
        <w:trPr>
          <w:trHeight w:val="312"/>
          <w:ins w:id="288" w:author="forrestCao" w:date="2016-12-07T15:56:00Z"/>
        </w:trPr>
        <w:tc>
          <w:tcPr>
            <w:tcW w:w="655" w:type="dxa"/>
            <w:vMerge w:val="restart"/>
          </w:tcPr>
          <w:p w:rsidR="009B363F" w:rsidRDefault="009B363F" w:rsidP="00D838C3">
            <w:pPr>
              <w:rPr>
                <w:ins w:id="289" w:author="forrestCao" w:date="2016-12-07T15:56:00Z"/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9B363F" w:rsidRDefault="00150DFF" w:rsidP="00150DFF">
            <w:pPr>
              <w:rPr>
                <w:ins w:id="290" w:author="forrestCao" w:date="2016-12-07T15:56:00Z"/>
                <w:rFonts w:ascii="宋体" w:hAnsi="宋体"/>
                <w:sz w:val="21"/>
              </w:rPr>
            </w:pPr>
            <w:ins w:id="291" w:author="forrestCao" w:date="2016-12-07T16:07:00Z">
              <w:r>
                <w:rPr>
                  <w:rFonts w:ascii="宋体" w:hAnsi="宋体" w:hint="eastAsia"/>
                  <w:sz w:val="21"/>
                </w:rPr>
                <w:t>i</w:t>
              </w:r>
            </w:ins>
            <w:ins w:id="292" w:author="forrestCao" w:date="2016-12-07T16:03:00Z">
              <w:r>
                <w:rPr>
                  <w:rFonts w:ascii="宋体" w:hAnsi="宋体" w:hint="eastAsia"/>
                  <w:sz w:val="21"/>
                </w:rPr>
                <w:t>ssue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9B363F" w:rsidRDefault="00150DFF" w:rsidP="00D838C3">
            <w:pPr>
              <w:rPr>
                <w:ins w:id="293" w:author="forrestCao" w:date="2016-12-07T15:56:00Z"/>
                <w:rFonts w:ascii="宋体" w:hAnsi="宋体"/>
                <w:sz w:val="21"/>
              </w:rPr>
            </w:pPr>
            <w:ins w:id="294" w:author="forrestCao" w:date="2016-12-07T16:04:00Z">
              <w:r>
                <w:rPr>
                  <w:rFonts w:ascii="宋体" w:hAnsi="宋体"/>
                  <w:sz w:val="21"/>
                </w:rPr>
                <w:t>Number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9B363F" w:rsidRDefault="009B363F" w:rsidP="00D838C3">
            <w:pPr>
              <w:rPr>
                <w:ins w:id="295" w:author="forrestCao" w:date="2016-12-07T15:56:00Z"/>
                <w:rFonts w:ascii="宋体" w:hAnsi="宋体"/>
                <w:sz w:val="21"/>
              </w:rPr>
            </w:pPr>
            <w:ins w:id="296" w:author="forrestCao" w:date="2016-12-07T15:56:00Z">
              <w:r>
                <w:rPr>
                  <w:rFonts w:ascii="宋体" w:hAnsi="宋体" w:hint="eastAsia"/>
                  <w:sz w:val="21"/>
                </w:rPr>
                <w:t>交易流水号(初始第一次投注可以为空)</w:t>
              </w:r>
            </w:ins>
          </w:p>
        </w:tc>
      </w:tr>
      <w:tr w:rsidR="009B363F" w:rsidTr="00D838C3">
        <w:trPr>
          <w:trHeight w:val="312"/>
          <w:ins w:id="297" w:author="forrestCao" w:date="2016-12-07T15:56:00Z"/>
        </w:trPr>
        <w:tc>
          <w:tcPr>
            <w:tcW w:w="655" w:type="dxa"/>
            <w:vMerge/>
          </w:tcPr>
          <w:p w:rsidR="009B363F" w:rsidRDefault="009B363F" w:rsidP="00D838C3">
            <w:pPr>
              <w:rPr>
                <w:ins w:id="298" w:author="forrestCao" w:date="2016-12-07T15:56:00Z"/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9B363F" w:rsidRDefault="00150DFF" w:rsidP="00D838C3">
            <w:pPr>
              <w:rPr>
                <w:ins w:id="299" w:author="forrestCao" w:date="2016-12-07T15:56:00Z"/>
                <w:rFonts w:ascii="宋体" w:hAnsi="宋体"/>
                <w:sz w:val="21"/>
              </w:rPr>
            </w:pPr>
            <w:ins w:id="300" w:author="forrestCao" w:date="2016-12-07T16:03:00Z">
              <w:r>
                <w:rPr>
                  <w:rFonts w:ascii="宋体" w:hAnsi="宋体" w:hint="eastAsia"/>
                  <w:sz w:val="21"/>
                </w:rPr>
                <w:t>drawCode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9B363F" w:rsidRDefault="009B363F" w:rsidP="00D838C3">
            <w:pPr>
              <w:rPr>
                <w:ins w:id="301" w:author="forrestCao" w:date="2016-12-07T15:56:00Z"/>
                <w:rFonts w:ascii="宋体" w:hAnsi="宋体"/>
                <w:sz w:val="21"/>
              </w:rPr>
            </w:pPr>
            <w:ins w:id="302" w:author="forrestCao" w:date="2016-12-07T15:56:00Z">
              <w:r>
                <w:rPr>
                  <w:rFonts w:ascii="宋体" w:hAnsi="宋体" w:hint="eastAsia"/>
                  <w:sz w:val="21"/>
                </w:rPr>
                <w:t>String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9B363F" w:rsidRDefault="009B363F" w:rsidP="00D838C3">
            <w:pPr>
              <w:rPr>
                <w:ins w:id="303" w:author="forrestCao" w:date="2016-12-07T15:56:00Z"/>
                <w:rFonts w:ascii="宋体" w:hAnsi="宋体"/>
                <w:sz w:val="21"/>
              </w:rPr>
            </w:pPr>
            <w:ins w:id="304" w:author="forrestCao" w:date="2016-12-07T15:56:00Z">
              <w:r>
                <w:rPr>
                  <w:rFonts w:ascii="宋体" w:hAnsi="宋体" w:hint="eastAsia"/>
                  <w:sz w:val="21"/>
                </w:rPr>
                <w:t>游戏标识</w:t>
              </w:r>
            </w:ins>
          </w:p>
        </w:tc>
      </w:tr>
      <w:tr w:rsidR="00150DFF" w:rsidTr="00A95230">
        <w:trPr>
          <w:trHeight w:val="312"/>
          <w:ins w:id="305" w:author="forrestCao" w:date="2016-12-07T16:04:00Z"/>
        </w:trPr>
        <w:tc>
          <w:tcPr>
            <w:tcW w:w="3090" w:type="dxa"/>
            <w:gridSpan w:val="2"/>
          </w:tcPr>
          <w:p w:rsidR="00150DFF" w:rsidRDefault="00150DFF" w:rsidP="00D838C3">
            <w:pPr>
              <w:rPr>
                <w:ins w:id="306" w:author="forrestCao" w:date="2016-12-07T16:04:00Z"/>
                <w:rFonts w:ascii="宋体" w:hAnsi="宋体" w:hint="eastAsia"/>
                <w:sz w:val="21"/>
              </w:rPr>
            </w:pPr>
            <w:ins w:id="307" w:author="forrestCao" w:date="2016-12-07T16:04:00Z">
              <w:r>
                <w:rPr>
                  <w:rFonts w:ascii="宋体" w:hAnsi="宋体" w:hint="eastAsia"/>
                  <w:sz w:val="21"/>
                </w:rPr>
                <w:t>hotCoolCode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08" w:author="forrestCao" w:date="2016-12-07T16:04:00Z"/>
                <w:rFonts w:ascii="宋体" w:hAnsi="宋体" w:hint="eastAsia"/>
                <w:sz w:val="21"/>
              </w:rPr>
            </w:pPr>
            <w:ins w:id="309" w:author="forrestCao" w:date="2016-12-07T16:05:00Z">
              <w:r>
                <w:rPr>
                  <w:rFonts w:ascii="宋体" w:hAnsi="宋体"/>
                  <w:sz w:val="21"/>
                </w:rPr>
                <w:t>J</w:t>
              </w:r>
              <w:r>
                <w:rPr>
                  <w:rFonts w:ascii="宋体" w:hAnsi="宋体" w:hint="eastAsia"/>
                  <w:sz w:val="21"/>
                </w:rPr>
                <w:t>sonArray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150DFF" w:rsidRDefault="00150DFF" w:rsidP="00150DFF">
            <w:pPr>
              <w:rPr>
                <w:ins w:id="310" w:author="forrestCao" w:date="2016-12-07T16:04:00Z"/>
                <w:rFonts w:ascii="宋体" w:hAnsi="宋体" w:hint="eastAsia"/>
                <w:sz w:val="21"/>
              </w:rPr>
            </w:pPr>
            <w:ins w:id="311" w:author="forrestCao" w:date="2016-12-07T16:05:00Z">
              <w:r>
                <w:rPr>
                  <w:rFonts w:ascii="宋体" w:hAnsi="宋体" w:hint="eastAsia"/>
                  <w:sz w:val="21"/>
                </w:rPr>
                <w:t>每个开奖号码的冷热号信息</w:t>
              </w:r>
              <w:r>
                <w:rPr>
                  <w:rFonts w:ascii="宋体" w:hAnsi="宋体" w:hint="eastAsia"/>
                  <w:sz w:val="21"/>
                </w:rPr>
                <w:t>（数组）</w:t>
              </w:r>
            </w:ins>
          </w:p>
        </w:tc>
      </w:tr>
      <w:tr w:rsidR="00150DFF" w:rsidTr="00D838C3">
        <w:trPr>
          <w:trHeight w:val="312"/>
          <w:ins w:id="312" w:author="forrestCao" w:date="2016-12-07T16:04:00Z"/>
        </w:trPr>
        <w:tc>
          <w:tcPr>
            <w:tcW w:w="655" w:type="dxa"/>
            <w:vMerge w:val="restart"/>
          </w:tcPr>
          <w:p w:rsidR="00150DFF" w:rsidRDefault="00150DFF" w:rsidP="00D838C3">
            <w:pPr>
              <w:rPr>
                <w:ins w:id="313" w:author="forrestCao" w:date="2016-12-07T16:04:00Z"/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14" w:author="forrestCao" w:date="2016-12-07T16:04:00Z"/>
                <w:rFonts w:ascii="宋体" w:hAnsi="宋体" w:hint="eastAsia"/>
                <w:sz w:val="21"/>
              </w:rPr>
            </w:pPr>
            <w:ins w:id="315" w:author="forrestCao" w:date="2016-12-07T16:06:00Z">
              <w:r>
                <w:rPr>
                  <w:rFonts w:ascii="宋体" w:hAnsi="宋体" w:hint="eastAsia"/>
                  <w:sz w:val="21"/>
                </w:rPr>
                <w:t>hcc1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16" w:author="forrestCao" w:date="2016-12-07T16:04:00Z"/>
                <w:rFonts w:ascii="宋体" w:hAnsi="宋体" w:hint="eastAsia"/>
                <w:sz w:val="21"/>
              </w:rPr>
            </w:pPr>
            <w:ins w:id="317" w:author="forrestCao" w:date="2016-12-07T16:08:00Z">
              <w:r>
                <w:rPr>
                  <w:rFonts w:ascii="宋体" w:hAnsi="宋体"/>
                  <w:sz w:val="21"/>
                </w:rPr>
                <w:t>Number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18" w:author="forrestCao" w:date="2016-12-07T16:04:00Z"/>
                <w:rFonts w:ascii="宋体" w:hAnsi="宋体" w:hint="eastAsia"/>
                <w:sz w:val="21"/>
              </w:rPr>
            </w:pPr>
            <w:ins w:id="319" w:author="forrestCao" w:date="2016-12-07T16:08:00Z">
              <w:r>
                <w:rPr>
                  <w:rFonts w:ascii="宋体" w:hAnsi="宋体" w:hint="eastAsia"/>
                  <w:sz w:val="21"/>
                </w:rPr>
                <w:t>最近30期出现的次数</w:t>
              </w:r>
            </w:ins>
          </w:p>
        </w:tc>
      </w:tr>
      <w:tr w:rsidR="00150DFF" w:rsidTr="00D838C3">
        <w:trPr>
          <w:trHeight w:val="312"/>
          <w:ins w:id="320" w:author="forrestCao" w:date="2016-12-07T16:04:00Z"/>
        </w:trPr>
        <w:tc>
          <w:tcPr>
            <w:tcW w:w="655" w:type="dxa"/>
            <w:vMerge/>
          </w:tcPr>
          <w:p w:rsidR="00150DFF" w:rsidRDefault="00150DFF" w:rsidP="00D838C3">
            <w:pPr>
              <w:rPr>
                <w:ins w:id="321" w:author="forrestCao" w:date="2016-12-07T16:04:00Z"/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150DFF" w:rsidRDefault="00150DFF" w:rsidP="00150DFF">
            <w:pPr>
              <w:rPr>
                <w:ins w:id="322" w:author="forrestCao" w:date="2016-12-07T16:04:00Z"/>
                <w:rFonts w:ascii="宋体" w:hAnsi="宋体" w:hint="eastAsia"/>
                <w:sz w:val="21"/>
              </w:rPr>
            </w:pPr>
            <w:ins w:id="323" w:author="forrestCao" w:date="2016-12-07T16:08:00Z">
              <w:r>
                <w:rPr>
                  <w:rFonts w:ascii="宋体" w:hAnsi="宋体" w:hint="eastAsia"/>
                  <w:sz w:val="21"/>
                </w:rPr>
                <w:t>h</w:t>
              </w:r>
            </w:ins>
            <w:ins w:id="324" w:author="forrestCao" w:date="2016-12-07T16:06:00Z">
              <w:r>
                <w:rPr>
                  <w:rFonts w:ascii="宋体" w:hAnsi="宋体" w:hint="eastAsia"/>
                  <w:sz w:val="21"/>
                </w:rPr>
                <w:t>cc</w:t>
              </w:r>
            </w:ins>
            <w:ins w:id="325" w:author="forrestCao" w:date="2016-12-07T16:08:00Z">
              <w:r>
                <w:rPr>
                  <w:rFonts w:ascii="宋体" w:hAnsi="宋体" w:hint="eastAsia"/>
                  <w:sz w:val="21"/>
                </w:rPr>
                <w:t>2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26" w:author="forrestCao" w:date="2016-12-07T16:04:00Z"/>
                <w:rFonts w:ascii="宋体" w:hAnsi="宋体" w:hint="eastAsia"/>
                <w:sz w:val="21"/>
              </w:rPr>
            </w:pPr>
            <w:ins w:id="327" w:author="forrestCao" w:date="2016-12-07T16:08:00Z">
              <w:r>
                <w:rPr>
                  <w:rFonts w:ascii="宋体" w:hAnsi="宋体"/>
                  <w:sz w:val="21"/>
                </w:rPr>
                <w:t>Number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28" w:author="forrestCao" w:date="2016-12-07T16:04:00Z"/>
                <w:rFonts w:ascii="宋体" w:hAnsi="宋体" w:hint="eastAsia"/>
                <w:sz w:val="21"/>
              </w:rPr>
            </w:pPr>
            <w:ins w:id="329" w:author="forrestCao" w:date="2016-12-07T16:09:00Z">
              <w:r>
                <w:rPr>
                  <w:rFonts w:ascii="宋体" w:hAnsi="宋体" w:hint="eastAsia"/>
                  <w:sz w:val="21"/>
                </w:rPr>
                <w:t>最近</w:t>
              </w:r>
              <w:r>
                <w:rPr>
                  <w:rFonts w:ascii="宋体" w:hAnsi="宋体" w:hint="eastAsia"/>
                  <w:sz w:val="21"/>
                </w:rPr>
                <w:t>5</w:t>
              </w:r>
              <w:r>
                <w:rPr>
                  <w:rFonts w:ascii="宋体" w:hAnsi="宋体" w:hint="eastAsia"/>
                  <w:sz w:val="21"/>
                </w:rPr>
                <w:t>0期出现的次数</w:t>
              </w:r>
            </w:ins>
          </w:p>
        </w:tc>
      </w:tr>
      <w:tr w:rsidR="00150DFF" w:rsidTr="00D838C3">
        <w:trPr>
          <w:trHeight w:val="312"/>
          <w:ins w:id="330" w:author="forrestCao" w:date="2016-12-07T16:06:00Z"/>
        </w:trPr>
        <w:tc>
          <w:tcPr>
            <w:tcW w:w="655" w:type="dxa"/>
            <w:vMerge/>
          </w:tcPr>
          <w:p w:rsidR="00150DFF" w:rsidRDefault="00150DFF" w:rsidP="00D838C3">
            <w:pPr>
              <w:rPr>
                <w:ins w:id="331" w:author="forrestCao" w:date="2016-12-07T16:06:00Z"/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32" w:author="forrestCao" w:date="2016-12-07T16:06:00Z"/>
                <w:rFonts w:ascii="宋体" w:hAnsi="宋体" w:hint="eastAsia"/>
                <w:sz w:val="21"/>
              </w:rPr>
            </w:pPr>
            <w:ins w:id="333" w:author="forrestCao" w:date="2016-12-07T16:08:00Z">
              <w:r>
                <w:rPr>
                  <w:rFonts w:ascii="宋体" w:hAnsi="宋体" w:hint="eastAsia"/>
                  <w:sz w:val="21"/>
                </w:rPr>
                <w:t>hcc3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34" w:author="forrestCao" w:date="2016-12-07T16:06:00Z"/>
                <w:rFonts w:ascii="宋体" w:hAnsi="宋体" w:hint="eastAsia"/>
                <w:sz w:val="21"/>
              </w:rPr>
            </w:pPr>
            <w:ins w:id="335" w:author="forrestCao" w:date="2016-12-07T16:08:00Z">
              <w:r>
                <w:rPr>
                  <w:rFonts w:ascii="宋体" w:hAnsi="宋体"/>
                  <w:sz w:val="21"/>
                </w:rPr>
                <w:t>Number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36" w:author="forrestCao" w:date="2016-12-07T16:06:00Z"/>
                <w:rFonts w:ascii="宋体" w:hAnsi="宋体" w:hint="eastAsia"/>
                <w:sz w:val="21"/>
              </w:rPr>
            </w:pPr>
            <w:ins w:id="337" w:author="forrestCao" w:date="2016-12-07T16:09:00Z">
              <w:r>
                <w:rPr>
                  <w:rFonts w:ascii="宋体" w:hAnsi="宋体" w:hint="eastAsia"/>
                  <w:sz w:val="21"/>
                </w:rPr>
                <w:t>最近</w:t>
              </w:r>
              <w:r>
                <w:rPr>
                  <w:rFonts w:ascii="宋体" w:hAnsi="宋体" w:hint="eastAsia"/>
                  <w:sz w:val="21"/>
                </w:rPr>
                <w:t>10</w:t>
              </w:r>
              <w:r>
                <w:rPr>
                  <w:rFonts w:ascii="宋体" w:hAnsi="宋体" w:hint="eastAsia"/>
                  <w:sz w:val="21"/>
                </w:rPr>
                <w:t>0期出现的次数</w:t>
              </w:r>
            </w:ins>
          </w:p>
        </w:tc>
      </w:tr>
      <w:tr w:rsidR="00150DFF" w:rsidTr="00D838C3">
        <w:trPr>
          <w:trHeight w:val="312"/>
          <w:ins w:id="338" w:author="forrestCao" w:date="2016-12-07T16:06:00Z"/>
        </w:trPr>
        <w:tc>
          <w:tcPr>
            <w:tcW w:w="655" w:type="dxa"/>
            <w:vMerge/>
          </w:tcPr>
          <w:p w:rsidR="00150DFF" w:rsidRDefault="00150DFF" w:rsidP="00D838C3">
            <w:pPr>
              <w:rPr>
                <w:ins w:id="339" w:author="forrestCao" w:date="2016-12-07T16:06:00Z"/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40" w:author="forrestCao" w:date="2016-12-07T16:06:00Z"/>
                <w:rFonts w:ascii="宋体" w:hAnsi="宋体" w:hint="eastAsia"/>
                <w:sz w:val="21"/>
              </w:rPr>
            </w:pPr>
            <w:ins w:id="341" w:author="forrestCao" w:date="2016-12-07T16:08:00Z">
              <w:r>
                <w:rPr>
                  <w:rFonts w:ascii="宋体" w:hAnsi="宋体" w:hint="eastAsia"/>
                  <w:sz w:val="21"/>
                </w:rPr>
                <w:t>lostTimes</w:t>
              </w:r>
            </w:ins>
          </w:p>
        </w:tc>
        <w:tc>
          <w:tcPr>
            <w:tcW w:w="1445" w:type="dxa"/>
            <w:shd w:val="clear" w:color="auto" w:fill="C6D9F1" w:themeFill="text2" w:themeFillTint="33"/>
          </w:tcPr>
          <w:p w:rsidR="00150DFF" w:rsidRDefault="00150DFF" w:rsidP="00D838C3">
            <w:pPr>
              <w:rPr>
                <w:ins w:id="342" w:author="forrestCao" w:date="2016-12-07T16:06:00Z"/>
                <w:rFonts w:ascii="宋体" w:hAnsi="宋体" w:hint="eastAsia"/>
                <w:sz w:val="21"/>
              </w:rPr>
            </w:pPr>
            <w:ins w:id="343" w:author="forrestCao" w:date="2016-12-07T16:08:00Z">
              <w:r>
                <w:rPr>
                  <w:rFonts w:ascii="宋体" w:hAnsi="宋体"/>
                  <w:sz w:val="21"/>
                </w:rPr>
                <w:t>Number</w:t>
              </w:r>
            </w:ins>
          </w:p>
        </w:tc>
        <w:tc>
          <w:tcPr>
            <w:tcW w:w="4396" w:type="dxa"/>
            <w:shd w:val="clear" w:color="auto" w:fill="C6D9F1" w:themeFill="text2" w:themeFillTint="33"/>
          </w:tcPr>
          <w:p w:rsidR="00150DFF" w:rsidRDefault="00150DFF" w:rsidP="00150DFF">
            <w:pPr>
              <w:rPr>
                <w:ins w:id="344" w:author="forrestCao" w:date="2016-12-07T16:06:00Z"/>
                <w:rFonts w:ascii="宋体" w:hAnsi="宋体" w:hint="eastAsia"/>
                <w:sz w:val="21"/>
              </w:rPr>
            </w:pPr>
            <w:ins w:id="345" w:author="forrestCao" w:date="2016-12-07T16:09:00Z">
              <w:r>
                <w:rPr>
                  <w:rFonts w:ascii="宋体" w:hAnsi="宋体" w:hint="eastAsia"/>
                  <w:sz w:val="21"/>
                </w:rPr>
                <w:t>最近</w:t>
              </w:r>
              <w:r>
                <w:rPr>
                  <w:rFonts w:ascii="宋体" w:hAnsi="宋体" w:hint="eastAsia"/>
                  <w:sz w:val="21"/>
                </w:rPr>
                <w:t>多少</w:t>
              </w:r>
              <w:r>
                <w:rPr>
                  <w:rFonts w:ascii="宋体" w:hAnsi="宋体" w:hint="eastAsia"/>
                  <w:sz w:val="21"/>
                </w:rPr>
                <w:t>期</w:t>
              </w:r>
              <w:r>
                <w:rPr>
                  <w:rFonts w:ascii="宋体" w:hAnsi="宋体" w:hint="eastAsia"/>
                  <w:sz w:val="21"/>
                </w:rPr>
                <w:t>没有</w:t>
              </w:r>
              <w:r>
                <w:rPr>
                  <w:rFonts w:ascii="宋体" w:hAnsi="宋体" w:hint="eastAsia"/>
                  <w:sz w:val="21"/>
                </w:rPr>
                <w:t>出现</w:t>
              </w:r>
              <w:r>
                <w:rPr>
                  <w:rFonts w:ascii="宋体" w:hAnsi="宋体" w:hint="eastAsia"/>
                  <w:sz w:val="21"/>
                </w:rPr>
                <w:t>过</w:t>
              </w:r>
            </w:ins>
          </w:p>
        </w:tc>
      </w:tr>
    </w:tbl>
    <w:p w:rsidR="009B363F" w:rsidRDefault="009B363F" w:rsidP="009B363F">
      <w:pPr>
        <w:rPr>
          <w:ins w:id="346" w:author="forrestCao" w:date="2016-12-07T15:56:00Z"/>
          <w:sz w:val="21"/>
        </w:rPr>
      </w:pPr>
    </w:p>
    <w:p w:rsidR="009B363F" w:rsidRPr="00150DFF" w:rsidDel="00150DFF" w:rsidRDefault="009B363F" w:rsidP="00150DFF">
      <w:pPr>
        <w:rPr>
          <w:del w:id="347" w:author="forrestCao" w:date="2016-12-07T16:09:00Z"/>
        </w:rPr>
      </w:pPr>
    </w:p>
    <w:p w:rsidR="00606F14" w:rsidRDefault="00893114" w:rsidP="00EB5B24">
      <w:pPr>
        <w:rPr>
          <w:sz w:val="21"/>
        </w:rPr>
      </w:pPr>
      <w:del w:id="348" w:author="forrestCao" w:date="2016-12-07T16:09:00Z">
        <w:r w:rsidDel="00150DFF">
          <w:rPr>
            <w:rFonts w:hint="eastAsia"/>
            <w:sz w:val="21"/>
          </w:rPr>
          <w:delText>待定</w:delText>
        </w:r>
        <w:r w:rsidDel="00150DFF">
          <w:rPr>
            <w:sz w:val="21"/>
          </w:rPr>
          <w:delText>可能需要</w:delText>
        </w:r>
        <w:r w:rsidDel="00150DFF">
          <w:rPr>
            <w:rFonts w:hint="eastAsia"/>
            <w:sz w:val="21"/>
          </w:rPr>
          <w:delText>,</w:delText>
        </w:r>
        <w:r w:rsidDel="00150DFF">
          <w:rPr>
            <w:rFonts w:hint="eastAsia"/>
            <w:sz w:val="21"/>
          </w:rPr>
          <w:delText>根据</w:delText>
        </w:r>
        <w:r w:rsidDel="00150DFF">
          <w:rPr>
            <w:sz w:val="21"/>
          </w:rPr>
          <w:delText>不同的游戏采用不用</w:delText>
        </w:r>
        <w:r w:rsidR="002E09DC" w:rsidDel="00150DFF">
          <w:rPr>
            <w:rFonts w:hint="eastAsia"/>
            <w:sz w:val="21"/>
          </w:rPr>
          <w:delText>的</w:delText>
        </w:r>
        <w:r w:rsidDel="00150DFF">
          <w:rPr>
            <w:rFonts w:hint="eastAsia"/>
            <w:sz w:val="21"/>
          </w:rPr>
          <w:delText>返回</w:delText>
        </w:r>
        <w:r w:rsidDel="00150DFF">
          <w:rPr>
            <w:sz w:val="21"/>
          </w:rPr>
          <w:delText>参数。</w:delText>
        </w:r>
      </w:del>
    </w:p>
    <w:p w:rsidR="00EB5B24" w:rsidRDefault="00EB5B24" w:rsidP="00EB5B24">
      <w:pPr>
        <w:pStyle w:val="20"/>
      </w:pPr>
      <w:bookmarkStart w:id="349" w:name="_Toc465788143"/>
      <w:r>
        <w:rPr>
          <w:rFonts w:hint="eastAsia"/>
        </w:rPr>
        <w:t>幸运买业务消息</w:t>
      </w:r>
      <w:bookmarkEnd w:id="349"/>
      <w:r w:rsidR="001A073C">
        <w:rPr>
          <w:rFonts w:hint="eastAsia"/>
        </w:rPr>
        <w:t>&lt;</w:t>
      </w:r>
      <w:r w:rsidR="007320CA">
        <w:t>5</w:t>
      </w:r>
      <w:r w:rsidR="001A073C">
        <w:t>X</w:t>
      </w:r>
      <w:r w:rsidR="001A073C">
        <w:rPr>
          <w:rFonts w:hint="eastAsia"/>
        </w:rPr>
        <w:t>&gt;</w:t>
      </w:r>
    </w:p>
    <w:p w:rsidR="0031196C" w:rsidRDefault="0031196C" w:rsidP="0031196C">
      <w:r>
        <w:rPr>
          <w:rFonts w:hint="eastAsia"/>
        </w:rPr>
        <w:lastRenderedPageBreak/>
        <w:t>幸运买</w:t>
      </w:r>
      <w:r>
        <w:t>按照如下的方式进行定义，其中：</w:t>
      </w:r>
    </w:p>
    <w:p w:rsidR="0031196C" w:rsidRDefault="0031196C" w:rsidP="0031196C">
      <w:pPr>
        <w:ind w:leftChars="100" w:left="28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 xml:space="preserve">0 </w:t>
      </w:r>
      <w:r>
        <w:t>基础信息</w:t>
      </w:r>
    </w:p>
    <w:p w:rsidR="00EA406C" w:rsidRPr="0031196C" w:rsidRDefault="0031196C" w:rsidP="00751283">
      <w:pPr>
        <w:ind w:leftChars="100" w:left="2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51 </w:t>
      </w:r>
      <w:r w:rsidR="00AE6C29">
        <w:rPr>
          <w:rFonts w:hint="eastAsia"/>
        </w:rPr>
        <w:t>购买</w:t>
      </w:r>
      <w:r w:rsidR="00751283">
        <w:rPr>
          <w:rFonts w:hint="eastAsia"/>
        </w:rPr>
        <w:t>、</w:t>
      </w:r>
      <w:r w:rsidR="00751283">
        <w:t>订单</w:t>
      </w:r>
      <w:r>
        <w:t>相关</w:t>
      </w:r>
    </w:p>
    <w:p w:rsidR="001A073C" w:rsidRDefault="001A073C" w:rsidP="001A073C">
      <w:pPr>
        <w:pStyle w:val="3"/>
      </w:pPr>
      <w:r>
        <w:rPr>
          <w:rFonts w:hint="eastAsia"/>
        </w:rPr>
        <w:t>幸运买</w:t>
      </w:r>
      <w:r>
        <w:t>首页</w:t>
      </w:r>
      <w:r>
        <w:rPr>
          <w:rFonts w:hint="eastAsia"/>
        </w:rPr>
        <w:t>&lt;</w:t>
      </w:r>
      <w:r w:rsidR="00274BFF">
        <w:t>5001</w:t>
      </w:r>
      <w:r>
        <w:t>&gt;</w:t>
      </w:r>
    </w:p>
    <w:p w:rsidR="00274BFF" w:rsidRPr="00F31839" w:rsidRDefault="00274BFF" w:rsidP="00274BF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</w:t>
      </w:r>
      <w:r>
        <w:rPr>
          <w:rFonts w:hint="eastAsia"/>
          <w:sz w:val="21"/>
        </w:rPr>
        <w:t>幸运购买</w:t>
      </w:r>
      <w:r>
        <w:rPr>
          <w:sz w:val="21"/>
        </w:rPr>
        <w:t>首页加载</w:t>
      </w:r>
      <w:r w:rsidR="00E13A13">
        <w:rPr>
          <w:rFonts w:hint="eastAsia"/>
          <w:sz w:val="21"/>
        </w:rPr>
        <w:t>。</w:t>
      </w:r>
    </w:p>
    <w:p w:rsidR="00274BFF" w:rsidRPr="00B26F2C" w:rsidRDefault="00274BFF" w:rsidP="00274B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74BFF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4BFF" w:rsidRPr="0035419F" w:rsidTr="00054C03">
        <w:trPr>
          <w:trHeight w:val="312"/>
        </w:trPr>
        <w:tc>
          <w:tcPr>
            <w:tcW w:w="3431" w:type="dxa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74BFF" w:rsidRDefault="00E13A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商品</w:t>
            </w:r>
            <w:r w:rsidR="00C05B48">
              <w:rPr>
                <w:rFonts w:ascii="宋体" w:hAnsi="宋体" w:hint="eastAsia"/>
                <w:sz w:val="21"/>
              </w:rPr>
              <w:t>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274BFF" w:rsidRPr="00014747" w:rsidRDefault="00274BFF" w:rsidP="00274B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274BFF" w:rsidRPr="005137D5" w:rsidRDefault="00313533" w:rsidP="0031353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</w:t>
            </w:r>
            <w:r w:rsidRPr="00313533">
              <w:rPr>
                <w:rFonts w:ascii="宋体" w:hAnsi="宋体"/>
                <w:sz w:val="21"/>
              </w:rPr>
              <w:t>antern</w:t>
            </w:r>
            <w:r>
              <w:rPr>
                <w:rFonts w:ascii="宋体" w:hAnsi="宋体"/>
                <w:sz w:val="21"/>
              </w:rPr>
              <w:t>ADUrl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74BFF" w:rsidRPr="005137D5" w:rsidRDefault="0031353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274BFF" w:rsidRDefault="0031353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走马灯</w:t>
            </w:r>
            <w:r>
              <w:rPr>
                <w:rFonts w:ascii="宋体" w:hAnsi="宋体"/>
                <w:sz w:val="21"/>
              </w:rPr>
              <w:t>广告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 w:rsidR="00A80EE6">
              <w:rPr>
                <w:rFonts w:ascii="宋体" w:hAnsi="宋体"/>
                <w:sz w:val="21"/>
              </w:rPr>
              <w:t>-看具体采用技术。</w:t>
            </w:r>
          </w:p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</w:t>
            </w:r>
            <w:r>
              <w:rPr>
                <w:rFonts w:ascii="宋体" w:hAnsi="宋体"/>
                <w:sz w:val="21"/>
              </w:rPr>
              <w:t>是flash，只用一个URL，如果是其他</w:t>
            </w: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提供一个URL</w:t>
            </w:r>
            <w:r>
              <w:rPr>
                <w:rFonts w:ascii="宋体" w:hAnsi="宋体" w:hint="eastAsia"/>
                <w:sz w:val="21"/>
              </w:rPr>
              <w:t>的素组</w:t>
            </w: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E5B8B7" w:themeFill="accent2" w:themeFillTint="66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 w:rsidRPr="00A80EE6">
              <w:rPr>
                <w:rFonts w:ascii="宋体" w:hAnsi="宋体"/>
                <w:sz w:val="21"/>
              </w:rPr>
              <w:t>olling</w:t>
            </w:r>
            <w:r>
              <w:rPr>
                <w:rFonts w:ascii="宋体" w:hAnsi="宋体"/>
                <w:sz w:val="21"/>
              </w:rPr>
              <w:t>WinInfos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shd w:val="clear" w:color="auto" w:fill="auto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E5B8B7" w:themeFill="accent2" w:themeFillTint="66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winInfo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 w:val="restart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274BFF" w:rsidRPr="00274BFF" w:rsidRDefault="00274BFF" w:rsidP="00274BFF"/>
    <w:p w:rsidR="000B7588" w:rsidRDefault="000B7588" w:rsidP="000B7588">
      <w:pPr>
        <w:pStyle w:val="3"/>
      </w:pPr>
      <w:r>
        <w:rPr>
          <w:rFonts w:hint="eastAsia"/>
        </w:rPr>
        <w:t>幸运买商品</w:t>
      </w:r>
      <w:r>
        <w:t>分类</w:t>
      </w:r>
      <w:r w:rsidR="001342C9">
        <w:rPr>
          <w:rFonts w:hint="eastAsia"/>
        </w:rPr>
        <w:t>列表</w:t>
      </w:r>
      <w:r>
        <w:rPr>
          <w:rFonts w:hint="eastAsia"/>
        </w:rPr>
        <w:t>&lt;</w:t>
      </w:r>
      <w:r w:rsidR="00334844">
        <w:t>5002</w:t>
      </w:r>
      <w:r>
        <w:t>&gt;</w:t>
      </w:r>
    </w:p>
    <w:p w:rsidR="00334844" w:rsidRDefault="00334844" w:rsidP="00334844">
      <w:pPr>
        <w:ind w:left="420"/>
      </w:pPr>
      <w:r>
        <w:rPr>
          <w:rFonts w:hint="eastAsia"/>
        </w:rPr>
        <w:t>获取</w:t>
      </w:r>
      <w:r>
        <w:t>商品分类信息列表，用于按照分类组织商品列表信息。</w:t>
      </w:r>
    </w:p>
    <w:p w:rsidR="00334844" w:rsidRPr="00334844" w:rsidRDefault="00334844" w:rsidP="00334844">
      <w:pPr>
        <w:ind w:left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34844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34844" w:rsidRPr="0035419F" w:rsidTr="00054C03">
        <w:trPr>
          <w:trHeight w:val="312"/>
        </w:trPr>
        <w:tc>
          <w:tcPr>
            <w:tcW w:w="3431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考虑不用分页，</w:t>
            </w:r>
            <w:r>
              <w:rPr>
                <w:rFonts w:ascii="宋体" w:hAnsi="宋体" w:hint="eastAsia"/>
                <w:sz w:val="21"/>
              </w:rPr>
              <w:t>获取</w:t>
            </w:r>
            <w:r>
              <w:rPr>
                <w:rFonts w:ascii="宋体" w:hAnsi="宋体"/>
                <w:sz w:val="21"/>
              </w:rPr>
              <w:t>全部分类</w:t>
            </w:r>
          </w:p>
        </w:tc>
      </w:tr>
    </w:tbl>
    <w:p w:rsidR="00334844" w:rsidRPr="00014747" w:rsidRDefault="00334844" w:rsidP="0033484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6E153A">
              <w:rPr>
                <w:rFonts w:ascii="宋体" w:hAnsi="宋体" w:hint="eastAsia"/>
                <w:sz w:val="21"/>
              </w:rPr>
              <w:t>分类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 w:val="restart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6E153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商品分类</w:t>
            </w:r>
            <w:r w:rsidR="00334844">
              <w:rPr>
                <w:rFonts w:ascii="宋体" w:hAnsi="宋体"/>
                <w:sz w:val="21"/>
              </w:rPr>
              <w:t>编</w:t>
            </w:r>
            <w:r w:rsidR="00334844"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6E153A"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/>
                <w:sz w:val="21"/>
              </w:rPr>
              <w:t>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6E153A" w:rsidP="006E15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商品父分类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6E153A">
              <w:rPr>
                <w:rFonts w:ascii="宋体" w:hAnsi="宋体"/>
                <w:sz w:val="21"/>
              </w:rPr>
              <w:t>Type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6E153A">
              <w:rPr>
                <w:rFonts w:ascii="宋体" w:hAnsi="宋体" w:hint="eastAsia"/>
                <w:sz w:val="21"/>
              </w:rPr>
              <w:t>分类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F77283">
              <w:rPr>
                <w:rFonts w:ascii="宋体" w:hAnsi="宋体"/>
                <w:sz w:val="21"/>
              </w:rPr>
              <w:t>Type</w:t>
            </w:r>
            <w:r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F77283">
              <w:rPr>
                <w:rFonts w:ascii="宋体" w:hAnsi="宋体" w:hint="eastAsia"/>
                <w:sz w:val="21"/>
              </w:rPr>
              <w:t>分类</w:t>
            </w:r>
            <w:r w:rsidR="00F77283">
              <w:rPr>
                <w:rFonts w:ascii="宋体" w:hAnsi="宋体"/>
                <w:sz w:val="21"/>
              </w:rPr>
              <w:t>图</w:t>
            </w:r>
            <w:r w:rsidR="00F77283">
              <w:rPr>
                <w:rFonts w:ascii="宋体" w:hAnsi="宋体" w:hint="eastAsia"/>
                <w:sz w:val="21"/>
              </w:rPr>
              <w:t>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EB5B24" w:rsidRDefault="00EB5B24" w:rsidP="00EB5B24"/>
    <w:p w:rsidR="000B7588" w:rsidRDefault="000B7588" w:rsidP="000B7588">
      <w:pPr>
        <w:pStyle w:val="3"/>
      </w:pPr>
      <w:r>
        <w:rPr>
          <w:rFonts w:hint="eastAsia"/>
        </w:rPr>
        <w:t>幸运买</w:t>
      </w:r>
      <w:r>
        <w:t>分类</w:t>
      </w:r>
      <w:r w:rsidR="00032186">
        <w:rPr>
          <w:rFonts w:hint="eastAsia"/>
        </w:rPr>
        <w:t>商品</w:t>
      </w:r>
      <w:r>
        <w:t>列表</w:t>
      </w:r>
      <w:r>
        <w:rPr>
          <w:rFonts w:hint="eastAsia"/>
        </w:rPr>
        <w:t>&lt;</w:t>
      </w:r>
      <w:r w:rsidR="00032186">
        <w:t>5003</w:t>
      </w:r>
      <w:r>
        <w:t>&gt;</w:t>
      </w:r>
    </w:p>
    <w:p w:rsidR="00A03263" w:rsidRPr="00F31839" w:rsidRDefault="00A03263" w:rsidP="00A0326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</w:t>
      </w:r>
      <w:r>
        <w:rPr>
          <w:sz w:val="21"/>
        </w:rPr>
        <w:t>摸个分类下所有</w:t>
      </w:r>
      <w:r>
        <w:rPr>
          <w:rFonts w:hint="eastAsia"/>
          <w:sz w:val="21"/>
        </w:rPr>
        <w:t>商品</w:t>
      </w:r>
      <w:r>
        <w:rPr>
          <w:sz w:val="21"/>
        </w:rPr>
        <w:t>列表</w:t>
      </w:r>
      <w:r w:rsidR="00C05B48">
        <w:rPr>
          <w:rFonts w:hint="eastAsia"/>
          <w:sz w:val="21"/>
        </w:rPr>
        <w:t>。</w:t>
      </w:r>
      <w:r w:rsidR="007D0D0B">
        <w:rPr>
          <w:rFonts w:hint="eastAsia"/>
          <w:sz w:val="21"/>
        </w:rPr>
        <w:t>可以</w:t>
      </w:r>
      <w:r w:rsidR="007D0D0B">
        <w:rPr>
          <w:sz w:val="21"/>
        </w:rPr>
        <w:t>根据分类及其商品状态</w:t>
      </w:r>
      <w:r w:rsidR="007D0D0B">
        <w:rPr>
          <w:rFonts w:hint="eastAsia"/>
          <w:sz w:val="21"/>
        </w:rPr>
        <w:t>进行</w:t>
      </w:r>
      <w:r w:rsidR="007D0D0B">
        <w:rPr>
          <w:sz w:val="21"/>
        </w:rPr>
        <w:t>过滤，可以考虑按照商品</w:t>
      </w:r>
      <w:r w:rsidR="007D0D0B">
        <w:rPr>
          <w:rFonts w:hint="eastAsia"/>
          <w:sz w:val="21"/>
        </w:rPr>
        <w:t>销售</w:t>
      </w:r>
      <w:r w:rsidR="007D0D0B">
        <w:rPr>
          <w:sz w:val="21"/>
        </w:rPr>
        <w:t>发布定义时间倒叙排列（</w:t>
      </w:r>
      <w:r w:rsidR="007D0D0B">
        <w:rPr>
          <w:rFonts w:hint="eastAsia"/>
          <w:sz w:val="21"/>
        </w:rPr>
        <w:t>最新</w:t>
      </w:r>
      <w:r w:rsidR="007D0D0B">
        <w:rPr>
          <w:sz w:val="21"/>
        </w:rPr>
        <w:t>的排在前面）</w:t>
      </w:r>
      <w:r w:rsidR="007D0D0B">
        <w:rPr>
          <w:rFonts w:hint="eastAsia"/>
          <w:sz w:val="21"/>
        </w:rPr>
        <w:t>。</w:t>
      </w:r>
    </w:p>
    <w:p w:rsidR="00A03263" w:rsidRPr="00B26F2C" w:rsidRDefault="00A03263" w:rsidP="00A032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A0326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03263" w:rsidRPr="0035419F" w:rsidTr="00054C03">
        <w:trPr>
          <w:trHeight w:val="312"/>
        </w:trPr>
        <w:tc>
          <w:tcPr>
            <w:tcW w:w="3431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531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</w:t>
            </w:r>
            <w:r w:rsidR="00B8034B">
              <w:rPr>
                <w:rFonts w:ascii="宋体" w:hAnsi="宋体" w:hint="eastAsia"/>
                <w:sz w:val="21"/>
              </w:rPr>
              <w:t xml:space="preserve"> 3，</w:t>
            </w:r>
            <w:r w:rsidR="00B8034B">
              <w:rPr>
                <w:rFonts w:ascii="宋体" w:hAnsi="宋体"/>
                <w:sz w:val="21"/>
              </w:rPr>
              <w:t>待售</w:t>
            </w:r>
          </w:p>
        </w:tc>
      </w:tr>
      <w:tr w:rsidR="00235EA6" w:rsidRPr="0035419F" w:rsidTr="00054C03">
        <w:trPr>
          <w:trHeight w:val="312"/>
        </w:trPr>
        <w:tc>
          <w:tcPr>
            <w:tcW w:w="34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商品分类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235EA6" w:rsidRPr="0035419F" w:rsidTr="00054C03">
        <w:trPr>
          <w:trHeight w:val="312"/>
        </w:trPr>
        <w:tc>
          <w:tcPr>
            <w:tcW w:w="34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商品</w:t>
            </w:r>
            <w:r>
              <w:rPr>
                <w:rFonts w:ascii="宋体" w:hAnsi="宋体" w:hint="eastAsia"/>
                <w:sz w:val="21"/>
              </w:rPr>
              <w:t>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A03263" w:rsidRPr="00014747" w:rsidRDefault="00A03263" w:rsidP="00A032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goodInfos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03263" w:rsidRPr="005137D5" w:rsidTr="00054C03">
        <w:trPr>
          <w:trHeight w:val="312"/>
        </w:trPr>
        <w:tc>
          <w:tcPr>
            <w:tcW w:w="655" w:type="dxa"/>
            <w:vMerge w:val="restart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A03263" w:rsidRPr="005137D5" w:rsidTr="00054C03">
        <w:trPr>
          <w:trHeight w:val="312"/>
        </w:trPr>
        <w:tc>
          <w:tcPr>
            <w:tcW w:w="655" w:type="dxa"/>
            <w:vMerge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80378C" w:rsidRDefault="0080378C" w:rsidP="0080378C"/>
    <w:p w:rsidR="0096504B" w:rsidRDefault="0096504B" w:rsidP="0080378C">
      <w:pPr>
        <w:pStyle w:val="3"/>
      </w:pPr>
      <w:r>
        <w:rPr>
          <w:rFonts w:hint="eastAsia"/>
        </w:rPr>
        <w:t>商品</w:t>
      </w:r>
      <w:r>
        <w:t>详情</w:t>
      </w:r>
      <w:r>
        <w:rPr>
          <w:rFonts w:hint="eastAsia"/>
        </w:rPr>
        <w:t>&lt;</w:t>
      </w:r>
      <w:r w:rsidR="005E23B4">
        <w:t>5004</w:t>
      </w:r>
      <w:r>
        <w:t>&gt;</w:t>
      </w:r>
    </w:p>
    <w:p w:rsidR="00712F13" w:rsidRPr="00F31839" w:rsidRDefault="00712F13" w:rsidP="00712F1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获取商品</w:t>
      </w:r>
      <w:r>
        <w:rPr>
          <w:sz w:val="21"/>
        </w:rPr>
        <w:t>详情信息。</w:t>
      </w:r>
    </w:p>
    <w:p w:rsidR="00712F13" w:rsidRPr="00B26F2C" w:rsidRDefault="00712F13" w:rsidP="00712F1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12F1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E5032" w:rsidRPr="0035419F" w:rsidTr="00054C03">
        <w:trPr>
          <w:trHeight w:val="312"/>
        </w:trPr>
        <w:tc>
          <w:tcPr>
            <w:tcW w:w="3431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6C2806" w:rsidRPr="0035419F" w:rsidTr="00054C03">
        <w:trPr>
          <w:trHeight w:val="312"/>
        </w:trPr>
        <w:tc>
          <w:tcPr>
            <w:tcW w:w="34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6C2806" w:rsidRPr="0035419F" w:rsidTr="00054C03">
        <w:trPr>
          <w:trHeight w:val="312"/>
        </w:trPr>
        <w:tc>
          <w:tcPr>
            <w:tcW w:w="34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参与记录信息</w:t>
            </w:r>
          </w:p>
        </w:tc>
      </w:tr>
    </w:tbl>
    <w:p w:rsidR="00712F13" w:rsidRPr="00014747" w:rsidRDefault="00712F13" w:rsidP="00712F1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E5738F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E5738F" w:rsidRDefault="00E5738F" w:rsidP="006239F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E5738F" w:rsidRDefault="00E5738F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E5738F" w:rsidRDefault="00E5738F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</w:t>
            </w:r>
            <w:r w:rsidRPr="003F4729">
              <w:rPr>
                <w:rFonts w:ascii="宋体" w:hAnsi="宋体"/>
                <w:sz w:val="21"/>
              </w:rPr>
              <w:t>escription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商品描述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/>
                <w:sz w:val="21"/>
              </w:rPr>
              <w:t>disclaimer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免责声明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aboutTheExpress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P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/>
                <w:sz w:val="21"/>
              </w:rPr>
              <w:t>快递签收注意事项</w:t>
            </w:r>
          </w:p>
        </w:tc>
      </w:tr>
      <w:tr w:rsidR="003950AB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goodUnitPrice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950AB" w:rsidRPr="0009330D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物品</w:t>
            </w:r>
            <w:r>
              <w:rPr>
                <w:rFonts w:ascii="宋体" w:hAnsi="宋体"/>
                <w:sz w:val="21"/>
              </w:rPr>
              <w:t>单价</w:t>
            </w:r>
          </w:p>
        </w:tc>
      </w:tr>
      <w:tr w:rsidR="003950AB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950AB" w:rsidRDefault="003950AB" w:rsidP="00F5645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go</w:t>
            </w:r>
            <w:r w:rsidR="00F5645F">
              <w:rPr>
                <w:rFonts w:ascii="宋体" w:hAnsi="宋体"/>
                <w:sz w:val="21"/>
              </w:rPr>
              <w:t>o</w:t>
            </w:r>
            <w:r>
              <w:rPr>
                <w:rFonts w:ascii="宋体" w:hAnsi="宋体" w:hint="eastAsia"/>
                <w:sz w:val="21"/>
              </w:rPr>
              <w:t>dConTo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兑奖</w:t>
            </w:r>
            <w:r>
              <w:rPr>
                <w:rFonts w:ascii="宋体" w:hAnsi="宋体"/>
                <w:sz w:val="21"/>
              </w:rPr>
              <w:t>折价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goodRemark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P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 w:hint="eastAsia"/>
                <w:sz w:val="21"/>
              </w:rPr>
              <w:t>其他</w:t>
            </w:r>
            <w:r w:rsidRPr="0009330D">
              <w:rPr>
                <w:rFonts w:ascii="宋体" w:hAnsi="宋体"/>
                <w:sz w:val="21"/>
              </w:rPr>
              <w:t>备注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E5B8B7" w:themeFill="accent2" w:themeFillTint="66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goodPicUrls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shd w:val="clear" w:color="auto" w:fill="auto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E5B8B7" w:themeFill="accent2" w:themeFillTint="66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C32CE" w:rsidRDefault="00896E41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 w:val="restart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IPAddres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购买</w:t>
            </w:r>
            <w:r>
              <w:rPr>
                <w:rFonts w:ascii="宋体" w:hAnsi="宋体" w:hint="eastAsia"/>
                <w:sz w:val="21"/>
              </w:rPr>
              <w:t>IP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96504B" w:rsidRDefault="0096504B" w:rsidP="0096504B"/>
    <w:p w:rsidR="000D3625" w:rsidRDefault="000D3625" w:rsidP="000D3625">
      <w:pPr>
        <w:pStyle w:val="3"/>
      </w:pPr>
      <w:r>
        <w:rPr>
          <w:rFonts w:hint="eastAsia"/>
        </w:rPr>
        <w:t>参与者</w:t>
      </w:r>
      <w:r>
        <w:t>列表</w:t>
      </w:r>
      <w:r>
        <w:rPr>
          <w:rFonts w:hint="eastAsia"/>
        </w:rPr>
        <w:t>&lt;</w:t>
      </w:r>
      <w:r>
        <w:t>5005&gt;</w:t>
      </w:r>
    </w:p>
    <w:p w:rsidR="000D3625" w:rsidRPr="00F31839" w:rsidRDefault="000D3625" w:rsidP="000D3625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根据物品</w:t>
      </w:r>
      <w:r>
        <w:rPr>
          <w:sz w:val="21"/>
        </w:rPr>
        <w:t>信息，查询对应的参与人员列表信息。</w:t>
      </w:r>
      <w:r w:rsidR="0092606C">
        <w:rPr>
          <w:rFonts w:hint="eastAsia"/>
          <w:sz w:val="21"/>
        </w:rPr>
        <w:t>用于</w:t>
      </w:r>
      <w:r w:rsidR="0092606C">
        <w:rPr>
          <w:sz w:val="21"/>
        </w:rPr>
        <w:t>拖动</w:t>
      </w:r>
      <w:r w:rsidR="00EC0CB5">
        <w:rPr>
          <w:rFonts w:hint="eastAsia"/>
          <w:sz w:val="21"/>
        </w:rPr>
        <w:t>加载</w:t>
      </w:r>
      <w:r w:rsidR="00EC0CB5">
        <w:rPr>
          <w:sz w:val="21"/>
        </w:rPr>
        <w:t>更多。</w:t>
      </w:r>
    </w:p>
    <w:p w:rsidR="000D3625" w:rsidRPr="00B26F2C" w:rsidRDefault="000D3625" w:rsidP="000D36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D3625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D3625" w:rsidRPr="0035419F" w:rsidTr="00054C03">
        <w:trPr>
          <w:trHeight w:val="312"/>
        </w:trPr>
        <w:tc>
          <w:tcPr>
            <w:tcW w:w="3431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F16FA" w:rsidRPr="0035419F" w:rsidTr="00054C03">
        <w:trPr>
          <w:trHeight w:val="312"/>
        </w:trPr>
        <w:tc>
          <w:tcPr>
            <w:tcW w:w="34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0F16FA" w:rsidRPr="0035419F" w:rsidTr="00054C03">
        <w:trPr>
          <w:trHeight w:val="312"/>
        </w:trPr>
        <w:tc>
          <w:tcPr>
            <w:tcW w:w="34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参与记录信息</w:t>
            </w:r>
          </w:p>
        </w:tc>
      </w:tr>
    </w:tbl>
    <w:p w:rsidR="000D3625" w:rsidRPr="00014747" w:rsidRDefault="000D3625" w:rsidP="000D36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0D3625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 w:val="restart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IPAddres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购买</w:t>
            </w:r>
            <w:r>
              <w:rPr>
                <w:rFonts w:ascii="宋体" w:hAnsi="宋体" w:hint="eastAsia"/>
                <w:sz w:val="21"/>
              </w:rPr>
              <w:t>IP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0D3625" w:rsidRPr="0096504B" w:rsidRDefault="000D3625" w:rsidP="0096504B"/>
    <w:p w:rsidR="0080378C" w:rsidRDefault="00E973D9" w:rsidP="0080378C">
      <w:pPr>
        <w:pStyle w:val="3"/>
      </w:pPr>
      <w:r>
        <w:rPr>
          <w:rFonts w:hint="eastAsia"/>
        </w:rPr>
        <w:t>商品</w:t>
      </w:r>
      <w:r>
        <w:t>往期</w:t>
      </w:r>
      <w:r w:rsidR="0080378C">
        <w:rPr>
          <w:rFonts w:hint="eastAsia"/>
        </w:rPr>
        <w:t>晒</w:t>
      </w:r>
      <w:r w:rsidR="0080378C">
        <w:t>单列表</w:t>
      </w:r>
      <w:r w:rsidR="0080378C">
        <w:rPr>
          <w:rFonts w:hint="eastAsia"/>
        </w:rPr>
        <w:t>&lt;</w:t>
      </w:r>
      <w:r w:rsidR="00EC2A94">
        <w:t>5006</w:t>
      </w:r>
      <w:r w:rsidR="0080378C">
        <w:t>&gt;</w:t>
      </w:r>
    </w:p>
    <w:p w:rsidR="005C1264" w:rsidRPr="00F31839" w:rsidRDefault="005C1264" w:rsidP="005C126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商品的往期中奖人分享</w:t>
      </w:r>
      <w:r w:rsidR="008E196F">
        <w:rPr>
          <w:rFonts w:hint="eastAsia"/>
          <w:sz w:val="21"/>
        </w:rPr>
        <w:t>信息</w:t>
      </w:r>
      <w:r w:rsidR="008E196F">
        <w:rPr>
          <w:sz w:val="21"/>
        </w:rPr>
        <w:t>列表</w:t>
      </w:r>
      <w:r>
        <w:rPr>
          <w:sz w:val="21"/>
        </w:rPr>
        <w:t>。</w:t>
      </w:r>
    </w:p>
    <w:p w:rsidR="005C1264" w:rsidRPr="00B26F2C" w:rsidRDefault="005C1264" w:rsidP="005C126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C1264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C1264" w:rsidRPr="0035419F" w:rsidTr="00054C03">
        <w:trPr>
          <w:trHeight w:val="312"/>
        </w:trPr>
        <w:tc>
          <w:tcPr>
            <w:tcW w:w="3431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D6046" w:rsidRPr="0035419F" w:rsidTr="00054C03">
        <w:trPr>
          <w:trHeight w:val="312"/>
        </w:trPr>
        <w:tc>
          <w:tcPr>
            <w:tcW w:w="34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0D6046" w:rsidRPr="0035419F" w:rsidTr="00054C03">
        <w:trPr>
          <w:trHeight w:val="312"/>
        </w:trPr>
        <w:tc>
          <w:tcPr>
            <w:tcW w:w="34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5C1264" w:rsidRPr="00014747" w:rsidRDefault="005C1264" w:rsidP="005C126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754"/>
        <w:gridCol w:w="1591"/>
        <w:gridCol w:w="1464"/>
        <w:gridCol w:w="4622"/>
      </w:tblGrid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C6D9F1" w:themeFill="text2" w:themeFillTint="33"/>
          </w:tcPr>
          <w:p w:rsidR="005B362B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 w:val="restart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D99594" w:themeFill="accent2" w:themeFillTint="99"/>
          </w:tcPr>
          <w:p w:rsidR="005B362B" w:rsidRPr="005137D5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754" w:type="dxa"/>
            <w:shd w:val="clear" w:color="auto" w:fill="auto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1591" w:type="dxa"/>
            <w:shd w:val="clear" w:color="auto" w:fill="D99594" w:themeFill="accent2" w:themeFillTint="99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5B362B" w:rsidRPr="005137D5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</w:tbl>
    <w:p w:rsidR="00797BBC" w:rsidRDefault="00797BBC">
      <w:pPr>
        <w:widowControl/>
        <w:adjustRightInd/>
        <w:spacing w:line="240" w:lineRule="auto"/>
        <w:jc w:val="left"/>
      </w:pPr>
    </w:p>
    <w:p w:rsidR="00797BBC" w:rsidRDefault="00797BBC" w:rsidP="00797BBC">
      <w:pPr>
        <w:pStyle w:val="3"/>
      </w:pPr>
      <w:r>
        <w:rPr>
          <w:rFonts w:hint="eastAsia"/>
        </w:rPr>
        <w:lastRenderedPageBreak/>
        <w:t>往期</w:t>
      </w:r>
      <w:r>
        <w:t>揭晓结果列表</w:t>
      </w:r>
      <w:r>
        <w:rPr>
          <w:rFonts w:hint="eastAsia"/>
        </w:rPr>
        <w:t>&lt;</w:t>
      </w:r>
      <w:r w:rsidR="00D629D9">
        <w:t>5007</w:t>
      </w:r>
      <w:r>
        <w:t>&gt;</w:t>
      </w:r>
    </w:p>
    <w:p w:rsidR="009C09AB" w:rsidRPr="00F31839" w:rsidRDefault="009C09AB" w:rsidP="009C09A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</w:t>
      </w:r>
      <w:r>
        <w:rPr>
          <w:rFonts w:hint="eastAsia"/>
          <w:sz w:val="21"/>
        </w:rPr>
        <w:t>中奖信息</w:t>
      </w:r>
      <w:r>
        <w:rPr>
          <w:sz w:val="21"/>
        </w:rPr>
        <w:t>列表。</w:t>
      </w:r>
    </w:p>
    <w:p w:rsidR="009C09AB" w:rsidRPr="00B26F2C" w:rsidRDefault="009C09AB" w:rsidP="009C09A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C09AB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C09AB" w:rsidRPr="0035419F" w:rsidTr="00054C03">
        <w:trPr>
          <w:trHeight w:val="312"/>
        </w:trPr>
        <w:tc>
          <w:tcPr>
            <w:tcW w:w="34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9C09AB" w:rsidRPr="0035419F" w:rsidTr="00054C03">
        <w:trPr>
          <w:trHeight w:val="312"/>
        </w:trPr>
        <w:tc>
          <w:tcPr>
            <w:tcW w:w="34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9C09AB" w:rsidRPr="00014747" w:rsidRDefault="009C09AB" w:rsidP="009C09A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2345"/>
        <w:gridCol w:w="1464"/>
        <w:gridCol w:w="4622"/>
      </w:tblGrid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C6D9F1" w:themeFill="text2" w:themeFillTint="33"/>
          </w:tcPr>
          <w:p w:rsidR="009C09AB" w:rsidRDefault="00CC55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winInfos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1943BE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往期中奖</w:t>
            </w:r>
            <w:r w:rsidR="009C09AB">
              <w:rPr>
                <w:rFonts w:ascii="宋体" w:hAnsi="宋体"/>
                <w:sz w:val="21"/>
              </w:rPr>
              <w:t>信息</w:t>
            </w:r>
            <w:r w:rsidR="009C09AB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 w:val="restart"/>
          </w:tcPr>
          <w:p w:rsidR="009C09AB" w:rsidRPr="005B362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中奖人已购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revealedTime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C31F87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 w:rsidR="00E2263C">
              <w:rPr>
                <w:rFonts w:ascii="宋体" w:hAnsi="宋体" w:hint="eastAsia"/>
                <w:sz w:val="21"/>
              </w:rPr>
              <w:t>in</w:t>
            </w:r>
            <w:r w:rsidR="00E2263C">
              <w:rPr>
                <w:rFonts w:ascii="宋体" w:hAnsi="宋体"/>
                <w:sz w:val="21"/>
              </w:rPr>
              <w:t>ningNumber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totalBuyers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参数人数</w:t>
            </w:r>
          </w:p>
        </w:tc>
      </w:tr>
    </w:tbl>
    <w:p w:rsidR="00797BBC" w:rsidRDefault="00797BBC">
      <w:pPr>
        <w:widowControl/>
        <w:adjustRightInd/>
        <w:spacing w:line="240" w:lineRule="auto"/>
        <w:jc w:val="left"/>
      </w:pPr>
    </w:p>
    <w:p w:rsidR="00EA2F6D" w:rsidRDefault="00EA2F6D">
      <w:pPr>
        <w:widowControl/>
        <w:adjustRightInd/>
        <w:spacing w:line="240" w:lineRule="auto"/>
        <w:jc w:val="left"/>
      </w:pPr>
    </w:p>
    <w:p w:rsidR="00EA2F6D" w:rsidRDefault="00FD4564" w:rsidP="00EA2F6D">
      <w:pPr>
        <w:pStyle w:val="3"/>
      </w:pPr>
      <w:r>
        <w:rPr>
          <w:rFonts w:hint="eastAsia"/>
        </w:rPr>
        <w:t>用户</w:t>
      </w:r>
      <w:r w:rsidR="00EA2F6D">
        <w:rPr>
          <w:rFonts w:hint="eastAsia"/>
        </w:rPr>
        <w:t>参与详情</w:t>
      </w:r>
      <w:r w:rsidR="00EA2F6D">
        <w:rPr>
          <w:rFonts w:hint="eastAsia"/>
        </w:rPr>
        <w:t>&lt;</w:t>
      </w:r>
      <w:r w:rsidR="00BD6689">
        <w:t>5008</w:t>
      </w:r>
      <w:r w:rsidR="00EA2F6D">
        <w:t>&gt;</w:t>
      </w:r>
    </w:p>
    <w:p w:rsidR="00FD5EBC" w:rsidRPr="00F31839" w:rsidRDefault="00FD5EBC" w:rsidP="00FD5EB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某</w:t>
      </w:r>
      <w:r>
        <w:rPr>
          <w:sz w:val="21"/>
        </w:rPr>
        <w:t>商品用户参与详情，按照参与次数，列出每次参与的</w:t>
      </w:r>
      <w:r>
        <w:rPr>
          <w:rFonts w:hint="eastAsia"/>
          <w:sz w:val="21"/>
        </w:rPr>
        <w:t>份</w:t>
      </w:r>
      <w:r>
        <w:rPr>
          <w:sz w:val="21"/>
        </w:rPr>
        <w:t>数及其单号。</w:t>
      </w:r>
    </w:p>
    <w:p w:rsidR="00FD5EBC" w:rsidRPr="00B26F2C" w:rsidRDefault="00FD5EBC" w:rsidP="00FD5EB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FD5EBC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FD5EBC" w:rsidRPr="0035419F" w:rsidTr="00054C03">
        <w:trPr>
          <w:trHeight w:val="312"/>
        </w:trPr>
        <w:tc>
          <w:tcPr>
            <w:tcW w:w="3431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763C2E" w:rsidRPr="0035419F" w:rsidTr="00054C03">
        <w:trPr>
          <w:trHeight w:val="312"/>
        </w:trPr>
        <w:tc>
          <w:tcPr>
            <w:tcW w:w="3431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</w:tbl>
    <w:p w:rsidR="00FD5EBC" w:rsidRPr="00014747" w:rsidRDefault="00FD5EBC" w:rsidP="00FD5EB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466"/>
        <w:gridCol w:w="1459"/>
        <w:gridCol w:w="4521"/>
      </w:tblGrid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中奖人已购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revealedTime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</w:tcPr>
          <w:p w:rsidR="00C8285E" w:rsidRDefault="00C8285E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31F87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 w:rsidR="00C8285E">
              <w:rPr>
                <w:rFonts w:ascii="宋体" w:hAnsi="宋体" w:hint="eastAsia"/>
                <w:sz w:val="21"/>
              </w:rPr>
              <w:t>in</w:t>
            </w:r>
            <w:r w:rsidR="00C8285E">
              <w:rPr>
                <w:rFonts w:ascii="宋体" w:hAnsi="宋体"/>
                <w:sz w:val="21"/>
              </w:rPr>
              <w:t>ningNumber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totalBuyers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参数人数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buyedInfos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C8285E" w:rsidRPr="005137D5" w:rsidTr="00054C03">
        <w:trPr>
          <w:trHeight w:val="312"/>
        </w:trPr>
        <w:tc>
          <w:tcPr>
            <w:tcW w:w="640" w:type="dxa"/>
            <w:vMerge w:val="restart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C8285E" w:rsidRPr="005137D5" w:rsidTr="00054C03">
        <w:trPr>
          <w:trHeight w:val="312"/>
        </w:trPr>
        <w:tc>
          <w:tcPr>
            <w:tcW w:w="640" w:type="dxa"/>
            <w:vMerge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C8285E" w:rsidRPr="005137D5" w:rsidTr="00C8285E">
        <w:trPr>
          <w:trHeight w:val="312"/>
        </w:trPr>
        <w:tc>
          <w:tcPr>
            <w:tcW w:w="640" w:type="dxa"/>
            <w:vMerge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buyedSerialN</w:t>
            </w:r>
            <w:r w:rsidRPr="00C8285E">
              <w:rPr>
                <w:rFonts w:ascii="宋体" w:hAnsi="宋体"/>
                <w:sz w:val="21"/>
              </w:rPr>
              <w:t>umber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参与每一次序列号</w:t>
            </w:r>
          </w:p>
        </w:tc>
      </w:tr>
    </w:tbl>
    <w:p w:rsidR="00FD5EBC" w:rsidRDefault="00FD5EBC" w:rsidP="00FD5EBC">
      <w:pPr>
        <w:widowControl/>
        <w:adjustRightInd/>
        <w:spacing w:line="240" w:lineRule="auto"/>
        <w:jc w:val="left"/>
      </w:pPr>
    </w:p>
    <w:p w:rsidR="00EA2F6D" w:rsidRDefault="00EA2F6D">
      <w:pPr>
        <w:widowControl/>
        <w:adjustRightInd/>
        <w:spacing w:line="240" w:lineRule="auto"/>
        <w:jc w:val="left"/>
      </w:pPr>
    </w:p>
    <w:p w:rsidR="00EA2F6D" w:rsidRDefault="00EA2F6D" w:rsidP="00EA2F6D">
      <w:pPr>
        <w:pStyle w:val="3"/>
      </w:pPr>
      <w:r>
        <w:rPr>
          <w:rFonts w:hint="eastAsia"/>
        </w:rPr>
        <w:t>购买</w:t>
      </w:r>
      <w:r>
        <w:rPr>
          <w:rFonts w:hint="eastAsia"/>
        </w:rPr>
        <w:t>&lt;</w:t>
      </w:r>
      <w:r w:rsidR="00E0473E">
        <w:t>5101</w:t>
      </w:r>
      <w:r>
        <w:t>&gt;</w:t>
      </w:r>
    </w:p>
    <w:p w:rsidR="00555D25" w:rsidRDefault="00125B17" w:rsidP="00555D25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购买</w:t>
      </w:r>
      <w:r>
        <w:rPr>
          <w:sz w:val="21"/>
        </w:rPr>
        <w:t>，为了和其他业务兼容，分为两个步骤：</w:t>
      </w:r>
    </w:p>
    <w:p w:rsidR="00125B17" w:rsidRPr="00125B17" w:rsidRDefault="00125B17" w:rsidP="00125B17">
      <w:pPr>
        <w:pStyle w:val="af3"/>
        <w:numPr>
          <w:ilvl w:val="1"/>
          <w:numId w:val="6"/>
        </w:numPr>
        <w:ind w:firstLineChars="0"/>
      </w:pPr>
      <w:r w:rsidRPr="00125B17">
        <w:t>下单</w:t>
      </w:r>
    </w:p>
    <w:p w:rsidR="00125B17" w:rsidRPr="00125B17" w:rsidRDefault="00125B17" w:rsidP="00125B17">
      <w:pPr>
        <w:pStyle w:val="af3"/>
        <w:numPr>
          <w:ilvl w:val="1"/>
          <w:numId w:val="6"/>
        </w:numPr>
        <w:ind w:firstLineChars="0"/>
      </w:pPr>
      <w:r w:rsidRPr="00125B17">
        <w:rPr>
          <w:rFonts w:hint="eastAsia"/>
        </w:rPr>
        <w:t>扣款</w:t>
      </w:r>
      <w:r>
        <w:tab/>
      </w:r>
      <w:r>
        <w:tab/>
      </w:r>
      <w:r>
        <w:tab/>
      </w:r>
    </w:p>
    <w:p w:rsidR="00125B17" w:rsidRPr="00125B17" w:rsidRDefault="00125B17" w:rsidP="00125B17">
      <w:pPr>
        <w:ind w:firstLineChars="150" w:firstLine="375"/>
        <w:rPr>
          <w:sz w:val="21"/>
        </w:rPr>
      </w:pPr>
      <w:r w:rsidRPr="00125B17">
        <w:rPr>
          <w:rFonts w:hint="eastAsia"/>
          <w:sz w:val="21"/>
        </w:rPr>
        <w:t>下单</w:t>
      </w:r>
      <w:r w:rsidRPr="00125B17">
        <w:rPr>
          <w:sz w:val="21"/>
        </w:rPr>
        <w:t>，将生成订单相关信息；扣款</w:t>
      </w:r>
      <w:r w:rsidRPr="00125B17">
        <w:rPr>
          <w:rFonts w:hint="eastAsia"/>
          <w:sz w:val="21"/>
        </w:rPr>
        <w:t>，</w:t>
      </w:r>
      <w:r w:rsidRPr="00125B17">
        <w:rPr>
          <w:sz w:val="21"/>
        </w:rPr>
        <w:t>将对用户账户进行扣款。如果</w:t>
      </w:r>
      <w:r w:rsidRPr="00125B17">
        <w:rPr>
          <w:rFonts w:hint="eastAsia"/>
          <w:sz w:val="21"/>
        </w:rPr>
        <w:t>扣款</w:t>
      </w:r>
      <w:r w:rsidRPr="00125B17">
        <w:rPr>
          <w:sz w:val="21"/>
        </w:rPr>
        <w:t>失败</w:t>
      </w:r>
      <w:r>
        <w:rPr>
          <w:rFonts w:hint="eastAsia"/>
          <w:sz w:val="21"/>
        </w:rPr>
        <w:t>，</w:t>
      </w:r>
      <w:r>
        <w:rPr>
          <w:sz w:val="21"/>
        </w:rPr>
        <w:t>将进行订单回退相关操作。</w:t>
      </w:r>
    </w:p>
    <w:p w:rsidR="00555D25" w:rsidRPr="00B26F2C" w:rsidRDefault="00555D25" w:rsidP="00555D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55D25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nit</w:t>
            </w:r>
            <w:r>
              <w:rPr>
                <w:rFonts w:ascii="宋体" w:hAnsi="宋体"/>
                <w:sz w:val="21"/>
              </w:rPr>
              <w:t>Price</w:t>
            </w:r>
          </w:p>
        </w:tc>
        <w:tc>
          <w:tcPr>
            <w:tcW w:w="1531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单价</w:t>
            </w:r>
          </w:p>
        </w:tc>
      </w:tr>
      <w:tr w:rsidR="009823EA" w:rsidRPr="0035419F" w:rsidTr="00054C03">
        <w:trPr>
          <w:trHeight w:val="312"/>
        </w:trPr>
        <w:tc>
          <w:tcPr>
            <w:tcW w:w="3431" w:type="dxa"/>
          </w:tcPr>
          <w:p w:rsidR="009823EA" w:rsidRDefault="000D6EBE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9823EA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9823EA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总金额</w:t>
            </w:r>
          </w:p>
        </w:tc>
      </w:tr>
    </w:tbl>
    <w:p w:rsidR="00555D25" w:rsidRPr="00014747" w:rsidRDefault="00555D25" w:rsidP="00555D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Pr="005137D5" w:rsidRDefault="00C36BCE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 w:rsidR="00555D25">
              <w:rPr>
                <w:rFonts w:ascii="宋体" w:hAnsi="宋体" w:hint="eastAsia"/>
                <w:sz w:val="21"/>
              </w:rPr>
              <w:t>ran</w:t>
            </w:r>
            <w:r w:rsidR="00555D25"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Default="00C31F87" w:rsidP="00C31F8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 w:rsidR="000D6EBE"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555D25" w:rsidRDefault="00C3182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 w:rsidR="00555D25">
              <w:rPr>
                <w:rFonts w:ascii="宋体" w:hAnsi="宋体"/>
                <w:sz w:val="21"/>
              </w:rPr>
              <w:t>金额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Pr="00C709FB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555D25" w:rsidRDefault="00C3182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 w:rsidR="00555D25">
              <w:rPr>
                <w:rFonts w:ascii="宋体" w:hAnsi="宋体" w:hint="eastAsia"/>
                <w:sz w:val="21"/>
              </w:rPr>
              <w:t>后</w:t>
            </w:r>
            <w:r w:rsidR="00555D25">
              <w:rPr>
                <w:rFonts w:ascii="宋体" w:hAnsi="宋体"/>
                <w:sz w:val="21"/>
              </w:rPr>
              <w:t>的</w:t>
            </w:r>
            <w:r w:rsidR="00555D25">
              <w:rPr>
                <w:rFonts w:ascii="宋体" w:hAnsi="宋体" w:hint="eastAsia"/>
                <w:sz w:val="21"/>
              </w:rPr>
              <w:t>账户</w:t>
            </w:r>
            <w:r w:rsidR="00555D25">
              <w:rPr>
                <w:rFonts w:ascii="宋体" w:hAnsi="宋体"/>
                <w:sz w:val="21"/>
              </w:rPr>
              <w:t>余额</w:t>
            </w:r>
          </w:p>
        </w:tc>
      </w:tr>
    </w:tbl>
    <w:p w:rsidR="00EA2F6D" w:rsidRDefault="00EA2F6D">
      <w:pPr>
        <w:widowControl/>
        <w:adjustRightInd/>
        <w:spacing w:line="240" w:lineRule="auto"/>
        <w:jc w:val="left"/>
      </w:pPr>
    </w:p>
    <w:p w:rsidR="00EA2F6D" w:rsidRDefault="005A01D4" w:rsidP="00EA2F6D">
      <w:pPr>
        <w:pStyle w:val="3"/>
      </w:pPr>
      <w:r>
        <w:rPr>
          <w:rFonts w:hint="eastAsia"/>
        </w:rPr>
        <w:t>订单查询</w:t>
      </w:r>
      <w:r w:rsidR="00EA2F6D">
        <w:rPr>
          <w:rFonts w:hint="eastAsia"/>
        </w:rPr>
        <w:t>&lt;</w:t>
      </w:r>
      <w:r>
        <w:t>510</w:t>
      </w:r>
      <w:r w:rsidR="00F46AA1">
        <w:t>2</w:t>
      </w:r>
      <w:r w:rsidR="00EA2F6D">
        <w:t>&gt;</w:t>
      </w:r>
    </w:p>
    <w:p w:rsidR="005A01D4" w:rsidRPr="00F31839" w:rsidRDefault="002649BE" w:rsidP="005A01D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全部、中奖订单、未中奖订单</w:t>
      </w:r>
      <w:r w:rsidR="005A01D4">
        <w:rPr>
          <w:sz w:val="21"/>
        </w:rPr>
        <w:t>。</w:t>
      </w:r>
    </w:p>
    <w:p w:rsidR="005A01D4" w:rsidRPr="00B26F2C" w:rsidRDefault="005A01D4" w:rsidP="005A01D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A01D4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649BE" w:rsidRPr="0035419F" w:rsidTr="00B32739">
        <w:trPr>
          <w:trHeight w:val="312"/>
        </w:trPr>
        <w:tc>
          <w:tcPr>
            <w:tcW w:w="3431" w:type="dxa"/>
          </w:tcPr>
          <w:p w:rsidR="002649BE" w:rsidRDefault="00C36BC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</w:t>
            </w:r>
            <w:r w:rsidR="002649BE">
              <w:rPr>
                <w:rFonts w:ascii="宋体" w:hAnsi="宋体" w:hint="eastAsia"/>
                <w:sz w:val="21"/>
              </w:rPr>
              <w:t>rder</w:t>
            </w:r>
            <w:r w:rsidR="002649BE"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2649BE" w:rsidRDefault="002649B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umber</w:t>
            </w:r>
          </w:p>
        </w:tc>
        <w:tc>
          <w:tcPr>
            <w:tcW w:w="3827" w:type="dxa"/>
          </w:tcPr>
          <w:p w:rsidR="002649BE" w:rsidRDefault="002649B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 未中奖</w:t>
            </w:r>
            <w:r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 2 中奖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743D43" w:rsidRPr="0035419F" w:rsidTr="00B32739">
        <w:trPr>
          <w:trHeight w:val="312"/>
        </w:trPr>
        <w:tc>
          <w:tcPr>
            <w:tcW w:w="3431" w:type="dxa"/>
          </w:tcPr>
          <w:p w:rsidR="00743D43" w:rsidRDefault="00743D43" w:rsidP="002348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 w:rsidR="00234807"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743D43" w:rsidRPr="005137D5" w:rsidRDefault="00743D43" w:rsidP="00743D4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43D43" w:rsidRPr="005137D5" w:rsidRDefault="00743D43" w:rsidP="00743D43">
            <w:pPr>
              <w:rPr>
                <w:rFonts w:ascii="宋体" w:hAnsi="宋体"/>
                <w:sz w:val="21"/>
              </w:rPr>
            </w:pPr>
          </w:p>
        </w:tc>
      </w:tr>
    </w:tbl>
    <w:p w:rsidR="005A01D4" w:rsidRPr="00014747" w:rsidRDefault="005A01D4" w:rsidP="005A01D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43D43" w:rsidRPr="005137D5" w:rsidTr="00BB7D3A">
        <w:trPr>
          <w:trHeight w:val="312"/>
        </w:trPr>
        <w:tc>
          <w:tcPr>
            <w:tcW w:w="3090" w:type="dxa"/>
            <w:gridSpan w:val="2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743D43" w:rsidRPr="005137D5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743D43" w:rsidRPr="005137D5" w:rsidRDefault="00743D43" w:rsidP="00B32739">
            <w:pPr>
              <w:rPr>
                <w:rFonts w:ascii="宋体" w:hAnsi="宋体"/>
                <w:sz w:val="21"/>
              </w:rPr>
            </w:pPr>
          </w:p>
        </w:tc>
      </w:tr>
      <w:tr w:rsidR="00743D43" w:rsidTr="00BB7D3A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 w:val="restart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BB7D3A" w:rsidTr="00BB7D3A">
        <w:trPr>
          <w:trHeight w:val="312"/>
        </w:trPr>
        <w:tc>
          <w:tcPr>
            <w:tcW w:w="655" w:type="dxa"/>
            <w:vMerge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BE20C7" w:rsidTr="00BB7D3A">
        <w:trPr>
          <w:trHeight w:val="312"/>
        </w:trPr>
        <w:tc>
          <w:tcPr>
            <w:tcW w:w="655" w:type="dxa"/>
            <w:vMerge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totalBuyerNumber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总共</w:t>
            </w:r>
            <w:r>
              <w:rPr>
                <w:rFonts w:ascii="宋体" w:hAnsi="宋体"/>
                <w:sz w:val="21"/>
              </w:rPr>
              <w:t>参与人数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5A01D4" w:rsidRDefault="005A01D4" w:rsidP="005A01D4">
      <w:pPr>
        <w:widowControl/>
        <w:adjustRightInd/>
        <w:spacing w:line="240" w:lineRule="auto"/>
        <w:jc w:val="left"/>
      </w:pPr>
    </w:p>
    <w:p w:rsidR="00122B33" w:rsidRPr="00122B33" w:rsidRDefault="00122B33" w:rsidP="00122B33"/>
    <w:p w:rsidR="00BB7D3A" w:rsidRDefault="003950AB" w:rsidP="00BB7D3A">
      <w:pPr>
        <w:pStyle w:val="3"/>
      </w:pPr>
      <w:r>
        <w:rPr>
          <w:rFonts w:hint="eastAsia"/>
        </w:rPr>
        <w:t>确认奖品</w:t>
      </w:r>
      <w:r>
        <w:t>支取</w:t>
      </w:r>
      <w:r w:rsidR="00E53596">
        <w:t>方式</w:t>
      </w:r>
      <w:r w:rsidR="00BB7D3A">
        <w:rPr>
          <w:rFonts w:hint="eastAsia"/>
        </w:rPr>
        <w:t>&lt;</w:t>
      </w:r>
      <w:r w:rsidR="00BB7D3A">
        <w:t>510</w:t>
      </w:r>
      <w:r w:rsidR="00F46AA1">
        <w:t>3</w:t>
      </w:r>
      <w:r w:rsidR="00BB7D3A">
        <w:t>&gt;</w:t>
      </w:r>
    </w:p>
    <w:p w:rsidR="00E53596" w:rsidRPr="00E53596" w:rsidRDefault="003950AB" w:rsidP="001A03BD">
      <w:pPr>
        <w:ind w:firstLineChars="200" w:firstLine="500"/>
      </w:pPr>
      <w:r>
        <w:rPr>
          <w:rFonts w:hint="eastAsia"/>
          <w:sz w:val="21"/>
        </w:rPr>
        <w:t>当</w:t>
      </w:r>
      <w:r>
        <w:rPr>
          <w:sz w:val="21"/>
        </w:rPr>
        <w:t>用户中奖后，</w:t>
      </w:r>
      <w:r>
        <w:rPr>
          <w:rFonts w:hint="eastAsia"/>
          <w:sz w:val="21"/>
        </w:rPr>
        <w:t>确认</w:t>
      </w:r>
      <w:r>
        <w:rPr>
          <w:sz w:val="21"/>
        </w:rPr>
        <w:t>奖品支取方式。目前</w:t>
      </w:r>
      <w:r>
        <w:rPr>
          <w:rFonts w:hint="eastAsia"/>
          <w:sz w:val="21"/>
        </w:rPr>
        <w:t>支持</w:t>
      </w:r>
      <w:r>
        <w:rPr>
          <w:sz w:val="21"/>
        </w:rPr>
        <w:t>两种方式：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现金折算。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 w:rsidR="001A03BD">
        <w:rPr>
          <w:rFonts w:hint="eastAsia"/>
          <w:sz w:val="21"/>
        </w:rPr>
        <w:t>到</w:t>
      </w:r>
      <w:r w:rsidR="001A03BD">
        <w:rPr>
          <w:sz w:val="21"/>
        </w:rPr>
        <w:t>分中心领取货物。</w:t>
      </w:r>
    </w:p>
    <w:p w:rsidR="00BB7D3A" w:rsidRPr="00B26F2C" w:rsidRDefault="00BB7D3A" w:rsidP="00BB7D3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BB7D3A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1A03BD" w:rsidP="001A03B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getPrizeType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BB7D3A" w:rsidRDefault="001A03BD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支取方式</w:t>
            </w:r>
            <w:r>
              <w:rPr>
                <w:rFonts w:ascii="宋体" w:hAnsi="宋体"/>
                <w:sz w:val="21"/>
              </w:rPr>
              <w:t>。</w:t>
            </w:r>
            <w:r>
              <w:rPr>
                <w:rFonts w:ascii="宋体" w:hAnsi="宋体" w:hint="eastAsia"/>
                <w:sz w:val="21"/>
              </w:rPr>
              <w:t>1，</w:t>
            </w:r>
            <w:r>
              <w:rPr>
                <w:rFonts w:ascii="宋体" w:hAnsi="宋体"/>
                <w:sz w:val="21"/>
              </w:rPr>
              <w:t>折算成现金</w:t>
            </w:r>
            <w:r>
              <w:rPr>
                <w:rFonts w:ascii="宋体" w:hAnsi="宋体" w:hint="eastAsia"/>
                <w:sz w:val="21"/>
              </w:rPr>
              <w:t xml:space="preserve"> 2，</w:t>
            </w:r>
            <w:r w:rsidR="00CC5865">
              <w:rPr>
                <w:rFonts w:hint="eastAsia"/>
                <w:sz w:val="21"/>
              </w:rPr>
              <w:t>到</w:t>
            </w:r>
            <w:r w:rsidR="00CC5865">
              <w:rPr>
                <w:sz w:val="21"/>
              </w:rPr>
              <w:t>分中心领取货物</w:t>
            </w:r>
            <w:r w:rsidR="00CC5865">
              <w:rPr>
                <w:rFonts w:hint="eastAsia"/>
                <w:sz w:val="21"/>
              </w:rPr>
              <w:t>。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nit</w:t>
            </w:r>
            <w:r>
              <w:rPr>
                <w:rFonts w:ascii="宋体" w:hAnsi="宋体"/>
                <w:sz w:val="21"/>
              </w:rPr>
              <w:t>Price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单价</w:t>
            </w:r>
          </w:p>
        </w:tc>
      </w:tr>
      <w:tr w:rsidR="00CC5865" w:rsidRPr="0035419F" w:rsidTr="00B32739">
        <w:trPr>
          <w:trHeight w:val="312"/>
        </w:trPr>
        <w:tc>
          <w:tcPr>
            <w:tcW w:w="3431" w:type="dxa"/>
          </w:tcPr>
          <w:p w:rsidR="00CC5865" w:rsidRDefault="00F5645F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</w:t>
            </w:r>
            <w:r>
              <w:rPr>
                <w:rFonts w:ascii="宋体" w:hAnsi="宋体"/>
                <w:sz w:val="21"/>
              </w:rPr>
              <w:t>o</w:t>
            </w:r>
            <w:r w:rsidR="00CC5865">
              <w:rPr>
                <w:rFonts w:ascii="宋体" w:hAnsi="宋体" w:hint="eastAsia"/>
                <w:sz w:val="21"/>
              </w:rPr>
              <w:t>dConTo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531" w:type="dxa"/>
          </w:tcPr>
          <w:p w:rsidR="00CC5865" w:rsidRDefault="00CC5865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CC5865" w:rsidRDefault="00CC5865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兑奖</w:t>
            </w:r>
            <w:r>
              <w:rPr>
                <w:rFonts w:ascii="宋体" w:hAnsi="宋体"/>
                <w:sz w:val="21"/>
              </w:rPr>
              <w:t>折价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使用折算现金，其他可以</w:t>
            </w:r>
            <w:r>
              <w:rPr>
                <w:rFonts w:ascii="宋体" w:hAnsi="宋体" w:hint="eastAsia"/>
                <w:sz w:val="21"/>
              </w:rPr>
              <w:t>填写0.</w:t>
            </w:r>
          </w:p>
        </w:tc>
      </w:tr>
      <w:tr w:rsidR="00CC5865" w:rsidRPr="0035419F" w:rsidTr="00B32739">
        <w:trPr>
          <w:trHeight w:val="312"/>
        </w:trPr>
        <w:tc>
          <w:tcPr>
            <w:tcW w:w="3431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</w:t>
            </w:r>
            <w:r>
              <w:rPr>
                <w:rFonts w:ascii="宋体" w:hAnsi="宋体"/>
                <w:sz w:val="21"/>
              </w:rPr>
              <w:t>方式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便于通知用户</w:t>
            </w:r>
          </w:p>
        </w:tc>
      </w:tr>
      <w:tr w:rsidR="00B6422A" w:rsidRPr="0035419F" w:rsidTr="00B32739">
        <w:trPr>
          <w:trHeight w:val="312"/>
        </w:trPr>
        <w:tc>
          <w:tcPr>
            <w:tcW w:w="3431" w:type="dxa"/>
          </w:tcPr>
          <w:p w:rsidR="00B6422A" w:rsidRPr="00B913AA" w:rsidRDefault="00B6422A" w:rsidP="00B6422A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B6422A" w:rsidRDefault="00B6422A" w:rsidP="00B6422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B6422A" w:rsidRDefault="00B6422A" w:rsidP="00B6422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机构编码，领取奖品</w:t>
            </w:r>
            <w:r>
              <w:rPr>
                <w:rFonts w:ascii="宋体" w:hAnsi="宋体"/>
                <w:sz w:val="21"/>
              </w:rPr>
              <w:t>机构，便于机构提前准备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</w:tbl>
    <w:p w:rsidR="00BB7D3A" w:rsidRPr="00014747" w:rsidRDefault="00BB7D3A" w:rsidP="00BB7D3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Pr="005137D5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  <w:r w:rsidR="005C1B98">
              <w:rPr>
                <w:rFonts w:ascii="宋体" w:hAnsi="宋体" w:hint="eastAsia"/>
                <w:sz w:val="21"/>
              </w:rPr>
              <w:t>=</w:t>
            </w:r>
            <w:r w:rsidR="005C1B98">
              <w:rPr>
                <w:rFonts w:ascii="宋体" w:hAnsi="宋体"/>
                <w:sz w:val="21"/>
              </w:rPr>
              <w:t>如下只用于折现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BB7D3A" w:rsidRDefault="0052535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 w:rsidR="00BB7D3A">
              <w:rPr>
                <w:rFonts w:ascii="宋体" w:hAnsi="宋体"/>
                <w:sz w:val="21"/>
              </w:rPr>
              <w:t>金额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Pr="00C709FB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 w:rsidP="000152FF">
      <w:pPr>
        <w:pStyle w:val="3"/>
      </w:pPr>
      <w:r>
        <w:rPr>
          <w:rFonts w:hint="eastAsia"/>
        </w:rPr>
        <w:lastRenderedPageBreak/>
        <w:t>晒单</w:t>
      </w:r>
      <w:r>
        <w:rPr>
          <w:rFonts w:hint="eastAsia"/>
        </w:rPr>
        <w:t>&lt;</w:t>
      </w:r>
      <w:r>
        <w:t>510</w:t>
      </w:r>
      <w:r w:rsidR="00F46AA1">
        <w:t>4</w:t>
      </w:r>
      <w:r>
        <w:t>&gt;</w:t>
      </w:r>
    </w:p>
    <w:p w:rsidR="000152FF" w:rsidRPr="00E53596" w:rsidRDefault="000152FF" w:rsidP="000152FF">
      <w:pPr>
        <w:ind w:firstLineChars="200" w:firstLine="500"/>
      </w:pPr>
      <w:r>
        <w:rPr>
          <w:rFonts w:hint="eastAsia"/>
          <w:sz w:val="21"/>
        </w:rPr>
        <w:t>当</w:t>
      </w:r>
      <w:r>
        <w:rPr>
          <w:sz w:val="21"/>
        </w:rPr>
        <w:t>用户</w:t>
      </w:r>
      <w:r w:rsidR="007F43FD">
        <w:rPr>
          <w:rFonts w:hint="eastAsia"/>
          <w:sz w:val="21"/>
        </w:rPr>
        <w:t>中奖</w:t>
      </w:r>
      <w:r w:rsidR="007F43FD">
        <w:rPr>
          <w:sz w:val="21"/>
        </w:rPr>
        <w:t>后，通过晒单来分享。</w:t>
      </w:r>
      <w:r w:rsidR="00703CB3">
        <w:rPr>
          <w:rFonts w:hint="eastAsia"/>
          <w:sz w:val="21"/>
        </w:rPr>
        <w:t>如果</w:t>
      </w:r>
      <w:r w:rsidR="00703CB3">
        <w:rPr>
          <w:sz w:val="21"/>
        </w:rPr>
        <w:t>上传图片可以</w:t>
      </w:r>
      <w:r w:rsidR="00703CB3">
        <w:rPr>
          <w:rFonts w:hint="eastAsia"/>
          <w:sz w:val="21"/>
        </w:rPr>
        <w:t>配合</w:t>
      </w:r>
      <w:r w:rsidR="00703CB3">
        <w:rPr>
          <w:sz w:val="21"/>
        </w:rPr>
        <w:t>协议</w:t>
      </w:r>
      <w:r w:rsidR="00703CB3">
        <w:rPr>
          <w:rFonts w:hint="eastAsia"/>
          <w:sz w:val="21"/>
        </w:rPr>
        <w:t>9002</w:t>
      </w:r>
      <w:r w:rsidR="00703CB3">
        <w:rPr>
          <w:rFonts w:hint="eastAsia"/>
          <w:sz w:val="21"/>
        </w:rPr>
        <w:t>使用</w:t>
      </w:r>
      <w:r w:rsidR="00703CB3">
        <w:rPr>
          <w:sz w:val="21"/>
        </w:rPr>
        <w:t>。</w:t>
      </w:r>
    </w:p>
    <w:p w:rsidR="000152FF" w:rsidRPr="00B26F2C" w:rsidRDefault="000152FF" w:rsidP="000152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776"/>
        <w:gridCol w:w="1531"/>
        <w:gridCol w:w="3827"/>
      </w:tblGrid>
      <w:tr w:rsidR="000152FF" w:rsidRPr="0035419F" w:rsidTr="00B32739">
        <w:trPr>
          <w:trHeight w:val="312"/>
        </w:trPr>
        <w:tc>
          <w:tcPr>
            <w:tcW w:w="3431" w:type="dxa"/>
            <w:gridSpan w:val="2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E1632E" w:rsidRPr="0035419F" w:rsidTr="00B32739">
        <w:trPr>
          <w:trHeight w:val="312"/>
        </w:trPr>
        <w:tc>
          <w:tcPr>
            <w:tcW w:w="3431" w:type="dxa"/>
            <w:gridSpan w:val="2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531" w:type="dxa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E1632E" w:rsidTr="000B430F">
        <w:trPr>
          <w:trHeight w:val="312"/>
        </w:trPr>
        <w:tc>
          <w:tcPr>
            <w:tcW w:w="3431" w:type="dxa"/>
            <w:gridSpan w:val="2"/>
            <w:shd w:val="clear" w:color="auto" w:fill="E5B8B7" w:themeFill="accent2" w:themeFillTint="66"/>
          </w:tcPr>
          <w:p w:rsidR="00E1632E" w:rsidRPr="005137D5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531" w:type="dxa"/>
            <w:shd w:val="clear" w:color="auto" w:fill="E5B8B7" w:themeFill="accent2" w:themeFillTint="66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E1632E" w:rsidRPr="00A80EE6" w:rsidTr="000B430F">
        <w:trPr>
          <w:trHeight w:val="312"/>
        </w:trPr>
        <w:tc>
          <w:tcPr>
            <w:tcW w:w="655" w:type="dxa"/>
            <w:shd w:val="clear" w:color="auto" w:fill="auto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</w:p>
        </w:tc>
        <w:tc>
          <w:tcPr>
            <w:tcW w:w="2776" w:type="dxa"/>
            <w:shd w:val="clear" w:color="auto" w:fill="E5B8B7" w:themeFill="accent2" w:themeFillTint="66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531" w:type="dxa"/>
            <w:shd w:val="clear" w:color="auto" w:fill="E5B8B7" w:themeFill="accent2" w:themeFillTint="66"/>
          </w:tcPr>
          <w:p w:rsidR="00E1632E" w:rsidRPr="005137D5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中奖信息</w:t>
            </w:r>
          </w:p>
        </w:tc>
      </w:tr>
    </w:tbl>
    <w:p w:rsidR="000152FF" w:rsidRPr="00014747" w:rsidRDefault="000152FF" w:rsidP="000152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D14547" w:rsidRDefault="00D14547">
      <w:pPr>
        <w:widowControl/>
        <w:adjustRightInd/>
        <w:spacing w:line="240" w:lineRule="auto"/>
        <w:jc w:val="left"/>
      </w:pPr>
    </w:p>
    <w:p w:rsidR="00D14547" w:rsidRDefault="00D14547">
      <w:pPr>
        <w:widowControl/>
        <w:adjustRightInd/>
        <w:spacing w:line="240" w:lineRule="auto"/>
        <w:jc w:val="left"/>
      </w:pPr>
    </w:p>
    <w:p w:rsidR="00D14547" w:rsidRDefault="00D14547" w:rsidP="00D14547">
      <w:pPr>
        <w:pStyle w:val="3"/>
      </w:pPr>
      <w:r>
        <w:rPr>
          <w:rFonts w:hint="eastAsia"/>
        </w:rPr>
        <w:t>用户晒</w:t>
      </w:r>
      <w:r>
        <w:t>单列表</w:t>
      </w:r>
      <w:r>
        <w:rPr>
          <w:rFonts w:hint="eastAsia"/>
        </w:rPr>
        <w:t>&lt;</w:t>
      </w:r>
      <w:r>
        <w:t>5</w:t>
      </w:r>
      <w:r w:rsidR="00F46AA1">
        <w:t>105</w:t>
      </w:r>
      <w:r>
        <w:t>&gt;</w:t>
      </w:r>
    </w:p>
    <w:p w:rsidR="00D14547" w:rsidRPr="00F31839" w:rsidRDefault="00D14547" w:rsidP="00D1454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商品的往期中奖人分享</w:t>
      </w:r>
      <w:r>
        <w:rPr>
          <w:rFonts w:hint="eastAsia"/>
          <w:sz w:val="21"/>
        </w:rPr>
        <w:t>信息</w:t>
      </w:r>
      <w:r>
        <w:rPr>
          <w:sz w:val="21"/>
        </w:rPr>
        <w:t>列表。</w:t>
      </w:r>
    </w:p>
    <w:p w:rsidR="00D14547" w:rsidRPr="00B26F2C" w:rsidRDefault="00D14547" w:rsidP="00D1454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14547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14547" w:rsidRPr="0035419F" w:rsidTr="00B32739">
        <w:trPr>
          <w:trHeight w:val="312"/>
        </w:trPr>
        <w:tc>
          <w:tcPr>
            <w:tcW w:w="3431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D14547" w:rsidRPr="00014747" w:rsidRDefault="00D14547" w:rsidP="00D1454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754"/>
        <w:gridCol w:w="1591"/>
        <w:gridCol w:w="1464"/>
        <w:gridCol w:w="4622"/>
      </w:tblGrid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C6D9F1" w:themeFill="text2" w:themeFillTint="33"/>
          </w:tcPr>
          <w:p w:rsidR="00D14547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winGoods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950E0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晒单</w:t>
            </w:r>
            <w:r w:rsidR="00D14547">
              <w:rPr>
                <w:rFonts w:ascii="宋体" w:hAnsi="宋体"/>
                <w:sz w:val="21"/>
              </w:rPr>
              <w:t>信息</w:t>
            </w:r>
            <w:r w:rsidR="00D1454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 w:val="restart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  <w:p w:rsidR="00DC24AC" w:rsidRDefault="00DC24AC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goodTypeCode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</w:t>
            </w:r>
            <w:r w:rsidRPr="003F4729">
              <w:rPr>
                <w:rFonts w:ascii="宋体" w:hAnsi="宋体"/>
                <w:sz w:val="21"/>
              </w:rPr>
              <w:t>escription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商品描述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D99594" w:themeFill="accent2" w:themeFillTint="99"/>
          </w:tcPr>
          <w:p w:rsidR="00DC24AC" w:rsidRPr="005137D5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754" w:type="dxa"/>
            <w:shd w:val="clear" w:color="auto" w:fill="auto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1591" w:type="dxa"/>
            <w:shd w:val="clear" w:color="auto" w:fill="D99594" w:themeFill="accent2" w:themeFillTint="99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DC24AC" w:rsidRPr="005137D5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</w:tbl>
    <w:p w:rsidR="004C5784" w:rsidRDefault="004C5784">
      <w:pPr>
        <w:widowControl/>
        <w:adjustRightInd/>
        <w:spacing w:line="240" w:lineRule="auto"/>
        <w:jc w:val="left"/>
      </w:pPr>
      <w:r>
        <w:br w:type="page"/>
      </w:r>
    </w:p>
    <w:p w:rsidR="00EB5B24" w:rsidRDefault="00EB5B24" w:rsidP="00EB5B24">
      <w:pPr>
        <w:pStyle w:val="20"/>
      </w:pPr>
      <w:bookmarkStart w:id="350" w:name="_Toc465788144"/>
      <w:r>
        <w:rPr>
          <w:rFonts w:hint="eastAsia"/>
        </w:rPr>
        <w:lastRenderedPageBreak/>
        <w:t>猜猜猜业务消息</w:t>
      </w:r>
      <w:bookmarkEnd w:id="350"/>
      <w:r w:rsidR="007320CA">
        <w:rPr>
          <w:rFonts w:hint="eastAsia"/>
        </w:rPr>
        <w:t>&lt;</w:t>
      </w:r>
      <w:r w:rsidR="007320CA">
        <w:t>6X</w:t>
      </w:r>
      <w:r w:rsidR="007320CA">
        <w:rPr>
          <w:rFonts w:hint="eastAsia"/>
        </w:rPr>
        <w:t>&gt;</w:t>
      </w:r>
    </w:p>
    <w:p w:rsidR="002855B7" w:rsidRDefault="002855B7" w:rsidP="002855B7">
      <w:pPr>
        <w:pStyle w:val="3"/>
      </w:pPr>
      <w:r>
        <w:rPr>
          <w:rFonts w:hint="eastAsia"/>
        </w:rPr>
        <w:t>猜猜看</w:t>
      </w:r>
      <w:r>
        <w:t>首页</w:t>
      </w:r>
      <w:r>
        <w:rPr>
          <w:rFonts w:hint="eastAsia"/>
        </w:rPr>
        <w:t>&lt;</w:t>
      </w:r>
      <w:r>
        <w:t>6001&gt;</w:t>
      </w:r>
    </w:p>
    <w:p w:rsidR="002855B7" w:rsidRPr="00F31839" w:rsidRDefault="002855B7" w:rsidP="002855B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</w:t>
      </w:r>
      <w:r w:rsidR="006E12AD">
        <w:rPr>
          <w:rFonts w:hint="eastAsia"/>
          <w:sz w:val="21"/>
        </w:rPr>
        <w:t>猜猜看</w:t>
      </w:r>
      <w:r>
        <w:rPr>
          <w:sz w:val="21"/>
        </w:rPr>
        <w:t>首页加载</w:t>
      </w:r>
      <w:r>
        <w:rPr>
          <w:rFonts w:hint="eastAsia"/>
          <w:sz w:val="21"/>
        </w:rPr>
        <w:t>。</w:t>
      </w:r>
    </w:p>
    <w:p w:rsidR="002855B7" w:rsidRPr="00B26F2C" w:rsidRDefault="002855B7" w:rsidP="002855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855B7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855B7" w:rsidRPr="0035419F" w:rsidTr="00B32739">
        <w:trPr>
          <w:trHeight w:val="312"/>
        </w:trPr>
        <w:tc>
          <w:tcPr>
            <w:tcW w:w="3431" w:type="dxa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855B7" w:rsidRDefault="002855B7" w:rsidP="00E3178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2855B7" w:rsidRPr="00014747" w:rsidRDefault="002855B7" w:rsidP="002855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2855B7" w:rsidRDefault="00E3178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E3178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信息</w:t>
            </w:r>
            <w:r w:rsidR="002855B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 w:val="restart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E355F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E355F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编</w:t>
            </w:r>
            <w:r w:rsidR="002855B7"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名称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 w:rsidR="008B0302">
              <w:rPr>
                <w:rFonts w:ascii="宋体" w:hAnsi="宋体" w:hint="eastAsia"/>
                <w:sz w:val="21"/>
              </w:rPr>
              <w:t>，</w:t>
            </w:r>
            <w:r w:rsidR="008B0302">
              <w:rPr>
                <w:rFonts w:ascii="宋体" w:hAnsi="宋体"/>
                <w:sz w:val="21"/>
              </w:rPr>
              <w:t>如果多个这里考虑增加</w:t>
            </w:r>
            <w:r w:rsidR="008B0302">
              <w:rPr>
                <w:rFonts w:ascii="宋体" w:hAnsi="宋体" w:hint="eastAsia"/>
                <w:sz w:val="21"/>
              </w:rPr>
              <w:t>数组</w:t>
            </w:r>
            <w:r w:rsidR="008B0302">
              <w:rPr>
                <w:rFonts w:ascii="宋体" w:hAnsi="宋体"/>
                <w:sz w:val="21"/>
              </w:rPr>
              <w:t>来组织数据。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890BB2" w:rsidRPr="005137D5" w:rsidTr="00B32739">
        <w:trPr>
          <w:trHeight w:val="312"/>
        </w:trPr>
        <w:tc>
          <w:tcPr>
            <w:tcW w:w="655" w:type="dxa"/>
            <w:vMerge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人数</w:t>
            </w:r>
          </w:p>
        </w:tc>
      </w:tr>
      <w:tr w:rsidR="00890BB2" w:rsidRPr="005137D5" w:rsidTr="00B32739">
        <w:trPr>
          <w:trHeight w:val="312"/>
        </w:trPr>
        <w:tc>
          <w:tcPr>
            <w:tcW w:w="655" w:type="dxa"/>
            <w:vMerge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</w:t>
            </w:r>
            <w:r w:rsidR="000D6EBE"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已购金额</w:t>
            </w:r>
          </w:p>
        </w:tc>
      </w:tr>
    </w:tbl>
    <w:p w:rsidR="002855B7" w:rsidRPr="002855B7" w:rsidRDefault="002855B7" w:rsidP="002855B7"/>
    <w:p w:rsidR="00EB2F21" w:rsidRDefault="00EB2F21" w:rsidP="00EB2F21">
      <w:pPr>
        <w:pStyle w:val="3"/>
      </w:pPr>
      <w:r>
        <w:rPr>
          <w:rFonts w:hint="eastAsia"/>
        </w:rPr>
        <w:t>购买</w:t>
      </w:r>
      <w:r>
        <w:rPr>
          <w:rFonts w:hint="eastAsia"/>
        </w:rPr>
        <w:t>&lt;</w:t>
      </w:r>
      <w:r w:rsidR="002B53CF">
        <w:t>6</w:t>
      </w:r>
      <w:r>
        <w:t>101&gt;</w:t>
      </w:r>
    </w:p>
    <w:p w:rsidR="00EB2F21" w:rsidRPr="00125B17" w:rsidRDefault="00EB2F21" w:rsidP="00EB2F21">
      <w:pPr>
        <w:ind w:firstLineChars="150" w:firstLine="375"/>
        <w:rPr>
          <w:sz w:val="21"/>
        </w:rPr>
      </w:pPr>
      <w:r>
        <w:rPr>
          <w:rFonts w:hint="eastAsia"/>
          <w:sz w:val="21"/>
        </w:rPr>
        <w:t>同幸运</w:t>
      </w:r>
      <w:r>
        <w:rPr>
          <w:sz w:val="21"/>
        </w:rPr>
        <w:t>买等其他业务，同样分为两步。</w:t>
      </w:r>
    </w:p>
    <w:p w:rsidR="00EB2F21" w:rsidRPr="00B26F2C" w:rsidRDefault="00EB2F21" w:rsidP="00EB2F2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EB2F21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85A16" w:rsidRPr="0035419F" w:rsidTr="00B32739">
        <w:trPr>
          <w:trHeight w:val="312"/>
        </w:trPr>
        <w:tc>
          <w:tcPr>
            <w:tcW w:w="3431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topicCode</w:t>
            </w:r>
          </w:p>
        </w:tc>
        <w:tc>
          <w:tcPr>
            <w:tcW w:w="1531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EB2F21" w:rsidRPr="0035419F" w:rsidTr="00B32739">
        <w:trPr>
          <w:trHeight w:val="312"/>
        </w:trPr>
        <w:tc>
          <w:tcPr>
            <w:tcW w:w="3431" w:type="dxa"/>
          </w:tcPr>
          <w:p w:rsidR="00EB2F21" w:rsidRDefault="008D15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总金额</w:t>
            </w:r>
            <w:r w:rsidR="00985A16">
              <w:rPr>
                <w:rFonts w:ascii="宋体" w:hAnsi="宋体" w:hint="eastAsia"/>
                <w:sz w:val="21"/>
              </w:rPr>
              <w:t>，</w:t>
            </w:r>
            <w:r w:rsidR="00985A16">
              <w:rPr>
                <w:rFonts w:ascii="宋体" w:hAnsi="宋体"/>
                <w:sz w:val="21"/>
              </w:rPr>
              <w:t>购买总额</w:t>
            </w:r>
          </w:p>
        </w:tc>
      </w:tr>
    </w:tbl>
    <w:p w:rsidR="00EB2F21" w:rsidRPr="00014747" w:rsidRDefault="00EB2F21" w:rsidP="00EB2F2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Pr="005137D5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Pr="00C709FB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EB5B24" w:rsidRDefault="00EB5B24" w:rsidP="00EB5B24">
      <w:pPr>
        <w:rPr>
          <w:sz w:val="21"/>
        </w:rPr>
      </w:pPr>
    </w:p>
    <w:p w:rsidR="002B53CF" w:rsidRDefault="002B53CF" w:rsidP="002B53CF">
      <w:pPr>
        <w:pStyle w:val="3"/>
      </w:pPr>
      <w:r>
        <w:rPr>
          <w:rFonts w:hint="eastAsia"/>
        </w:rPr>
        <w:t>订单查询</w:t>
      </w:r>
      <w:r>
        <w:rPr>
          <w:rFonts w:hint="eastAsia"/>
        </w:rPr>
        <w:t>&lt;</w:t>
      </w:r>
      <w:r>
        <w:t>6102&gt;</w:t>
      </w:r>
    </w:p>
    <w:p w:rsidR="002B53CF" w:rsidRPr="00F31839" w:rsidRDefault="002B53CF" w:rsidP="002B53C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全部、中奖订单、未中奖订单。</w:t>
      </w:r>
    </w:p>
    <w:p w:rsidR="002B53CF" w:rsidRPr="00B26F2C" w:rsidRDefault="002B53CF" w:rsidP="002B53C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B53CF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53CF" w:rsidRPr="0035419F" w:rsidTr="00B32739">
        <w:trPr>
          <w:trHeight w:val="312"/>
        </w:trPr>
        <w:tc>
          <w:tcPr>
            <w:tcW w:w="3431" w:type="dxa"/>
          </w:tcPr>
          <w:p w:rsidR="002B53CF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</w:t>
            </w:r>
            <w:r>
              <w:rPr>
                <w:rFonts w:ascii="宋体" w:hAnsi="宋体" w:hint="eastAsia"/>
                <w:sz w:val="21"/>
              </w:rPr>
              <w:t>rder</w:t>
            </w:r>
            <w:r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umber</w:t>
            </w:r>
          </w:p>
        </w:tc>
        <w:tc>
          <w:tcPr>
            <w:tcW w:w="3827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 未中奖</w:t>
            </w:r>
            <w:r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 2 中奖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2B53CF" w:rsidRPr="0035419F" w:rsidTr="00B32739">
        <w:trPr>
          <w:trHeight w:val="312"/>
        </w:trPr>
        <w:tc>
          <w:tcPr>
            <w:tcW w:w="3431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2B53CF" w:rsidRPr="00014747" w:rsidRDefault="002B53CF" w:rsidP="002B53C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</w:tr>
      <w:tr w:rsidR="002B53CF" w:rsidTr="00B32739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B53CF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</w:t>
            </w:r>
            <w:r>
              <w:rPr>
                <w:rFonts w:ascii="宋体" w:hAnsi="宋体"/>
                <w:sz w:val="21"/>
              </w:rPr>
              <w:t>的主题</w:t>
            </w:r>
            <w:r w:rsidR="002B53CF">
              <w:rPr>
                <w:rFonts w:ascii="宋体" w:hAnsi="宋体"/>
                <w:sz w:val="21"/>
              </w:rPr>
              <w:t>信息</w:t>
            </w:r>
            <w:r w:rsidR="002B53CF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 w:val="restart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topicPicUrl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如果多个这里考虑增加</w:t>
            </w:r>
            <w:r>
              <w:rPr>
                <w:rFonts w:ascii="宋体" w:hAnsi="宋体" w:hint="eastAsia"/>
                <w:sz w:val="21"/>
              </w:rPr>
              <w:t>数组</w:t>
            </w:r>
            <w:r>
              <w:rPr>
                <w:rFonts w:ascii="宋体" w:hAnsi="宋体"/>
                <w:sz w:val="21"/>
              </w:rPr>
              <w:t>来组织数据。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人数</w:t>
            </w:r>
          </w:p>
        </w:tc>
      </w:tr>
      <w:tr w:rsidR="002B53CF" w:rsidTr="00B32739">
        <w:trPr>
          <w:trHeight w:val="312"/>
        </w:trPr>
        <w:tc>
          <w:tcPr>
            <w:tcW w:w="655" w:type="dxa"/>
            <w:vMerge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B53CF">
              <w:rPr>
                <w:rFonts w:ascii="宋体" w:hAnsi="宋体"/>
                <w:sz w:val="21"/>
              </w:rPr>
              <w:t>Status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</w:t>
            </w:r>
            <w:r w:rsidR="000D6EBE"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已购金额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3E3E5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winningPrize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奖金</w:t>
            </w:r>
          </w:p>
        </w:tc>
      </w:tr>
    </w:tbl>
    <w:p w:rsidR="004C5784" w:rsidRDefault="004C5784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1B60D0" w:rsidRDefault="001B60D0" w:rsidP="00EB5B24">
      <w:pPr>
        <w:rPr>
          <w:sz w:val="21"/>
        </w:rPr>
      </w:pPr>
    </w:p>
    <w:p w:rsidR="004C5784" w:rsidRDefault="004C5784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695DB6" w:rsidRPr="00695DB6" w:rsidRDefault="00695DB6" w:rsidP="008A6FBD"/>
    <w:p w:rsidR="008A6FBD" w:rsidRDefault="007333A8" w:rsidP="003A092F">
      <w:pPr>
        <w:pStyle w:val="10"/>
        <w:pageBreakBefore/>
      </w:pPr>
      <w:bookmarkStart w:id="351" w:name="_Toc465788147"/>
      <w:r>
        <w:rPr>
          <w:rFonts w:hint="eastAsia"/>
        </w:rPr>
        <w:lastRenderedPageBreak/>
        <w:t>附录</w:t>
      </w:r>
      <w:bookmarkEnd w:id="351"/>
      <w:r w:rsidR="002216EF">
        <w:rPr>
          <w:rFonts w:hint="eastAsia"/>
        </w:rPr>
        <w:t>（待</w:t>
      </w:r>
      <w:r w:rsidR="002216EF">
        <w:t>细化</w:t>
      </w:r>
      <w:r w:rsidR="002216EF">
        <w:rPr>
          <w:rFonts w:hint="eastAsia"/>
        </w:rPr>
        <w:t>）</w:t>
      </w:r>
    </w:p>
    <w:p w:rsidR="00BD5F2F" w:rsidRDefault="00BD5F2F" w:rsidP="00BD5F2F">
      <w:pPr>
        <w:pStyle w:val="20"/>
      </w:pPr>
      <w:bookmarkStart w:id="352" w:name="_Toc465788148"/>
      <w:r>
        <w:rPr>
          <w:rFonts w:hint="eastAsia"/>
          <w:color w:val="000000"/>
        </w:rPr>
        <w:t>交易</w:t>
      </w:r>
      <w:r>
        <w:rPr>
          <w:rFonts w:hint="eastAsia"/>
        </w:rPr>
        <w:t>响应状态码</w:t>
      </w:r>
      <w:bookmarkEnd w:id="3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085"/>
      </w:tblGrid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成功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处理失败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签名校验失败</w:t>
            </w:r>
          </w:p>
        </w:tc>
      </w:tr>
      <w:tr w:rsidR="00EF55F1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</w:tr>
      <w:tr w:rsidR="00EF55F1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01792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代理商账户不可用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当前没有奖期</w:t>
            </w:r>
            <w:r w:rsidR="00017928">
              <w:rPr>
                <w:rFonts w:ascii="宋体" w:hAnsi="宋体" w:hint="eastAsia"/>
                <w:sz w:val="21"/>
              </w:rPr>
              <w:t>或</w:t>
            </w:r>
            <w:r w:rsidR="00017928" w:rsidRPr="00B60455">
              <w:rPr>
                <w:rFonts w:ascii="宋体" w:hAnsi="宋体" w:hint="eastAsia"/>
                <w:sz w:val="21"/>
              </w:rPr>
              <w:t>投注期次错误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15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游戏不可销售（投注消息）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投注字符串格式错误（投注消息）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21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单张彩票投注行数错误（投注消息）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22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投注倍数超出限制</w:t>
            </w:r>
            <w:r>
              <w:rPr>
                <w:rFonts w:ascii="宋体" w:hAnsi="宋体" w:hint="eastAsia"/>
                <w:sz w:val="21"/>
              </w:rPr>
              <w:t>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单票金额超出限额（投注消息）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 w:rsidRPr="00B60455">
              <w:rPr>
                <w:rFonts w:ascii="宋体" w:hAnsi="宋体" w:hint="eastAsia"/>
                <w:sz w:val="21"/>
              </w:rPr>
              <w:t>余额不足</w:t>
            </w:r>
            <w:r>
              <w:rPr>
                <w:rFonts w:ascii="宋体" w:hAnsi="宋体" w:hint="eastAsia"/>
                <w:sz w:val="21"/>
              </w:rPr>
              <w:t>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</w:t>
            </w:r>
            <w:r w:rsidR="00017928"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查询订单不存在</w:t>
            </w:r>
            <w:r>
              <w:rPr>
                <w:rFonts w:ascii="宋体" w:hAnsi="宋体" w:hint="eastAsia"/>
                <w:sz w:val="21"/>
              </w:rPr>
              <w:t>（彩票查询消息）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106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期次未完成兑奖</w:t>
            </w:r>
            <w:r>
              <w:rPr>
                <w:rFonts w:ascii="宋体" w:hAnsi="宋体" w:hint="eastAsia"/>
                <w:sz w:val="21"/>
              </w:rPr>
              <w:t>（返奖查询消息）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</w:p>
        </w:tc>
      </w:tr>
    </w:tbl>
    <w:p w:rsidR="00BD5F2F" w:rsidRDefault="00BD5F2F" w:rsidP="00BD5F2F"/>
    <w:p w:rsidR="006F4C5F" w:rsidRDefault="006F4C5F" w:rsidP="00BD5F2F"/>
    <w:p w:rsidR="00BD5F2F" w:rsidRDefault="00BD5F2F" w:rsidP="00BD68DC">
      <w:pPr>
        <w:pStyle w:val="20"/>
      </w:pPr>
      <w:bookmarkStart w:id="353" w:name="_Toc465788149"/>
      <w:r>
        <w:rPr>
          <w:rFonts w:hint="eastAsia"/>
        </w:rPr>
        <w:t>系统游戏标识定义</w:t>
      </w:r>
      <w:bookmarkEnd w:id="3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4675"/>
      </w:tblGrid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BD5F2F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游戏名称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BD5F2F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游戏标识字符串</w:t>
            </w:r>
          </w:p>
        </w:tc>
      </w:tr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Lucky5游戏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K11X5</w:t>
            </w:r>
          </w:p>
        </w:tc>
      </w:tr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7C1684" w:rsidP="00EB5B24">
            <w:pPr>
              <w:rPr>
                <w:rFonts w:ascii="宋体" w:hAnsi="宋体"/>
                <w:sz w:val="21"/>
              </w:rPr>
            </w:pPr>
            <w:r w:rsidRPr="007C1684">
              <w:rPr>
                <w:rFonts w:ascii="宋体" w:hAnsi="宋体" w:hint="eastAsia"/>
                <w:sz w:val="21"/>
              </w:rPr>
              <w:t>S</w:t>
            </w:r>
            <w:r w:rsidRPr="007C1684">
              <w:rPr>
                <w:rFonts w:ascii="宋体" w:hAnsi="宋体"/>
                <w:sz w:val="21"/>
              </w:rPr>
              <w:t>traight</w:t>
            </w:r>
            <w:r w:rsidRPr="007C1684">
              <w:rPr>
                <w:rFonts w:ascii="宋体" w:hAnsi="宋体" w:hint="eastAsia"/>
                <w:sz w:val="21"/>
              </w:rPr>
              <w:t xml:space="preserve"> Flush Poker（同花顺）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7C1684" w:rsidP="00EB5B24">
            <w:pPr>
              <w:rPr>
                <w:rFonts w:ascii="宋体" w:hAnsi="宋体"/>
                <w:sz w:val="21"/>
              </w:rPr>
            </w:pPr>
            <w:r w:rsidRPr="007C1684">
              <w:rPr>
                <w:rFonts w:ascii="宋体" w:hAnsi="宋体" w:hint="eastAsia"/>
                <w:sz w:val="21"/>
              </w:rPr>
              <w:t>SFPOKER</w:t>
            </w:r>
          </w:p>
        </w:tc>
      </w:tr>
      <w:tr w:rsidR="007C1684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1684" w:rsidRPr="007C1684" w:rsidRDefault="007C1684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1684" w:rsidRPr="007C1684" w:rsidRDefault="007C1684" w:rsidP="00EB5B24">
            <w:pPr>
              <w:rPr>
                <w:rFonts w:ascii="宋体" w:hAnsi="宋体"/>
                <w:sz w:val="21"/>
              </w:rPr>
            </w:pPr>
          </w:p>
        </w:tc>
      </w:tr>
    </w:tbl>
    <w:p w:rsidR="00BD5F2F" w:rsidRPr="00BD5F2F" w:rsidRDefault="00BD5F2F" w:rsidP="00BD5F2F">
      <w:pPr>
        <w:ind w:firstLineChars="200" w:firstLine="500"/>
        <w:rPr>
          <w:sz w:val="21"/>
        </w:rPr>
      </w:pPr>
      <w:r w:rsidRPr="00BD5F2F">
        <w:rPr>
          <w:rFonts w:hint="eastAsia"/>
          <w:sz w:val="21"/>
        </w:rPr>
        <w:t>注：游戏标识字符串需要区分大小写。</w:t>
      </w:r>
    </w:p>
    <w:p w:rsidR="00BD68DC" w:rsidRDefault="00BD68DC" w:rsidP="00B60455"/>
    <w:p w:rsidR="00017928" w:rsidRPr="00777291" w:rsidRDefault="00777291" w:rsidP="00777291">
      <w:pPr>
        <w:pStyle w:val="20"/>
      </w:pPr>
      <w:bookmarkStart w:id="354" w:name="_Toc465788150"/>
      <w:r w:rsidRPr="00777291">
        <w:rPr>
          <w:rFonts w:hint="eastAsia"/>
        </w:rPr>
        <w:t>电脑票期次状态定义</w:t>
      </w:r>
      <w:bookmarkEnd w:id="35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085"/>
      </w:tblGrid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17928" w:rsidRDefault="00017928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17928" w:rsidRDefault="00017928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新期开始销售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期次销售暂停（应特殊原因，期次暂停销售）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Pr="00837364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期次销售截止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4B3AF2" w:rsidP="00EB5B24">
            <w:pPr>
              <w:rPr>
                <w:rFonts w:ascii="宋体" w:hAnsi="宋体"/>
                <w:sz w:val="21"/>
              </w:rPr>
            </w:pPr>
            <w:ins w:id="355" w:author="forrestCao" w:date="2016-12-07T16:22:00Z">
              <w:r>
                <w:rPr>
                  <w:rFonts w:ascii="宋体" w:hAnsi="宋体" w:hint="eastAsia"/>
                  <w:sz w:val="21"/>
                </w:rPr>
                <w:t>得到</w:t>
              </w:r>
            </w:ins>
            <w:del w:id="356" w:author="forrestCao" w:date="2016-12-07T16:22:00Z">
              <w:r w:rsidR="00017928" w:rsidDel="004B3AF2">
                <w:rPr>
                  <w:rFonts w:ascii="宋体" w:hAnsi="宋体" w:hint="eastAsia"/>
                  <w:sz w:val="21"/>
                </w:rPr>
                <w:delText>获得</w:delText>
              </w:r>
            </w:del>
            <w:r w:rsidR="00017928">
              <w:rPr>
                <w:rFonts w:ascii="宋体" w:hAnsi="宋体" w:hint="eastAsia"/>
                <w:sz w:val="21"/>
              </w:rPr>
              <w:t>开奖号码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4B3AF2" w:rsidP="004B3AF2">
            <w:pPr>
              <w:rPr>
                <w:rFonts w:ascii="宋体" w:hAnsi="宋体"/>
                <w:sz w:val="21"/>
              </w:rPr>
            </w:pPr>
            <w:ins w:id="357" w:author="forrestCao" w:date="2016-12-07T16:22:00Z">
              <w:r>
                <w:rPr>
                  <w:rFonts w:ascii="宋体" w:hAnsi="宋体" w:hint="eastAsia"/>
                  <w:sz w:val="21"/>
                </w:rPr>
                <w:t>期次开奖完成（</w:t>
              </w:r>
            </w:ins>
            <w:r w:rsidR="00017928">
              <w:rPr>
                <w:rFonts w:ascii="宋体" w:hAnsi="宋体" w:hint="eastAsia"/>
                <w:sz w:val="21"/>
              </w:rPr>
              <w:t>派奖完成</w:t>
            </w:r>
            <w:ins w:id="358" w:author="forrestCao" w:date="2016-12-07T16:22:00Z">
              <w:r>
                <w:rPr>
                  <w:rFonts w:ascii="宋体" w:hAnsi="宋体" w:hint="eastAsia"/>
                  <w:sz w:val="21"/>
                </w:rPr>
                <w:t>）</w:t>
              </w:r>
            </w:ins>
            <w:del w:id="359" w:author="forrestCao" w:date="2016-12-07T16:22:00Z">
              <w:r w:rsidR="00017928" w:rsidDel="004B3AF2">
                <w:rPr>
                  <w:rFonts w:ascii="宋体" w:hAnsi="宋体" w:hint="eastAsia"/>
                  <w:sz w:val="21"/>
                </w:rPr>
                <w:delText>，代销商可以执行“返奖查询消息”</w:delText>
              </w:r>
            </w:del>
          </w:p>
        </w:tc>
      </w:tr>
    </w:tbl>
    <w:p w:rsidR="00017928" w:rsidRPr="00BD5F2F" w:rsidRDefault="00017928" w:rsidP="00017928"/>
    <w:p w:rsidR="0011602F" w:rsidRPr="001D6C11" w:rsidRDefault="0011602F" w:rsidP="0011602F">
      <w:pPr>
        <w:pStyle w:val="20"/>
      </w:pPr>
      <w:bookmarkStart w:id="360" w:name="_Toc439246643"/>
      <w:bookmarkStart w:id="361" w:name="_Toc465788151"/>
      <w:r>
        <w:rPr>
          <w:rFonts w:hint="eastAsia"/>
        </w:rPr>
        <w:t>资金交易类型</w:t>
      </w:r>
      <w:bookmarkEnd w:id="360"/>
      <w:r>
        <w:rPr>
          <w:rFonts w:hint="eastAsia"/>
        </w:rPr>
        <w:t>定义</w:t>
      </w:r>
      <w:bookmarkEnd w:id="36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11602F" w:rsidRPr="00EE41D0" w:rsidTr="0010230B">
        <w:tc>
          <w:tcPr>
            <w:tcW w:w="1080" w:type="pct"/>
            <w:shd w:val="clear" w:color="auto" w:fill="CCCCCC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全部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2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充值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3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提现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4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投注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中奖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退款</w:t>
            </w:r>
          </w:p>
        </w:tc>
      </w:tr>
      <w:tr w:rsidR="0010230B" w:rsidRPr="00EE41D0" w:rsidTr="0010230B">
        <w:tc>
          <w:tcPr>
            <w:tcW w:w="1080" w:type="pct"/>
          </w:tcPr>
          <w:p w:rsidR="0010230B" w:rsidRDefault="0010230B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3920" w:type="pct"/>
          </w:tcPr>
          <w:p w:rsidR="0010230B" w:rsidRDefault="0010230B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奖励</w:t>
            </w:r>
          </w:p>
        </w:tc>
      </w:tr>
      <w:tr w:rsidR="0010230B" w:rsidRPr="00EE41D0" w:rsidTr="0010230B">
        <w:tc>
          <w:tcPr>
            <w:tcW w:w="1080" w:type="pct"/>
          </w:tcPr>
          <w:p w:rsidR="0010230B" w:rsidRDefault="0010230B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3920" w:type="pct"/>
          </w:tcPr>
          <w:p w:rsidR="0010230B" w:rsidRDefault="0010230B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兑换</w:t>
            </w:r>
          </w:p>
        </w:tc>
      </w:tr>
    </w:tbl>
    <w:p w:rsidR="0011602F" w:rsidRDefault="0011602F" w:rsidP="00B60455"/>
    <w:p w:rsidR="00006E57" w:rsidRPr="00F756D4" w:rsidRDefault="00006E57" w:rsidP="00006E57">
      <w:pPr>
        <w:pStyle w:val="20"/>
      </w:pPr>
      <w:bookmarkStart w:id="362" w:name="_Toc439246644"/>
      <w:bookmarkStart w:id="363" w:name="_Toc465788152"/>
      <w:r w:rsidRPr="00F756D4">
        <w:rPr>
          <w:rFonts w:hint="eastAsia"/>
        </w:rPr>
        <w:t>充值方式</w:t>
      </w:r>
      <w:bookmarkEnd w:id="362"/>
      <w:bookmarkEnd w:id="3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006E57" w:rsidRPr="00EE41D0" w:rsidTr="00006E57">
        <w:tc>
          <w:tcPr>
            <w:tcW w:w="1080" w:type="pct"/>
            <w:shd w:val="clear" w:color="auto" w:fill="CCCCCC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人工充值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20" w:type="pct"/>
          </w:tcPr>
          <w:p w:rsidR="00006E57" w:rsidRDefault="00006E57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彩票充值卡</w:t>
            </w:r>
          </w:p>
        </w:tc>
      </w:tr>
      <w:tr w:rsidR="007C15B6" w:rsidRPr="00EE41D0" w:rsidTr="00006E57">
        <w:tc>
          <w:tcPr>
            <w:tcW w:w="1080" w:type="pct"/>
          </w:tcPr>
          <w:p w:rsidR="007C15B6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20" w:type="pct"/>
          </w:tcPr>
          <w:p w:rsidR="007C15B6" w:rsidRDefault="007C15B6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站点充值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ATM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网银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手机银行</w:t>
            </w:r>
          </w:p>
        </w:tc>
      </w:tr>
    </w:tbl>
    <w:p w:rsidR="007C15B6" w:rsidRDefault="007C15B6" w:rsidP="007C15B6"/>
    <w:p w:rsidR="007C15B6" w:rsidRPr="00F756D4" w:rsidRDefault="007C15B6" w:rsidP="007C15B6">
      <w:pPr>
        <w:pStyle w:val="20"/>
      </w:pPr>
      <w:bookmarkStart w:id="364" w:name="_Toc465788153"/>
      <w:r w:rsidRPr="00F756D4">
        <w:rPr>
          <w:rFonts w:hint="eastAsia"/>
        </w:rPr>
        <w:t>终端系统类型</w:t>
      </w:r>
      <w:bookmarkEnd w:id="3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7C15B6" w:rsidRPr="00EE41D0" w:rsidTr="00903B99">
        <w:tc>
          <w:tcPr>
            <w:tcW w:w="1080" w:type="pct"/>
            <w:shd w:val="clear" w:color="auto" w:fill="CCCCCC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7C15B6" w:rsidRPr="00AF1327" w:rsidRDefault="007C15B6" w:rsidP="00903B99">
            <w:pPr>
              <w:pStyle w:val="af1"/>
              <w:jc w:val="left"/>
              <w:rPr>
                <w:rFonts w:cs="Arial"/>
              </w:rPr>
            </w:pPr>
            <w:r w:rsidRPr="00090109">
              <w:rPr>
                <w:rFonts w:hint="eastAsia"/>
              </w:rPr>
              <w:t>苹果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3920" w:type="pct"/>
          </w:tcPr>
          <w:p w:rsidR="007C15B6" w:rsidRDefault="007C15B6" w:rsidP="00903B99">
            <w:pPr>
              <w:pStyle w:val="af1"/>
              <w:jc w:val="left"/>
              <w:rPr>
                <w:rFonts w:ascii="宋体" w:hAnsi="宋体"/>
              </w:rPr>
            </w:pPr>
            <w:r w:rsidRPr="00090109">
              <w:rPr>
                <w:rFonts w:hint="eastAsia"/>
              </w:rPr>
              <w:t>安卓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Default="007C15B6" w:rsidP="00903B99">
            <w:pPr>
              <w:pStyle w:val="af1"/>
              <w:jc w:val="center"/>
              <w:rPr>
                <w:rFonts w:cs="Arial"/>
              </w:rPr>
            </w:pPr>
          </w:p>
        </w:tc>
        <w:tc>
          <w:tcPr>
            <w:tcW w:w="3920" w:type="pct"/>
          </w:tcPr>
          <w:p w:rsidR="007C15B6" w:rsidRDefault="007C15B6" w:rsidP="00903B99">
            <w:pPr>
              <w:pStyle w:val="af1"/>
              <w:jc w:val="left"/>
              <w:rPr>
                <w:rFonts w:ascii="宋体" w:hAnsi="宋体"/>
              </w:rPr>
            </w:pPr>
          </w:p>
        </w:tc>
      </w:tr>
    </w:tbl>
    <w:p w:rsidR="007C15B6" w:rsidRDefault="007C15B6" w:rsidP="007C15B6"/>
    <w:p w:rsidR="0046437D" w:rsidRPr="00F845E1" w:rsidRDefault="00B820BC" w:rsidP="0046437D">
      <w:pPr>
        <w:pStyle w:val="20"/>
      </w:pPr>
      <w:bookmarkStart w:id="365" w:name="_Toc287605387"/>
      <w:bookmarkStart w:id="366" w:name="_Toc439246652"/>
      <w:bookmarkStart w:id="367" w:name="_Toc465788154"/>
      <w:r w:rsidRPr="00F845E1">
        <w:rPr>
          <w:rFonts w:hint="eastAsia"/>
        </w:rPr>
        <w:t>用户</w:t>
      </w:r>
      <w:r w:rsidR="0046437D" w:rsidRPr="00F845E1">
        <w:rPr>
          <w:rFonts w:hint="eastAsia"/>
        </w:rPr>
        <w:t>状态</w:t>
      </w:r>
      <w:bookmarkEnd w:id="365"/>
      <w:bookmarkEnd w:id="366"/>
      <w:bookmarkEnd w:id="3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46437D" w:rsidRPr="00EE41D0" w:rsidTr="0046437D">
        <w:tc>
          <w:tcPr>
            <w:tcW w:w="108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0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正常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1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2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注销</w:t>
            </w:r>
          </w:p>
        </w:tc>
      </w:tr>
    </w:tbl>
    <w:p w:rsidR="0046437D" w:rsidRDefault="0046437D" w:rsidP="0046437D">
      <w:pPr>
        <w:pStyle w:val="af1"/>
      </w:pPr>
    </w:p>
    <w:p w:rsidR="0046437D" w:rsidRPr="00F845E1" w:rsidRDefault="0046437D" w:rsidP="0046437D">
      <w:pPr>
        <w:pStyle w:val="20"/>
      </w:pPr>
      <w:bookmarkStart w:id="368" w:name="_Toc439246653"/>
      <w:bookmarkStart w:id="369" w:name="_Toc465788155"/>
      <w:r w:rsidRPr="00F845E1">
        <w:rPr>
          <w:rFonts w:hint="eastAsia"/>
        </w:rPr>
        <w:t>用户</w:t>
      </w:r>
      <w:r>
        <w:rPr>
          <w:rFonts w:hint="eastAsia"/>
        </w:rPr>
        <w:t>信息</w:t>
      </w:r>
      <w:r w:rsidRPr="00F845E1">
        <w:rPr>
          <w:rFonts w:hint="eastAsia"/>
        </w:rPr>
        <w:t>状态</w:t>
      </w:r>
      <w:bookmarkEnd w:id="368"/>
      <w:bookmarkEnd w:id="3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46437D" w:rsidRPr="00EE41D0" w:rsidTr="0046437D">
        <w:tc>
          <w:tcPr>
            <w:tcW w:w="108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未完善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已完善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2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非完善用户锁定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3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完善用户锁定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4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注销</w:t>
            </w:r>
          </w:p>
        </w:tc>
      </w:tr>
    </w:tbl>
    <w:p w:rsidR="0046437D" w:rsidRDefault="0046437D" w:rsidP="0046437D">
      <w:pPr>
        <w:pStyle w:val="af1"/>
      </w:pPr>
    </w:p>
    <w:p w:rsidR="00B37271" w:rsidRDefault="00B37271" w:rsidP="00B37271">
      <w:pPr>
        <w:pStyle w:val="20"/>
      </w:pPr>
      <w:bookmarkStart w:id="370" w:name="_Toc439246648"/>
      <w:bookmarkStart w:id="371" w:name="_Toc465788156"/>
      <w:r>
        <w:rPr>
          <w:rFonts w:hint="eastAsia"/>
        </w:rPr>
        <w:t>电脑票枚举类型</w:t>
      </w:r>
      <w:bookmarkEnd w:id="370"/>
      <w:bookmarkEnd w:id="37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7271" w:rsidRPr="00AF1327" w:rsidRDefault="00B3727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枚举名称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7271" w:rsidRPr="00AF1327" w:rsidRDefault="00B3727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枚举取值含义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投注方式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 1=代购 2=追号 3=套餐 4=定投 5=合买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套餐范围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1=包月 2=包季 3=半年 4=全年 5=自订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选号方式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1=机选投注 2=自选投注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订单支付方式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1=后支付 2=账户余额支付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时间范围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0=全部时间 1=最近三天 2=最近一周 3=最近一月 4=最近三月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中奖停止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/>
                <w:spacing w:val="20"/>
                <w:szCs w:val="21"/>
              </w:rPr>
              <w:t>1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 xml:space="preserve">=完成方案终止 </w:t>
            </w:r>
            <w:r w:rsidRPr="00B37271">
              <w:rPr>
                <w:rFonts w:ascii="宋体" w:hAnsi="宋体"/>
                <w:spacing w:val="20"/>
                <w:szCs w:val="21"/>
              </w:rPr>
              <w:t>2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=中奖即停止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3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=中一等奖即停止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4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=中二等奖以上即停止</w:t>
            </w:r>
          </w:p>
        </w:tc>
      </w:tr>
      <w:tr w:rsidR="00B37271" w:rsidRPr="00071CD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交易状态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1=已受理（等待出票）/2=出票成功/3=出票失败/4=出票部分成功/5=已完成（追号或套餐全部期次完成）6=已撤销/7=已删除/8=中奖停止/9=期次已撤销</w:t>
            </w:r>
          </w:p>
        </w:tc>
      </w:tr>
      <w:tr w:rsidR="00B37271" w:rsidRPr="0091714C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预订单状态枚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举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1=正常/2=已删除（已过期）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中奖状态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 1=未中奖 2=已中奖 3=已领奖 4=已派奖</w:t>
            </w:r>
          </w:p>
        </w:tc>
      </w:tr>
    </w:tbl>
    <w:p w:rsidR="00B37271" w:rsidRDefault="00B37271" w:rsidP="00B37271"/>
    <w:p w:rsidR="00B37271" w:rsidRPr="00B37271" w:rsidRDefault="00B37271" w:rsidP="0046437D">
      <w:pPr>
        <w:pStyle w:val="af1"/>
      </w:pPr>
    </w:p>
    <w:p w:rsidR="00903A31" w:rsidRPr="00F845E1" w:rsidRDefault="00903A31" w:rsidP="00903A31">
      <w:pPr>
        <w:pStyle w:val="20"/>
      </w:pPr>
      <w:bookmarkStart w:id="372" w:name="_Toc439246656"/>
      <w:bookmarkStart w:id="373" w:name="_Toc465788157"/>
      <w:r>
        <w:rPr>
          <w:rFonts w:hint="eastAsia"/>
        </w:rPr>
        <w:t>即开票交易</w:t>
      </w:r>
      <w:r w:rsidRPr="00F845E1">
        <w:rPr>
          <w:rFonts w:hint="eastAsia"/>
        </w:rPr>
        <w:t>状态</w:t>
      </w:r>
      <w:bookmarkEnd w:id="372"/>
      <w:bookmarkEnd w:id="3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903A31" w:rsidRPr="00EE41D0" w:rsidTr="00903A31">
        <w:tc>
          <w:tcPr>
            <w:tcW w:w="1080" w:type="pct"/>
            <w:tcBorders>
              <w:bottom w:val="single" w:sz="4" w:space="0" w:color="auto"/>
            </w:tcBorders>
            <w:shd w:val="clear" w:color="auto" w:fill="CCCCCC"/>
          </w:tcPr>
          <w:p w:rsidR="00903A31" w:rsidRPr="00AF1327" w:rsidRDefault="00903A3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tcBorders>
              <w:bottom w:val="single" w:sz="4" w:space="0" w:color="auto"/>
            </w:tcBorders>
            <w:shd w:val="clear" w:color="auto" w:fill="CCCCCC"/>
          </w:tcPr>
          <w:p w:rsidR="00903A31" w:rsidRPr="00AF1327" w:rsidRDefault="00903A3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903A31" w:rsidRPr="00EE41D0" w:rsidTr="00903A31">
        <w:tc>
          <w:tcPr>
            <w:tcW w:w="1080" w:type="pct"/>
            <w:shd w:val="clear" w:color="auto" w:fill="auto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</w:t>
            </w:r>
          </w:p>
        </w:tc>
        <w:tc>
          <w:tcPr>
            <w:tcW w:w="3920" w:type="pct"/>
            <w:shd w:val="clear" w:color="auto" w:fill="auto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全部</w:t>
            </w:r>
          </w:p>
        </w:tc>
      </w:tr>
      <w:tr w:rsidR="00903A31" w:rsidRPr="00F71F47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未完成</w:t>
            </w:r>
          </w:p>
        </w:tc>
      </w:tr>
      <w:tr w:rsidR="00903A31" w:rsidRPr="00F71F47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2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未中奖</w:t>
            </w:r>
          </w:p>
        </w:tc>
      </w:tr>
      <w:tr w:rsidR="00903A31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3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已中奖</w:t>
            </w:r>
          </w:p>
        </w:tc>
      </w:tr>
      <w:tr w:rsidR="00903A31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4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已完成（包括未中奖和已中奖）</w:t>
            </w:r>
          </w:p>
        </w:tc>
      </w:tr>
    </w:tbl>
    <w:p w:rsidR="00903A31" w:rsidRPr="00B37271" w:rsidRDefault="00903A31" w:rsidP="00B37271">
      <w:pPr>
        <w:spacing w:line="240" w:lineRule="auto"/>
        <w:jc w:val="left"/>
        <w:rPr>
          <w:i/>
        </w:rPr>
      </w:pPr>
      <w:r w:rsidRPr="00B37271">
        <w:rPr>
          <w:rFonts w:hint="eastAsia"/>
          <w:i/>
        </w:rPr>
        <w:t>说明：</w:t>
      </w:r>
      <w:r w:rsidRPr="00B37271">
        <w:rPr>
          <w:rFonts w:hint="eastAsia"/>
          <w:i/>
        </w:rPr>
        <w:t>0</w:t>
      </w:r>
      <w:r w:rsidRPr="00B37271">
        <w:rPr>
          <w:rFonts w:hint="eastAsia"/>
          <w:i/>
        </w:rPr>
        <w:t>跟</w:t>
      </w:r>
      <w:r w:rsidRPr="00B37271">
        <w:rPr>
          <w:rFonts w:hint="eastAsia"/>
          <w:i/>
        </w:rPr>
        <w:t>4</w:t>
      </w:r>
      <w:r w:rsidRPr="00B37271">
        <w:rPr>
          <w:rFonts w:hint="eastAsia"/>
          <w:i/>
        </w:rPr>
        <w:t>只用于查询时的筛选条件，</w:t>
      </w:r>
      <w:r w:rsidRPr="00B37271">
        <w:rPr>
          <w:rFonts w:hint="eastAsia"/>
          <w:i/>
        </w:rPr>
        <w:t>1</w:t>
      </w:r>
      <w:r w:rsidRPr="00B37271">
        <w:rPr>
          <w:rFonts w:hint="eastAsia"/>
          <w:i/>
        </w:rPr>
        <w:t>、</w:t>
      </w:r>
      <w:r w:rsidRPr="00B37271">
        <w:rPr>
          <w:rFonts w:hint="eastAsia"/>
          <w:i/>
        </w:rPr>
        <w:t>2</w:t>
      </w:r>
      <w:r w:rsidRPr="00B37271">
        <w:rPr>
          <w:rFonts w:hint="eastAsia"/>
          <w:i/>
        </w:rPr>
        <w:t>、</w:t>
      </w:r>
      <w:r w:rsidRPr="00B37271">
        <w:rPr>
          <w:rFonts w:hint="eastAsia"/>
          <w:i/>
        </w:rPr>
        <w:t>3</w:t>
      </w:r>
      <w:r w:rsidRPr="00B37271">
        <w:rPr>
          <w:rFonts w:hint="eastAsia"/>
          <w:i/>
        </w:rPr>
        <w:t>分别标明每笔交易的状态。</w:t>
      </w:r>
    </w:p>
    <w:p w:rsidR="00903A31" w:rsidRPr="002E4786" w:rsidRDefault="00903A31" w:rsidP="00903A31">
      <w:pPr>
        <w:spacing w:line="240" w:lineRule="auto"/>
      </w:pPr>
    </w:p>
    <w:p w:rsidR="00006E57" w:rsidRPr="00B37271" w:rsidRDefault="00006E57" w:rsidP="00B60455"/>
    <w:p w:rsidR="00BD68DC" w:rsidRPr="00BD68DC" w:rsidRDefault="00BD68DC" w:rsidP="00B60455"/>
    <w:p w:rsidR="00D97A5D" w:rsidRPr="00BD68DC" w:rsidRDefault="00D97A5D" w:rsidP="00FB2BE1">
      <w:pPr>
        <w:sectPr w:rsidR="00D97A5D" w:rsidRPr="00BD68DC" w:rsidSect="00A80EE6"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001969" w:rsidRDefault="00001969" w:rsidP="00001969">
      <w:pPr>
        <w:pStyle w:val="20"/>
      </w:pPr>
      <w:bookmarkStart w:id="374" w:name="_Toc465788158"/>
      <w:r>
        <w:rPr>
          <w:rFonts w:hint="eastAsia"/>
        </w:rPr>
        <w:lastRenderedPageBreak/>
        <w:t>Lucky5</w:t>
      </w:r>
      <w:r>
        <w:rPr>
          <w:rFonts w:hint="eastAsia"/>
        </w:rPr>
        <w:t>游戏投注字符串格式定义</w:t>
      </w:r>
      <w:bookmarkEnd w:id="3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111"/>
        <w:gridCol w:w="850"/>
        <w:gridCol w:w="5387"/>
      </w:tblGrid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 w:rsidRPr="0091410E"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  <w:r w:rsidRPr="0091410E">
              <w:rPr>
                <w:rFonts w:ascii="宋体" w:hAnsi="宋体" w:hint="eastAsia"/>
                <w:b/>
                <w:sz w:val="21"/>
              </w:rPr>
              <w:t>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 w:rsidRPr="0091410E"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b/>
                <w:sz w:val="21"/>
              </w:rPr>
            </w:pPr>
            <w:r w:rsidRPr="0091410E"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</w:t>
            </w:r>
            <w:r w:rsidRPr="0091410E">
              <w:rPr>
                <w:rFonts w:ascii="宋体" w:hAnsi="宋体" w:hint="eastAsia"/>
                <w:b/>
                <w:sz w:val="21"/>
              </w:rPr>
              <w:t>示例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34029D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04+06+08+10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04+06+08+10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02+03+04+06+07+10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02+03+04+06+07+10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任选五（胆拖）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02+05&lt;03+04+06+07+10+11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02+05&lt;03+04+06+07+10+11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02+05+07+09&lt;03+04+06+10+11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02+05+07+09&lt;03+04+06+10+11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01+02+03+04+05+06+08+09+10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01+02+03+04+05+06+08+09+10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01+02+03&lt;04+05+06+07+09+10+11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01+02+03&lt;04+05+06+07+09+10+11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前二直选（有序复式）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YX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06:08:11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06:08:11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02+03:04+06+10+11:01+09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02+03:04+06+10+11:01+09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03+06+08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03+06+08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02+11&lt;03+04+06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02+11&lt;03+04+06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</w:p>
        </w:tc>
      </w:tr>
    </w:tbl>
    <w:p w:rsidR="00001969" w:rsidRPr="00BD5F2F" w:rsidRDefault="00001969" w:rsidP="00001969">
      <w:pPr>
        <w:ind w:firstLineChars="200" w:firstLine="500"/>
        <w:rPr>
          <w:sz w:val="21"/>
        </w:rPr>
      </w:pPr>
      <w:r w:rsidRPr="00BD5F2F">
        <w:rPr>
          <w:rFonts w:hint="eastAsia"/>
          <w:sz w:val="21"/>
        </w:rPr>
        <w:t>注：游戏标识字符串需要区分大小写。</w:t>
      </w:r>
    </w:p>
    <w:p w:rsidR="00001969" w:rsidRPr="00BD5F2F" w:rsidRDefault="00001969" w:rsidP="00001969">
      <w:pPr>
        <w:spacing w:line="480" w:lineRule="auto"/>
        <w:ind w:firstLine="420"/>
        <w:rPr>
          <w:b/>
          <w:sz w:val="21"/>
        </w:rPr>
      </w:pPr>
      <w:r w:rsidRPr="00BD5F2F">
        <w:rPr>
          <w:rFonts w:hint="eastAsia"/>
          <w:b/>
          <w:sz w:val="21"/>
        </w:rPr>
        <w:t>单注投注字符串格式：</w:t>
      </w:r>
    </w:p>
    <w:p w:rsidR="00001969" w:rsidRPr="0047135D" w:rsidRDefault="00001969" w:rsidP="00001969">
      <w:pPr>
        <w:ind w:left="420" w:firstLine="420"/>
        <w:rPr>
          <w:sz w:val="21"/>
        </w:rPr>
      </w:pPr>
      <w:r w:rsidRPr="00BD5F2F">
        <w:rPr>
          <w:rFonts w:hint="eastAsia"/>
          <w:sz w:val="21"/>
          <w:highlight w:val="lightGray"/>
          <w:u w:val="single"/>
        </w:rPr>
        <w:t>玩法标识</w:t>
      </w:r>
      <w:r w:rsidRPr="0047135D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-</w:t>
      </w:r>
      <w:r w:rsidRPr="0047135D">
        <w:rPr>
          <w:rFonts w:hint="eastAsia"/>
          <w:sz w:val="21"/>
        </w:rPr>
        <w:t xml:space="preserve"> </w:t>
      </w:r>
      <w:r w:rsidRPr="00BD5F2F">
        <w:rPr>
          <w:rFonts w:hint="eastAsia"/>
          <w:sz w:val="21"/>
          <w:highlight w:val="lightGray"/>
          <w:u w:val="single"/>
        </w:rPr>
        <w:t>投注号码</w:t>
      </w:r>
      <w:r>
        <w:rPr>
          <w:rFonts w:hint="eastAsia"/>
          <w:sz w:val="21"/>
        </w:rPr>
        <w:t xml:space="preserve"> -</w:t>
      </w:r>
      <w:r w:rsidRPr="0047135D">
        <w:rPr>
          <w:rFonts w:hint="eastAsia"/>
          <w:sz w:val="21"/>
        </w:rPr>
        <w:t xml:space="preserve"> </w:t>
      </w:r>
      <w:r>
        <w:rPr>
          <w:rFonts w:hint="eastAsia"/>
          <w:sz w:val="21"/>
          <w:highlight w:val="lightGray"/>
          <w:u w:val="single"/>
        </w:rPr>
        <w:t>单行</w:t>
      </w:r>
      <w:r w:rsidRPr="00BD5F2F">
        <w:rPr>
          <w:rFonts w:hint="eastAsia"/>
          <w:sz w:val="21"/>
          <w:highlight w:val="lightGray"/>
          <w:u w:val="single"/>
        </w:rPr>
        <w:t>倍数</w:t>
      </w:r>
    </w:p>
    <w:p w:rsidR="00001969" w:rsidRDefault="00001969">
      <w:pPr>
        <w:widowControl/>
        <w:adjustRightInd/>
        <w:spacing w:line="240" w:lineRule="auto"/>
        <w:jc w:val="left"/>
        <w:rPr>
          <w:b/>
        </w:rPr>
      </w:pPr>
      <w:r>
        <w:br w:type="page"/>
      </w:r>
    </w:p>
    <w:p w:rsidR="00E92147" w:rsidRDefault="00E71E36" w:rsidP="00E71E36">
      <w:pPr>
        <w:pStyle w:val="20"/>
      </w:pPr>
      <w:bookmarkStart w:id="375" w:name="_Toc465788159"/>
      <w:r>
        <w:rPr>
          <w:rFonts w:hint="eastAsia"/>
        </w:rPr>
        <w:lastRenderedPageBreak/>
        <w:t>S</w:t>
      </w:r>
      <w:r w:rsidRPr="00E71E36">
        <w:t>traight</w:t>
      </w:r>
      <w:r>
        <w:rPr>
          <w:rFonts w:hint="eastAsia"/>
        </w:rPr>
        <w:t xml:space="preserve"> </w:t>
      </w:r>
      <w:r w:rsidR="00E92147">
        <w:rPr>
          <w:rFonts w:hint="eastAsia"/>
        </w:rPr>
        <w:t>Flush</w:t>
      </w:r>
      <w:r>
        <w:rPr>
          <w:rFonts w:hint="eastAsia"/>
        </w:rPr>
        <w:t xml:space="preserve"> </w:t>
      </w:r>
      <w:r w:rsidR="00E92147">
        <w:rPr>
          <w:rFonts w:hint="eastAsia"/>
        </w:rPr>
        <w:t>Poker</w:t>
      </w:r>
      <w:r w:rsidR="00E92147">
        <w:rPr>
          <w:rFonts w:hint="eastAsia"/>
        </w:rPr>
        <w:t>（</w:t>
      </w:r>
      <w:r>
        <w:rPr>
          <w:rFonts w:hint="eastAsia"/>
        </w:rPr>
        <w:t>同</w:t>
      </w:r>
      <w:r w:rsidR="00E92147">
        <w:rPr>
          <w:rFonts w:hint="eastAsia"/>
        </w:rPr>
        <w:t>花顺）</w:t>
      </w:r>
      <w:bookmarkEnd w:id="375"/>
    </w:p>
    <w:p w:rsidR="00B16579" w:rsidRDefault="006413EC" w:rsidP="00A812E6">
      <w:pPr>
        <w:pStyle w:val="3"/>
      </w:pPr>
      <w:bookmarkStart w:id="376" w:name="_Toc465788160"/>
      <w:r>
        <w:rPr>
          <w:rFonts w:hint="eastAsia"/>
        </w:rPr>
        <w:t>投注字符串格式</w:t>
      </w:r>
      <w:bookmarkEnd w:id="376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4034"/>
      </w:tblGrid>
      <w:tr w:rsidR="00B16579" w:rsidTr="00D57DD3">
        <w:trPr>
          <w:trHeight w:val="763"/>
        </w:trPr>
        <w:tc>
          <w:tcPr>
            <w:tcW w:w="14034" w:type="dxa"/>
            <w:vAlign w:val="center"/>
          </w:tcPr>
          <w:p w:rsidR="00B16579" w:rsidRPr="00B16579" w:rsidRDefault="00B16579" w:rsidP="00D57DD3">
            <w:pPr>
              <w:widowControl/>
              <w:adjustRightInd/>
              <w:spacing w:line="240" w:lineRule="auto"/>
              <w:jc w:val="center"/>
              <w:rPr>
                <w:b/>
              </w:rPr>
            </w:pPr>
            <w:r w:rsidRPr="005F3343">
              <w:rPr>
                <w:rFonts w:hint="eastAsia"/>
                <w:b/>
                <w:color w:val="FF0000"/>
              </w:rPr>
              <w:t>游戏标识</w:t>
            </w:r>
            <w:r w:rsidRPr="005F3343">
              <w:rPr>
                <w:rFonts w:hint="eastAsia"/>
                <w:b/>
                <w:color w:val="FF0000"/>
              </w:rPr>
              <w:t xml:space="preserve"> - </w:t>
            </w:r>
            <w:r w:rsidRPr="005F3343">
              <w:rPr>
                <w:rFonts w:hint="eastAsia"/>
                <w:b/>
                <w:color w:val="FF0000"/>
              </w:rPr>
              <w:t>票号</w:t>
            </w:r>
            <w:r w:rsidRPr="005F334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Pr="005F334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rFonts w:hint="eastAsia"/>
                <w:b/>
                <w:color w:val="FF0000"/>
              </w:rPr>
              <w:t>单倍金额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rFonts w:hint="eastAsia"/>
                <w:b/>
                <w:color w:val="FF0000"/>
              </w:rPr>
              <w:t>倍数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Pr="005F3343">
              <w:rPr>
                <w:rFonts w:hint="eastAsia"/>
                <w:b/>
                <w:color w:val="FF0000"/>
              </w:rPr>
              <w:t>投注类型</w:t>
            </w:r>
            <w:r w:rsidRPr="005F3343">
              <w:rPr>
                <w:rFonts w:hint="eastAsia"/>
                <w:b/>
                <w:color w:val="FF0000"/>
              </w:rPr>
              <w:t xml:space="preserve"> - </w:t>
            </w:r>
            <w:r w:rsidRPr="005F3343">
              <w:rPr>
                <w:rFonts w:hint="eastAsia"/>
                <w:b/>
                <w:color w:val="FF0000"/>
              </w:rPr>
              <w:t>坐标信息</w:t>
            </w:r>
            <w:r>
              <w:rPr>
                <w:rFonts w:hint="eastAsia"/>
                <w:b/>
              </w:rPr>
              <w:t xml:space="preserve"> </w:t>
            </w:r>
            <w:r w:rsidRPr="00E92147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E92147">
              <w:rPr>
                <w:rFonts w:hint="eastAsia"/>
                <w:b/>
              </w:rPr>
              <w:t>票面信息</w:t>
            </w:r>
            <w:r w:rsidR="00FC0899">
              <w:rPr>
                <w:rFonts w:hint="eastAsia"/>
                <w:b/>
              </w:rPr>
              <w:t xml:space="preserve"> </w:t>
            </w:r>
            <w:r w:rsidR="00FC0899">
              <w:rPr>
                <w:b/>
              </w:rPr>
              <w:t>–</w:t>
            </w:r>
            <w:r w:rsidR="00FC0899">
              <w:rPr>
                <w:rFonts w:hint="eastAsia"/>
                <w:b/>
              </w:rPr>
              <w:t xml:space="preserve"> </w:t>
            </w:r>
            <w:r w:rsidR="00FC0899">
              <w:rPr>
                <w:rFonts w:hint="eastAsia"/>
                <w:b/>
              </w:rPr>
              <w:t>中奖</w:t>
            </w:r>
            <w:r w:rsidR="00D57DD3">
              <w:rPr>
                <w:rFonts w:hint="eastAsia"/>
                <w:b/>
              </w:rPr>
              <w:t>金额</w:t>
            </w:r>
            <w:r w:rsidR="005F3343">
              <w:rPr>
                <w:rFonts w:hint="eastAsia"/>
                <w:b/>
              </w:rPr>
              <w:t xml:space="preserve"> </w:t>
            </w:r>
            <w:r w:rsidR="005F3343">
              <w:rPr>
                <w:b/>
              </w:rPr>
              <w:t>–</w:t>
            </w:r>
            <w:r w:rsidR="005F3343">
              <w:rPr>
                <w:rFonts w:hint="eastAsia"/>
                <w:b/>
              </w:rPr>
              <w:t xml:space="preserve"> </w:t>
            </w:r>
            <w:r w:rsidR="005F3343">
              <w:rPr>
                <w:rFonts w:hint="eastAsia"/>
                <w:b/>
              </w:rPr>
              <w:t>完整票面信息</w:t>
            </w:r>
          </w:p>
        </w:tc>
      </w:tr>
    </w:tbl>
    <w:p w:rsidR="005F3343" w:rsidRPr="005F3343" w:rsidRDefault="005F3343" w:rsidP="005F3343">
      <w:pPr>
        <w:pStyle w:val="af3"/>
        <w:widowControl/>
        <w:spacing w:line="480" w:lineRule="auto"/>
        <w:ind w:left="840" w:firstLineChars="0" w:firstLine="0"/>
        <w:jc w:val="left"/>
        <w:rPr>
          <w:i/>
        </w:rPr>
      </w:pPr>
      <w:r w:rsidRPr="005F3343">
        <w:rPr>
          <w:rFonts w:hint="eastAsia"/>
          <w:i/>
        </w:rPr>
        <w:t>注：</w:t>
      </w:r>
      <w:r w:rsidRPr="005F3343">
        <w:rPr>
          <w:rFonts w:hint="eastAsia"/>
          <w:i/>
        </w:rPr>
        <w:t xml:space="preserve"> </w:t>
      </w:r>
      <w:r w:rsidRPr="005F3343">
        <w:rPr>
          <w:rFonts w:hint="eastAsia"/>
          <w:i/>
        </w:rPr>
        <w:t>红色部分代表请求消息的字符串，响应消息则为含红色部分的整个字符串。</w:t>
      </w:r>
      <w:r w:rsidR="00610484">
        <w:rPr>
          <w:rFonts w:hint="eastAsia"/>
          <w:i/>
        </w:rPr>
        <w:t>如果每个字段在具体业务中没有值，则用</w:t>
      </w:r>
      <w:r w:rsidR="00610484" w:rsidRPr="0044685D">
        <w:rPr>
          <w:rFonts w:hint="eastAsia"/>
          <w:i/>
          <w:color w:val="FF0000"/>
        </w:rPr>
        <w:t>*</w:t>
      </w:r>
      <w:r w:rsidR="00610484" w:rsidRPr="0044685D">
        <w:rPr>
          <w:rFonts w:hint="eastAsia"/>
          <w:i/>
          <w:color w:val="FF0000"/>
        </w:rPr>
        <w:t>号</w:t>
      </w:r>
      <w:r w:rsidR="00610484">
        <w:rPr>
          <w:rFonts w:hint="eastAsia"/>
          <w:i/>
        </w:rPr>
        <w:t>表示。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游戏标识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本游戏使用</w:t>
      </w:r>
      <w:r>
        <w:rPr>
          <w:rFonts w:hint="eastAsia"/>
        </w:rPr>
        <w:t xml:space="preserve"> </w:t>
      </w:r>
      <w:r w:rsidR="00E71E36">
        <w:rPr>
          <w:rFonts w:hint="eastAsia"/>
        </w:rPr>
        <w:t>S</w:t>
      </w:r>
      <w:r>
        <w:rPr>
          <w:rFonts w:hint="eastAsia"/>
        </w:rPr>
        <w:t>FPOKER</w:t>
      </w:r>
      <w:r>
        <w:rPr>
          <w:rFonts w:hint="eastAsia"/>
        </w:rPr>
        <w:t>，全部大写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票号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初始投注填</w:t>
      </w:r>
      <w:r>
        <w:rPr>
          <w:rFonts w:hint="eastAsia"/>
        </w:rPr>
        <w:t>0</w:t>
      </w:r>
      <w:r>
        <w:rPr>
          <w:rFonts w:hint="eastAsia"/>
        </w:rPr>
        <w:t>，之后填</w:t>
      </w:r>
      <w:r w:rsidR="006160C8">
        <w:rPr>
          <w:rFonts w:hint="eastAsia"/>
        </w:rPr>
        <w:t>写</w:t>
      </w:r>
      <w:r>
        <w:rPr>
          <w:rFonts w:hint="eastAsia"/>
        </w:rPr>
        <w:t>系统返回的票号</w:t>
      </w:r>
      <w:r w:rsidR="00B1732E">
        <w:rPr>
          <w:rFonts w:hint="eastAsia"/>
        </w:rPr>
        <w:t>（全数字，长度</w:t>
      </w:r>
      <w:r w:rsidR="00B1732E">
        <w:rPr>
          <w:rFonts w:hint="eastAsia"/>
        </w:rPr>
        <w:t>16</w:t>
      </w:r>
      <w:r w:rsidR="00B1732E">
        <w:rPr>
          <w:rFonts w:hint="eastAsia"/>
        </w:rPr>
        <w:t>个字节）</w:t>
      </w:r>
    </w:p>
    <w:p w:rsidR="00D57DD3" w:rsidRDefault="00D57DD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单倍金额</w:t>
      </w:r>
    </w:p>
    <w:p w:rsidR="00D57DD3" w:rsidRDefault="00D57DD3" w:rsidP="00D57DD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整数，单位（美分）。初始投注时必填，此后可用</w:t>
      </w:r>
      <w:r>
        <w:rPr>
          <w:rFonts w:hint="eastAsia"/>
        </w:rPr>
        <w:t>*</w:t>
      </w:r>
      <w:r>
        <w:rPr>
          <w:rFonts w:hint="eastAsia"/>
        </w:rPr>
        <w:t>号代替</w:t>
      </w:r>
    </w:p>
    <w:p w:rsidR="00D57DD3" w:rsidRDefault="00D57DD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倍数（投注倍数）</w:t>
      </w:r>
    </w:p>
    <w:p w:rsidR="00D57DD3" w:rsidRPr="00D57DD3" w:rsidRDefault="00D57DD3" w:rsidP="00D57DD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整数。初始投注时必填，此后可用</w:t>
      </w:r>
      <w:r>
        <w:rPr>
          <w:rFonts w:hint="eastAsia"/>
        </w:rPr>
        <w:t>*</w:t>
      </w:r>
      <w:r>
        <w:rPr>
          <w:rFonts w:hint="eastAsia"/>
        </w:rPr>
        <w:t>号代替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投注类型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0</w:t>
      </w:r>
      <w:r>
        <w:rPr>
          <w:rFonts w:hint="eastAsia"/>
        </w:rPr>
        <w:t>：初始投注；</w:t>
      </w:r>
      <w:r>
        <w:rPr>
          <w:rFonts w:hint="eastAsia"/>
        </w:rPr>
        <w:t xml:space="preserve"> 1</w:t>
      </w:r>
      <w:r>
        <w:rPr>
          <w:rFonts w:hint="eastAsia"/>
        </w:rPr>
        <w:t>：翻第</w:t>
      </w:r>
      <w:r>
        <w:rPr>
          <w:rFonts w:hint="eastAsia"/>
        </w:rPr>
        <w:t>1</w:t>
      </w:r>
      <w:r>
        <w:rPr>
          <w:rFonts w:hint="eastAsia"/>
        </w:rPr>
        <w:t>张牌；</w:t>
      </w:r>
      <w:r>
        <w:rPr>
          <w:rFonts w:hint="eastAsia"/>
        </w:rPr>
        <w:t xml:space="preserve"> 2</w:t>
      </w:r>
      <w:r>
        <w:rPr>
          <w:rFonts w:hint="eastAsia"/>
        </w:rPr>
        <w:t>：翻第</w:t>
      </w:r>
      <w:r>
        <w:rPr>
          <w:rFonts w:hint="eastAsia"/>
        </w:rPr>
        <w:t>2</w:t>
      </w:r>
      <w:r>
        <w:rPr>
          <w:rFonts w:hint="eastAsia"/>
        </w:rPr>
        <w:t>张牌；</w:t>
      </w:r>
      <w:r>
        <w:rPr>
          <w:rFonts w:hint="eastAsia"/>
        </w:rPr>
        <w:t xml:space="preserve"> 3</w:t>
      </w:r>
      <w:r>
        <w:rPr>
          <w:rFonts w:hint="eastAsia"/>
        </w:rPr>
        <w:t>：翻第</w:t>
      </w:r>
      <w:r>
        <w:rPr>
          <w:rFonts w:hint="eastAsia"/>
        </w:rPr>
        <w:t>3</w:t>
      </w:r>
      <w:r>
        <w:rPr>
          <w:rFonts w:hint="eastAsia"/>
        </w:rPr>
        <w:t>张牌；</w:t>
      </w:r>
      <w:r>
        <w:rPr>
          <w:rFonts w:hint="eastAsia"/>
        </w:rPr>
        <w:t xml:space="preserve"> 4</w:t>
      </w:r>
      <w:r>
        <w:rPr>
          <w:rFonts w:hint="eastAsia"/>
        </w:rPr>
        <w:t>：翻第</w:t>
      </w:r>
      <w:r>
        <w:rPr>
          <w:rFonts w:hint="eastAsia"/>
        </w:rPr>
        <w:t>4</w:t>
      </w:r>
      <w:r>
        <w:rPr>
          <w:rFonts w:hint="eastAsia"/>
        </w:rPr>
        <w:t>张牌；</w:t>
      </w:r>
      <w:r>
        <w:rPr>
          <w:rFonts w:hint="eastAsia"/>
        </w:rPr>
        <w:t xml:space="preserve"> 5</w:t>
      </w:r>
      <w:r>
        <w:rPr>
          <w:rFonts w:hint="eastAsia"/>
        </w:rPr>
        <w:t>：翻第</w:t>
      </w:r>
      <w:r>
        <w:rPr>
          <w:rFonts w:hint="eastAsia"/>
        </w:rPr>
        <w:t>5</w:t>
      </w:r>
      <w:r>
        <w:rPr>
          <w:rFonts w:hint="eastAsia"/>
        </w:rPr>
        <w:t>张牌；</w:t>
      </w:r>
      <w:r w:rsidR="00924E6E">
        <w:rPr>
          <w:rFonts w:hint="eastAsia"/>
        </w:rPr>
        <w:t xml:space="preserve"> 9</w:t>
      </w:r>
      <w:r w:rsidR="00924E6E">
        <w:rPr>
          <w:rFonts w:hint="eastAsia"/>
        </w:rPr>
        <w:t>：自动翻开</w:t>
      </w:r>
      <w:r w:rsidR="00924E6E">
        <w:rPr>
          <w:rFonts w:hint="eastAsia"/>
        </w:rPr>
        <w:t>5</w:t>
      </w:r>
      <w:r w:rsidR="00924E6E">
        <w:rPr>
          <w:rFonts w:hint="eastAsia"/>
        </w:rPr>
        <w:t>张牌；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坐标信息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整个票面有</w:t>
      </w:r>
      <w:r>
        <w:rPr>
          <w:rFonts w:hint="eastAsia"/>
        </w:rPr>
        <w:t>20</w:t>
      </w:r>
      <w:r>
        <w:rPr>
          <w:rFonts w:hint="eastAsia"/>
        </w:rPr>
        <w:t>个可选牌，按先从左到右，再从上到下的顺序，依次为：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t>…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票面信息</w:t>
      </w:r>
    </w:p>
    <w:p w:rsidR="00E71E36" w:rsidRDefault="00E92147" w:rsidP="00B16579">
      <w:pPr>
        <w:pStyle w:val="af3"/>
        <w:widowControl/>
        <w:spacing w:afterLines="100" w:after="312"/>
        <w:ind w:left="839" w:firstLineChars="0" w:firstLine="0"/>
        <w:jc w:val="left"/>
      </w:pPr>
      <w:r>
        <w:rPr>
          <w:rFonts w:hint="eastAsia"/>
        </w:rPr>
        <w:lastRenderedPageBreak/>
        <w:t>票面信息</w:t>
      </w:r>
      <w:r w:rsidR="00E71E36">
        <w:rPr>
          <w:rFonts w:hint="eastAsia"/>
        </w:rPr>
        <w:t>包含对应与坐标信息的各个位置的牌面信息，牌面信息采用长度为</w:t>
      </w:r>
      <w:r w:rsidR="00E71E36">
        <w:rPr>
          <w:rFonts w:hint="eastAsia"/>
        </w:rPr>
        <w:t>3</w:t>
      </w:r>
      <w:r w:rsidR="00E71E36">
        <w:rPr>
          <w:rFonts w:hint="eastAsia"/>
        </w:rPr>
        <w:t>的字符串表示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379"/>
        <w:gridCol w:w="1843"/>
        <w:gridCol w:w="1843"/>
        <w:gridCol w:w="1842"/>
        <w:gridCol w:w="1843"/>
        <w:gridCol w:w="1985"/>
      </w:tblGrid>
      <w:tr w:rsidR="00B16579" w:rsidRPr="00E71E36" w:rsidTr="0071335A">
        <w:trPr>
          <w:trHeight w:val="387"/>
        </w:trPr>
        <w:tc>
          <w:tcPr>
            <w:tcW w:w="3379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10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J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Q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K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A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黑桃（</w:t>
            </w:r>
            <w:r>
              <w:rPr>
                <w:rFonts w:hint="eastAsia"/>
              </w:rPr>
              <w:t>Spade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S10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S11</w:t>
            </w:r>
          </w:p>
        </w:tc>
        <w:tc>
          <w:tcPr>
            <w:tcW w:w="1842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S12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S13</w:t>
            </w:r>
          </w:p>
        </w:tc>
        <w:tc>
          <w:tcPr>
            <w:tcW w:w="1985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红桃（</w:t>
            </w:r>
            <w:r>
              <w:rPr>
                <w:rFonts w:hint="eastAsia"/>
              </w:rPr>
              <w:t>Heart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梅花（</w:t>
            </w:r>
            <w:r>
              <w:rPr>
                <w:rFonts w:hint="eastAsia"/>
              </w:rPr>
              <w:t>Club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71E36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方片（</w:t>
            </w:r>
            <w:r>
              <w:rPr>
                <w:rFonts w:hint="eastAsia"/>
              </w:rPr>
              <w:t>Diamond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D01</w:t>
            </w:r>
          </w:p>
        </w:tc>
      </w:tr>
    </w:tbl>
    <w:p w:rsidR="005F3343" w:rsidRDefault="005F334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中奖倍数</w:t>
      </w:r>
    </w:p>
    <w:p w:rsidR="005F3343" w:rsidRDefault="005F3343" w:rsidP="005F334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数字，</w:t>
      </w:r>
      <w:r>
        <w:rPr>
          <w:rFonts w:hint="eastAsia"/>
        </w:rPr>
        <w:t>0</w:t>
      </w:r>
      <w:r>
        <w:rPr>
          <w:rFonts w:hint="eastAsia"/>
        </w:rPr>
        <w:t>代表不中奖，其他数字代表中奖倍数</w:t>
      </w:r>
      <w:r w:rsidR="00237C66">
        <w:rPr>
          <w:rFonts w:hint="eastAsia"/>
        </w:rPr>
        <w:t>（可以是小数，例如</w:t>
      </w:r>
      <w:r w:rsidR="00237C66">
        <w:rPr>
          <w:rFonts w:hint="eastAsia"/>
        </w:rPr>
        <w:t>0.5</w:t>
      </w:r>
      <w:r w:rsidR="00237C66">
        <w:rPr>
          <w:rFonts w:hint="eastAsia"/>
        </w:rPr>
        <w:t>）</w:t>
      </w:r>
      <w:r>
        <w:rPr>
          <w:rFonts w:hint="eastAsia"/>
        </w:rPr>
        <w:t>。</w:t>
      </w:r>
    </w:p>
    <w:p w:rsidR="005F3343" w:rsidRDefault="005F334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完整票面信息</w:t>
      </w:r>
    </w:p>
    <w:p w:rsidR="005F3343" w:rsidRDefault="005F3343" w:rsidP="002E5694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返回整个票面的所有信息，按照坐标</w:t>
      </w:r>
      <w:r>
        <w:rPr>
          <w:rFonts w:hint="eastAsia"/>
        </w:rPr>
        <w:t>01-20</w:t>
      </w:r>
      <w:r>
        <w:rPr>
          <w:rFonts w:hint="eastAsia"/>
        </w:rPr>
        <w:t>的顺序，组成字符串返回。</w:t>
      </w:r>
    </w:p>
    <w:p w:rsidR="00362511" w:rsidRDefault="00924E6E" w:rsidP="00362511">
      <w:pPr>
        <w:pStyle w:val="3"/>
      </w:pPr>
      <w:bookmarkStart w:id="377" w:name="_Toc465788161"/>
      <w:r>
        <w:rPr>
          <w:rFonts w:hint="eastAsia"/>
        </w:rPr>
        <w:t>标准</w:t>
      </w:r>
      <w:r w:rsidR="00362511">
        <w:rPr>
          <w:rFonts w:hint="eastAsia"/>
        </w:rPr>
        <w:t>投注示例</w:t>
      </w:r>
      <w:bookmarkEnd w:id="377"/>
    </w:p>
    <w:p w:rsidR="00362511" w:rsidRDefault="00362511" w:rsidP="00DE25D2">
      <w:pPr>
        <w:pStyle w:val="af3"/>
        <w:widowControl/>
        <w:numPr>
          <w:ilvl w:val="0"/>
          <w:numId w:val="8"/>
        </w:numPr>
        <w:spacing w:afterLines="50" w:after="156" w:line="360" w:lineRule="auto"/>
        <w:ind w:firstLineChars="0"/>
        <w:jc w:val="left"/>
      </w:pPr>
      <w:r>
        <w:rPr>
          <w:rFonts w:hint="eastAsia"/>
        </w:rPr>
        <w:t>初始投注，此次投注是在点击</w:t>
      </w:r>
      <w:r>
        <w:t>“</w:t>
      </w:r>
      <w:r>
        <w:rPr>
          <w:rFonts w:hint="eastAsia"/>
        </w:rPr>
        <w:t>spin</w:t>
      </w:r>
      <w:r>
        <w:t>”</w:t>
      </w:r>
      <w:r>
        <w:rPr>
          <w:rFonts w:hint="eastAsia"/>
        </w:rPr>
        <w:t>按钮后触发，此时完成扣款，并返回票号。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6160C8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7924F1" w:rsidP="00793896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SFPOKER-*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0D12E6" w:rsidRPr="00924E6E">
              <w:rPr>
                <w:rFonts w:hint="eastAsia"/>
                <w:color w:val="FF0000"/>
              </w:rPr>
              <w:t>0</w:t>
            </w:r>
            <w:r w:rsidR="006160C8">
              <w:rPr>
                <w:rFonts w:hint="eastAsia"/>
              </w:rPr>
              <w:t>-*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6160C8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793896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SFPOKER-1234567890123456-</w:t>
            </w:r>
            <w:r w:rsidR="00D57DD3">
              <w:rPr>
                <w:rFonts w:hint="eastAsia"/>
              </w:rPr>
              <w:t>10-20-</w:t>
            </w:r>
            <w:r w:rsidRPr="00924E6E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-*-*-*-*</w:t>
            </w:r>
          </w:p>
        </w:tc>
      </w:tr>
    </w:tbl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1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1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张牌信息。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-03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-03-S11-*-*</w:t>
            </w:r>
          </w:p>
        </w:tc>
      </w:tr>
    </w:tbl>
    <w:p w:rsidR="00D544D2" w:rsidRPr="00D544D2" w:rsidRDefault="00D544D2" w:rsidP="00D544D2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lastRenderedPageBreak/>
        <w:t>用户翻开坐标为</w:t>
      </w:r>
      <w:r>
        <w:rPr>
          <w:rFonts w:hint="eastAsia"/>
        </w:rPr>
        <w:t>03</w:t>
      </w:r>
      <w:r>
        <w:rPr>
          <w:rFonts w:hint="eastAsia"/>
        </w:rPr>
        <w:t>位置的牌，系统返回</w:t>
      </w:r>
      <w:r>
        <w:rPr>
          <w:rFonts w:hint="eastAsia"/>
        </w:rPr>
        <w:t>03</w:t>
      </w:r>
      <w:r>
        <w:rPr>
          <w:rFonts w:hint="eastAsia"/>
        </w:rPr>
        <w:t>位置是</w:t>
      </w:r>
      <w:r>
        <w:rPr>
          <w:rFonts w:hint="eastAsia"/>
        </w:rPr>
        <w:t>S11</w:t>
      </w:r>
      <w:r>
        <w:rPr>
          <w:rFonts w:hint="eastAsia"/>
        </w:rPr>
        <w:t>（黑桃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2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2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2254E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-0307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-0307-S11C11-*-*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2</w:t>
      </w:r>
      <w:r>
        <w:rPr>
          <w:rFonts w:hint="eastAsia"/>
        </w:rPr>
        <w:t>张牌，坐标为</w:t>
      </w:r>
      <w:r>
        <w:rPr>
          <w:rFonts w:hint="eastAsia"/>
        </w:rPr>
        <w:t>07</w:t>
      </w:r>
      <w:r>
        <w:rPr>
          <w:rFonts w:hint="eastAsia"/>
        </w:rPr>
        <w:t>位置的牌，系统返回</w:t>
      </w:r>
      <w:r>
        <w:rPr>
          <w:rFonts w:hint="eastAsia"/>
        </w:rPr>
        <w:t>07</w:t>
      </w:r>
      <w:r>
        <w:rPr>
          <w:rFonts w:hint="eastAsia"/>
        </w:rPr>
        <w:t>位置是</w:t>
      </w:r>
      <w:r>
        <w:rPr>
          <w:rFonts w:hint="eastAsia"/>
        </w:rPr>
        <w:t>C11</w:t>
      </w:r>
      <w:r>
        <w:rPr>
          <w:rFonts w:hint="eastAsia"/>
        </w:rPr>
        <w:t>（梅花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3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3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-030719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-030719-S11C11H01-*-*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3</w:t>
      </w:r>
      <w:r>
        <w:rPr>
          <w:rFonts w:hint="eastAsia"/>
        </w:rPr>
        <w:t>张牌，坐标为</w:t>
      </w:r>
      <w:r>
        <w:rPr>
          <w:rFonts w:hint="eastAsia"/>
        </w:rPr>
        <w:t>19</w:t>
      </w:r>
      <w:r>
        <w:rPr>
          <w:rFonts w:hint="eastAsia"/>
        </w:rPr>
        <w:t>位置的牌，系统返回</w:t>
      </w:r>
      <w:r>
        <w:rPr>
          <w:rFonts w:hint="eastAsia"/>
        </w:rPr>
        <w:t>19</w:t>
      </w:r>
      <w:r>
        <w:rPr>
          <w:rFonts w:hint="eastAsia"/>
        </w:rPr>
        <w:t>位置是</w:t>
      </w:r>
      <w:r>
        <w:rPr>
          <w:rFonts w:hint="eastAsia"/>
        </w:rPr>
        <w:t>H01</w:t>
      </w:r>
      <w:r>
        <w:rPr>
          <w:rFonts w:hint="eastAsia"/>
        </w:rPr>
        <w:t>（红桃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4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4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-03071910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-03071910-S11C11H01D12-*-*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4</w:t>
      </w:r>
      <w:r>
        <w:rPr>
          <w:rFonts w:hint="eastAsia"/>
        </w:rPr>
        <w:t>张牌，坐标为</w:t>
      </w:r>
      <w:r>
        <w:rPr>
          <w:rFonts w:hint="eastAsia"/>
        </w:rPr>
        <w:t>10</w:t>
      </w:r>
      <w:r>
        <w:rPr>
          <w:rFonts w:hint="eastAsia"/>
        </w:rPr>
        <w:t>位置的牌，系统返回</w:t>
      </w:r>
      <w:r>
        <w:rPr>
          <w:rFonts w:hint="eastAsia"/>
        </w:rPr>
        <w:t>10</w:t>
      </w:r>
      <w:r>
        <w:rPr>
          <w:rFonts w:hint="eastAsia"/>
        </w:rPr>
        <w:t>位置是</w:t>
      </w:r>
      <w:r w:rsidR="00FC0899">
        <w:rPr>
          <w:rFonts w:hint="eastAsia"/>
        </w:rPr>
        <w:t>D12</w:t>
      </w:r>
      <w:r>
        <w:rPr>
          <w:rFonts w:hint="eastAsia"/>
        </w:rPr>
        <w:t>（</w:t>
      </w:r>
      <w:r w:rsidR="00FC0899">
        <w:rPr>
          <w:rFonts w:hint="eastAsia"/>
        </w:rPr>
        <w:t>方片</w:t>
      </w:r>
      <w:r w:rsidR="00FC0899">
        <w:rPr>
          <w:rFonts w:hint="eastAsia"/>
        </w:rPr>
        <w:t>Q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5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5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张牌信息牌信息</w:t>
      </w:r>
      <w:r w:rsidR="00793896">
        <w:rPr>
          <w:rFonts w:hint="eastAsia"/>
        </w:rPr>
        <w:t>，并同时返回其他没有翻开位置的票面信息，并返回中奖的倍数</w:t>
      </w:r>
      <w:r w:rsidR="00924E6E">
        <w:rPr>
          <w:rFonts w:hint="eastAsia"/>
        </w:rPr>
        <w:t>10</w:t>
      </w:r>
      <w:r w:rsidR="00924E6E">
        <w:rPr>
          <w:rFonts w:hint="eastAsia"/>
        </w:rPr>
        <w:t>倍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lastRenderedPageBreak/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-0307191015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-0307191015-S11C11H01D12S01-</w:t>
            </w:r>
            <w:r w:rsidR="00924E6E" w:rsidRPr="00924E6E">
              <w:rPr>
                <w:rFonts w:hint="eastAsia"/>
              </w:rPr>
              <w:t>10</w:t>
            </w:r>
            <w:r>
              <w:rPr>
                <w:rFonts w:hint="eastAsia"/>
              </w:rPr>
              <w:t>-S01S10S11S12S13H01H10H11H12H13C01C10C11C12C13D01D10D11D12D13</w:t>
            </w:r>
          </w:p>
        </w:tc>
      </w:tr>
    </w:tbl>
    <w:p w:rsidR="00793896" w:rsidRDefault="00FC0899" w:rsidP="00FC0899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5</w:t>
      </w:r>
      <w:r>
        <w:rPr>
          <w:rFonts w:hint="eastAsia"/>
        </w:rPr>
        <w:t>张牌，坐标为</w:t>
      </w:r>
      <w:r>
        <w:rPr>
          <w:rFonts w:hint="eastAsia"/>
        </w:rPr>
        <w:t>15</w:t>
      </w:r>
      <w:r>
        <w:rPr>
          <w:rFonts w:hint="eastAsia"/>
        </w:rPr>
        <w:t>位置的牌，系统返回</w:t>
      </w:r>
      <w:r>
        <w:rPr>
          <w:rFonts w:hint="eastAsia"/>
        </w:rPr>
        <w:t>15</w:t>
      </w:r>
      <w:r>
        <w:rPr>
          <w:rFonts w:hint="eastAsia"/>
        </w:rPr>
        <w:t>位置是</w:t>
      </w:r>
      <w:r>
        <w:rPr>
          <w:rFonts w:hint="eastAsia"/>
        </w:rPr>
        <w:t>S01</w:t>
      </w:r>
      <w:r>
        <w:rPr>
          <w:rFonts w:hint="eastAsia"/>
        </w:rPr>
        <w:t>（黑桃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924E6E" w:rsidRDefault="00924E6E" w:rsidP="00924E6E">
      <w:pPr>
        <w:pStyle w:val="3"/>
      </w:pPr>
      <w:bookmarkStart w:id="378" w:name="_Toc465788162"/>
      <w:r>
        <w:rPr>
          <w:rFonts w:hint="eastAsia"/>
        </w:rPr>
        <w:t>自动投注示例</w:t>
      </w:r>
      <w:bookmarkEnd w:id="378"/>
    </w:p>
    <w:p w:rsidR="00793896" w:rsidRDefault="00924E6E" w:rsidP="00924E6E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自动投注，此次投注是在点击</w:t>
      </w:r>
      <w:r>
        <w:t>“</w:t>
      </w:r>
      <w:r>
        <w:rPr>
          <w:rFonts w:hint="eastAsia"/>
        </w:rPr>
        <w:t>spin auto</w:t>
      </w:r>
      <w:r>
        <w:t>”</w:t>
      </w:r>
      <w:r>
        <w:rPr>
          <w:rFonts w:hint="eastAsia"/>
        </w:rPr>
        <w:t>按钮后触发，系统一次完成扣款、算奖，并返回用户选排信息、中奖倍数（</w:t>
      </w:r>
      <w:r>
        <w:rPr>
          <w:rFonts w:hint="eastAsia"/>
        </w:rPr>
        <w:t>20</w:t>
      </w:r>
      <w:r>
        <w:rPr>
          <w:rFonts w:hint="eastAsia"/>
        </w:rPr>
        <w:t>倍）、票面信息。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111"/>
        <w:gridCol w:w="12223"/>
      </w:tblGrid>
      <w:tr w:rsidR="00924E6E" w:rsidTr="0071335A">
        <w:tc>
          <w:tcPr>
            <w:tcW w:w="1111" w:type="dxa"/>
            <w:shd w:val="clear" w:color="auto" w:fill="FBD4B4" w:themeFill="accent6" w:themeFillTint="66"/>
          </w:tcPr>
          <w:p w:rsidR="00924E6E" w:rsidRPr="00891266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924E6E" w:rsidRDefault="00924E6E" w:rsidP="00924E6E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SFPOKER-*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-0307191015</w:t>
            </w:r>
          </w:p>
        </w:tc>
      </w:tr>
      <w:tr w:rsidR="00924E6E" w:rsidTr="0071335A">
        <w:tc>
          <w:tcPr>
            <w:tcW w:w="1111" w:type="dxa"/>
            <w:shd w:val="clear" w:color="auto" w:fill="FBD4B4" w:themeFill="accent6" w:themeFillTint="66"/>
          </w:tcPr>
          <w:p w:rsidR="00924E6E" w:rsidRPr="00891266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924E6E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-0307191015-S11C11H01D12S01-</w:t>
            </w:r>
            <w:r w:rsidRPr="00924E6E">
              <w:rPr>
                <w:rFonts w:hint="eastAsia"/>
              </w:rPr>
              <w:t>20</w:t>
            </w:r>
            <w:r>
              <w:rPr>
                <w:rFonts w:hint="eastAsia"/>
              </w:rPr>
              <w:t>-S01S10S11S12S13H01H10H11H12H13C01C10C11C12C13D01D10D11D12D13</w:t>
            </w:r>
          </w:p>
        </w:tc>
      </w:tr>
    </w:tbl>
    <w:p w:rsidR="00E92147" w:rsidRDefault="00E92147">
      <w:pPr>
        <w:widowControl/>
        <w:adjustRightInd/>
        <w:spacing w:line="240" w:lineRule="auto"/>
        <w:jc w:val="left"/>
      </w:pPr>
    </w:p>
    <w:p w:rsidR="00891266" w:rsidRDefault="00891266">
      <w:pPr>
        <w:widowControl/>
        <w:adjustRightInd/>
        <w:spacing w:line="240" w:lineRule="auto"/>
        <w:jc w:val="left"/>
      </w:pPr>
    </w:p>
    <w:p w:rsidR="006160C8" w:rsidRDefault="006160C8">
      <w:pPr>
        <w:widowControl/>
        <w:adjustRightInd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D97A5D" w:rsidRPr="00B83D3B" w:rsidRDefault="00D97A5D" w:rsidP="00FB2BE1">
      <w:pPr>
        <w:sectPr w:rsidR="00D97A5D" w:rsidRPr="00B83D3B" w:rsidSect="00A80EE6">
          <w:pgSz w:w="16838" w:h="11906" w:orient="landscape"/>
          <w:pgMar w:top="1622" w:right="1440" w:bottom="1469" w:left="1440" w:header="851" w:footer="992" w:gutter="0"/>
          <w:cols w:space="425"/>
          <w:docGrid w:type="lines" w:linePitch="312"/>
        </w:sectPr>
      </w:pPr>
    </w:p>
    <w:p w:rsidR="00D97A5D" w:rsidRDefault="008610BA" w:rsidP="005B7609">
      <w:pPr>
        <w:pStyle w:val="20"/>
      </w:pPr>
      <w:r>
        <w:rPr>
          <w:rFonts w:hint="eastAsia"/>
        </w:rPr>
        <w:lastRenderedPageBreak/>
        <w:t>分页</w:t>
      </w:r>
      <w:r>
        <w:t>定义</w:t>
      </w:r>
      <w:r>
        <w:rPr>
          <w:rFonts w:hint="eastAsia"/>
        </w:rPr>
        <w:t>消息</w:t>
      </w:r>
      <w:r>
        <w:t>定义</w:t>
      </w:r>
    </w:p>
    <w:p w:rsidR="00E16F03" w:rsidRPr="00B26F2C" w:rsidRDefault="00E16F03" w:rsidP="00E16F03">
      <w:pPr>
        <w:numPr>
          <w:ilvl w:val="0"/>
          <w:numId w:val="4"/>
        </w:numPr>
        <w:spacing w:beforeLines="100" w:before="326" w:afterLines="50" w:after="163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E16F0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16F03" w:rsidRPr="0035419F" w:rsidTr="00054C03">
        <w:trPr>
          <w:trHeight w:val="312"/>
        </w:trPr>
        <w:tc>
          <w:tcPr>
            <w:tcW w:w="3431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PageSize</w:t>
            </w:r>
          </w:p>
        </w:tc>
        <w:tc>
          <w:tcPr>
            <w:tcW w:w="1531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 w:hint="eastAsia"/>
                <w:sz w:val="21"/>
              </w:rPr>
              <w:t>页面大小</w:t>
            </w:r>
          </w:p>
        </w:tc>
      </w:tr>
      <w:tr w:rsidR="00E16F03" w:rsidRPr="0035419F" w:rsidTr="00054C03">
        <w:trPr>
          <w:trHeight w:val="312"/>
        </w:trPr>
        <w:tc>
          <w:tcPr>
            <w:tcW w:w="3431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PageIndex</w:t>
            </w:r>
          </w:p>
        </w:tc>
        <w:tc>
          <w:tcPr>
            <w:tcW w:w="1531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当前页码</w:t>
            </w:r>
          </w:p>
        </w:tc>
      </w:tr>
    </w:tbl>
    <w:p w:rsidR="00E16F03" w:rsidRPr="00014747" w:rsidRDefault="00E16F03" w:rsidP="00E16F03">
      <w:pPr>
        <w:numPr>
          <w:ilvl w:val="0"/>
          <w:numId w:val="4"/>
        </w:numPr>
        <w:spacing w:beforeLines="100" w:before="326" w:afterLines="50" w:after="163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E16F03" w:rsidRPr="005137D5" w:rsidTr="00054C03">
        <w:trPr>
          <w:trHeight w:val="312"/>
        </w:trPr>
        <w:tc>
          <w:tcPr>
            <w:tcW w:w="3402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16F03" w:rsidRPr="005137D5" w:rsidTr="00054C03">
        <w:trPr>
          <w:trHeight w:val="312"/>
        </w:trPr>
        <w:tc>
          <w:tcPr>
            <w:tcW w:w="3402" w:type="dxa"/>
          </w:tcPr>
          <w:p w:rsidR="007A32E7" w:rsidRPr="005137D5" w:rsidRDefault="007A32E7" w:rsidP="007A32E7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TotalPage</w:t>
            </w:r>
          </w:p>
        </w:tc>
        <w:tc>
          <w:tcPr>
            <w:tcW w:w="1560" w:type="dxa"/>
          </w:tcPr>
          <w:p w:rsidR="00E16F03" w:rsidRPr="005137D5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Pr="005137D5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总共页数</w:t>
            </w:r>
          </w:p>
        </w:tc>
      </w:tr>
      <w:tr w:rsidR="00E16F03" w:rsidRPr="005137D5" w:rsidTr="00054C03">
        <w:trPr>
          <w:trHeight w:val="312"/>
        </w:trPr>
        <w:tc>
          <w:tcPr>
            <w:tcW w:w="3402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TotalRecord</w:t>
            </w:r>
          </w:p>
        </w:tc>
        <w:tc>
          <w:tcPr>
            <w:tcW w:w="1560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总共条数</w:t>
            </w:r>
          </w:p>
        </w:tc>
      </w:tr>
      <w:tr w:rsidR="007A32E7" w:rsidRPr="005137D5" w:rsidTr="00054C03">
        <w:trPr>
          <w:trHeight w:val="312"/>
        </w:trPr>
        <w:tc>
          <w:tcPr>
            <w:tcW w:w="3402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PageIndex</w:t>
            </w:r>
          </w:p>
        </w:tc>
        <w:tc>
          <w:tcPr>
            <w:tcW w:w="1560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当前页码</w:t>
            </w:r>
          </w:p>
        </w:tc>
      </w:tr>
      <w:tr w:rsidR="007A32E7" w:rsidRPr="005137D5" w:rsidTr="00054C03">
        <w:trPr>
          <w:trHeight w:val="312"/>
        </w:trPr>
        <w:tc>
          <w:tcPr>
            <w:tcW w:w="3402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CurPageSize</w:t>
            </w:r>
          </w:p>
        </w:tc>
        <w:tc>
          <w:tcPr>
            <w:tcW w:w="1560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本页条数</w:t>
            </w:r>
          </w:p>
        </w:tc>
      </w:tr>
    </w:tbl>
    <w:p w:rsidR="008610BA" w:rsidRPr="00E16F03" w:rsidRDefault="008610BA" w:rsidP="008610BA"/>
    <w:p w:rsidR="008610BA" w:rsidRPr="008610BA" w:rsidRDefault="008610BA" w:rsidP="008610BA">
      <w:pPr>
        <w:pStyle w:val="20"/>
      </w:pPr>
      <w:r>
        <w:t>C</w:t>
      </w:r>
      <w:r>
        <w:rPr>
          <w:rFonts w:hint="eastAsia"/>
        </w:rPr>
        <w:t xml:space="preserve"> / Java</w:t>
      </w:r>
      <w:r>
        <w:rPr>
          <w:rFonts w:hint="eastAsia"/>
        </w:rPr>
        <w:t>的加解密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5B7609" w:rsidRPr="005B7609" w:rsidRDefault="005B7609" w:rsidP="005B7609">
      <w:pPr>
        <w:spacing w:line="360" w:lineRule="auto"/>
        <w:rPr>
          <w:rFonts w:ascii="Times New Roman" w:hAnsi="Times New Roman"/>
          <w:spacing w:val="0"/>
          <w:sz w:val="21"/>
          <w:szCs w:val="24"/>
        </w:rPr>
      </w:pPr>
      <w:r w:rsidRPr="005B7609">
        <w:rPr>
          <w:rFonts w:ascii="Times New Roman" w:hAnsi="Times New Roman" w:hint="eastAsia"/>
          <w:spacing w:val="0"/>
          <w:sz w:val="21"/>
          <w:szCs w:val="24"/>
        </w:rPr>
        <w:t>此协议文档附带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Java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的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demo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程序，包括：</w:t>
      </w:r>
    </w:p>
    <w:p w:rsidR="005B7609" w:rsidRDefault="005B7609" w:rsidP="00DE25D2">
      <w:pPr>
        <w:pStyle w:val="af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RSA</w:t>
      </w:r>
      <w:r>
        <w:rPr>
          <w:rFonts w:hint="eastAsia"/>
        </w:rPr>
        <w:t>密钥对生成</w:t>
      </w:r>
    </w:p>
    <w:p w:rsidR="005B7609" w:rsidRDefault="005B7609" w:rsidP="00DE25D2">
      <w:pPr>
        <w:pStyle w:val="af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数字签名演示</w:t>
      </w:r>
    </w:p>
    <w:sectPr w:rsidR="005B7609" w:rsidSect="00A80EE6">
      <w:pgSz w:w="11906" w:h="16838"/>
      <w:pgMar w:top="1440" w:right="1469" w:bottom="1440" w:left="162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B44" w:rsidRDefault="00E96B44">
      <w:r>
        <w:separator/>
      </w:r>
    </w:p>
  </w:endnote>
  <w:endnote w:type="continuationSeparator" w:id="0">
    <w:p w:rsidR="00E96B44" w:rsidRDefault="00E9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40" w:rsidRPr="006628A2" w:rsidRDefault="00321740" w:rsidP="006628A2">
    <w:pPr>
      <w:pStyle w:val="a7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40" w:rsidRPr="008F4590" w:rsidRDefault="00321740" w:rsidP="008F4590">
    <w:pPr>
      <w:pStyle w:val="a7"/>
      <w:jc w:val="both"/>
      <w:rPr>
        <w:sz w:val="24"/>
        <w:szCs w:val="24"/>
      </w:rPr>
    </w:pPr>
    <w:r>
      <w:rPr>
        <w:noProof/>
        <w:kern w:val="0"/>
        <w:sz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2714E95" wp14:editId="6FE06A31">
              <wp:simplePos x="0" y="0"/>
              <wp:positionH relativeFrom="column">
                <wp:posOffset>0</wp:posOffset>
              </wp:positionH>
              <wp:positionV relativeFrom="paragraph">
                <wp:posOffset>-34926</wp:posOffset>
              </wp:positionV>
              <wp:extent cx="5600700" cy="0"/>
              <wp:effectExtent l="0" t="0" r="19050" b="19050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09DC28" id="Line 19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2.75pt" to="44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wp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WoTW9cQVEVGpnQ3H0rF7MVtPvDildtUQdeKT4ejGQl4WM5E1K2DgDF+z7z5pBDDl6Hft0&#10;bmwXIKED6BzluNzl4GePKBxOZ2n6lIJ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"/>
          </w:pict>
        </mc:Fallback>
      </mc:AlternateContent>
    </w:r>
    <w:r>
      <w:rPr>
        <w:rFonts w:hint="eastAsia"/>
        <w:kern w:val="0"/>
        <w:sz w:val="24"/>
        <w:szCs w:val="24"/>
      </w:rPr>
      <w:t>&lt;</w:t>
    </w:r>
    <w:r>
      <w:rPr>
        <w:rFonts w:hint="eastAsia"/>
        <w:kern w:val="0"/>
        <w:sz w:val="24"/>
        <w:szCs w:val="24"/>
      </w:rPr>
      <w:t>机密</w:t>
    </w:r>
    <w:r>
      <w:rPr>
        <w:rFonts w:hint="eastAsia"/>
        <w:kern w:val="0"/>
        <w:sz w:val="24"/>
        <w:szCs w:val="24"/>
      </w:rPr>
      <w:t>&gt;</w:t>
    </w:r>
    <w:r>
      <w:rPr>
        <w:rFonts w:hint="eastAsia"/>
        <w:kern w:val="0"/>
        <w:sz w:val="24"/>
      </w:rPr>
      <w:t xml:space="preserve">- </w:t>
    </w:r>
    <w:r>
      <w:rPr>
        <w:rFonts w:hint="eastAsia"/>
        <w:kern w:val="0"/>
        <w:sz w:val="24"/>
      </w:rPr>
      <w:t>第</w:t>
    </w:r>
    <w:r w:rsidRPr="00AE74BB">
      <w:rPr>
        <w:kern w:val="0"/>
        <w:sz w:val="24"/>
      </w:rPr>
      <w:fldChar w:fldCharType="begin"/>
    </w:r>
    <w:r w:rsidRPr="00AE74BB">
      <w:rPr>
        <w:kern w:val="0"/>
        <w:sz w:val="24"/>
      </w:rPr>
      <w:instrText xml:space="preserve"> PAGE </w:instrText>
    </w:r>
    <w:r w:rsidRPr="00AE74BB">
      <w:rPr>
        <w:kern w:val="0"/>
        <w:sz w:val="24"/>
      </w:rPr>
      <w:fldChar w:fldCharType="separate"/>
    </w:r>
    <w:r w:rsidR="00AC26C9">
      <w:rPr>
        <w:noProof/>
        <w:kern w:val="0"/>
        <w:sz w:val="24"/>
      </w:rPr>
      <w:t>32</w:t>
    </w:r>
    <w:r w:rsidRPr="00AE74BB">
      <w:rPr>
        <w:kern w:val="0"/>
        <w:sz w:val="24"/>
      </w:rPr>
      <w:fldChar w:fldCharType="end"/>
    </w:r>
    <w:r>
      <w:rPr>
        <w:rFonts w:hint="eastAsia"/>
        <w:kern w:val="0"/>
        <w:sz w:val="24"/>
      </w:rPr>
      <w:t>页</w:t>
    </w:r>
    <w:r>
      <w:rPr>
        <w:rFonts w:hint="eastAsia"/>
        <w:kern w:val="0"/>
        <w:sz w:val="24"/>
        <w:szCs w:val="24"/>
      </w:rPr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B44" w:rsidRDefault="00E96B44">
      <w:r>
        <w:separator/>
      </w:r>
    </w:p>
  </w:footnote>
  <w:footnote w:type="continuationSeparator" w:id="0">
    <w:p w:rsidR="00E96B44" w:rsidRDefault="00E96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40" w:rsidRPr="00796EAB" w:rsidRDefault="00321740" w:rsidP="00951838">
    <w:pPr>
      <w:pStyle w:val="a6"/>
      <w:wordWrap w:val="0"/>
      <w:jc w:val="right"/>
      <w:rPr>
        <w:sz w:val="24"/>
        <w:szCs w:val="24"/>
        <w:lang w:bidi="hi-IN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8CFA43" wp14:editId="39699476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1492885" cy="44386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88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740" w:rsidRDefault="0032174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8CD423" wp14:editId="6FB2F7B0">
                                <wp:extent cx="1492250" cy="396875"/>
                                <wp:effectExtent l="0" t="0" r="0" b="3175"/>
                                <wp:docPr id="6" name="图片 2" descr="logo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2250" cy="39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68CFA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0;margin-top:-1.75pt;width:117.55pt;height:34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" stroked="f">
              <v:textbox style="mso-fit-shape-to-text:t" inset="0,0,0,0">
                <w:txbxContent>
                  <w:p w:rsidR="002738CB" w:rsidRDefault="002738CB">
                    <w:r>
                      <w:rPr>
                        <w:noProof/>
                      </w:rPr>
                      <w:drawing>
                        <wp:inline distT="0" distB="0" distL="0" distR="0" wp14:anchorId="028CD423" wp14:editId="6FB2F7B0">
                          <wp:extent cx="1492250" cy="396875"/>
                          <wp:effectExtent l="0" t="0" r="0" b="3175"/>
                          <wp:docPr id="6" name="图片 2" descr="logo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2250" cy="39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24"/>
        <w:lang w:bidi="hi-IN"/>
      </w:rPr>
      <w:t>华彩世纪科技发展</w:t>
    </w:r>
    <w:r>
      <w:rPr>
        <w:rFonts w:hint="eastAsia"/>
        <w:sz w:val="24"/>
        <w:szCs w:val="24"/>
        <w:lang w:bidi="hi-IN"/>
      </w:rPr>
      <w:t>(</w:t>
    </w:r>
    <w:r>
      <w:rPr>
        <w:rFonts w:hint="eastAsia"/>
        <w:sz w:val="24"/>
        <w:szCs w:val="24"/>
        <w:lang w:bidi="hi-IN"/>
      </w:rPr>
      <w:t>北京</w:t>
    </w:r>
    <w:r>
      <w:rPr>
        <w:rFonts w:hint="eastAsia"/>
        <w:sz w:val="24"/>
        <w:szCs w:val="24"/>
        <w:lang w:bidi="hi-IN"/>
      </w:rPr>
      <w:t>)</w:t>
    </w:r>
    <w:r>
      <w:rPr>
        <w:rFonts w:hint="eastAsia"/>
        <w:sz w:val="24"/>
        <w:szCs w:val="24"/>
        <w:lang w:bidi="hi-IN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0BA"/>
    <w:multiLevelType w:val="hybridMultilevel"/>
    <w:tmpl w:val="C6CC1FBE"/>
    <w:lvl w:ilvl="0" w:tplc="545A6F24">
      <w:start w:val="1"/>
      <w:numFmt w:val="bullet"/>
      <w:pStyle w:val="1"/>
      <w:lvlText w:val="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">
    <w:nsid w:val="08C1028E"/>
    <w:multiLevelType w:val="hybridMultilevel"/>
    <w:tmpl w:val="20861B82"/>
    <w:lvl w:ilvl="0" w:tplc="89366F58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">
    <w:nsid w:val="106E0098"/>
    <w:multiLevelType w:val="hybridMultilevel"/>
    <w:tmpl w:val="9A067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397269"/>
    <w:multiLevelType w:val="hybridMultilevel"/>
    <w:tmpl w:val="11FE8A04"/>
    <w:lvl w:ilvl="0" w:tplc="0409000B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248665C"/>
    <w:multiLevelType w:val="hybridMultilevel"/>
    <w:tmpl w:val="68F8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E872B7"/>
    <w:multiLevelType w:val="hybridMultilevel"/>
    <w:tmpl w:val="AF362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B2F"/>
    <w:multiLevelType w:val="hybridMultilevel"/>
    <w:tmpl w:val="C434A3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513AEE"/>
    <w:multiLevelType w:val="hybridMultilevel"/>
    <w:tmpl w:val="F5A67D4E"/>
    <w:lvl w:ilvl="0" w:tplc="89366F58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>
    <w:nsid w:val="60A74185"/>
    <w:multiLevelType w:val="multilevel"/>
    <w:tmpl w:val="5D04D27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7AF5709"/>
    <w:multiLevelType w:val="hybridMultilevel"/>
    <w:tmpl w:val="71CE875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4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5"/>
    <w:rsid w:val="00000035"/>
    <w:rsid w:val="000002E5"/>
    <w:rsid w:val="0000075D"/>
    <w:rsid w:val="00000872"/>
    <w:rsid w:val="00000945"/>
    <w:rsid w:val="00000EFD"/>
    <w:rsid w:val="00001535"/>
    <w:rsid w:val="00001585"/>
    <w:rsid w:val="00001969"/>
    <w:rsid w:val="00001DC8"/>
    <w:rsid w:val="0000200E"/>
    <w:rsid w:val="000023FF"/>
    <w:rsid w:val="00002A51"/>
    <w:rsid w:val="00002DE3"/>
    <w:rsid w:val="000041A8"/>
    <w:rsid w:val="000041C4"/>
    <w:rsid w:val="00004905"/>
    <w:rsid w:val="00004C13"/>
    <w:rsid w:val="0000503D"/>
    <w:rsid w:val="00005551"/>
    <w:rsid w:val="00005786"/>
    <w:rsid w:val="00005BEA"/>
    <w:rsid w:val="00005D18"/>
    <w:rsid w:val="00005E07"/>
    <w:rsid w:val="00005FCB"/>
    <w:rsid w:val="000061CA"/>
    <w:rsid w:val="000062F6"/>
    <w:rsid w:val="0000651D"/>
    <w:rsid w:val="00006DE9"/>
    <w:rsid w:val="00006E57"/>
    <w:rsid w:val="00007007"/>
    <w:rsid w:val="000078AA"/>
    <w:rsid w:val="00007A27"/>
    <w:rsid w:val="000111E7"/>
    <w:rsid w:val="00011258"/>
    <w:rsid w:val="000113A5"/>
    <w:rsid w:val="00011806"/>
    <w:rsid w:val="000119D1"/>
    <w:rsid w:val="00011CC8"/>
    <w:rsid w:val="00011DE0"/>
    <w:rsid w:val="00011F24"/>
    <w:rsid w:val="00012009"/>
    <w:rsid w:val="000121F3"/>
    <w:rsid w:val="00012543"/>
    <w:rsid w:val="00012BF7"/>
    <w:rsid w:val="00012E9E"/>
    <w:rsid w:val="00012EFE"/>
    <w:rsid w:val="000130B9"/>
    <w:rsid w:val="00013409"/>
    <w:rsid w:val="000134B7"/>
    <w:rsid w:val="00013D3C"/>
    <w:rsid w:val="00013D8F"/>
    <w:rsid w:val="00013F36"/>
    <w:rsid w:val="000143F5"/>
    <w:rsid w:val="0001443E"/>
    <w:rsid w:val="0001469C"/>
    <w:rsid w:val="00014728"/>
    <w:rsid w:val="00014747"/>
    <w:rsid w:val="000152FF"/>
    <w:rsid w:val="0001539D"/>
    <w:rsid w:val="00015418"/>
    <w:rsid w:val="000154FC"/>
    <w:rsid w:val="000162E9"/>
    <w:rsid w:val="00016414"/>
    <w:rsid w:val="000165EF"/>
    <w:rsid w:val="00017620"/>
    <w:rsid w:val="00017928"/>
    <w:rsid w:val="00017D82"/>
    <w:rsid w:val="0002044E"/>
    <w:rsid w:val="00020556"/>
    <w:rsid w:val="000205B7"/>
    <w:rsid w:val="000206D1"/>
    <w:rsid w:val="00020ACF"/>
    <w:rsid w:val="00021A10"/>
    <w:rsid w:val="00021CB3"/>
    <w:rsid w:val="00021E03"/>
    <w:rsid w:val="00021E41"/>
    <w:rsid w:val="00023423"/>
    <w:rsid w:val="0002361B"/>
    <w:rsid w:val="0002371B"/>
    <w:rsid w:val="000242A5"/>
    <w:rsid w:val="000246C6"/>
    <w:rsid w:val="00025160"/>
    <w:rsid w:val="00025453"/>
    <w:rsid w:val="00025A5A"/>
    <w:rsid w:val="00025BD0"/>
    <w:rsid w:val="0002655C"/>
    <w:rsid w:val="0002660D"/>
    <w:rsid w:val="0002777C"/>
    <w:rsid w:val="00030386"/>
    <w:rsid w:val="000308D2"/>
    <w:rsid w:val="000308E7"/>
    <w:rsid w:val="00030911"/>
    <w:rsid w:val="000309D3"/>
    <w:rsid w:val="00030F0F"/>
    <w:rsid w:val="00031090"/>
    <w:rsid w:val="00032032"/>
    <w:rsid w:val="0003215F"/>
    <w:rsid w:val="00032186"/>
    <w:rsid w:val="00032A36"/>
    <w:rsid w:val="00032AD3"/>
    <w:rsid w:val="00032C32"/>
    <w:rsid w:val="00033020"/>
    <w:rsid w:val="0003304F"/>
    <w:rsid w:val="00033074"/>
    <w:rsid w:val="0003311F"/>
    <w:rsid w:val="00033640"/>
    <w:rsid w:val="00033E85"/>
    <w:rsid w:val="00034071"/>
    <w:rsid w:val="00034C9C"/>
    <w:rsid w:val="00034E35"/>
    <w:rsid w:val="00034E63"/>
    <w:rsid w:val="00035267"/>
    <w:rsid w:val="000356B0"/>
    <w:rsid w:val="0003580E"/>
    <w:rsid w:val="00035B28"/>
    <w:rsid w:val="00035C0C"/>
    <w:rsid w:val="00035E4A"/>
    <w:rsid w:val="00035EB7"/>
    <w:rsid w:val="00036452"/>
    <w:rsid w:val="00036701"/>
    <w:rsid w:val="00036825"/>
    <w:rsid w:val="00036AF3"/>
    <w:rsid w:val="00036F93"/>
    <w:rsid w:val="000375C6"/>
    <w:rsid w:val="00037A9C"/>
    <w:rsid w:val="00037D27"/>
    <w:rsid w:val="000401A6"/>
    <w:rsid w:val="00040601"/>
    <w:rsid w:val="0004078E"/>
    <w:rsid w:val="00040892"/>
    <w:rsid w:val="00040AFD"/>
    <w:rsid w:val="000412AC"/>
    <w:rsid w:val="000412F5"/>
    <w:rsid w:val="000418E3"/>
    <w:rsid w:val="00041A78"/>
    <w:rsid w:val="00041ACE"/>
    <w:rsid w:val="000423C2"/>
    <w:rsid w:val="00042665"/>
    <w:rsid w:val="000427CF"/>
    <w:rsid w:val="00042817"/>
    <w:rsid w:val="00042A6C"/>
    <w:rsid w:val="00042E6D"/>
    <w:rsid w:val="00042F46"/>
    <w:rsid w:val="0004357E"/>
    <w:rsid w:val="000438F6"/>
    <w:rsid w:val="0004391D"/>
    <w:rsid w:val="00043D8A"/>
    <w:rsid w:val="0004409A"/>
    <w:rsid w:val="00044811"/>
    <w:rsid w:val="000457CD"/>
    <w:rsid w:val="00045C70"/>
    <w:rsid w:val="000464A5"/>
    <w:rsid w:val="0004690A"/>
    <w:rsid w:val="000469E9"/>
    <w:rsid w:val="00046ABA"/>
    <w:rsid w:val="00046CF3"/>
    <w:rsid w:val="00046DE7"/>
    <w:rsid w:val="00046F5A"/>
    <w:rsid w:val="000473D8"/>
    <w:rsid w:val="0004778C"/>
    <w:rsid w:val="00047953"/>
    <w:rsid w:val="00047EE3"/>
    <w:rsid w:val="000503CB"/>
    <w:rsid w:val="00050E4D"/>
    <w:rsid w:val="00050F17"/>
    <w:rsid w:val="00051D51"/>
    <w:rsid w:val="0005261B"/>
    <w:rsid w:val="00052E1F"/>
    <w:rsid w:val="000531DA"/>
    <w:rsid w:val="00053B22"/>
    <w:rsid w:val="00053BBA"/>
    <w:rsid w:val="00053C85"/>
    <w:rsid w:val="00054825"/>
    <w:rsid w:val="000548E7"/>
    <w:rsid w:val="0005494E"/>
    <w:rsid w:val="00054C03"/>
    <w:rsid w:val="00054CAF"/>
    <w:rsid w:val="00054D4E"/>
    <w:rsid w:val="00054EEB"/>
    <w:rsid w:val="0005519B"/>
    <w:rsid w:val="00055467"/>
    <w:rsid w:val="00055541"/>
    <w:rsid w:val="00055584"/>
    <w:rsid w:val="00055683"/>
    <w:rsid w:val="000556C7"/>
    <w:rsid w:val="00055825"/>
    <w:rsid w:val="000558BF"/>
    <w:rsid w:val="00055997"/>
    <w:rsid w:val="00056950"/>
    <w:rsid w:val="000602CD"/>
    <w:rsid w:val="0006097A"/>
    <w:rsid w:val="00061388"/>
    <w:rsid w:val="00061393"/>
    <w:rsid w:val="0006145A"/>
    <w:rsid w:val="00061628"/>
    <w:rsid w:val="0006162D"/>
    <w:rsid w:val="0006193C"/>
    <w:rsid w:val="00061B13"/>
    <w:rsid w:val="00062407"/>
    <w:rsid w:val="00062AE4"/>
    <w:rsid w:val="00062BB0"/>
    <w:rsid w:val="00062FB7"/>
    <w:rsid w:val="00063160"/>
    <w:rsid w:val="00063680"/>
    <w:rsid w:val="000637F8"/>
    <w:rsid w:val="00063B70"/>
    <w:rsid w:val="00063F99"/>
    <w:rsid w:val="00064886"/>
    <w:rsid w:val="00064974"/>
    <w:rsid w:val="000649FE"/>
    <w:rsid w:val="00064B96"/>
    <w:rsid w:val="00064CB0"/>
    <w:rsid w:val="00065014"/>
    <w:rsid w:val="000652A7"/>
    <w:rsid w:val="000654B2"/>
    <w:rsid w:val="0006569F"/>
    <w:rsid w:val="00065A97"/>
    <w:rsid w:val="00065B3D"/>
    <w:rsid w:val="000661F5"/>
    <w:rsid w:val="000662B8"/>
    <w:rsid w:val="0006647D"/>
    <w:rsid w:val="000669B3"/>
    <w:rsid w:val="00066DA2"/>
    <w:rsid w:val="0006715F"/>
    <w:rsid w:val="000671CE"/>
    <w:rsid w:val="00067C0E"/>
    <w:rsid w:val="00067ED3"/>
    <w:rsid w:val="00070C7E"/>
    <w:rsid w:val="0007123D"/>
    <w:rsid w:val="000713E8"/>
    <w:rsid w:val="00071624"/>
    <w:rsid w:val="00071E5D"/>
    <w:rsid w:val="0007224A"/>
    <w:rsid w:val="000724D0"/>
    <w:rsid w:val="00072691"/>
    <w:rsid w:val="00073242"/>
    <w:rsid w:val="00073440"/>
    <w:rsid w:val="000737AC"/>
    <w:rsid w:val="00073C87"/>
    <w:rsid w:val="00073F04"/>
    <w:rsid w:val="00073FCA"/>
    <w:rsid w:val="00074190"/>
    <w:rsid w:val="00074194"/>
    <w:rsid w:val="000749E5"/>
    <w:rsid w:val="00074B9A"/>
    <w:rsid w:val="00074BDA"/>
    <w:rsid w:val="00075078"/>
    <w:rsid w:val="00075539"/>
    <w:rsid w:val="00075546"/>
    <w:rsid w:val="00075710"/>
    <w:rsid w:val="00075854"/>
    <w:rsid w:val="00075BA1"/>
    <w:rsid w:val="00075F1E"/>
    <w:rsid w:val="000760A4"/>
    <w:rsid w:val="000764CF"/>
    <w:rsid w:val="000765C8"/>
    <w:rsid w:val="00076825"/>
    <w:rsid w:val="00076E6A"/>
    <w:rsid w:val="000771BE"/>
    <w:rsid w:val="000776BE"/>
    <w:rsid w:val="00077D8C"/>
    <w:rsid w:val="00080AA0"/>
    <w:rsid w:val="00081291"/>
    <w:rsid w:val="00081396"/>
    <w:rsid w:val="0008143E"/>
    <w:rsid w:val="00081C91"/>
    <w:rsid w:val="00081FD4"/>
    <w:rsid w:val="0008238A"/>
    <w:rsid w:val="00082C68"/>
    <w:rsid w:val="000830A8"/>
    <w:rsid w:val="000831C2"/>
    <w:rsid w:val="0008346F"/>
    <w:rsid w:val="00083994"/>
    <w:rsid w:val="00083BAE"/>
    <w:rsid w:val="00083BE2"/>
    <w:rsid w:val="00083C56"/>
    <w:rsid w:val="00083F64"/>
    <w:rsid w:val="0008476D"/>
    <w:rsid w:val="00084995"/>
    <w:rsid w:val="00085372"/>
    <w:rsid w:val="00085478"/>
    <w:rsid w:val="000855D3"/>
    <w:rsid w:val="00085E25"/>
    <w:rsid w:val="0008689D"/>
    <w:rsid w:val="0008706C"/>
    <w:rsid w:val="00087679"/>
    <w:rsid w:val="00087CF4"/>
    <w:rsid w:val="00087E92"/>
    <w:rsid w:val="0009089C"/>
    <w:rsid w:val="00090E82"/>
    <w:rsid w:val="00091910"/>
    <w:rsid w:val="00091B38"/>
    <w:rsid w:val="00092001"/>
    <w:rsid w:val="00092050"/>
    <w:rsid w:val="000923CF"/>
    <w:rsid w:val="00092680"/>
    <w:rsid w:val="00092DC4"/>
    <w:rsid w:val="00092E66"/>
    <w:rsid w:val="00092FC2"/>
    <w:rsid w:val="0009330D"/>
    <w:rsid w:val="000934B0"/>
    <w:rsid w:val="00093DB1"/>
    <w:rsid w:val="0009416F"/>
    <w:rsid w:val="0009428B"/>
    <w:rsid w:val="00094831"/>
    <w:rsid w:val="00094B48"/>
    <w:rsid w:val="000953FE"/>
    <w:rsid w:val="0009586A"/>
    <w:rsid w:val="00095ED7"/>
    <w:rsid w:val="0009641D"/>
    <w:rsid w:val="000964B4"/>
    <w:rsid w:val="00096795"/>
    <w:rsid w:val="00096832"/>
    <w:rsid w:val="00096EAE"/>
    <w:rsid w:val="00097487"/>
    <w:rsid w:val="000977AF"/>
    <w:rsid w:val="00097B1E"/>
    <w:rsid w:val="00097D3F"/>
    <w:rsid w:val="00097E05"/>
    <w:rsid w:val="000A040B"/>
    <w:rsid w:val="000A04E6"/>
    <w:rsid w:val="000A0A9B"/>
    <w:rsid w:val="000A0C06"/>
    <w:rsid w:val="000A0C50"/>
    <w:rsid w:val="000A15E3"/>
    <w:rsid w:val="000A16D0"/>
    <w:rsid w:val="000A1722"/>
    <w:rsid w:val="000A18F1"/>
    <w:rsid w:val="000A2384"/>
    <w:rsid w:val="000A2CF5"/>
    <w:rsid w:val="000A33B8"/>
    <w:rsid w:val="000A35DD"/>
    <w:rsid w:val="000A432E"/>
    <w:rsid w:val="000A4E6A"/>
    <w:rsid w:val="000A4E78"/>
    <w:rsid w:val="000A4F85"/>
    <w:rsid w:val="000A4FF8"/>
    <w:rsid w:val="000A5075"/>
    <w:rsid w:val="000A5616"/>
    <w:rsid w:val="000A5C95"/>
    <w:rsid w:val="000A60F4"/>
    <w:rsid w:val="000A613E"/>
    <w:rsid w:val="000A64EB"/>
    <w:rsid w:val="000A668E"/>
    <w:rsid w:val="000A6DC9"/>
    <w:rsid w:val="000A719A"/>
    <w:rsid w:val="000A71D0"/>
    <w:rsid w:val="000A76DF"/>
    <w:rsid w:val="000A7D65"/>
    <w:rsid w:val="000A7EFD"/>
    <w:rsid w:val="000B0850"/>
    <w:rsid w:val="000B0A23"/>
    <w:rsid w:val="000B0DE1"/>
    <w:rsid w:val="000B0E65"/>
    <w:rsid w:val="000B1472"/>
    <w:rsid w:val="000B1745"/>
    <w:rsid w:val="000B18F5"/>
    <w:rsid w:val="000B21BA"/>
    <w:rsid w:val="000B28AF"/>
    <w:rsid w:val="000B28C6"/>
    <w:rsid w:val="000B2A6E"/>
    <w:rsid w:val="000B3278"/>
    <w:rsid w:val="000B3D57"/>
    <w:rsid w:val="000B3FBD"/>
    <w:rsid w:val="000B430F"/>
    <w:rsid w:val="000B4E73"/>
    <w:rsid w:val="000B5031"/>
    <w:rsid w:val="000B5315"/>
    <w:rsid w:val="000B56AA"/>
    <w:rsid w:val="000B5E19"/>
    <w:rsid w:val="000B5FCE"/>
    <w:rsid w:val="000B606B"/>
    <w:rsid w:val="000B629C"/>
    <w:rsid w:val="000B6FEA"/>
    <w:rsid w:val="000B7588"/>
    <w:rsid w:val="000B773F"/>
    <w:rsid w:val="000B7752"/>
    <w:rsid w:val="000B784D"/>
    <w:rsid w:val="000B790B"/>
    <w:rsid w:val="000C019F"/>
    <w:rsid w:val="000C07D2"/>
    <w:rsid w:val="000C0A88"/>
    <w:rsid w:val="000C13AD"/>
    <w:rsid w:val="000C1805"/>
    <w:rsid w:val="000C1B68"/>
    <w:rsid w:val="000C251D"/>
    <w:rsid w:val="000C31DB"/>
    <w:rsid w:val="000C3366"/>
    <w:rsid w:val="000C3430"/>
    <w:rsid w:val="000C3F1C"/>
    <w:rsid w:val="000C4051"/>
    <w:rsid w:val="000C4278"/>
    <w:rsid w:val="000C466F"/>
    <w:rsid w:val="000C4DB4"/>
    <w:rsid w:val="000C4F76"/>
    <w:rsid w:val="000C510D"/>
    <w:rsid w:val="000C5648"/>
    <w:rsid w:val="000C5FBA"/>
    <w:rsid w:val="000C6E35"/>
    <w:rsid w:val="000C6F0B"/>
    <w:rsid w:val="000C7ADF"/>
    <w:rsid w:val="000C7FC6"/>
    <w:rsid w:val="000D085C"/>
    <w:rsid w:val="000D12E6"/>
    <w:rsid w:val="000D15F3"/>
    <w:rsid w:val="000D16FE"/>
    <w:rsid w:val="000D1975"/>
    <w:rsid w:val="000D1999"/>
    <w:rsid w:val="000D19F5"/>
    <w:rsid w:val="000D1EFA"/>
    <w:rsid w:val="000D2B0C"/>
    <w:rsid w:val="000D2FA5"/>
    <w:rsid w:val="000D31E6"/>
    <w:rsid w:val="000D3625"/>
    <w:rsid w:val="000D3770"/>
    <w:rsid w:val="000D4A1A"/>
    <w:rsid w:val="000D4D83"/>
    <w:rsid w:val="000D4EEC"/>
    <w:rsid w:val="000D4FFB"/>
    <w:rsid w:val="000D5300"/>
    <w:rsid w:val="000D5428"/>
    <w:rsid w:val="000D6046"/>
    <w:rsid w:val="000D6139"/>
    <w:rsid w:val="000D662B"/>
    <w:rsid w:val="000D6AE5"/>
    <w:rsid w:val="000D6BF8"/>
    <w:rsid w:val="000D6EBE"/>
    <w:rsid w:val="000D6EF6"/>
    <w:rsid w:val="000D7126"/>
    <w:rsid w:val="000D7159"/>
    <w:rsid w:val="000D73F9"/>
    <w:rsid w:val="000D766B"/>
    <w:rsid w:val="000D769D"/>
    <w:rsid w:val="000D76AC"/>
    <w:rsid w:val="000D7839"/>
    <w:rsid w:val="000D78CF"/>
    <w:rsid w:val="000E06B7"/>
    <w:rsid w:val="000E0EF7"/>
    <w:rsid w:val="000E1A97"/>
    <w:rsid w:val="000E2130"/>
    <w:rsid w:val="000E2B2E"/>
    <w:rsid w:val="000E2CCD"/>
    <w:rsid w:val="000E3088"/>
    <w:rsid w:val="000E315F"/>
    <w:rsid w:val="000E330B"/>
    <w:rsid w:val="000E3612"/>
    <w:rsid w:val="000E3A20"/>
    <w:rsid w:val="000E3AE2"/>
    <w:rsid w:val="000E3F55"/>
    <w:rsid w:val="000E4007"/>
    <w:rsid w:val="000E4A09"/>
    <w:rsid w:val="000E4A20"/>
    <w:rsid w:val="000E4B2B"/>
    <w:rsid w:val="000E56EA"/>
    <w:rsid w:val="000E645B"/>
    <w:rsid w:val="000E68FF"/>
    <w:rsid w:val="000E7328"/>
    <w:rsid w:val="000E7683"/>
    <w:rsid w:val="000E77E0"/>
    <w:rsid w:val="000E7FBA"/>
    <w:rsid w:val="000F0563"/>
    <w:rsid w:val="000F0A60"/>
    <w:rsid w:val="000F12A3"/>
    <w:rsid w:val="000F156F"/>
    <w:rsid w:val="000F16FA"/>
    <w:rsid w:val="000F1816"/>
    <w:rsid w:val="000F188D"/>
    <w:rsid w:val="000F1983"/>
    <w:rsid w:val="000F1F66"/>
    <w:rsid w:val="000F279B"/>
    <w:rsid w:val="000F280E"/>
    <w:rsid w:val="000F2CAA"/>
    <w:rsid w:val="000F3302"/>
    <w:rsid w:val="000F35A9"/>
    <w:rsid w:val="000F3C3E"/>
    <w:rsid w:val="000F3FBC"/>
    <w:rsid w:val="000F430B"/>
    <w:rsid w:val="000F47D0"/>
    <w:rsid w:val="000F4C39"/>
    <w:rsid w:val="000F540C"/>
    <w:rsid w:val="000F5794"/>
    <w:rsid w:val="000F5D7F"/>
    <w:rsid w:val="000F658D"/>
    <w:rsid w:val="000F704D"/>
    <w:rsid w:val="000F7168"/>
    <w:rsid w:val="000F71A5"/>
    <w:rsid w:val="000F7963"/>
    <w:rsid w:val="00100A55"/>
    <w:rsid w:val="001011F0"/>
    <w:rsid w:val="00101747"/>
    <w:rsid w:val="00101E3C"/>
    <w:rsid w:val="0010230B"/>
    <w:rsid w:val="00102535"/>
    <w:rsid w:val="00102CF9"/>
    <w:rsid w:val="00102E6F"/>
    <w:rsid w:val="001032DC"/>
    <w:rsid w:val="00103C2E"/>
    <w:rsid w:val="00103F04"/>
    <w:rsid w:val="00104D4E"/>
    <w:rsid w:val="001053C7"/>
    <w:rsid w:val="00105D06"/>
    <w:rsid w:val="00105D16"/>
    <w:rsid w:val="00105D8B"/>
    <w:rsid w:val="001067A6"/>
    <w:rsid w:val="00106891"/>
    <w:rsid w:val="00106EB3"/>
    <w:rsid w:val="00106F01"/>
    <w:rsid w:val="001076B1"/>
    <w:rsid w:val="00110225"/>
    <w:rsid w:val="001103A5"/>
    <w:rsid w:val="001104E6"/>
    <w:rsid w:val="00110698"/>
    <w:rsid w:val="0011073A"/>
    <w:rsid w:val="00110A6D"/>
    <w:rsid w:val="00110CBA"/>
    <w:rsid w:val="00110F49"/>
    <w:rsid w:val="0011132B"/>
    <w:rsid w:val="00113A66"/>
    <w:rsid w:val="00113AB5"/>
    <w:rsid w:val="00113C0C"/>
    <w:rsid w:val="00113EDF"/>
    <w:rsid w:val="0011436D"/>
    <w:rsid w:val="00114A4E"/>
    <w:rsid w:val="00114F3B"/>
    <w:rsid w:val="0011582D"/>
    <w:rsid w:val="001158BF"/>
    <w:rsid w:val="00115AE1"/>
    <w:rsid w:val="00115B29"/>
    <w:rsid w:val="00115E25"/>
    <w:rsid w:val="00115E70"/>
    <w:rsid w:val="0011602F"/>
    <w:rsid w:val="001162E2"/>
    <w:rsid w:val="001162F1"/>
    <w:rsid w:val="0011642E"/>
    <w:rsid w:val="001164C7"/>
    <w:rsid w:val="00116627"/>
    <w:rsid w:val="00116671"/>
    <w:rsid w:val="00116999"/>
    <w:rsid w:val="00117AEA"/>
    <w:rsid w:val="00117D2A"/>
    <w:rsid w:val="001200FF"/>
    <w:rsid w:val="00120110"/>
    <w:rsid w:val="001204CC"/>
    <w:rsid w:val="001207B8"/>
    <w:rsid w:val="001209B7"/>
    <w:rsid w:val="00120C26"/>
    <w:rsid w:val="00120F6D"/>
    <w:rsid w:val="00120F72"/>
    <w:rsid w:val="001222C5"/>
    <w:rsid w:val="001224A5"/>
    <w:rsid w:val="0012287C"/>
    <w:rsid w:val="00122A3A"/>
    <w:rsid w:val="00122B33"/>
    <w:rsid w:val="001233D5"/>
    <w:rsid w:val="001234BA"/>
    <w:rsid w:val="001236FE"/>
    <w:rsid w:val="00123E72"/>
    <w:rsid w:val="00123F16"/>
    <w:rsid w:val="00124198"/>
    <w:rsid w:val="00124336"/>
    <w:rsid w:val="0012473A"/>
    <w:rsid w:val="00124D40"/>
    <w:rsid w:val="00124F5D"/>
    <w:rsid w:val="00125AAB"/>
    <w:rsid w:val="00125B17"/>
    <w:rsid w:val="00125B33"/>
    <w:rsid w:val="00125CF2"/>
    <w:rsid w:val="00125D1B"/>
    <w:rsid w:val="0012667E"/>
    <w:rsid w:val="001276F4"/>
    <w:rsid w:val="00127D06"/>
    <w:rsid w:val="00127F04"/>
    <w:rsid w:val="00130351"/>
    <w:rsid w:val="001305ED"/>
    <w:rsid w:val="00130639"/>
    <w:rsid w:val="00130650"/>
    <w:rsid w:val="001306F0"/>
    <w:rsid w:val="00130A29"/>
    <w:rsid w:val="00130AC0"/>
    <w:rsid w:val="00130D09"/>
    <w:rsid w:val="001314F9"/>
    <w:rsid w:val="00131692"/>
    <w:rsid w:val="00131AFA"/>
    <w:rsid w:val="00132982"/>
    <w:rsid w:val="00132A81"/>
    <w:rsid w:val="00133240"/>
    <w:rsid w:val="00134079"/>
    <w:rsid w:val="00134116"/>
    <w:rsid w:val="001342C9"/>
    <w:rsid w:val="00134B24"/>
    <w:rsid w:val="00135006"/>
    <w:rsid w:val="0013568E"/>
    <w:rsid w:val="001356E1"/>
    <w:rsid w:val="00135EDD"/>
    <w:rsid w:val="001368B2"/>
    <w:rsid w:val="00136BE5"/>
    <w:rsid w:val="00137115"/>
    <w:rsid w:val="001371D9"/>
    <w:rsid w:val="00137296"/>
    <w:rsid w:val="00137835"/>
    <w:rsid w:val="001401A1"/>
    <w:rsid w:val="00140A05"/>
    <w:rsid w:val="0014132E"/>
    <w:rsid w:val="0014147D"/>
    <w:rsid w:val="001427B0"/>
    <w:rsid w:val="00142CBF"/>
    <w:rsid w:val="00143B74"/>
    <w:rsid w:val="00143BA8"/>
    <w:rsid w:val="0014452F"/>
    <w:rsid w:val="00145295"/>
    <w:rsid w:val="00145B62"/>
    <w:rsid w:val="00146DFA"/>
    <w:rsid w:val="00146F12"/>
    <w:rsid w:val="00146F5D"/>
    <w:rsid w:val="00146F7D"/>
    <w:rsid w:val="00147263"/>
    <w:rsid w:val="00147671"/>
    <w:rsid w:val="0014772A"/>
    <w:rsid w:val="00147789"/>
    <w:rsid w:val="00147BDA"/>
    <w:rsid w:val="001502DB"/>
    <w:rsid w:val="00150592"/>
    <w:rsid w:val="001507BA"/>
    <w:rsid w:val="00150DFF"/>
    <w:rsid w:val="00150E71"/>
    <w:rsid w:val="001511BB"/>
    <w:rsid w:val="001513E8"/>
    <w:rsid w:val="001518E2"/>
    <w:rsid w:val="00151A13"/>
    <w:rsid w:val="00151E50"/>
    <w:rsid w:val="0015237E"/>
    <w:rsid w:val="0015248C"/>
    <w:rsid w:val="00153013"/>
    <w:rsid w:val="001532C6"/>
    <w:rsid w:val="00153495"/>
    <w:rsid w:val="0015368C"/>
    <w:rsid w:val="00153B15"/>
    <w:rsid w:val="00153C93"/>
    <w:rsid w:val="00153CE2"/>
    <w:rsid w:val="00153ECA"/>
    <w:rsid w:val="00154ADF"/>
    <w:rsid w:val="00154CD8"/>
    <w:rsid w:val="00154E8F"/>
    <w:rsid w:val="0015553F"/>
    <w:rsid w:val="00156296"/>
    <w:rsid w:val="001563A5"/>
    <w:rsid w:val="001569E1"/>
    <w:rsid w:val="00156A76"/>
    <w:rsid w:val="00156C43"/>
    <w:rsid w:val="001571F6"/>
    <w:rsid w:val="001603EC"/>
    <w:rsid w:val="001604C2"/>
    <w:rsid w:val="001605D6"/>
    <w:rsid w:val="001609D3"/>
    <w:rsid w:val="00160AB9"/>
    <w:rsid w:val="00160CD5"/>
    <w:rsid w:val="0016127D"/>
    <w:rsid w:val="00161523"/>
    <w:rsid w:val="001620CF"/>
    <w:rsid w:val="0016259E"/>
    <w:rsid w:val="00162E8D"/>
    <w:rsid w:val="001632C6"/>
    <w:rsid w:val="0016382A"/>
    <w:rsid w:val="00164152"/>
    <w:rsid w:val="001643E0"/>
    <w:rsid w:val="00164836"/>
    <w:rsid w:val="00164ABE"/>
    <w:rsid w:val="00164F91"/>
    <w:rsid w:val="0016559A"/>
    <w:rsid w:val="00165665"/>
    <w:rsid w:val="00165C80"/>
    <w:rsid w:val="00165E7C"/>
    <w:rsid w:val="00166093"/>
    <w:rsid w:val="00166C00"/>
    <w:rsid w:val="0016709A"/>
    <w:rsid w:val="00167293"/>
    <w:rsid w:val="001674D5"/>
    <w:rsid w:val="001675DE"/>
    <w:rsid w:val="001700F6"/>
    <w:rsid w:val="0017065F"/>
    <w:rsid w:val="00170A5C"/>
    <w:rsid w:val="00170D7F"/>
    <w:rsid w:val="00171802"/>
    <w:rsid w:val="00171D0E"/>
    <w:rsid w:val="001724D6"/>
    <w:rsid w:val="00172596"/>
    <w:rsid w:val="001726B6"/>
    <w:rsid w:val="0017295F"/>
    <w:rsid w:val="00173720"/>
    <w:rsid w:val="00173FB3"/>
    <w:rsid w:val="001741FC"/>
    <w:rsid w:val="001751EA"/>
    <w:rsid w:val="001754F3"/>
    <w:rsid w:val="00175773"/>
    <w:rsid w:val="00175775"/>
    <w:rsid w:val="00175B95"/>
    <w:rsid w:val="001762E6"/>
    <w:rsid w:val="00176927"/>
    <w:rsid w:val="00176AB1"/>
    <w:rsid w:val="00176C09"/>
    <w:rsid w:val="00176E70"/>
    <w:rsid w:val="001771D5"/>
    <w:rsid w:val="001774AC"/>
    <w:rsid w:val="0017775D"/>
    <w:rsid w:val="001778D8"/>
    <w:rsid w:val="00177FBF"/>
    <w:rsid w:val="00177FD3"/>
    <w:rsid w:val="00180075"/>
    <w:rsid w:val="00180E5D"/>
    <w:rsid w:val="001816D6"/>
    <w:rsid w:val="001818E5"/>
    <w:rsid w:val="00181A6C"/>
    <w:rsid w:val="00181AA5"/>
    <w:rsid w:val="00181B8D"/>
    <w:rsid w:val="00181F2E"/>
    <w:rsid w:val="00182051"/>
    <w:rsid w:val="00183197"/>
    <w:rsid w:val="001836D7"/>
    <w:rsid w:val="001837D8"/>
    <w:rsid w:val="00183D8F"/>
    <w:rsid w:val="0018401F"/>
    <w:rsid w:val="001840AE"/>
    <w:rsid w:val="00184874"/>
    <w:rsid w:val="00184A2A"/>
    <w:rsid w:val="00184B33"/>
    <w:rsid w:val="00184E5D"/>
    <w:rsid w:val="00184FFC"/>
    <w:rsid w:val="00185DA0"/>
    <w:rsid w:val="00185EE3"/>
    <w:rsid w:val="0018663F"/>
    <w:rsid w:val="00186A37"/>
    <w:rsid w:val="001871B7"/>
    <w:rsid w:val="001873DE"/>
    <w:rsid w:val="00187A0E"/>
    <w:rsid w:val="00187B1A"/>
    <w:rsid w:val="00187F03"/>
    <w:rsid w:val="00187F29"/>
    <w:rsid w:val="00190534"/>
    <w:rsid w:val="00190C64"/>
    <w:rsid w:val="001911BF"/>
    <w:rsid w:val="001918CE"/>
    <w:rsid w:val="00191EE0"/>
    <w:rsid w:val="001921D0"/>
    <w:rsid w:val="00192483"/>
    <w:rsid w:val="001924F0"/>
    <w:rsid w:val="001942D3"/>
    <w:rsid w:val="001943BE"/>
    <w:rsid w:val="00194A9E"/>
    <w:rsid w:val="00195598"/>
    <w:rsid w:val="001956DB"/>
    <w:rsid w:val="00196144"/>
    <w:rsid w:val="001967EB"/>
    <w:rsid w:val="00196CA8"/>
    <w:rsid w:val="00196DBD"/>
    <w:rsid w:val="00197691"/>
    <w:rsid w:val="001A03BD"/>
    <w:rsid w:val="001A04B5"/>
    <w:rsid w:val="001A073C"/>
    <w:rsid w:val="001A0A5C"/>
    <w:rsid w:val="001A0D5F"/>
    <w:rsid w:val="001A1411"/>
    <w:rsid w:val="001A15DD"/>
    <w:rsid w:val="001A15F3"/>
    <w:rsid w:val="001A212D"/>
    <w:rsid w:val="001A2217"/>
    <w:rsid w:val="001A255B"/>
    <w:rsid w:val="001A3099"/>
    <w:rsid w:val="001A3957"/>
    <w:rsid w:val="001A3BFC"/>
    <w:rsid w:val="001A61C8"/>
    <w:rsid w:val="001A65A4"/>
    <w:rsid w:val="001A6786"/>
    <w:rsid w:val="001A6AF5"/>
    <w:rsid w:val="001A6EF3"/>
    <w:rsid w:val="001A700B"/>
    <w:rsid w:val="001B0683"/>
    <w:rsid w:val="001B1DC2"/>
    <w:rsid w:val="001B213B"/>
    <w:rsid w:val="001B289F"/>
    <w:rsid w:val="001B2C4B"/>
    <w:rsid w:val="001B2EA8"/>
    <w:rsid w:val="001B2F3A"/>
    <w:rsid w:val="001B3969"/>
    <w:rsid w:val="001B39F6"/>
    <w:rsid w:val="001B427B"/>
    <w:rsid w:val="001B477D"/>
    <w:rsid w:val="001B60D0"/>
    <w:rsid w:val="001B6C5C"/>
    <w:rsid w:val="001B7131"/>
    <w:rsid w:val="001B76F2"/>
    <w:rsid w:val="001B7B87"/>
    <w:rsid w:val="001B7E39"/>
    <w:rsid w:val="001B7EFC"/>
    <w:rsid w:val="001C14A4"/>
    <w:rsid w:val="001C15B6"/>
    <w:rsid w:val="001C1719"/>
    <w:rsid w:val="001C1AEF"/>
    <w:rsid w:val="001C2A80"/>
    <w:rsid w:val="001C2ED8"/>
    <w:rsid w:val="001C2F96"/>
    <w:rsid w:val="001C31A4"/>
    <w:rsid w:val="001C32F5"/>
    <w:rsid w:val="001C3402"/>
    <w:rsid w:val="001C4C14"/>
    <w:rsid w:val="001C5171"/>
    <w:rsid w:val="001C5615"/>
    <w:rsid w:val="001C5969"/>
    <w:rsid w:val="001C63E8"/>
    <w:rsid w:val="001C66C6"/>
    <w:rsid w:val="001C6E7D"/>
    <w:rsid w:val="001C7527"/>
    <w:rsid w:val="001C7B10"/>
    <w:rsid w:val="001C7B81"/>
    <w:rsid w:val="001D1046"/>
    <w:rsid w:val="001D1630"/>
    <w:rsid w:val="001D2F50"/>
    <w:rsid w:val="001D35B3"/>
    <w:rsid w:val="001D433E"/>
    <w:rsid w:val="001D4A95"/>
    <w:rsid w:val="001D4EF5"/>
    <w:rsid w:val="001D50DD"/>
    <w:rsid w:val="001D52A1"/>
    <w:rsid w:val="001D57C8"/>
    <w:rsid w:val="001D593F"/>
    <w:rsid w:val="001D6608"/>
    <w:rsid w:val="001D688F"/>
    <w:rsid w:val="001D6B7D"/>
    <w:rsid w:val="001D6B94"/>
    <w:rsid w:val="001D6FD3"/>
    <w:rsid w:val="001D7632"/>
    <w:rsid w:val="001E01BC"/>
    <w:rsid w:val="001E12B4"/>
    <w:rsid w:val="001E1AE3"/>
    <w:rsid w:val="001E1B14"/>
    <w:rsid w:val="001E2114"/>
    <w:rsid w:val="001E25DC"/>
    <w:rsid w:val="001E2F0C"/>
    <w:rsid w:val="001E3274"/>
    <w:rsid w:val="001E3D9F"/>
    <w:rsid w:val="001E3E35"/>
    <w:rsid w:val="001E472D"/>
    <w:rsid w:val="001E5719"/>
    <w:rsid w:val="001E614C"/>
    <w:rsid w:val="001E6AA2"/>
    <w:rsid w:val="001F041D"/>
    <w:rsid w:val="001F08E0"/>
    <w:rsid w:val="001F0EFE"/>
    <w:rsid w:val="001F0FE2"/>
    <w:rsid w:val="001F1359"/>
    <w:rsid w:val="001F15BE"/>
    <w:rsid w:val="001F1B2B"/>
    <w:rsid w:val="001F200E"/>
    <w:rsid w:val="001F2107"/>
    <w:rsid w:val="001F2174"/>
    <w:rsid w:val="001F237B"/>
    <w:rsid w:val="001F23E9"/>
    <w:rsid w:val="001F33D8"/>
    <w:rsid w:val="001F3468"/>
    <w:rsid w:val="001F368C"/>
    <w:rsid w:val="001F3774"/>
    <w:rsid w:val="001F3EB5"/>
    <w:rsid w:val="001F4341"/>
    <w:rsid w:val="001F4C4F"/>
    <w:rsid w:val="001F51FF"/>
    <w:rsid w:val="001F54DB"/>
    <w:rsid w:val="001F551A"/>
    <w:rsid w:val="001F555D"/>
    <w:rsid w:val="001F5668"/>
    <w:rsid w:val="001F5B8F"/>
    <w:rsid w:val="001F5F6C"/>
    <w:rsid w:val="001F69AE"/>
    <w:rsid w:val="001F7435"/>
    <w:rsid w:val="001F7520"/>
    <w:rsid w:val="001F7C51"/>
    <w:rsid w:val="001F7D0A"/>
    <w:rsid w:val="0020004F"/>
    <w:rsid w:val="00200150"/>
    <w:rsid w:val="00200724"/>
    <w:rsid w:val="0020077C"/>
    <w:rsid w:val="00201189"/>
    <w:rsid w:val="00201408"/>
    <w:rsid w:val="002016EC"/>
    <w:rsid w:val="00201E1D"/>
    <w:rsid w:val="00202CEC"/>
    <w:rsid w:val="002038DA"/>
    <w:rsid w:val="002039D3"/>
    <w:rsid w:val="0020451E"/>
    <w:rsid w:val="002047C1"/>
    <w:rsid w:val="0020492D"/>
    <w:rsid w:val="002049BC"/>
    <w:rsid w:val="00204A2E"/>
    <w:rsid w:val="0020527F"/>
    <w:rsid w:val="00205846"/>
    <w:rsid w:val="002058DC"/>
    <w:rsid w:val="002065BD"/>
    <w:rsid w:val="00206926"/>
    <w:rsid w:val="00206CC5"/>
    <w:rsid w:val="00206CDA"/>
    <w:rsid w:val="00207124"/>
    <w:rsid w:val="002073B1"/>
    <w:rsid w:val="00207917"/>
    <w:rsid w:val="00207B31"/>
    <w:rsid w:val="002103FC"/>
    <w:rsid w:val="0021044C"/>
    <w:rsid w:val="00210504"/>
    <w:rsid w:val="002106E0"/>
    <w:rsid w:val="00210B27"/>
    <w:rsid w:val="00210B61"/>
    <w:rsid w:val="00210E05"/>
    <w:rsid w:val="0021190A"/>
    <w:rsid w:val="0021206D"/>
    <w:rsid w:val="00212662"/>
    <w:rsid w:val="00212681"/>
    <w:rsid w:val="00212BD0"/>
    <w:rsid w:val="0021330F"/>
    <w:rsid w:val="00213500"/>
    <w:rsid w:val="00213513"/>
    <w:rsid w:val="00213937"/>
    <w:rsid w:val="002139F9"/>
    <w:rsid w:val="00214637"/>
    <w:rsid w:val="0021493B"/>
    <w:rsid w:val="002150AB"/>
    <w:rsid w:val="00215A6B"/>
    <w:rsid w:val="00215EEE"/>
    <w:rsid w:val="00216363"/>
    <w:rsid w:val="0021670D"/>
    <w:rsid w:val="00217343"/>
    <w:rsid w:val="0021757E"/>
    <w:rsid w:val="00220067"/>
    <w:rsid w:val="002206D9"/>
    <w:rsid w:val="0022090A"/>
    <w:rsid w:val="00220BBD"/>
    <w:rsid w:val="00220CEF"/>
    <w:rsid w:val="00220CF3"/>
    <w:rsid w:val="00221083"/>
    <w:rsid w:val="002212FA"/>
    <w:rsid w:val="002216EF"/>
    <w:rsid w:val="002226CA"/>
    <w:rsid w:val="00222723"/>
    <w:rsid w:val="00223C3E"/>
    <w:rsid w:val="002246E0"/>
    <w:rsid w:val="002254EC"/>
    <w:rsid w:val="00225906"/>
    <w:rsid w:val="00225FCA"/>
    <w:rsid w:val="002265BB"/>
    <w:rsid w:val="00226913"/>
    <w:rsid w:val="00226961"/>
    <w:rsid w:val="00226A44"/>
    <w:rsid w:val="002270D7"/>
    <w:rsid w:val="00227185"/>
    <w:rsid w:val="0022767F"/>
    <w:rsid w:val="0023004C"/>
    <w:rsid w:val="00231204"/>
    <w:rsid w:val="002317C9"/>
    <w:rsid w:val="0023269B"/>
    <w:rsid w:val="0023306D"/>
    <w:rsid w:val="002335FC"/>
    <w:rsid w:val="002336D4"/>
    <w:rsid w:val="00233828"/>
    <w:rsid w:val="00233D3B"/>
    <w:rsid w:val="00234807"/>
    <w:rsid w:val="00234A35"/>
    <w:rsid w:val="00234FB9"/>
    <w:rsid w:val="00235118"/>
    <w:rsid w:val="0023537A"/>
    <w:rsid w:val="0023561A"/>
    <w:rsid w:val="002359B3"/>
    <w:rsid w:val="00235EA6"/>
    <w:rsid w:val="00235F15"/>
    <w:rsid w:val="002364FD"/>
    <w:rsid w:val="00236A39"/>
    <w:rsid w:val="00236A65"/>
    <w:rsid w:val="00236C0C"/>
    <w:rsid w:val="00236E0D"/>
    <w:rsid w:val="0023707A"/>
    <w:rsid w:val="00237554"/>
    <w:rsid w:val="00237C66"/>
    <w:rsid w:val="00237EDF"/>
    <w:rsid w:val="00237FFA"/>
    <w:rsid w:val="00240346"/>
    <w:rsid w:val="0024090D"/>
    <w:rsid w:val="002413BE"/>
    <w:rsid w:val="00241CDB"/>
    <w:rsid w:val="002428E1"/>
    <w:rsid w:val="00242A6B"/>
    <w:rsid w:val="002435EF"/>
    <w:rsid w:val="00244140"/>
    <w:rsid w:val="00244797"/>
    <w:rsid w:val="002457C4"/>
    <w:rsid w:val="002459A1"/>
    <w:rsid w:val="00245D8F"/>
    <w:rsid w:val="00245D90"/>
    <w:rsid w:val="002461FC"/>
    <w:rsid w:val="00246207"/>
    <w:rsid w:val="00246BB2"/>
    <w:rsid w:val="00247134"/>
    <w:rsid w:val="0024719C"/>
    <w:rsid w:val="00247967"/>
    <w:rsid w:val="00247B2B"/>
    <w:rsid w:val="00250133"/>
    <w:rsid w:val="00250190"/>
    <w:rsid w:val="0025064D"/>
    <w:rsid w:val="002510C9"/>
    <w:rsid w:val="002513D3"/>
    <w:rsid w:val="0025210E"/>
    <w:rsid w:val="00252ACB"/>
    <w:rsid w:val="002534EE"/>
    <w:rsid w:val="00253517"/>
    <w:rsid w:val="0025374A"/>
    <w:rsid w:val="00253D98"/>
    <w:rsid w:val="00253FE8"/>
    <w:rsid w:val="002543B2"/>
    <w:rsid w:val="0025475C"/>
    <w:rsid w:val="00255909"/>
    <w:rsid w:val="002562D2"/>
    <w:rsid w:val="002562E2"/>
    <w:rsid w:val="00257F19"/>
    <w:rsid w:val="00260E93"/>
    <w:rsid w:val="00261D63"/>
    <w:rsid w:val="00261E17"/>
    <w:rsid w:val="002620DA"/>
    <w:rsid w:val="00262391"/>
    <w:rsid w:val="00262415"/>
    <w:rsid w:val="00262603"/>
    <w:rsid w:val="00262932"/>
    <w:rsid w:val="00262A67"/>
    <w:rsid w:val="00262B5B"/>
    <w:rsid w:val="002630C9"/>
    <w:rsid w:val="002632AA"/>
    <w:rsid w:val="0026353D"/>
    <w:rsid w:val="00263758"/>
    <w:rsid w:val="0026398B"/>
    <w:rsid w:val="00263A69"/>
    <w:rsid w:val="002641AE"/>
    <w:rsid w:val="002649BE"/>
    <w:rsid w:val="002656BE"/>
    <w:rsid w:val="00265C4E"/>
    <w:rsid w:val="0026688B"/>
    <w:rsid w:val="00266B67"/>
    <w:rsid w:val="00266DBC"/>
    <w:rsid w:val="00267B7A"/>
    <w:rsid w:val="00270742"/>
    <w:rsid w:val="00270A5A"/>
    <w:rsid w:val="00270ADE"/>
    <w:rsid w:val="00270D44"/>
    <w:rsid w:val="0027129A"/>
    <w:rsid w:val="0027193F"/>
    <w:rsid w:val="0027285B"/>
    <w:rsid w:val="00272958"/>
    <w:rsid w:val="00272AD5"/>
    <w:rsid w:val="002738CB"/>
    <w:rsid w:val="00274137"/>
    <w:rsid w:val="002748E8"/>
    <w:rsid w:val="00274BFF"/>
    <w:rsid w:val="00275BDD"/>
    <w:rsid w:val="00276612"/>
    <w:rsid w:val="002774C9"/>
    <w:rsid w:val="002775EE"/>
    <w:rsid w:val="00277BAA"/>
    <w:rsid w:val="002803FB"/>
    <w:rsid w:val="002806E4"/>
    <w:rsid w:val="00280791"/>
    <w:rsid w:val="002813FB"/>
    <w:rsid w:val="0028160D"/>
    <w:rsid w:val="0028193B"/>
    <w:rsid w:val="00282416"/>
    <w:rsid w:val="00282C0E"/>
    <w:rsid w:val="002833B0"/>
    <w:rsid w:val="00283515"/>
    <w:rsid w:val="00283DB0"/>
    <w:rsid w:val="00283F18"/>
    <w:rsid w:val="00284572"/>
    <w:rsid w:val="00284D2F"/>
    <w:rsid w:val="00284FC2"/>
    <w:rsid w:val="0028502F"/>
    <w:rsid w:val="002855B7"/>
    <w:rsid w:val="002856D8"/>
    <w:rsid w:val="00285FDF"/>
    <w:rsid w:val="0028641A"/>
    <w:rsid w:val="00286827"/>
    <w:rsid w:val="00286A39"/>
    <w:rsid w:val="0028743D"/>
    <w:rsid w:val="00287BF5"/>
    <w:rsid w:val="00287DFD"/>
    <w:rsid w:val="00290089"/>
    <w:rsid w:val="00290B02"/>
    <w:rsid w:val="002919EC"/>
    <w:rsid w:val="00291D9D"/>
    <w:rsid w:val="00291F19"/>
    <w:rsid w:val="0029259C"/>
    <w:rsid w:val="00292753"/>
    <w:rsid w:val="0029283D"/>
    <w:rsid w:val="00293E9C"/>
    <w:rsid w:val="0029412F"/>
    <w:rsid w:val="0029470B"/>
    <w:rsid w:val="00294722"/>
    <w:rsid w:val="00294ACB"/>
    <w:rsid w:val="00294F47"/>
    <w:rsid w:val="00294FC7"/>
    <w:rsid w:val="00295504"/>
    <w:rsid w:val="00296233"/>
    <w:rsid w:val="00296519"/>
    <w:rsid w:val="00296D14"/>
    <w:rsid w:val="00296D2A"/>
    <w:rsid w:val="0029780F"/>
    <w:rsid w:val="00297B8D"/>
    <w:rsid w:val="00297FF8"/>
    <w:rsid w:val="002A03CB"/>
    <w:rsid w:val="002A05C3"/>
    <w:rsid w:val="002A0B0B"/>
    <w:rsid w:val="002A1762"/>
    <w:rsid w:val="002A189F"/>
    <w:rsid w:val="002A1903"/>
    <w:rsid w:val="002A1AB3"/>
    <w:rsid w:val="002A1C40"/>
    <w:rsid w:val="002A22F1"/>
    <w:rsid w:val="002A234A"/>
    <w:rsid w:val="002A27BE"/>
    <w:rsid w:val="002A2A43"/>
    <w:rsid w:val="002A2B30"/>
    <w:rsid w:val="002A332E"/>
    <w:rsid w:val="002A368A"/>
    <w:rsid w:val="002A36E2"/>
    <w:rsid w:val="002A390C"/>
    <w:rsid w:val="002A450C"/>
    <w:rsid w:val="002A4EA2"/>
    <w:rsid w:val="002A561D"/>
    <w:rsid w:val="002A6297"/>
    <w:rsid w:val="002A64BC"/>
    <w:rsid w:val="002A6742"/>
    <w:rsid w:val="002A6D21"/>
    <w:rsid w:val="002A6F6E"/>
    <w:rsid w:val="002A7C82"/>
    <w:rsid w:val="002B00B8"/>
    <w:rsid w:val="002B07CD"/>
    <w:rsid w:val="002B0C2C"/>
    <w:rsid w:val="002B132F"/>
    <w:rsid w:val="002B14B5"/>
    <w:rsid w:val="002B16B7"/>
    <w:rsid w:val="002B1B05"/>
    <w:rsid w:val="002B1DCF"/>
    <w:rsid w:val="002B2D65"/>
    <w:rsid w:val="002B33D0"/>
    <w:rsid w:val="002B3444"/>
    <w:rsid w:val="002B39F9"/>
    <w:rsid w:val="002B3A17"/>
    <w:rsid w:val="002B4882"/>
    <w:rsid w:val="002B48A9"/>
    <w:rsid w:val="002B4F16"/>
    <w:rsid w:val="002B53CF"/>
    <w:rsid w:val="002B5506"/>
    <w:rsid w:val="002B5C05"/>
    <w:rsid w:val="002B5CE7"/>
    <w:rsid w:val="002B60DC"/>
    <w:rsid w:val="002B6467"/>
    <w:rsid w:val="002B6494"/>
    <w:rsid w:val="002B657F"/>
    <w:rsid w:val="002B6DC7"/>
    <w:rsid w:val="002B701A"/>
    <w:rsid w:val="002B776D"/>
    <w:rsid w:val="002B7912"/>
    <w:rsid w:val="002B7C05"/>
    <w:rsid w:val="002B7C3E"/>
    <w:rsid w:val="002B7E04"/>
    <w:rsid w:val="002C04EC"/>
    <w:rsid w:val="002C0F46"/>
    <w:rsid w:val="002C1348"/>
    <w:rsid w:val="002C1980"/>
    <w:rsid w:val="002C1A53"/>
    <w:rsid w:val="002C1D03"/>
    <w:rsid w:val="002C369A"/>
    <w:rsid w:val="002C45E9"/>
    <w:rsid w:val="002C4799"/>
    <w:rsid w:val="002C4972"/>
    <w:rsid w:val="002C4B49"/>
    <w:rsid w:val="002C4CA9"/>
    <w:rsid w:val="002C4CF9"/>
    <w:rsid w:val="002C50B9"/>
    <w:rsid w:val="002C51A2"/>
    <w:rsid w:val="002C5569"/>
    <w:rsid w:val="002C5816"/>
    <w:rsid w:val="002C63B4"/>
    <w:rsid w:val="002C6D60"/>
    <w:rsid w:val="002C700F"/>
    <w:rsid w:val="002C719B"/>
    <w:rsid w:val="002C71AC"/>
    <w:rsid w:val="002D0089"/>
    <w:rsid w:val="002D0824"/>
    <w:rsid w:val="002D0B61"/>
    <w:rsid w:val="002D0C72"/>
    <w:rsid w:val="002D0F5F"/>
    <w:rsid w:val="002D163F"/>
    <w:rsid w:val="002D1E48"/>
    <w:rsid w:val="002D26A0"/>
    <w:rsid w:val="002D294B"/>
    <w:rsid w:val="002D3DFC"/>
    <w:rsid w:val="002D3F00"/>
    <w:rsid w:val="002D48E4"/>
    <w:rsid w:val="002D4995"/>
    <w:rsid w:val="002D4F1C"/>
    <w:rsid w:val="002D5037"/>
    <w:rsid w:val="002D5B91"/>
    <w:rsid w:val="002D5CCC"/>
    <w:rsid w:val="002D630D"/>
    <w:rsid w:val="002D6F8E"/>
    <w:rsid w:val="002D76CB"/>
    <w:rsid w:val="002D7A41"/>
    <w:rsid w:val="002D7C62"/>
    <w:rsid w:val="002D7E05"/>
    <w:rsid w:val="002E000A"/>
    <w:rsid w:val="002E00C8"/>
    <w:rsid w:val="002E03FE"/>
    <w:rsid w:val="002E09DC"/>
    <w:rsid w:val="002E0A71"/>
    <w:rsid w:val="002E116F"/>
    <w:rsid w:val="002E1948"/>
    <w:rsid w:val="002E1DDC"/>
    <w:rsid w:val="002E1E68"/>
    <w:rsid w:val="002E21A4"/>
    <w:rsid w:val="002E339A"/>
    <w:rsid w:val="002E38ED"/>
    <w:rsid w:val="002E39F7"/>
    <w:rsid w:val="002E4358"/>
    <w:rsid w:val="002E43A0"/>
    <w:rsid w:val="002E49F7"/>
    <w:rsid w:val="002E4B0B"/>
    <w:rsid w:val="002E500D"/>
    <w:rsid w:val="002E5694"/>
    <w:rsid w:val="002E5BF0"/>
    <w:rsid w:val="002E5EE7"/>
    <w:rsid w:val="002E663C"/>
    <w:rsid w:val="002E69F9"/>
    <w:rsid w:val="002E6CF5"/>
    <w:rsid w:val="002E76C9"/>
    <w:rsid w:val="002E7A97"/>
    <w:rsid w:val="002E7CB6"/>
    <w:rsid w:val="002E7DF9"/>
    <w:rsid w:val="002E7F8B"/>
    <w:rsid w:val="002F0117"/>
    <w:rsid w:val="002F0219"/>
    <w:rsid w:val="002F03C9"/>
    <w:rsid w:val="002F051D"/>
    <w:rsid w:val="002F1672"/>
    <w:rsid w:val="002F1870"/>
    <w:rsid w:val="002F2176"/>
    <w:rsid w:val="002F2561"/>
    <w:rsid w:val="002F26D6"/>
    <w:rsid w:val="002F2F89"/>
    <w:rsid w:val="002F3523"/>
    <w:rsid w:val="002F38F5"/>
    <w:rsid w:val="002F431C"/>
    <w:rsid w:val="002F48CD"/>
    <w:rsid w:val="002F49B7"/>
    <w:rsid w:val="002F49C6"/>
    <w:rsid w:val="002F4D73"/>
    <w:rsid w:val="002F55C3"/>
    <w:rsid w:val="002F590F"/>
    <w:rsid w:val="002F5AF2"/>
    <w:rsid w:val="002F5E18"/>
    <w:rsid w:val="002F6050"/>
    <w:rsid w:val="002F6906"/>
    <w:rsid w:val="002F6B27"/>
    <w:rsid w:val="002F6CDC"/>
    <w:rsid w:val="002F6D94"/>
    <w:rsid w:val="002F717C"/>
    <w:rsid w:val="002F76CF"/>
    <w:rsid w:val="0030002E"/>
    <w:rsid w:val="0030054F"/>
    <w:rsid w:val="003007BE"/>
    <w:rsid w:val="00300BC0"/>
    <w:rsid w:val="00300BE2"/>
    <w:rsid w:val="0030128B"/>
    <w:rsid w:val="00301B5C"/>
    <w:rsid w:val="0030246E"/>
    <w:rsid w:val="00302AB4"/>
    <w:rsid w:val="003037A0"/>
    <w:rsid w:val="00303F7C"/>
    <w:rsid w:val="00304136"/>
    <w:rsid w:val="0030460F"/>
    <w:rsid w:val="00304736"/>
    <w:rsid w:val="00304F6B"/>
    <w:rsid w:val="00304FB8"/>
    <w:rsid w:val="00305743"/>
    <w:rsid w:val="003058F9"/>
    <w:rsid w:val="00306BA6"/>
    <w:rsid w:val="00306CE6"/>
    <w:rsid w:val="00306F4F"/>
    <w:rsid w:val="00306F6B"/>
    <w:rsid w:val="00310011"/>
    <w:rsid w:val="0031036A"/>
    <w:rsid w:val="00310C1F"/>
    <w:rsid w:val="00310CB1"/>
    <w:rsid w:val="00310E40"/>
    <w:rsid w:val="00311073"/>
    <w:rsid w:val="0031196C"/>
    <w:rsid w:val="00311C34"/>
    <w:rsid w:val="00312002"/>
    <w:rsid w:val="0031200F"/>
    <w:rsid w:val="00312B4C"/>
    <w:rsid w:val="00312DEF"/>
    <w:rsid w:val="003134B7"/>
    <w:rsid w:val="00313533"/>
    <w:rsid w:val="00313D24"/>
    <w:rsid w:val="003143F6"/>
    <w:rsid w:val="003145E7"/>
    <w:rsid w:val="00314611"/>
    <w:rsid w:val="00314620"/>
    <w:rsid w:val="00315014"/>
    <w:rsid w:val="00315551"/>
    <w:rsid w:val="003156A5"/>
    <w:rsid w:val="00315850"/>
    <w:rsid w:val="003158E5"/>
    <w:rsid w:val="0031640A"/>
    <w:rsid w:val="00316A85"/>
    <w:rsid w:val="00316B30"/>
    <w:rsid w:val="00316DFB"/>
    <w:rsid w:val="00316FA3"/>
    <w:rsid w:val="00317564"/>
    <w:rsid w:val="00317A1F"/>
    <w:rsid w:val="00317BAE"/>
    <w:rsid w:val="00317BFD"/>
    <w:rsid w:val="003201FF"/>
    <w:rsid w:val="00320279"/>
    <w:rsid w:val="003203B2"/>
    <w:rsid w:val="003206AD"/>
    <w:rsid w:val="00320F28"/>
    <w:rsid w:val="00321263"/>
    <w:rsid w:val="00321740"/>
    <w:rsid w:val="00321B51"/>
    <w:rsid w:val="003229CB"/>
    <w:rsid w:val="00322DE0"/>
    <w:rsid w:val="00322F72"/>
    <w:rsid w:val="00323F3A"/>
    <w:rsid w:val="00324BBA"/>
    <w:rsid w:val="00325297"/>
    <w:rsid w:val="00325335"/>
    <w:rsid w:val="003256C1"/>
    <w:rsid w:val="00325B4A"/>
    <w:rsid w:val="00326142"/>
    <w:rsid w:val="003261E5"/>
    <w:rsid w:val="0032637B"/>
    <w:rsid w:val="003268B9"/>
    <w:rsid w:val="00327618"/>
    <w:rsid w:val="00327623"/>
    <w:rsid w:val="00327660"/>
    <w:rsid w:val="00327BDF"/>
    <w:rsid w:val="00327D1C"/>
    <w:rsid w:val="00327F6E"/>
    <w:rsid w:val="003303C6"/>
    <w:rsid w:val="0033043A"/>
    <w:rsid w:val="00330BCD"/>
    <w:rsid w:val="0033171F"/>
    <w:rsid w:val="00331BEF"/>
    <w:rsid w:val="003322BC"/>
    <w:rsid w:val="0033268C"/>
    <w:rsid w:val="0033299C"/>
    <w:rsid w:val="00332A14"/>
    <w:rsid w:val="00333D25"/>
    <w:rsid w:val="00333E15"/>
    <w:rsid w:val="00334184"/>
    <w:rsid w:val="003341C7"/>
    <w:rsid w:val="003344FC"/>
    <w:rsid w:val="003345C5"/>
    <w:rsid w:val="00334844"/>
    <w:rsid w:val="0033518C"/>
    <w:rsid w:val="003352C0"/>
    <w:rsid w:val="003355B6"/>
    <w:rsid w:val="003357D9"/>
    <w:rsid w:val="00335B07"/>
    <w:rsid w:val="00335B6B"/>
    <w:rsid w:val="00336187"/>
    <w:rsid w:val="00336828"/>
    <w:rsid w:val="00336ECE"/>
    <w:rsid w:val="003371C3"/>
    <w:rsid w:val="0033725D"/>
    <w:rsid w:val="0033726B"/>
    <w:rsid w:val="003372F7"/>
    <w:rsid w:val="003374F1"/>
    <w:rsid w:val="00337BA5"/>
    <w:rsid w:val="00337BEC"/>
    <w:rsid w:val="00337FF5"/>
    <w:rsid w:val="00340037"/>
    <w:rsid w:val="00340139"/>
    <w:rsid w:val="0034043E"/>
    <w:rsid w:val="00340478"/>
    <w:rsid w:val="00340686"/>
    <w:rsid w:val="00340C7C"/>
    <w:rsid w:val="003413D8"/>
    <w:rsid w:val="00341C4F"/>
    <w:rsid w:val="003420F5"/>
    <w:rsid w:val="0034237F"/>
    <w:rsid w:val="003425E7"/>
    <w:rsid w:val="00342E09"/>
    <w:rsid w:val="00342EF9"/>
    <w:rsid w:val="0034314A"/>
    <w:rsid w:val="0034331A"/>
    <w:rsid w:val="00343F80"/>
    <w:rsid w:val="003441F1"/>
    <w:rsid w:val="00344AD2"/>
    <w:rsid w:val="00344D09"/>
    <w:rsid w:val="00345114"/>
    <w:rsid w:val="003462D4"/>
    <w:rsid w:val="0034667B"/>
    <w:rsid w:val="0034696B"/>
    <w:rsid w:val="0034719C"/>
    <w:rsid w:val="00347D46"/>
    <w:rsid w:val="003509B5"/>
    <w:rsid w:val="00350B97"/>
    <w:rsid w:val="00350E46"/>
    <w:rsid w:val="0035103D"/>
    <w:rsid w:val="003515D9"/>
    <w:rsid w:val="00352417"/>
    <w:rsid w:val="003535B6"/>
    <w:rsid w:val="00353D58"/>
    <w:rsid w:val="0035417B"/>
    <w:rsid w:val="0035419F"/>
    <w:rsid w:val="003546D1"/>
    <w:rsid w:val="003546EE"/>
    <w:rsid w:val="003549FB"/>
    <w:rsid w:val="00354C4B"/>
    <w:rsid w:val="00354FA1"/>
    <w:rsid w:val="00355272"/>
    <w:rsid w:val="003553E2"/>
    <w:rsid w:val="003554C1"/>
    <w:rsid w:val="0035605E"/>
    <w:rsid w:val="003560A3"/>
    <w:rsid w:val="0035625D"/>
    <w:rsid w:val="0035650E"/>
    <w:rsid w:val="00356748"/>
    <w:rsid w:val="00356A3A"/>
    <w:rsid w:val="00356D3C"/>
    <w:rsid w:val="00357883"/>
    <w:rsid w:val="00357BEF"/>
    <w:rsid w:val="00357D83"/>
    <w:rsid w:val="003600F1"/>
    <w:rsid w:val="0036021E"/>
    <w:rsid w:val="0036093A"/>
    <w:rsid w:val="003613AB"/>
    <w:rsid w:val="00361475"/>
    <w:rsid w:val="003615E1"/>
    <w:rsid w:val="003617DB"/>
    <w:rsid w:val="00361DB9"/>
    <w:rsid w:val="00362511"/>
    <w:rsid w:val="0036265D"/>
    <w:rsid w:val="00362903"/>
    <w:rsid w:val="0036313F"/>
    <w:rsid w:val="0036347C"/>
    <w:rsid w:val="003635FB"/>
    <w:rsid w:val="00363605"/>
    <w:rsid w:val="00364010"/>
    <w:rsid w:val="003642F7"/>
    <w:rsid w:val="00364504"/>
    <w:rsid w:val="0036487D"/>
    <w:rsid w:val="00365D67"/>
    <w:rsid w:val="0036659C"/>
    <w:rsid w:val="00366B0F"/>
    <w:rsid w:val="0036784B"/>
    <w:rsid w:val="00367A57"/>
    <w:rsid w:val="00367CD4"/>
    <w:rsid w:val="00370041"/>
    <w:rsid w:val="00370311"/>
    <w:rsid w:val="00370C61"/>
    <w:rsid w:val="00371CE0"/>
    <w:rsid w:val="00371E5E"/>
    <w:rsid w:val="003722AE"/>
    <w:rsid w:val="003728B4"/>
    <w:rsid w:val="00372B03"/>
    <w:rsid w:val="00372C0F"/>
    <w:rsid w:val="00372FC9"/>
    <w:rsid w:val="00372FF2"/>
    <w:rsid w:val="00373023"/>
    <w:rsid w:val="00373621"/>
    <w:rsid w:val="0037386C"/>
    <w:rsid w:val="00373CAF"/>
    <w:rsid w:val="00373F42"/>
    <w:rsid w:val="003741BE"/>
    <w:rsid w:val="00374644"/>
    <w:rsid w:val="0037620E"/>
    <w:rsid w:val="00376B52"/>
    <w:rsid w:val="003770A9"/>
    <w:rsid w:val="00377104"/>
    <w:rsid w:val="00377BCE"/>
    <w:rsid w:val="0038010D"/>
    <w:rsid w:val="003801B7"/>
    <w:rsid w:val="00380581"/>
    <w:rsid w:val="00380A89"/>
    <w:rsid w:val="00380A8A"/>
    <w:rsid w:val="00380B9D"/>
    <w:rsid w:val="00380C8E"/>
    <w:rsid w:val="00380E12"/>
    <w:rsid w:val="003811B5"/>
    <w:rsid w:val="0038156E"/>
    <w:rsid w:val="00381872"/>
    <w:rsid w:val="00381AD0"/>
    <w:rsid w:val="003823DD"/>
    <w:rsid w:val="00383158"/>
    <w:rsid w:val="003835E5"/>
    <w:rsid w:val="0038398F"/>
    <w:rsid w:val="003845F3"/>
    <w:rsid w:val="00384A8A"/>
    <w:rsid w:val="003856F0"/>
    <w:rsid w:val="003859ED"/>
    <w:rsid w:val="003859FA"/>
    <w:rsid w:val="003863F8"/>
    <w:rsid w:val="00386493"/>
    <w:rsid w:val="0038684B"/>
    <w:rsid w:val="00386977"/>
    <w:rsid w:val="00386FF8"/>
    <w:rsid w:val="003876BB"/>
    <w:rsid w:val="00387707"/>
    <w:rsid w:val="00387779"/>
    <w:rsid w:val="003878A9"/>
    <w:rsid w:val="00387AEE"/>
    <w:rsid w:val="00387C6E"/>
    <w:rsid w:val="00387F8A"/>
    <w:rsid w:val="003901C3"/>
    <w:rsid w:val="003909D4"/>
    <w:rsid w:val="00390ED0"/>
    <w:rsid w:val="0039116A"/>
    <w:rsid w:val="00391455"/>
    <w:rsid w:val="003915B0"/>
    <w:rsid w:val="00391F2F"/>
    <w:rsid w:val="003924A0"/>
    <w:rsid w:val="003926FC"/>
    <w:rsid w:val="00392CA0"/>
    <w:rsid w:val="00392D7E"/>
    <w:rsid w:val="00392EFD"/>
    <w:rsid w:val="00393107"/>
    <w:rsid w:val="00393A86"/>
    <w:rsid w:val="00393ABF"/>
    <w:rsid w:val="00394092"/>
    <w:rsid w:val="00394495"/>
    <w:rsid w:val="003944A4"/>
    <w:rsid w:val="0039462C"/>
    <w:rsid w:val="003946B3"/>
    <w:rsid w:val="003950AB"/>
    <w:rsid w:val="0039537A"/>
    <w:rsid w:val="00395580"/>
    <w:rsid w:val="00396022"/>
    <w:rsid w:val="00396223"/>
    <w:rsid w:val="00396249"/>
    <w:rsid w:val="00396797"/>
    <w:rsid w:val="00396F15"/>
    <w:rsid w:val="00396F3C"/>
    <w:rsid w:val="00397322"/>
    <w:rsid w:val="003976A7"/>
    <w:rsid w:val="00397974"/>
    <w:rsid w:val="00397A0E"/>
    <w:rsid w:val="00397ABE"/>
    <w:rsid w:val="00397B34"/>
    <w:rsid w:val="00397FC3"/>
    <w:rsid w:val="003A03F7"/>
    <w:rsid w:val="003A0885"/>
    <w:rsid w:val="003A092F"/>
    <w:rsid w:val="003A1941"/>
    <w:rsid w:val="003A1A6D"/>
    <w:rsid w:val="003A1FCC"/>
    <w:rsid w:val="003A21D7"/>
    <w:rsid w:val="003A22FD"/>
    <w:rsid w:val="003A2585"/>
    <w:rsid w:val="003A2592"/>
    <w:rsid w:val="003A2958"/>
    <w:rsid w:val="003A3377"/>
    <w:rsid w:val="003A38FA"/>
    <w:rsid w:val="003A3A39"/>
    <w:rsid w:val="003A3B76"/>
    <w:rsid w:val="003A3C0F"/>
    <w:rsid w:val="003A3C3C"/>
    <w:rsid w:val="003A40E9"/>
    <w:rsid w:val="003A414A"/>
    <w:rsid w:val="003A42FA"/>
    <w:rsid w:val="003A4A82"/>
    <w:rsid w:val="003A4DF5"/>
    <w:rsid w:val="003A5383"/>
    <w:rsid w:val="003A53B5"/>
    <w:rsid w:val="003A5915"/>
    <w:rsid w:val="003A5A41"/>
    <w:rsid w:val="003A5BA3"/>
    <w:rsid w:val="003A6ED3"/>
    <w:rsid w:val="003A747B"/>
    <w:rsid w:val="003B06DC"/>
    <w:rsid w:val="003B0CF9"/>
    <w:rsid w:val="003B11BB"/>
    <w:rsid w:val="003B129F"/>
    <w:rsid w:val="003B14CD"/>
    <w:rsid w:val="003B1AF4"/>
    <w:rsid w:val="003B241C"/>
    <w:rsid w:val="003B255F"/>
    <w:rsid w:val="003B26BA"/>
    <w:rsid w:val="003B26E3"/>
    <w:rsid w:val="003B2790"/>
    <w:rsid w:val="003B34C1"/>
    <w:rsid w:val="003B3575"/>
    <w:rsid w:val="003B3B66"/>
    <w:rsid w:val="003B3BD5"/>
    <w:rsid w:val="003B48F3"/>
    <w:rsid w:val="003B4BF6"/>
    <w:rsid w:val="003B5000"/>
    <w:rsid w:val="003B502F"/>
    <w:rsid w:val="003B5429"/>
    <w:rsid w:val="003B55D1"/>
    <w:rsid w:val="003B57E8"/>
    <w:rsid w:val="003B5827"/>
    <w:rsid w:val="003B58FB"/>
    <w:rsid w:val="003B5962"/>
    <w:rsid w:val="003B5F2D"/>
    <w:rsid w:val="003B5F4B"/>
    <w:rsid w:val="003B5FCA"/>
    <w:rsid w:val="003B606E"/>
    <w:rsid w:val="003B6550"/>
    <w:rsid w:val="003B693B"/>
    <w:rsid w:val="003B697F"/>
    <w:rsid w:val="003B74F7"/>
    <w:rsid w:val="003B7CF1"/>
    <w:rsid w:val="003B7D45"/>
    <w:rsid w:val="003B7E16"/>
    <w:rsid w:val="003C0C72"/>
    <w:rsid w:val="003C0F1E"/>
    <w:rsid w:val="003C1727"/>
    <w:rsid w:val="003C1AA8"/>
    <w:rsid w:val="003C2886"/>
    <w:rsid w:val="003C3544"/>
    <w:rsid w:val="003C3B7D"/>
    <w:rsid w:val="003C3F97"/>
    <w:rsid w:val="003C42C7"/>
    <w:rsid w:val="003C4D09"/>
    <w:rsid w:val="003C4FD5"/>
    <w:rsid w:val="003C528A"/>
    <w:rsid w:val="003C539A"/>
    <w:rsid w:val="003C5490"/>
    <w:rsid w:val="003C5559"/>
    <w:rsid w:val="003C5CFA"/>
    <w:rsid w:val="003C5EC8"/>
    <w:rsid w:val="003C5FA8"/>
    <w:rsid w:val="003C652E"/>
    <w:rsid w:val="003C6E8B"/>
    <w:rsid w:val="003C78DF"/>
    <w:rsid w:val="003C7BAA"/>
    <w:rsid w:val="003C7C8B"/>
    <w:rsid w:val="003D0732"/>
    <w:rsid w:val="003D0DF0"/>
    <w:rsid w:val="003D1055"/>
    <w:rsid w:val="003D1783"/>
    <w:rsid w:val="003D2B5D"/>
    <w:rsid w:val="003D2B97"/>
    <w:rsid w:val="003D2D0B"/>
    <w:rsid w:val="003D30DE"/>
    <w:rsid w:val="003D35C4"/>
    <w:rsid w:val="003D376B"/>
    <w:rsid w:val="003D415A"/>
    <w:rsid w:val="003D4412"/>
    <w:rsid w:val="003D4B0F"/>
    <w:rsid w:val="003D4B9E"/>
    <w:rsid w:val="003D5BF4"/>
    <w:rsid w:val="003D5C58"/>
    <w:rsid w:val="003D5FEA"/>
    <w:rsid w:val="003D6072"/>
    <w:rsid w:val="003D68E0"/>
    <w:rsid w:val="003D6E13"/>
    <w:rsid w:val="003D706E"/>
    <w:rsid w:val="003D7922"/>
    <w:rsid w:val="003E022B"/>
    <w:rsid w:val="003E05A5"/>
    <w:rsid w:val="003E062E"/>
    <w:rsid w:val="003E0E55"/>
    <w:rsid w:val="003E1569"/>
    <w:rsid w:val="003E1862"/>
    <w:rsid w:val="003E18A4"/>
    <w:rsid w:val="003E1E06"/>
    <w:rsid w:val="003E2373"/>
    <w:rsid w:val="003E244E"/>
    <w:rsid w:val="003E3000"/>
    <w:rsid w:val="003E3312"/>
    <w:rsid w:val="003E35F4"/>
    <w:rsid w:val="003E3778"/>
    <w:rsid w:val="003E3AF2"/>
    <w:rsid w:val="003E3DAF"/>
    <w:rsid w:val="003E3E56"/>
    <w:rsid w:val="003E467D"/>
    <w:rsid w:val="003E4701"/>
    <w:rsid w:val="003E4897"/>
    <w:rsid w:val="003E5B0A"/>
    <w:rsid w:val="003E5CC4"/>
    <w:rsid w:val="003E5D22"/>
    <w:rsid w:val="003E5D60"/>
    <w:rsid w:val="003E5DBF"/>
    <w:rsid w:val="003E6776"/>
    <w:rsid w:val="003E6C0A"/>
    <w:rsid w:val="003E6E8F"/>
    <w:rsid w:val="003E71FA"/>
    <w:rsid w:val="003F061B"/>
    <w:rsid w:val="003F083F"/>
    <w:rsid w:val="003F0CB5"/>
    <w:rsid w:val="003F1084"/>
    <w:rsid w:val="003F11A6"/>
    <w:rsid w:val="003F1838"/>
    <w:rsid w:val="003F1D13"/>
    <w:rsid w:val="003F1E54"/>
    <w:rsid w:val="003F219C"/>
    <w:rsid w:val="003F24E0"/>
    <w:rsid w:val="003F2B99"/>
    <w:rsid w:val="003F3584"/>
    <w:rsid w:val="003F382E"/>
    <w:rsid w:val="003F391C"/>
    <w:rsid w:val="003F3B67"/>
    <w:rsid w:val="003F3C2C"/>
    <w:rsid w:val="003F43BD"/>
    <w:rsid w:val="003F458C"/>
    <w:rsid w:val="003F4729"/>
    <w:rsid w:val="003F47CF"/>
    <w:rsid w:val="003F540D"/>
    <w:rsid w:val="003F5A26"/>
    <w:rsid w:val="003F648C"/>
    <w:rsid w:val="003F69F3"/>
    <w:rsid w:val="003F6BAE"/>
    <w:rsid w:val="003F76C0"/>
    <w:rsid w:val="00400221"/>
    <w:rsid w:val="00400474"/>
    <w:rsid w:val="00400954"/>
    <w:rsid w:val="00401A80"/>
    <w:rsid w:val="00401B57"/>
    <w:rsid w:val="00401C89"/>
    <w:rsid w:val="00401E83"/>
    <w:rsid w:val="00402DFB"/>
    <w:rsid w:val="00402E04"/>
    <w:rsid w:val="00403411"/>
    <w:rsid w:val="0040382C"/>
    <w:rsid w:val="00403B64"/>
    <w:rsid w:val="004041E5"/>
    <w:rsid w:val="004056AA"/>
    <w:rsid w:val="00405DC1"/>
    <w:rsid w:val="00406366"/>
    <w:rsid w:val="004068B2"/>
    <w:rsid w:val="0040695E"/>
    <w:rsid w:val="00406AF8"/>
    <w:rsid w:val="00407826"/>
    <w:rsid w:val="00407A7A"/>
    <w:rsid w:val="00410132"/>
    <w:rsid w:val="00410218"/>
    <w:rsid w:val="004102F4"/>
    <w:rsid w:val="00410690"/>
    <w:rsid w:val="00410760"/>
    <w:rsid w:val="00410AD6"/>
    <w:rsid w:val="00410B3C"/>
    <w:rsid w:val="00410D05"/>
    <w:rsid w:val="00410D87"/>
    <w:rsid w:val="00411034"/>
    <w:rsid w:val="00411802"/>
    <w:rsid w:val="00411E8E"/>
    <w:rsid w:val="00412972"/>
    <w:rsid w:val="00412A8D"/>
    <w:rsid w:val="00412CA5"/>
    <w:rsid w:val="00412CAF"/>
    <w:rsid w:val="00413510"/>
    <w:rsid w:val="004138A7"/>
    <w:rsid w:val="00413E7F"/>
    <w:rsid w:val="00414304"/>
    <w:rsid w:val="00414372"/>
    <w:rsid w:val="0041440B"/>
    <w:rsid w:val="00414583"/>
    <w:rsid w:val="00414754"/>
    <w:rsid w:val="00414906"/>
    <w:rsid w:val="00414A60"/>
    <w:rsid w:val="00415096"/>
    <w:rsid w:val="00415773"/>
    <w:rsid w:val="004157B9"/>
    <w:rsid w:val="0041597F"/>
    <w:rsid w:val="0041598A"/>
    <w:rsid w:val="00416114"/>
    <w:rsid w:val="004169C6"/>
    <w:rsid w:val="00416A67"/>
    <w:rsid w:val="004172BD"/>
    <w:rsid w:val="00417AD0"/>
    <w:rsid w:val="00417AE0"/>
    <w:rsid w:val="00417D5C"/>
    <w:rsid w:val="004201F6"/>
    <w:rsid w:val="00420693"/>
    <w:rsid w:val="004206F3"/>
    <w:rsid w:val="00420702"/>
    <w:rsid w:val="004213BF"/>
    <w:rsid w:val="00421877"/>
    <w:rsid w:val="00421FF5"/>
    <w:rsid w:val="0042207E"/>
    <w:rsid w:val="00422A5B"/>
    <w:rsid w:val="00422CB7"/>
    <w:rsid w:val="00423875"/>
    <w:rsid w:val="004238A8"/>
    <w:rsid w:val="004239F5"/>
    <w:rsid w:val="004240D0"/>
    <w:rsid w:val="00424135"/>
    <w:rsid w:val="00424C39"/>
    <w:rsid w:val="00424C53"/>
    <w:rsid w:val="00424ED2"/>
    <w:rsid w:val="00425630"/>
    <w:rsid w:val="00425760"/>
    <w:rsid w:val="00425AA4"/>
    <w:rsid w:val="00425C6A"/>
    <w:rsid w:val="00425DC0"/>
    <w:rsid w:val="004266F7"/>
    <w:rsid w:val="004267C0"/>
    <w:rsid w:val="0042752B"/>
    <w:rsid w:val="00427CDD"/>
    <w:rsid w:val="00430429"/>
    <w:rsid w:val="00430453"/>
    <w:rsid w:val="0043080A"/>
    <w:rsid w:val="0043082D"/>
    <w:rsid w:val="00430986"/>
    <w:rsid w:val="004309B1"/>
    <w:rsid w:val="00430A42"/>
    <w:rsid w:val="00430CA3"/>
    <w:rsid w:val="0043103B"/>
    <w:rsid w:val="0043132D"/>
    <w:rsid w:val="00431B70"/>
    <w:rsid w:val="0043209A"/>
    <w:rsid w:val="00432486"/>
    <w:rsid w:val="0043282B"/>
    <w:rsid w:val="00432A34"/>
    <w:rsid w:val="00432BA6"/>
    <w:rsid w:val="00433947"/>
    <w:rsid w:val="0043398D"/>
    <w:rsid w:val="0043492B"/>
    <w:rsid w:val="00434E17"/>
    <w:rsid w:val="00435510"/>
    <w:rsid w:val="004358B5"/>
    <w:rsid w:val="004363A4"/>
    <w:rsid w:val="004366AD"/>
    <w:rsid w:val="00436971"/>
    <w:rsid w:val="00436C07"/>
    <w:rsid w:val="00437494"/>
    <w:rsid w:val="00437C6C"/>
    <w:rsid w:val="00437CB5"/>
    <w:rsid w:val="00440082"/>
    <w:rsid w:val="00440245"/>
    <w:rsid w:val="004402E5"/>
    <w:rsid w:val="0044087B"/>
    <w:rsid w:val="00440C9D"/>
    <w:rsid w:val="00440DE8"/>
    <w:rsid w:val="004415AD"/>
    <w:rsid w:val="00441989"/>
    <w:rsid w:val="00441A6E"/>
    <w:rsid w:val="00442556"/>
    <w:rsid w:val="00442EE8"/>
    <w:rsid w:val="004432E5"/>
    <w:rsid w:val="0044351A"/>
    <w:rsid w:val="004437F1"/>
    <w:rsid w:val="00443E80"/>
    <w:rsid w:val="004444AD"/>
    <w:rsid w:val="00444E4D"/>
    <w:rsid w:val="004452D4"/>
    <w:rsid w:val="00445D44"/>
    <w:rsid w:val="00445F4E"/>
    <w:rsid w:val="00446447"/>
    <w:rsid w:val="0044685D"/>
    <w:rsid w:val="00446A68"/>
    <w:rsid w:val="00446CE2"/>
    <w:rsid w:val="00447C0F"/>
    <w:rsid w:val="00447CB4"/>
    <w:rsid w:val="00450252"/>
    <w:rsid w:val="0045069F"/>
    <w:rsid w:val="00450978"/>
    <w:rsid w:val="004509F6"/>
    <w:rsid w:val="00450A13"/>
    <w:rsid w:val="00451033"/>
    <w:rsid w:val="004510EE"/>
    <w:rsid w:val="004512F6"/>
    <w:rsid w:val="00451473"/>
    <w:rsid w:val="00451586"/>
    <w:rsid w:val="004522B1"/>
    <w:rsid w:val="00452A02"/>
    <w:rsid w:val="00452A40"/>
    <w:rsid w:val="00453146"/>
    <w:rsid w:val="00453588"/>
    <w:rsid w:val="00453E8B"/>
    <w:rsid w:val="00453F04"/>
    <w:rsid w:val="00454542"/>
    <w:rsid w:val="00454B64"/>
    <w:rsid w:val="00454CFD"/>
    <w:rsid w:val="0045512C"/>
    <w:rsid w:val="0045574B"/>
    <w:rsid w:val="0045576D"/>
    <w:rsid w:val="00455A2E"/>
    <w:rsid w:val="004568D3"/>
    <w:rsid w:val="00457130"/>
    <w:rsid w:val="0045724F"/>
    <w:rsid w:val="004577DD"/>
    <w:rsid w:val="004605F7"/>
    <w:rsid w:val="004617D5"/>
    <w:rsid w:val="004619AE"/>
    <w:rsid w:val="00461A8A"/>
    <w:rsid w:val="00461FBA"/>
    <w:rsid w:val="00462309"/>
    <w:rsid w:val="004628C5"/>
    <w:rsid w:val="00462BF3"/>
    <w:rsid w:val="004633F4"/>
    <w:rsid w:val="004635C6"/>
    <w:rsid w:val="00463895"/>
    <w:rsid w:val="0046437D"/>
    <w:rsid w:val="0046547F"/>
    <w:rsid w:val="00465A40"/>
    <w:rsid w:val="0046694C"/>
    <w:rsid w:val="0046698F"/>
    <w:rsid w:val="00466A2F"/>
    <w:rsid w:val="00466A4F"/>
    <w:rsid w:val="00466BFF"/>
    <w:rsid w:val="004674D6"/>
    <w:rsid w:val="00467614"/>
    <w:rsid w:val="004676C6"/>
    <w:rsid w:val="004701DB"/>
    <w:rsid w:val="00470696"/>
    <w:rsid w:val="00470FAB"/>
    <w:rsid w:val="00470FB2"/>
    <w:rsid w:val="0047135D"/>
    <w:rsid w:val="00471421"/>
    <w:rsid w:val="00471C9F"/>
    <w:rsid w:val="004723CB"/>
    <w:rsid w:val="00472BFD"/>
    <w:rsid w:val="00472EE4"/>
    <w:rsid w:val="00472F7F"/>
    <w:rsid w:val="00473C6A"/>
    <w:rsid w:val="00473E61"/>
    <w:rsid w:val="004741F4"/>
    <w:rsid w:val="00474C75"/>
    <w:rsid w:val="00474DEA"/>
    <w:rsid w:val="0047559C"/>
    <w:rsid w:val="00475FED"/>
    <w:rsid w:val="0047696F"/>
    <w:rsid w:val="00476D4B"/>
    <w:rsid w:val="0047701B"/>
    <w:rsid w:val="00477352"/>
    <w:rsid w:val="00477758"/>
    <w:rsid w:val="00477962"/>
    <w:rsid w:val="00480538"/>
    <w:rsid w:val="004806D4"/>
    <w:rsid w:val="00480905"/>
    <w:rsid w:val="00480997"/>
    <w:rsid w:val="004811A9"/>
    <w:rsid w:val="004811D4"/>
    <w:rsid w:val="00481209"/>
    <w:rsid w:val="00481310"/>
    <w:rsid w:val="0048143A"/>
    <w:rsid w:val="004819C8"/>
    <w:rsid w:val="00481FEC"/>
    <w:rsid w:val="004821D7"/>
    <w:rsid w:val="0048232D"/>
    <w:rsid w:val="00482DAF"/>
    <w:rsid w:val="00483423"/>
    <w:rsid w:val="00483793"/>
    <w:rsid w:val="004839D4"/>
    <w:rsid w:val="004842C0"/>
    <w:rsid w:val="004842D4"/>
    <w:rsid w:val="004847BA"/>
    <w:rsid w:val="00484B8E"/>
    <w:rsid w:val="0048539C"/>
    <w:rsid w:val="004858D0"/>
    <w:rsid w:val="004864AE"/>
    <w:rsid w:val="00486657"/>
    <w:rsid w:val="004867FD"/>
    <w:rsid w:val="004869F0"/>
    <w:rsid w:val="00486EBA"/>
    <w:rsid w:val="0048786C"/>
    <w:rsid w:val="0049162E"/>
    <w:rsid w:val="0049163F"/>
    <w:rsid w:val="00492DA2"/>
    <w:rsid w:val="00493749"/>
    <w:rsid w:val="004937AA"/>
    <w:rsid w:val="00493936"/>
    <w:rsid w:val="00493952"/>
    <w:rsid w:val="00493A15"/>
    <w:rsid w:val="00494344"/>
    <w:rsid w:val="00494764"/>
    <w:rsid w:val="004948B6"/>
    <w:rsid w:val="00494A43"/>
    <w:rsid w:val="00495E00"/>
    <w:rsid w:val="004961CE"/>
    <w:rsid w:val="00496BED"/>
    <w:rsid w:val="00496C41"/>
    <w:rsid w:val="00496D44"/>
    <w:rsid w:val="00497363"/>
    <w:rsid w:val="004977C3"/>
    <w:rsid w:val="004A030A"/>
    <w:rsid w:val="004A066F"/>
    <w:rsid w:val="004A069A"/>
    <w:rsid w:val="004A0704"/>
    <w:rsid w:val="004A0AD9"/>
    <w:rsid w:val="004A0C07"/>
    <w:rsid w:val="004A1056"/>
    <w:rsid w:val="004A105E"/>
    <w:rsid w:val="004A125A"/>
    <w:rsid w:val="004A2D09"/>
    <w:rsid w:val="004A30E8"/>
    <w:rsid w:val="004A336A"/>
    <w:rsid w:val="004A37E5"/>
    <w:rsid w:val="004A3E7E"/>
    <w:rsid w:val="004A3F72"/>
    <w:rsid w:val="004A4401"/>
    <w:rsid w:val="004A49FC"/>
    <w:rsid w:val="004A4B5A"/>
    <w:rsid w:val="004A4E09"/>
    <w:rsid w:val="004A5255"/>
    <w:rsid w:val="004A5397"/>
    <w:rsid w:val="004A573F"/>
    <w:rsid w:val="004A5A20"/>
    <w:rsid w:val="004A5D89"/>
    <w:rsid w:val="004A5EDF"/>
    <w:rsid w:val="004A5F44"/>
    <w:rsid w:val="004A5FB8"/>
    <w:rsid w:val="004A6713"/>
    <w:rsid w:val="004A6CB2"/>
    <w:rsid w:val="004A71CC"/>
    <w:rsid w:val="004A726A"/>
    <w:rsid w:val="004A749B"/>
    <w:rsid w:val="004A7887"/>
    <w:rsid w:val="004B0128"/>
    <w:rsid w:val="004B040B"/>
    <w:rsid w:val="004B079B"/>
    <w:rsid w:val="004B0C70"/>
    <w:rsid w:val="004B0E5B"/>
    <w:rsid w:val="004B100F"/>
    <w:rsid w:val="004B118A"/>
    <w:rsid w:val="004B1374"/>
    <w:rsid w:val="004B1FBF"/>
    <w:rsid w:val="004B21DE"/>
    <w:rsid w:val="004B354E"/>
    <w:rsid w:val="004B3AF2"/>
    <w:rsid w:val="004B3ECC"/>
    <w:rsid w:val="004B486B"/>
    <w:rsid w:val="004B4B7A"/>
    <w:rsid w:val="004B4D22"/>
    <w:rsid w:val="004B4D45"/>
    <w:rsid w:val="004B512B"/>
    <w:rsid w:val="004B5396"/>
    <w:rsid w:val="004B54CD"/>
    <w:rsid w:val="004B5A87"/>
    <w:rsid w:val="004B5F3B"/>
    <w:rsid w:val="004B60D9"/>
    <w:rsid w:val="004B6C9C"/>
    <w:rsid w:val="004B6CEF"/>
    <w:rsid w:val="004B6D79"/>
    <w:rsid w:val="004B7562"/>
    <w:rsid w:val="004B7864"/>
    <w:rsid w:val="004B79F4"/>
    <w:rsid w:val="004C02B4"/>
    <w:rsid w:val="004C0321"/>
    <w:rsid w:val="004C0499"/>
    <w:rsid w:val="004C06C9"/>
    <w:rsid w:val="004C0C47"/>
    <w:rsid w:val="004C117A"/>
    <w:rsid w:val="004C1642"/>
    <w:rsid w:val="004C1926"/>
    <w:rsid w:val="004C2931"/>
    <w:rsid w:val="004C2B50"/>
    <w:rsid w:val="004C2F4A"/>
    <w:rsid w:val="004C3170"/>
    <w:rsid w:val="004C31AF"/>
    <w:rsid w:val="004C330A"/>
    <w:rsid w:val="004C3D48"/>
    <w:rsid w:val="004C3DDB"/>
    <w:rsid w:val="004C3E89"/>
    <w:rsid w:val="004C3EE1"/>
    <w:rsid w:val="004C42BE"/>
    <w:rsid w:val="004C4690"/>
    <w:rsid w:val="004C4B0A"/>
    <w:rsid w:val="004C5784"/>
    <w:rsid w:val="004C638D"/>
    <w:rsid w:val="004C65E4"/>
    <w:rsid w:val="004C686D"/>
    <w:rsid w:val="004C6A6F"/>
    <w:rsid w:val="004C6B7B"/>
    <w:rsid w:val="004C716D"/>
    <w:rsid w:val="004C767C"/>
    <w:rsid w:val="004C773B"/>
    <w:rsid w:val="004D0576"/>
    <w:rsid w:val="004D0AB0"/>
    <w:rsid w:val="004D0EED"/>
    <w:rsid w:val="004D1356"/>
    <w:rsid w:val="004D1395"/>
    <w:rsid w:val="004D1854"/>
    <w:rsid w:val="004D1A97"/>
    <w:rsid w:val="004D1DC9"/>
    <w:rsid w:val="004D2659"/>
    <w:rsid w:val="004D28AB"/>
    <w:rsid w:val="004D2CDA"/>
    <w:rsid w:val="004D2F14"/>
    <w:rsid w:val="004D31AC"/>
    <w:rsid w:val="004D335D"/>
    <w:rsid w:val="004D436D"/>
    <w:rsid w:val="004D48A9"/>
    <w:rsid w:val="004D4A7C"/>
    <w:rsid w:val="004D4D83"/>
    <w:rsid w:val="004D5599"/>
    <w:rsid w:val="004D55AE"/>
    <w:rsid w:val="004D5F61"/>
    <w:rsid w:val="004D6658"/>
    <w:rsid w:val="004D6743"/>
    <w:rsid w:val="004D68E4"/>
    <w:rsid w:val="004D6FE5"/>
    <w:rsid w:val="004D74B9"/>
    <w:rsid w:val="004D7700"/>
    <w:rsid w:val="004D79A5"/>
    <w:rsid w:val="004D7E42"/>
    <w:rsid w:val="004D7E80"/>
    <w:rsid w:val="004E123C"/>
    <w:rsid w:val="004E13D1"/>
    <w:rsid w:val="004E1960"/>
    <w:rsid w:val="004E1A18"/>
    <w:rsid w:val="004E1E1E"/>
    <w:rsid w:val="004E2143"/>
    <w:rsid w:val="004E305C"/>
    <w:rsid w:val="004E3675"/>
    <w:rsid w:val="004E4496"/>
    <w:rsid w:val="004E558D"/>
    <w:rsid w:val="004E5A0B"/>
    <w:rsid w:val="004E6078"/>
    <w:rsid w:val="004E6546"/>
    <w:rsid w:val="004E68EB"/>
    <w:rsid w:val="004E6C1B"/>
    <w:rsid w:val="004E6E2E"/>
    <w:rsid w:val="004E7113"/>
    <w:rsid w:val="004E720B"/>
    <w:rsid w:val="004E73DA"/>
    <w:rsid w:val="004E7652"/>
    <w:rsid w:val="004E76A1"/>
    <w:rsid w:val="004E7896"/>
    <w:rsid w:val="004F0232"/>
    <w:rsid w:val="004F0AF6"/>
    <w:rsid w:val="004F113D"/>
    <w:rsid w:val="004F1671"/>
    <w:rsid w:val="004F1AA6"/>
    <w:rsid w:val="004F1ABA"/>
    <w:rsid w:val="004F1C01"/>
    <w:rsid w:val="004F1C09"/>
    <w:rsid w:val="004F1C3E"/>
    <w:rsid w:val="004F1DCB"/>
    <w:rsid w:val="004F1F1C"/>
    <w:rsid w:val="004F2040"/>
    <w:rsid w:val="004F2B97"/>
    <w:rsid w:val="004F2BB7"/>
    <w:rsid w:val="004F3356"/>
    <w:rsid w:val="004F33D7"/>
    <w:rsid w:val="004F4448"/>
    <w:rsid w:val="004F545C"/>
    <w:rsid w:val="004F55FE"/>
    <w:rsid w:val="004F5665"/>
    <w:rsid w:val="004F56F1"/>
    <w:rsid w:val="004F57AE"/>
    <w:rsid w:val="004F5BD4"/>
    <w:rsid w:val="004F6683"/>
    <w:rsid w:val="004F67BF"/>
    <w:rsid w:val="004F7184"/>
    <w:rsid w:val="004F7454"/>
    <w:rsid w:val="004F7BAB"/>
    <w:rsid w:val="004F7BB7"/>
    <w:rsid w:val="00500987"/>
    <w:rsid w:val="00500CAA"/>
    <w:rsid w:val="00501556"/>
    <w:rsid w:val="00501786"/>
    <w:rsid w:val="005017F8"/>
    <w:rsid w:val="0050228D"/>
    <w:rsid w:val="00502884"/>
    <w:rsid w:val="00502A88"/>
    <w:rsid w:val="00504625"/>
    <w:rsid w:val="00504ACE"/>
    <w:rsid w:val="0050555D"/>
    <w:rsid w:val="00506646"/>
    <w:rsid w:val="00506AA0"/>
    <w:rsid w:val="00507754"/>
    <w:rsid w:val="005078CF"/>
    <w:rsid w:val="005078ED"/>
    <w:rsid w:val="005105EA"/>
    <w:rsid w:val="005108FB"/>
    <w:rsid w:val="00511268"/>
    <w:rsid w:val="00511461"/>
    <w:rsid w:val="00511929"/>
    <w:rsid w:val="005123BD"/>
    <w:rsid w:val="0051249B"/>
    <w:rsid w:val="00512A26"/>
    <w:rsid w:val="00512F6B"/>
    <w:rsid w:val="00513137"/>
    <w:rsid w:val="0051325C"/>
    <w:rsid w:val="00513305"/>
    <w:rsid w:val="005136CA"/>
    <w:rsid w:val="005137D5"/>
    <w:rsid w:val="00514251"/>
    <w:rsid w:val="005142CE"/>
    <w:rsid w:val="00514578"/>
    <w:rsid w:val="005149CA"/>
    <w:rsid w:val="00514A2F"/>
    <w:rsid w:val="005152B2"/>
    <w:rsid w:val="00515601"/>
    <w:rsid w:val="005168B2"/>
    <w:rsid w:val="00516A9E"/>
    <w:rsid w:val="00516CFF"/>
    <w:rsid w:val="005175DF"/>
    <w:rsid w:val="0052003C"/>
    <w:rsid w:val="005201C6"/>
    <w:rsid w:val="00520C52"/>
    <w:rsid w:val="00521204"/>
    <w:rsid w:val="005212D8"/>
    <w:rsid w:val="00521CD3"/>
    <w:rsid w:val="00521DDD"/>
    <w:rsid w:val="005222CB"/>
    <w:rsid w:val="00522388"/>
    <w:rsid w:val="00522BDC"/>
    <w:rsid w:val="00522ED2"/>
    <w:rsid w:val="00523054"/>
    <w:rsid w:val="0052346A"/>
    <w:rsid w:val="0052398C"/>
    <w:rsid w:val="00523EF8"/>
    <w:rsid w:val="00523FA2"/>
    <w:rsid w:val="00524769"/>
    <w:rsid w:val="00524CAD"/>
    <w:rsid w:val="00525282"/>
    <w:rsid w:val="005252BA"/>
    <w:rsid w:val="00525351"/>
    <w:rsid w:val="00525886"/>
    <w:rsid w:val="005259FD"/>
    <w:rsid w:val="0052636E"/>
    <w:rsid w:val="005266CB"/>
    <w:rsid w:val="00526950"/>
    <w:rsid w:val="00526D4E"/>
    <w:rsid w:val="005271EA"/>
    <w:rsid w:val="00527731"/>
    <w:rsid w:val="005307EC"/>
    <w:rsid w:val="00530846"/>
    <w:rsid w:val="00531157"/>
    <w:rsid w:val="00531548"/>
    <w:rsid w:val="00531788"/>
    <w:rsid w:val="00531861"/>
    <w:rsid w:val="00532049"/>
    <w:rsid w:val="005327E1"/>
    <w:rsid w:val="00532AFA"/>
    <w:rsid w:val="0053309B"/>
    <w:rsid w:val="0053312F"/>
    <w:rsid w:val="00533347"/>
    <w:rsid w:val="005334DE"/>
    <w:rsid w:val="005335A2"/>
    <w:rsid w:val="00533683"/>
    <w:rsid w:val="00533781"/>
    <w:rsid w:val="00533C15"/>
    <w:rsid w:val="005351AA"/>
    <w:rsid w:val="005354AC"/>
    <w:rsid w:val="00535A5A"/>
    <w:rsid w:val="005361E1"/>
    <w:rsid w:val="00536346"/>
    <w:rsid w:val="005363C2"/>
    <w:rsid w:val="005371F2"/>
    <w:rsid w:val="00537654"/>
    <w:rsid w:val="00537CA7"/>
    <w:rsid w:val="005400EC"/>
    <w:rsid w:val="00540B21"/>
    <w:rsid w:val="005412F7"/>
    <w:rsid w:val="005419B3"/>
    <w:rsid w:val="00541A9D"/>
    <w:rsid w:val="005426DB"/>
    <w:rsid w:val="005429C9"/>
    <w:rsid w:val="00542E93"/>
    <w:rsid w:val="005430D7"/>
    <w:rsid w:val="00543249"/>
    <w:rsid w:val="00543C35"/>
    <w:rsid w:val="00544224"/>
    <w:rsid w:val="005446FB"/>
    <w:rsid w:val="0054493A"/>
    <w:rsid w:val="00544EEB"/>
    <w:rsid w:val="0054548E"/>
    <w:rsid w:val="00545566"/>
    <w:rsid w:val="00545934"/>
    <w:rsid w:val="00545C31"/>
    <w:rsid w:val="00545E2B"/>
    <w:rsid w:val="005467F8"/>
    <w:rsid w:val="00546AF5"/>
    <w:rsid w:val="00546B78"/>
    <w:rsid w:val="00546DED"/>
    <w:rsid w:val="005473B2"/>
    <w:rsid w:val="0054791A"/>
    <w:rsid w:val="00547CA6"/>
    <w:rsid w:val="005500C2"/>
    <w:rsid w:val="00550582"/>
    <w:rsid w:val="0055070B"/>
    <w:rsid w:val="00550D62"/>
    <w:rsid w:val="00551455"/>
    <w:rsid w:val="0055163D"/>
    <w:rsid w:val="00551787"/>
    <w:rsid w:val="00551893"/>
    <w:rsid w:val="00551E7E"/>
    <w:rsid w:val="00552326"/>
    <w:rsid w:val="00552625"/>
    <w:rsid w:val="00552C0F"/>
    <w:rsid w:val="00552D25"/>
    <w:rsid w:val="00552F16"/>
    <w:rsid w:val="0055349D"/>
    <w:rsid w:val="005534F2"/>
    <w:rsid w:val="0055359E"/>
    <w:rsid w:val="00553E8B"/>
    <w:rsid w:val="00554C0F"/>
    <w:rsid w:val="00554C22"/>
    <w:rsid w:val="00554F2B"/>
    <w:rsid w:val="00555D25"/>
    <w:rsid w:val="00555D8D"/>
    <w:rsid w:val="005567E6"/>
    <w:rsid w:val="00556F8A"/>
    <w:rsid w:val="00557526"/>
    <w:rsid w:val="0055769D"/>
    <w:rsid w:val="005579E6"/>
    <w:rsid w:val="00560CA3"/>
    <w:rsid w:val="00561192"/>
    <w:rsid w:val="00561244"/>
    <w:rsid w:val="00561436"/>
    <w:rsid w:val="00561F34"/>
    <w:rsid w:val="005622D9"/>
    <w:rsid w:val="0056234F"/>
    <w:rsid w:val="005629A7"/>
    <w:rsid w:val="0056307B"/>
    <w:rsid w:val="00563092"/>
    <w:rsid w:val="00563219"/>
    <w:rsid w:val="00563497"/>
    <w:rsid w:val="005635FA"/>
    <w:rsid w:val="005639C4"/>
    <w:rsid w:val="005647CB"/>
    <w:rsid w:val="00564AFD"/>
    <w:rsid w:val="00564EA9"/>
    <w:rsid w:val="00564F15"/>
    <w:rsid w:val="00565411"/>
    <w:rsid w:val="00565A34"/>
    <w:rsid w:val="00565B70"/>
    <w:rsid w:val="00565DDC"/>
    <w:rsid w:val="00565E1A"/>
    <w:rsid w:val="005665ED"/>
    <w:rsid w:val="00566711"/>
    <w:rsid w:val="0056683D"/>
    <w:rsid w:val="0056694A"/>
    <w:rsid w:val="00566B25"/>
    <w:rsid w:val="00566D4E"/>
    <w:rsid w:val="00567D45"/>
    <w:rsid w:val="00567D4F"/>
    <w:rsid w:val="005700CB"/>
    <w:rsid w:val="00570699"/>
    <w:rsid w:val="00570ACB"/>
    <w:rsid w:val="00570FE0"/>
    <w:rsid w:val="005712F9"/>
    <w:rsid w:val="00571396"/>
    <w:rsid w:val="00571A8C"/>
    <w:rsid w:val="00571E61"/>
    <w:rsid w:val="005725ED"/>
    <w:rsid w:val="00572666"/>
    <w:rsid w:val="00572ACE"/>
    <w:rsid w:val="00572ED8"/>
    <w:rsid w:val="0057325F"/>
    <w:rsid w:val="00573283"/>
    <w:rsid w:val="005733C2"/>
    <w:rsid w:val="00573AD6"/>
    <w:rsid w:val="005741EB"/>
    <w:rsid w:val="00574BFC"/>
    <w:rsid w:val="00574CEE"/>
    <w:rsid w:val="00574FE9"/>
    <w:rsid w:val="00575243"/>
    <w:rsid w:val="0057544C"/>
    <w:rsid w:val="0057565C"/>
    <w:rsid w:val="00575D04"/>
    <w:rsid w:val="00575DEF"/>
    <w:rsid w:val="005760F2"/>
    <w:rsid w:val="00576C6A"/>
    <w:rsid w:val="00576D53"/>
    <w:rsid w:val="0057778D"/>
    <w:rsid w:val="00577B4C"/>
    <w:rsid w:val="00577E52"/>
    <w:rsid w:val="00580715"/>
    <w:rsid w:val="00580A89"/>
    <w:rsid w:val="00580DD1"/>
    <w:rsid w:val="005812A6"/>
    <w:rsid w:val="00581601"/>
    <w:rsid w:val="00581608"/>
    <w:rsid w:val="005818DB"/>
    <w:rsid w:val="00581B9B"/>
    <w:rsid w:val="00581D95"/>
    <w:rsid w:val="00582459"/>
    <w:rsid w:val="005827EC"/>
    <w:rsid w:val="00583488"/>
    <w:rsid w:val="0058388F"/>
    <w:rsid w:val="00584B9C"/>
    <w:rsid w:val="00584ED7"/>
    <w:rsid w:val="0058552F"/>
    <w:rsid w:val="00586443"/>
    <w:rsid w:val="0058666F"/>
    <w:rsid w:val="00586976"/>
    <w:rsid w:val="005870F3"/>
    <w:rsid w:val="00587536"/>
    <w:rsid w:val="0058792E"/>
    <w:rsid w:val="0059051E"/>
    <w:rsid w:val="005905F2"/>
    <w:rsid w:val="00590D7D"/>
    <w:rsid w:val="0059101B"/>
    <w:rsid w:val="005915D0"/>
    <w:rsid w:val="0059165F"/>
    <w:rsid w:val="00591795"/>
    <w:rsid w:val="00591A86"/>
    <w:rsid w:val="005928B3"/>
    <w:rsid w:val="00593114"/>
    <w:rsid w:val="00593F44"/>
    <w:rsid w:val="00593FB6"/>
    <w:rsid w:val="0059419D"/>
    <w:rsid w:val="005942A8"/>
    <w:rsid w:val="00594580"/>
    <w:rsid w:val="005950F0"/>
    <w:rsid w:val="00595E8F"/>
    <w:rsid w:val="00597304"/>
    <w:rsid w:val="0059766A"/>
    <w:rsid w:val="00597951"/>
    <w:rsid w:val="005A01D4"/>
    <w:rsid w:val="005A0271"/>
    <w:rsid w:val="005A03F3"/>
    <w:rsid w:val="005A05B9"/>
    <w:rsid w:val="005A0690"/>
    <w:rsid w:val="005A126A"/>
    <w:rsid w:val="005A1359"/>
    <w:rsid w:val="005A14EE"/>
    <w:rsid w:val="005A1504"/>
    <w:rsid w:val="005A1606"/>
    <w:rsid w:val="005A1B04"/>
    <w:rsid w:val="005A1BE8"/>
    <w:rsid w:val="005A1BFA"/>
    <w:rsid w:val="005A1C98"/>
    <w:rsid w:val="005A1F4D"/>
    <w:rsid w:val="005A2501"/>
    <w:rsid w:val="005A296C"/>
    <w:rsid w:val="005A2AC1"/>
    <w:rsid w:val="005A34A4"/>
    <w:rsid w:val="005A35B4"/>
    <w:rsid w:val="005A3EF6"/>
    <w:rsid w:val="005A4816"/>
    <w:rsid w:val="005A497C"/>
    <w:rsid w:val="005A4E49"/>
    <w:rsid w:val="005A55C2"/>
    <w:rsid w:val="005A5766"/>
    <w:rsid w:val="005A5E23"/>
    <w:rsid w:val="005A61E4"/>
    <w:rsid w:val="005A647B"/>
    <w:rsid w:val="005A6ABA"/>
    <w:rsid w:val="005A7216"/>
    <w:rsid w:val="005B03BB"/>
    <w:rsid w:val="005B04D0"/>
    <w:rsid w:val="005B0C54"/>
    <w:rsid w:val="005B0D37"/>
    <w:rsid w:val="005B11D4"/>
    <w:rsid w:val="005B1394"/>
    <w:rsid w:val="005B17A3"/>
    <w:rsid w:val="005B18CE"/>
    <w:rsid w:val="005B201E"/>
    <w:rsid w:val="005B25B7"/>
    <w:rsid w:val="005B26C9"/>
    <w:rsid w:val="005B28AB"/>
    <w:rsid w:val="005B362B"/>
    <w:rsid w:val="005B37C2"/>
    <w:rsid w:val="005B3876"/>
    <w:rsid w:val="005B39DE"/>
    <w:rsid w:val="005B3D46"/>
    <w:rsid w:val="005B4691"/>
    <w:rsid w:val="005B4789"/>
    <w:rsid w:val="005B49F1"/>
    <w:rsid w:val="005B4A58"/>
    <w:rsid w:val="005B4AFE"/>
    <w:rsid w:val="005B500A"/>
    <w:rsid w:val="005B516E"/>
    <w:rsid w:val="005B572C"/>
    <w:rsid w:val="005B581C"/>
    <w:rsid w:val="005B5895"/>
    <w:rsid w:val="005B5C60"/>
    <w:rsid w:val="005B5F18"/>
    <w:rsid w:val="005B6021"/>
    <w:rsid w:val="005B6262"/>
    <w:rsid w:val="005B6773"/>
    <w:rsid w:val="005B6B32"/>
    <w:rsid w:val="005B7609"/>
    <w:rsid w:val="005B7940"/>
    <w:rsid w:val="005B7980"/>
    <w:rsid w:val="005B79A6"/>
    <w:rsid w:val="005B7E2F"/>
    <w:rsid w:val="005B7F71"/>
    <w:rsid w:val="005C0370"/>
    <w:rsid w:val="005C0E1B"/>
    <w:rsid w:val="005C0F59"/>
    <w:rsid w:val="005C0FDC"/>
    <w:rsid w:val="005C1118"/>
    <w:rsid w:val="005C1264"/>
    <w:rsid w:val="005C1530"/>
    <w:rsid w:val="005C1B98"/>
    <w:rsid w:val="005C3590"/>
    <w:rsid w:val="005C401C"/>
    <w:rsid w:val="005C43C0"/>
    <w:rsid w:val="005C44BE"/>
    <w:rsid w:val="005C47FB"/>
    <w:rsid w:val="005C49E1"/>
    <w:rsid w:val="005C4FBE"/>
    <w:rsid w:val="005C5006"/>
    <w:rsid w:val="005C5593"/>
    <w:rsid w:val="005C5B39"/>
    <w:rsid w:val="005C5E28"/>
    <w:rsid w:val="005C6839"/>
    <w:rsid w:val="005C6B06"/>
    <w:rsid w:val="005C6E57"/>
    <w:rsid w:val="005C74BD"/>
    <w:rsid w:val="005C7D5C"/>
    <w:rsid w:val="005D004B"/>
    <w:rsid w:val="005D045A"/>
    <w:rsid w:val="005D05DD"/>
    <w:rsid w:val="005D0657"/>
    <w:rsid w:val="005D0F94"/>
    <w:rsid w:val="005D112B"/>
    <w:rsid w:val="005D1535"/>
    <w:rsid w:val="005D2735"/>
    <w:rsid w:val="005D2AE7"/>
    <w:rsid w:val="005D2E95"/>
    <w:rsid w:val="005D2F59"/>
    <w:rsid w:val="005D3041"/>
    <w:rsid w:val="005D325E"/>
    <w:rsid w:val="005D3328"/>
    <w:rsid w:val="005D346A"/>
    <w:rsid w:val="005D3871"/>
    <w:rsid w:val="005D3F86"/>
    <w:rsid w:val="005D4581"/>
    <w:rsid w:val="005D5029"/>
    <w:rsid w:val="005D50D3"/>
    <w:rsid w:val="005D532B"/>
    <w:rsid w:val="005D582D"/>
    <w:rsid w:val="005D584F"/>
    <w:rsid w:val="005D5B56"/>
    <w:rsid w:val="005D5DF8"/>
    <w:rsid w:val="005D5F8F"/>
    <w:rsid w:val="005D6077"/>
    <w:rsid w:val="005D61BC"/>
    <w:rsid w:val="005D631F"/>
    <w:rsid w:val="005D635C"/>
    <w:rsid w:val="005D6FD3"/>
    <w:rsid w:val="005D7052"/>
    <w:rsid w:val="005D7AFA"/>
    <w:rsid w:val="005E05F8"/>
    <w:rsid w:val="005E123D"/>
    <w:rsid w:val="005E199C"/>
    <w:rsid w:val="005E1B16"/>
    <w:rsid w:val="005E1B2E"/>
    <w:rsid w:val="005E1B74"/>
    <w:rsid w:val="005E1DC7"/>
    <w:rsid w:val="005E2069"/>
    <w:rsid w:val="005E22BE"/>
    <w:rsid w:val="005E23B4"/>
    <w:rsid w:val="005E24C7"/>
    <w:rsid w:val="005E26C5"/>
    <w:rsid w:val="005E2CEA"/>
    <w:rsid w:val="005E31F3"/>
    <w:rsid w:val="005E3831"/>
    <w:rsid w:val="005E3F7D"/>
    <w:rsid w:val="005E41C4"/>
    <w:rsid w:val="005E46CF"/>
    <w:rsid w:val="005E46E1"/>
    <w:rsid w:val="005E4823"/>
    <w:rsid w:val="005E4E88"/>
    <w:rsid w:val="005E4FCF"/>
    <w:rsid w:val="005E50C6"/>
    <w:rsid w:val="005E55E2"/>
    <w:rsid w:val="005E5844"/>
    <w:rsid w:val="005E6107"/>
    <w:rsid w:val="005E63D7"/>
    <w:rsid w:val="005E667C"/>
    <w:rsid w:val="005E6F73"/>
    <w:rsid w:val="005E76F0"/>
    <w:rsid w:val="005E7B36"/>
    <w:rsid w:val="005E7E56"/>
    <w:rsid w:val="005E7E5B"/>
    <w:rsid w:val="005E7E9F"/>
    <w:rsid w:val="005F01B2"/>
    <w:rsid w:val="005F146D"/>
    <w:rsid w:val="005F26DE"/>
    <w:rsid w:val="005F2739"/>
    <w:rsid w:val="005F2880"/>
    <w:rsid w:val="005F2A75"/>
    <w:rsid w:val="005F3343"/>
    <w:rsid w:val="005F3611"/>
    <w:rsid w:val="005F36FC"/>
    <w:rsid w:val="005F392D"/>
    <w:rsid w:val="005F3949"/>
    <w:rsid w:val="005F3B0D"/>
    <w:rsid w:val="005F3C92"/>
    <w:rsid w:val="005F3E72"/>
    <w:rsid w:val="005F4307"/>
    <w:rsid w:val="005F47DF"/>
    <w:rsid w:val="005F4906"/>
    <w:rsid w:val="005F53A6"/>
    <w:rsid w:val="005F5613"/>
    <w:rsid w:val="005F6D30"/>
    <w:rsid w:val="005F702C"/>
    <w:rsid w:val="005F72EF"/>
    <w:rsid w:val="005F72F8"/>
    <w:rsid w:val="005F7337"/>
    <w:rsid w:val="005F743A"/>
    <w:rsid w:val="005F7974"/>
    <w:rsid w:val="005F7A2E"/>
    <w:rsid w:val="005F7BC6"/>
    <w:rsid w:val="0060024E"/>
    <w:rsid w:val="006002CB"/>
    <w:rsid w:val="0060051D"/>
    <w:rsid w:val="00600716"/>
    <w:rsid w:val="0060083A"/>
    <w:rsid w:val="0060096A"/>
    <w:rsid w:val="00600AA9"/>
    <w:rsid w:val="0060188C"/>
    <w:rsid w:val="00601C83"/>
    <w:rsid w:val="00601FC3"/>
    <w:rsid w:val="00602989"/>
    <w:rsid w:val="00602ADE"/>
    <w:rsid w:val="00602C7F"/>
    <w:rsid w:val="006033EC"/>
    <w:rsid w:val="00603543"/>
    <w:rsid w:val="00603570"/>
    <w:rsid w:val="00603B66"/>
    <w:rsid w:val="00603E08"/>
    <w:rsid w:val="00604029"/>
    <w:rsid w:val="00604362"/>
    <w:rsid w:val="0060460C"/>
    <w:rsid w:val="00604CCC"/>
    <w:rsid w:val="00605217"/>
    <w:rsid w:val="00605ACD"/>
    <w:rsid w:val="0060614B"/>
    <w:rsid w:val="0060617D"/>
    <w:rsid w:val="006065A8"/>
    <w:rsid w:val="0060666A"/>
    <w:rsid w:val="00606F14"/>
    <w:rsid w:val="006076E3"/>
    <w:rsid w:val="00610484"/>
    <w:rsid w:val="006106AB"/>
    <w:rsid w:val="00610FE0"/>
    <w:rsid w:val="006113CE"/>
    <w:rsid w:val="00611433"/>
    <w:rsid w:val="00611B4D"/>
    <w:rsid w:val="00612A62"/>
    <w:rsid w:val="00613116"/>
    <w:rsid w:val="0061320E"/>
    <w:rsid w:val="00613AA6"/>
    <w:rsid w:val="00613E3F"/>
    <w:rsid w:val="006147E1"/>
    <w:rsid w:val="006148D3"/>
    <w:rsid w:val="00614AF3"/>
    <w:rsid w:val="00615014"/>
    <w:rsid w:val="006153F6"/>
    <w:rsid w:val="00615A87"/>
    <w:rsid w:val="00615E09"/>
    <w:rsid w:val="006160C8"/>
    <w:rsid w:val="00616BFE"/>
    <w:rsid w:val="006173FE"/>
    <w:rsid w:val="00617B8E"/>
    <w:rsid w:val="006206DE"/>
    <w:rsid w:val="00620791"/>
    <w:rsid w:val="00620AFA"/>
    <w:rsid w:val="00620D2C"/>
    <w:rsid w:val="00620F37"/>
    <w:rsid w:val="006211C4"/>
    <w:rsid w:val="00621D9D"/>
    <w:rsid w:val="00621F3F"/>
    <w:rsid w:val="006222CA"/>
    <w:rsid w:val="006223E1"/>
    <w:rsid w:val="0062276D"/>
    <w:rsid w:val="0062284C"/>
    <w:rsid w:val="006230F4"/>
    <w:rsid w:val="0062348E"/>
    <w:rsid w:val="006239FD"/>
    <w:rsid w:val="00623AA2"/>
    <w:rsid w:val="00623ADA"/>
    <w:rsid w:val="00623AE9"/>
    <w:rsid w:val="00623C4C"/>
    <w:rsid w:val="006245AB"/>
    <w:rsid w:val="00624730"/>
    <w:rsid w:val="00624E0B"/>
    <w:rsid w:val="00625412"/>
    <w:rsid w:val="0062565A"/>
    <w:rsid w:val="00625B32"/>
    <w:rsid w:val="00625BD3"/>
    <w:rsid w:val="00625F67"/>
    <w:rsid w:val="006265D6"/>
    <w:rsid w:val="006266A6"/>
    <w:rsid w:val="00627174"/>
    <w:rsid w:val="006300FE"/>
    <w:rsid w:val="00630345"/>
    <w:rsid w:val="006306AC"/>
    <w:rsid w:val="006309C3"/>
    <w:rsid w:val="00630D55"/>
    <w:rsid w:val="00630E10"/>
    <w:rsid w:val="00630E24"/>
    <w:rsid w:val="006316B8"/>
    <w:rsid w:val="006316C6"/>
    <w:rsid w:val="00631766"/>
    <w:rsid w:val="006319EB"/>
    <w:rsid w:val="006325AA"/>
    <w:rsid w:val="00632B29"/>
    <w:rsid w:val="006331D3"/>
    <w:rsid w:val="00633204"/>
    <w:rsid w:val="00633545"/>
    <w:rsid w:val="00633884"/>
    <w:rsid w:val="00633A12"/>
    <w:rsid w:val="00633BE6"/>
    <w:rsid w:val="00634851"/>
    <w:rsid w:val="00634EB8"/>
    <w:rsid w:val="00635C73"/>
    <w:rsid w:val="00635D69"/>
    <w:rsid w:val="00636017"/>
    <w:rsid w:val="0063603D"/>
    <w:rsid w:val="00636F90"/>
    <w:rsid w:val="00637FE6"/>
    <w:rsid w:val="00640214"/>
    <w:rsid w:val="006413EC"/>
    <w:rsid w:val="006415FE"/>
    <w:rsid w:val="0064166C"/>
    <w:rsid w:val="00641CAD"/>
    <w:rsid w:val="006438CE"/>
    <w:rsid w:val="00643963"/>
    <w:rsid w:val="00643CBB"/>
    <w:rsid w:val="00643DF5"/>
    <w:rsid w:val="00644B9F"/>
    <w:rsid w:val="00644BA2"/>
    <w:rsid w:val="00645CB6"/>
    <w:rsid w:val="00645D3A"/>
    <w:rsid w:val="00646965"/>
    <w:rsid w:val="00647198"/>
    <w:rsid w:val="00650088"/>
    <w:rsid w:val="00650606"/>
    <w:rsid w:val="00650B88"/>
    <w:rsid w:val="00650EB0"/>
    <w:rsid w:val="00650EE5"/>
    <w:rsid w:val="0065102E"/>
    <w:rsid w:val="0065144B"/>
    <w:rsid w:val="00651645"/>
    <w:rsid w:val="00651FAE"/>
    <w:rsid w:val="00652856"/>
    <w:rsid w:val="0065332D"/>
    <w:rsid w:val="00653B6A"/>
    <w:rsid w:val="00653E6B"/>
    <w:rsid w:val="006544E4"/>
    <w:rsid w:val="00655054"/>
    <w:rsid w:val="006550CE"/>
    <w:rsid w:val="006553F5"/>
    <w:rsid w:val="00655701"/>
    <w:rsid w:val="00655757"/>
    <w:rsid w:val="00655F09"/>
    <w:rsid w:val="00655F48"/>
    <w:rsid w:val="0065654E"/>
    <w:rsid w:val="00656A98"/>
    <w:rsid w:val="006577CE"/>
    <w:rsid w:val="0065785A"/>
    <w:rsid w:val="00657862"/>
    <w:rsid w:val="00660038"/>
    <w:rsid w:val="006604AF"/>
    <w:rsid w:val="0066221A"/>
    <w:rsid w:val="006628A2"/>
    <w:rsid w:val="006629B7"/>
    <w:rsid w:val="00662D8D"/>
    <w:rsid w:val="00663019"/>
    <w:rsid w:val="0066318F"/>
    <w:rsid w:val="006637D7"/>
    <w:rsid w:val="00663837"/>
    <w:rsid w:val="00663982"/>
    <w:rsid w:val="006639D2"/>
    <w:rsid w:val="00663CB4"/>
    <w:rsid w:val="00663F3B"/>
    <w:rsid w:val="0066416E"/>
    <w:rsid w:val="006642D8"/>
    <w:rsid w:val="006645C2"/>
    <w:rsid w:val="006655C3"/>
    <w:rsid w:val="00666129"/>
    <w:rsid w:val="00666310"/>
    <w:rsid w:val="00666DA5"/>
    <w:rsid w:val="006675CD"/>
    <w:rsid w:val="0066772B"/>
    <w:rsid w:val="006678C9"/>
    <w:rsid w:val="006678D9"/>
    <w:rsid w:val="00667DDB"/>
    <w:rsid w:val="00667DDE"/>
    <w:rsid w:val="00667E76"/>
    <w:rsid w:val="00670184"/>
    <w:rsid w:val="006702A2"/>
    <w:rsid w:val="0067072F"/>
    <w:rsid w:val="00670B5F"/>
    <w:rsid w:val="00670BE8"/>
    <w:rsid w:val="00670FAF"/>
    <w:rsid w:val="0067107A"/>
    <w:rsid w:val="006717DB"/>
    <w:rsid w:val="006721C5"/>
    <w:rsid w:val="0067256F"/>
    <w:rsid w:val="00672788"/>
    <w:rsid w:val="00672E39"/>
    <w:rsid w:val="006730DA"/>
    <w:rsid w:val="00673255"/>
    <w:rsid w:val="0067327A"/>
    <w:rsid w:val="0067370C"/>
    <w:rsid w:val="006740B6"/>
    <w:rsid w:val="00674190"/>
    <w:rsid w:val="006746CF"/>
    <w:rsid w:val="00674C04"/>
    <w:rsid w:val="00675B7E"/>
    <w:rsid w:val="006766D4"/>
    <w:rsid w:val="00676968"/>
    <w:rsid w:val="00680121"/>
    <w:rsid w:val="0068045B"/>
    <w:rsid w:val="00680478"/>
    <w:rsid w:val="00680528"/>
    <w:rsid w:val="00680668"/>
    <w:rsid w:val="006810C4"/>
    <w:rsid w:val="00681D6B"/>
    <w:rsid w:val="0068277B"/>
    <w:rsid w:val="006828E7"/>
    <w:rsid w:val="00682BD3"/>
    <w:rsid w:val="00682E4D"/>
    <w:rsid w:val="0068386C"/>
    <w:rsid w:val="00684A8B"/>
    <w:rsid w:val="00685A37"/>
    <w:rsid w:val="00685F33"/>
    <w:rsid w:val="00686070"/>
    <w:rsid w:val="00686106"/>
    <w:rsid w:val="0068662E"/>
    <w:rsid w:val="00687265"/>
    <w:rsid w:val="0068788D"/>
    <w:rsid w:val="0069033B"/>
    <w:rsid w:val="0069058F"/>
    <w:rsid w:val="00690A8A"/>
    <w:rsid w:val="00690B23"/>
    <w:rsid w:val="00690E20"/>
    <w:rsid w:val="006910CD"/>
    <w:rsid w:val="0069112A"/>
    <w:rsid w:val="00691644"/>
    <w:rsid w:val="006916F7"/>
    <w:rsid w:val="006918E8"/>
    <w:rsid w:val="00691CBC"/>
    <w:rsid w:val="00691ED6"/>
    <w:rsid w:val="006920E9"/>
    <w:rsid w:val="006921C1"/>
    <w:rsid w:val="0069222C"/>
    <w:rsid w:val="006923EF"/>
    <w:rsid w:val="00692617"/>
    <w:rsid w:val="006927DB"/>
    <w:rsid w:val="00692C6D"/>
    <w:rsid w:val="00692EDF"/>
    <w:rsid w:val="006930EF"/>
    <w:rsid w:val="00693BBF"/>
    <w:rsid w:val="00694754"/>
    <w:rsid w:val="00694DCE"/>
    <w:rsid w:val="00694FC5"/>
    <w:rsid w:val="006950FF"/>
    <w:rsid w:val="00695482"/>
    <w:rsid w:val="0069552C"/>
    <w:rsid w:val="006955FD"/>
    <w:rsid w:val="00695692"/>
    <w:rsid w:val="006958EC"/>
    <w:rsid w:val="00695A59"/>
    <w:rsid w:val="00695D0B"/>
    <w:rsid w:val="00695DB2"/>
    <w:rsid w:val="00695DB6"/>
    <w:rsid w:val="006977BB"/>
    <w:rsid w:val="0069789F"/>
    <w:rsid w:val="006A09F8"/>
    <w:rsid w:val="006A0EF6"/>
    <w:rsid w:val="006A112D"/>
    <w:rsid w:val="006A1B42"/>
    <w:rsid w:val="006A1D96"/>
    <w:rsid w:val="006A24C6"/>
    <w:rsid w:val="006A2CC5"/>
    <w:rsid w:val="006A2F03"/>
    <w:rsid w:val="006A33B9"/>
    <w:rsid w:val="006A346D"/>
    <w:rsid w:val="006A3B21"/>
    <w:rsid w:val="006A3C35"/>
    <w:rsid w:val="006A3D1A"/>
    <w:rsid w:val="006A3F45"/>
    <w:rsid w:val="006A4238"/>
    <w:rsid w:val="006A456D"/>
    <w:rsid w:val="006A4743"/>
    <w:rsid w:val="006A48CD"/>
    <w:rsid w:val="006A512A"/>
    <w:rsid w:val="006A5212"/>
    <w:rsid w:val="006A55D4"/>
    <w:rsid w:val="006A5DBC"/>
    <w:rsid w:val="006A60FB"/>
    <w:rsid w:val="006A61DE"/>
    <w:rsid w:val="006A6731"/>
    <w:rsid w:val="006A6F7A"/>
    <w:rsid w:val="006A7B56"/>
    <w:rsid w:val="006B1F9B"/>
    <w:rsid w:val="006B26C5"/>
    <w:rsid w:val="006B2FC2"/>
    <w:rsid w:val="006B3D16"/>
    <w:rsid w:val="006B40D8"/>
    <w:rsid w:val="006B40E3"/>
    <w:rsid w:val="006B43DE"/>
    <w:rsid w:val="006B4494"/>
    <w:rsid w:val="006B4B66"/>
    <w:rsid w:val="006B5B5E"/>
    <w:rsid w:val="006B6586"/>
    <w:rsid w:val="006B79BD"/>
    <w:rsid w:val="006B7D7D"/>
    <w:rsid w:val="006B7F4B"/>
    <w:rsid w:val="006C0CE1"/>
    <w:rsid w:val="006C12DD"/>
    <w:rsid w:val="006C15B6"/>
    <w:rsid w:val="006C1CAC"/>
    <w:rsid w:val="006C2806"/>
    <w:rsid w:val="006C300C"/>
    <w:rsid w:val="006C3143"/>
    <w:rsid w:val="006C33B6"/>
    <w:rsid w:val="006C355E"/>
    <w:rsid w:val="006C3A75"/>
    <w:rsid w:val="006C3AC0"/>
    <w:rsid w:val="006C3CAC"/>
    <w:rsid w:val="006C3CE5"/>
    <w:rsid w:val="006C4015"/>
    <w:rsid w:val="006C462C"/>
    <w:rsid w:val="006C482B"/>
    <w:rsid w:val="006C55DF"/>
    <w:rsid w:val="006C59A4"/>
    <w:rsid w:val="006C601C"/>
    <w:rsid w:val="006C645E"/>
    <w:rsid w:val="006C6A4C"/>
    <w:rsid w:val="006C6BA2"/>
    <w:rsid w:val="006C6D7F"/>
    <w:rsid w:val="006D02BF"/>
    <w:rsid w:val="006D0A48"/>
    <w:rsid w:val="006D0EC4"/>
    <w:rsid w:val="006D14C6"/>
    <w:rsid w:val="006D14FB"/>
    <w:rsid w:val="006D17CC"/>
    <w:rsid w:val="006D1A19"/>
    <w:rsid w:val="006D2794"/>
    <w:rsid w:val="006D2FAE"/>
    <w:rsid w:val="006D3A60"/>
    <w:rsid w:val="006D44D6"/>
    <w:rsid w:val="006D459B"/>
    <w:rsid w:val="006D48F9"/>
    <w:rsid w:val="006D4F82"/>
    <w:rsid w:val="006D58B4"/>
    <w:rsid w:val="006D58FB"/>
    <w:rsid w:val="006D5B64"/>
    <w:rsid w:val="006D6192"/>
    <w:rsid w:val="006D62DE"/>
    <w:rsid w:val="006D6828"/>
    <w:rsid w:val="006D703E"/>
    <w:rsid w:val="006D7DFA"/>
    <w:rsid w:val="006D7EF8"/>
    <w:rsid w:val="006E0142"/>
    <w:rsid w:val="006E0E92"/>
    <w:rsid w:val="006E1009"/>
    <w:rsid w:val="006E10E5"/>
    <w:rsid w:val="006E12AD"/>
    <w:rsid w:val="006E153A"/>
    <w:rsid w:val="006E19AD"/>
    <w:rsid w:val="006E1A64"/>
    <w:rsid w:val="006E1F92"/>
    <w:rsid w:val="006E2130"/>
    <w:rsid w:val="006E2A18"/>
    <w:rsid w:val="006E2B10"/>
    <w:rsid w:val="006E314C"/>
    <w:rsid w:val="006E3415"/>
    <w:rsid w:val="006E3989"/>
    <w:rsid w:val="006E3F78"/>
    <w:rsid w:val="006E41BE"/>
    <w:rsid w:val="006E434E"/>
    <w:rsid w:val="006E4418"/>
    <w:rsid w:val="006E55D0"/>
    <w:rsid w:val="006E55F8"/>
    <w:rsid w:val="006E579E"/>
    <w:rsid w:val="006E5CD0"/>
    <w:rsid w:val="006E5FA1"/>
    <w:rsid w:val="006E61AE"/>
    <w:rsid w:val="006E64B4"/>
    <w:rsid w:val="006E6712"/>
    <w:rsid w:val="006E6B94"/>
    <w:rsid w:val="006E7045"/>
    <w:rsid w:val="006E713C"/>
    <w:rsid w:val="006E7255"/>
    <w:rsid w:val="006E7666"/>
    <w:rsid w:val="006E7A9D"/>
    <w:rsid w:val="006F06D5"/>
    <w:rsid w:val="006F0827"/>
    <w:rsid w:val="006F1A3C"/>
    <w:rsid w:val="006F1EB5"/>
    <w:rsid w:val="006F1F03"/>
    <w:rsid w:val="006F2380"/>
    <w:rsid w:val="006F27AA"/>
    <w:rsid w:val="006F2A61"/>
    <w:rsid w:val="006F2E60"/>
    <w:rsid w:val="006F336F"/>
    <w:rsid w:val="006F34F2"/>
    <w:rsid w:val="006F3D14"/>
    <w:rsid w:val="006F48AB"/>
    <w:rsid w:val="006F4C50"/>
    <w:rsid w:val="006F4C5F"/>
    <w:rsid w:val="006F52FB"/>
    <w:rsid w:val="006F56BE"/>
    <w:rsid w:val="006F57D5"/>
    <w:rsid w:val="006F5856"/>
    <w:rsid w:val="006F5B68"/>
    <w:rsid w:val="006F5BCA"/>
    <w:rsid w:val="006F5C74"/>
    <w:rsid w:val="006F6403"/>
    <w:rsid w:val="006F65CD"/>
    <w:rsid w:val="00702327"/>
    <w:rsid w:val="00702752"/>
    <w:rsid w:val="00702D32"/>
    <w:rsid w:val="00703321"/>
    <w:rsid w:val="00703B8E"/>
    <w:rsid w:val="00703CB3"/>
    <w:rsid w:val="007043C5"/>
    <w:rsid w:val="0070440B"/>
    <w:rsid w:val="00704A33"/>
    <w:rsid w:val="00705239"/>
    <w:rsid w:val="00705A65"/>
    <w:rsid w:val="00705D3A"/>
    <w:rsid w:val="00705EB2"/>
    <w:rsid w:val="007061B4"/>
    <w:rsid w:val="007064D9"/>
    <w:rsid w:val="00706EA4"/>
    <w:rsid w:val="00706F70"/>
    <w:rsid w:val="00707239"/>
    <w:rsid w:val="007077FE"/>
    <w:rsid w:val="00707830"/>
    <w:rsid w:val="00707E65"/>
    <w:rsid w:val="00707F0B"/>
    <w:rsid w:val="00707FD8"/>
    <w:rsid w:val="007101B8"/>
    <w:rsid w:val="007101C8"/>
    <w:rsid w:val="00710238"/>
    <w:rsid w:val="00710E6B"/>
    <w:rsid w:val="00711A03"/>
    <w:rsid w:val="00711A72"/>
    <w:rsid w:val="00711F0C"/>
    <w:rsid w:val="007128C9"/>
    <w:rsid w:val="00712D56"/>
    <w:rsid w:val="00712DCB"/>
    <w:rsid w:val="00712F13"/>
    <w:rsid w:val="0071335A"/>
    <w:rsid w:val="0071359B"/>
    <w:rsid w:val="0071395C"/>
    <w:rsid w:val="00713A7D"/>
    <w:rsid w:val="007143FB"/>
    <w:rsid w:val="00714477"/>
    <w:rsid w:val="007144F4"/>
    <w:rsid w:val="00714B7C"/>
    <w:rsid w:val="00714C95"/>
    <w:rsid w:val="00715004"/>
    <w:rsid w:val="007154CF"/>
    <w:rsid w:val="00715644"/>
    <w:rsid w:val="00715998"/>
    <w:rsid w:val="007161B1"/>
    <w:rsid w:val="007168D6"/>
    <w:rsid w:val="00716A42"/>
    <w:rsid w:val="00716C6D"/>
    <w:rsid w:val="007175CB"/>
    <w:rsid w:val="007177B3"/>
    <w:rsid w:val="00717B61"/>
    <w:rsid w:val="00717D16"/>
    <w:rsid w:val="00720151"/>
    <w:rsid w:val="00720828"/>
    <w:rsid w:val="00720D22"/>
    <w:rsid w:val="0072127A"/>
    <w:rsid w:val="00721EB4"/>
    <w:rsid w:val="00722244"/>
    <w:rsid w:val="00722B85"/>
    <w:rsid w:val="00723088"/>
    <w:rsid w:val="007235D1"/>
    <w:rsid w:val="00723DDF"/>
    <w:rsid w:val="0072464B"/>
    <w:rsid w:val="007246FE"/>
    <w:rsid w:val="00724E1F"/>
    <w:rsid w:val="00724E58"/>
    <w:rsid w:val="00725145"/>
    <w:rsid w:val="007251AE"/>
    <w:rsid w:val="007256BB"/>
    <w:rsid w:val="00726002"/>
    <w:rsid w:val="0072641A"/>
    <w:rsid w:val="007266C5"/>
    <w:rsid w:val="00726EE1"/>
    <w:rsid w:val="00727069"/>
    <w:rsid w:val="007270B3"/>
    <w:rsid w:val="0072777B"/>
    <w:rsid w:val="00727A6C"/>
    <w:rsid w:val="0073016F"/>
    <w:rsid w:val="00730582"/>
    <w:rsid w:val="00730AD5"/>
    <w:rsid w:val="007312E6"/>
    <w:rsid w:val="00731509"/>
    <w:rsid w:val="00731724"/>
    <w:rsid w:val="00731A3B"/>
    <w:rsid w:val="00731F32"/>
    <w:rsid w:val="00731FC5"/>
    <w:rsid w:val="007320CA"/>
    <w:rsid w:val="0073250F"/>
    <w:rsid w:val="00732BE5"/>
    <w:rsid w:val="007331CA"/>
    <w:rsid w:val="007333A8"/>
    <w:rsid w:val="007333C2"/>
    <w:rsid w:val="00733627"/>
    <w:rsid w:val="007336DF"/>
    <w:rsid w:val="00733A34"/>
    <w:rsid w:val="00733FD7"/>
    <w:rsid w:val="0073413B"/>
    <w:rsid w:val="00734647"/>
    <w:rsid w:val="00734B63"/>
    <w:rsid w:val="00734ED5"/>
    <w:rsid w:val="007351CD"/>
    <w:rsid w:val="00735553"/>
    <w:rsid w:val="0073622B"/>
    <w:rsid w:val="007362AF"/>
    <w:rsid w:val="00736692"/>
    <w:rsid w:val="007368AF"/>
    <w:rsid w:val="00736B11"/>
    <w:rsid w:val="00737609"/>
    <w:rsid w:val="0073765C"/>
    <w:rsid w:val="00737A8D"/>
    <w:rsid w:val="00737BA1"/>
    <w:rsid w:val="00737C1D"/>
    <w:rsid w:val="00737CA5"/>
    <w:rsid w:val="00737D87"/>
    <w:rsid w:val="00737E49"/>
    <w:rsid w:val="00740749"/>
    <w:rsid w:val="00740BDA"/>
    <w:rsid w:val="00741228"/>
    <w:rsid w:val="00741FE0"/>
    <w:rsid w:val="0074217F"/>
    <w:rsid w:val="007423D1"/>
    <w:rsid w:val="007427FB"/>
    <w:rsid w:val="00742B1F"/>
    <w:rsid w:val="00742B7E"/>
    <w:rsid w:val="00742DCD"/>
    <w:rsid w:val="007433DD"/>
    <w:rsid w:val="007434C9"/>
    <w:rsid w:val="00743D43"/>
    <w:rsid w:val="007442F8"/>
    <w:rsid w:val="007446EA"/>
    <w:rsid w:val="007447AD"/>
    <w:rsid w:val="00744853"/>
    <w:rsid w:val="007449A5"/>
    <w:rsid w:val="00744D72"/>
    <w:rsid w:val="0074560D"/>
    <w:rsid w:val="007456B1"/>
    <w:rsid w:val="00745DDA"/>
    <w:rsid w:val="00745E89"/>
    <w:rsid w:val="007467DE"/>
    <w:rsid w:val="0074692F"/>
    <w:rsid w:val="00747840"/>
    <w:rsid w:val="00747A5E"/>
    <w:rsid w:val="00750247"/>
    <w:rsid w:val="0075029D"/>
    <w:rsid w:val="00750348"/>
    <w:rsid w:val="0075074D"/>
    <w:rsid w:val="007507B7"/>
    <w:rsid w:val="0075109E"/>
    <w:rsid w:val="00751283"/>
    <w:rsid w:val="0075163B"/>
    <w:rsid w:val="007518B1"/>
    <w:rsid w:val="00751DAE"/>
    <w:rsid w:val="00751DD7"/>
    <w:rsid w:val="007521F1"/>
    <w:rsid w:val="007529D7"/>
    <w:rsid w:val="00752F50"/>
    <w:rsid w:val="007535DD"/>
    <w:rsid w:val="0075367F"/>
    <w:rsid w:val="007536CD"/>
    <w:rsid w:val="00753CBA"/>
    <w:rsid w:val="00754973"/>
    <w:rsid w:val="00754F7E"/>
    <w:rsid w:val="00755509"/>
    <w:rsid w:val="00755EEF"/>
    <w:rsid w:val="00755F41"/>
    <w:rsid w:val="007563A5"/>
    <w:rsid w:val="007567CF"/>
    <w:rsid w:val="00756822"/>
    <w:rsid w:val="00756F99"/>
    <w:rsid w:val="0075781C"/>
    <w:rsid w:val="0075798C"/>
    <w:rsid w:val="00757BCC"/>
    <w:rsid w:val="0076000B"/>
    <w:rsid w:val="0076009C"/>
    <w:rsid w:val="0076058F"/>
    <w:rsid w:val="00760C23"/>
    <w:rsid w:val="00760C52"/>
    <w:rsid w:val="00761662"/>
    <w:rsid w:val="00761665"/>
    <w:rsid w:val="00761C60"/>
    <w:rsid w:val="00761F78"/>
    <w:rsid w:val="0076218A"/>
    <w:rsid w:val="007626EB"/>
    <w:rsid w:val="00762BE6"/>
    <w:rsid w:val="0076307C"/>
    <w:rsid w:val="0076352A"/>
    <w:rsid w:val="007637D3"/>
    <w:rsid w:val="00763B1F"/>
    <w:rsid w:val="00763C2E"/>
    <w:rsid w:val="007642DB"/>
    <w:rsid w:val="007644EF"/>
    <w:rsid w:val="00764573"/>
    <w:rsid w:val="00764A24"/>
    <w:rsid w:val="00764B96"/>
    <w:rsid w:val="00764BBF"/>
    <w:rsid w:val="00764E8F"/>
    <w:rsid w:val="00764F8F"/>
    <w:rsid w:val="007653F6"/>
    <w:rsid w:val="007659FA"/>
    <w:rsid w:val="00765ED3"/>
    <w:rsid w:val="00765F1E"/>
    <w:rsid w:val="007663DB"/>
    <w:rsid w:val="007664E3"/>
    <w:rsid w:val="00766982"/>
    <w:rsid w:val="00766F0F"/>
    <w:rsid w:val="007672D9"/>
    <w:rsid w:val="007679A4"/>
    <w:rsid w:val="007700E1"/>
    <w:rsid w:val="00770637"/>
    <w:rsid w:val="00770A16"/>
    <w:rsid w:val="00770B96"/>
    <w:rsid w:val="00771043"/>
    <w:rsid w:val="007712DF"/>
    <w:rsid w:val="0077139C"/>
    <w:rsid w:val="00771EBF"/>
    <w:rsid w:val="00772057"/>
    <w:rsid w:val="007733F6"/>
    <w:rsid w:val="007734C0"/>
    <w:rsid w:val="00773B31"/>
    <w:rsid w:val="007744DF"/>
    <w:rsid w:val="007760D7"/>
    <w:rsid w:val="00776861"/>
    <w:rsid w:val="00776923"/>
    <w:rsid w:val="00776A0C"/>
    <w:rsid w:val="00777269"/>
    <w:rsid w:val="00777291"/>
    <w:rsid w:val="0077784D"/>
    <w:rsid w:val="00777BA8"/>
    <w:rsid w:val="00780047"/>
    <w:rsid w:val="00780166"/>
    <w:rsid w:val="00780295"/>
    <w:rsid w:val="007805C2"/>
    <w:rsid w:val="00780A22"/>
    <w:rsid w:val="00781623"/>
    <w:rsid w:val="007816CB"/>
    <w:rsid w:val="00781B1F"/>
    <w:rsid w:val="00781C52"/>
    <w:rsid w:val="00781C6C"/>
    <w:rsid w:val="00781CC3"/>
    <w:rsid w:val="00782748"/>
    <w:rsid w:val="007827A3"/>
    <w:rsid w:val="007828E6"/>
    <w:rsid w:val="007834FE"/>
    <w:rsid w:val="007835C0"/>
    <w:rsid w:val="00784237"/>
    <w:rsid w:val="007842DC"/>
    <w:rsid w:val="00784A1F"/>
    <w:rsid w:val="00784F18"/>
    <w:rsid w:val="00785457"/>
    <w:rsid w:val="0078606F"/>
    <w:rsid w:val="00786792"/>
    <w:rsid w:val="00786E09"/>
    <w:rsid w:val="00787370"/>
    <w:rsid w:val="007876EA"/>
    <w:rsid w:val="00787867"/>
    <w:rsid w:val="00787913"/>
    <w:rsid w:val="00787D1D"/>
    <w:rsid w:val="0079040F"/>
    <w:rsid w:val="00790A83"/>
    <w:rsid w:val="00790A8D"/>
    <w:rsid w:val="00790AA8"/>
    <w:rsid w:val="00790B0B"/>
    <w:rsid w:val="00791831"/>
    <w:rsid w:val="00791D55"/>
    <w:rsid w:val="007924F1"/>
    <w:rsid w:val="0079258F"/>
    <w:rsid w:val="00792B49"/>
    <w:rsid w:val="0079357E"/>
    <w:rsid w:val="00793896"/>
    <w:rsid w:val="00793D26"/>
    <w:rsid w:val="007942D0"/>
    <w:rsid w:val="0079461A"/>
    <w:rsid w:val="00794BBD"/>
    <w:rsid w:val="00794D0D"/>
    <w:rsid w:val="007951F9"/>
    <w:rsid w:val="007954AE"/>
    <w:rsid w:val="00795A7A"/>
    <w:rsid w:val="00795C76"/>
    <w:rsid w:val="00795ED8"/>
    <w:rsid w:val="00796541"/>
    <w:rsid w:val="00796EAB"/>
    <w:rsid w:val="0079704B"/>
    <w:rsid w:val="00797390"/>
    <w:rsid w:val="00797450"/>
    <w:rsid w:val="00797903"/>
    <w:rsid w:val="00797B83"/>
    <w:rsid w:val="00797BBC"/>
    <w:rsid w:val="00797E1A"/>
    <w:rsid w:val="00797F7A"/>
    <w:rsid w:val="007A0030"/>
    <w:rsid w:val="007A0121"/>
    <w:rsid w:val="007A060C"/>
    <w:rsid w:val="007A0C8E"/>
    <w:rsid w:val="007A0DC3"/>
    <w:rsid w:val="007A1829"/>
    <w:rsid w:val="007A1CF7"/>
    <w:rsid w:val="007A1E83"/>
    <w:rsid w:val="007A1F78"/>
    <w:rsid w:val="007A1F7D"/>
    <w:rsid w:val="007A2540"/>
    <w:rsid w:val="007A2A99"/>
    <w:rsid w:val="007A32E7"/>
    <w:rsid w:val="007A33B6"/>
    <w:rsid w:val="007A3769"/>
    <w:rsid w:val="007A3843"/>
    <w:rsid w:val="007A3AA7"/>
    <w:rsid w:val="007A4681"/>
    <w:rsid w:val="007A4AA8"/>
    <w:rsid w:val="007A4CB0"/>
    <w:rsid w:val="007A4EC9"/>
    <w:rsid w:val="007A553D"/>
    <w:rsid w:val="007A5ADA"/>
    <w:rsid w:val="007A5C23"/>
    <w:rsid w:val="007A6133"/>
    <w:rsid w:val="007A744C"/>
    <w:rsid w:val="007A76C9"/>
    <w:rsid w:val="007A76E4"/>
    <w:rsid w:val="007A7900"/>
    <w:rsid w:val="007A79EC"/>
    <w:rsid w:val="007A7AC2"/>
    <w:rsid w:val="007A7B99"/>
    <w:rsid w:val="007B15D5"/>
    <w:rsid w:val="007B184B"/>
    <w:rsid w:val="007B18C1"/>
    <w:rsid w:val="007B19E0"/>
    <w:rsid w:val="007B1A7D"/>
    <w:rsid w:val="007B1ED9"/>
    <w:rsid w:val="007B2250"/>
    <w:rsid w:val="007B2478"/>
    <w:rsid w:val="007B258D"/>
    <w:rsid w:val="007B3108"/>
    <w:rsid w:val="007B358B"/>
    <w:rsid w:val="007B3A12"/>
    <w:rsid w:val="007B3BFE"/>
    <w:rsid w:val="007B3EE4"/>
    <w:rsid w:val="007B3F0B"/>
    <w:rsid w:val="007B4BD4"/>
    <w:rsid w:val="007B4FAE"/>
    <w:rsid w:val="007B5A9C"/>
    <w:rsid w:val="007B5DF3"/>
    <w:rsid w:val="007B65BC"/>
    <w:rsid w:val="007B6782"/>
    <w:rsid w:val="007B6790"/>
    <w:rsid w:val="007B6B40"/>
    <w:rsid w:val="007B6F6C"/>
    <w:rsid w:val="007B7219"/>
    <w:rsid w:val="007B7589"/>
    <w:rsid w:val="007C00DD"/>
    <w:rsid w:val="007C0251"/>
    <w:rsid w:val="007C1430"/>
    <w:rsid w:val="007C15B6"/>
    <w:rsid w:val="007C1684"/>
    <w:rsid w:val="007C1B23"/>
    <w:rsid w:val="007C1EE3"/>
    <w:rsid w:val="007C2689"/>
    <w:rsid w:val="007C30DD"/>
    <w:rsid w:val="007C33DA"/>
    <w:rsid w:val="007C388A"/>
    <w:rsid w:val="007C3AA6"/>
    <w:rsid w:val="007C3D7B"/>
    <w:rsid w:val="007C3DB7"/>
    <w:rsid w:val="007C4114"/>
    <w:rsid w:val="007C4276"/>
    <w:rsid w:val="007C5799"/>
    <w:rsid w:val="007C57EF"/>
    <w:rsid w:val="007C5DBF"/>
    <w:rsid w:val="007C5E10"/>
    <w:rsid w:val="007C6810"/>
    <w:rsid w:val="007C683D"/>
    <w:rsid w:val="007C6A0F"/>
    <w:rsid w:val="007C777C"/>
    <w:rsid w:val="007C7B17"/>
    <w:rsid w:val="007D0612"/>
    <w:rsid w:val="007D07CF"/>
    <w:rsid w:val="007D086E"/>
    <w:rsid w:val="007D0D0B"/>
    <w:rsid w:val="007D0F0D"/>
    <w:rsid w:val="007D12F4"/>
    <w:rsid w:val="007D13EA"/>
    <w:rsid w:val="007D1FB5"/>
    <w:rsid w:val="007D2DE8"/>
    <w:rsid w:val="007D2DEB"/>
    <w:rsid w:val="007D347B"/>
    <w:rsid w:val="007D385B"/>
    <w:rsid w:val="007D3F40"/>
    <w:rsid w:val="007D4005"/>
    <w:rsid w:val="007D4AC1"/>
    <w:rsid w:val="007D4D80"/>
    <w:rsid w:val="007D506F"/>
    <w:rsid w:val="007D55F7"/>
    <w:rsid w:val="007D5B21"/>
    <w:rsid w:val="007D5ED2"/>
    <w:rsid w:val="007D62DD"/>
    <w:rsid w:val="007D643E"/>
    <w:rsid w:val="007D6EF3"/>
    <w:rsid w:val="007D743D"/>
    <w:rsid w:val="007D79EA"/>
    <w:rsid w:val="007D7B96"/>
    <w:rsid w:val="007E0342"/>
    <w:rsid w:val="007E07E9"/>
    <w:rsid w:val="007E0D76"/>
    <w:rsid w:val="007E2382"/>
    <w:rsid w:val="007E2819"/>
    <w:rsid w:val="007E28AD"/>
    <w:rsid w:val="007E2F02"/>
    <w:rsid w:val="007E3C8D"/>
    <w:rsid w:val="007E3D59"/>
    <w:rsid w:val="007E446B"/>
    <w:rsid w:val="007E45ED"/>
    <w:rsid w:val="007E4BFE"/>
    <w:rsid w:val="007E505B"/>
    <w:rsid w:val="007E5A59"/>
    <w:rsid w:val="007E5D80"/>
    <w:rsid w:val="007E5FC3"/>
    <w:rsid w:val="007E620A"/>
    <w:rsid w:val="007E656F"/>
    <w:rsid w:val="007E66CA"/>
    <w:rsid w:val="007E70ED"/>
    <w:rsid w:val="007E7B00"/>
    <w:rsid w:val="007E7EE6"/>
    <w:rsid w:val="007F00F9"/>
    <w:rsid w:val="007F1163"/>
    <w:rsid w:val="007F25A8"/>
    <w:rsid w:val="007F2977"/>
    <w:rsid w:val="007F30CF"/>
    <w:rsid w:val="007F37B3"/>
    <w:rsid w:val="007F3812"/>
    <w:rsid w:val="007F39D7"/>
    <w:rsid w:val="007F4106"/>
    <w:rsid w:val="007F4127"/>
    <w:rsid w:val="007F43FD"/>
    <w:rsid w:val="007F45EF"/>
    <w:rsid w:val="007F49C4"/>
    <w:rsid w:val="007F4E16"/>
    <w:rsid w:val="007F4E21"/>
    <w:rsid w:val="007F4F77"/>
    <w:rsid w:val="007F52E0"/>
    <w:rsid w:val="007F587F"/>
    <w:rsid w:val="007F621A"/>
    <w:rsid w:val="007F64DC"/>
    <w:rsid w:val="007F6E2E"/>
    <w:rsid w:val="007F6F6F"/>
    <w:rsid w:val="007F7155"/>
    <w:rsid w:val="007F7296"/>
    <w:rsid w:val="007F7830"/>
    <w:rsid w:val="008018B7"/>
    <w:rsid w:val="0080252F"/>
    <w:rsid w:val="00802CFF"/>
    <w:rsid w:val="0080305D"/>
    <w:rsid w:val="0080378C"/>
    <w:rsid w:val="0080390A"/>
    <w:rsid w:val="00803B66"/>
    <w:rsid w:val="008041CD"/>
    <w:rsid w:val="0080497F"/>
    <w:rsid w:val="008049CA"/>
    <w:rsid w:val="00804BF0"/>
    <w:rsid w:val="00804DFA"/>
    <w:rsid w:val="00807A02"/>
    <w:rsid w:val="00807A7B"/>
    <w:rsid w:val="008103BF"/>
    <w:rsid w:val="008105BE"/>
    <w:rsid w:val="00810AE7"/>
    <w:rsid w:val="00810C4F"/>
    <w:rsid w:val="00811E08"/>
    <w:rsid w:val="008127AA"/>
    <w:rsid w:val="008130C1"/>
    <w:rsid w:val="00813929"/>
    <w:rsid w:val="00813B88"/>
    <w:rsid w:val="00813F1F"/>
    <w:rsid w:val="00814048"/>
    <w:rsid w:val="008144EE"/>
    <w:rsid w:val="00814E17"/>
    <w:rsid w:val="00814F8A"/>
    <w:rsid w:val="008150B6"/>
    <w:rsid w:val="0081545E"/>
    <w:rsid w:val="00815783"/>
    <w:rsid w:val="008157A3"/>
    <w:rsid w:val="00816FFE"/>
    <w:rsid w:val="0081774B"/>
    <w:rsid w:val="00817EAF"/>
    <w:rsid w:val="00817EB8"/>
    <w:rsid w:val="008200F2"/>
    <w:rsid w:val="00820227"/>
    <w:rsid w:val="00820A18"/>
    <w:rsid w:val="00820E94"/>
    <w:rsid w:val="008213ED"/>
    <w:rsid w:val="0082140B"/>
    <w:rsid w:val="008219BE"/>
    <w:rsid w:val="008224C8"/>
    <w:rsid w:val="00822A8D"/>
    <w:rsid w:val="00823284"/>
    <w:rsid w:val="00823B3E"/>
    <w:rsid w:val="00823D10"/>
    <w:rsid w:val="00825BA7"/>
    <w:rsid w:val="00825EEB"/>
    <w:rsid w:val="00826354"/>
    <w:rsid w:val="008263B3"/>
    <w:rsid w:val="008269B2"/>
    <w:rsid w:val="008271CF"/>
    <w:rsid w:val="00827755"/>
    <w:rsid w:val="00827880"/>
    <w:rsid w:val="00827985"/>
    <w:rsid w:val="00827D27"/>
    <w:rsid w:val="00830739"/>
    <w:rsid w:val="00830F40"/>
    <w:rsid w:val="00831085"/>
    <w:rsid w:val="00831710"/>
    <w:rsid w:val="00831E29"/>
    <w:rsid w:val="00831F59"/>
    <w:rsid w:val="00832189"/>
    <w:rsid w:val="008322E6"/>
    <w:rsid w:val="00833333"/>
    <w:rsid w:val="00833971"/>
    <w:rsid w:val="00833C7F"/>
    <w:rsid w:val="008345B7"/>
    <w:rsid w:val="0083485E"/>
    <w:rsid w:val="00834C1E"/>
    <w:rsid w:val="008351EE"/>
    <w:rsid w:val="00835399"/>
    <w:rsid w:val="008355C9"/>
    <w:rsid w:val="008355CD"/>
    <w:rsid w:val="008356F0"/>
    <w:rsid w:val="00835CF8"/>
    <w:rsid w:val="008367FA"/>
    <w:rsid w:val="008368C6"/>
    <w:rsid w:val="00836EEC"/>
    <w:rsid w:val="00837364"/>
    <w:rsid w:val="00837B55"/>
    <w:rsid w:val="00837EE4"/>
    <w:rsid w:val="00837F18"/>
    <w:rsid w:val="0084011E"/>
    <w:rsid w:val="00840332"/>
    <w:rsid w:val="0084033A"/>
    <w:rsid w:val="008408F0"/>
    <w:rsid w:val="00840F70"/>
    <w:rsid w:val="0084109A"/>
    <w:rsid w:val="008419D7"/>
    <w:rsid w:val="00842029"/>
    <w:rsid w:val="008422F8"/>
    <w:rsid w:val="008428FD"/>
    <w:rsid w:val="0084360B"/>
    <w:rsid w:val="00844909"/>
    <w:rsid w:val="00844E24"/>
    <w:rsid w:val="00845138"/>
    <w:rsid w:val="0084530E"/>
    <w:rsid w:val="00845351"/>
    <w:rsid w:val="00845732"/>
    <w:rsid w:val="00845CBF"/>
    <w:rsid w:val="00846567"/>
    <w:rsid w:val="00846599"/>
    <w:rsid w:val="008472AE"/>
    <w:rsid w:val="00847C57"/>
    <w:rsid w:val="00847DEE"/>
    <w:rsid w:val="00847F6B"/>
    <w:rsid w:val="00850156"/>
    <w:rsid w:val="008504B6"/>
    <w:rsid w:val="008516C3"/>
    <w:rsid w:val="00851732"/>
    <w:rsid w:val="008524B1"/>
    <w:rsid w:val="00853561"/>
    <w:rsid w:val="00853A97"/>
    <w:rsid w:val="00853CBA"/>
    <w:rsid w:val="00853D9D"/>
    <w:rsid w:val="008547E3"/>
    <w:rsid w:val="00854A1C"/>
    <w:rsid w:val="00854CB3"/>
    <w:rsid w:val="0085507D"/>
    <w:rsid w:val="008554A9"/>
    <w:rsid w:val="00855F88"/>
    <w:rsid w:val="0085757D"/>
    <w:rsid w:val="00857EBB"/>
    <w:rsid w:val="008605BF"/>
    <w:rsid w:val="008609FD"/>
    <w:rsid w:val="008610BA"/>
    <w:rsid w:val="00861F41"/>
    <w:rsid w:val="00862314"/>
    <w:rsid w:val="00862E01"/>
    <w:rsid w:val="008634FD"/>
    <w:rsid w:val="0086368B"/>
    <w:rsid w:val="00863CF1"/>
    <w:rsid w:val="00864ADE"/>
    <w:rsid w:val="00865036"/>
    <w:rsid w:val="00866508"/>
    <w:rsid w:val="0086677D"/>
    <w:rsid w:val="00866877"/>
    <w:rsid w:val="00866EDC"/>
    <w:rsid w:val="00867F03"/>
    <w:rsid w:val="00870662"/>
    <w:rsid w:val="00870B9C"/>
    <w:rsid w:val="008718E4"/>
    <w:rsid w:val="00872826"/>
    <w:rsid w:val="00872934"/>
    <w:rsid w:val="00872D26"/>
    <w:rsid w:val="00873003"/>
    <w:rsid w:val="008738CA"/>
    <w:rsid w:val="00873AC3"/>
    <w:rsid w:val="008748AC"/>
    <w:rsid w:val="00874D96"/>
    <w:rsid w:val="008753EC"/>
    <w:rsid w:val="00875459"/>
    <w:rsid w:val="00875C4D"/>
    <w:rsid w:val="00875D17"/>
    <w:rsid w:val="00875D7A"/>
    <w:rsid w:val="00875DB8"/>
    <w:rsid w:val="00876199"/>
    <w:rsid w:val="00877031"/>
    <w:rsid w:val="008770F0"/>
    <w:rsid w:val="0087724D"/>
    <w:rsid w:val="0088037E"/>
    <w:rsid w:val="008809BB"/>
    <w:rsid w:val="008811FE"/>
    <w:rsid w:val="0088241D"/>
    <w:rsid w:val="008835B2"/>
    <w:rsid w:val="00883B7D"/>
    <w:rsid w:val="008844FF"/>
    <w:rsid w:val="008845D3"/>
    <w:rsid w:val="0088537C"/>
    <w:rsid w:val="0088562C"/>
    <w:rsid w:val="00885653"/>
    <w:rsid w:val="0088610A"/>
    <w:rsid w:val="008861FE"/>
    <w:rsid w:val="008863CA"/>
    <w:rsid w:val="00886595"/>
    <w:rsid w:val="008865F2"/>
    <w:rsid w:val="00886A3B"/>
    <w:rsid w:val="00886BC5"/>
    <w:rsid w:val="00886FD6"/>
    <w:rsid w:val="0088722D"/>
    <w:rsid w:val="008873C2"/>
    <w:rsid w:val="008873F8"/>
    <w:rsid w:val="008874AD"/>
    <w:rsid w:val="00887B68"/>
    <w:rsid w:val="0089001A"/>
    <w:rsid w:val="00890529"/>
    <w:rsid w:val="008905F8"/>
    <w:rsid w:val="00890BB2"/>
    <w:rsid w:val="00890D39"/>
    <w:rsid w:val="00890E22"/>
    <w:rsid w:val="00891266"/>
    <w:rsid w:val="00891327"/>
    <w:rsid w:val="00891416"/>
    <w:rsid w:val="00891566"/>
    <w:rsid w:val="00891CAD"/>
    <w:rsid w:val="008923AB"/>
    <w:rsid w:val="008923E6"/>
    <w:rsid w:val="0089279A"/>
    <w:rsid w:val="00892913"/>
    <w:rsid w:val="00892A3D"/>
    <w:rsid w:val="00892B69"/>
    <w:rsid w:val="00893114"/>
    <w:rsid w:val="00893530"/>
    <w:rsid w:val="00893B16"/>
    <w:rsid w:val="00893E07"/>
    <w:rsid w:val="00895ACE"/>
    <w:rsid w:val="00895BB3"/>
    <w:rsid w:val="00895EDA"/>
    <w:rsid w:val="0089660B"/>
    <w:rsid w:val="008968C6"/>
    <w:rsid w:val="00896C0D"/>
    <w:rsid w:val="00896E41"/>
    <w:rsid w:val="00897032"/>
    <w:rsid w:val="008970D9"/>
    <w:rsid w:val="008972C6"/>
    <w:rsid w:val="00897FB6"/>
    <w:rsid w:val="008A0144"/>
    <w:rsid w:val="008A0632"/>
    <w:rsid w:val="008A08FD"/>
    <w:rsid w:val="008A0901"/>
    <w:rsid w:val="008A133D"/>
    <w:rsid w:val="008A2086"/>
    <w:rsid w:val="008A2088"/>
    <w:rsid w:val="008A30C7"/>
    <w:rsid w:val="008A3CCD"/>
    <w:rsid w:val="008A4A3C"/>
    <w:rsid w:val="008A4FB1"/>
    <w:rsid w:val="008A50DB"/>
    <w:rsid w:val="008A577B"/>
    <w:rsid w:val="008A6982"/>
    <w:rsid w:val="008A6CC9"/>
    <w:rsid w:val="008A6FBD"/>
    <w:rsid w:val="008A7124"/>
    <w:rsid w:val="008A720C"/>
    <w:rsid w:val="008A7834"/>
    <w:rsid w:val="008A7C8E"/>
    <w:rsid w:val="008B00B6"/>
    <w:rsid w:val="008B02EF"/>
    <w:rsid w:val="008B0302"/>
    <w:rsid w:val="008B031A"/>
    <w:rsid w:val="008B0FF8"/>
    <w:rsid w:val="008B1072"/>
    <w:rsid w:val="008B125D"/>
    <w:rsid w:val="008B1D8D"/>
    <w:rsid w:val="008B2848"/>
    <w:rsid w:val="008B31B8"/>
    <w:rsid w:val="008B362D"/>
    <w:rsid w:val="008B3644"/>
    <w:rsid w:val="008B3770"/>
    <w:rsid w:val="008B3974"/>
    <w:rsid w:val="008B4D82"/>
    <w:rsid w:val="008B5518"/>
    <w:rsid w:val="008B5823"/>
    <w:rsid w:val="008B5CA4"/>
    <w:rsid w:val="008B5F28"/>
    <w:rsid w:val="008B674E"/>
    <w:rsid w:val="008C0305"/>
    <w:rsid w:val="008C0980"/>
    <w:rsid w:val="008C11FE"/>
    <w:rsid w:val="008C1B81"/>
    <w:rsid w:val="008C1C00"/>
    <w:rsid w:val="008C283D"/>
    <w:rsid w:val="008C2A5D"/>
    <w:rsid w:val="008C2F27"/>
    <w:rsid w:val="008C33A5"/>
    <w:rsid w:val="008C44D9"/>
    <w:rsid w:val="008C4A8A"/>
    <w:rsid w:val="008C5258"/>
    <w:rsid w:val="008C539E"/>
    <w:rsid w:val="008C555E"/>
    <w:rsid w:val="008C5ED5"/>
    <w:rsid w:val="008C5F37"/>
    <w:rsid w:val="008C65DE"/>
    <w:rsid w:val="008C666A"/>
    <w:rsid w:val="008C675F"/>
    <w:rsid w:val="008C6A11"/>
    <w:rsid w:val="008C74D9"/>
    <w:rsid w:val="008C7F34"/>
    <w:rsid w:val="008D06EF"/>
    <w:rsid w:val="008D07AA"/>
    <w:rsid w:val="008D0E14"/>
    <w:rsid w:val="008D1108"/>
    <w:rsid w:val="008D151B"/>
    <w:rsid w:val="008D1767"/>
    <w:rsid w:val="008D1927"/>
    <w:rsid w:val="008D1B20"/>
    <w:rsid w:val="008D2A20"/>
    <w:rsid w:val="008D2AF2"/>
    <w:rsid w:val="008D2D5F"/>
    <w:rsid w:val="008D337D"/>
    <w:rsid w:val="008D3DB0"/>
    <w:rsid w:val="008D3F3E"/>
    <w:rsid w:val="008D46A0"/>
    <w:rsid w:val="008D46F1"/>
    <w:rsid w:val="008D49F9"/>
    <w:rsid w:val="008D4E91"/>
    <w:rsid w:val="008D5511"/>
    <w:rsid w:val="008D5575"/>
    <w:rsid w:val="008D56FA"/>
    <w:rsid w:val="008D5792"/>
    <w:rsid w:val="008D5C03"/>
    <w:rsid w:val="008D5D34"/>
    <w:rsid w:val="008D5EC5"/>
    <w:rsid w:val="008D5ED6"/>
    <w:rsid w:val="008D6210"/>
    <w:rsid w:val="008D7413"/>
    <w:rsid w:val="008D7431"/>
    <w:rsid w:val="008D7515"/>
    <w:rsid w:val="008E0213"/>
    <w:rsid w:val="008E1353"/>
    <w:rsid w:val="008E196F"/>
    <w:rsid w:val="008E258F"/>
    <w:rsid w:val="008E2E00"/>
    <w:rsid w:val="008E31BD"/>
    <w:rsid w:val="008E338F"/>
    <w:rsid w:val="008E3496"/>
    <w:rsid w:val="008E34A6"/>
    <w:rsid w:val="008E4900"/>
    <w:rsid w:val="008E49B5"/>
    <w:rsid w:val="008E4B4E"/>
    <w:rsid w:val="008E4CC1"/>
    <w:rsid w:val="008E4DAD"/>
    <w:rsid w:val="008E5C86"/>
    <w:rsid w:val="008E60C5"/>
    <w:rsid w:val="008E623E"/>
    <w:rsid w:val="008E66DD"/>
    <w:rsid w:val="008E6702"/>
    <w:rsid w:val="008E6784"/>
    <w:rsid w:val="008E6977"/>
    <w:rsid w:val="008E7490"/>
    <w:rsid w:val="008E75A0"/>
    <w:rsid w:val="008E7905"/>
    <w:rsid w:val="008E79ED"/>
    <w:rsid w:val="008E7FB9"/>
    <w:rsid w:val="008F0652"/>
    <w:rsid w:val="008F0932"/>
    <w:rsid w:val="008F0981"/>
    <w:rsid w:val="008F09C1"/>
    <w:rsid w:val="008F0EE2"/>
    <w:rsid w:val="008F114D"/>
    <w:rsid w:val="008F11A5"/>
    <w:rsid w:val="008F16B5"/>
    <w:rsid w:val="008F1966"/>
    <w:rsid w:val="008F1CF3"/>
    <w:rsid w:val="008F23D8"/>
    <w:rsid w:val="008F250E"/>
    <w:rsid w:val="008F27EB"/>
    <w:rsid w:val="008F2AC9"/>
    <w:rsid w:val="008F2F17"/>
    <w:rsid w:val="008F3ACA"/>
    <w:rsid w:val="008F4590"/>
    <w:rsid w:val="008F4690"/>
    <w:rsid w:val="008F479B"/>
    <w:rsid w:val="008F49DA"/>
    <w:rsid w:val="008F4AAB"/>
    <w:rsid w:val="008F4BE3"/>
    <w:rsid w:val="008F4E95"/>
    <w:rsid w:val="008F51C9"/>
    <w:rsid w:val="008F5E5D"/>
    <w:rsid w:val="008F6508"/>
    <w:rsid w:val="008F674F"/>
    <w:rsid w:val="008F6C8F"/>
    <w:rsid w:val="008F6DE5"/>
    <w:rsid w:val="008F729D"/>
    <w:rsid w:val="008F7392"/>
    <w:rsid w:val="008F753F"/>
    <w:rsid w:val="008F7DA9"/>
    <w:rsid w:val="009004B6"/>
    <w:rsid w:val="00900F5D"/>
    <w:rsid w:val="009018FD"/>
    <w:rsid w:val="00901A8B"/>
    <w:rsid w:val="00902640"/>
    <w:rsid w:val="00902A69"/>
    <w:rsid w:val="00903A31"/>
    <w:rsid w:val="00903B99"/>
    <w:rsid w:val="009043BE"/>
    <w:rsid w:val="00904A16"/>
    <w:rsid w:val="00905010"/>
    <w:rsid w:val="00905823"/>
    <w:rsid w:val="00905856"/>
    <w:rsid w:val="00905F3A"/>
    <w:rsid w:val="00906169"/>
    <w:rsid w:val="00906589"/>
    <w:rsid w:val="00906D68"/>
    <w:rsid w:val="00907069"/>
    <w:rsid w:val="0090771E"/>
    <w:rsid w:val="0090783E"/>
    <w:rsid w:val="00907EFB"/>
    <w:rsid w:val="00910064"/>
    <w:rsid w:val="00910649"/>
    <w:rsid w:val="00910EFC"/>
    <w:rsid w:val="00910F68"/>
    <w:rsid w:val="009115C9"/>
    <w:rsid w:val="00911A00"/>
    <w:rsid w:val="00911D60"/>
    <w:rsid w:val="00911F65"/>
    <w:rsid w:val="009129A5"/>
    <w:rsid w:val="00912AD8"/>
    <w:rsid w:val="00912E07"/>
    <w:rsid w:val="0091332C"/>
    <w:rsid w:val="009136DA"/>
    <w:rsid w:val="00913887"/>
    <w:rsid w:val="00913B39"/>
    <w:rsid w:val="00913FEF"/>
    <w:rsid w:val="0091410E"/>
    <w:rsid w:val="0091413B"/>
    <w:rsid w:val="00914541"/>
    <w:rsid w:val="00915160"/>
    <w:rsid w:val="0091540C"/>
    <w:rsid w:val="009160D3"/>
    <w:rsid w:val="00916726"/>
    <w:rsid w:val="009167C6"/>
    <w:rsid w:val="00916F43"/>
    <w:rsid w:val="00917512"/>
    <w:rsid w:val="00917AA8"/>
    <w:rsid w:val="00917E1F"/>
    <w:rsid w:val="00917E2E"/>
    <w:rsid w:val="009207AB"/>
    <w:rsid w:val="009213FA"/>
    <w:rsid w:val="00921902"/>
    <w:rsid w:val="00921976"/>
    <w:rsid w:val="00921DC1"/>
    <w:rsid w:val="00922212"/>
    <w:rsid w:val="0092248C"/>
    <w:rsid w:val="009227C4"/>
    <w:rsid w:val="009228B1"/>
    <w:rsid w:val="009229F2"/>
    <w:rsid w:val="00922FAF"/>
    <w:rsid w:val="009233A9"/>
    <w:rsid w:val="009235DB"/>
    <w:rsid w:val="00923661"/>
    <w:rsid w:val="0092436A"/>
    <w:rsid w:val="0092471F"/>
    <w:rsid w:val="00924E6E"/>
    <w:rsid w:val="00924FDA"/>
    <w:rsid w:val="00925572"/>
    <w:rsid w:val="009257DD"/>
    <w:rsid w:val="00925E76"/>
    <w:rsid w:val="00925EF1"/>
    <w:rsid w:val="0092606C"/>
    <w:rsid w:val="00926096"/>
    <w:rsid w:val="0092653A"/>
    <w:rsid w:val="0092662C"/>
    <w:rsid w:val="00926CA4"/>
    <w:rsid w:val="00927699"/>
    <w:rsid w:val="00927A31"/>
    <w:rsid w:val="00927BCD"/>
    <w:rsid w:val="009300B3"/>
    <w:rsid w:val="00930205"/>
    <w:rsid w:val="00930902"/>
    <w:rsid w:val="009310A1"/>
    <w:rsid w:val="00931193"/>
    <w:rsid w:val="0093147C"/>
    <w:rsid w:val="00931516"/>
    <w:rsid w:val="0093176A"/>
    <w:rsid w:val="00931D24"/>
    <w:rsid w:val="00931E76"/>
    <w:rsid w:val="009322A7"/>
    <w:rsid w:val="00932C1A"/>
    <w:rsid w:val="009332C0"/>
    <w:rsid w:val="0093454B"/>
    <w:rsid w:val="0093508F"/>
    <w:rsid w:val="009358A8"/>
    <w:rsid w:val="00935BDC"/>
    <w:rsid w:val="00936261"/>
    <w:rsid w:val="00936286"/>
    <w:rsid w:val="00936859"/>
    <w:rsid w:val="0093691A"/>
    <w:rsid w:val="0094057D"/>
    <w:rsid w:val="00940F25"/>
    <w:rsid w:val="00941138"/>
    <w:rsid w:val="00941D8D"/>
    <w:rsid w:val="00941F92"/>
    <w:rsid w:val="009420B6"/>
    <w:rsid w:val="0094246D"/>
    <w:rsid w:val="00942BE7"/>
    <w:rsid w:val="00943EE8"/>
    <w:rsid w:val="009440AD"/>
    <w:rsid w:val="00944EF7"/>
    <w:rsid w:val="00944F21"/>
    <w:rsid w:val="00945731"/>
    <w:rsid w:val="00945994"/>
    <w:rsid w:val="00945A47"/>
    <w:rsid w:val="00945E19"/>
    <w:rsid w:val="00945E3F"/>
    <w:rsid w:val="009461B8"/>
    <w:rsid w:val="00946F89"/>
    <w:rsid w:val="00947822"/>
    <w:rsid w:val="00947DA2"/>
    <w:rsid w:val="009503D4"/>
    <w:rsid w:val="00950753"/>
    <w:rsid w:val="00950C13"/>
    <w:rsid w:val="00950C62"/>
    <w:rsid w:val="00950E0B"/>
    <w:rsid w:val="00950EEB"/>
    <w:rsid w:val="0095113D"/>
    <w:rsid w:val="0095152F"/>
    <w:rsid w:val="009515A4"/>
    <w:rsid w:val="00951838"/>
    <w:rsid w:val="00951C3A"/>
    <w:rsid w:val="009520F8"/>
    <w:rsid w:val="00952247"/>
    <w:rsid w:val="00952B54"/>
    <w:rsid w:val="00952B7F"/>
    <w:rsid w:val="00952B85"/>
    <w:rsid w:val="00952CCD"/>
    <w:rsid w:val="00952CE8"/>
    <w:rsid w:val="009536F4"/>
    <w:rsid w:val="00953C7D"/>
    <w:rsid w:val="00953F0E"/>
    <w:rsid w:val="009543C0"/>
    <w:rsid w:val="00954876"/>
    <w:rsid w:val="00954A77"/>
    <w:rsid w:val="00954AA6"/>
    <w:rsid w:val="00954C5B"/>
    <w:rsid w:val="00955287"/>
    <w:rsid w:val="00955B53"/>
    <w:rsid w:val="00955D5E"/>
    <w:rsid w:val="00955D70"/>
    <w:rsid w:val="009560AF"/>
    <w:rsid w:val="009560DE"/>
    <w:rsid w:val="00956BED"/>
    <w:rsid w:val="00957DEA"/>
    <w:rsid w:val="00960037"/>
    <w:rsid w:val="009603E3"/>
    <w:rsid w:val="009609D4"/>
    <w:rsid w:val="00960A32"/>
    <w:rsid w:val="00960A90"/>
    <w:rsid w:val="00961094"/>
    <w:rsid w:val="009610B9"/>
    <w:rsid w:val="009612AE"/>
    <w:rsid w:val="00961ABA"/>
    <w:rsid w:val="00961F1B"/>
    <w:rsid w:val="00962757"/>
    <w:rsid w:val="00962A1C"/>
    <w:rsid w:val="00963413"/>
    <w:rsid w:val="00963525"/>
    <w:rsid w:val="0096391C"/>
    <w:rsid w:val="00963E2E"/>
    <w:rsid w:val="00964120"/>
    <w:rsid w:val="00964192"/>
    <w:rsid w:val="00964922"/>
    <w:rsid w:val="00964949"/>
    <w:rsid w:val="0096504B"/>
    <w:rsid w:val="0096538B"/>
    <w:rsid w:val="00965621"/>
    <w:rsid w:val="00965C55"/>
    <w:rsid w:val="00965EB7"/>
    <w:rsid w:val="009662FA"/>
    <w:rsid w:val="00966E75"/>
    <w:rsid w:val="00966FD9"/>
    <w:rsid w:val="009671A9"/>
    <w:rsid w:val="00967C79"/>
    <w:rsid w:val="00967E7E"/>
    <w:rsid w:val="0097019D"/>
    <w:rsid w:val="00970836"/>
    <w:rsid w:val="009709C8"/>
    <w:rsid w:val="00970ABC"/>
    <w:rsid w:val="0097174B"/>
    <w:rsid w:val="0097221C"/>
    <w:rsid w:val="00972342"/>
    <w:rsid w:val="00972432"/>
    <w:rsid w:val="00972A8B"/>
    <w:rsid w:val="00973021"/>
    <w:rsid w:val="00973023"/>
    <w:rsid w:val="009734AE"/>
    <w:rsid w:val="009734DE"/>
    <w:rsid w:val="0097406E"/>
    <w:rsid w:val="0097473D"/>
    <w:rsid w:val="0097491D"/>
    <w:rsid w:val="00974C41"/>
    <w:rsid w:val="00974CC8"/>
    <w:rsid w:val="0097528E"/>
    <w:rsid w:val="009753F5"/>
    <w:rsid w:val="00976234"/>
    <w:rsid w:val="0097652E"/>
    <w:rsid w:val="0097717E"/>
    <w:rsid w:val="009773EE"/>
    <w:rsid w:val="00977C2B"/>
    <w:rsid w:val="009804CA"/>
    <w:rsid w:val="00980546"/>
    <w:rsid w:val="009808DD"/>
    <w:rsid w:val="00980CA3"/>
    <w:rsid w:val="0098100A"/>
    <w:rsid w:val="00981A63"/>
    <w:rsid w:val="0098217C"/>
    <w:rsid w:val="00982198"/>
    <w:rsid w:val="009823EA"/>
    <w:rsid w:val="00982A48"/>
    <w:rsid w:val="00982E00"/>
    <w:rsid w:val="00983550"/>
    <w:rsid w:val="00984A4D"/>
    <w:rsid w:val="00984E30"/>
    <w:rsid w:val="00985A16"/>
    <w:rsid w:val="00985A40"/>
    <w:rsid w:val="00985A65"/>
    <w:rsid w:val="00985C8A"/>
    <w:rsid w:val="009862A3"/>
    <w:rsid w:val="00986317"/>
    <w:rsid w:val="00986BF2"/>
    <w:rsid w:val="00986DD3"/>
    <w:rsid w:val="00987608"/>
    <w:rsid w:val="00987904"/>
    <w:rsid w:val="00987BEE"/>
    <w:rsid w:val="009905EF"/>
    <w:rsid w:val="00990623"/>
    <w:rsid w:val="0099086D"/>
    <w:rsid w:val="00990CE6"/>
    <w:rsid w:val="00990EFE"/>
    <w:rsid w:val="009915A1"/>
    <w:rsid w:val="00991C7B"/>
    <w:rsid w:val="009924F1"/>
    <w:rsid w:val="0099328E"/>
    <w:rsid w:val="00993657"/>
    <w:rsid w:val="009940AD"/>
    <w:rsid w:val="0099420D"/>
    <w:rsid w:val="00994497"/>
    <w:rsid w:val="009954B0"/>
    <w:rsid w:val="0099618D"/>
    <w:rsid w:val="00996676"/>
    <w:rsid w:val="00996DA7"/>
    <w:rsid w:val="00997257"/>
    <w:rsid w:val="0099750B"/>
    <w:rsid w:val="00997AA8"/>
    <w:rsid w:val="00997F55"/>
    <w:rsid w:val="009A0146"/>
    <w:rsid w:val="009A01D6"/>
    <w:rsid w:val="009A05DD"/>
    <w:rsid w:val="009A106D"/>
    <w:rsid w:val="009A120B"/>
    <w:rsid w:val="009A1964"/>
    <w:rsid w:val="009A1FCD"/>
    <w:rsid w:val="009A282C"/>
    <w:rsid w:val="009A3246"/>
    <w:rsid w:val="009A341F"/>
    <w:rsid w:val="009A36CE"/>
    <w:rsid w:val="009A3769"/>
    <w:rsid w:val="009A3C43"/>
    <w:rsid w:val="009A457D"/>
    <w:rsid w:val="009A484A"/>
    <w:rsid w:val="009A48DE"/>
    <w:rsid w:val="009A4D09"/>
    <w:rsid w:val="009A549D"/>
    <w:rsid w:val="009A569D"/>
    <w:rsid w:val="009A6728"/>
    <w:rsid w:val="009A6C29"/>
    <w:rsid w:val="009A6F2D"/>
    <w:rsid w:val="009A7641"/>
    <w:rsid w:val="009A7994"/>
    <w:rsid w:val="009A7FD1"/>
    <w:rsid w:val="009B0A8C"/>
    <w:rsid w:val="009B0EA7"/>
    <w:rsid w:val="009B0F05"/>
    <w:rsid w:val="009B0F9A"/>
    <w:rsid w:val="009B0FDC"/>
    <w:rsid w:val="009B159A"/>
    <w:rsid w:val="009B15E1"/>
    <w:rsid w:val="009B196A"/>
    <w:rsid w:val="009B1BB7"/>
    <w:rsid w:val="009B1C31"/>
    <w:rsid w:val="009B2873"/>
    <w:rsid w:val="009B363F"/>
    <w:rsid w:val="009B4909"/>
    <w:rsid w:val="009B52D5"/>
    <w:rsid w:val="009B5DFF"/>
    <w:rsid w:val="009B5E81"/>
    <w:rsid w:val="009B6385"/>
    <w:rsid w:val="009B6AE0"/>
    <w:rsid w:val="009B6B7A"/>
    <w:rsid w:val="009B7528"/>
    <w:rsid w:val="009B7C98"/>
    <w:rsid w:val="009C0526"/>
    <w:rsid w:val="009C09AB"/>
    <w:rsid w:val="009C1016"/>
    <w:rsid w:val="009C1172"/>
    <w:rsid w:val="009C16D7"/>
    <w:rsid w:val="009C1822"/>
    <w:rsid w:val="009C2497"/>
    <w:rsid w:val="009C3180"/>
    <w:rsid w:val="009C33E9"/>
    <w:rsid w:val="009C370C"/>
    <w:rsid w:val="009C37C0"/>
    <w:rsid w:val="009C46D8"/>
    <w:rsid w:val="009C4BB2"/>
    <w:rsid w:val="009C4C54"/>
    <w:rsid w:val="009C507A"/>
    <w:rsid w:val="009C5F7C"/>
    <w:rsid w:val="009C61B5"/>
    <w:rsid w:val="009C63B2"/>
    <w:rsid w:val="009C665E"/>
    <w:rsid w:val="009C69CA"/>
    <w:rsid w:val="009C7266"/>
    <w:rsid w:val="009C727F"/>
    <w:rsid w:val="009C72A2"/>
    <w:rsid w:val="009C7BE9"/>
    <w:rsid w:val="009C7C1D"/>
    <w:rsid w:val="009C7E61"/>
    <w:rsid w:val="009D1631"/>
    <w:rsid w:val="009D1FA1"/>
    <w:rsid w:val="009D2113"/>
    <w:rsid w:val="009D2DE4"/>
    <w:rsid w:val="009D3CC7"/>
    <w:rsid w:val="009D432A"/>
    <w:rsid w:val="009D45A8"/>
    <w:rsid w:val="009D48A0"/>
    <w:rsid w:val="009D4B09"/>
    <w:rsid w:val="009D544A"/>
    <w:rsid w:val="009D5C8E"/>
    <w:rsid w:val="009D69C2"/>
    <w:rsid w:val="009D6CD7"/>
    <w:rsid w:val="009D6D03"/>
    <w:rsid w:val="009E077D"/>
    <w:rsid w:val="009E1192"/>
    <w:rsid w:val="009E1257"/>
    <w:rsid w:val="009E1E32"/>
    <w:rsid w:val="009E253B"/>
    <w:rsid w:val="009E2B06"/>
    <w:rsid w:val="009E3550"/>
    <w:rsid w:val="009E35C2"/>
    <w:rsid w:val="009E3B5F"/>
    <w:rsid w:val="009E5675"/>
    <w:rsid w:val="009E57B2"/>
    <w:rsid w:val="009E6801"/>
    <w:rsid w:val="009E6E49"/>
    <w:rsid w:val="009E6E69"/>
    <w:rsid w:val="009F026C"/>
    <w:rsid w:val="009F02BF"/>
    <w:rsid w:val="009F0647"/>
    <w:rsid w:val="009F08A9"/>
    <w:rsid w:val="009F08F2"/>
    <w:rsid w:val="009F1222"/>
    <w:rsid w:val="009F13F3"/>
    <w:rsid w:val="009F167C"/>
    <w:rsid w:val="009F2936"/>
    <w:rsid w:val="009F2CD9"/>
    <w:rsid w:val="009F344C"/>
    <w:rsid w:val="009F3647"/>
    <w:rsid w:val="009F44A1"/>
    <w:rsid w:val="009F4F4F"/>
    <w:rsid w:val="009F5128"/>
    <w:rsid w:val="009F5342"/>
    <w:rsid w:val="009F5541"/>
    <w:rsid w:val="009F5840"/>
    <w:rsid w:val="009F65B4"/>
    <w:rsid w:val="009F6630"/>
    <w:rsid w:val="009F67D8"/>
    <w:rsid w:val="009F75D2"/>
    <w:rsid w:val="009F7A74"/>
    <w:rsid w:val="009F7C78"/>
    <w:rsid w:val="009F7D4B"/>
    <w:rsid w:val="00A014C7"/>
    <w:rsid w:val="00A027E0"/>
    <w:rsid w:val="00A02E5D"/>
    <w:rsid w:val="00A03263"/>
    <w:rsid w:val="00A03808"/>
    <w:rsid w:val="00A0424A"/>
    <w:rsid w:val="00A043F5"/>
    <w:rsid w:val="00A057C7"/>
    <w:rsid w:val="00A05E2F"/>
    <w:rsid w:val="00A05FCA"/>
    <w:rsid w:val="00A061C0"/>
    <w:rsid w:val="00A068FC"/>
    <w:rsid w:val="00A0690B"/>
    <w:rsid w:val="00A069E3"/>
    <w:rsid w:val="00A06ADD"/>
    <w:rsid w:val="00A109B2"/>
    <w:rsid w:val="00A10B7D"/>
    <w:rsid w:val="00A10C02"/>
    <w:rsid w:val="00A1122A"/>
    <w:rsid w:val="00A1146F"/>
    <w:rsid w:val="00A11874"/>
    <w:rsid w:val="00A11EF0"/>
    <w:rsid w:val="00A11F07"/>
    <w:rsid w:val="00A127C7"/>
    <w:rsid w:val="00A12C88"/>
    <w:rsid w:val="00A13094"/>
    <w:rsid w:val="00A1354D"/>
    <w:rsid w:val="00A13E91"/>
    <w:rsid w:val="00A1494C"/>
    <w:rsid w:val="00A162F9"/>
    <w:rsid w:val="00A16BB3"/>
    <w:rsid w:val="00A17203"/>
    <w:rsid w:val="00A17235"/>
    <w:rsid w:val="00A17B9F"/>
    <w:rsid w:val="00A2093C"/>
    <w:rsid w:val="00A20E5C"/>
    <w:rsid w:val="00A212CF"/>
    <w:rsid w:val="00A21325"/>
    <w:rsid w:val="00A21391"/>
    <w:rsid w:val="00A21DC8"/>
    <w:rsid w:val="00A221CF"/>
    <w:rsid w:val="00A222F5"/>
    <w:rsid w:val="00A227B7"/>
    <w:rsid w:val="00A22A20"/>
    <w:rsid w:val="00A22AE1"/>
    <w:rsid w:val="00A2399C"/>
    <w:rsid w:val="00A23AB0"/>
    <w:rsid w:val="00A23CFC"/>
    <w:rsid w:val="00A23DC5"/>
    <w:rsid w:val="00A2427E"/>
    <w:rsid w:val="00A244EA"/>
    <w:rsid w:val="00A24503"/>
    <w:rsid w:val="00A24551"/>
    <w:rsid w:val="00A245F9"/>
    <w:rsid w:val="00A2479B"/>
    <w:rsid w:val="00A24B76"/>
    <w:rsid w:val="00A24D97"/>
    <w:rsid w:val="00A252AA"/>
    <w:rsid w:val="00A253AA"/>
    <w:rsid w:val="00A25761"/>
    <w:rsid w:val="00A25901"/>
    <w:rsid w:val="00A25D39"/>
    <w:rsid w:val="00A25D4E"/>
    <w:rsid w:val="00A262EF"/>
    <w:rsid w:val="00A2634E"/>
    <w:rsid w:val="00A26690"/>
    <w:rsid w:val="00A266DF"/>
    <w:rsid w:val="00A2782A"/>
    <w:rsid w:val="00A27AD1"/>
    <w:rsid w:val="00A27B5E"/>
    <w:rsid w:val="00A30590"/>
    <w:rsid w:val="00A30DD7"/>
    <w:rsid w:val="00A31AEB"/>
    <w:rsid w:val="00A328ED"/>
    <w:rsid w:val="00A32D8C"/>
    <w:rsid w:val="00A32E82"/>
    <w:rsid w:val="00A33367"/>
    <w:rsid w:val="00A33390"/>
    <w:rsid w:val="00A334CC"/>
    <w:rsid w:val="00A33885"/>
    <w:rsid w:val="00A33A58"/>
    <w:rsid w:val="00A33A5B"/>
    <w:rsid w:val="00A3481D"/>
    <w:rsid w:val="00A3487C"/>
    <w:rsid w:val="00A35126"/>
    <w:rsid w:val="00A351EA"/>
    <w:rsid w:val="00A353CE"/>
    <w:rsid w:val="00A3692A"/>
    <w:rsid w:val="00A36D2A"/>
    <w:rsid w:val="00A3753E"/>
    <w:rsid w:val="00A37D69"/>
    <w:rsid w:val="00A37FA4"/>
    <w:rsid w:val="00A37FC7"/>
    <w:rsid w:val="00A40038"/>
    <w:rsid w:val="00A400E2"/>
    <w:rsid w:val="00A403FB"/>
    <w:rsid w:val="00A409C4"/>
    <w:rsid w:val="00A409C7"/>
    <w:rsid w:val="00A410CF"/>
    <w:rsid w:val="00A413E9"/>
    <w:rsid w:val="00A4155A"/>
    <w:rsid w:val="00A41704"/>
    <w:rsid w:val="00A41A15"/>
    <w:rsid w:val="00A41E05"/>
    <w:rsid w:val="00A42101"/>
    <w:rsid w:val="00A42291"/>
    <w:rsid w:val="00A4253C"/>
    <w:rsid w:val="00A42589"/>
    <w:rsid w:val="00A4297E"/>
    <w:rsid w:val="00A43207"/>
    <w:rsid w:val="00A4345A"/>
    <w:rsid w:val="00A43688"/>
    <w:rsid w:val="00A437B6"/>
    <w:rsid w:val="00A437D1"/>
    <w:rsid w:val="00A43BAD"/>
    <w:rsid w:val="00A43F68"/>
    <w:rsid w:val="00A4433F"/>
    <w:rsid w:val="00A444B7"/>
    <w:rsid w:val="00A4453B"/>
    <w:rsid w:val="00A447E0"/>
    <w:rsid w:val="00A455E3"/>
    <w:rsid w:val="00A45B71"/>
    <w:rsid w:val="00A45CB4"/>
    <w:rsid w:val="00A465F2"/>
    <w:rsid w:val="00A4793B"/>
    <w:rsid w:val="00A47B26"/>
    <w:rsid w:val="00A50757"/>
    <w:rsid w:val="00A50B65"/>
    <w:rsid w:val="00A50DA2"/>
    <w:rsid w:val="00A5145D"/>
    <w:rsid w:val="00A514D0"/>
    <w:rsid w:val="00A51762"/>
    <w:rsid w:val="00A517E7"/>
    <w:rsid w:val="00A518E7"/>
    <w:rsid w:val="00A51F97"/>
    <w:rsid w:val="00A5205C"/>
    <w:rsid w:val="00A5239B"/>
    <w:rsid w:val="00A52D75"/>
    <w:rsid w:val="00A53482"/>
    <w:rsid w:val="00A53998"/>
    <w:rsid w:val="00A53EBB"/>
    <w:rsid w:val="00A53F73"/>
    <w:rsid w:val="00A54064"/>
    <w:rsid w:val="00A541A0"/>
    <w:rsid w:val="00A5445E"/>
    <w:rsid w:val="00A550D3"/>
    <w:rsid w:val="00A56EE6"/>
    <w:rsid w:val="00A57885"/>
    <w:rsid w:val="00A60285"/>
    <w:rsid w:val="00A609C7"/>
    <w:rsid w:val="00A60A65"/>
    <w:rsid w:val="00A60B84"/>
    <w:rsid w:val="00A60BF8"/>
    <w:rsid w:val="00A612A3"/>
    <w:rsid w:val="00A615D1"/>
    <w:rsid w:val="00A6173A"/>
    <w:rsid w:val="00A61B42"/>
    <w:rsid w:val="00A61D5E"/>
    <w:rsid w:val="00A61DE7"/>
    <w:rsid w:val="00A61FC6"/>
    <w:rsid w:val="00A620BC"/>
    <w:rsid w:val="00A62312"/>
    <w:rsid w:val="00A62475"/>
    <w:rsid w:val="00A62CB5"/>
    <w:rsid w:val="00A632C6"/>
    <w:rsid w:val="00A64623"/>
    <w:rsid w:val="00A64A2A"/>
    <w:rsid w:val="00A65174"/>
    <w:rsid w:val="00A65298"/>
    <w:rsid w:val="00A65513"/>
    <w:rsid w:val="00A65715"/>
    <w:rsid w:val="00A65885"/>
    <w:rsid w:val="00A6592E"/>
    <w:rsid w:val="00A661B6"/>
    <w:rsid w:val="00A66445"/>
    <w:rsid w:val="00A6683B"/>
    <w:rsid w:val="00A66F3D"/>
    <w:rsid w:val="00A674E8"/>
    <w:rsid w:val="00A67DE4"/>
    <w:rsid w:val="00A700A9"/>
    <w:rsid w:val="00A70174"/>
    <w:rsid w:val="00A7047F"/>
    <w:rsid w:val="00A708E0"/>
    <w:rsid w:val="00A70A0C"/>
    <w:rsid w:val="00A70D4A"/>
    <w:rsid w:val="00A7103B"/>
    <w:rsid w:val="00A71692"/>
    <w:rsid w:val="00A7172B"/>
    <w:rsid w:val="00A7183A"/>
    <w:rsid w:val="00A71913"/>
    <w:rsid w:val="00A71CFE"/>
    <w:rsid w:val="00A71D1D"/>
    <w:rsid w:val="00A72010"/>
    <w:rsid w:val="00A73065"/>
    <w:rsid w:val="00A733CA"/>
    <w:rsid w:val="00A74285"/>
    <w:rsid w:val="00A74FCD"/>
    <w:rsid w:val="00A757EB"/>
    <w:rsid w:val="00A75DBA"/>
    <w:rsid w:val="00A761BB"/>
    <w:rsid w:val="00A76576"/>
    <w:rsid w:val="00A769E5"/>
    <w:rsid w:val="00A76A52"/>
    <w:rsid w:val="00A77304"/>
    <w:rsid w:val="00A77641"/>
    <w:rsid w:val="00A77A67"/>
    <w:rsid w:val="00A77FB2"/>
    <w:rsid w:val="00A80015"/>
    <w:rsid w:val="00A8015D"/>
    <w:rsid w:val="00A80383"/>
    <w:rsid w:val="00A80EE6"/>
    <w:rsid w:val="00A81066"/>
    <w:rsid w:val="00A812E6"/>
    <w:rsid w:val="00A81384"/>
    <w:rsid w:val="00A81841"/>
    <w:rsid w:val="00A8247C"/>
    <w:rsid w:val="00A82E8E"/>
    <w:rsid w:val="00A83769"/>
    <w:rsid w:val="00A839C9"/>
    <w:rsid w:val="00A83BDA"/>
    <w:rsid w:val="00A84889"/>
    <w:rsid w:val="00A84961"/>
    <w:rsid w:val="00A84CB3"/>
    <w:rsid w:val="00A84F4B"/>
    <w:rsid w:val="00A850AA"/>
    <w:rsid w:val="00A852FA"/>
    <w:rsid w:val="00A85370"/>
    <w:rsid w:val="00A8556A"/>
    <w:rsid w:val="00A85FCB"/>
    <w:rsid w:val="00A861D6"/>
    <w:rsid w:val="00A8626D"/>
    <w:rsid w:val="00A86397"/>
    <w:rsid w:val="00A86E15"/>
    <w:rsid w:val="00A871CD"/>
    <w:rsid w:val="00A878AD"/>
    <w:rsid w:val="00A9005C"/>
    <w:rsid w:val="00A901AA"/>
    <w:rsid w:val="00A904C8"/>
    <w:rsid w:val="00A90B55"/>
    <w:rsid w:val="00A917C9"/>
    <w:rsid w:val="00A91B1F"/>
    <w:rsid w:val="00A91DE1"/>
    <w:rsid w:val="00A91EBC"/>
    <w:rsid w:val="00A91F1D"/>
    <w:rsid w:val="00A9205F"/>
    <w:rsid w:val="00A9211D"/>
    <w:rsid w:val="00A922C5"/>
    <w:rsid w:val="00A928C3"/>
    <w:rsid w:val="00A9294C"/>
    <w:rsid w:val="00A929AA"/>
    <w:rsid w:val="00A92F2F"/>
    <w:rsid w:val="00A92FF6"/>
    <w:rsid w:val="00A942BE"/>
    <w:rsid w:val="00A947C9"/>
    <w:rsid w:val="00A94F6D"/>
    <w:rsid w:val="00A954F8"/>
    <w:rsid w:val="00A9567B"/>
    <w:rsid w:val="00A956F0"/>
    <w:rsid w:val="00A95987"/>
    <w:rsid w:val="00A95BA8"/>
    <w:rsid w:val="00A95BB5"/>
    <w:rsid w:val="00A95D24"/>
    <w:rsid w:val="00A95E38"/>
    <w:rsid w:val="00A95FE7"/>
    <w:rsid w:val="00A9637B"/>
    <w:rsid w:val="00A96507"/>
    <w:rsid w:val="00A9683B"/>
    <w:rsid w:val="00A9713E"/>
    <w:rsid w:val="00A97234"/>
    <w:rsid w:val="00A97443"/>
    <w:rsid w:val="00A97727"/>
    <w:rsid w:val="00A97A8A"/>
    <w:rsid w:val="00A97C25"/>
    <w:rsid w:val="00AA07CE"/>
    <w:rsid w:val="00AA091B"/>
    <w:rsid w:val="00AA0D1E"/>
    <w:rsid w:val="00AA0DC3"/>
    <w:rsid w:val="00AA129F"/>
    <w:rsid w:val="00AA13AF"/>
    <w:rsid w:val="00AA164C"/>
    <w:rsid w:val="00AA1855"/>
    <w:rsid w:val="00AA1925"/>
    <w:rsid w:val="00AA1A61"/>
    <w:rsid w:val="00AA1CC5"/>
    <w:rsid w:val="00AA2020"/>
    <w:rsid w:val="00AA21E8"/>
    <w:rsid w:val="00AA28C1"/>
    <w:rsid w:val="00AA30C6"/>
    <w:rsid w:val="00AA4716"/>
    <w:rsid w:val="00AA4FCF"/>
    <w:rsid w:val="00AA522A"/>
    <w:rsid w:val="00AA52D8"/>
    <w:rsid w:val="00AA533A"/>
    <w:rsid w:val="00AA5801"/>
    <w:rsid w:val="00AA5D23"/>
    <w:rsid w:val="00AA5D6E"/>
    <w:rsid w:val="00AA6029"/>
    <w:rsid w:val="00AA6631"/>
    <w:rsid w:val="00AA6D3B"/>
    <w:rsid w:val="00AA715F"/>
    <w:rsid w:val="00AB01ED"/>
    <w:rsid w:val="00AB0947"/>
    <w:rsid w:val="00AB0C54"/>
    <w:rsid w:val="00AB0E4C"/>
    <w:rsid w:val="00AB17CE"/>
    <w:rsid w:val="00AB1B39"/>
    <w:rsid w:val="00AB1DB2"/>
    <w:rsid w:val="00AB2784"/>
    <w:rsid w:val="00AB2DD1"/>
    <w:rsid w:val="00AB3785"/>
    <w:rsid w:val="00AB378D"/>
    <w:rsid w:val="00AB38DE"/>
    <w:rsid w:val="00AB39AE"/>
    <w:rsid w:val="00AB3BD9"/>
    <w:rsid w:val="00AB3C9F"/>
    <w:rsid w:val="00AB3E0E"/>
    <w:rsid w:val="00AB4699"/>
    <w:rsid w:val="00AB5C74"/>
    <w:rsid w:val="00AB5DDC"/>
    <w:rsid w:val="00AB6373"/>
    <w:rsid w:val="00AB717A"/>
    <w:rsid w:val="00AB7271"/>
    <w:rsid w:val="00AB7812"/>
    <w:rsid w:val="00AB7C5F"/>
    <w:rsid w:val="00AC0F45"/>
    <w:rsid w:val="00AC134C"/>
    <w:rsid w:val="00AC163C"/>
    <w:rsid w:val="00AC214B"/>
    <w:rsid w:val="00AC26C9"/>
    <w:rsid w:val="00AC32CE"/>
    <w:rsid w:val="00AC3583"/>
    <w:rsid w:val="00AC5C33"/>
    <w:rsid w:val="00AC5D23"/>
    <w:rsid w:val="00AC7367"/>
    <w:rsid w:val="00AC7DF6"/>
    <w:rsid w:val="00AD00BF"/>
    <w:rsid w:val="00AD0250"/>
    <w:rsid w:val="00AD03A2"/>
    <w:rsid w:val="00AD03AE"/>
    <w:rsid w:val="00AD0DFA"/>
    <w:rsid w:val="00AD1B6E"/>
    <w:rsid w:val="00AD1D82"/>
    <w:rsid w:val="00AD1F2E"/>
    <w:rsid w:val="00AD29C0"/>
    <w:rsid w:val="00AD2C41"/>
    <w:rsid w:val="00AD31E2"/>
    <w:rsid w:val="00AD360B"/>
    <w:rsid w:val="00AD372B"/>
    <w:rsid w:val="00AD39D2"/>
    <w:rsid w:val="00AD42A2"/>
    <w:rsid w:val="00AD4982"/>
    <w:rsid w:val="00AD4A3B"/>
    <w:rsid w:val="00AD4E92"/>
    <w:rsid w:val="00AD54B1"/>
    <w:rsid w:val="00AD57B2"/>
    <w:rsid w:val="00AD5DBF"/>
    <w:rsid w:val="00AD660C"/>
    <w:rsid w:val="00AD67DF"/>
    <w:rsid w:val="00AD6ACE"/>
    <w:rsid w:val="00AD7800"/>
    <w:rsid w:val="00AD795F"/>
    <w:rsid w:val="00AD7E87"/>
    <w:rsid w:val="00AD7F79"/>
    <w:rsid w:val="00AD7F8D"/>
    <w:rsid w:val="00AE002A"/>
    <w:rsid w:val="00AE010C"/>
    <w:rsid w:val="00AE0353"/>
    <w:rsid w:val="00AE061F"/>
    <w:rsid w:val="00AE13C6"/>
    <w:rsid w:val="00AE1DD1"/>
    <w:rsid w:val="00AE22FB"/>
    <w:rsid w:val="00AE252A"/>
    <w:rsid w:val="00AE28FA"/>
    <w:rsid w:val="00AE2DC3"/>
    <w:rsid w:val="00AE3595"/>
    <w:rsid w:val="00AE3819"/>
    <w:rsid w:val="00AE3A88"/>
    <w:rsid w:val="00AE43CA"/>
    <w:rsid w:val="00AE4E7C"/>
    <w:rsid w:val="00AE5032"/>
    <w:rsid w:val="00AE573F"/>
    <w:rsid w:val="00AE658A"/>
    <w:rsid w:val="00AE67F3"/>
    <w:rsid w:val="00AE6A4D"/>
    <w:rsid w:val="00AE6C29"/>
    <w:rsid w:val="00AE6F44"/>
    <w:rsid w:val="00AE7398"/>
    <w:rsid w:val="00AE7B33"/>
    <w:rsid w:val="00AF0051"/>
    <w:rsid w:val="00AF0ADB"/>
    <w:rsid w:val="00AF0CFD"/>
    <w:rsid w:val="00AF0DBF"/>
    <w:rsid w:val="00AF15C8"/>
    <w:rsid w:val="00AF1937"/>
    <w:rsid w:val="00AF1E6A"/>
    <w:rsid w:val="00AF1EAE"/>
    <w:rsid w:val="00AF29A2"/>
    <w:rsid w:val="00AF31C7"/>
    <w:rsid w:val="00AF37D2"/>
    <w:rsid w:val="00AF3C85"/>
    <w:rsid w:val="00AF3DE9"/>
    <w:rsid w:val="00AF3F13"/>
    <w:rsid w:val="00AF41D1"/>
    <w:rsid w:val="00AF5064"/>
    <w:rsid w:val="00AF5D74"/>
    <w:rsid w:val="00AF6073"/>
    <w:rsid w:val="00AF608F"/>
    <w:rsid w:val="00AF61F7"/>
    <w:rsid w:val="00AF67F0"/>
    <w:rsid w:val="00AF6A20"/>
    <w:rsid w:val="00AF6C13"/>
    <w:rsid w:val="00AF6C6C"/>
    <w:rsid w:val="00B000E8"/>
    <w:rsid w:val="00B003BF"/>
    <w:rsid w:val="00B00D46"/>
    <w:rsid w:val="00B01212"/>
    <w:rsid w:val="00B01984"/>
    <w:rsid w:val="00B02181"/>
    <w:rsid w:val="00B025F5"/>
    <w:rsid w:val="00B02D9F"/>
    <w:rsid w:val="00B02E9B"/>
    <w:rsid w:val="00B034B8"/>
    <w:rsid w:val="00B0388D"/>
    <w:rsid w:val="00B042E5"/>
    <w:rsid w:val="00B045AB"/>
    <w:rsid w:val="00B046C4"/>
    <w:rsid w:val="00B0517F"/>
    <w:rsid w:val="00B05C33"/>
    <w:rsid w:val="00B07025"/>
    <w:rsid w:val="00B0788E"/>
    <w:rsid w:val="00B07A29"/>
    <w:rsid w:val="00B10497"/>
    <w:rsid w:val="00B10AD0"/>
    <w:rsid w:val="00B10BE1"/>
    <w:rsid w:val="00B10F14"/>
    <w:rsid w:val="00B11208"/>
    <w:rsid w:val="00B117E7"/>
    <w:rsid w:val="00B118F8"/>
    <w:rsid w:val="00B11963"/>
    <w:rsid w:val="00B11B9E"/>
    <w:rsid w:val="00B11D23"/>
    <w:rsid w:val="00B11EE4"/>
    <w:rsid w:val="00B1258D"/>
    <w:rsid w:val="00B1290E"/>
    <w:rsid w:val="00B12C36"/>
    <w:rsid w:val="00B12DD8"/>
    <w:rsid w:val="00B153BB"/>
    <w:rsid w:val="00B163A4"/>
    <w:rsid w:val="00B16579"/>
    <w:rsid w:val="00B165B9"/>
    <w:rsid w:val="00B16F87"/>
    <w:rsid w:val="00B1732E"/>
    <w:rsid w:val="00B17EC3"/>
    <w:rsid w:val="00B20E96"/>
    <w:rsid w:val="00B21A51"/>
    <w:rsid w:val="00B21D1C"/>
    <w:rsid w:val="00B22B21"/>
    <w:rsid w:val="00B23479"/>
    <w:rsid w:val="00B23502"/>
    <w:rsid w:val="00B23587"/>
    <w:rsid w:val="00B23767"/>
    <w:rsid w:val="00B239B8"/>
    <w:rsid w:val="00B23E06"/>
    <w:rsid w:val="00B23E4B"/>
    <w:rsid w:val="00B241EC"/>
    <w:rsid w:val="00B243B1"/>
    <w:rsid w:val="00B24EC7"/>
    <w:rsid w:val="00B2506C"/>
    <w:rsid w:val="00B25330"/>
    <w:rsid w:val="00B2567A"/>
    <w:rsid w:val="00B257DB"/>
    <w:rsid w:val="00B260E6"/>
    <w:rsid w:val="00B2616F"/>
    <w:rsid w:val="00B26495"/>
    <w:rsid w:val="00B269B8"/>
    <w:rsid w:val="00B26CBD"/>
    <w:rsid w:val="00B26DFA"/>
    <w:rsid w:val="00B26F2C"/>
    <w:rsid w:val="00B271BB"/>
    <w:rsid w:val="00B27719"/>
    <w:rsid w:val="00B27C0B"/>
    <w:rsid w:val="00B27DC8"/>
    <w:rsid w:val="00B30005"/>
    <w:rsid w:val="00B3001B"/>
    <w:rsid w:val="00B306A3"/>
    <w:rsid w:val="00B30A08"/>
    <w:rsid w:val="00B3132A"/>
    <w:rsid w:val="00B318E4"/>
    <w:rsid w:val="00B31D7C"/>
    <w:rsid w:val="00B31ECF"/>
    <w:rsid w:val="00B32333"/>
    <w:rsid w:val="00B32553"/>
    <w:rsid w:val="00B32739"/>
    <w:rsid w:val="00B33440"/>
    <w:rsid w:val="00B33514"/>
    <w:rsid w:val="00B33621"/>
    <w:rsid w:val="00B33983"/>
    <w:rsid w:val="00B34F8B"/>
    <w:rsid w:val="00B35023"/>
    <w:rsid w:val="00B35174"/>
    <w:rsid w:val="00B35FC6"/>
    <w:rsid w:val="00B364F8"/>
    <w:rsid w:val="00B36BFB"/>
    <w:rsid w:val="00B37271"/>
    <w:rsid w:val="00B3775C"/>
    <w:rsid w:val="00B37843"/>
    <w:rsid w:val="00B402AC"/>
    <w:rsid w:val="00B409BD"/>
    <w:rsid w:val="00B40BDA"/>
    <w:rsid w:val="00B40C80"/>
    <w:rsid w:val="00B41165"/>
    <w:rsid w:val="00B412AD"/>
    <w:rsid w:val="00B412B6"/>
    <w:rsid w:val="00B4170F"/>
    <w:rsid w:val="00B41886"/>
    <w:rsid w:val="00B41D28"/>
    <w:rsid w:val="00B41D41"/>
    <w:rsid w:val="00B41E96"/>
    <w:rsid w:val="00B42311"/>
    <w:rsid w:val="00B42A9B"/>
    <w:rsid w:val="00B43137"/>
    <w:rsid w:val="00B43196"/>
    <w:rsid w:val="00B4368A"/>
    <w:rsid w:val="00B43CD1"/>
    <w:rsid w:val="00B4424B"/>
    <w:rsid w:val="00B44864"/>
    <w:rsid w:val="00B45763"/>
    <w:rsid w:val="00B457D0"/>
    <w:rsid w:val="00B45C76"/>
    <w:rsid w:val="00B468C9"/>
    <w:rsid w:val="00B46D72"/>
    <w:rsid w:val="00B47F93"/>
    <w:rsid w:val="00B50214"/>
    <w:rsid w:val="00B50B5D"/>
    <w:rsid w:val="00B50E49"/>
    <w:rsid w:val="00B51346"/>
    <w:rsid w:val="00B51457"/>
    <w:rsid w:val="00B5198B"/>
    <w:rsid w:val="00B5242B"/>
    <w:rsid w:val="00B525C8"/>
    <w:rsid w:val="00B52730"/>
    <w:rsid w:val="00B529AA"/>
    <w:rsid w:val="00B53F4C"/>
    <w:rsid w:val="00B54E20"/>
    <w:rsid w:val="00B553D4"/>
    <w:rsid w:val="00B55533"/>
    <w:rsid w:val="00B55BA3"/>
    <w:rsid w:val="00B5603D"/>
    <w:rsid w:val="00B568F5"/>
    <w:rsid w:val="00B56A93"/>
    <w:rsid w:val="00B57060"/>
    <w:rsid w:val="00B57535"/>
    <w:rsid w:val="00B579E3"/>
    <w:rsid w:val="00B60455"/>
    <w:rsid w:val="00B613D4"/>
    <w:rsid w:val="00B61F7C"/>
    <w:rsid w:val="00B62959"/>
    <w:rsid w:val="00B629FF"/>
    <w:rsid w:val="00B62BD5"/>
    <w:rsid w:val="00B63251"/>
    <w:rsid w:val="00B63701"/>
    <w:rsid w:val="00B6377E"/>
    <w:rsid w:val="00B63B2E"/>
    <w:rsid w:val="00B63F82"/>
    <w:rsid w:val="00B6422A"/>
    <w:rsid w:val="00B64262"/>
    <w:rsid w:val="00B64281"/>
    <w:rsid w:val="00B643E8"/>
    <w:rsid w:val="00B6464E"/>
    <w:rsid w:val="00B648EE"/>
    <w:rsid w:val="00B6497D"/>
    <w:rsid w:val="00B64CF2"/>
    <w:rsid w:val="00B65011"/>
    <w:rsid w:val="00B6519B"/>
    <w:rsid w:val="00B65294"/>
    <w:rsid w:val="00B65313"/>
    <w:rsid w:val="00B6551C"/>
    <w:rsid w:val="00B65C01"/>
    <w:rsid w:val="00B65C06"/>
    <w:rsid w:val="00B65D9A"/>
    <w:rsid w:val="00B65E6D"/>
    <w:rsid w:val="00B66628"/>
    <w:rsid w:val="00B66B98"/>
    <w:rsid w:val="00B66FAE"/>
    <w:rsid w:val="00B6713F"/>
    <w:rsid w:val="00B67313"/>
    <w:rsid w:val="00B67AE3"/>
    <w:rsid w:val="00B67CC5"/>
    <w:rsid w:val="00B700AD"/>
    <w:rsid w:val="00B700D9"/>
    <w:rsid w:val="00B70720"/>
    <w:rsid w:val="00B70CFD"/>
    <w:rsid w:val="00B70D6F"/>
    <w:rsid w:val="00B70DA5"/>
    <w:rsid w:val="00B72975"/>
    <w:rsid w:val="00B72CDF"/>
    <w:rsid w:val="00B72DDF"/>
    <w:rsid w:val="00B72E6A"/>
    <w:rsid w:val="00B7310F"/>
    <w:rsid w:val="00B7311B"/>
    <w:rsid w:val="00B7340E"/>
    <w:rsid w:val="00B735A0"/>
    <w:rsid w:val="00B737C9"/>
    <w:rsid w:val="00B73F2E"/>
    <w:rsid w:val="00B7487C"/>
    <w:rsid w:val="00B74B59"/>
    <w:rsid w:val="00B74F22"/>
    <w:rsid w:val="00B753EB"/>
    <w:rsid w:val="00B75714"/>
    <w:rsid w:val="00B75C0E"/>
    <w:rsid w:val="00B7609D"/>
    <w:rsid w:val="00B764DD"/>
    <w:rsid w:val="00B765AD"/>
    <w:rsid w:val="00B767DD"/>
    <w:rsid w:val="00B768BC"/>
    <w:rsid w:val="00B76C34"/>
    <w:rsid w:val="00B76C61"/>
    <w:rsid w:val="00B76EB2"/>
    <w:rsid w:val="00B7720F"/>
    <w:rsid w:val="00B8034B"/>
    <w:rsid w:val="00B80D6A"/>
    <w:rsid w:val="00B80F5D"/>
    <w:rsid w:val="00B81E10"/>
    <w:rsid w:val="00B8202D"/>
    <w:rsid w:val="00B820BC"/>
    <w:rsid w:val="00B82B3A"/>
    <w:rsid w:val="00B83CFB"/>
    <w:rsid w:val="00B83D3B"/>
    <w:rsid w:val="00B83DBE"/>
    <w:rsid w:val="00B841F9"/>
    <w:rsid w:val="00B843C2"/>
    <w:rsid w:val="00B84994"/>
    <w:rsid w:val="00B851E9"/>
    <w:rsid w:val="00B85646"/>
    <w:rsid w:val="00B8569F"/>
    <w:rsid w:val="00B85EE3"/>
    <w:rsid w:val="00B86918"/>
    <w:rsid w:val="00B869E9"/>
    <w:rsid w:val="00B8707D"/>
    <w:rsid w:val="00B8723B"/>
    <w:rsid w:val="00B90085"/>
    <w:rsid w:val="00B913AA"/>
    <w:rsid w:val="00B91459"/>
    <w:rsid w:val="00B915DB"/>
    <w:rsid w:val="00B91D79"/>
    <w:rsid w:val="00B9281A"/>
    <w:rsid w:val="00B92AD3"/>
    <w:rsid w:val="00B92BB0"/>
    <w:rsid w:val="00B9360A"/>
    <w:rsid w:val="00B94059"/>
    <w:rsid w:val="00B94330"/>
    <w:rsid w:val="00B94868"/>
    <w:rsid w:val="00B94F02"/>
    <w:rsid w:val="00B953DA"/>
    <w:rsid w:val="00B961F9"/>
    <w:rsid w:val="00B964B8"/>
    <w:rsid w:val="00B96D16"/>
    <w:rsid w:val="00B971A1"/>
    <w:rsid w:val="00B97484"/>
    <w:rsid w:val="00B9763B"/>
    <w:rsid w:val="00B978F2"/>
    <w:rsid w:val="00B97E02"/>
    <w:rsid w:val="00BA06E3"/>
    <w:rsid w:val="00BA167B"/>
    <w:rsid w:val="00BA1D33"/>
    <w:rsid w:val="00BA2033"/>
    <w:rsid w:val="00BA2A35"/>
    <w:rsid w:val="00BA2A7F"/>
    <w:rsid w:val="00BA2BB8"/>
    <w:rsid w:val="00BA308C"/>
    <w:rsid w:val="00BA30E0"/>
    <w:rsid w:val="00BA31DA"/>
    <w:rsid w:val="00BA387F"/>
    <w:rsid w:val="00BA389D"/>
    <w:rsid w:val="00BA394D"/>
    <w:rsid w:val="00BA45C0"/>
    <w:rsid w:val="00BA45F8"/>
    <w:rsid w:val="00BA47DD"/>
    <w:rsid w:val="00BA599C"/>
    <w:rsid w:val="00BA5F0F"/>
    <w:rsid w:val="00BA6009"/>
    <w:rsid w:val="00BA6489"/>
    <w:rsid w:val="00BA70C4"/>
    <w:rsid w:val="00BA7A75"/>
    <w:rsid w:val="00BA7C49"/>
    <w:rsid w:val="00BA7D4E"/>
    <w:rsid w:val="00BB1099"/>
    <w:rsid w:val="00BB13AB"/>
    <w:rsid w:val="00BB1625"/>
    <w:rsid w:val="00BB162C"/>
    <w:rsid w:val="00BB185C"/>
    <w:rsid w:val="00BB18A8"/>
    <w:rsid w:val="00BB1EE7"/>
    <w:rsid w:val="00BB2968"/>
    <w:rsid w:val="00BB2A32"/>
    <w:rsid w:val="00BB2E40"/>
    <w:rsid w:val="00BB435D"/>
    <w:rsid w:val="00BB45FF"/>
    <w:rsid w:val="00BB4A7B"/>
    <w:rsid w:val="00BB5355"/>
    <w:rsid w:val="00BB55E0"/>
    <w:rsid w:val="00BB690B"/>
    <w:rsid w:val="00BB6E6E"/>
    <w:rsid w:val="00BB6F98"/>
    <w:rsid w:val="00BB7067"/>
    <w:rsid w:val="00BB718A"/>
    <w:rsid w:val="00BB7A15"/>
    <w:rsid w:val="00BB7D3A"/>
    <w:rsid w:val="00BB7F93"/>
    <w:rsid w:val="00BC07B6"/>
    <w:rsid w:val="00BC08B1"/>
    <w:rsid w:val="00BC0A2A"/>
    <w:rsid w:val="00BC1753"/>
    <w:rsid w:val="00BC1E9A"/>
    <w:rsid w:val="00BC2957"/>
    <w:rsid w:val="00BC2ECC"/>
    <w:rsid w:val="00BC2F82"/>
    <w:rsid w:val="00BC3C70"/>
    <w:rsid w:val="00BC3DAB"/>
    <w:rsid w:val="00BC4052"/>
    <w:rsid w:val="00BC4159"/>
    <w:rsid w:val="00BC44C2"/>
    <w:rsid w:val="00BC4E99"/>
    <w:rsid w:val="00BC5975"/>
    <w:rsid w:val="00BC5B85"/>
    <w:rsid w:val="00BC6081"/>
    <w:rsid w:val="00BC69A3"/>
    <w:rsid w:val="00BC6B5C"/>
    <w:rsid w:val="00BC6BBF"/>
    <w:rsid w:val="00BC6F4E"/>
    <w:rsid w:val="00BC707B"/>
    <w:rsid w:val="00BC7B83"/>
    <w:rsid w:val="00BC7D56"/>
    <w:rsid w:val="00BD0145"/>
    <w:rsid w:val="00BD0391"/>
    <w:rsid w:val="00BD0CD5"/>
    <w:rsid w:val="00BD10D0"/>
    <w:rsid w:val="00BD128A"/>
    <w:rsid w:val="00BD12DD"/>
    <w:rsid w:val="00BD204F"/>
    <w:rsid w:val="00BD2447"/>
    <w:rsid w:val="00BD2CAA"/>
    <w:rsid w:val="00BD31D7"/>
    <w:rsid w:val="00BD4087"/>
    <w:rsid w:val="00BD48B2"/>
    <w:rsid w:val="00BD4B57"/>
    <w:rsid w:val="00BD4FE1"/>
    <w:rsid w:val="00BD5168"/>
    <w:rsid w:val="00BD51ED"/>
    <w:rsid w:val="00BD5375"/>
    <w:rsid w:val="00BD5BF7"/>
    <w:rsid w:val="00BD5F2F"/>
    <w:rsid w:val="00BD6689"/>
    <w:rsid w:val="00BD68DC"/>
    <w:rsid w:val="00BD7702"/>
    <w:rsid w:val="00BD77E6"/>
    <w:rsid w:val="00BE014B"/>
    <w:rsid w:val="00BE0B26"/>
    <w:rsid w:val="00BE0DF4"/>
    <w:rsid w:val="00BE1112"/>
    <w:rsid w:val="00BE13F1"/>
    <w:rsid w:val="00BE1E08"/>
    <w:rsid w:val="00BE20C7"/>
    <w:rsid w:val="00BE227C"/>
    <w:rsid w:val="00BE25E6"/>
    <w:rsid w:val="00BE2837"/>
    <w:rsid w:val="00BE2E85"/>
    <w:rsid w:val="00BE3252"/>
    <w:rsid w:val="00BE3505"/>
    <w:rsid w:val="00BE414D"/>
    <w:rsid w:val="00BE43F7"/>
    <w:rsid w:val="00BE4593"/>
    <w:rsid w:val="00BE49CE"/>
    <w:rsid w:val="00BE5089"/>
    <w:rsid w:val="00BE512F"/>
    <w:rsid w:val="00BE52C3"/>
    <w:rsid w:val="00BE5F22"/>
    <w:rsid w:val="00BE5F79"/>
    <w:rsid w:val="00BE60E6"/>
    <w:rsid w:val="00BE6809"/>
    <w:rsid w:val="00BE6D6E"/>
    <w:rsid w:val="00BE6EAD"/>
    <w:rsid w:val="00BE703A"/>
    <w:rsid w:val="00BE70A4"/>
    <w:rsid w:val="00BE76DB"/>
    <w:rsid w:val="00BE78EE"/>
    <w:rsid w:val="00BE7C70"/>
    <w:rsid w:val="00BE7D8C"/>
    <w:rsid w:val="00BE7EE8"/>
    <w:rsid w:val="00BE7F19"/>
    <w:rsid w:val="00BF0463"/>
    <w:rsid w:val="00BF0560"/>
    <w:rsid w:val="00BF096A"/>
    <w:rsid w:val="00BF09DF"/>
    <w:rsid w:val="00BF0FC3"/>
    <w:rsid w:val="00BF0FD3"/>
    <w:rsid w:val="00BF138C"/>
    <w:rsid w:val="00BF1457"/>
    <w:rsid w:val="00BF176E"/>
    <w:rsid w:val="00BF1A12"/>
    <w:rsid w:val="00BF1C02"/>
    <w:rsid w:val="00BF1FD5"/>
    <w:rsid w:val="00BF2235"/>
    <w:rsid w:val="00BF239E"/>
    <w:rsid w:val="00BF26F1"/>
    <w:rsid w:val="00BF3C22"/>
    <w:rsid w:val="00BF420F"/>
    <w:rsid w:val="00BF4433"/>
    <w:rsid w:val="00BF47BC"/>
    <w:rsid w:val="00BF4E89"/>
    <w:rsid w:val="00BF4F99"/>
    <w:rsid w:val="00BF55E7"/>
    <w:rsid w:val="00BF69FC"/>
    <w:rsid w:val="00BF7143"/>
    <w:rsid w:val="00C00F64"/>
    <w:rsid w:val="00C00FAC"/>
    <w:rsid w:val="00C01174"/>
    <w:rsid w:val="00C015A3"/>
    <w:rsid w:val="00C01A3F"/>
    <w:rsid w:val="00C01C70"/>
    <w:rsid w:val="00C01E29"/>
    <w:rsid w:val="00C0226A"/>
    <w:rsid w:val="00C02425"/>
    <w:rsid w:val="00C02463"/>
    <w:rsid w:val="00C0247A"/>
    <w:rsid w:val="00C027AB"/>
    <w:rsid w:val="00C02BC4"/>
    <w:rsid w:val="00C02E9F"/>
    <w:rsid w:val="00C03171"/>
    <w:rsid w:val="00C031C8"/>
    <w:rsid w:val="00C03A11"/>
    <w:rsid w:val="00C03A45"/>
    <w:rsid w:val="00C044A7"/>
    <w:rsid w:val="00C0488D"/>
    <w:rsid w:val="00C05112"/>
    <w:rsid w:val="00C05792"/>
    <w:rsid w:val="00C05B48"/>
    <w:rsid w:val="00C0602A"/>
    <w:rsid w:val="00C07685"/>
    <w:rsid w:val="00C07920"/>
    <w:rsid w:val="00C10F88"/>
    <w:rsid w:val="00C1166C"/>
    <w:rsid w:val="00C125A1"/>
    <w:rsid w:val="00C12BE8"/>
    <w:rsid w:val="00C13F88"/>
    <w:rsid w:val="00C140A1"/>
    <w:rsid w:val="00C1423D"/>
    <w:rsid w:val="00C14596"/>
    <w:rsid w:val="00C14FB5"/>
    <w:rsid w:val="00C154F8"/>
    <w:rsid w:val="00C15B23"/>
    <w:rsid w:val="00C1618D"/>
    <w:rsid w:val="00C16FC4"/>
    <w:rsid w:val="00C17125"/>
    <w:rsid w:val="00C1730B"/>
    <w:rsid w:val="00C1766A"/>
    <w:rsid w:val="00C17775"/>
    <w:rsid w:val="00C1777E"/>
    <w:rsid w:val="00C17CDD"/>
    <w:rsid w:val="00C200FA"/>
    <w:rsid w:val="00C20421"/>
    <w:rsid w:val="00C2050D"/>
    <w:rsid w:val="00C209FE"/>
    <w:rsid w:val="00C20A08"/>
    <w:rsid w:val="00C214DD"/>
    <w:rsid w:val="00C21526"/>
    <w:rsid w:val="00C2152B"/>
    <w:rsid w:val="00C21A15"/>
    <w:rsid w:val="00C21A81"/>
    <w:rsid w:val="00C21C55"/>
    <w:rsid w:val="00C21D72"/>
    <w:rsid w:val="00C2236D"/>
    <w:rsid w:val="00C224D0"/>
    <w:rsid w:val="00C22E26"/>
    <w:rsid w:val="00C230F0"/>
    <w:rsid w:val="00C2363B"/>
    <w:rsid w:val="00C23A97"/>
    <w:rsid w:val="00C24185"/>
    <w:rsid w:val="00C24533"/>
    <w:rsid w:val="00C24751"/>
    <w:rsid w:val="00C2486C"/>
    <w:rsid w:val="00C2488F"/>
    <w:rsid w:val="00C24928"/>
    <w:rsid w:val="00C249EC"/>
    <w:rsid w:val="00C24BE2"/>
    <w:rsid w:val="00C24C15"/>
    <w:rsid w:val="00C24E4A"/>
    <w:rsid w:val="00C25509"/>
    <w:rsid w:val="00C25C13"/>
    <w:rsid w:val="00C264CB"/>
    <w:rsid w:val="00C26732"/>
    <w:rsid w:val="00C26C6B"/>
    <w:rsid w:val="00C271F5"/>
    <w:rsid w:val="00C2751E"/>
    <w:rsid w:val="00C27934"/>
    <w:rsid w:val="00C279D7"/>
    <w:rsid w:val="00C27D58"/>
    <w:rsid w:val="00C27DCB"/>
    <w:rsid w:val="00C27E8E"/>
    <w:rsid w:val="00C27F7A"/>
    <w:rsid w:val="00C303E2"/>
    <w:rsid w:val="00C30474"/>
    <w:rsid w:val="00C307DD"/>
    <w:rsid w:val="00C309FC"/>
    <w:rsid w:val="00C3110A"/>
    <w:rsid w:val="00C31220"/>
    <w:rsid w:val="00C3146F"/>
    <w:rsid w:val="00C3182A"/>
    <w:rsid w:val="00C318D6"/>
    <w:rsid w:val="00C31EFA"/>
    <w:rsid w:val="00C31F66"/>
    <w:rsid w:val="00C31F87"/>
    <w:rsid w:val="00C31FD8"/>
    <w:rsid w:val="00C323A5"/>
    <w:rsid w:val="00C32ECC"/>
    <w:rsid w:val="00C33414"/>
    <w:rsid w:val="00C33F6E"/>
    <w:rsid w:val="00C342C1"/>
    <w:rsid w:val="00C34493"/>
    <w:rsid w:val="00C34629"/>
    <w:rsid w:val="00C34AC4"/>
    <w:rsid w:val="00C34D5E"/>
    <w:rsid w:val="00C35477"/>
    <w:rsid w:val="00C35A97"/>
    <w:rsid w:val="00C35B5C"/>
    <w:rsid w:val="00C36BCE"/>
    <w:rsid w:val="00C36C06"/>
    <w:rsid w:val="00C37416"/>
    <w:rsid w:val="00C3770A"/>
    <w:rsid w:val="00C40489"/>
    <w:rsid w:val="00C41DB0"/>
    <w:rsid w:val="00C41F0F"/>
    <w:rsid w:val="00C42225"/>
    <w:rsid w:val="00C4386C"/>
    <w:rsid w:val="00C43920"/>
    <w:rsid w:val="00C43ABF"/>
    <w:rsid w:val="00C43B58"/>
    <w:rsid w:val="00C440E9"/>
    <w:rsid w:val="00C4457A"/>
    <w:rsid w:val="00C445CA"/>
    <w:rsid w:val="00C44BC5"/>
    <w:rsid w:val="00C44D87"/>
    <w:rsid w:val="00C4533B"/>
    <w:rsid w:val="00C45ACF"/>
    <w:rsid w:val="00C45C23"/>
    <w:rsid w:val="00C45C51"/>
    <w:rsid w:val="00C45D4A"/>
    <w:rsid w:val="00C4608C"/>
    <w:rsid w:val="00C463B7"/>
    <w:rsid w:val="00C46A7D"/>
    <w:rsid w:val="00C46A96"/>
    <w:rsid w:val="00C46D9A"/>
    <w:rsid w:val="00C46FDE"/>
    <w:rsid w:val="00C474D5"/>
    <w:rsid w:val="00C47DD5"/>
    <w:rsid w:val="00C5005D"/>
    <w:rsid w:val="00C50746"/>
    <w:rsid w:val="00C50AD9"/>
    <w:rsid w:val="00C50D13"/>
    <w:rsid w:val="00C50F25"/>
    <w:rsid w:val="00C51236"/>
    <w:rsid w:val="00C51260"/>
    <w:rsid w:val="00C51290"/>
    <w:rsid w:val="00C512E9"/>
    <w:rsid w:val="00C51519"/>
    <w:rsid w:val="00C51617"/>
    <w:rsid w:val="00C51C2A"/>
    <w:rsid w:val="00C527CD"/>
    <w:rsid w:val="00C53A7C"/>
    <w:rsid w:val="00C53B7E"/>
    <w:rsid w:val="00C53FC9"/>
    <w:rsid w:val="00C54023"/>
    <w:rsid w:val="00C542E5"/>
    <w:rsid w:val="00C545C4"/>
    <w:rsid w:val="00C54904"/>
    <w:rsid w:val="00C54958"/>
    <w:rsid w:val="00C54DC5"/>
    <w:rsid w:val="00C5539F"/>
    <w:rsid w:val="00C55DBE"/>
    <w:rsid w:val="00C560F9"/>
    <w:rsid w:val="00C567A4"/>
    <w:rsid w:val="00C56CC1"/>
    <w:rsid w:val="00C56CDE"/>
    <w:rsid w:val="00C57FB8"/>
    <w:rsid w:val="00C601A0"/>
    <w:rsid w:val="00C60293"/>
    <w:rsid w:val="00C607EB"/>
    <w:rsid w:val="00C61EE6"/>
    <w:rsid w:val="00C62020"/>
    <w:rsid w:val="00C62A8B"/>
    <w:rsid w:val="00C62AF8"/>
    <w:rsid w:val="00C632EA"/>
    <w:rsid w:val="00C63C51"/>
    <w:rsid w:val="00C63C63"/>
    <w:rsid w:val="00C64869"/>
    <w:rsid w:val="00C648C9"/>
    <w:rsid w:val="00C6497F"/>
    <w:rsid w:val="00C6627B"/>
    <w:rsid w:val="00C66338"/>
    <w:rsid w:val="00C67416"/>
    <w:rsid w:val="00C67BD6"/>
    <w:rsid w:val="00C70795"/>
    <w:rsid w:val="00C709FB"/>
    <w:rsid w:val="00C7121E"/>
    <w:rsid w:val="00C72052"/>
    <w:rsid w:val="00C7214A"/>
    <w:rsid w:val="00C72274"/>
    <w:rsid w:val="00C72522"/>
    <w:rsid w:val="00C72862"/>
    <w:rsid w:val="00C739D0"/>
    <w:rsid w:val="00C73C49"/>
    <w:rsid w:val="00C753A0"/>
    <w:rsid w:val="00C75ADE"/>
    <w:rsid w:val="00C75AEA"/>
    <w:rsid w:val="00C75E54"/>
    <w:rsid w:val="00C766A1"/>
    <w:rsid w:val="00C768B3"/>
    <w:rsid w:val="00C768E8"/>
    <w:rsid w:val="00C76D22"/>
    <w:rsid w:val="00C771CA"/>
    <w:rsid w:val="00C77821"/>
    <w:rsid w:val="00C80374"/>
    <w:rsid w:val="00C806D8"/>
    <w:rsid w:val="00C8195C"/>
    <w:rsid w:val="00C819B6"/>
    <w:rsid w:val="00C81F8D"/>
    <w:rsid w:val="00C82796"/>
    <w:rsid w:val="00C8285E"/>
    <w:rsid w:val="00C82CB1"/>
    <w:rsid w:val="00C82F5C"/>
    <w:rsid w:val="00C8311C"/>
    <w:rsid w:val="00C832F1"/>
    <w:rsid w:val="00C833E9"/>
    <w:rsid w:val="00C8385E"/>
    <w:rsid w:val="00C83EB7"/>
    <w:rsid w:val="00C8459C"/>
    <w:rsid w:val="00C851CB"/>
    <w:rsid w:val="00C852AF"/>
    <w:rsid w:val="00C853F2"/>
    <w:rsid w:val="00C85C96"/>
    <w:rsid w:val="00C86609"/>
    <w:rsid w:val="00C86662"/>
    <w:rsid w:val="00C86C21"/>
    <w:rsid w:val="00C87C6F"/>
    <w:rsid w:val="00C903BC"/>
    <w:rsid w:val="00C9073B"/>
    <w:rsid w:val="00C908A7"/>
    <w:rsid w:val="00C90970"/>
    <w:rsid w:val="00C90B14"/>
    <w:rsid w:val="00C90B6B"/>
    <w:rsid w:val="00C90C25"/>
    <w:rsid w:val="00C90C4C"/>
    <w:rsid w:val="00C90EDF"/>
    <w:rsid w:val="00C911B9"/>
    <w:rsid w:val="00C91331"/>
    <w:rsid w:val="00C9189A"/>
    <w:rsid w:val="00C918FB"/>
    <w:rsid w:val="00C92145"/>
    <w:rsid w:val="00C92A32"/>
    <w:rsid w:val="00C933B2"/>
    <w:rsid w:val="00C93410"/>
    <w:rsid w:val="00C934AE"/>
    <w:rsid w:val="00C9364B"/>
    <w:rsid w:val="00C948DB"/>
    <w:rsid w:val="00C94C74"/>
    <w:rsid w:val="00C94D49"/>
    <w:rsid w:val="00C94E78"/>
    <w:rsid w:val="00C95075"/>
    <w:rsid w:val="00C9585C"/>
    <w:rsid w:val="00C966D7"/>
    <w:rsid w:val="00C96893"/>
    <w:rsid w:val="00C97F61"/>
    <w:rsid w:val="00CA00CC"/>
    <w:rsid w:val="00CA04FF"/>
    <w:rsid w:val="00CA0586"/>
    <w:rsid w:val="00CA079C"/>
    <w:rsid w:val="00CA0AD7"/>
    <w:rsid w:val="00CA0EE1"/>
    <w:rsid w:val="00CA0F7E"/>
    <w:rsid w:val="00CA0F8E"/>
    <w:rsid w:val="00CA1616"/>
    <w:rsid w:val="00CA1AC1"/>
    <w:rsid w:val="00CA2557"/>
    <w:rsid w:val="00CA26FF"/>
    <w:rsid w:val="00CA2774"/>
    <w:rsid w:val="00CA29E0"/>
    <w:rsid w:val="00CA2A61"/>
    <w:rsid w:val="00CA3532"/>
    <w:rsid w:val="00CA38DE"/>
    <w:rsid w:val="00CA3D4D"/>
    <w:rsid w:val="00CA43E8"/>
    <w:rsid w:val="00CA44E1"/>
    <w:rsid w:val="00CA4A8B"/>
    <w:rsid w:val="00CA4AAC"/>
    <w:rsid w:val="00CA5013"/>
    <w:rsid w:val="00CA526B"/>
    <w:rsid w:val="00CA535C"/>
    <w:rsid w:val="00CA5497"/>
    <w:rsid w:val="00CA5AFB"/>
    <w:rsid w:val="00CA5B3D"/>
    <w:rsid w:val="00CA5F01"/>
    <w:rsid w:val="00CA6043"/>
    <w:rsid w:val="00CA6A2D"/>
    <w:rsid w:val="00CA7946"/>
    <w:rsid w:val="00CA7A0B"/>
    <w:rsid w:val="00CA7B1E"/>
    <w:rsid w:val="00CA7FD4"/>
    <w:rsid w:val="00CB04E6"/>
    <w:rsid w:val="00CB0B56"/>
    <w:rsid w:val="00CB0CCD"/>
    <w:rsid w:val="00CB0D1B"/>
    <w:rsid w:val="00CB1025"/>
    <w:rsid w:val="00CB1127"/>
    <w:rsid w:val="00CB1184"/>
    <w:rsid w:val="00CB13A9"/>
    <w:rsid w:val="00CB191B"/>
    <w:rsid w:val="00CB1B09"/>
    <w:rsid w:val="00CB1E71"/>
    <w:rsid w:val="00CB20AF"/>
    <w:rsid w:val="00CB210A"/>
    <w:rsid w:val="00CB2940"/>
    <w:rsid w:val="00CB2EBA"/>
    <w:rsid w:val="00CB2F17"/>
    <w:rsid w:val="00CB3370"/>
    <w:rsid w:val="00CB3BA2"/>
    <w:rsid w:val="00CB3F66"/>
    <w:rsid w:val="00CB4297"/>
    <w:rsid w:val="00CB45F7"/>
    <w:rsid w:val="00CB4CAE"/>
    <w:rsid w:val="00CB56AE"/>
    <w:rsid w:val="00CB6094"/>
    <w:rsid w:val="00CB696A"/>
    <w:rsid w:val="00CB6ABB"/>
    <w:rsid w:val="00CB6D68"/>
    <w:rsid w:val="00CB7128"/>
    <w:rsid w:val="00CB7D0E"/>
    <w:rsid w:val="00CC0259"/>
    <w:rsid w:val="00CC0555"/>
    <w:rsid w:val="00CC0613"/>
    <w:rsid w:val="00CC11B9"/>
    <w:rsid w:val="00CC1846"/>
    <w:rsid w:val="00CC1A58"/>
    <w:rsid w:val="00CC1A92"/>
    <w:rsid w:val="00CC299B"/>
    <w:rsid w:val="00CC2BA2"/>
    <w:rsid w:val="00CC2DB3"/>
    <w:rsid w:val="00CC31E9"/>
    <w:rsid w:val="00CC345E"/>
    <w:rsid w:val="00CC354E"/>
    <w:rsid w:val="00CC3F33"/>
    <w:rsid w:val="00CC413E"/>
    <w:rsid w:val="00CC41C6"/>
    <w:rsid w:val="00CC47BA"/>
    <w:rsid w:val="00CC51F3"/>
    <w:rsid w:val="00CC551B"/>
    <w:rsid w:val="00CC5570"/>
    <w:rsid w:val="00CC5865"/>
    <w:rsid w:val="00CC5E81"/>
    <w:rsid w:val="00CC625D"/>
    <w:rsid w:val="00CC6628"/>
    <w:rsid w:val="00CC68E2"/>
    <w:rsid w:val="00CC6D9B"/>
    <w:rsid w:val="00CC728C"/>
    <w:rsid w:val="00CC74F5"/>
    <w:rsid w:val="00CC772B"/>
    <w:rsid w:val="00CC795D"/>
    <w:rsid w:val="00CD0141"/>
    <w:rsid w:val="00CD0243"/>
    <w:rsid w:val="00CD03FF"/>
    <w:rsid w:val="00CD04D3"/>
    <w:rsid w:val="00CD0A51"/>
    <w:rsid w:val="00CD0DC4"/>
    <w:rsid w:val="00CD115C"/>
    <w:rsid w:val="00CD1211"/>
    <w:rsid w:val="00CD1353"/>
    <w:rsid w:val="00CD180E"/>
    <w:rsid w:val="00CD1D31"/>
    <w:rsid w:val="00CD2DDC"/>
    <w:rsid w:val="00CD2FD4"/>
    <w:rsid w:val="00CD3353"/>
    <w:rsid w:val="00CD338C"/>
    <w:rsid w:val="00CD375B"/>
    <w:rsid w:val="00CD378B"/>
    <w:rsid w:val="00CD3AC0"/>
    <w:rsid w:val="00CD3E5C"/>
    <w:rsid w:val="00CD41F3"/>
    <w:rsid w:val="00CD4C4B"/>
    <w:rsid w:val="00CD5162"/>
    <w:rsid w:val="00CD5301"/>
    <w:rsid w:val="00CD57D3"/>
    <w:rsid w:val="00CD57E8"/>
    <w:rsid w:val="00CD5D3F"/>
    <w:rsid w:val="00CD5EAA"/>
    <w:rsid w:val="00CD659C"/>
    <w:rsid w:val="00CD6BC4"/>
    <w:rsid w:val="00CD6DDA"/>
    <w:rsid w:val="00CD7589"/>
    <w:rsid w:val="00CD764C"/>
    <w:rsid w:val="00CD76FB"/>
    <w:rsid w:val="00CD7745"/>
    <w:rsid w:val="00CD7866"/>
    <w:rsid w:val="00CD7E38"/>
    <w:rsid w:val="00CD7E53"/>
    <w:rsid w:val="00CD7F93"/>
    <w:rsid w:val="00CD7FDC"/>
    <w:rsid w:val="00CE02E5"/>
    <w:rsid w:val="00CE0771"/>
    <w:rsid w:val="00CE0A13"/>
    <w:rsid w:val="00CE0E3F"/>
    <w:rsid w:val="00CE0EA7"/>
    <w:rsid w:val="00CE1020"/>
    <w:rsid w:val="00CE1288"/>
    <w:rsid w:val="00CE1638"/>
    <w:rsid w:val="00CE164B"/>
    <w:rsid w:val="00CE1BC2"/>
    <w:rsid w:val="00CE24C7"/>
    <w:rsid w:val="00CE2865"/>
    <w:rsid w:val="00CE29F9"/>
    <w:rsid w:val="00CE2EE4"/>
    <w:rsid w:val="00CE357D"/>
    <w:rsid w:val="00CE39B9"/>
    <w:rsid w:val="00CE4710"/>
    <w:rsid w:val="00CE48AF"/>
    <w:rsid w:val="00CE4DF6"/>
    <w:rsid w:val="00CE52CF"/>
    <w:rsid w:val="00CE55B4"/>
    <w:rsid w:val="00CE5827"/>
    <w:rsid w:val="00CE5872"/>
    <w:rsid w:val="00CE5A6E"/>
    <w:rsid w:val="00CE5CBF"/>
    <w:rsid w:val="00CE5F97"/>
    <w:rsid w:val="00CE6295"/>
    <w:rsid w:val="00CE62A6"/>
    <w:rsid w:val="00CE6392"/>
    <w:rsid w:val="00CE64D0"/>
    <w:rsid w:val="00CE6BCF"/>
    <w:rsid w:val="00CE7944"/>
    <w:rsid w:val="00CF0156"/>
    <w:rsid w:val="00CF062E"/>
    <w:rsid w:val="00CF06C4"/>
    <w:rsid w:val="00CF0AA4"/>
    <w:rsid w:val="00CF0F5E"/>
    <w:rsid w:val="00CF0F9B"/>
    <w:rsid w:val="00CF1409"/>
    <w:rsid w:val="00CF1517"/>
    <w:rsid w:val="00CF1AD1"/>
    <w:rsid w:val="00CF1AEB"/>
    <w:rsid w:val="00CF1F47"/>
    <w:rsid w:val="00CF20FA"/>
    <w:rsid w:val="00CF25A7"/>
    <w:rsid w:val="00CF2843"/>
    <w:rsid w:val="00CF2E72"/>
    <w:rsid w:val="00CF35F8"/>
    <w:rsid w:val="00CF44B3"/>
    <w:rsid w:val="00CF4692"/>
    <w:rsid w:val="00CF4962"/>
    <w:rsid w:val="00CF5601"/>
    <w:rsid w:val="00CF5B8F"/>
    <w:rsid w:val="00CF619A"/>
    <w:rsid w:val="00CF61A1"/>
    <w:rsid w:val="00CF6C5A"/>
    <w:rsid w:val="00CF6E75"/>
    <w:rsid w:val="00CF737F"/>
    <w:rsid w:val="00CF774C"/>
    <w:rsid w:val="00D00821"/>
    <w:rsid w:val="00D00A2F"/>
    <w:rsid w:val="00D00A9C"/>
    <w:rsid w:val="00D01C00"/>
    <w:rsid w:val="00D01DEC"/>
    <w:rsid w:val="00D01E5D"/>
    <w:rsid w:val="00D037A9"/>
    <w:rsid w:val="00D03C74"/>
    <w:rsid w:val="00D0447A"/>
    <w:rsid w:val="00D0482E"/>
    <w:rsid w:val="00D054EF"/>
    <w:rsid w:val="00D05BD7"/>
    <w:rsid w:val="00D05C4A"/>
    <w:rsid w:val="00D05D95"/>
    <w:rsid w:val="00D06754"/>
    <w:rsid w:val="00D06A8A"/>
    <w:rsid w:val="00D06C6C"/>
    <w:rsid w:val="00D074A6"/>
    <w:rsid w:val="00D07712"/>
    <w:rsid w:val="00D07851"/>
    <w:rsid w:val="00D07A01"/>
    <w:rsid w:val="00D10119"/>
    <w:rsid w:val="00D10707"/>
    <w:rsid w:val="00D1078C"/>
    <w:rsid w:val="00D11280"/>
    <w:rsid w:val="00D11AEE"/>
    <w:rsid w:val="00D11CAD"/>
    <w:rsid w:val="00D11E55"/>
    <w:rsid w:val="00D1208C"/>
    <w:rsid w:val="00D130A2"/>
    <w:rsid w:val="00D133CA"/>
    <w:rsid w:val="00D136CB"/>
    <w:rsid w:val="00D14465"/>
    <w:rsid w:val="00D14547"/>
    <w:rsid w:val="00D14679"/>
    <w:rsid w:val="00D15745"/>
    <w:rsid w:val="00D15ACA"/>
    <w:rsid w:val="00D161E4"/>
    <w:rsid w:val="00D163D9"/>
    <w:rsid w:val="00D16C8E"/>
    <w:rsid w:val="00D17867"/>
    <w:rsid w:val="00D20DC6"/>
    <w:rsid w:val="00D21D68"/>
    <w:rsid w:val="00D220D2"/>
    <w:rsid w:val="00D221A2"/>
    <w:rsid w:val="00D22395"/>
    <w:rsid w:val="00D229F1"/>
    <w:rsid w:val="00D22EA5"/>
    <w:rsid w:val="00D23102"/>
    <w:rsid w:val="00D23264"/>
    <w:rsid w:val="00D2334E"/>
    <w:rsid w:val="00D23366"/>
    <w:rsid w:val="00D237CB"/>
    <w:rsid w:val="00D238E8"/>
    <w:rsid w:val="00D244F8"/>
    <w:rsid w:val="00D2454A"/>
    <w:rsid w:val="00D24A21"/>
    <w:rsid w:val="00D258D3"/>
    <w:rsid w:val="00D2627B"/>
    <w:rsid w:val="00D26345"/>
    <w:rsid w:val="00D26EC9"/>
    <w:rsid w:val="00D27136"/>
    <w:rsid w:val="00D27936"/>
    <w:rsid w:val="00D27D9A"/>
    <w:rsid w:val="00D308C5"/>
    <w:rsid w:val="00D30C22"/>
    <w:rsid w:val="00D310E0"/>
    <w:rsid w:val="00D31540"/>
    <w:rsid w:val="00D3179C"/>
    <w:rsid w:val="00D31A43"/>
    <w:rsid w:val="00D31E14"/>
    <w:rsid w:val="00D3257A"/>
    <w:rsid w:val="00D32E2D"/>
    <w:rsid w:val="00D33425"/>
    <w:rsid w:val="00D34CC0"/>
    <w:rsid w:val="00D34D96"/>
    <w:rsid w:val="00D34DA6"/>
    <w:rsid w:val="00D35192"/>
    <w:rsid w:val="00D36200"/>
    <w:rsid w:val="00D3644D"/>
    <w:rsid w:val="00D36CE8"/>
    <w:rsid w:val="00D36F31"/>
    <w:rsid w:val="00D3730A"/>
    <w:rsid w:val="00D40AB8"/>
    <w:rsid w:val="00D4158D"/>
    <w:rsid w:val="00D41792"/>
    <w:rsid w:val="00D42043"/>
    <w:rsid w:val="00D422E1"/>
    <w:rsid w:val="00D428B4"/>
    <w:rsid w:val="00D428BB"/>
    <w:rsid w:val="00D42925"/>
    <w:rsid w:val="00D42A77"/>
    <w:rsid w:val="00D42BDC"/>
    <w:rsid w:val="00D43581"/>
    <w:rsid w:val="00D4361D"/>
    <w:rsid w:val="00D43FF4"/>
    <w:rsid w:val="00D4423E"/>
    <w:rsid w:val="00D44497"/>
    <w:rsid w:val="00D450C2"/>
    <w:rsid w:val="00D4519B"/>
    <w:rsid w:val="00D45797"/>
    <w:rsid w:val="00D46907"/>
    <w:rsid w:val="00D4696A"/>
    <w:rsid w:val="00D46F41"/>
    <w:rsid w:val="00D470A7"/>
    <w:rsid w:val="00D475EA"/>
    <w:rsid w:val="00D477E6"/>
    <w:rsid w:val="00D47ABB"/>
    <w:rsid w:val="00D47B49"/>
    <w:rsid w:val="00D47F27"/>
    <w:rsid w:val="00D47F94"/>
    <w:rsid w:val="00D50452"/>
    <w:rsid w:val="00D50713"/>
    <w:rsid w:val="00D5084C"/>
    <w:rsid w:val="00D50E3C"/>
    <w:rsid w:val="00D50F0E"/>
    <w:rsid w:val="00D51279"/>
    <w:rsid w:val="00D51406"/>
    <w:rsid w:val="00D515CE"/>
    <w:rsid w:val="00D516C5"/>
    <w:rsid w:val="00D5195D"/>
    <w:rsid w:val="00D52A1A"/>
    <w:rsid w:val="00D52AE8"/>
    <w:rsid w:val="00D53761"/>
    <w:rsid w:val="00D53A21"/>
    <w:rsid w:val="00D544D2"/>
    <w:rsid w:val="00D54A97"/>
    <w:rsid w:val="00D55227"/>
    <w:rsid w:val="00D55765"/>
    <w:rsid w:val="00D558B1"/>
    <w:rsid w:val="00D55D15"/>
    <w:rsid w:val="00D56080"/>
    <w:rsid w:val="00D5651A"/>
    <w:rsid w:val="00D568F7"/>
    <w:rsid w:val="00D5743E"/>
    <w:rsid w:val="00D5748D"/>
    <w:rsid w:val="00D57DD3"/>
    <w:rsid w:val="00D60B46"/>
    <w:rsid w:val="00D611FE"/>
    <w:rsid w:val="00D618AC"/>
    <w:rsid w:val="00D61B9D"/>
    <w:rsid w:val="00D61C24"/>
    <w:rsid w:val="00D626F2"/>
    <w:rsid w:val="00D6287E"/>
    <w:rsid w:val="00D629D9"/>
    <w:rsid w:val="00D62FEA"/>
    <w:rsid w:val="00D6302C"/>
    <w:rsid w:val="00D63490"/>
    <w:rsid w:val="00D64A4E"/>
    <w:rsid w:val="00D64E77"/>
    <w:rsid w:val="00D64F37"/>
    <w:rsid w:val="00D652BD"/>
    <w:rsid w:val="00D65417"/>
    <w:rsid w:val="00D65D20"/>
    <w:rsid w:val="00D66449"/>
    <w:rsid w:val="00D66B15"/>
    <w:rsid w:val="00D67551"/>
    <w:rsid w:val="00D70789"/>
    <w:rsid w:val="00D707EE"/>
    <w:rsid w:val="00D70D8E"/>
    <w:rsid w:val="00D70EB1"/>
    <w:rsid w:val="00D710DB"/>
    <w:rsid w:val="00D71424"/>
    <w:rsid w:val="00D71D08"/>
    <w:rsid w:val="00D7203B"/>
    <w:rsid w:val="00D72325"/>
    <w:rsid w:val="00D724DF"/>
    <w:rsid w:val="00D72947"/>
    <w:rsid w:val="00D72C03"/>
    <w:rsid w:val="00D73638"/>
    <w:rsid w:val="00D73B1D"/>
    <w:rsid w:val="00D73C47"/>
    <w:rsid w:val="00D73CC2"/>
    <w:rsid w:val="00D74F36"/>
    <w:rsid w:val="00D7506D"/>
    <w:rsid w:val="00D75C2A"/>
    <w:rsid w:val="00D762E2"/>
    <w:rsid w:val="00D7679B"/>
    <w:rsid w:val="00D7688D"/>
    <w:rsid w:val="00D773F8"/>
    <w:rsid w:val="00D77545"/>
    <w:rsid w:val="00D80144"/>
    <w:rsid w:val="00D808B1"/>
    <w:rsid w:val="00D810B1"/>
    <w:rsid w:val="00D815B5"/>
    <w:rsid w:val="00D81802"/>
    <w:rsid w:val="00D81863"/>
    <w:rsid w:val="00D81895"/>
    <w:rsid w:val="00D81909"/>
    <w:rsid w:val="00D820E8"/>
    <w:rsid w:val="00D82958"/>
    <w:rsid w:val="00D82FEA"/>
    <w:rsid w:val="00D831FC"/>
    <w:rsid w:val="00D84D65"/>
    <w:rsid w:val="00D84DC4"/>
    <w:rsid w:val="00D84E6C"/>
    <w:rsid w:val="00D84ED5"/>
    <w:rsid w:val="00D8585A"/>
    <w:rsid w:val="00D85C1D"/>
    <w:rsid w:val="00D8661F"/>
    <w:rsid w:val="00D86C8B"/>
    <w:rsid w:val="00D86E18"/>
    <w:rsid w:val="00D86F9A"/>
    <w:rsid w:val="00D8729E"/>
    <w:rsid w:val="00D904D8"/>
    <w:rsid w:val="00D90CC6"/>
    <w:rsid w:val="00D914CA"/>
    <w:rsid w:val="00D9159D"/>
    <w:rsid w:val="00D915A9"/>
    <w:rsid w:val="00D91A5A"/>
    <w:rsid w:val="00D91B87"/>
    <w:rsid w:val="00D92129"/>
    <w:rsid w:val="00D924AC"/>
    <w:rsid w:val="00D92E58"/>
    <w:rsid w:val="00D9393F"/>
    <w:rsid w:val="00D939C3"/>
    <w:rsid w:val="00D94F06"/>
    <w:rsid w:val="00D955C1"/>
    <w:rsid w:val="00D967E6"/>
    <w:rsid w:val="00D96D12"/>
    <w:rsid w:val="00D96EC1"/>
    <w:rsid w:val="00D9756B"/>
    <w:rsid w:val="00D9769B"/>
    <w:rsid w:val="00D97A5D"/>
    <w:rsid w:val="00D97C3B"/>
    <w:rsid w:val="00D97E8D"/>
    <w:rsid w:val="00DA0F31"/>
    <w:rsid w:val="00DA26D9"/>
    <w:rsid w:val="00DA27CB"/>
    <w:rsid w:val="00DA2B55"/>
    <w:rsid w:val="00DA3BB0"/>
    <w:rsid w:val="00DA4007"/>
    <w:rsid w:val="00DA4A0B"/>
    <w:rsid w:val="00DA4D5B"/>
    <w:rsid w:val="00DA528D"/>
    <w:rsid w:val="00DA5343"/>
    <w:rsid w:val="00DA564F"/>
    <w:rsid w:val="00DA5F20"/>
    <w:rsid w:val="00DA6022"/>
    <w:rsid w:val="00DA64F2"/>
    <w:rsid w:val="00DA66A8"/>
    <w:rsid w:val="00DA67DC"/>
    <w:rsid w:val="00DA68E3"/>
    <w:rsid w:val="00DA6A84"/>
    <w:rsid w:val="00DA6AE0"/>
    <w:rsid w:val="00DA6BFC"/>
    <w:rsid w:val="00DA6C80"/>
    <w:rsid w:val="00DA6D61"/>
    <w:rsid w:val="00DA6F14"/>
    <w:rsid w:val="00DA7124"/>
    <w:rsid w:val="00DA7398"/>
    <w:rsid w:val="00DA756A"/>
    <w:rsid w:val="00DB0370"/>
    <w:rsid w:val="00DB0582"/>
    <w:rsid w:val="00DB0CC5"/>
    <w:rsid w:val="00DB14D6"/>
    <w:rsid w:val="00DB1A7C"/>
    <w:rsid w:val="00DB25C4"/>
    <w:rsid w:val="00DB3089"/>
    <w:rsid w:val="00DB3481"/>
    <w:rsid w:val="00DB35BE"/>
    <w:rsid w:val="00DB4026"/>
    <w:rsid w:val="00DB45C2"/>
    <w:rsid w:val="00DB4B0B"/>
    <w:rsid w:val="00DB4CEB"/>
    <w:rsid w:val="00DB5C03"/>
    <w:rsid w:val="00DB5F1B"/>
    <w:rsid w:val="00DB6485"/>
    <w:rsid w:val="00DB715E"/>
    <w:rsid w:val="00DB7932"/>
    <w:rsid w:val="00DB7971"/>
    <w:rsid w:val="00DB7C0B"/>
    <w:rsid w:val="00DB7C55"/>
    <w:rsid w:val="00DC107D"/>
    <w:rsid w:val="00DC160B"/>
    <w:rsid w:val="00DC1691"/>
    <w:rsid w:val="00DC197A"/>
    <w:rsid w:val="00DC24AC"/>
    <w:rsid w:val="00DC24E9"/>
    <w:rsid w:val="00DC2C22"/>
    <w:rsid w:val="00DC3331"/>
    <w:rsid w:val="00DC34B3"/>
    <w:rsid w:val="00DC457A"/>
    <w:rsid w:val="00DC4DEA"/>
    <w:rsid w:val="00DC4EB2"/>
    <w:rsid w:val="00DC501A"/>
    <w:rsid w:val="00DC50DC"/>
    <w:rsid w:val="00DC520C"/>
    <w:rsid w:val="00DC5226"/>
    <w:rsid w:val="00DC5261"/>
    <w:rsid w:val="00DC53AB"/>
    <w:rsid w:val="00DC5667"/>
    <w:rsid w:val="00DC5752"/>
    <w:rsid w:val="00DC57EF"/>
    <w:rsid w:val="00DC5F36"/>
    <w:rsid w:val="00DC6917"/>
    <w:rsid w:val="00DC6E65"/>
    <w:rsid w:val="00DC7E41"/>
    <w:rsid w:val="00DD015A"/>
    <w:rsid w:val="00DD1A97"/>
    <w:rsid w:val="00DD2162"/>
    <w:rsid w:val="00DD2174"/>
    <w:rsid w:val="00DD2195"/>
    <w:rsid w:val="00DD2642"/>
    <w:rsid w:val="00DD2FAB"/>
    <w:rsid w:val="00DD358A"/>
    <w:rsid w:val="00DD37DE"/>
    <w:rsid w:val="00DD3A55"/>
    <w:rsid w:val="00DD3D5D"/>
    <w:rsid w:val="00DD4606"/>
    <w:rsid w:val="00DD5044"/>
    <w:rsid w:val="00DD533F"/>
    <w:rsid w:val="00DD537A"/>
    <w:rsid w:val="00DD5755"/>
    <w:rsid w:val="00DD5F9A"/>
    <w:rsid w:val="00DD6935"/>
    <w:rsid w:val="00DD70FD"/>
    <w:rsid w:val="00DD746D"/>
    <w:rsid w:val="00DD769D"/>
    <w:rsid w:val="00DE0415"/>
    <w:rsid w:val="00DE04E7"/>
    <w:rsid w:val="00DE0E3D"/>
    <w:rsid w:val="00DE1C38"/>
    <w:rsid w:val="00DE1CC5"/>
    <w:rsid w:val="00DE2529"/>
    <w:rsid w:val="00DE25D2"/>
    <w:rsid w:val="00DE2622"/>
    <w:rsid w:val="00DE2761"/>
    <w:rsid w:val="00DE2B98"/>
    <w:rsid w:val="00DE2EA2"/>
    <w:rsid w:val="00DE2EBF"/>
    <w:rsid w:val="00DE3169"/>
    <w:rsid w:val="00DE3639"/>
    <w:rsid w:val="00DE51D6"/>
    <w:rsid w:val="00DE5949"/>
    <w:rsid w:val="00DE5A47"/>
    <w:rsid w:val="00DE600C"/>
    <w:rsid w:val="00DE6259"/>
    <w:rsid w:val="00DE6493"/>
    <w:rsid w:val="00DE7259"/>
    <w:rsid w:val="00DF06A7"/>
    <w:rsid w:val="00DF0E1D"/>
    <w:rsid w:val="00DF0FBF"/>
    <w:rsid w:val="00DF1E76"/>
    <w:rsid w:val="00DF1EEF"/>
    <w:rsid w:val="00DF2004"/>
    <w:rsid w:val="00DF2018"/>
    <w:rsid w:val="00DF2D61"/>
    <w:rsid w:val="00DF3209"/>
    <w:rsid w:val="00DF355F"/>
    <w:rsid w:val="00DF4353"/>
    <w:rsid w:val="00DF44AD"/>
    <w:rsid w:val="00DF5DBA"/>
    <w:rsid w:val="00DF5F75"/>
    <w:rsid w:val="00DF6048"/>
    <w:rsid w:val="00DF6136"/>
    <w:rsid w:val="00DF6855"/>
    <w:rsid w:val="00DF726F"/>
    <w:rsid w:val="00DF72CF"/>
    <w:rsid w:val="00E00679"/>
    <w:rsid w:val="00E006A0"/>
    <w:rsid w:val="00E00B20"/>
    <w:rsid w:val="00E00C65"/>
    <w:rsid w:val="00E00C9A"/>
    <w:rsid w:val="00E00D19"/>
    <w:rsid w:val="00E013CE"/>
    <w:rsid w:val="00E01438"/>
    <w:rsid w:val="00E01BF4"/>
    <w:rsid w:val="00E01C18"/>
    <w:rsid w:val="00E01DCA"/>
    <w:rsid w:val="00E01E47"/>
    <w:rsid w:val="00E01F2F"/>
    <w:rsid w:val="00E02338"/>
    <w:rsid w:val="00E02B18"/>
    <w:rsid w:val="00E03697"/>
    <w:rsid w:val="00E03AA2"/>
    <w:rsid w:val="00E03DC9"/>
    <w:rsid w:val="00E03E7B"/>
    <w:rsid w:val="00E03F02"/>
    <w:rsid w:val="00E042A7"/>
    <w:rsid w:val="00E04697"/>
    <w:rsid w:val="00E0473E"/>
    <w:rsid w:val="00E04867"/>
    <w:rsid w:val="00E04AE3"/>
    <w:rsid w:val="00E06411"/>
    <w:rsid w:val="00E0646D"/>
    <w:rsid w:val="00E06CD0"/>
    <w:rsid w:val="00E077F9"/>
    <w:rsid w:val="00E1066A"/>
    <w:rsid w:val="00E10B3B"/>
    <w:rsid w:val="00E1132D"/>
    <w:rsid w:val="00E11B3C"/>
    <w:rsid w:val="00E120A3"/>
    <w:rsid w:val="00E125FA"/>
    <w:rsid w:val="00E129CC"/>
    <w:rsid w:val="00E12A94"/>
    <w:rsid w:val="00E12F19"/>
    <w:rsid w:val="00E13062"/>
    <w:rsid w:val="00E13218"/>
    <w:rsid w:val="00E1387F"/>
    <w:rsid w:val="00E13880"/>
    <w:rsid w:val="00E13A13"/>
    <w:rsid w:val="00E13BC6"/>
    <w:rsid w:val="00E14632"/>
    <w:rsid w:val="00E155F9"/>
    <w:rsid w:val="00E1595A"/>
    <w:rsid w:val="00E15B07"/>
    <w:rsid w:val="00E15B79"/>
    <w:rsid w:val="00E160B2"/>
    <w:rsid w:val="00E1632E"/>
    <w:rsid w:val="00E16455"/>
    <w:rsid w:val="00E164AA"/>
    <w:rsid w:val="00E16565"/>
    <w:rsid w:val="00E165FC"/>
    <w:rsid w:val="00E16C69"/>
    <w:rsid w:val="00E16F03"/>
    <w:rsid w:val="00E20B8B"/>
    <w:rsid w:val="00E20FC8"/>
    <w:rsid w:val="00E210AE"/>
    <w:rsid w:val="00E22159"/>
    <w:rsid w:val="00E2243E"/>
    <w:rsid w:val="00E2263C"/>
    <w:rsid w:val="00E22FB4"/>
    <w:rsid w:val="00E23A29"/>
    <w:rsid w:val="00E2401E"/>
    <w:rsid w:val="00E245C9"/>
    <w:rsid w:val="00E24CF3"/>
    <w:rsid w:val="00E2517D"/>
    <w:rsid w:val="00E25256"/>
    <w:rsid w:val="00E254F0"/>
    <w:rsid w:val="00E26B85"/>
    <w:rsid w:val="00E2703A"/>
    <w:rsid w:val="00E271B4"/>
    <w:rsid w:val="00E3012C"/>
    <w:rsid w:val="00E30336"/>
    <w:rsid w:val="00E3033E"/>
    <w:rsid w:val="00E30527"/>
    <w:rsid w:val="00E30918"/>
    <w:rsid w:val="00E30C8B"/>
    <w:rsid w:val="00E31042"/>
    <w:rsid w:val="00E31488"/>
    <w:rsid w:val="00E31780"/>
    <w:rsid w:val="00E317CF"/>
    <w:rsid w:val="00E319AF"/>
    <w:rsid w:val="00E31C65"/>
    <w:rsid w:val="00E31CFE"/>
    <w:rsid w:val="00E321A4"/>
    <w:rsid w:val="00E326CA"/>
    <w:rsid w:val="00E32940"/>
    <w:rsid w:val="00E32C71"/>
    <w:rsid w:val="00E32F2C"/>
    <w:rsid w:val="00E33728"/>
    <w:rsid w:val="00E33E51"/>
    <w:rsid w:val="00E34659"/>
    <w:rsid w:val="00E34C97"/>
    <w:rsid w:val="00E34DC7"/>
    <w:rsid w:val="00E355F9"/>
    <w:rsid w:val="00E36947"/>
    <w:rsid w:val="00E36B7A"/>
    <w:rsid w:val="00E36DA3"/>
    <w:rsid w:val="00E3773E"/>
    <w:rsid w:val="00E37C74"/>
    <w:rsid w:val="00E37DB3"/>
    <w:rsid w:val="00E37E3D"/>
    <w:rsid w:val="00E37E6E"/>
    <w:rsid w:val="00E400EE"/>
    <w:rsid w:val="00E405DE"/>
    <w:rsid w:val="00E40630"/>
    <w:rsid w:val="00E40C2D"/>
    <w:rsid w:val="00E40E8B"/>
    <w:rsid w:val="00E4190E"/>
    <w:rsid w:val="00E41E58"/>
    <w:rsid w:val="00E41F00"/>
    <w:rsid w:val="00E42457"/>
    <w:rsid w:val="00E42D7C"/>
    <w:rsid w:val="00E43C99"/>
    <w:rsid w:val="00E43CE8"/>
    <w:rsid w:val="00E440D7"/>
    <w:rsid w:val="00E45137"/>
    <w:rsid w:val="00E45F5B"/>
    <w:rsid w:val="00E45FEA"/>
    <w:rsid w:val="00E46241"/>
    <w:rsid w:val="00E4698E"/>
    <w:rsid w:val="00E4732B"/>
    <w:rsid w:val="00E47924"/>
    <w:rsid w:val="00E47C47"/>
    <w:rsid w:val="00E5042C"/>
    <w:rsid w:val="00E50DE0"/>
    <w:rsid w:val="00E51174"/>
    <w:rsid w:val="00E51AA4"/>
    <w:rsid w:val="00E51F44"/>
    <w:rsid w:val="00E520E4"/>
    <w:rsid w:val="00E528B8"/>
    <w:rsid w:val="00E52994"/>
    <w:rsid w:val="00E53596"/>
    <w:rsid w:val="00E537FB"/>
    <w:rsid w:val="00E53BE3"/>
    <w:rsid w:val="00E540DD"/>
    <w:rsid w:val="00E542FC"/>
    <w:rsid w:val="00E552E5"/>
    <w:rsid w:val="00E55B7B"/>
    <w:rsid w:val="00E55E07"/>
    <w:rsid w:val="00E56118"/>
    <w:rsid w:val="00E565CD"/>
    <w:rsid w:val="00E56AB8"/>
    <w:rsid w:val="00E56B67"/>
    <w:rsid w:val="00E56FC0"/>
    <w:rsid w:val="00E5738F"/>
    <w:rsid w:val="00E57E80"/>
    <w:rsid w:val="00E57E97"/>
    <w:rsid w:val="00E60028"/>
    <w:rsid w:val="00E60169"/>
    <w:rsid w:val="00E60A7C"/>
    <w:rsid w:val="00E60B30"/>
    <w:rsid w:val="00E60D45"/>
    <w:rsid w:val="00E60E85"/>
    <w:rsid w:val="00E60FA0"/>
    <w:rsid w:val="00E624F3"/>
    <w:rsid w:val="00E62513"/>
    <w:rsid w:val="00E62754"/>
    <w:rsid w:val="00E629D2"/>
    <w:rsid w:val="00E62D89"/>
    <w:rsid w:val="00E6367A"/>
    <w:rsid w:val="00E63A11"/>
    <w:rsid w:val="00E63A4B"/>
    <w:rsid w:val="00E63C09"/>
    <w:rsid w:val="00E63DA7"/>
    <w:rsid w:val="00E64264"/>
    <w:rsid w:val="00E6435E"/>
    <w:rsid w:val="00E643F0"/>
    <w:rsid w:val="00E64532"/>
    <w:rsid w:val="00E6468E"/>
    <w:rsid w:val="00E64D25"/>
    <w:rsid w:val="00E64F56"/>
    <w:rsid w:val="00E65743"/>
    <w:rsid w:val="00E65782"/>
    <w:rsid w:val="00E66165"/>
    <w:rsid w:val="00E66766"/>
    <w:rsid w:val="00E67A8C"/>
    <w:rsid w:val="00E70208"/>
    <w:rsid w:val="00E7068F"/>
    <w:rsid w:val="00E70AE4"/>
    <w:rsid w:val="00E710D0"/>
    <w:rsid w:val="00E717E8"/>
    <w:rsid w:val="00E71E36"/>
    <w:rsid w:val="00E72B72"/>
    <w:rsid w:val="00E747D3"/>
    <w:rsid w:val="00E74D50"/>
    <w:rsid w:val="00E74F9C"/>
    <w:rsid w:val="00E754CC"/>
    <w:rsid w:val="00E75FA7"/>
    <w:rsid w:val="00E760CC"/>
    <w:rsid w:val="00E76AEF"/>
    <w:rsid w:val="00E76F69"/>
    <w:rsid w:val="00E77529"/>
    <w:rsid w:val="00E77B70"/>
    <w:rsid w:val="00E77CF6"/>
    <w:rsid w:val="00E77FB0"/>
    <w:rsid w:val="00E80725"/>
    <w:rsid w:val="00E80741"/>
    <w:rsid w:val="00E813C8"/>
    <w:rsid w:val="00E813FB"/>
    <w:rsid w:val="00E8143F"/>
    <w:rsid w:val="00E8186D"/>
    <w:rsid w:val="00E819E1"/>
    <w:rsid w:val="00E81A74"/>
    <w:rsid w:val="00E81C50"/>
    <w:rsid w:val="00E81E03"/>
    <w:rsid w:val="00E81E9D"/>
    <w:rsid w:val="00E82264"/>
    <w:rsid w:val="00E82953"/>
    <w:rsid w:val="00E82959"/>
    <w:rsid w:val="00E82BB5"/>
    <w:rsid w:val="00E82DC0"/>
    <w:rsid w:val="00E831BC"/>
    <w:rsid w:val="00E846AB"/>
    <w:rsid w:val="00E84C58"/>
    <w:rsid w:val="00E84DB4"/>
    <w:rsid w:val="00E85021"/>
    <w:rsid w:val="00E85905"/>
    <w:rsid w:val="00E85979"/>
    <w:rsid w:val="00E85A29"/>
    <w:rsid w:val="00E85AE1"/>
    <w:rsid w:val="00E85BC7"/>
    <w:rsid w:val="00E85EAE"/>
    <w:rsid w:val="00E8622F"/>
    <w:rsid w:val="00E868FB"/>
    <w:rsid w:val="00E86F8F"/>
    <w:rsid w:val="00E87DBD"/>
    <w:rsid w:val="00E907DA"/>
    <w:rsid w:val="00E90C16"/>
    <w:rsid w:val="00E91116"/>
    <w:rsid w:val="00E91155"/>
    <w:rsid w:val="00E91EA0"/>
    <w:rsid w:val="00E9202E"/>
    <w:rsid w:val="00E92147"/>
    <w:rsid w:val="00E92628"/>
    <w:rsid w:val="00E926DA"/>
    <w:rsid w:val="00E929CC"/>
    <w:rsid w:val="00E937B3"/>
    <w:rsid w:val="00E93900"/>
    <w:rsid w:val="00E93A15"/>
    <w:rsid w:val="00E93FA8"/>
    <w:rsid w:val="00E94C5E"/>
    <w:rsid w:val="00E95246"/>
    <w:rsid w:val="00E96B44"/>
    <w:rsid w:val="00E96F07"/>
    <w:rsid w:val="00E96F68"/>
    <w:rsid w:val="00E973D9"/>
    <w:rsid w:val="00E9782F"/>
    <w:rsid w:val="00EA01AB"/>
    <w:rsid w:val="00EA0577"/>
    <w:rsid w:val="00EA0606"/>
    <w:rsid w:val="00EA0916"/>
    <w:rsid w:val="00EA0F14"/>
    <w:rsid w:val="00EA13E1"/>
    <w:rsid w:val="00EA1589"/>
    <w:rsid w:val="00EA1DE4"/>
    <w:rsid w:val="00EA1E80"/>
    <w:rsid w:val="00EA2F6D"/>
    <w:rsid w:val="00EA3355"/>
    <w:rsid w:val="00EA353B"/>
    <w:rsid w:val="00EA3920"/>
    <w:rsid w:val="00EA3DB4"/>
    <w:rsid w:val="00EA3FE7"/>
    <w:rsid w:val="00EA406C"/>
    <w:rsid w:val="00EA42B8"/>
    <w:rsid w:val="00EA49AA"/>
    <w:rsid w:val="00EA4A11"/>
    <w:rsid w:val="00EA4C33"/>
    <w:rsid w:val="00EA4D85"/>
    <w:rsid w:val="00EA5145"/>
    <w:rsid w:val="00EA565A"/>
    <w:rsid w:val="00EA5FC8"/>
    <w:rsid w:val="00EA60B2"/>
    <w:rsid w:val="00EA615B"/>
    <w:rsid w:val="00EA61F4"/>
    <w:rsid w:val="00EA687F"/>
    <w:rsid w:val="00EA6AFD"/>
    <w:rsid w:val="00EA6C69"/>
    <w:rsid w:val="00EA6D0F"/>
    <w:rsid w:val="00EA74BB"/>
    <w:rsid w:val="00EA7B1F"/>
    <w:rsid w:val="00EA7E0C"/>
    <w:rsid w:val="00EA7F31"/>
    <w:rsid w:val="00EB00F2"/>
    <w:rsid w:val="00EB0328"/>
    <w:rsid w:val="00EB0438"/>
    <w:rsid w:val="00EB05C3"/>
    <w:rsid w:val="00EB1CBE"/>
    <w:rsid w:val="00EB1F54"/>
    <w:rsid w:val="00EB244D"/>
    <w:rsid w:val="00EB2F21"/>
    <w:rsid w:val="00EB3240"/>
    <w:rsid w:val="00EB3265"/>
    <w:rsid w:val="00EB366B"/>
    <w:rsid w:val="00EB37E6"/>
    <w:rsid w:val="00EB3A6D"/>
    <w:rsid w:val="00EB3C77"/>
    <w:rsid w:val="00EB4179"/>
    <w:rsid w:val="00EB4C3F"/>
    <w:rsid w:val="00EB4C49"/>
    <w:rsid w:val="00EB4D24"/>
    <w:rsid w:val="00EB5816"/>
    <w:rsid w:val="00EB5B24"/>
    <w:rsid w:val="00EB723B"/>
    <w:rsid w:val="00EB7536"/>
    <w:rsid w:val="00EB7785"/>
    <w:rsid w:val="00EC03A5"/>
    <w:rsid w:val="00EC04BA"/>
    <w:rsid w:val="00EC0CB5"/>
    <w:rsid w:val="00EC1D43"/>
    <w:rsid w:val="00EC21BA"/>
    <w:rsid w:val="00EC262D"/>
    <w:rsid w:val="00EC2A94"/>
    <w:rsid w:val="00EC2AE2"/>
    <w:rsid w:val="00EC2EB4"/>
    <w:rsid w:val="00EC381D"/>
    <w:rsid w:val="00EC39AD"/>
    <w:rsid w:val="00EC3BA5"/>
    <w:rsid w:val="00EC3C3E"/>
    <w:rsid w:val="00EC3EC0"/>
    <w:rsid w:val="00EC42B9"/>
    <w:rsid w:val="00EC44C1"/>
    <w:rsid w:val="00EC44FF"/>
    <w:rsid w:val="00EC45A6"/>
    <w:rsid w:val="00EC46AC"/>
    <w:rsid w:val="00EC4797"/>
    <w:rsid w:val="00EC47BD"/>
    <w:rsid w:val="00EC4A81"/>
    <w:rsid w:val="00EC4DBA"/>
    <w:rsid w:val="00EC4DE8"/>
    <w:rsid w:val="00EC5628"/>
    <w:rsid w:val="00EC5917"/>
    <w:rsid w:val="00EC5E6B"/>
    <w:rsid w:val="00EC6FFC"/>
    <w:rsid w:val="00EC70C4"/>
    <w:rsid w:val="00EC72FB"/>
    <w:rsid w:val="00EC73F5"/>
    <w:rsid w:val="00EC750A"/>
    <w:rsid w:val="00EC76FA"/>
    <w:rsid w:val="00EC7735"/>
    <w:rsid w:val="00EC784B"/>
    <w:rsid w:val="00EC7BF3"/>
    <w:rsid w:val="00ED041E"/>
    <w:rsid w:val="00ED05B2"/>
    <w:rsid w:val="00ED11F6"/>
    <w:rsid w:val="00ED1450"/>
    <w:rsid w:val="00ED1761"/>
    <w:rsid w:val="00ED1FA4"/>
    <w:rsid w:val="00ED254F"/>
    <w:rsid w:val="00ED34C1"/>
    <w:rsid w:val="00ED3650"/>
    <w:rsid w:val="00ED3A28"/>
    <w:rsid w:val="00ED3FE5"/>
    <w:rsid w:val="00ED4301"/>
    <w:rsid w:val="00ED4328"/>
    <w:rsid w:val="00ED4894"/>
    <w:rsid w:val="00ED5EA8"/>
    <w:rsid w:val="00ED5FC1"/>
    <w:rsid w:val="00ED618C"/>
    <w:rsid w:val="00ED6574"/>
    <w:rsid w:val="00ED66DB"/>
    <w:rsid w:val="00ED6919"/>
    <w:rsid w:val="00ED6D6A"/>
    <w:rsid w:val="00ED6EA6"/>
    <w:rsid w:val="00ED7354"/>
    <w:rsid w:val="00ED73D0"/>
    <w:rsid w:val="00ED7816"/>
    <w:rsid w:val="00ED7B37"/>
    <w:rsid w:val="00EE03EF"/>
    <w:rsid w:val="00EE0436"/>
    <w:rsid w:val="00EE0913"/>
    <w:rsid w:val="00EE0D7A"/>
    <w:rsid w:val="00EE1564"/>
    <w:rsid w:val="00EE18C6"/>
    <w:rsid w:val="00EE1BB6"/>
    <w:rsid w:val="00EE22BB"/>
    <w:rsid w:val="00EE2F0D"/>
    <w:rsid w:val="00EE3BD2"/>
    <w:rsid w:val="00EE3BEF"/>
    <w:rsid w:val="00EE3D78"/>
    <w:rsid w:val="00EE3F8C"/>
    <w:rsid w:val="00EE4199"/>
    <w:rsid w:val="00EE42FD"/>
    <w:rsid w:val="00EE47D2"/>
    <w:rsid w:val="00EE4CFE"/>
    <w:rsid w:val="00EE57EA"/>
    <w:rsid w:val="00EE5D7D"/>
    <w:rsid w:val="00EE6353"/>
    <w:rsid w:val="00EE6B38"/>
    <w:rsid w:val="00EE77D4"/>
    <w:rsid w:val="00EF02AB"/>
    <w:rsid w:val="00EF0457"/>
    <w:rsid w:val="00EF07CA"/>
    <w:rsid w:val="00EF0F01"/>
    <w:rsid w:val="00EF1A87"/>
    <w:rsid w:val="00EF23B1"/>
    <w:rsid w:val="00EF33E8"/>
    <w:rsid w:val="00EF3460"/>
    <w:rsid w:val="00EF37C3"/>
    <w:rsid w:val="00EF3A3E"/>
    <w:rsid w:val="00EF3C6E"/>
    <w:rsid w:val="00EF3D09"/>
    <w:rsid w:val="00EF42E0"/>
    <w:rsid w:val="00EF45D6"/>
    <w:rsid w:val="00EF49AD"/>
    <w:rsid w:val="00EF4A51"/>
    <w:rsid w:val="00EF55F1"/>
    <w:rsid w:val="00EF5B8A"/>
    <w:rsid w:val="00EF5D03"/>
    <w:rsid w:val="00EF61DD"/>
    <w:rsid w:val="00EF6818"/>
    <w:rsid w:val="00EF7316"/>
    <w:rsid w:val="00EF73BA"/>
    <w:rsid w:val="00EF75B3"/>
    <w:rsid w:val="00EF7833"/>
    <w:rsid w:val="00F00063"/>
    <w:rsid w:val="00F003F4"/>
    <w:rsid w:val="00F0150A"/>
    <w:rsid w:val="00F01ADC"/>
    <w:rsid w:val="00F02C1E"/>
    <w:rsid w:val="00F03BED"/>
    <w:rsid w:val="00F03CBD"/>
    <w:rsid w:val="00F05157"/>
    <w:rsid w:val="00F059E3"/>
    <w:rsid w:val="00F05E00"/>
    <w:rsid w:val="00F0604A"/>
    <w:rsid w:val="00F065D2"/>
    <w:rsid w:val="00F06E6F"/>
    <w:rsid w:val="00F0715B"/>
    <w:rsid w:val="00F0783B"/>
    <w:rsid w:val="00F07841"/>
    <w:rsid w:val="00F07D1A"/>
    <w:rsid w:val="00F07FD5"/>
    <w:rsid w:val="00F10A63"/>
    <w:rsid w:val="00F10F94"/>
    <w:rsid w:val="00F1197E"/>
    <w:rsid w:val="00F11DE4"/>
    <w:rsid w:val="00F11E89"/>
    <w:rsid w:val="00F11E9F"/>
    <w:rsid w:val="00F125B4"/>
    <w:rsid w:val="00F12727"/>
    <w:rsid w:val="00F128F8"/>
    <w:rsid w:val="00F132D8"/>
    <w:rsid w:val="00F1330A"/>
    <w:rsid w:val="00F1399C"/>
    <w:rsid w:val="00F13CD6"/>
    <w:rsid w:val="00F145CF"/>
    <w:rsid w:val="00F14688"/>
    <w:rsid w:val="00F14992"/>
    <w:rsid w:val="00F14B38"/>
    <w:rsid w:val="00F15634"/>
    <w:rsid w:val="00F16591"/>
    <w:rsid w:val="00F1659D"/>
    <w:rsid w:val="00F169D4"/>
    <w:rsid w:val="00F16ECA"/>
    <w:rsid w:val="00F174A4"/>
    <w:rsid w:val="00F20295"/>
    <w:rsid w:val="00F20E0A"/>
    <w:rsid w:val="00F21448"/>
    <w:rsid w:val="00F215E4"/>
    <w:rsid w:val="00F21B38"/>
    <w:rsid w:val="00F21CB2"/>
    <w:rsid w:val="00F21D5F"/>
    <w:rsid w:val="00F22084"/>
    <w:rsid w:val="00F22164"/>
    <w:rsid w:val="00F23434"/>
    <w:rsid w:val="00F23675"/>
    <w:rsid w:val="00F23A09"/>
    <w:rsid w:val="00F23BA9"/>
    <w:rsid w:val="00F23BE1"/>
    <w:rsid w:val="00F23BFB"/>
    <w:rsid w:val="00F23CB9"/>
    <w:rsid w:val="00F23D57"/>
    <w:rsid w:val="00F23E9B"/>
    <w:rsid w:val="00F23ECE"/>
    <w:rsid w:val="00F240A3"/>
    <w:rsid w:val="00F247D6"/>
    <w:rsid w:val="00F24CE0"/>
    <w:rsid w:val="00F2500F"/>
    <w:rsid w:val="00F25420"/>
    <w:rsid w:val="00F25D64"/>
    <w:rsid w:val="00F25E6B"/>
    <w:rsid w:val="00F26103"/>
    <w:rsid w:val="00F2657D"/>
    <w:rsid w:val="00F265E4"/>
    <w:rsid w:val="00F26743"/>
    <w:rsid w:val="00F2695D"/>
    <w:rsid w:val="00F26DEA"/>
    <w:rsid w:val="00F26F81"/>
    <w:rsid w:val="00F270B6"/>
    <w:rsid w:val="00F2730E"/>
    <w:rsid w:val="00F27792"/>
    <w:rsid w:val="00F27D7E"/>
    <w:rsid w:val="00F305A1"/>
    <w:rsid w:val="00F3150F"/>
    <w:rsid w:val="00F31553"/>
    <w:rsid w:val="00F31839"/>
    <w:rsid w:val="00F31AD7"/>
    <w:rsid w:val="00F31B21"/>
    <w:rsid w:val="00F31D8B"/>
    <w:rsid w:val="00F320D1"/>
    <w:rsid w:val="00F3300D"/>
    <w:rsid w:val="00F3380E"/>
    <w:rsid w:val="00F3384F"/>
    <w:rsid w:val="00F342E0"/>
    <w:rsid w:val="00F34309"/>
    <w:rsid w:val="00F3453C"/>
    <w:rsid w:val="00F345C3"/>
    <w:rsid w:val="00F3474F"/>
    <w:rsid w:val="00F34D3D"/>
    <w:rsid w:val="00F3616E"/>
    <w:rsid w:val="00F36535"/>
    <w:rsid w:val="00F3656D"/>
    <w:rsid w:val="00F369D4"/>
    <w:rsid w:val="00F375F6"/>
    <w:rsid w:val="00F37AC7"/>
    <w:rsid w:val="00F37E6D"/>
    <w:rsid w:val="00F37FE4"/>
    <w:rsid w:val="00F4021C"/>
    <w:rsid w:val="00F4036A"/>
    <w:rsid w:val="00F4146E"/>
    <w:rsid w:val="00F41922"/>
    <w:rsid w:val="00F419DA"/>
    <w:rsid w:val="00F41DBB"/>
    <w:rsid w:val="00F41F97"/>
    <w:rsid w:val="00F424C1"/>
    <w:rsid w:val="00F429BC"/>
    <w:rsid w:val="00F42B16"/>
    <w:rsid w:val="00F42B70"/>
    <w:rsid w:val="00F430D4"/>
    <w:rsid w:val="00F43412"/>
    <w:rsid w:val="00F43682"/>
    <w:rsid w:val="00F43915"/>
    <w:rsid w:val="00F43C42"/>
    <w:rsid w:val="00F44129"/>
    <w:rsid w:val="00F4415E"/>
    <w:rsid w:val="00F4440F"/>
    <w:rsid w:val="00F444C8"/>
    <w:rsid w:val="00F445C2"/>
    <w:rsid w:val="00F454E9"/>
    <w:rsid w:val="00F45841"/>
    <w:rsid w:val="00F46005"/>
    <w:rsid w:val="00F46145"/>
    <w:rsid w:val="00F467D6"/>
    <w:rsid w:val="00F46AA1"/>
    <w:rsid w:val="00F47321"/>
    <w:rsid w:val="00F47742"/>
    <w:rsid w:val="00F47A97"/>
    <w:rsid w:val="00F47B44"/>
    <w:rsid w:val="00F50782"/>
    <w:rsid w:val="00F50B7B"/>
    <w:rsid w:val="00F5150A"/>
    <w:rsid w:val="00F51760"/>
    <w:rsid w:val="00F51C04"/>
    <w:rsid w:val="00F52157"/>
    <w:rsid w:val="00F52B59"/>
    <w:rsid w:val="00F53540"/>
    <w:rsid w:val="00F54AE6"/>
    <w:rsid w:val="00F54B61"/>
    <w:rsid w:val="00F55613"/>
    <w:rsid w:val="00F558CD"/>
    <w:rsid w:val="00F55DC6"/>
    <w:rsid w:val="00F560B2"/>
    <w:rsid w:val="00F5612E"/>
    <w:rsid w:val="00F562C9"/>
    <w:rsid w:val="00F5645F"/>
    <w:rsid w:val="00F564AC"/>
    <w:rsid w:val="00F5659C"/>
    <w:rsid w:val="00F57DF5"/>
    <w:rsid w:val="00F57F69"/>
    <w:rsid w:val="00F601F3"/>
    <w:rsid w:val="00F6052D"/>
    <w:rsid w:val="00F606F2"/>
    <w:rsid w:val="00F607D1"/>
    <w:rsid w:val="00F608BF"/>
    <w:rsid w:val="00F60C8E"/>
    <w:rsid w:val="00F60F07"/>
    <w:rsid w:val="00F61133"/>
    <w:rsid w:val="00F61897"/>
    <w:rsid w:val="00F61914"/>
    <w:rsid w:val="00F61B7D"/>
    <w:rsid w:val="00F624C9"/>
    <w:rsid w:val="00F626E1"/>
    <w:rsid w:val="00F62CF9"/>
    <w:rsid w:val="00F63786"/>
    <w:rsid w:val="00F63FDF"/>
    <w:rsid w:val="00F64499"/>
    <w:rsid w:val="00F644DA"/>
    <w:rsid w:val="00F64618"/>
    <w:rsid w:val="00F64C3D"/>
    <w:rsid w:val="00F650FD"/>
    <w:rsid w:val="00F65174"/>
    <w:rsid w:val="00F651E7"/>
    <w:rsid w:val="00F65BFD"/>
    <w:rsid w:val="00F66961"/>
    <w:rsid w:val="00F671FD"/>
    <w:rsid w:val="00F67F71"/>
    <w:rsid w:val="00F7054F"/>
    <w:rsid w:val="00F7096E"/>
    <w:rsid w:val="00F709C8"/>
    <w:rsid w:val="00F709ED"/>
    <w:rsid w:val="00F7142F"/>
    <w:rsid w:val="00F71583"/>
    <w:rsid w:val="00F7224A"/>
    <w:rsid w:val="00F73193"/>
    <w:rsid w:val="00F732C8"/>
    <w:rsid w:val="00F73454"/>
    <w:rsid w:val="00F73830"/>
    <w:rsid w:val="00F73A8D"/>
    <w:rsid w:val="00F73B18"/>
    <w:rsid w:val="00F73BA4"/>
    <w:rsid w:val="00F73EC8"/>
    <w:rsid w:val="00F741FE"/>
    <w:rsid w:val="00F744F3"/>
    <w:rsid w:val="00F748CC"/>
    <w:rsid w:val="00F74B3C"/>
    <w:rsid w:val="00F74CDA"/>
    <w:rsid w:val="00F74E2A"/>
    <w:rsid w:val="00F7501F"/>
    <w:rsid w:val="00F7524A"/>
    <w:rsid w:val="00F753DC"/>
    <w:rsid w:val="00F754C4"/>
    <w:rsid w:val="00F759E2"/>
    <w:rsid w:val="00F75ABA"/>
    <w:rsid w:val="00F768FE"/>
    <w:rsid w:val="00F77283"/>
    <w:rsid w:val="00F7799B"/>
    <w:rsid w:val="00F80165"/>
    <w:rsid w:val="00F80B6E"/>
    <w:rsid w:val="00F80C34"/>
    <w:rsid w:val="00F80CD3"/>
    <w:rsid w:val="00F81160"/>
    <w:rsid w:val="00F81269"/>
    <w:rsid w:val="00F81792"/>
    <w:rsid w:val="00F817FE"/>
    <w:rsid w:val="00F82281"/>
    <w:rsid w:val="00F82F38"/>
    <w:rsid w:val="00F83124"/>
    <w:rsid w:val="00F838F8"/>
    <w:rsid w:val="00F83E8C"/>
    <w:rsid w:val="00F8472B"/>
    <w:rsid w:val="00F849A6"/>
    <w:rsid w:val="00F84BD4"/>
    <w:rsid w:val="00F84F59"/>
    <w:rsid w:val="00F85152"/>
    <w:rsid w:val="00F8552A"/>
    <w:rsid w:val="00F85BCF"/>
    <w:rsid w:val="00F86A4B"/>
    <w:rsid w:val="00F87129"/>
    <w:rsid w:val="00F871E5"/>
    <w:rsid w:val="00F8750F"/>
    <w:rsid w:val="00F87815"/>
    <w:rsid w:val="00F8788D"/>
    <w:rsid w:val="00F902DB"/>
    <w:rsid w:val="00F904CF"/>
    <w:rsid w:val="00F90583"/>
    <w:rsid w:val="00F91040"/>
    <w:rsid w:val="00F91068"/>
    <w:rsid w:val="00F9115A"/>
    <w:rsid w:val="00F9166F"/>
    <w:rsid w:val="00F919DA"/>
    <w:rsid w:val="00F91F32"/>
    <w:rsid w:val="00F92576"/>
    <w:rsid w:val="00F92CF3"/>
    <w:rsid w:val="00F930DD"/>
    <w:rsid w:val="00F9315A"/>
    <w:rsid w:val="00F9331C"/>
    <w:rsid w:val="00F93E7C"/>
    <w:rsid w:val="00F94153"/>
    <w:rsid w:val="00F94908"/>
    <w:rsid w:val="00F94AFC"/>
    <w:rsid w:val="00F94CF3"/>
    <w:rsid w:val="00F94F58"/>
    <w:rsid w:val="00F9510E"/>
    <w:rsid w:val="00F95567"/>
    <w:rsid w:val="00F95C8E"/>
    <w:rsid w:val="00F961FA"/>
    <w:rsid w:val="00F96240"/>
    <w:rsid w:val="00F963F8"/>
    <w:rsid w:val="00F96FDF"/>
    <w:rsid w:val="00F97053"/>
    <w:rsid w:val="00F97304"/>
    <w:rsid w:val="00F9736C"/>
    <w:rsid w:val="00F97444"/>
    <w:rsid w:val="00F97636"/>
    <w:rsid w:val="00F97C9C"/>
    <w:rsid w:val="00F97E24"/>
    <w:rsid w:val="00FA0168"/>
    <w:rsid w:val="00FA06F7"/>
    <w:rsid w:val="00FA0AFB"/>
    <w:rsid w:val="00FA0B4A"/>
    <w:rsid w:val="00FA0D2E"/>
    <w:rsid w:val="00FA0EB9"/>
    <w:rsid w:val="00FA1ECC"/>
    <w:rsid w:val="00FA2A78"/>
    <w:rsid w:val="00FA2C34"/>
    <w:rsid w:val="00FA2FAF"/>
    <w:rsid w:val="00FA36BE"/>
    <w:rsid w:val="00FA3BE3"/>
    <w:rsid w:val="00FA428D"/>
    <w:rsid w:val="00FA4DD0"/>
    <w:rsid w:val="00FA584F"/>
    <w:rsid w:val="00FA5EB4"/>
    <w:rsid w:val="00FA6333"/>
    <w:rsid w:val="00FA6830"/>
    <w:rsid w:val="00FA6AAD"/>
    <w:rsid w:val="00FA6AF6"/>
    <w:rsid w:val="00FA6B85"/>
    <w:rsid w:val="00FA74E1"/>
    <w:rsid w:val="00FB0014"/>
    <w:rsid w:val="00FB0048"/>
    <w:rsid w:val="00FB013D"/>
    <w:rsid w:val="00FB045F"/>
    <w:rsid w:val="00FB1227"/>
    <w:rsid w:val="00FB13BC"/>
    <w:rsid w:val="00FB1418"/>
    <w:rsid w:val="00FB1607"/>
    <w:rsid w:val="00FB19C7"/>
    <w:rsid w:val="00FB23AD"/>
    <w:rsid w:val="00FB2488"/>
    <w:rsid w:val="00FB2BE1"/>
    <w:rsid w:val="00FB2CB7"/>
    <w:rsid w:val="00FB303E"/>
    <w:rsid w:val="00FB338E"/>
    <w:rsid w:val="00FB34C3"/>
    <w:rsid w:val="00FB3782"/>
    <w:rsid w:val="00FB4341"/>
    <w:rsid w:val="00FB45AF"/>
    <w:rsid w:val="00FB4D18"/>
    <w:rsid w:val="00FB5197"/>
    <w:rsid w:val="00FB57DE"/>
    <w:rsid w:val="00FB5B1E"/>
    <w:rsid w:val="00FB5C55"/>
    <w:rsid w:val="00FB5E02"/>
    <w:rsid w:val="00FB6134"/>
    <w:rsid w:val="00FB63AF"/>
    <w:rsid w:val="00FB703E"/>
    <w:rsid w:val="00FB70ED"/>
    <w:rsid w:val="00FB7453"/>
    <w:rsid w:val="00FB7828"/>
    <w:rsid w:val="00FB7E5C"/>
    <w:rsid w:val="00FC02FF"/>
    <w:rsid w:val="00FC04B0"/>
    <w:rsid w:val="00FC0899"/>
    <w:rsid w:val="00FC0D29"/>
    <w:rsid w:val="00FC15F6"/>
    <w:rsid w:val="00FC17B2"/>
    <w:rsid w:val="00FC1974"/>
    <w:rsid w:val="00FC1A59"/>
    <w:rsid w:val="00FC2066"/>
    <w:rsid w:val="00FC20DA"/>
    <w:rsid w:val="00FC258F"/>
    <w:rsid w:val="00FC263B"/>
    <w:rsid w:val="00FC2805"/>
    <w:rsid w:val="00FC2A5D"/>
    <w:rsid w:val="00FC2F7E"/>
    <w:rsid w:val="00FC304C"/>
    <w:rsid w:val="00FC338B"/>
    <w:rsid w:val="00FC341A"/>
    <w:rsid w:val="00FC3584"/>
    <w:rsid w:val="00FC3EC3"/>
    <w:rsid w:val="00FC481B"/>
    <w:rsid w:val="00FC4A99"/>
    <w:rsid w:val="00FC51B5"/>
    <w:rsid w:val="00FC546D"/>
    <w:rsid w:val="00FC5AF2"/>
    <w:rsid w:val="00FC5D15"/>
    <w:rsid w:val="00FC5EFA"/>
    <w:rsid w:val="00FC63C9"/>
    <w:rsid w:val="00FC650D"/>
    <w:rsid w:val="00FC66B1"/>
    <w:rsid w:val="00FC6DF8"/>
    <w:rsid w:val="00FC7115"/>
    <w:rsid w:val="00FC7557"/>
    <w:rsid w:val="00FC7569"/>
    <w:rsid w:val="00FC7F5E"/>
    <w:rsid w:val="00FD0519"/>
    <w:rsid w:val="00FD1650"/>
    <w:rsid w:val="00FD20F9"/>
    <w:rsid w:val="00FD269A"/>
    <w:rsid w:val="00FD2CEF"/>
    <w:rsid w:val="00FD3035"/>
    <w:rsid w:val="00FD3300"/>
    <w:rsid w:val="00FD3459"/>
    <w:rsid w:val="00FD352C"/>
    <w:rsid w:val="00FD3654"/>
    <w:rsid w:val="00FD40CF"/>
    <w:rsid w:val="00FD4564"/>
    <w:rsid w:val="00FD471D"/>
    <w:rsid w:val="00FD4E93"/>
    <w:rsid w:val="00FD56F4"/>
    <w:rsid w:val="00FD5CD9"/>
    <w:rsid w:val="00FD5EBC"/>
    <w:rsid w:val="00FD699B"/>
    <w:rsid w:val="00FD6FFE"/>
    <w:rsid w:val="00FD7135"/>
    <w:rsid w:val="00FD72B4"/>
    <w:rsid w:val="00FD753E"/>
    <w:rsid w:val="00FE0020"/>
    <w:rsid w:val="00FE0592"/>
    <w:rsid w:val="00FE0676"/>
    <w:rsid w:val="00FE175D"/>
    <w:rsid w:val="00FE17BE"/>
    <w:rsid w:val="00FE2522"/>
    <w:rsid w:val="00FE264E"/>
    <w:rsid w:val="00FE29EC"/>
    <w:rsid w:val="00FE39C6"/>
    <w:rsid w:val="00FE3FD4"/>
    <w:rsid w:val="00FE402E"/>
    <w:rsid w:val="00FE4561"/>
    <w:rsid w:val="00FE4584"/>
    <w:rsid w:val="00FE4592"/>
    <w:rsid w:val="00FE49B7"/>
    <w:rsid w:val="00FE5535"/>
    <w:rsid w:val="00FE55BC"/>
    <w:rsid w:val="00FE5C29"/>
    <w:rsid w:val="00FE5D44"/>
    <w:rsid w:val="00FE5DFC"/>
    <w:rsid w:val="00FE657C"/>
    <w:rsid w:val="00FE66A2"/>
    <w:rsid w:val="00FE6AE5"/>
    <w:rsid w:val="00FE6AEA"/>
    <w:rsid w:val="00FE7459"/>
    <w:rsid w:val="00FE746E"/>
    <w:rsid w:val="00FE7E75"/>
    <w:rsid w:val="00FF058B"/>
    <w:rsid w:val="00FF0FEA"/>
    <w:rsid w:val="00FF1140"/>
    <w:rsid w:val="00FF1154"/>
    <w:rsid w:val="00FF1301"/>
    <w:rsid w:val="00FF1676"/>
    <w:rsid w:val="00FF16ED"/>
    <w:rsid w:val="00FF1C78"/>
    <w:rsid w:val="00FF2304"/>
    <w:rsid w:val="00FF2D6C"/>
    <w:rsid w:val="00FF36B8"/>
    <w:rsid w:val="00FF3B34"/>
    <w:rsid w:val="00FF3C9D"/>
    <w:rsid w:val="00FF405B"/>
    <w:rsid w:val="00FF4977"/>
    <w:rsid w:val="00FF49E2"/>
    <w:rsid w:val="00FF4AD4"/>
    <w:rsid w:val="00FF4B5B"/>
    <w:rsid w:val="00FF4D8A"/>
    <w:rsid w:val="00FF4F04"/>
    <w:rsid w:val="00FF5406"/>
    <w:rsid w:val="00FF55BF"/>
    <w:rsid w:val="00FF57CA"/>
    <w:rsid w:val="00FF5A88"/>
    <w:rsid w:val="00FF5CF1"/>
    <w:rsid w:val="00FF5D2E"/>
    <w:rsid w:val="00FF5D30"/>
    <w:rsid w:val="00FF5E85"/>
    <w:rsid w:val="00FF6265"/>
    <w:rsid w:val="00FF6A5C"/>
    <w:rsid w:val="00FF6ABF"/>
    <w:rsid w:val="00FF6D01"/>
    <w:rsid w:val="00FF7920"/>
    <w:rsid w:val="00FF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268"/>
    <w:pPr>
      <w:widowControl w:val="0"/>
      <w:adjustRightInd w:val="0"/>
      <w:spacing w:line="300" w:lineRule="auto"/>
      <w:jc w:val="both"/>
    </w:pPr>
    <w:rPr>
      <w:rFonts w:ascii="Arial" w:hAnsi="Arial"/>
      <w:spacing w:val="20"/>
      <w:kern w:val="2"/>
      <w:sz w:val="24"/>
      <w:szCs w:val="21"/>
    </w:rPr>
  </w:style>
  <w:style w:type="paragraph" w:styleId="10">
    <w:name w:val="heading 1"/>
    <w:aliases w:val="Heading 1,H1,Level 1 Head,PIM 1,Section Head,h1,l1,1,Heading 0,章,Header 1,Header1,A MAJOR/BOLD,Company Index,Chapter Name,Datasheet title,Fab-1,level 1,heading 1,Head1,1st level,H11,H12,H13,H14,H15,H16,H17,标书1,L1,boc,ÕÂ±êÌâ,Head 1,Head 11,Head 12,l"/>
    <w:basedOn w:val="a"/>
    <w:next w:val="a"/>
    <w:link w:val="1Char"/>
    <w:qFormat/>
    <w:rsid w:val="000F1983"/>
    <w:pPr>
      <w:widowControl/>
      <w:numPr>
        <w:numId w:val="2"/>
      </w:numPr>
      <w:adjustRightInd/>
      <w:spacing w:before="240" w:after="240"/>
      <w:jc w:val="left"/>
      <w:outlineLvl w:val="0"/>
    </w:pPr>
    <w:rPr>
      <w:b/>
    </w:rPr>
  </w:style>
  <w:style w:type="paragraph" w:styleId="20">
    <w:name w:val="heading 2"/>
    <w:aliases w:val="Heading 2 Hidden,Heading 2 CCBS,Titre3,H2,Level 2 Head,heading 2,PIM2,2nd level,h2,2,Header 2,l2,Titre2,Head 2,2.标题 2,HD2,Fab-2,sect 1.2,H21,sect 1.21,H22,sect 1.22,H211,sect 1.211,H23,sect 1.23,H212,sect 1.212,Courseware #,DO NOT USE_h2,chn,ISO1,A"/>
    <w:basedOn w:val="10"/>
    <w:next w:val="a"/>
    <w:link w:val="2Char"/>
    <w:uiPriority w:val="9"/>
    <w:qFormat/>
    <w:rsid w:val="000F1983"/>
    <w:pPr>
      <w:numPr>
        <w:ilvl w:val="1"/>
      </w:numPr>
      <w:outlineLvl w:val="1"/>
    </w:pPr>
  </w:style>
  <w:style w:type="paragraph" w:styleId="3">
    <w:name w:val="heading 3"/>
    <w:aliases w:val="Level 3 Head,H3,Heading 3 - old,level_3,PIM 3,h3,3rd level,3,sect1.2.3,prop3,3heading,heading 3,Heading 31,Bold Head,bh,3 Char,Heading 3,l3,CT,小标题中,sect1.2.31,sect1.2.32,sect1.2.311,sect1.2.33,sect1.2.312,PRTM Heading 3,BOD 0,小標題中,subhead,1.,list 3"/>
    <w:basedOn w:val="20"/>
    <w:next w:val="a"/>
    <w:link w:val="3Char"/>
    <w:qFormat/>
    <w:rsid w:val="00753CBA"/>
    <w:pPr>
      <w:numPr>
        <w:ilvl w:val="2"/>
      </w:numPr>
      <w:outlineLvl w:val="2"/>
    </w:pPr>
    <w:rPr>
      <w:sz w:val="21"/>
    </w:rPr>
  </w:style>
  <w:style w:type="paragraph" w:styleId="4">
    <w:name w:val="heading 4"/>
    <w:aliases w:val="H4,h4,PIM 4,Fab-4,T5,Heading 4,三级,bullet,bl,bb,h41,H41,bullet1,bl1,bb1,h42,H42,bullet2,bl2,bb2,h411,H411,bullet11,bl11,bb11,h43,H43,bullet3,bl3,bb3,h412,H412,bullet12,bl12,bb12,h421,H421,bullet21,bl21,bb21,h4111,H4111,bullet111,bl111,bb111,h44,H44"/>
    <w:basedOn w:val="3"/>
    <w:next w:val="a"/>
    <w:qFormat/>
    <w:rsid w:val="002D7E05"/>
    <w:pPr>
      <w:numPr>
        <w:ilvl w:val="3"/>
      </w:numPr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qFormat/>
    <w:rsid w:val="002D7E05"/>
    <w:pPr>
      <w:numPr>
        <w:ilvl w:val="4"/>
      </w:numPr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qFormat/>
    <w:rsid w:val="002D7E05"/>
    <w:pPr>
      <w:numPr>
        <w:ilvl w:val="5"/>
      </w:numPr>
      <w:outlineLvl w:val="5"/>
    </w:pPr>
  </w:style>
  <w:style w:type="paragraph" w:styleId="7">
    <w:name w:val="heading 7"/>
    <w:aliases w:val="PIM 7,H TIMES1,不用,letter list,1.标题 6,H7"/>
    <w:basedOn w:val="6"/>
    <w:next w:val="a"/>
    <w:qFormat/>
    <w:rsid w:val="002D7E05"/>
    <w:pPr>
      <w:numPr>
        <w:ilvl w:val="6"/>
      </w:numPr>
      <w:outlineLvl w:val="6"/>
    </w:pPr>
  </w:style>
  <w:style w:type="paragraph" w:styleId="8">
    <w:name w:val="heading 8"/>
    <w:aliases w:val="不用8,H8"/>
    <w:basedOn w:val="a"/>
    <w:next w:val="a"/>
    <w:qFormat/>
    <w:rsid w:val="002D7E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qFormat/>
    <w:rsid w:val="002D7E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项目符号1说明"/>
    <w:basedOn w:val="a"/>
    <w:autoRedefine/>
    <w:rsid w:val="002D7E05"/>
    <w:pPr>
      <w:numPr>
        <w:numId w:val="1"/>
      </w:numPr>
      <w:tabs>
        <w:tab w:val="clear" w:pos="1554"/>
        <w:tab w:val="num" w:pos="360"/>
      </w:tabs>
      <w:adjustRightInd/>
      <w:spacing w:before="60" w:after="60" w:line="360" w:lineRule="auto"/>
      <w:ind w:left="900" w:firstLine="0"/>
    </w:pPr>
    <w:rPr>
      <w:rFonts w:ascii="Times New Roman" w:hAnsi="Times New Roman"/>
      <w:spacing w:val="0"/>
      <w:szCs w:val="24"/>
    </w:rPr>
  </w:style>
  <w:style w:type="paragraph" w:customStyle="1" w:styleId="2">
    <w:name w:val="项目符号2"/>
    <w:basedOn w:val="a"/>
    <w:next w:val="a"/>
    <w:rsid w:val="002D7E05"/>
    <w:pPr>
      <w:numPr>
        <w:numId w:val="3"/>
      </w:numPr>
      <w:tabs>
        <w:tab w:val="clear" w:pos="420"/>
        <w:tab w:val="num" w:pos="360"/>
      </w:tabs>
      <w:adjustRightInd/>
      <w:spacing w:before="60" w:after="60" w:line="360" w:lineRule="auto"/>
      <w:ind w:left="0" w:firstLine="0"/>
    </w:pPr>
    <w:rPr>
      <w:rFonts w:ascii="Times New Roman" w:hAnsi="Times New Roman"/>
      <w:spacing w:val="0"/>
      <w:szCs w:val="24"/>
    </w:rPr>
  </w:style>
  <w:style w:type="paragraph" w:customStyle="1" w:styleId="21">
    <w:name w:val="正文缩进2字"/>
    <w:basedOn w:val="a"/>
    <w:autoRedefine/>
    <w:rsid w:val="002D7E05"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  <w:spacing w:val="0"/>
    </w:rPr>
  </w:style>
  <w:style w:type="paragraph" w:styleId="a3">
    <w:name w:val="annotation text"/>
    <w:basedOn w:val="a"/>
    <w:semiHidden/>
    <w:rsid w:val="002D7E05"/>
    <w:pPr>
      <w:jc w:val="left"/>
    </w:pPr>
  </w:style>
  <w:style w:type="character" w:customStyle="1" w:styleId="1Char">
    <w:name w:val="标题 1 Char"/>
    <w:aliases w:val="Heading 1 Char,H1 Char,Level 1 Head Char,PIM 1 Char,Section Head Char,h1 Char,l1 Char,1 Char,Heading 0 Char,章 Char,Header 1 Char,Header1 Char,A MAJOR/BOLD Char,Company Index Char,Chapter Name Char,Datasheet title Char,Fab-1 Char,level 1 Char"/>
    <w:basedOn w:val="a0"/>
    <w:link w:val="10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,A Char"/>
    <w:basedOn w:val="1Char"/>
    <w:link w:val="20"/>
    <w:uiPriority w:val="9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3Char">
    <w:name w:val="标题 3 Char"/>
    <w:aliases w:val="Level 3 Head Char,H3 Char,Heading 3 - old Char,level_3 Char,PIM 3 Char,h3 Char,3rd level Char,3 Char1,sect1.2.3 Char,prop3 Char,3heading Char,heading 3 Char,Heading 31 Char,Bold Head Char,bh Char,3 Char Char,Heading 3 Char,l3 Char,CT Char"/>
    <w:basedOn w:val="2Char"/>
    <w:link w:val="3"/>
    <w:rsid w:val="00753CBA"/>
    <w:rPr>
      <w:rFonts w:ascii="Arial" w:hAnsi="Arial"/>
      <w:b/>
      <w:spacing w:val="20"/>
      <w:kern w:val="2"/>
      <w:sz w:val="21"/>
      <w:szCs w:val="21"/>
    </w:rPr>
  </w:style>
  <w:style w:type="table" w:styleId="a4">
    <w:name w:val="Table Grid"/>
    <w:basedOn w:val="a1"/>
    <w:rsid w:val="002D7E05"/>
    <w:pPr>
      <w:widowControl w:val="0"/>
      <w:adjustRightInd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2D7E05"/>
    <w:pPr>
      <w:shd w:val="clear" w:color="auto" w:fill="000080"/>
    </w:pPr>
  </w:style>
  <w:style w:type="paragraph" w:styleId="a6">
    <w:name w:val="header"/>
    <w:basedOn w:val="a"/>
    <w:rsid w:val="00DF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rsid w:val="00DF0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8">
    <w:name w:val="封面公司名"/>
    <w:basedOn w:val="a"/>
    <w:rsid w:val="00DF0FBF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pacing w:val="0"/>
      <w:sz w:val="30"/>
      <w:szCs w:val="20"/>
    </w:rPr>
  </w:style>
  <w:style w:type="paragraph" w:styleId="11">
    <w:name w:val="toc 1"/>
    <w:basedOn w:val="a"/>
    <w:next w:val="a"/>
    <w:autoRedefine/>
    <w:uiPriority w:val="39"/>
    <w:rsid w:val="004B1FBF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B1FBF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4B1FBF"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4B1FBF"/>
    <w:pPr>
      <w:ind w:left="720"/>
      <w:jc w:val="left"/>
    </w:pPr>
    <w:rPr>
      <w:rFonts w:ascii="Times New Roman" w:hAnsi="Times New Roman"/>
      <w:sz w:val="18"/>
      <w:szCs w:val="18"/>
    </w:rPr>
  </w:style>
  <w:style w:type="character" w:styleId="a9">
    <w:name w:val="Hyperlink"/>
    <w:basedOn w:val="a0"/>
    <w:uiPriority w:val="99"/>
    <w:rsid w:val="004B1FBF"/>
    <w:rPr>
      <w:color w:val="0000FF"/>
      <w:u w:val="single"/>
    </w:rPr>
  </w:style>
  <w:style w:type="paragraph" w:styleId="aa">
    <w:name w:val="footnote text"/>
    <w:basedOn w:val="a"/>
    <w:semiHidden/>
    <w:rsid w:val="00F240A3"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sid w:val="00F240A3"/>
    <w:rPr>
      <w:vertAlign w:val="superscript"/>
    </w:rPr>
  </w:style>
  <w:style w:type="paragraph" w:styleId="50">
    <w:name w:val="toc 5"/>
    <w:basedOn w:val="a"/>
    <w:next w:val="a"/>
    <w:autoRedefine/>
    <w:uiPriority w:val="39"/>
    <w:rsid w:val="00BE1112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BE1112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E1112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E1112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E1112"/>
    <w:pPr>
      <w:ind w:left="1920"/>
      <w:jc w:val="left"/>
    </w:pPr>
    <w:rPr>
      <w:rFonts w:ascii="Times New Roman" w:hAnsi="Times New Roman"/>
      <w:sz w:val="18"/>
      <w:szCs w:val="18"/>
    </w:rPr>
  </w:style>
  <w:style w:type="paragraph" w:customStyle="1" w:styleId="Char1">
    <w:name w:val="Char1"/>
    <w:basedOn w:val="a"/>
    <w:rsid w:val="00AB6373"/>
    <w:pPr>
      <w:adjustRightInd/>
      <w:spacing w:line="240" w:lineRule="auto"/>
    </w:pPr>
    <w:rPr>
      <w:rFonts w:ascii="Tahoma" w:hAnsi="Tahoma"/>
      <w:spacing w:val="0"/>
      <w:szCs w:val="20"/>
    </w:rPr>
  </w:style>
  <w:style w:type="table" w:styleId="ac">
    <w:name w:val="Table Theme"/>
    <w:basedOn w:val="a1"/>
    <w:rsid w:val="00AB6373"/>
    <w:pPr>
      <w:widowControl w:val="0"/>
      <w:adjustRightInd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semiHidden/>
    <w:rsid w:val="00F00063"/>
    <w:rPr>
      <w:sz w:val="21"/>
      <w:szCs w:val="21"/>
    </w:rPr>
  </w:style>
  <w:style w:type="paragraph" w:styleId="ae">
    <w:name w:val="annotation subject"/>
    <w:basedOn w:val="a3"/>
    <w:next w:val="a3"/>
    <w:semiHidden/>
    <w:rsid w:val="00F00063"/>
    <w:rPr>
      <w:b/>
      <w:bCs/>
    </w:rPr>
  </w:style>
  <w:style w:type="paragraph" w:styleId="af">
    <w:name w:val="Balloon Text"/>
    <w:basedOn w:val="a"/>
    <w:semiHidden/>
    <w:rsid w:val="00F00063"/>
    <w:rPr>
      <w:sz w:val="18"/>
      <w:szCs w:val="18"/>
    </w:rPr>
  </w:style>
  <w:style w:type="paragraph" w:customStyle="1" w:styleId="af0">
    <w:name w:val="表格内容"/>
    <w:basedOn w:val="a"/>
    <w:rsid w:val="00AD00BF"/>
    <w:pPr>
      <w:adjustRightInd/>
      <w:spacing w:line="240" w:lineRule="auto"/>
      <w:jc w:val="center"/>
    </w:pPr>
    <w:rPr>
      <w:noProof/>
      <w:spacing w:val="0"/>
      <w:sz w:val="18"/>
    </w:rPr>
  </w:style>
  <w:style w:type="paragraph" w:styleId="af1">
    <w:name w:val="Body Text"/>
    <w:aliases w:val=" Char Char Char Char Char, Char Char Char Char"/>
    <w:basedOn w:val="a"/>
    <w:link w:val="Char"/>
    <w:rsid w:val="00431B70"/>
    <w:pPr>
      <w:adjustRightInd/>
      <w:spacing w:after="120" w:line="240" w:lineRule="auto"/>
    </w:pPr>
    <w:rPr>
      <w:rFonts w:ascii="Times New Roman" w:hAnsi="Times New Roman"/>
      <w:spacing w:val="0"/>
      <w:sz w:val="21"/>
      <w:szCs w:val="24"/>
    </w:rPr>
  </w:style>
  <w:style w:type="character" w:customStyle="1" w:styleId="Char">
    <w:name w:val="正文文本 Char"/>
    <w:aliases w:val=" Char Char Char Char Char Char, Char Char Char Char Char1"/>
    <w:basedOn w:val="a0"/>
    <w:link w:val="af1"/>
    <w:rsid w:val="00431B7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word">
    <w:name w:val="word"/>
    <w:basedOn w:val="a0"/>
    <w:rsid w:val="00C31F66"/>
  </w:style>
  <w:style w:type="paragraph" w:styleId="af2">
    <w:name w:val="Normal Indent"/>
    <w:basedOn w:val="a"/>
    <w:autoRedefine/>
    <w:rsid w:val="00397B34"/>
    <w:pPr>
      <w:adjustRightInd/>
      <w:spacing w:line="240" w:lineRule="auto"/>
      <w:ind w:right="-108"/>
      <w:jc w:val="left"/>
    </w:pPr>
    <w:rPr>
      <w:rFonts w:ascii="宋体" w:hAnsi="宋体" w:cs="宋体"/>
      <w:iCs/>
      <w:color w:val="000000"/>
      <w:spacing w:val="0"/>
      <w:kern w:val="0"/>
      <w:sz w:val="20"/>
      <w:szCs w:val="20"/>
    </w:rPr>
  </w:style>
  <w:style w:type="paragraph" w:styleId="af3">
    <w:name w:val="List Paragraph"/>
    <w:basedOn w:val="a"/>
    <w:uiPriority w:val="34"/>
    <w:qFormat/>
    <w:rsid w:val="00397B34"/>
    <w:pPr>
      <w:adjustRightInd/>
      <w:spacing w:line="240" w:lineRule="auto"/>
      <w:ind w:firstLineChars="200" w:firstLine="420"/>
    </w:pPr>
    <w:rPr>
      <w:rFonts w:ascii="Times New Roman" w:hAnsi="Times New Roman"/>
      <w:spacing w:val="0"/>
      <w:sz w:val="21"/>
      <w:szCs w:val="24"/>
    </w:rPr>
  </w:style>
  <w:style w:type="character" w:styleId="af4">
    <w:name w:val="FollowedHyperlink"/>
    <w:basedOn w:val="a0"/>
    <w:rsid w:val="00BD5BF7"/>
    <w:rPr>
      <w:color w:val="800080" w:themeColor="followedHyperlink"/>
      <w:u w:val="single"/>
    </w:rPr>
  </w:style>
  <w:style w:type="character" w:styleId="af5">
    <w:name w:val="Strong"/>
    <w:basedOn w:val="a0"/>
    <w:qFormat/>
    <w:rsid w:val="00C230F0"/>
    <w:rPr>
      <w:b/>
      <w:bCs/>
    </w:rPr>
  </w:style>
  <w:style w:type="paragraph" w:styleId="af6">
    <w:name w:val="Subtitle"/>
    <w:basedOn w:val="a"/>
    <w:next w:val="a"/>
    <w:link w:val="Char0"/>
    <w:qFormat/>
    <w:rsid w:val="00C230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6"/>
    <w:rsid w:val="00C230F0"/>
    <w:rPr>
      <w:rFonts w:asciiTheme="majorHAnsi" w:hAnsiTheme="majorHAnsi" w:cstheme="majorBidi"/>
      <w:b/>
      <w:bCs/>
      <w:spacing w:val="20"/>
      <w:kern w:val="28"/>
      <w:sz w:val="32"/>
      <w:szCs w:val="32"/>
    </w:rPr>
  </w:style>
  <w:style w:type="character" w:customStyle="1" w:styleId="jsonkey">
    <w:name w:val="json_key"/>
    <w:basedOn w:val="a0"/>
    <w:rsid w:val="00E04697"/>
  </w:style>
  <w:style w:type="character" w:customStyle="1" w:styleId="jsonstring">
    <w:name w:val="json_string"/>
    <w:basedOn w:val="a0"/>
    <w:rsid w:val="00E04697"/>
  </w:style>
  <w:style w:type="character" w:customStyle="1" w:styleId="jsonnumber">
    <w:name w:val="json_number"/>
    <w:basedOn w:val="a0"/>
    <w:rsid w:val="00E04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268"/>
    <w:pPr>
      <w:widowControl w:val="0"/>
      <w:adjustRightInd w:val="0"/>
      <w:spacing w:line="300" w:lineRule="auto"/>
      <w:jc w:val="both"/>
    </w:pPr>
    <w:rPr>
      <w:rFonts w:ascii="Arial" w:hAnsi="Arial"/>
      <w:spacing w:val="20"/>
      <w:kern w:val="2"/>
      <w:sz w:val="24"/>
      <w:szCs w:val="21"/>
    </w:rPr>
  </w:style>
  <w:style w:type="paragraph" w:styleId="10">
    <w:name w:val="heading 1"/>
    <w:aliases w:val="Heading 1,H1,Level 1 Head,PIM 1,Section Head,h1,l1,1,Heading 0,章,Header 1,Header1,A MAJOR/BOLD,Company Index,Chapter Name,Datasheet title,Fab-1,level 1,heading 1,Head1,1st level,H11,H12,H13,H14,H15,H16,H17,标书1,L1,boc,ÕÂ±êÌâ,Head 1,Head 11,Head 12,l"/>
    <w:basedOn w:val="a"/>
    <w:next w:val="a"/>
    <w:link w:val="1Char"/>
    <w:qFormat/>
    <w:rsid w:val="000F1983"/>
    <w:pPr>
      <w:widowControl/>
      <w:numPr>
        <w:numId w:val="2"/>
      </w:numPr>
      <w:adjustRightInd/>
      <w:spacing w:before="240" w:after="240"/>
      <w:jc w:val="left"/>
      <w:outlineLvl w:val="0"/>
    </w:pPr>
    <w:rPr>
      <w:b/>
    </w:rPr>
  </w:style>
  <w:style w:type="paragraph" w:styleId="20">
    <w:name w:val="heading 2"/>
    <w:aliases w:val="Heading 2 Hidden,Heading 2 CCBS,Titre3,H2,Level 2 Head,heading 2,PIM2,2nd level,h2,2,Header 2,l2,Titre2,Head 2,2.标题 2,HD2,Fab-2,sect 1.2,H21,sect 1.21,H22,sect 1.22,H211,sect 1.211,H23,sect 1.23,H212,sect 1.212,Courseware #,DO NOT USE_h2,chn,ISO1,A"/>
    <w:basedOn w:val="10"/>
    <w:next w:val="a"/>
    <w:link w:val="2Char"/>
    <w:uiPriority w:val="9"/>
    <w:qFormat/>
    <w:rsid w:val="000F1983"/>
    <w:pPr>
      <w:numPr>
        <w:ilvl w:val="1"/>
      </w:numPr>
      <w:outlineLvl w:val="1"/>
    </w:pPr>
  </w:style>
  <w:style w:type="paragraph" w:styleId="3">
    <w:name w:val="heading 3"/>
    <w:aliases w:val="Level 3 Head,H3,Heading 3 - old,level_3,PIM 3,h3,3rd level,3,sect1.2.3,prop3,3heading,heading 3,Heading 31,Bold Head,bh,3 Char,Heading 3,l3,CT,小标题中,sect1.2.31,sect1.2.32,sect1.2.311,sect1.2.33,sect1.2.312,PRTM Heading 3,BOD 0,小標題中,subhead,1.,list 3"/>
    <w:basedOn w:val="20"/>
    <w:next w:val="a"/>
    <w:link w:val="3Char"/>
    <w:qFormat/>
    <w:rsid w:val="00753CBA"/>
    <w:pPr>
      <w:numPr>
        <w:ilvl w:val="2"/>
      </w:numPr>
      <w:outlineLvl w:val="2"/>
    </w:pPr>
    <w:rPr>
      <w:sz w:val="21"/>
    </w:rPr>
  </w:style>
  <w:style w:type="paragraph" w:styleId="4">
    <w:name w:val="heading 4"/>
    <w:aliases w:val="H4,h4,PIM 4,Fab-4,T5,Heading 4,三级,bullet,bl,bb,h41,H41,bullet1,bl1,bb1,h42,H42,bullet2,bl2,bb2,h411,H411,bullet11,bl11,bb11,h43,H43,bullet3,bl3,bb3,h412,H412,bullet12,bl12,bb12,h421,H421,bullet21,bl21,bb21,h4111,H4111,bullet111,bl111,bb111,h44,H44"/>
    <w:basedOn w:val="3"/>
    <w:next w:val="a"/>
    <w:qFormat/>
    <w:rsid w:val="002D7E05"/>
    <w:pPr>
      <w:numPr>
        <w:ilvl w:val="3"/>
      </w:numPr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qFormat/>
    <w:rsid w:val="002D7E05"/>
    <w:pPr>
      <w:numPr>
        <w:ilvl w:val="4"/>
      </w:numPr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qFormat/>
    <w:rsid w:val="002D7E05"/>
    <w:pPr>
      <w:numPr>
        <w:ilvl w:val="5"/>
      </w:numPr>
      <w:outlineLvl w:val="5"/>
    </w:pPr>
  </w:style>
  <w:style w:type="paragraph" w:styleId="7">
    <w:name w:val="heading 7"/>
    <w:aliases w:val="PIM 7,H TIMES1,不用,letter list,1.标题 6,H7"/>
    <w:basedOn w:val="6"/>
    <w:next w:val="a"/>
    <w:qFormat/>
    <w:rsid w:val="002D7E05"/>
    <w:pPr>
      <w:numPr>
        <w:ilvl w:val="6"/>
      </w:numPr>
      <w:outlineLvl w:val="6"/>
    </w:pPr>
  </w:style>
  <w:style w:type="paragraph" w:styleId="8">
    <w:name w:val="heading 8"/>
    <w:aliases w:val="不用8,H8"/>
    <w:basedOn w:val="a"/>
    <w:next w:val="a"/>
    <w:qFormat/>
    <w:rsid w:val="002D7E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qFormat/>
    <w:rsid w:val="002D7E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项目符号1说明"/>
    <w:basedOn w:val="a"/>
    <w:autoRedefine/>
    <w:rsid w:val="002D7E05"/>
    <w:pPr>
      <w:numPr>
        <w:numId w:val="1"/>
      </w:numPr>
      <w:tabs>
        <w:tab w:val="clear" w:pos="1554"/>
        <w:tab w:val="num" w:pos="360"/>
      </w:tabs>
      <w:adjustRightInd/>
      <w:spacing w:before="60" w:after="60" w:line="360" w:lineRule="auto"/>
      <w:ind w:left="900" w:firstLine="0"/>
    </w:pPr>
    <w:rPr>
      <w:rFonts w:ascii="Times New Roman" w:hAnsi="Times New Roman"/>
      <w:spacing w:val="0"/>
      <w:szCs w:val="24"/>
    </w:rPr>
  </w:style>
  <w:style w:type="paragraph" w:customStyle="1" w:styleId="2">
    <w:name w:val="项目符号2"/>
    <w:basedOn w:val="a"/>
    <w:next w:val="a"/>
    <w:rsid w:val="002D7E05"/>
    <w:pPr>
      <w:numPr>
        <w:numId w:val="3"/>
      </w:numPr>
      <w:tabs>
        <w:tab w:val="clear" w:pos="420"/>
        <w:tab w:val="num" w:pos="360"/>
      </w:tabs>
      <w:adjustRightInd/>
      <w:spacing w:before="60" w:after="60" w:line="360" w:lineRule="auto"/>
      <w:ind w:left="0" w:firstLine="0"/>
    </w:pPr>
    <w:rPr>
      <w:rFonts w:ascii="Times New Roman" w:hAnsi="Times New Roman"/>
      <w:spacing w:val="0"/>
      <w:szCs w:val="24"/>
    </w:rPr>
  </w:style>
  <w:style w:type="paragraph" w:customStyle="1" w:styleId="21">
    <w:name w:val="正文缩进2字"/>
    <w:basedOn w:val="a"/>
    <w:autoRedefine/>
    <w:rsid w:val="002D7E05"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  <w:spacing w:val="0"/>
    </w:rPr>
  </w:style>
  <w:style w:type="paragraph" w:styleId="a3">
    <w:name w:val="annotation text"/>
    <w:basedOn w:val="a"/>
    <w:semiHidden/>
    <w:rsid w:val="002D7E05"/>
    <w:pPr>
      <w:jc w:val="left"/>
    </w:pPr>
  </w:style>
  <w:style w:type="character" w:customStyle="1" w:styleId="1Char">
    <w:name w:val="标题 1 Char"/>
    <w:aliases w:val="Heading 1 Char,H1 Char,Level 1 Head Char,PIM 1 Char,Section Head Char,h1 Char,l1 Char,1 Char,Heading 0 Char,章 Char,Header 1 Char,Header1 Char,A MAJOR/BOLD Char,Company Index Char,Chapter Name Char,Datasheet title Char,Fab-1 Char,level 1 Char"/>
    <w:basedOn w:val="a0"/>
    <w:link w:val="10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,A Char"/>
    <w:basedOn w:val="1Char"/>
    <w:link w:val="20"/>
    <w:uiPriority w:val="9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3Char">
    <w:name w:val="标题 3 Char"/>
    <w:aliases w:val="Level 3 Head Char,H3 Char,Heading 3 - old Char,level_3 Char,PIM 3 Char,h3 Char,3rd level Char,3 Char1,sect1.2.3 Char,prop3 Char,3heading Char,heading 3 Char,Heading 31 Char,Bold Head Char,bh Char,3 Char Char,Heading 3 Char,l3 Char,CT Char"/>
    <w:basedOn w:val="2Char"/>
    <w:link w:val="3"/>
    <w:rsid w:val="00753CBA"/>
    <w:rPr>
      <w:rFonts w:ascii="Arial" w:hAnsi="Arial"/>
      <w:b/>
      <w:spacing w:val="20"/>
      <w:kern w:val="2"/>
      <w:sz w:val="21"/>
      <w:szCs w:val="21"/>
    </w:rPr>
  </w:style>
  <w:style w:type="table" w:styleId="a4">
    <w:name w:val="Table Grid"/>
    <w:basedOn w:val="a1"/>
    <w:rsid w:val="002D7E05"/>
    <w:pPr>
      <w:widowControl w:val="0"/>
      <w:adjustRightInd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2D7E05"/>
    <w:pPr>
      <w:shd w:val="clear" w:color="auto" w:fill="000080"/>
    </w:pPr>
  </w:style>
  <w:style w:type="paragraph" w:styleId="a6">
    <w:name w:val="header"/>
    <w:basedOn w:val="a"/>
    <w:rsid w:val="00DF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rsid w:val="00DF0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8">
    <w:name w:val="封面公司名"/>
    <w:basedOn w:val="a"/>
    <w:rsid w:val="00DF0FBF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pacing w:val="0"/>
      <w:sz w:val="30"/>
      <w:szCs w:val="20"/>
    </w:rPr>
  </w:style>
  <w:style w:type="paragraph" w:styleId="11">
    <w:name w:val="toc 1"/>
    <w:basedOn w:val="a"/>
    <w:next w:val="a"/>
    <w:autoRedefine/>
    <w:uiPriority w:val="39"/>
    <w:rsid w:val="004B1FBF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B1FBF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4B1FBF"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4B1FBF"/>
    <w:pPr>
      <w:ind w:left="720"/>
      <w:jc w:val="left"/>
    </w:pPr>
    <w:rPr>
      <w:rFonts w:ascii="Times New Roman" w:hAnsi="Times New Roman"/>
      <w:sz w:val="18"/>
      <w:szCs w:val="18"/>
    </w:rPr>
  </w:style>
  <w:style w:type="character" w:styleId="a9">
    <w:name w:val="Hyperlink"/>
    <w:basedOn w:val="a0"/>
    <w:uiPriority w:val="99"/>
    <w:rsid w:val="004B1FBF"/>
    <w:rPr>
      <w:color w:val="0000FF"/>
      <w:u w:val="single"/>
    </w:rPr>
  </w:style>
  <w:style w:type="paragraph" w:styleId="aa">
    <w:name w:val="footnote text"/>
    <w:basedOn w:val="a"/>
    <w:semiHidden/>
    <w:rsid w:val="00F240A3"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sid w:val="00F240A3"/>
    <w:rPr>
      <w:vertAlign w:val="superscript"/>
    </w:rPr>
  </w:style>
  <w:style w:type="paragraph" w:styleId="50">
    <w:name w:val="toc 5"/>
    <w:basedOn w:val="a"/>
    <w:next w:val="a"/>
    <w:autoRedefine/>
    <w:uiPriority w:val="39"/>
    <w:rsid w:val="00BE1112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BE1112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E1112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E1112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E1112"/>
    <w:pPr>
      <w:ind w:left="1920"/>
      <w:jc w:val="left"/>
    </w:pPr>
    <w:rPr>
      <w:rFonts w:ascii="Times New Roman" w:hAnsi="Times New Roman"/>
      <w:sz w:val="18"/>
      <w:szCs w:val="18"/>
    </w:rPr>
  </w:style>
  <w:style w:type="paragraph" w:customStyle="1" w:styleId="Char1">
    <w:name w:val="Char1"/>
    <w:basedOn w:val="a"/>
    <w:rsid w:val="00AB6373"/>
    <w:pPr>
      <w:adjustRightInd/>
      <w:spacing w:line="240" w:lineRule="auto"/>
    </w:pPr>
    <w:rPr>
      <w:rFonts w:ascii="Tahoma" w:hAnsi="Tahoma"/>
      <w:spacing w:val="0"/>
      <w:szCs w:val="20"/>
    </w:rPr>
  </w:style>
  <w:style w:type="table" w:styleId="ac">
    <w:name w:val="Table Theme"/>
    <w:basedOn w:val="a1"/>
    <w:rsid w:val="00AB6373"/>
    <w:pPr>
      <w:widowControl w:val="0"/>
      <w:adjustRightInd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semiHidden/>
    <w:rsid w:val="00F00063"/>
    <w:rPr>
      <w:sz w:val="21"/>
      <w:szCs w:val="21"/>
    </w:rPr>
  </w:style>
  <w:style w:type="paragraph" w:styleId="ae">
    <w:name w:val="annotation subject"/>
    <w:basedOn w:val="a3"/>
    <w:next w:val="a3"/>
    <w:semiHidden/>
    <w:rsid w:val="00F00063"/>
    <w:rPr>
      <w:b/>
      <w:bCs/>
    </w:rPr>
  </w:style>
  <w:style w:type="paragraph" w:styleId="af">
    <w:name w:val="Balloon Text"/>
    <w:basedOn w:val="a"/>
    <w:semiHidden/>
    <w:rsid w:val="00F00063"/>
    <w:rPr>
      <w:sz w:val="18"/>
      <w:szCs w:val="18"/>
    </w:rPr>
  </w:style>
  <w:style w:type="paragraph" w:customStyle="1" w:styleId="af0">
    <w:name w:val="表格内容"/>
    <w:basedOn w:val="a"/>
    <w:rsid w:val="00AD00BF"/>
    <w:pPr>
      <w:adjustRightInd/>
      <w:spacing w:line="240" w:lineRule="auto"/>
      <w:jc w:val="center"/>
    </w:pPr>
    <w:rPr>
      <w:noProof/>
      <w:spacing w:val="0"/>
      <w:sz w:val="18"/>
    </w:rPr>
  </w:style>
  <w:style w:type="paragraph" w:styleId="af1">
    <w:name w:val="Body Text"/>
    <w:aliases w:val=" Char Char Char Char Char, Char Char Char Char"/>
    <w:basedOn w:val="a"/>
    <w:link w:val="Char"/>
    <w:rsid w:val="00431B70"/>
    <w:pPr>
      <w:adjustRightInd/>
      <w:spacing w:after="120" w:line="240" w:lineRule="auto"/>
    </w:pPr>
    <w:rPr>
      <w:rFonts w:ascii="Times New Roman" w:hAnsi="Times New Roman"/>
      <w:spacing w:val="0"/>
      <w:sz w:val="21"/>
      <w:szCs w:val="24"/>
    </w:rPr>
  </w:style>
  <w:style w:type="character" w:customStyle="1" w:styleId="Char">
    <w:name w:val="正文文本 Char"/>
    <w:aliases w:val=" Char Char Char Char Char Char, Char Char Char Char Char1"/>
    <w:basedOn w:val="a0"/>
    <w:link w:val="af1"/>
    <w:rsid w:val="00431B7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word">
    <w:name w:val="word"/>
    <w:basedOn w:val="a0"/>
    <w:rsid w:val="00C31F66"/>
  </w:style>
  <w:style w:type="paragraph" w:styleId="af2">
    <w:name w:val="Normal Indent"/>
    <w:basedOn w:val="a"/>
    <w:autoRedefine/>
    <w:rsid w:val="00397B34"/>
    <w:pPr>
      <w:adjustRightInd/>
      <w:spacing w:line="240" w:lineRule="auto"/>
      <w:ind w:right="-108"/>
      <w:jc w:val="left"/>
    </w:pPr>
    <w:rPr>
      <w:rFonts w:ascii="宋体" w:hAnsi="宋体" w:cs="宋体"/>
      <w:iCs/>
      <w:color w:val="000000"/>
      <w:spacing w:val="0"/>
      <w:kern w:val="0"/>
      <w:sz w:val="20"/>
      <w:szCs w:val="20"/>
    </w:rPr>
  </w:style>
  <w:style w:type="paragraph" w:styleId="af3">
    <w:name w:val="List Paragraph"/>
    <w:basedOn w:val="a"/>
    <w:uiPriority w:val="34"/>
    <w:qFormat/>
    <w:rsid w:val="00397B34"/>
    <w:pPr>
      <w:adjustRightInd/>
      <w:spacing w:line="240" w:lineRule="auto"/>
      <w:ind w:firstLineChars="200" w:firstLine="420"/>
    </w:pPr>
    <w:rPr>
      <w:rFonts w:ascii="Times New Roman" w:hAnsi="Times New Roman"/>
      <w:spacing w:val="0"/>
      <w:sz w:val="21"/>
      <w:szCs w:val="24"/>
    </w:rPr>
  </w:style>
  <w:style w:type="character" w:styleId="af4">
    <w:name w:val="FollowedHyperlink"/>
    <w:basedOn w:val="a0"/>
    <w:rsid w:val="00BD5BF7"/>
    <w:rPr>
      <w:color w:val="800080" w:themeColor="followedHyperlink"/>
      <w:u w:val="single"/>
    </w:rPr>
  </w:style>
  <w:style w:type="character" w:styleId="af5">
    <w:name w:val="Strong"/>
    <w:basedOn w:val="a0"/>
    <w:qFormat/>
    <w:rsid w:val="00C230F0"/>
    <w:rPr>
      <w:b/>
      <w:bCs/>
    </w:rPr>
  </w:style>
  <w:style w:type="paragraph" w:styleId="af6">
    <w:name w:val="Subtitle"/>
    <w:basedOn w:val="a"/>
    <w:next w:val="a"/>
    <w:link w:val="Char0"/>
    <w:qFormat/>
    <w:rsid w:val="00C230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6"/>
    <w:rsid w:val="00C230F0"/>
    <w:rPr>
      <w:rFonts w:asciiTheme="majorHAnsi" w:hAnsiTheme="majorHAnsi" w:cstheme="majorBidi"/>
      <w:b/>
      <w:bCs/>
      <w:spacing w:val="20"/>
      <w:kern w:val="28"/>
      <w:sz w:val="32"/>
      <w:szCs w:val="32"/>
    </w:rPr>
  </w:style>
  <w:style w:type="character" w:customStyle="1" w:styleId="jsonkey">
    <w:name w:val="json_key"/>
    <w:basedOn w:val="a0"/>
    <w:rsid w:val="00E04697"/>
  </w:style>
  <w:style w:type="character" w:customStyle="1" w:styleId="jsonstring">
    <w:name w:val="json_string"/>
    <w:basedOn w:val="a0"/>
    <w:rsid w:val="00E04697"/>
  </w:style>
  <w:style w:type="character" w:customStyle="1" w:styleId="jsonnumber">
    <w:name w:val="json_number"/>
    <w:basedOn w:val="a0"/>
    <w:rsid w:val="00E0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22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11.vsdx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C18A7-0E1E-41DB-B225-736AE2AD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5342</Words>
  <Characters>30453</Characters>
  <Application>Microsoft Office Word</Application>
  <DocSecurity>0</DocSecurity>
  <Lines>253</Lines>
  <Paragraphs>71</Paragraphs>
  <ScaleCrop>false</ScaleCrop>
  <Company/>
  <LinksUpToDate>false</LinksUpToDate>
  <CharactersWithSpaces>35724</CharactersWithSpaces>
  <SharedDoc>false</SharedDoc>
  <HLinks>
    <vt:vector size="822" baseType="variant">
      <vt:variant>
        <vt:i4>1114170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_Toc328473633</vt:lpwstr>
      </vt:variant>
      <vt:variant>
        <vt:i4>1114170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_Toc328473632</vt:lpwstr>
      </vt:variant>
      <vt:variant>
        <vt:i4>1114170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_Toc328473631</vt:lpwstr>
      </vt:variant>
      <vt:variant>
        <vt:i4>1114170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_Toc328473630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_Toc328473629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_Toc328473628</vt:lpwstr>
      </vt:variant>
      <vt:variant>
        <vt:i4>1048634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_Toc328473627</vt:lpwstr>
      </vt:variant>
      <vt:variant>
        <vt:i4>1048634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_Toc328473626</vt:lpwstr>
      </vt:variant>
      <vt:variant>
        <vt:i4>1048634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_Toc328473625</vt:lpwstr>
      </vt:variant>
      <vt:variant>
        <vt:i4>1048634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_Toc328473624</vt:lpwstr>
      </vt:variant>
      <vt:variant>
        <vt:i4>1048634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_Toc328473623</vt:lpwstr>
      </vt:variant>
      <vt:variant>
        <vt:i4>1048634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_Toc328473622</vt:lpwstr>
      </vt:variant>
      <vt:variant>
        <vt:i4>1048634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_Toc328473621</vt:lpwstr>
      </vt:variant>
      <vt:variant>
        <vt:i4>1048634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_Toc328473620</vt:lpwstr>
      </vt:variant>
      <vt:variant>
        <vt:i4>1245242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_Toc328473619</vt:lpwstr>
      </vt:variant>
      <vt:variant>
        <vt:i4>1245242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_Toc328473618</vt:lpwstr>
      </vt:variant>
      <vt:variant>
        <vt:i4>1245242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_Toc328473617</vt:lpwstr>
      </vt:variant>
      <vt:variant>
        <vt:i4>1245242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_Toc328473616</vt:lpwstr>
      </vt:variant>
      <vt:variant>
        <vt:i4>1245242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_Toc328473615</vt:lpwstr>
      </vt:variant>
      <vt:variant>
        <vt:i4>1245242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_Toc328473614</vt:lpwstr>
      </vt:variant>
      <vt:variant>
        <vt:i4>1245242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_Toc328473613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_Toc328473612</vt:lpwstr>
      </vt:variant>
      <vt:variant>
        <vt:i4>1245242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_Toc328473611</vt:lpwstr>
      </vt:variant>
      <vt:variant>
        <vt:i4>1245242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_Toc328473610</vt:lpwstr>
      </vt:variant>
      <vt:variant>
        <vt:i4>1179706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_Toc328473609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_Toc328473608</vt:lpwstr>
      </vt:variant>
      <vt:variant>
        <vt:i4>1179706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_Toc328473607</vt:lpwstr>
      </vt:variant>
      <vt:variant>
        <vt:i4>1179706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_Toc328473606</vt:lpwstr>
      </vt:variant>
      <vt:variant>
        <vt:i4>1179706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_Toc328473605</vt:lpwstr>
      </vt:variant>
      <vt:variant>
        <vt:i4>1179706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_Toc328473604</vt:lpwstr>
      </vt:variant>
      <vt:variant>
        <vt:i4>1179706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_Toc328473603</vt:lpwstr>
      </vt:variant>
      <vt:variant>
        <vt:i4>1179706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_Toc328473602</vt:lpwstr>
      </vt:variant>
      <vt:variant>
        <vt:i4>1179706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_Toc328473601</vt:lpwstr>
      </vt:variant>
      <vt:variant>
        <vt:i4>1179706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_Toc328473600</vt:lpwstr>
      </vt:variant>
      <vt:variant>
        <vt:i4>1769529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_Toc328473599</vt:lpwstr>
      </vt:variant>
      <vt:variant>
        <vt:i4>1769529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_Toc328473598</vt:lpwstr>
      </vt:variant>
      <vt:variant>
        <vt:i4>1769529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_Toc328473597</vt:lpwstr>
      </vt:variant>
      <vt:variant>
        <vt:i4>1769529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_Toc328473596</vt:lpwstr>
      </vt:variant>
      <vt:variant>
        <vt:i4>1769529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_Toc328473595</vt:lpwstr>
      </vt:variant>
      <vt:variant>
        <vt:i4>1769529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_Toc328473594</vt:lpwstr>
      </vt:variant>
      <vt:variant>
        <vt:i4>1769529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_Toc328473593</vt:lpwstr>
      </vt:variant>
      <vt:variant>
        <vt:i4>1769529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_Toc328473592</vt:lpwstr>
      </vt:variant>
      <vt:variant>
        <vt:i4>1769529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_Toc328473591</vt:lpwstr>
      </vt:variant>
      <vt:variant>
        <vt:i4>1769529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_Toc328473590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_Toc328473589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_Toc328473588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_Toc328473587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_Toc328473586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_Toc328473585</vt:lpwstr>
      </vt:variant>
      <vt:variant>
        <vt:i4>1703993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_Toc328473584</vt:lpwstr>
      </vt:variant>
      <vt:variant>
        <vt:i4>1703993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_Toc328473583</vt:lpwstr>
      </vt:variant>
      <vt:variant>
        <vt:i4>1703993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_Toc328473582</vt:lpwstr>
      </vt:variant>
      <vt:variant>
        <vt:i4>1703993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_Toc328473581</vt:lpwstr>
      </vt:variant>
      <vt:variant>
        <vt:i4>1703993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_Toc328473580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_Toc328473579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_Toc328473578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_Toc328473577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_Toc328473576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_Toc328473575</vt:lpwstr>
      </vt:variant>
      <vt:variant>
        <vt:i4>1376313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_Toc328473574</vt:lpwstr>
      </vt:variant>
      <vt:variant>
        <vt:i4>1376313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_Toc328473573</vt:lpwstr>
      </vt:variant>
      <vt:variant>
        <vt:i4>1376313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_Toc328473572</vt:lpwstr>
      </vt:variant>
      <vt:variant>
        <vt:i4>1376313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_Toc328473571</vt:lpwstr>
      </vt:variant>
      <vt:variant>
        <vt:i4>1376313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_Toc328473570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_Toc328473569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_Toc328473568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_Toc328473567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_Toc328473566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_Toc328473565</vt:lpwstr>
      </vt:variant>
      <vt:variant>
        <vt:i4>1310777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_Toc328473564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_Toc328473563</vt:lpwstr>
      </vt:variant>
      <vt:variant>
        <vt:i4>1310777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_Toc328473562</vt:lpwstr>
      </vt:variant>
      <vt:variant>
        <vt:i4>1310777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_Toc328473561</vt:lpwstr>
      </vt:variant>
      <vt:variant>
        <vt:i4>1310777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_Toc328473560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_Toc328473559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_Toc328473558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_Toc328473557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_Toc328473556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_Toc328473555</vt:lpwstr>
      </vt:variant>
      <vt:variant>
        <vt:i4>1507385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_Toc328473554</vt:lpwstr>
      </vt:variant>
      <vt:variant>
        <vt:i4>1507385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_Toc328473553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_Toc328473552</vt:lpwstr>
      </vt:variant>
      <vt:variant>
        <vt:i4>1507385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_Toc328473551</vt:lpwstr>
      </vt:variant>
      <vt:variant>
        <vt:i4>1507385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_Toc328473550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_Toc328473549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_Toc328473548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_Toc328473547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_Toc328473546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_Toc328473545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_Toc328473544</vt:lpwstr>
      </vt:variant>
      <vt:variant>
        <vt:i4>1441849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_Toc328473543</vt:lpwstr>
      </vt:variant>
      <vt:variant>
        <vt:i4>1441849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_Toc328473542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_Toc328473541</vt:lpwstr>
      </vt:variant>
      <vt:variant>
        <vt:i4>1441849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_Toc328473540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_Toc328473539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_Toc328473538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_Toc328473537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_Toc328473536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_Toc328473535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_Toc328473534</vt:lpwstr>
      </vt:variant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_Toc328473533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_Toc328473532</vt:lpwstr>
      </vt:variant>
      <vt:variant>
        <vt:i4>1114169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_Toc328473531</vt:lpwstr>
      </vt:variant>
      <vt:variant>
        <vt:i4>1114169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_Toc328473530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_Toc328473529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_Toc328473528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_Toc328473527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_Toc328473526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_Toc328473525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_Toc328473524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_Toc328473523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_Toc328473522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_Toc328473521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_Toc328473520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_Toc328473519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_Toc328473518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_Toc328473517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_Toc328473516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_Toc328473515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_Toc328473514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_Toc328473513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_Toc328473512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_Toc328473511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_Toc328473510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_Toc328473509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_Toc328473508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_Toc328473507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_Toc328473506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_Toc328473505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_Toc328473504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_Toc328473503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_Toc328473502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_Toc328473501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_Toc328473500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_Toc328473499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_Toc328473498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_Toc328473497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无纸化业务系统</dc:title>
  <dc:subject>系统设计说明书</dc:subject>
  <dc:creator>胡峰玮</dc:creator>
  <cp:lastModifiedBy>forrestCao</cp:lastModifiedBy>
  <cp:revision>2</cp:revision>
  <cp:lastPrinted>2016-08-10T08:55:00Z</cp:lastPrinted>
  <dcterms:created xsi:type="dcterms:W3CDTF">2016-12-07T08:25:00Z</dcterms:created>
  <dcterms:modified xsi:type="dcterms:W3CDTF">2016-12-07T08:25:00Z</dcterms:modified>
</cp:coreProperties>
</file>