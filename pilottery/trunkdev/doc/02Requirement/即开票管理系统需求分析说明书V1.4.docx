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348" w:rsidRPr="00E64D25" w:rsidRDefault="00B47348" w:rsidP="00B47348">
      <w:pPr>
        <w:jc w:val="right"/>
        <w:rPr>
          <w:b/>
          <w:bCs/>
          <w:i/>
          <w:iCs/>
          <w:color w:val="FF0000"/>
          <w:sz w:val="32"/>
          <w:szCs w:val="32"/>
        </w:rPr>
      </w:pPr>
      <w:r>
        <w:rPr>
          <w:noProof/>
          <w:lang w:bidi="km-KH"/>
        </w:rPr>
        <w:drawing>
          <wp:inline distT="0" distB="0" distL="0" distR="0" wp14:anchorId="432136A9" wp14:editId="6C3AC05E">
            <wp:extent cx="2984500" cy="991870"/>
            <wp:effectExtent l="19050" t="0" r="6350" b="0"/>
            <wp:docPr id="1" name="图片 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348" w:rsidRDefault="00B47348" w:rsidP="00B47348">
      <w:r>
        <w:br w:type="textWrapping" w:clear="all"/>
      </w:r>
    </w:p>
    <w:p w:rsidR="00B47348" w:rsidRDefault="00B47348" w:rsidP="00B47348"/>
    <w:p w:rsidR="00B47348" w:rsidRDefault="00B47348" w:rsidP="00B47348"/>
    <w:p w:rsidR="00B47348" w:rsidRDefault="00B47348" w:rsidP="00B47348"/>
    <w:p w:rsidR="00B47348" w:rsidRPr="00DF0FBF" w:rsidRDefault="00B47348" w:rsidP="00B47348"/>
    <w:p w:rsidR="00B47348" w:rsidRPr="003B26BA" w:rsidRDefault="005C17D6" w:rsidP="009F3A31">
      <w:pPr>
        <w:spacing w:beforeLines="50" w:before="156" w:afterLines="50" w:after="156" w:line="360" w:lineRule="auto"/>
        <w:jc w:val="center"/>
        <w:rPr>
          <w:rFonts w:eastAsia="黑体" w:cs="宋体"/>
          <w:b/>
          <w:color w:val="000000"/>
          <w:sz w:val="52"/>
          <w:szCs w:val="52"/>
        </w:rPr>
      </w:pPr>
      <w:r>
        <w:rPr>
          <w:rFonts w:eastAsia="黑体" w:cs="宋体"/>
          <w:b/>
          <w:color w:val="000000"/>
          <w:sz w:val="52"/>
          <w:szCs w:val="52"/>
        </w:rPr>
        <w:t>即开票</w:t>
      </w:r>
      <w:r w:rsidR="005D64C9">
        <w:rPr>
          <w:rFonts w:eastAsia="黑体" w:cs="宋体"/>
          <w:b/>
          <w:color w:val="000000"/>
          <w:sz w:val="52"/>
          <w:szCs w:val="52"/>
        </w:rPr>
        <w:t>管理系统</w:t>
      </w:r>
    </w:p>
    <w:p w:rsidR="00B47348" w:rsidRDefault="00B47348" w:rsidP="00B47348">
      <w:pPr>
        <w:jc w:val="center"/>
        <w:rPr>
          <w:rFonts w:eastAsia="黑体" w:cs="宋体"/>
          <w:b/>
          <w:color w:val="000000"/>
          <w:sz w:val="48"/>
          <w:szCs w:val="48"/>
        </w:rPr>
      </w:pPr>
      <w:r>
        <w:rPr>
          <w:rFonts w:eastAsia="黑体" w:cs="宋体" w:hint="eastAsia"/>
          <w:b/>
          <w:color w:val="000000"/>
          <w:sz w:val="48"/>
          <w:szCs w:val="48"/>
        </w:rPr>
        <w:t>软件需求规格说明书</w:t>
      </w:r>
    </w:p>
    <w:p w:rsidR="00B47348" w:rsidRDefault="00B47348" w:rsidP="00B47348"/>
    <w:p w:rsidR="00B47348" w:rsidRDefault="00B47348" w:rsidP="00B47348"/>
    <w:p w:rsidR="00B47348" w:rsidRDefault="00B47348" w:rsidP="00B47348"/>
    <w:tbl>
      <w:tblPr>
        <w:tblpPr w:leftFromText="180" w:rightFromText="180" w:vertAnchor="text" w:horzAnchor="margin" w:tblpXSpec="center" w:tblpY="-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3119"/>
      </w:tblGrid>
      <w:tr w:rsidR="00B47348" w:rsidRPr="00D4421C" w:rsidTr="00711B0D">
        <w:tc>
          <w:tcPr>
            <w:tcW w:w="1951" w:type="dxa"/>
            <w:shd w:val="clear" w:color="auto" w:fill="CCFFCC"/>
          </w:tcPr>
          <w:p w:rsidR="00B47348" w:rsidRPr="00D4421C" w:rsidRDefault="00B47348" w:rsidP="00711B0D">
            <w:pPr>
              <w:spacing w:line="360" w:lineRule="auto"/>
              <w:rPr>
                <w:rFonts w:ascii="宋体" w:hAnsi="宋体"/>
                <w:sz w:val="24"/>
              </w:rPr>
            </w:pPr>
            <w:r w:rsidRPr="00D4421C">
              <w:rPr>
                <w:rFonts w:ascii="宋体" w:hAnsi="宋体" w:hint="eastAsia"/>
                <w:sz w:val="24"/>
              </w:rPr>
              <w:t>软件产品编号</w:t>
            </w:r>
          </w:p>
        </w:tc>
        <w:tc>
          <w:tcPr>
            <w:tcW w:w="3119" w:type="dxa"/>
          </w:tcPr>
          <w:p w:rsidR="00B47348" w:rsidRPr="00D4421C" w:rsidRDefault="00B47348" w:rsidP="00711B0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47348" w:rsidRPr="00D4421C" w:rsidTr="00711B0D">
        <w:tc>
          <w:tcPr>
            <w:tcW w:w="1951" w:type="dxa"/>
            <w:shd w:val="clear" w:color="auto" w:fill="CCFFCC"/>
          </w:tcPr>
          <w:p w:rsidR="00B47348" w:rsidRPr="00D4421C" w:rsidRDefault="00B47348" w:rsidP="00711B0D">
            <w:pPr>
              <w:spacing w:line="360" w:lineRule="auto"/>
              <w:rPr>
                <w:rFonts w:ascii="宋体" w:hAnsi="宋体"/>
                <w:sz w:val="24"/>
              </w:rPr>
            </w:pPr>
            <w:r w:rsidRPr="00D4421C">
              <w:rPr>
                <w:rFonts w:ascii="宋体" w:hAnsi="宋体" w:hint="eastAsia"/>
                <w:sz w:val="24"/>
              </w:rPr>
              <w:t>软件项目编号</w:t>
            </w:r>
          </w:p>
        </w:tc>
        <w:tc>
          <w:tcPr>
            <w:tcW w:w="3119" w:type="dxa"/>
          </w:tcPr>
          <w:p w:rsidR="00B47348" w:rsidRPr="00D4421C" w:rsidRDefault="00B47348" w:rsidP="00711B0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47348" w:rsidRPr="00D4421C" w:rsidTr="00711B0D">
        <w:tc>
          <w:tcPr>
            <w:tcW w:w="1951" w:type="dxa"/>
            <w:shd w:val="clear" w:color="auto" w:fill="CCFFCC"/>
          </w:tcPr>
          <w:p w:rsidR="00B47348" w:rsidRPr="00D4421C" w:rsidRDefault="00B47348" w:rsidP="00711B0D">
            <w:pPr>
              <w:spacing w:line="360" w:lineRule="auto"/>
              <w:rPr>
                <w:rFonts w:ascii="宋体" w:hAnsi="宋体"/>
                <w:sz w:val="24"/>
              </w:rPr>
            </w:pPr>
            <w:r w:rsidRPr="00D4421C">
              <w:rPr>
                <w:rFonts w:ascii="宋体" w:hAnsi="宋体" w:hint="eastAsia"/>
                <w:sz w:val="24"/>
              </w:rPr>
              <w:t>软件文档编号</w:t>
            </w:r>
          </w:p>
        </w:tc>
        <w:tc>
          <w:tcPr>
            <w:tcW w:w="3119" w:type="dxa"/>
          </w:tcPr>
          <w:p w:rsidR="00B47348" w:rsidRPr="00D4421C" w:rsidRDefault="00B47348" w:rsidP="00711B0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47348" w:rsidRPr="00D4421C" w:rsidTr="00711B0D">
        <w:tc>
          <w:tcPr>
            <w:tcW w:w="1951" w:type="dxa"/>
            <w:shd w:val="clear" w:color="auto" w:fill="CCFFCC"/>
          </w:tcPr>
          <w:p w:rsidR="00B47348" w:rsidRPr="00D4421C" w:rsidRDefault="00B47348" w:rsidP="00711B0D">
            <w:pPr>
              <w:spacing w:line="360" w:lineRule="auto"/>
              <w:rPr>
                <w:rFonts w:ascii="宋体" w:hAnsi="宋体"/>
                <w:sz w:val="24"/>
              </w:rPr>
            </w:pPr>
            <w:r w:rsidRPr="00D4421C">
              <w:rPr>
                <w:rFonts w:ascii="宋体" w:hAnsi="宋体" w:hint="eastAsia"/>
                <w:sz w:val="24"/>
              </w:rPr>
              <w:t>最近修订日期</w:t>
            </w:r>
          </w:p>
        </w:tc>
        <w:tc>
          <w:tcPr>
            <w:tcW w:w="3119" w:type="dxa"/>
          </w:tcPr>
          <w:p w:rsidR="00B47348" w:rsidRPr="00D4421C" w:rsidRDefault="00B47348" w:rsidP="005C17D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2015年8月</w:t>
            </w:r>
            <w:r w:rsidR="005C17D6">
              <w:rPr>
                <w:rFonts w:ascii="宋体" w:hAnsi="宋体"/>
                <w:sz w:val="24"/>
              </w:rPr>
              <w:t>21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:rsidR="00B47348" w:rsidRDefault="00B47348" w:rsidP="00B47348"/>
    <w:p w:rsidR="00B47348" w:rsidRDefault="00B47348" w:rsidP="00B47348"/>
    <w:p w:rsidR="00B47348" w:rsidRDefault="00B47348" w:rsidP="00B47348"/>
    <w:p w:rsidR="00B47348" w:rsidRDefault="00B47348" w:rsidP="00B47348"/>
    <w:p w:rsidR="00B47348" w:rsidRDefault="00B47348" w:rsidP="00B47348"/>
    <w:p w:rsidR="00B47348" w:rsidRDefault="00B47348" w:rsidP="00B47348"/>
    <w:p w:rsidR="00B47348" w:rsidRDefault="00B47348" w:rsidP="00B47348"/>
    <w:p w:rsidR="00B47348" w:rsidRDefault="00B47348" w:rsidP="00B47348"/>
    <w:p w:rsidR="00B47348" w:rsidRDefault="00B47348" w:rsidP="00B47348">
      <w:pPr>
        <w:pStyle w:val="a7"/>
        <w:rPr>
          <w:b/>
        </w:rPr>
      </w:pPr>
      <w:r>
        <w:rPr>
          <w:b/>
        </w:rPr>
        <w:t>20</w:t>
      </w:r>
      <w:r>
        <w:rPr>
          <w:rFonts w:hint="eastAsia"/>
          <w:b/>
        </w:rPr>
        <w:t>15</w:t>
      </w:r>
      <w:r>
        <w:rPr>
          <w:rFonts w:hint="eastAsia"/>
          <w:b/>
        </w:rPr>
        <w:t>年</w:t>
      </w:r>
      <w:r>
        <w:rPr>
          <w:rFonts w:hint="eastAsia"/>
          <w:b/>
        </w:rPr>
        <w:t>8</w:t>
      </w:r>
      <w:r>
        <w:rPr>
          <w:rFonts w:hint="eastAsia"/>
          <w:b/>
        </w:rPr>
        <w:t>月</w:t>
      </w:r>
    </w:p>
    <w:p w:rsidR="00B47348" w:rsidRDefault="00B47348" w:rsidP="00B47348">
      <w:pPr>
        <w:pStyle w:val="a7"/>
        <w:rPr>
          <w:b/>
        </w:rPr>
      </w:pPr>
      <w:r>
        <w:rPr>
          <w:rFonts w:hint="eastAsia"/>
          <w:b/>
        </w:rPr>
        <w:t>华彩控股有限公司</w:t>
      </w:r>
    </w:p>
    <w:p w:rsidR="00B47348" w:rsidRDefault="00B47348" w:rsidP="00B47348">
      <w:pPr>
        <w:jc w:val="center"/>
        <w:rPr>
          <w:sz w:val="24"/>
        </w:rPr>
      </w:pPr>
      <w:r>
        <w:rPr>
          <w:sz w:val="24"/>
        </w:rPr>
        <w:t>China LotSynergy Limited</w:t>
      </w:r>
    </w:p>
    <w:p w:rsidR="00B47348" w:rsidRDefault="00B47348" w:rsidP="00B47348"/>
    <w:p w:rsidR="00B47348" w:rsidRDefault="00B47348" w:rsidP="00B47348">
      <w:pPr>
        <w:sectPr w:rsidR="00B47348" w:rsidSect="00C0119E">
          <w:headerReference w:type="default" r:id="rId9"/>
          <w:footerReference w:type="default" r:id="rId10"/>
          <w:pgSz w:w="11906" w:h="16838"/>
          <w:pgMar w:top="1570" w:right="1466" w:bottom="1440" w:left="1620" w:header="779" w:footer="9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25"/>
          <w:titlePg/>
          <w:docGrid w:type="lines" w:linePitch="312"/>
        </w:sectPr>
      </w:pPr>
    </w:p>
    <w:p w:rsidR="00B47348" w:rsidRPr="00883F4B" w:rsidRDefault="00B47348" w:rsidP="00B47348">
      <w:pPr>
        <w:jc w:val="center"/>
        <w:rPr>
          <w:rFonts w:ascii="宋体" w:hAnsi="宋体"/>
          <w:b/>
          <w:szCs w:val="21"/>
        </w:rPr>
      </w:pPr>
      <w:r w:rsidRPr="00883F4B">
        <w:rPr>
          <w:rFonts w:ascii="宋体" w:hAnsi="宋体" w:hint="eastAsia"/>
          <w:b/>
          <w:szCs w:val="21"/>
        </w:rPr>
        <w:lastRenderedPageBreak/>
        <w:t>修订记录</w:t>
      </w:r>
    </w:p>
    <w:tbl>
      <w:tblPr>
        <w:tblW w:w="557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1"/>
        <w:gridCol w:w="703"/>
        <w:gridCol w:w="1554"/>
        <w:gridCol w:w="988"/>
        <w:gridCol w:w="1400"/>
        <w:gridCol w:w="1001"/>
        <w:gridCol w:w="891"/>
        <w:gridCol w:w="993"/>
        <w:gridCol w:w="974"/>
      </w:tblGrid>
      <w:tr w:rsidR="00B47348" w:rsidRPr="00883F4B" w:rsidTr="00A31C46">
        <w:trPr>
          <w:trHeight w:hRule="exact" w:val="570"/>
          <w:jc w:val="center"/>
        </w:trPr>
        <w:tc>
          <w:tcPr>
            <w:tcW w:w="381" w:type="pct"/>
            <w:vMerge w:val="restart"/>
            <w:shd w:val="clear" w:color="auto" w:fill="E0E0E0"/>
            <w:vAlign w:val="center"/>
          </w:tcPr>
          <w:p w:rsidR="00B47348" w:rsidRPr="00883F4B" w:rsidRDefault="00B47348" w:rsidP="00711B0D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383" w:type="pct"/>
            <w:vMerge w:val="restart"/>
            <w:shd w:val="clear" w:color="auto" w:fill="E0E0E0"/>
            <w:vAlign w:val="center"/>
          </w:tcPr>
          <w:p w:rsidR="00B47348" w:rsidRPr="00883F4B" w:rsidRDefault="00B47348" w:rsidP="00711B0D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843" w:type="pct"/>
            <w:vMerge w:val="restart"/>
            <w:shd w:val="clear" w:color="auto" w:fill="E0E0E0"/>
            <w:vAlign w:val="center"/>
          </w:tcPr>
          <w:p w:rsidR="00B47348" w:rsidRPr="00883F4B" w:rsidRDefault="00B47348" w:rsidP="00711B0D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更改记录</w:t>
            </w:r>
          </w:p>
        </w:tc>
        <w:tc>
          <w:tcPr>
            <w:tcW w:w="1297" w:type="pct"/>
            <w:gridSpan w:val="2"/>
            <w:shd w:val="clear" w:color="auto" w:fill="E0E0E0"/>
            <w:vAlign w:val="center"/>
          </w:tcPr>
          <w:p w:rsidR="00B47348" w:rsidRPr="00883F4B" w:rsidRDefault="00B47348" w:rsidP="00711B0D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编制</w:t>
            </w:r>
            <w:r w:rsidRPr="00883F4B">
              <w:rPr>
                <w:rFonts w:ascii="宋体" w:hAnsi="宋体"/>
                <w:b/>
                <w:szCs w:val="21"/>
              </w:rPr>
              <w:t>/</w:t>
            </w:r>
            <w:r w:rsidRPr="00883F4B">
              <w:rPr>
                <w:rFonts w:ascii="宋体" w:hAnsi="宋体" w:hint="eastAsia"/>
                <w:b/>
                <w:szCs w:val="21"/>
              </w:rPr>
              <w:t>更改</w:t>
            </w:r>
          </w:p>
        </w:tc>
        <w:tc>
          <w:tcPr>
            <w:tcW w:w="1028" w:type="pct"/>
            <w:gridSpan w:val="2"/>
            <w:shd w:val="clear" w:color="auto" w:fill="E0E0E0"/>
            <w:vAlign w:val="center"/>
          </w:tcPr>
          <w:p w:rsidR="00B47348" w:rsidRPr="00883F4B" w:rsidRDefault="00B47348" w:rsidP="00711B0D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审核</w:t>
            </w:r>
          </w:p>
        </w:tc>
        <w:tc>
          <w:tcPr>
            <w:tcW w:w="1068" w:type="pct"/>
            <w:gridSpan w:val="2"/>
            <w:shd w:val="clear" w:color="auto" w:fill="E0E0E0"/>
            <w:vAlign w:val="center"/>
          </w:tcPr>
          <w:p w:rsidR="00B47348" w:rsidRPr="00883F4B" w:rsidRDefault="00B47348" w:rsidP="00711B0D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批准</w:t>
            </w:r>
          </w:p>
        </w:tc>
      </w:tr>
      <w:tr w:rsidR="00B47348" w:rsidRPr="00883F4B" w:rsidTr="00A31C46">
        <w:trPr>
          <w:trHeight w:hRule="exact" w:val="564"/>
          <w:jc w:val="center"/>
        </w:trPr>
        <w:tc>
          <w:tcPr>
            <w:tcW w:w="381" w:type="pct"/>
            <w:vMerge/>
            <w:shd w:val="clear" w:color="auto" w:fill="E0E0E0"/>
            <w:vAlign w:val="center"/>
          </w:tcPr>
          <w:p w:rsidR="00B47348" w:rsidRPr="00883F4B" w:rsidRDefault="00B47348" w:rsidP="00711B0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83" w:type="pct"/>
            <w:vMerge/>
            <w:shd w:val="clear" w:color="auto" w:fill="E0E0E0"/>
            <w:vAlign w:val="center"/>
          </w:tcPr>
          <w:p w:rsidR="00B47348" w:rsidRPr="00883F4B" w:rsidRDefault="00B47348" w:rsidP="00711B0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43" w:type="pct"/>
            <w:vMerge/>
            <w:shd w:val="clear" w:color="auto" w:fill="E0E0E0"/>
          </w:tcPr>
          <w:p w:rsidR="00B47348" w:rsidRPr="00883F4B" w:rsidRDefault="00B47348" w:rsidP="00711B0D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37" w:type="pct"/>
            <w:shd w:val="clear" w:color="auto" w:fill="E0E0E0"/>
            <w:vAlign w:val="center"/>
          </w:tcPr>
          <w:p w:rsidR="00B47348" w:rsidRPr="00883F4B" w:rsidRDefault="00B47348" w:rsidP="00711B0D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作者</w:t>
            </w:r>
          </w:p>
        </w:tc>
        <w:tc>
          <w:tcPr>
            <w:tcW w:w="760" w:type="pct"/>
            <w:shd w:val="clear" w:color="auto" w:fill="E0E0E0"/>
            <w:vAlign w:val="center"/>
          </w:tcPr>
          <w:p w:rsidR="00B47348" w:rsidRPr="00883F4B" w:rsidRDefault="00B47348" w:rsidP="00711B0D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544" w:type="pct"/>
            <w:shd w:val="clear" w:color="auto" w:fill="E0E0E0"/>
            <w:vAlign w:val="center"/>
          </w:tcPr>
          <w:p w:rsidR="00B47348" w:rsidRPr="00883F4B" w:rsidRDefault="00B47348" w:rsidP="00711B0D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审核人</w:t>
            </w:r>
          </w:p>
        </w:tc>
        <w:tc>
          <w:tcPr>
            <w:tcW w:w="484" w:type="pct"/>
            <w:shd w:val="clear" w:color="auto" w:fill="E0E0E0"/>
            <w:vAlign w:val="center"/>
          </w:tcPr>
          <w:p w:rsidR="00B47348" w:rsidRPr="00883F4B" w:rsidRDefault="00B47348" w:rsidP="00711B0D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539" w:type="pct"/>
            <w:shd w:val="clear" w:color="auto" w:fill="E0E0E0"/>
            <w:vAlign w:val="center"/>
          </w:tcPr>
          <w:p w:rsidR="00B47348" w:rsidRPr="00883F4B" w:rsidRDefault="00B47348" w:rsidP="00711B0D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529" w:type="pct"/>
            <w:shd w:val="clear" w:color="auto" w:fill="E0E0E0"/>
            <w:vAlign w:val="center"/>
          </w:tcPr>
          <w:p w:rsidR="00B47348" w:rsidRPr="00883F4B" w:rsidRDefault="00B47348" w:rsidP="00711B0D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日期</w:t>
            </w:r>
          </w:p>
        </w:tc>
      </w:tr>
      <w:tr w:rsidR="00B47348" w:rsidRPr="00883F4B" w:rsidTr="00A31C46">
        <w:trPr>
          <w:trHeight w:val="631"/>
          <w:jc w:val="center"/>
        </w:trPr>
        <w:tc>
          <w:tcPr>
            <w:tcW w:w="381" w:type="pct"/>
            <w:vAlign w:val="center"/>
          </w:tcPr>
          <w:p w:rsidR="00B47348" w:rsidRPr="00883F4B" w:rsidRDefault="00BD39EC" w:rsidP="00B47348">
            <w:pPr>
              <w:pStyle w:val="a6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1.0</w:t>
            </w:r>
          </w:p>
        </w:tc>
        <w:tc>
          <w:tcPr>
            <w:tcW w:w="383" w:type="pct"/>
            <w:vAlign w:val="center"/>
          </w:tcPr>
          <w:p w:rsidR="00B47348" w:rsidRPr="00883F4B" w:rsidRDefault="00BD39EC" w:rsidP="00B47348">
            <w:pPr>
              <w:pStyle w:val="a6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</w:t>
            </w:r>
          </w:p>
        </w:tc>
        <w:tc>
          <w:tcPr>
            <w:tcW w:w="843" w:type="pct"/>
          </w:tcPr>
          <w:p w:rsidR="00B47348" w:rsidRPr="005E2C70" w:rsidRDefault="00BD39EC" w:rsidP="005E2C70">
            <w:pPr>
              <w:pStyle w:val="a6"/>
              <w:jc w:val="left"/>
              <w:rPr>
                <w:rFonts w:ascii="宋体" w:hAnsi="宋体"/>
                <w:sz w:val="18"/>
                <w:szCs w:val="18"/>
              </w:rPr>
            </w:pPr>
            <w:r w:rsidRPr="005E2C70">
              <w:rPr>
                <w:rFonts w:ascii="宋体" w:hAnsi="宋体" w:hint="eastAsia"/>
                <w:sz w:val="18"/>
                <w:szCs w:val="18"/>
              </w:rPr>
              <w:t>初始</w:t>
            </w:r>
            <w:r w:rsidRPr="005E2C70">
              <w:rPr>
                <w:rFonts w:ascii="宋体" w:hAnsi="宋体"/>
                <w:sz w:val="18"/>
                <w:szCs w:val="18"/>
              </w:rPr>
              <w:t>创建</w:t>
            </w:r>
          </w:p>
        </w:tc>
        <w:tc>
          <w:tcPr>
            <w:tcW w:w="537" w:type="pct"/>
            <w:vAlign w:val="center"/>
          </w:tcPr>
          <w:p w:rsidR="00B47348" w:rsidRPr="00510D27" w:rsidRDefault="00B47348" w:rsidP="00711B0D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佟琳</w:t>
            </w:r>
          </w:p>
        </w:tc>
        <w:tc>
          <w:tcPr>
            <w:tcW w:w="760" w:type="pct"/>
            <w:vAlign w:val="center"/>
          </w:tcPr>
          <w:p w:rsidR="00B47348" w:rsidRPr="00883F4B" w:rsidRDefault="005C17D6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2015-08-21</w:t>
            </w:r>
          </w:p>
        </w:tc>
        <w:tc>
          <w:tcPr>
            <w:tcW w:w="544" w:type="pct"/>
            <w:vAlign w:val="center"/>
          </w:tcPr>
          <w:p w:rsidR="00B47348" w:rsidRPr="00883F4B" w:rsidRDefault="00B47348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84" w:type="pct"/>
            <w:vAlign w:val="center"/>
          </w:tcPr>
          <w:p w:rsidR="00B47348" w:rsidRPr="00883F4B" w:rsidRDefault="00B47348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9" w:type="pct"/>
            <w:vAlign w:val="center"/>
          </w:tcPr>
          <w:p w:rsidR="00B47348" w:rsidRPr="00883F4B" w:rsidRDefault="00B47348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B47348" w:rsidRPr="00883F4B" w:rsidRDefault="00B47348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</w:tr>
      <w:tr w:rsidR="00B47348" w:rsidRPr="00CC46C2" w:rsidTr="00A31C46">
        <w:trPr>
          <w:trHeight w:val="410"/>
          <w:jc w:val="center"/>
        </w:trPr>
        <w:tc>
          <w:tcPr>
            <w:tcW w:w="381" w:type="pct"/>
            <w:vAlign w:val="center"/>
          </w:tcPr>
          <w:p w:rsidR="00B47348" w:rsidRPr="00CC46C2" w:rsidRDefault="00417604" w:rsidP="00225A87">
            <w:pPr>
              <w:pStyle w:val="a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1.0</w:t>
            </w:r>
          </w:p>
        </w:tc>
        <w:tc>
          <w:tcPr>
            <w:tcW w:w="383" w:type="pct"/>
            <w:vAlign w:val="center"/>
          </w:tcPr>
          <w:p w:rsidR="00B47348" w:rsidRPr="00CC46C2" w:rsidRDefault="00417604" w:rsidP="005E2C70">
            <w:pPr>
              <w:pStyle w:val="a6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M</w:t>
            </w:r>
          </w:p>
        </w:tc>
        <w:tc>
          <w:tcPr>
            <w:tcW w:w="843" w:type="pct"/>
          </w:tcPr>
          <w:p w:rsidR="00B47348" w:rsidRPr="009962C2" w:rsidRDefault="00417604" w:rsidP="00711B0D">
            <w:pPr>
              <w:pStyle w:val="a6"/>
              <w:jc w:val="left"/>
              <w:rPr>
                <w:rFonts w:ascii="宋体" w:hAnsi="宋体"/>
                <w:sz w:val="21"/>
                <w:szCs w:val="21"/>
              </w:rPr>
            </w:pPr>
            <w:r w:rsidRPr="00417604">
              <w:rPr>
                <w:rFonts w:ascii="宋体" w:hAnsi="宋体" w:hint="eastAsia"/>
                <w:sz w:val="18"/>
                <w:szCs w:val="18"/>
              </w:rPr>
              <w:t>就1.0版本需求增加英文词条</w:t>
            </w:r>
          </w:p>
        </w:tc>
        <w:tc>
          <w:tcPr>
            <w:tcW w:w="537" w:type="pct"/>
            <w:vAlign w:val="center"/>
          </w:tcPr>
          <w:p w:rsidR="00B47348" w:rsidRPr="00CC46C2" w:rsidRDefault="00417604" w:rsidP="00417604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王清响</w:t>
            </w:r>
          </w:p>
        </w:tc>
        <w:tc>
          <w:tcPr>
            <w:tcW w:w="760" w:type="pct"/>
            <w:vAlign w:val="center"/>
          </w:tcPr>
          <w:p w:rsidR="00B47348" w:rsidRPr="00CC46C2" w:rsidRDefault="00417604" w:rsidP="00711B0D">
            <w:pPr>
              <w:pStyle w:val="a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2015-09-06</w:t>
            </w:r>
          </w:p>
        </w:tc>
        <w:tc>
          <w:tcPr>
            <w:tcW w:w="544" w:type="pct"/>
            <w:vAlign w:val="center"/>
          </w:tcPr>
          <w:p w:rsidR="00B47348" w:rsidRPr="00CC46C2" w:rsidRDefault="00B47348" w:rsidP="00711B0D">
            <w:pPr>
              <w:pStyle w:val="a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84" w:type="pct"/>
            <w:vAlign w:val="center"/>
          </w:tcPr>
          <w:p w:rsidR="00B47348" w:rsidRPr="00CC46C2" w:rsidRDefault="00B47348" w:rsidP="00711B0D">
            <w:pPr>
              <w:pStyle w:val="a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9" w:type="pct"/>
            <w:vAlign w:val="center"/>
          </w:tcPr>
          <w:p w:rsidR="00B47348" w:rsidRPr="00CC46C2" w:rsidRDefault="00B47348" w:rsidP="00711B0D">
            <w:pPr>
              <w:pStyle w:val="a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B47348" w:rsidRPr="00CC46C2" w:rsidRDefault="00B47348" w:rsidP="00711B0D">
            <w:pPr>
              <w:pStyle w:val="a6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tr w:rsidR="00B47348" w:rsidRPr="00883F4B" w:rsidTr="00A31C46">
        <w:trPr>
          <w:trHeight w:val="410"/>
          <w:jc w:val="center"/>
        </w:trPr>
        <w:tc>
          <w:tcPr>
            <w:tcW w:w="381" w:type="pct"/>
            <w:vAlign w:val="center"/>
          </w:tcPr>
          <w:p w:rsidR="00B47348" w:rsidRPr="00883F4B" w:rsidRDefault="002675CA" w:rsidP="00711B0D">
            <w:pPr>
              <w:pStyle w:val="a6"/>
              <w:jc w:val="left"/>
              <w:rPr>
                <w:rFonts w:ascii="宋体" w:hAnsi="宋体"/>
                <w:sz w:val="21"/>
                <w:szCs w:val="21"/>
              </w:rPr>
            </w:pPr>
            <w:ins w:id="0" w:author="Microsoft" w:date="2015-09-18T14:48:00Z">
              <w:r>
                <w:rPr>
                  <w:rFonts w:ascii="宋体" w:hAnsi="宋体" w:hint="eastAsia"/>
                  <w:sz w:val="21"/>
                  <w:szCs w:val="21"/>
                </w:rPr>
                <w:t>1.1</w:t>
              </w:r>
            </w:ins>
          </w:p>
        </w:tc>
        <w:tc>
          <w:tcPr>
            <w:tcW w:w="383" w:type="pct"/>
            <w:vAlign w:val="center"/>
          </w:tcPr>
          <w:p w:rsidR="00B47348" w:rsidRPr="00883F4B" w:rsidRDefault="002675CA" w:rsidP="005E2C70">
            <w:pPr>
              <w:pStyle w:val="a6"/>
              <w:rPr>
                <w:rFonts w:ascii="宋体" w:hAnsi="宋体"/>
                <w:sz w:val="21"/>
                <w:szCs w:val="21"/>
              </w:rPr>
            </w:pPr>
            <w:ins w:id="1" w:author="Microsoft" w:date="2015-09-18T14:48:00Z">
              <w:r>
                <w:rPr>
                  <w:rFonts w:ascii="宋体" w:hAnsi="宋体" w:hint="eastAsia"/>
                  <w:sz w:val="21"/>
                  <w:szCs w:val="21"/>
                </w:rPr>
                <w:t>M</w:t>
              </w:r>
            </w:ins>
          </w:p>
        </w:tc>
        <w:tc>
          <w:tcPr>
            <w:tcW w:w="843" w:type="pct"/>
          </w:tcPr>
          <w:p w:rsidR="00B47348" w:rsidRPr="00883F4B" w:rsidRDefault="00A31C46" w:rsidP="00711B0D">
            <w:pPr>
              <w:pStyle w:val="a6"/>
              <w:jc w:val="left"/>
              <w:rPr>
                <w:rFonts w:ascii="宋体" w:hAnsi="宋体"/>
                <w:sz w:val="21"/>
                <w:szCs w:val="21"/>
              </w:rPr>
            </w:pPr>
            <w:ins w:id="2" w:author="Microsoft" w:date="2015-09-18T14:48:00Z">
              <w:r>
                <w:rPr>
                  <w:rFonts w:ascii="宋体" w:hAnsi="宋体" w:hint="eastAsia"/>
                  <w:sz w:val="21"/>
                  <w:szCs w:val="21"/>
                </w:rPr>
                <w:t>增加</w:t>
              </w:r>
            </w:ins>
            <w:ins w:id="3" w:author="Microsoft" w:date="2015-09-18T14:50:00Z">
              <w:r w:rsidR="0000063A">
                <w:rPr>
                  <w:rFonts w:ascii="宋体" w:hAnsi="宋体" w:hint="eastAsia"/>
                  <w:sz w:val="21"/>
                  <w:szCs w:val="21"/>
                </w:rPr>
                <w:t>站</w:t>
              </w:r>
            </w:ins>
            <w:ins w:id="4" w:author="Microsoft" w:date="2015-09-18T14:48:00Z">
              <w:r>
                <w:rPr>
                  <w:rFonts w:ascii="宋体" w:hAnsi="宋体" w:hint="eastAsia"/>
                  <w:sz w:val="21"/>
                  <w:szCs w:val="21"/>
                </w:rPr>
                <w:t>点服务，修改批次</w:t>
              </w:r>
            </w:ins>
            <w:ins w:id="5" w:author="Microsoft" w:date="2015-09-18T14:49:00Z">
              <w:r>
                <w:rPr>
                  <w:rFonts w:ascii="宋体" w:hAnsi="宋体" w:hint="eastAsia"/>
                  <w:sz w:val="21"/>
                  <w:szCs w:val="21"/>
                </w:rPr>
                <w:t>终结信息，盘点等信息</w:t>
              </w:r>
            </w:ins>
          </w:p>
        </w:tc>
        <w:tc>
          <w:tcPr>
            <w:tcW w:w="537" w:type="pct"/>
            <w:vAlign w:val="center"/>
          </w:tcPr>
          <w:p w:rsidR="00B47348" w:rsidRPr="00883F4B" w:rsidRDefault="00A31C46" w:rsidP="005E2C70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  <w:ins w:id="6" w:author="Microsoft" w:date="2015-09-18T14:49:00Z">
              <w:r>
                <w:rPr>
                  <w:rFonts w:ascii="宋体" w:hAnsi="宋体"/>
                  <w:sz w:val="21"/>
                  <w:szCs w:val="21"/>
                </w:rPr>
                <w:t>T</w:t>
              </w:r>
              <w:r>
                <w:rPr>
                  <w:rFonts w:ascii="宋体" w:hAnsi="宋体" w:hint="eastAsia"/>
                  <w:sz w:val="21"/>
                  <w:szCs w:val="21"/>
                </w:rPr>
                <w:t>onglin</w:t>
              </w:r>
            </w:ins>
          </w:p>
        </w:tc>
        <w:tc>
          <w:tcPr>
            <w:tcW w:w="760" w:type="pct"/>
            <w:vAlign w:val="center"/>
          </w:tcPr>
          <w:p w:rsidR="00B47348" w:rsidRPr="00883F4B" w:rsidRDefault="00A31C46" w:rsidP="00711B0D">
            <w:pPr>
              <w:pStyle w:val="a6"/>
              <w:jc w:val="left"/>
              <w:rPr>
                <w:rFonts w:ascii="宋体" w:hAnsi="宋体"/>
                <w:sz w:val="21"/>
                <w:szCs w:val="21"/>
              </w:rPr>
            </w:pPr>
            <w:ins w:id="7" w:author="Microsoft" w:date="2015-09-18T14:49:00Z">
              <w:r>
                <w:rPr>
                  <w:rFonts w:ascii="宋体" w:hAnsi="宋体" w:hint="eastAsia"/>
                  <w:sz w:val="21"/>
                  <w:szCs w:val="21"/>
                </w:rPr>
                <w:t>2015-9-</w:t>
              </w:r>
            </w:ins>
            <w:ins w:id="8" w:author="Microsoft" w:date="2015-09-18T14:50:00Z">
              <w:r>
                <w:rPr>
                  <w:rFonts w:ascii="宋体" w:hAnsi="宋体" w:hint="eastAsia"/>
                  <w:sz w:val="21"/>
                  <w:szCs w:val="21"/>
                </w:rPr>
                <w:t>18</w:t>
              </w:r>
            </w:ins>
          </w:p>
        </w:tc>
        <w:tc>
          <w:tcPr>
            <w:tcW w:w="544" w:type="pct"/>
            <w:vAlign w:val="center"/>
          </w:tcPr>
          <w:p w:rsidR="00B47348" w:rsidRPr="00883F4B" w:rsidRDefault="00B47348" w:rsidP="00711B0D">
            <w:pPr>
              <w:pStyle w:val="a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84" w:type="pct"/>
            <w:vAlign w:val="center"/>
          </w:tcPr>
          <w:p w:rsidR="00B47348" w:rsidRPr="00883F4B" w:rsidRDefault="00B47348" w:rsidP="00711B0D">
            <w:pPr>
              <w:pStyle w:val="a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9" w:type="pct"/>
            <w:vAlign w:val="center"/>
          </w:tcPr>
          <w:p w:rsidR="00B47348" w:rsidRPr="00883F4B" w:rsidRDefault="00B47348" w:rsidP="00711B0D">
            <w:pPr>
              <w:pStyle w:val="a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B47348" w:rsidRPr="00883F4B" w:rsidRDefault="00B47348" w:rsidP="00711B0D">
            <w:pPr>
              <w:pStyle w:val="a6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tr w:rsidR="00B47348" w:rsidRPr="00883F4B" w:rsidTr="00A31C46">
        <w:trPr>
          <w:trHeight w:val="410"/>
          <w:jc w:val="center"/>
        </w:trPr>
        <w:tc>
          <w:tcPr>
            <w:tcW w:w="381" w:type="pct"/>
            <w:vAlign w:val="center"/>
          </w:tcPr>
          <w:p w:rsidR="00B47348" w:rsidRPr="00883F4B" w:rsidRDefault="00A80A2F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  <w:ins w:id="9" w:author="Microsoft" w:date="2015-09-23T17:56:00Z">
              <w:r>
                <w:rPr>
                  <w:rFonts w:ascii="宋体" w:hAnsi="宋体" w:hint="eastAsia"/>
                  <w:sz w:val="21"/>
                  <w:szCs w:val="21"/>
                </w:rPr>
                <w:t>1.1</w:t>
              </w:r>
            </w:ins>
          </w:p>
        </w:tc>
        <w:tc>
          <w:tcPr>
            <w:tcW w:w="383" w:type="pct"/>
            <w:vAlign w:val="center"/>
          </w:tcPr>
          <w:p w:rsidR="00B47348" w:rsidRPr="00883F4B" w:rsidRDefault="00A80A2F" w:rsidP="005E2C70">
            <w:pPr>
              <w:pStyle w:val="a6"/>
              <w:rPr>
                <w:rFonts w:ascii="宋体" w:hAnsi="宋体"/>
                <w:sz w:val="21"/>
                <w:szCs w:val="21"/>
              </w:rPr>
            </w:pPr>
            <w:ins w:id="10" w:author="Microsoft" w:date="2015-09-23T17:56:00Z">
              <w:r>
                <w:rPr>
                  <w:rFonts w:ascii="宋体" w:hAnsi="宋体" w:hint="eastAsia"/>
                  <w:sz w:val="21"/>
                  <w:szCs w:val="21"/>
                </w:rPr>
                <w:t>M</w:t>
              </w:r>
            </w:ins>
          </w:p>
        </w:tc>
        <w:tc>
          <w:tcPr>
            <w:tcW w:w="843" w:type="pct"/>
          </w:tcPr>
          <w:p w:rsidR="00B47348" w:rsidRPr="00883F4B" w:rsidRDefault="00A80A2F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  <w:ins w:id="11" w:author="Microsoft" w:date="2015-09-23T17:56:00Z">
              <w:r>
                <w:rPr>
                  <w:rFonts w:ascii="宋体" w:hAnsi="宋体" w:hint="eastAsia"/>
                  <w:sz w:val="21"/>
                  <w:szCs w:val="21"/>
                </w:rPr>
                <w:t>修改</w:t>
              </w:r>
              <w:r>
                <w:rPr>
                  <w:rFonts w:ascii="宋体" w:hAnsi="宋体"/>
                  <w:sz w:val="21"/>
                  <w:szCs w:val="21"/>
                </w:rPr>
                <w:t>站点</w:t>
              </w:r>
              <w:r>
                <w:rPr>
                  <w:rFonts w:ascii="宋体" w:hAnsi="宋体" w:hint="eastAsia"/>
                  <w:sz w:val="21"/>
                  <w:szCs w:val="21"/>
                </w:rPr>
                <w:t>服务</w:t>
              </w:r>
              <w:r>
                <w:rPr>
                  <w:rFonts w:ascii="宋体" w:hAnsi="宋体"/>
                  <w:sz w:val="21"/>
                  <w:szCs w:val="21"/>
                </w:rPr>
                <w:t>内容</w:t>
              </w:r>
            </w:ins>
          </w:p>
        </w:tc>
        <w:tc>
          <w:tcPr>
            <w:tcW w:w="537" w:type="pct"/>
            <w:vAlign w:val="center"/>
          </w:tcPr>
          <w:p w:rsidR="00B47348" w:rsidRPr="00883F4B" w:rsidRDefault="00A80A2F" w:rsidP="005E2C70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  <w:ins w:id="12" w:author="Microsoft" w:date="2015-09-23T17:56:00Z">
              <w:r>
                <w:rPr>
                  <w:rFonts w:ascii="宋体" w:hAnsi="宋体"/>
                  <w:sz w:val="21"/>
                  <w:szCs w:val="21"/>
                </w:rPr>
                <w:t>T</w:t>
              </w:r>
              <w:r>
                <w:rPr>
                  <w:rFonts w:ascii="宋体" w:hAnsi="宋体" w:hint="eastAsia"/>
                  <w:sz w:val="21"/>
                  <w:szCs w:val="21"/>
                </w:rPr>
                <w:t>onglin</w:t>
              </w:r>
            </w:ins>
          </w:p>
        </w:tc>
        <w:tc>
          <w:tcPr>
            <w:tcW w:w="760" w:type="pct"/>
            <w:vAlign w:val="center"/>
          </w:tcPr>
          <w:p w:rsidR="00B47348" w:rsidRPr="00883F4B" w:rsidRDefault="00A80A2F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  <w:ins w:id="13" w:author="Microsoft" w:date="2015-09-23T17:56:00Z">
              <w:r>
                <w:rPr>
                  <w:rFonts w:ascii="宋体" w:hAnsi="宋体" w:hint="eastAsia"/>
                  <w:sz w:val="21"/>
                  <w:szCs w:val="21"/>
                </w:rPr>
                <w:t>2015-9-23</w:t>
              </w:r>
            </w:ins>
          </w:p>
        </w:tc>
        <w:tc>
          <w:tcPr>
            <w:tcW w:w="544" w:type="pct"/>
            <w:vAlign w:val="center"/>
          </w:tcPr>
          <w:p w:rsidR="00B47348" w:rsidRPr="00883F4B" w:rsidRDefault="00B47348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84" w:type="pct"/>
            <w:vAlign w:val="center"/>
          </w:tcPr>
          <w:p w:rsidR="00B47348" w:rsidRPr="00883F4B" w:rsidRDefault="00B47348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9" w:type="pct"/>
            <w:vAlign w:val="center"/>
          </w:tcPr>
          <w:p w:rsidR="00B47348" w:rsidRPr="00883F4B" w:rsidRDefault="00B47348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B47348" w:rsidRPr="00883F4B" w:rsidRDefault="00B47348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</w:tr>
      <w:tr w:rsidR="00B47348" w:rsidRPr="00883F4B" w:rsidTr="00A31C46">
        <w:trPr>
          <w:trHeight w:val="426"/>
          <w:jc w:val="center"/>
        </w:trPr>
        <w:tc>
          <w:tcPr>
            <w:tcW w:w="381" w:type="pct"/>
            <w:vAlign w:val="center"/>
          </w:tcPr>
          <w:p w:rsidR="00B47348" w:rsidRPr="00883F4B" w:rsidRDefault="0067560B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  <w:ins w:id="14" w:author="Microsoft" w:date="2015-10-21T16:40:00Z">
              <w:r>
                <w:rPr>
                  <w:rFonts w:ascii="宋体" w:hAnsi="宋体" w:hint="eastAsia"/>
                  <w:sz w:val="21"/>
                  <w:szCs w:val="21"/>
                </w:rPr>
                <w:t>1.1</w:t>
              </w:r>
            </w:ins>
          </w:p>
        </w:tc>
        <w:tc>
          <w:tcPr>
            <w:tcW w:w="383" w:type="pct"/>
            <w:vAlign w:val="center"/>
          </w:tcPr>
          <w:p w:rsidR="00B47348" w:rsidRPr="00883F4B" w:rsidRDefault="0067560B" w:rsidP="005E2C70">
            <w:pPr>
              <w:pStyle w:val="a6"/>
              <w:rPr>
                <w:rFonts w:ascii="宋体" w:hAnsi="宋体"/>
                <w:sz w:val="21"/>
                <w:szCs w:val="21"/>
              </w:rPr>
            </w:pPr>
            <w:ins w:id="15" w:author="Microsoft" w:date="2015-10-21T16:40:00Z">
              <w:r>
                <w:rPr>
                  <w:rFonts w:ascii="宋体" w:hAnsi="宋体" w:hint="eastAsia"/>
                  <w:sz w:val="21"/>
                  <w:szCs w:val="21"/>
                </w:rPr>
                <w:t>M</w:t>
              </w:r>
            </w:ins>
          </w:p>
        </w:tc>
        <w:tc>
          <w:tcPr>
            <w:tcW w:w="843" w:type="pct"/>
          </w:tcPr>
          <w:p w:rsidR="00B47348" w:rsidRPr="00883F4B" w:rsidRDefault="0067560B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  <w:ins w:id="16" w:author="Microsoft" w:date="2015-10-21T16:40:00Z">
              <w:r>
                <w:rPr>
                  <w:rFonts w:ascii="宋体" w:hAnsi="宋体" w:hint="eastAsia"/>
                  <w:sz w:val="21"/>
                  <w:szCs w:val="21"/>
                </w:rPr>
                <w:t>批次</w:t>
              </w:r>
              <w:r>
                <w:rPr>
                  <w:rFonts w:ascii="宋体" w:hAnsi="宋体"/>
                  <w:sz w:val="21"/>
                  <w:szCs w:val="21"/>
                </w:rPr>
                <w:t>导入数据</w:t>
              </w:r>
            </w:ins>
            <w:ins w:id="17" w:author="Microsoft" w:date="2015-10-21T16:41:00Z">
              <w:r>
                <w:rPr>
                  <w:rFonts w:ascii="宋体" w:hAnsi="宋体" w:hint="eastAsia"/>
                  <w:sz w:val="21"/>
                  <w:szCs w:val="21"/>
                </w:rPr>
                <w:t>，</w:t>
              </w:r>
              <w:r>
                <w:rPr>
                  <w:rFonts w:ascii="宋体" w:hAnsi="宋体"/>
                  <w:sz w:val="21"/>
                  <w:szCs w:val="21"/>
                </w:rPr>
                <w:t>资金</w:t>
              </w:r>
              <w:r>
                <w:rPr>
                  <w:rFonts w:ascii="宋体" w:hAnsi="宋体" w:hint="eastAsia"/>
                  <w:sz w:val="21"/>
                  <w:szCs w:val="21"/>
                </w:rPr>
                <w:t>类型</w:t>
              </w:r>
              <w:r>
                <w:rPr>
                  <w:rFonts w:ascii="宋体" w:hAnsi="宋体"/>
                  <w:sz w:val="21"/>
                  <w:szCs w:val="21"/>
                </w:rPr>
                <w:t>修改</w:t>
              </w:r>
            </w:ins>
          </w:p>
        </w:tc>
        <w:tc>
          <w:tcPr>
            <w:tcW w:w="537" w:type="pct"/>
            <w:vAlign w:val="center"/>
          </w:tcPr>
          <w:p w:rsidR="00B47348" w:rsidRPr="0067560B" w:rsidRDefault="0067560B" w:rsidP="005E2C70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  <w:ins w:id="18" w:author="Microsoft" w:date="2015-10-21T16:42:00Z">
              <w:r>
                <w:rPr>
                  <w:rFonts w:ascii="宋体" w:hAnsi="宋体"/>
                  <w:sz w:val="21"/>
                  <w:szCs w:val="21"/>
                </w:rPr>
                <w:t>Tonglin</w:t>
              </w:r>
            </w:ins>
          </w:p>
        </w:tc>
        <w:tc>
          <w:tcPr>
            <w:tcW w:w="760" w:type="pct"/>
            <w:vAlign w:val="center"/>
          </w:tcPr>
          <w:p w:rsidR="00B47348" w:rsidRPr="00883F4B" w:rsidRDefault="0067560B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  <w:ins w:id="19" w:author="Microsoft" w:date="2015-10-21T16:42:00Z">
              <w:r>
                <w:rPr>
                  <w:rFonts w:ascii="宋体" w:hAnsi="宋体" w:hint="eastAsia"/>
                  <w:sz w:val="21"/>
                  <w:szCs w:val="21"/>
                </w:rPr>
                <w:t>2015-10-21</w:t>
              </w:r>
            </w:ins>
          </w:p>
        </w:tc>
        <w:tc>
          <w:tcPr>
            <w:tcW w:w="544" w:type="pct"/>
            <w:vAlign w:val="center"/>
          </w:tcPr>
          <w:p w:rsidR="00B47348" w:rsidRPr="00883F4B" w:rsidRDefault="00B47348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84" w:type="pct"/>
            <w:vAlign w:val="center"/>
          </w:tcPr>
          <w:p w:rsidR="00B47348" w:rsidRPr="00883F4B" w:rsidRDefault="00B47348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9" w:type="pct"/>
            <w:vAlign w:val="center"/>
          </w:tcPr>
          <w:p w:rsidR="00B47348" w:rsidRPr="00883F4B" w:rsidRDefault="00B47348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B47348" w:rsidRPr="00883F4B" w:rsidRDefault="00B47348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</w:tr>
      <w:tr w:rsidR="00B47348" w:rsidRPr="00883F4B" w:rsidTr="00A31C46">
        <w:trPr>
          <w:trHeight w:val="410"/>
          <w:jc w:val="center"/>
        </w:trPr>
        <w:tc>
          <w:tcPr>
            <w:tcW w:w="381" w:type="pct"/>
            <w:vAlign w:val="center"/>
          </w:tcPr>
          <w:p w:rsidR="00B47348" w:rsidRPr="00883F4B" w:rsidRDefault="00EE716E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  <w:ins w:id="20" w:author="Microsoft" w:date="2015-12-29T14:11:00Z">
              <w:r>
                <w:rPr>
                  <w:rFonts w:ascii="宋体" w:hAnsi="宋体" w:hint="eastAsia"/>
                  <w:sz w:val="21"/>
                  <w:szCs w:val="21"/>
                </w:rPr>
                <w:t>1.2</w:t>
              </w:r>
            </w:ins>
          </w:p>
        </w:tc>
        <w:tc>
          <w:tcPr>
            <w:tcW w:w="383" w:type="pct"/>
            <w:vAlign w:val="center"/>
          </w:tcPr>
          <w:p w:rsidR="00B47348" w:rsidRPr="00883F4B" w:rsidRDefault="00EE716E" w:rsidP="005E2C70">
            <w:pPr>
              <w:pStyle w:val="a6"/>
              <w:rPr>
                <w:rFonts w:ascii="宋体" w:hAnsi="宋体"/>
                <w:sz w:val="21"/>
                <w:szCs w:val="21"/>
              </w:rPr>
            </w:pPr>
            <w:ins w:id="21" w:author="Microsoft" w:date="2015-12-29T14:11:00Z">
              <w:r>
                <w:rPr>
                  <w:rFonts w:ascii="宋体" w:hAnsi="宋体" w:hint="eastAsia"/>
                  <w:sz w:val="21"/>
                  <w:szCs w:val="21"/>
                </w:rPr>
                <w:t>M</w:t>
              </w:r>
            </w:ins>
          </w:p>
        </w:tc>
        <w:tc>
          <w:tcPr>
            <w:tcW w:w="843" w:type="pct"/>
          </w:tcPr>
          <w:p w:rsidR="00B47348" w:rsidRPr="00883F4B" w:rsidRDefault="00EE716E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  <w:ins w:id="22" w:author="Microsoft" w:date="2015-12-29T14:11:00Z">
              <w:r>
                <w:rPr>
                  <w:rFonts w:ascii="宋体" w:hAnsi="宋体" w:hint="eastAsia"/>
                  <w:sz w:val="21"/>
                  <w:szCs w:val="21"/>
                </w:rPr>
                <w:t>需求</w:t>
              </w:r>
              <w:r>
                <w:rPr>
                  <w:rFonts w:ascii="宋体" w:hAnsi="宋体"/>
                  <w:sz w:val="21"/>
                  <w:szCs w:val="21"/>
                </w:rPr>
                <w:t>变更</w:t>
              </w:r>
            </w:ins>
          </w:p>
        </w:tc>
        <w:tc>
          <w:tcPr>
            <w:tcW w:w="537" w:type="pct"/>
            <w:vAlign w:val="center"/>
          </w:tcPr>
          <w:p w:rsidR="00B47348" w:rsidRPr="00883F4B" w:rsidRDefault="00EE716E" w:rsidP="005E2C70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  <w:ins w:id="23" w:author="Microsoft" w:date="2015-12-29T14:11:00Z">
              <w:r>
                <w:rPr>
                  <w:rFonts w:ascii="宋体" w:hAnsi="宋体"/>
                  <w:sz w:val="21"/>
                  <w:szCs w:val="21"/>
                </w:rPr>
                <w:t>T</w:t>
              </w:r>
              <w:r>
                <w:rPr>
                  <w:rFonts w:ascii="宋体" w:hAnsi="宋体" w:hint="eastAsia"/>
                  <w:sz w:val="21"/>
                  <w:szCs w:val="21"/>
                </w:rPr>
                <w:t>onglin</w:t>
              </w:r>
            </w:ins>
          </w:p>
        </w:tc>
        <w:tc>
          <w:tcPr>
            <w:tcW w:w="760" w:type="pct"/>
            <w:vAlign w:val="center"/>
          </w:tcPr>
          <w:p w:rsidR="00B47348" w:rsidRPr="00883F4B" w:rsidRDefault="00EE716E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  <w:ins w:id="24" w:author="Microsoft" w:date="2015-12-29T14:11:00Z">
              <w:r>
                <w:rPr>
                  <w:rFonts w:ascii="宋体" w:hAnsi="宋体" w:hint="eastAsia"/>
                  <w:sz w:val="21"/>
                  <w:szCs w:val="21"/>
                </w:rPr>
                <w:t>2015-12-25</w:t>
              </w:r>
            </w:ins>
          </w:p>
        </w:tc>
        <w:tc>
          <w:tcPr>
            <w:tcW w:w="544" w:type="pct"/>
            <w:vAlign w:val="center"/>
          </w:tcPr>
          <w:p w:rsidR="00B47348" w:rsidRPr="00883F4B" w:rsidRDefault="00B47348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84" w:type="pct"/>
            <w:vAlign w:val="center"/>
          </w:tcPr>
          <w:p w:rsidR="00B47348" w:rsidRPr="00883F4B" w:rsidRDefault="00B47348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9" w:type="pct"/>
            <w:vAlign w:val="center"/>
          </w:tcPr>
          <w:p w:rsidR="00B47348" w:rsidRPr="00883F4B" w:rsidRDefault="00B47348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B47348" w:rsidRPr="00883F4B" w:rsidRDefault="00B47348" w:rsidP="00711B0D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</w:tr>
      <w:tr w:rsidR="00EE716E" w:rsidRPr="00883F4B" w:rsidTr="00A31C46">
        <w:trPr>
          <w:trHeight w:val="410"/>
          <w:jc w:val="center"/>
          <w:ins w:id="25" w:author="Microsoft" w:date="2015-12-29T14:11:00Z"/>
        </w:trPr>
        <w:tc>
          <w:tcPr>
            <w:tcW w:w="381" w:type="pct"/>
            <w:vAlign w:val="center"/>
          </w:tcPr>
          <w:p w:rsidR="00EE716E" w:rsidRDefault="00C262C2" w:rsidP="00711B0D">
            <w:pPr>
              <w:pStyle w:val="a6"/>
              <w:rPr>
                <w:ins w:id="26" w:author="Microsoft" w:date="2015-12-29T14:11:00Z"/>
                <w:rFonts w:ascii="宋体" w:hAnsi="宋体"/>
                <w:sz w:val="21"/>
                <w:szCs w:val="21"/>
              </w:rPr>
            </w:pPr>
            <w:ins w:id="27" w:author="Microsoft" w:date="2016-03-02T17:41:00Z">
              <w:r>
                <w:rPr>
                  <w:rFonts w:ascii="宋体" w:hAnsi="宋体" w:hint="eastAsia"/>
                  <w:sz w:val="21"/>
                  <w:szCs w:val="21"/>
                </w:rPr>
                <w:t>1.2.1</w:t>
              </w:r>
            </w:ins>
          </w:p>
        </w:tc>
        <w:tc>
          <w:tcPr>
            <w:tcW w:w="383" w:type="pct"/>
            <w:vAlign w:val="center"/>
          </w:tcPr>
          <w:p w:rsidR="00EE716E" w:rsidRDefault="00C262C2" w:rsidP="005E2C70">
            <w:pPr>
              <w:pStyle w:val="a6"/>
              <w:rPr>
                <w:ins w:id="28" w:author="Microsoft" w:date="2015-12-29T14:11:00Z"/>
                <w:rFonts w:ascii="宋体" w:hAnsi="宋体"/>
                <w:sz w:val="21"/>
                <w:szCs w:val="21"/>
              </w:rPr>
            </w:pPr>
            <w:ins w:id="29" w:author="Microsoft" w:date="2016-03-02T17:41:00Z">
              <w:r>
                <w:rPr>
                  <w:rFonts w:ascii="宋体" w:hAnsi="宋体" w:hint="eastAsia"/>
                  <w:sz w:val="21"/>
                  <w:szCs w:val="21"/>
                </w:rPr>
                <w:t>M</w:t>
              </w:r>
            </w:ins>
          </w:p>
        </w:tc>
        <w:tc>
          <w:tcPr>
            <w:tcW w:w="843" w:type="pct"/>
          </w:tcPr>
          <w:p w:rsidR="00EE716E" w:rsidRPr="00883F4B" w:rsidRDefault="00C262C2" w:rsidP="00711B0D">
            <w:pPr>
              <w:pStyle w:val="a6"/>
              <w:rPr>
                <w:ins w:id="30" w:author="Microsoft" w:date="2015-12-29T14:11:00Z"/>
                <w:rFonts w:ascii="宋体" w:hAnsi="宋体"/>
                <w:sz w:val="21"/>
                <w:szCs w:val="21"/>
              </w:rPr>
            </w:pPr>
            <w:ins w:id="31" w:author="Microsoft" w:date="2016-03-02T17:41:00Z">
              <w:r>
                <w:rPr>
                  <w:rFonts w:ascii="宋体" w:hAnsi="宋体" w:hint="eastAsia"/>
                  <w:sz w:val="21"/>
                  <w:szCs w:val="21"/>
                </w:rPr>
                <w:t>同部门</w:t>
              </w:r>
              <w:r>
                <w:rPr>
                  <w:rFonts w:ascii="宋体" w:hAnsi="宋体"/>
                  <w:sz w:val="21"/>
                  <w:szCs w:val="21"/>
                </w:rPr>
                <w:t>仓库之间调拨</w:t>
              </w:r>
            </w:ins>
          </w:p>
        </w:tc>
        <w:tc>
          <w:tcPr>
            <w:tcW w:w="537" w:type="pct"/>
            <w:vAlign w:val="center"/>
          </w:tcPr>
          <w:p w:rsidR="00EE716E" w:rsidRPr="00883F4B" w:rsidRDefault="00C262C2" w:rsidP="005E2C70">
            <w:pPr>
              <w:pStyle w:val="a6"/>
              <w:jc w:val="center"/>
              <w:rPr>
                <w:ins w:id="32" w:author="Microsoft" w:date="2015-12-29T14:11:00Z"/>
                <w:rFonts w:ascii="宋体" w:hAnsi="宋体"/>
                <w:sz w:val="21"/>
                <w:szCs w:val="21"/>
              </w:rPr>
            </w:pPr>
            <w:ins w:id="33" w:author="Microsoft" w:date="2016-03-02T17:41:00Z">
              <w:r>
                <w:rPr>
                  <w:rFonts w:ascii="宋体" w:hAnsi="宋体"/>
                  <w:sz w:val="21"/>
                  <w:szCs w:val="21"/>
                </w:rPr>
                <w:t>T</w:t>
              </w:r>
              <w:r>
                <w:rPr>
                  <w:rFonts w:ascii="宋体" w:hAnsi="宋体" w:hint="eastAsia"/>
                  <w:sz w:val="21"/>
                  <w:szCs w:val="21"/>
                </w:rPr>
                <w:t>onglin</w:t>
              </w:r>
            </w:ins>
          </w:p>
        </w:tc>
        <w:tc>
          <w:tcPr>
            <w:tcW w:w="760" w:type="pct"/>
            <w:vAlign w:val="center"/>
          </w:tcPr>
          <w:p w:rsidR="00EE716E" w:rsidRPr="00883F4B" w:rsidRDefault="00C262C2" w:rsidP="00711B0D">
            <w:pPr>
              <w:pStyle w:val="a6"/>
              <w:rPr>
                <w:ins w:id="34" w:author="Microsoft" w:date="2015-12-29T14:11:00Z"/>
                <w:rFonts w:ascii="宋体" w:hAnsi="宋体"/>
                <w:sz w:val="21"/>
                <w:szCs w:val="21"/>
              </w:rPr>
            </w:pPr>
            <w:ins w:id="35" w:author="Microsoft" w:date="2016-03-02T17:41:00Z">
              <w:r>
                <w:rPr>
                  <w:rFonts w:ascii="宋体" w:hAnsi="宋体" w:hint="eastAsia"/>
                  <w:sz w:val="21"/>
                  <w:szCs w:val="21"/>
                </w:rPr>
                <w:t>2016-03-02</w:t>
              </w:r>
            </w:ins>
          </w:p>
        </w:tc>
        <w:tc>
          <w:tcPr>
            <w:tcW w:w="544" w:type="pct"/>
            <w:vAlign w:val="center"/>
          </w:tcPr>
          <w:p w:rsidR="00EE716E" w:rsidRPr="00883F4B" w:rsidRDefault="00EE716E" w:rsidP="00711B0D">
            <w:pPr>
              <w:pStyle w:val="a6"/>
              <w:rPr>
                <w:ins w:id="36" w:author="Microsoft" w:date="2015-12-29T14:11:00Z"/>
                <w:rFonts w:ascii="宋体" w:hAnsi="宋体"/>
                <w:sz w:val="21"/>
                <w:szCs w:val="21"/>
              </w:rPr>
            </w:pPr>
          </w:p>
        </w:tc>
        <w:tc>
          <w:tcPr>
            <w:tcW w:w="484" w:type="pct"/>
            <w:vAlign w:val="center"/>
          </w:tcPr>
          <w:p w:rsidR="00EE716E" w:rsidRPr="00883F4B" w:rsidRDefault="00EE716E" w:rsidP="00711B0D">
            <w:pPr>
              <w:pStyle w:val="a6"/>
              <w:rPr>
                <w:ins w:id="37" w:author="Microsoft" w:date="2015-12-29T14:11:00Z"/>
                <w:rFonts w:ascii="宋体" w:hAnsi="宋体"/>
                <w:sz w:val="21"/>
                <w:szCs w:val="21"/>
              </w:rPr>
            </w:pPr>
          </w:p>
        </w:tc>
        <w:tc>
          <w:tcPr>
            <w:tcW w:w="539" w:type="pct"/>
            <w:vAlign w:val="center"/>
          </w:tcPr>
          <w:p w:rsidR="00EE716E" w:rsidRPr="00883F4B" w:rsidRDefault="00EE716E" w:rsidP="00711B0D">
            <w:pPr>
              <w:pStyle w:val="a6"/>
              <w:rPr>
                <w:ins w:id="38" w:author="Microsoft" w:date="2015-12-29T14:11:00Z"/>
                <w:rFonts w:ascii="宋体" w:hAnsi="宋体"/>
                <w:sz w:val="21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EE716E" w:rsidRPr="00883F4B" w:rsidRDefault="00EE716E" w:rsidP="00711B0D">
            <w:pPr>
              <w:pStyle w:val="a6"/>
              <w:rPr>
                <w:ins w:id="39" w:author="Microsoft" w:date="2015-12-29T14:11:00Z"/>
                <w:rFonts w:ascii="宋体" w:hAnsi="宋体"/>
                <w:sz w:val="21"/>
                <w:szCs w:val="21"/>
              </w:rPr>
            </w:pPr>
          </w:p>
        </w:tc>
      </w:tr>
      <w:tr w:rsidR="00C262C2" w:rsidRPr="00883F4B" w:rsidTr="00A31C46">
        <w:trPr>
          <w:trHeight w:val="410"/>
          <w:jc w:val="center"/>
          <w:ins w:id="40" w:author="Microsoft" w:date="2016-03-02T17:41:00Z"/>
        </w:trPr>
        <w:tc>
          <w:tcPr>
            <w:tcW w:w="381" w:type="pct"/>
            <w:vAlign w:val="center"/>
          </w:tcPr>
          <w:p w:rsidR="00C262C2" w:rsidRDefault="0034143A" w:rsidP="00711B0D">
            <w:pPr>
              <w:pStyle w:val="a6"/>
              <w:rPr>
                <w:ins w:id="41" w:author="Microsoft" w:date="2016-03-02T17:41:00Z"/>
                <w:rFonts w:ascii="宋体" w:hAnsi="宋体"/>
                <w:sz w:val="21"/>
                <w:szCs w:val="21"/>
              </w:rPr>
            </w:pPr>
            <w:ins w:id="42" w:author="Microsoft" w:date="2016-03-04T11:26:00Z">
              <w:r>
                <w:rPr>
                  <w:rFonts w:ascii="宋体" w:hAnsi="宋体" w:hint="eastAsia"/>
                  <w:sz w:val="21"/>
                  <w:szCs w:val="21"/>
                </w:rPr>
                <w:t>1.3</w:t>
              </w:r>
            </w:ins>
          </w:p>
        </w:tc>
        <w:tc>
          <w:tcPr>
            <w:tcW w:w="383" w:type="pct"/>
            <w:vAlign w:val="center"/>
          </w:tcPr>
          <w:p w:rsidR="00C262C2" w:rsidRDefault="0034143A" w:rsidP="005E2C70">
            <w:pPr>
              <w:pStyle w:val="a6"/>
              <w:rPr>
                <w:ins w:id="43" w:author="Microsoft" w:date="2016-03-02T17:41:00Z"/>
                <w:rFonts w:ascii="宋体" w:hAnsi="宋体"/>
                <w:sz w:val="21"/>
                <w:szCs w:val="21"/>
              </w:rPr>
            </w:pPr>
            <w:ins w:id="44" w:author="Microsoft" w:date="2016-03-04T11:26:00Z">
              <w:r>
                <w:rPr>
                  <w:rFonts w:ascii="宋体" w:hAnsi="宋体" w:hint="eastAsia"/>
                  <w:sz w:val="21"/>
                  <w:szCs w:val="21"/>
                </w:rPr>
                <w:t>M</w:t>
              </w:r>
            </w:ins>
          </w:p>
        </w:tc>
        <w:tc>
          <w:tcPr>
            <w:tcW w:w="843" w:type="pct"/>
          </w:tcPr>
          <w:p w:rsidR="00C262C2" w:rsidRDefault="0034143A" w:rsidP="00711B0D">
            <w:pPr>
              <w:pStyle w:val="a6"/>
              <w:rPr>
                <w:ins w:id="45" w:author="Microsoft" w:date="2016-03-02T17:41:00Z"/>
                <w:rFonts w:ascii="宋体" w:hAnsi="宋体"/>
                <w:sz w:val="21"/>
                <w:szCs w:val="21"/>
              </w:rPr>
            </w:pPr>
            <w:ins w:id="46" w:author="Microsoft" w:date="2016-03-04T11:26:00Z">
              <w:r>
                <w:rPr>
                  <w:rFonts w:ascii="宋体" w:hAnsi="宋体" w:hint="eastAsia"/>
                  <w:sz w:val="21"/>
                  <w:szCs w:val="21"/>
                </w:rPr>
                <w:t>增加</w:t>
              </w:r>
              <w:r>
                <w:rPr>
                  <w:rFonts w:ascii="宋体" w:hAnsi="宋体"/>
                  <w:sz w:val="21"/>
                  <w:szCs w:val="21"/>
                </w:rPr>
                <w:t>销售员管理</w:t>
              </w:r>
            </w:ins>
          </w:p>
        </w:tc>
        <w:tc>
          <w:tcPr>
            <w:tcW w:w="537" w:type="pct"/>
            <w:vAlign w:val="center"/>
          </w:tcPr>
          <w:p w:rsidR="00C262C2" w:rsidRPr="00883F4B" w:rsidRDefault="0034143A" w:rsidP="005E2C70">
            <w:pPr>
              <w:pStyle w:val="a6"/>
              <w:jc w:val="center"/>
              <w:rPr>
                <w:ins w:id="47" w:author="Microsoft" w:date="2016-03-02T17:41:00Z"/>
                <w:rFonts w:ascii="宋体" w:hAnsi="宋体"/>
                <w:sz w:val="21"/>
                <w:szCs w:val="21"/>
              </w:rPr>
            </w:pPr>
            <w:ins w:id="48" w:author="Microsoft" w:date="2016-03-04T11:27:00Z">
              <w:r>
                <w:rPr>
                  <w:rFonts w:ascii="宋体" w:hAnsi="宋体"/>
                  <w:sz w:val="21"/>
                  <w:szCs w:val="21"/>
                </w:rPr>
                <w:t>T</w:t>
              </w:r>
              <w:r>
                <w:rPr>
                  <w:rFonts w:ascii="宋体" w:hAnsi="宋体" w:hint="eastAsia"/>
                  <w:sz w:val="21"/>
                  <w:szCs w:val="21"/>
                </w:rPr>
                <w:t>onglin</w:t>
              </w:r>
            </w:ins>
          </w:p>
        </w:tc>
        <w:tc>
          <w:tcPr>
            <w:tcW w:w="760" w:type="pct"/>
            <w:vAlign w:val="center"/>
          </w:tcPr>
          <w:p w:rsidR="00C262C2" w:rsidRPr="00883F4B" w:rsidRDefault="0034143A" w:rsidP="00711B0D">
            <w:pPr>
              <w:pStyle w:val="a6"/>
              <w:rPr>
                <w:ins w:id="49" w:author="Microsoft" w:date="2016-03-02T17:41:00Z"/>
                <w:rFonts w:ascii="宋体" w:hAnsi="宋体"/>
                <w:sz w:val="21"/>
                <w:szCs w:val="21"/>
              </w:rPr>
            </w:pPr>
            <w:ins w:id="50" w:author="Microsoft" w:date="2016-03-04T11:27:00Z">
              <w:r>
                <w:rPr>
                  <w:rFonts w:ascii="宋体" w:hAnsi="宋体" w:hint="eastAsia"/>
                  <w:sz w:val="21"/>
                  <w:szCs w:val="21"/>
                </w:rPr>
                <w:t>2016-03-04</w:t>
              </w:r>
            </w:ins>
          </w:p>
        </w:tc>
        <w:tc>
          <w:tcPr>
            <w:tcW w:w="544" w:type="pct"/>
            <w:vAlign w:val="center"/>
          </w:tcPr>
          <w:p w:rsidR="00C262C2" w:rsidRPr="00883F4B" w:rsidRDefault="00C262C2" w:rsidP="00711B0D">
            <w:pPr>
              <w:pStyle w:val="a6"/>
              <w:rPr>
                <w:ins w:id="51" w:author="Microsoft" w:date="2016-03-02T17:41:00Z"/>
                <w:rFonts w:ascii="宋体" w:hAnsi="宋体"/>
                <w:sz w:val="21"/>
                <w:szCs w:val="21"/>
              </w:rPr>
            </w:pPr>
          </w:p>
        </w:tc>
        <w:tc>
          <w:tcPr>
            <w:tcW w:w="484" w:type="pct"/>
            <w:vAlign w:val="center"/>
          </w:tcPr>
          <w:p w:rsidR="00C262C2" w:rsidRPr="00883F4B" w:rsidRDefault="00C262C2" w:rsidP="00711B0D">
            <w:pPr>
              <w:pStyle w:val="a6"/>
              <w:rPr>
                <w:ins w:id="52" w:author="Microsoft" w:date="2016-03-02T17:41:00Z"/>
                <w:rFonts w:ascii="宋体" w:hAnsi="宋体"/>
                <w:sz w:val="21"/>
                <w:szCs w:val="21"/>
              </w:rPr>
            </w:pPr>
          </w:p>
        </w:tc>
        <w:tc>
          <w:tcPr>
            <w:tcW w:w="539" w:type="pct"/>
            <w:vAlign w:val="center"/>
          </w:tcPr>
          <w:p w:rsidR="00C262C2" w:rsidRPr="00883F4B" w:rsidRDefault="00C262C2" w:rsidP="00711B0D">
            <w:pPr>
              <w:pStyle w:val="a6"/>
              <w:rPr>
                <w:ins w:id="53" w:author="Microsoft" w:date="2016-03-02T17:41:00Z"/>
                <w:rFonts w:ascii="宋体" w:hAnsi="宋体"/>
                <w:sz w:val="21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C262C2" w:rsidRPr="00883F4B" w:rsidRDefault="00C262C2" w:rsidP="00711B0D">
            <w:pPr>
              <w:pStyle w:val="a6"/>
              <w:rPr>
                <w:ins w:id="54" w:author="Microsoft" w:date="2016-03-02T17:41:00Z"/>
                <w:rFonts w:ascii="宋体" w:hAnsi="宋体"/>
                <w:sz w:val="21"/>
                <w:szCs w:val="21"/>
              </w:rPr>
            </w:pPr>
          </w:p>
        </w:tc>
      </w:tr>
      <w:tr w:rsidR="00C262C2" w:rsidRPr="00883F4B" w:rsidTr="00A31C46">
        <w:trPr>
          <w:trHeight w:val="410"/>
          <w:jc w:val="center"/>
          <w:ins w:id="55" w:author="Microsoft" w:date="2016-03-02T17:41:00Z"/>
        </w:trPr>
        <w:tc>
          <w:tcPr>
            <w:tcW w:w="381" w:type="pct"/>
            <w:vAlign w:val="center"/>
          </w:tcPr>
          <w:p w:rsidR="00C262C2" w:rsidRDefault="007B002C" w:rsidP="00711B0D">
            <w:pPr>
              <w:pStyle w:val="a6"/>
              <w:rPr>
                <w:ins w:id="56" w:author="Microsoft" w:date="2016-03-02T17:41:00Z"/>
                <w:rFonts w:ascii="宋体" w:hAnsi="宋体"/>
                <w:sz w:val="21"/>
                <w:szCs w:val="21"/>
              </w:rPr>
            </w:pPr>
            <w:ins w:id="57" w:author="Microsoft" w:date="2016-03-31T16:42:00Z">
              <w:r>
                <w:rPr>
                  <w:rFonts w:ascii="宋体" w:hAnsi="宋体" w:hint="eastAsia"/>
                  <w:sz w:val="21"/>
                  <w:szCs w:val="21"/>
                </w:rPr>
                <w:t>1</w:t>
              </w:r>
              <w:r>
                <w:rPr>
                  <w:rFonts w:ascii="宋体" w:hAnsi="宋体"/>
                  <w:sz w:val="21"/>
                  <w:szCs w:val="21"/>
                </w:rPr>
                <w:t>.4</w:t>
              </w:r>
            </w:ins>
          </w:p>
        </w:tc>
        <w:tc>
          <w:tcPr>
            <w:tcW w:w="383" w:type="pct"/>
            <w:vAlign w:val="center"/>
          </w:tcPr>
          <w:p w:rsidR="00C262C2" w:rsidRDefault="007B002C" w:rsidP="005E2C70">
            <w:pPr>
              <w:pStyle w:val="a6"/>
              <w:rPr>
                <w:ins w:id="58" w:author="Microsoft" w:date="2016-03-02T17:41:00Z"/>
                <w:rFonts w:ascii="宋体" w:hAnsi="宋体"/>
                <w:sz w:val="21"/>
                <w:szCs w:val="21"/>
              </w:rPr>
            </w:pPr>
            <w:ins w:id="59" w:author="Microsoft" w:date="2016-03-31T16:42:00Z">
              <w:r>
                <w:rPr>
                  <w:rFonts w:ascii="宋体" w:hAnsi="宋体" w:hint="eastAsia"/>
                  <w:sz w:val="21"/>
                  <w:szCs w:val="21"/>
                </w:rPr>
                <w:t>M</w:t>
              </w:r>
            </w:ins>
          </w:p>
        </w:tc>
        <w:tc>
          <w:tcPr>
            <w:tcW w:w="843" w:type="pct"/>
          </w:tcPr>
          <w:p w:rsidR="00C262C2" w:rsidRDefault="007B002C" w:rsidP="00711B0D">
            <w:pPr>
              <w:pStyle w:val="a6"/>
              <w:rPr>
                <w:ins w:id="60" w:author="Microsoft" w:date="2016-03-02T17:41:00Z"/>
                <w:rFonts w:ascii="宋体" w:hAnsi="宋体"/>
                <w:sz w:val="21"/>
                <w:szCs w:val="21"/>
              </w:rPr>
            </w:pPr>
            <w:ins w:id="61" w:author="Microsoft" w:date="2016-03-31T16:42:00Z">
              <w:r>
                <w:rPr>
                  <w:rFonts w:ascii="宋体" w:hAnsi="宋体" w:hint="eastAsia"/>
                  <w:sz w:val="21"/>
                  <w:szCs w:val="21"/>
                </w:rPr>
                <w:t>2016</w:t>
              </w:r>
              <w:r>
                <w:rPr>
                  <w:rFonts w:ascii="宋体" w:hAnsi="宋体"/>
                  <w:sz w:val="21"/>
                  <w:szCs w:val="21"/>
                </w:rPr>
                <w:t>-03-28</w:t>
              </w:r>
              <w:r>
                <w:rPr>
                  <w:rFonts w:ascii="宋体" w:hAnsi="宋体" w:hint="eastAsia"/>
                  <w:sz w:val="21"/>
                  <w:szCs w:val="21"/>
                </w:rPr>
                <w:t>变更</w:t>
              </w:r>
              <w:r>
                <w:rPr>
                  <w:rFonts w:ascii="宋体" w:hAnsi="宋体"/>
                  <w:sz w:val="21"/>
                  <w:szCs w:val="21"/>
                </w:rPr>
                <w:t>内容</w:t>
              </w:r>
            </w:ins>
          </w:p>
        </w:tc>
        <w:tc>
          <w:tcPr>
            <w:tcW w:w="537" w:type="pct"/>
            <w:vAlign w:val="center"/>
          </w:tcPr>
          <w:p w:rsidR="00C262C2" w:rsidRPr="00883F4B" w:rsidRDefault="007B002C" w:rsidP="005E2C70">
            <w:pPr>
              <w:pStyle w:val="a6"/>
              <w:jc w:val="center"/>
              <w:rPr>
                <w:ins w:id="62" w:author="Microsoft" w:date="2016-03-02T17:41:00Z"/>
                <w:rFonts w:ascii="宋体" w:hAnsi="宋体"/>
                <w:sz w:val="21"/>
                <w:szCs w:val="21"/>
              </w:rPr>
            </w:pPr>
            <w:ins w:id="63" w:author="Microsoft" w:date="2016-03-31T16:42:00Z">
              <w:r>
                <w:rPr>
                  <w:rFonts w:ascii="宋体" w:hAnsi="宋体"/>
                  <w:sz w:val="21"/>
                  <w:szCs w:val="21"/>
                </w:rPr>
                <w:t>T</w:t>
              </w:r>
              <w:r>
                <w:rPr>
                  <w:rFonts w:ascii="宋体" w:hAnsi="宋体" w:hint="eastAsia"/>
                  <w:sz w:val="21"/>
                  <w:szCs w:val="21"/>
                </w:rPr>
                <w:t>onglin</w:t>
              </w:r>
            </w:ins>
          </w:p>
        </w:tc>
        <w:tc>
          <w:tcPr>
            <w:tcW w:w="760" w:type="pct"/>
            <w:vAlign w:val="center"/>
          </w:tcPr>
          <w:p w:rsidR="00C262C2" w:rsidRPr="00883F4B" w:rsidRDefault="007B002C" w:rsidP="00711B0D">
            <w:pPr>
              <w:pStyle w:val="a6"/>
              <w:rPr>
                <w:ins w:id="64" w:author="Microsoft" w:date="2016-03-02T17:41:00Z"/>
                <w:rFonts w:ascii="宋体" w:hAnsi="宋体"/>
                <w:sz w:val="21"/>
                <w:szCs w:val="21"/>
              </w:rPr>
            </w:pPr>
            <w:ins w:id="65" w:author="Microsoft" w:date="2016-03-31T16:42:00Z">
              <w:r>
                <w:rPr>
                  <w:rFonts w:ascii="宋体" w:hAnsi="宋体" w:hint="eastAsia"/>
                  <w:sz w:val="21"/>
                  <w:szCs w:val="21"/>
                </w:rPr>
                <w:t>216-03-30</w:t>
              </w:r>
            </w:ins>
          </w:p>
        </w:tc>
        <w:tc>
          <w:tcPr>
            <w:tcW w:w="544" w:type="pct"/>
            <w:vAlign w:val="center"/>
          </w:tcPr>
          <w:p w:rsidR="00C262C2" w:rsidRPr="00883F4B" w:rsidRDefault="00C262C2" w:rsidP="00711B0D">
            <w:pPr>
              <w:pStyle w:val="a6"/>
              <w:rPr>
                <w:ins w:id="66" w:author="Microsoft" w:date="2016-03-02T17:41:00Z"/>
                <w:rFonts w:ascii="宋体" w:hAnsi="宋体"/>
                <w:sz w:val="21"/>
                <w:szCs w:val="21"/>
              </w:rPr>
            </w:pPr>
          </w:p>
        </w:tc>
        <w:tc>
          <w:tcPr>
            <w:tcW w:w="484" w:type="pct"/>
            <w:vAlign w:val="center"/>
          </w:tcPr>
          <w:p w:rsidR="00C262C2" w:rsidRPr="00883F4B" w:rsidRDefault="00C262C2" w:rsidP="00711B0D">
            <w:pPr>
              <w:pStyle w:val="a6"/>
              <w:rPr>
                <w:ins w:id="67" w:author="Microsoft" w:date="2016-03-02T17:41:00Z"/>
                <w:rFonts w:ascii="宋体" w:hAnsi="宋体"/>
                <w:sz w:val="21"/>
                <w:szCs w:val="21"/>
              </w:rPr>
            </w:pPr>
          </w:p>
        </w:tc>
        <w:tc>
          <w:tcPr>
            <w:tcW w:w="539" w:type="pct"/>
            <w:vAlign w:val="center"/>
          </w:tcPr>
          <w:p w:rsidR="00C262C2" w:rsidRPr="00883F4B" w:rsidRDefault="00C262C2" w:rsidP="00711B0D">
            <w:pPr>
              <w:pStyle w:val="a6"/>
              <w:rPr>
                <w:ins w:id="68" w:author="Microsoft" w:date="2016-03-02T17:41:00Z"/>
                <w:rFonts w:ascii="宋体" w:hAnsi="宋体"/>
                <w:sz w:val="21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C262C2" w:rsidRPr="00883F4B" w:rsidRDefault="00C262C2" w:rsidP="00711B0D">
            <w:pPr>
              <w:pStyle w:val="a6"/>
              <w:rPr>
                <w:ins w:id="69" w:author="Microsoft" w:date="2016-03-02T17:41:00Z"/>
                <w:rFonts w:ascii="宋体" w:hAnsi="宋体"/>
                <w:sz w:val="21"/>
                <w:szCs w:val="21"/>
              </w:rPr>
            </w:pPr>
          </w:p>
        </w:tc>
      </w:tr>
      <w:tr w:rsidR="007B002C" w:rsidRPr="00883F4B" w:rsidTr="00A31C46">
        <w:trPr>
          <w:trHeight w:val="410"/>
          <w:jc w:val="center"/>
          <w:ins w:id="70" w:author="Microsoft" w:date="2016-03-31T16:43:00Z"/>
        </w:trPr>
        <w:tc>
          <w:tcPr>
            <w:tcW w:w="381" w:type="pct"/>
            <w:vAlign w:val="center"/>
          </w:tcPr>
          <w:p w:rsidR="007B002C" w:rsidRDefault="007B002C" w:rsidP="00711B0D">
            <w:pPr>
              <w:pStyle w:val="a6"/>
              <w:rPr>
                <w:ins w:id="71" w:author="Microsoft" w:date="2016-03-31T16:43:00Z"/>
                <w:rFonts w:ascii="宋体" w:hAnsi="宋体"/>
                <w:sz w:val="21"/>
                <w:szCs w:val="21"/>
              </w:rPr>
            </w:pPr>
          </w:p>
        </w:tc>
        <w:tc>
          <w:tcPr>
            <w:tcW w:w="383" w:type="pct"/>
            <w:vAlign w:val="center"/>
          </w:tcPr>
          <w:p w:rsidR="007B002C" w:rsidRDefault="007B002C" w:rsidP="005E2C70">
            <w:pPr>
              <w:pStyle w:val="a6"/>
              <w:rPr>
                <w:ins w:id="72" w:author="Microsoft" w:date="2016-03-31T16:43:00Z"/>
                <w:rFonts w:ascii="宋体" w:hAnsi="宋体"/>
                <w:sz w:val="21"/>
                <w:szCs w:val="21"/>
              </w:rPr>
            </w:pPr>
          </w:p>
        </w:tc>
        <w:tc>
          <w:tcPr>
            <w:tcW w:w="843" w:type="pct"/>
          </w:tcPr>
          <w:p w:rsidR="007B002C" w:rsidRDefault="007B002C" w:rsidP="00711B0D">
            <w:pPr>
              <w:pStyle w:val="a6"/>
              <w:rPr>
                <w:ins w:id="73" w:author="Microsoft" w:date="2016-03-31T16:43:00Z"/>
                <w:rFonts w:ascii="宋体" w:hAnsi="宋体"/>
                <w:sz w:val="21"/>
                <w:szCs w:val="21"/>
              </w:rPr>
            </w:pPr>
          </w:p>
        </w:tc>
        <w:tc>
          <w:tcPr>
            <w:tcW w:w="537" w:type="pct"/>
            <w:vAlign w:val="center"/>
          </w:tcPr>
          <w:p w:rsidR="007B002C" w:rsidRDefault="007B002C" w:rsidP="005E2C70">
            <w:pPr>
              <w:pStyle w:val="a6"/>
              <w:jc w:val="center"/>
              <w:rPr>
                <w:ins w:id="74" w:author="Microsoft" w:date="2016-03-31T16:43:00Z"/>
                <w:rFonts w:ascii="宋体" w:hAnsi="宋体"/>
                <w:sz w:val="21"/>
                <w:szCs w:val="21"/>
              </w:rPr>
            </w:pPr>
          </w:p>
        </w:tc>
        <w:tc>
          <w:tcPr>
            <w:tcW w:w="760" w:type="pct"/>
            <w:vAlign w:val="center"/>
          </w:tcPr>
          <w:p w:rsidR="007B002C" w:rsidRDefault="007B002C" w:rsidP="00711B0D">
            <w:pPr>
              <w:pStyle w:val="a6"/>
              <w:rPr>
                <w:ins w:id="75" w:author="Microsoft" w:date="2016-03-31T16:43:00Z"/>
                <w:rFonts w:ascii="宋体" w:hAnsi="宋体"/>
                <w:sz w:val="21"/>
                <w:szCs w:val="21"/>
              </w:rPr>
            </w:pPr>
          </w:p>
        </w:tc>
        <w:tc>
          <w:tcPr>
            <w:tcW w:w="544" w:type="pct"/>
            <w:vAlign w:val="center"/>
          </w:tcPr>
          <w:p w:rsidR="007B002C" w:rsidRPr="00883F4B" w:rsidRDefault="007B002C" w:rsidP="00711B0D">
            <w:pPr>
              <w:pStyle w:val="a6"/>
              <w:rPr>
                <w:ins w:id="76" w:author="Microsoft" w:date="2016-03-31T16:43:00Z"/>
                <w:rFonts w:ascii="宋体" w:hAnsi="宋体"/>
                <w:sz w:val="21"/>
                <w:szCs w:val="21"/>
              </w:rPr>
            </w:pPr>
          </w:p>
        </w:tc>
        <w:tc>
          <w:tcPr>
            <w:tcW w:w="484" w:type="pct"/>
            <w:vAlign w:val="center"/>
          </w:tcPr>
          <w:p w:rsidR="007B002C" w:rsidRPr="00883F4B" w:rsidRDefault="007B002C" w:rsidP="00711B0D">
            <w:pPr>
              <w:pStyle w:val="a6"/>
              <w:rPr>
                <w:ins w:id="77" w:author="Microsoft" w:date="2016-03-31T16:43:00Z"/>
                <w:rFonts w:ascii="宋体" w:hAnsi="宋体"/>
                <w:sz w:val="21"/>
                <w:szCs w:val="21"/>
              </w:rPr>
            </w:pPr>
          </w:p>
        </w:tc>
        <w:tc>
          <w:tcPr>
            <w:tcW w:w="539" w:type="pct"/>
            <w:vAlign w:val="center"/>
          </w:tcPr>
          <w:p w:rsidR="007B002C" w:rsidRPr="00883F4B" w:rsidRDefault="007B002C" w:rsidP="00711B0D">
            <w:pPr>
              <w:pStyle w:val="a6"/>
              <w:rPr>
                <w:ins w:id="78" w:author="Microsoft" w:date="2016-03-31T16:43:00Z"/>
                <w:rFonts w:ascii="宋体" w:hAnsi="宋体"/>
                <w:sz w:val="21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7B002C" w:rsidRPr="00883F4B" w:rsidRDefault="007B002C" w:rsidP="00711B0D">
            <w:pPr>
              <w:pStyle w:val="a6"/>
              <w:rPr>
                <w:ins w:id="79" w:author="Microsoft" w:date="2016-03-31T16:43:00Z"/>
                <w:rFonts w:ascii="宋体" w:hAnsi="宋体"/>
                <w:sz w:val="21"/>
                <w:szCs w:val="21"/>
              </w:rPr>
            </w:pPr>
          </w:p>
        </w:tc>
      </w:tr>
    </w:tbl>
    <w:p w:rsidR="00B47348" w:rsidRPr="00883F4B" w:rsidRDefault="00B47348" w:rsidP="00B47348">
      <w:pPr>
        <w:rPr>
          <w:rFonts w:ascii="宋体" w:hAnsi="宋体"/>
          <w:szCs w:val="21"/>
        </w:rPr>
      </w:pPr>
      <w:r w:rsidRPr="00883F4B">
        <w:rPr>
          <w:rFonts w:ascii="宋体" w:hAnsi="宋体" w:hint="eastAsia"/>
          <w:b/>
          <w:bCs/>
          <w:szCs w:val="21"/>
        </w:rPr>
        <w:t>类别：</w:t>
      </w:r>
      <w:r w:rsidRPr="00883F4B">
        <w:rPr>
          <w:rFonts w:ascii="宋体" w:hAnsi="宋体"/>
          <w:szCs w:val="21"/>
        </w:rPr>
        <w:t xml:space="preserve">A – </w:t>
      </w:r>
      <w:r w:rsidRPr="00883F4B">
        <w:rPr>
          <w:rFonts w:ascii="宋体" w:hAnsi="宋体" w:hint="eastAsia"/>
          <w:szCs w:val="21"/>
        </w:rPr>
        <w:t>增加</w:t>
      </w:r>
      <w:r w:rsidRPr="00883F4B">
        <w:rPr>
          <w:rFonts w:ascii="宋体" w:hAnsi="宋体"/>
          <w:szCs w:val="21"/>
        </w:rPr>
        <w:t xml:space="preserve">  M – </w:t>
      </w:r>
      <w:r w:rsidRPr="00883F4B">
        <w:rPr>
          <w:rFonts w:ascii="宋体" w:hAnsi="宋体" w:hint="eastAsia"/>
          <w:szCs w:val="21"/>
        </w:rPr>
        <w:t>修改</w:t>
      </w:r>
      <w:r w:rsidRPr="00883F4B">
        <w:rPr>
          <w:rFonts w:ascii="宋体" w:hAnsi="宋体"/>
          <w:szCs w:val="21"/>
        </w:rPr>
        <w:t xml:space="preserve">  D – </w:t>
      </w:r>
      <w:r w:rsidRPr="00883F4B">
        <w:rPr>
          <w:rFonts w:ascii="宋体" w:hAnsi="宋体" w:hint="eastAsia"/>
          <w:szCs w:val="21"/>
        </w:rPr>
        <w:t>删除</w:t>
      </w:r>
    </w:p>
    <w:p w:rsidR="00B47348" w:rsidRDefault="00B47348">
      <w:pPr>
        <w:widowControl/>
        <w:spacing w:before="0" w:after="0"/>
        <w:jc w:val="left"/>
        <w:rPr>
          <w:b/>
          <w:bCs/>
          <w:kern w:val="44"/>
          <w:sz w:val="32"/>
          <w:szCs w:val="44"/>
        </w:rPr>
      </w:pPr>
      <w:bookmarkStart w:id="80" w:name="_Toc351636272"/>
      <w:bookmarkStart w:id="81" w:name="_Toc381702010"/>
      <w:bookmarkStart w:id="82" w:name="_Toc403728040"/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616597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5534" w:rsidRDefault="00B45534">
          <w:pPr>
            <w:pStyle w:val="TOC"/>
          </w:pPr>
          <w:r>
            <w:rPr>
              <w:lang w:val="zh-CN"/>
            </w:rPr>
            <w:t>目录</w:t>
          </w:r>
        </w:p>
        <w:p w:rsidR="007B002C" w:rsidRDefault="00BB5F94">
          <w:pPr>
            <w:pStyle w:val="10"/>
            <w:tabs>
              <w:tab w:val="left" w:pos="420"/>
              <w:tab w:val="right" w:leader="dot" w:pos="8296"/>
            </w:tabs>
            <w:rPr>
              <w:ins w:id="83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r>
            <w:fldChar w:fldCharType="begin"/>
          </w:r>
          <w:r w:rsidR="00B45534">
            <w:instrText xml:space="preserve"> TOC \o "1-3" \h \z \u </w:instrText>
          </w:r>
          <w:r>
            <w:fldChar w:fldCharType="separate"/>
          </w:r>
          <w:ins w:id="84" w:author="Microsoft" w:date="2016-03-31T16:42:00Z">
            <w:r w:rsidR="007B002C" w:rsidRPr="00256255">
              <w:rPr>
                <w:rStyle w:val="ac"/>
                <w:noProof/>
              </w:rPr>
              <w:fldChar w:fldCharType="begin"/>
            </w:r>
            <w:r w:rsidR="007B002C" w:rsidRPr="00256255">
              <w:rPr>
                <w:rStyle w:val="ac"/>
                <w:noProof/>
              </w:rPr>
              <w:instrText xml:space="preserve"> </w:instrText>
            </w:r>
            <w:r w:rsidR="007B002C">
              <w:rPr>
                <w:noProof/>
              </w:rPr>
              <w:instrText>HYPERLINK \l "_Toc447205865"</w:instrText>
            </w:r>
            <w:r w:rsidR="007B002C" w:rsidRPr="00256255">
              <w:rPr>
                <w:rStyle w:val="ac"/>
                <w:noProof/>
              </w:rPr>
              <w:instrText xml:space="preserve"> </w:instrText>
            </w:r>
            <w:r w:rsidR="007B002C" w:rsidRPr="00256255">
              <w:rPr>
                <w:rStyle w:val="ac"/>
                <w:noProof/>
              </w:rPr>
              <w:fldChar w:fldCharType="separate"/>
            </w:r>
            <w:r w:rsidR="007B002C" w:rsidRPr="00256255">
              <w:rPr>
                <w:rStyle w:val="ac"/>
                <w:noProof/>
              </w:rPr>
              <w:t>1</w:t>
            </w:r>
            <w:r w:rsidR="007B002C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7B002C" w:rsidRPr="00256255">
              <w:rPr>
                <w:rStyle w:val="ac"/>
                <w:rFonts w:hint="eastAsia"/>
                <w:noProof/>
              </w:rPr>
              <w:t>文档引言</w:t>
            </w:r>
            <w:r w:rsidR="007B002C">
              <w:rPr>
                <w:noProof/>
                <w:webHidden/>
              </w:rPr>
              <w:tab/>
            </w:r>
            <w:r w:rsidR="007B002C">
              <w:rPr>
                <w:noProof/>
                <w:webHidden/>
              </w:rPr>
              <w:fldChar w:fldCharType="begin"/>
            </w:r>
            <w:r w:rsidR="007B002C">
              <w:rPr>
                <w:noProof/>
                <w:webHidden/>
              </w:rPr>
              <w:instrText xml:space="preserve"> PAGEREF _Toc447205865 \h </w:instrText>
            </w:r>
          </w:ins>
          <w:r w:rsidR="007B002C">
            <w:rPr>
              <w:noProof/>
              <w:webHidden/>
            </w:rPr>
          </w:r>
          <w:r w:rsidR="007B002C">
            <w:rPr>
              <w:noProof/>
              <w:webHidden/>
            </w:rPr>
            <w:fldChar w:fldCharType="separate"/>
          </w:r>
          <w:ins w:id="85" w:author="Microsoft" w:date="2016-03-31T16:42:00Z">
            <w:r w:rsidR="007B002C">
              <w:rPr>
                <w:noProof/>
                <w:webHidden/>
              </w:rPr>
              <w:t>7</w:t>
            </w:r>
            <w:r w:rsidR="007B002C">
              <w:rPr>
                <w:noProof/>
                <w:webHidden/>
              </w:rPr>
              <w:fldChar w:fldCharType="end"/>
            </w:r>
            <w:r w:rsidR="007B002C"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20"/>
            <w:tabs>
              <w:tab w:val="left" w:pos="1260"/>
              <w:tab w:val="right" w:leader="dot" w:pos="8296"/>
            </w:tabs>
            <w:rPr>
              <w:ins w:id="86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87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"_Toc447205866"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_Toc447205866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8" w:author="Microsoft" w:date="2016-03-31T16:42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20"/>
            <w:tabs>
              <w:tab w:val="left" w:pos="1260"/>
              <w:tab w:val="right" w:leader="dot" w:pos="8296"/>
            </w:tabs>
            <w:rPr>
              <w:ins w:id="89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90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"_Toc447205867"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预期读者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_Toc447205867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1" w:author="Microsoft" w:date="2016-03-31T16:42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20"/>
            <w:tabs>
              <w:tab w:val="left" w:pos="1260"/>
              <w:tab w:val="right" w:leader="dot" w:pos="8296"/>
            </w:tabs>
            <w:rPr>
              <w:ins w:id="92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93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"_Toc447205868"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_Toc447205868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4" w:author="Microsoft" w:date="2016-03-31T16:42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10"/>
            <w:tabs>
              <w:tab w:val="left" w:pos="420"/>
              <w:tab w:val="right" w:leader="dot" w:pos="8296"/>
            </w:tabs>
            <w:rPr>
              <w:ins w:id="95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96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"_Toc447205869"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产品综述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_Toc447205869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7" w:author="Microsoft" w:date="2016-03-31T16:42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20"/>
            <w:tabs>
              <w:tab w:val="left" w:pos="1260"/>
              <w:tab w:val="right" w:leader="dot" w:pos="8296"/>
            </w:tabs>
            <w:rPr>
              <w:ins w:id="98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99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"_Toc447205870"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产品背景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_Toc447205870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0" w:author="Microsoft" w:date="2016-03-31T16:42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20"/>
            <w:tabs>
              <w:tab w:val="left" w:pos="1260"/>
              <w:tab w:val="right" w:leader="dot" w:pos="8296"/>
            </w:tabs>
            <w:rPr>
              <w:ins w:id="101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102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"_Toc447205871"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功能特性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_Toc447205871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3" w:author="Microsoft" w:date="2016-03-31T16:42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20"/>
            <w:tabs>
              <w:tab w:val="left" w:pos="1260"/>
              <w:tab w:val="right" w:leader="dot" w:pos="8296"/>
            </w:tabs>
            <w:rPr>
              <w:ins w:id="104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105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"_Toc447205872"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角色定义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_Toc447205872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6" w:author="Microsoft" w:date="2016-03-31T16:42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20"/>
            <w:tabs>
              <w:tab w:val="left" w:pos="1260"/>
              <w:tab w:val="right" w:leader="dot" w:pos="8296"/>
            </w:tabs>
            <w:rPr>
              <w:ins w:id="107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108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"_Toc447205873"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系统功能结构图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_Toc447205873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9" w:author="Microsoft" w:date="2016-03-31T16:42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20"/>
            <w:tabs>
              <w:tab w:val="left" w:pos="1260"/>
              <w:tab w:val="right" w:leader="dot" w:pos="8296"/>
            </w:tabs>
            <w:rPr>
              <w:ins w:id="110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111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"_Toc447205874"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业务结构图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_Toc447205874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2" w:author="Microsoft" w:date="2016-03-31T16:42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10"/>
            <w:tabs>
              <w:tab w:val="left" w:pos="420"/>
              <w:tab w:val="right" w:leader="dot" w:pos="8296"/>
            </w:tabs>
            <w:rPr>
              <w:ins w:id="113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114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"_Toc447205875"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即开票管理系统需求分析说明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_Toc447205875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5" w:author="Microsoft" w:date="2016-03-31T16:42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20"/>
            <w:tabs>
              <w:tab w:val="left" w:pos="1260"/>
              <w:tab w:val="right" w:leader="dot" w:pos="8296"/>
            </w:tabs>
            <w:rPr>
              <w:ins w:id="116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117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"_Toc447205876"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登录系统（</w:t>
            </w:r>
            <w:r w:rsidRPr="00256255">
              <w:rPr>
                <w:rStyle w:val="ac"/>
                <w:noProof/>
              </w:rPr>
              <w:t>Login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_Toc447205876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8" w:author="Microsoft" w:date="2016-03-31T16:42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20"/>
            <w:tabs>
              <w:tab w:val="left" w:pos="1260"/>
              <w:tab w:val="right" w:leader="dot" w:pos="8296"/>
            </w:tabs>
            <w:rPr>
              <w:ins w:id="119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120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"_Toc447205877"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修改密码（</w:t>
            </w:r>
            <w:r w:rsidRPr="00256255">
              <w:rPr>
                <w:rStyle w:val="ac"/>
                <w:noProof/>
              </w:rPr>
              <w:t>Change Password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_Toc447205877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1" w:author="Microsoft" w:date="2016-03-31T16:42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20"/>
            <w:tabs>
              <w:tab w:val="left" w:pos="1260"/>
              <w:tab w:val="right" w:leader="dot" w:pos="8296"/>
            </w:tabs>
            <w:rPr>
              <w:ins w:id="122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123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"_Toc447205878"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修改交易密码（市场管理员）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_Toc447205878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4" w:author="Microsoft" w:date="2016-03-31T16:42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20"/>
            <w:tabs>
              <w:tab w:val="left" w:pos="1260"/>
              <w:tab w:val="right" w:leader="dot" w:pos="8296"/>
            </w:tabs>
            <w:rPr>
              <w:ins w:id="125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126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"_Toc447205879"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系统管理（</w:t>
            </w:r>
            <w:r w:rsidRPr="00256255">
              <w:rPr>
                <w:rStyle w:val="ac"/>
                <w:noProof/>
              </w:rPr>
              <w:t>System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_Toc447205879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7" w:author="Microsoft" w:date="2016-03-31T16:42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128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129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"_Toc447205880"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用户管理（</w:t>
            </w:r>
            <w:r w:rsidRPr="00256255">
              <w:rPr>
                <w:rStyle w:val="ac"/>
                <w:noProof/>
              </w:rPr>
              <w:t>Users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_Toc447205880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0" w:author="Microsoft" w:date="2016-03-31T16:42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131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132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"_Toc447205881"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角色管理（</w:t>
            </w:r>
            <w:r w:rsidRPr="00256255">
              <w:rPr>
                <w:rStyle w:val="ac"/>
                <w:noProof/>
              </w:rPr>
              <w:t>Roles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_Toc447205881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3" w:author="Microsoft" w:date="2016-03-31T16:42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20"/>
            <w:tabs>
              <w:tab w:val="left" w:pos="1260"/>
              <w:tab w:val="right" w:leader="dot" w:pos="8296"/>
            </w:tabs>
            <w:rPr>
              <w:ins w:id="134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135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"_Toc447205882"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数据维护（</w:t>
            </w:r>
            <w:r w:rsidRPr="00256255">
              <w:rPr>
                <w:rStyle w:val="ac"/>
                <w:noProof/>
              </w:rPr>
              <w:t>Data Maintenance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_Toc447205882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6" w:author="Microsoft" w:date="2016-03-31T16:42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137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138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"_Toc447205883"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行政区域（</w:t>
            </w:r>
            <w:r w:rsidRPr="00256255">
              <w:rPr>
                <w:rStyle w:val="ac"/>
                <w:noProof/>
              </w:rPr>
              <w:t>Administrative Areas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_Toc447205883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9" w:author="Microsoft" w:date="2016-03-31T16:42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140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141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"_Toc447205884"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3.5.2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部门管理（</w:t>
            </w:r>
            <w:r w:rsidRPr="00256255">
              <w:rPr>
                <w:rStyle w:val="ac"/>
                <w:noProof/>
              </w:rPr>
              <w:t>Institutions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_Toc447205884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2" w:author="Microsoft" w:date="2016-03-31T16:42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143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144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"_Toc447205885"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3.5.3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站点管理（</w:t>
            </w:r>
            <w:r w:rsidRPr="00256255">
              <w:rPr>
                <w:rStyle w:val="ac"/>
                <w:noProof/>
              </w:rPr>
              <w:t>Outlets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_Toc447205885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5" w:author="Microsoft" w:date="2016-03-31T16:42:00Z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146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147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"_Toc447205886"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3.5.4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销售员管理（</w:t>
            </w:r>
            <w:r w:rsidRPr="00256255">
              <w:rPr>
                <w:rStyle w:val="ac"/>
                <w:noProof/>
              </w:rPr>
              <w:t>Teller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_Toc447205886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8" w:author="Microsoft" w:date="2016-03-31T16:42:00Z"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20"/>
            <w:tabs>
              <w:tab w:val="left" w:pos="1260"/>
              <w:tab w:val="right" w:leader="dot" w:pos="8296"/>
            </w:tabs>
            <w:rPr>
              <w:ins w:id="149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150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"_Toc447205887"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订单管理（</w:t>
            </w:r>
            <w:r w:rsidRPr="00256255">
              <w:rPr>
                <w:rStyle w:val="ac"/>
                <w:noProof/>
              </w:rPr>
              <w:t>Purchase Order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_Toc447205887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1" w:author="Microsoft" w:date="2016-03-31T16:42:00Z"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152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153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"_Toc447205888"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3.6.1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提交订单（</w:t>
            </w:r>
            <w:r w:rsidRPr="00256255">
              <w:rPr>
                <w:rStyle w:val="ac"/>
                <w:noProof/>
              </w:rPr>
              <w:t>Submit Purchase Order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_Toc447205888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4" w:author="Microsoft" w:date="2016-03-31T16:42:00Z"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155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156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"_Toc447205889"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3.6.2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修改订单（</w:t>
            </w:r>
            <w:r w:rsidRPr="00256255">
              <w:rPr>
                <w:rStyle w:val="ac"/>
                <w:noProof/>
              </w:rPr>
              <w:t>Edit Purchase Order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_Toc447205889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7" w:author="Microsoft" w:date="2016-03-31T16:42:00Z"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158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159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"_Toc447205890"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3.6.3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订单详情（</w:t>
            </w:r>
            <w:r w:rsidRPr="00256255">
              <w:rPr>
                <w:rStyle w:val="ac"/>
                <w:noProof/>
              </w:rPr>
              <w:t>Purchase Order Details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_Toc447205890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0" w:author="Microsoft" w:date="2016-03-31T16:42:00Z"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20"/>
            <w:tabs>
              <w:tab w:val="left" w:pos="1260"/>
              <w:tab w:val="right" w:leader="dot" w:pos="8296"/>
            </w:tabs>
            <w:rPr>
              <w:ins w:id="161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162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"_Toc447205891"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出货单管理（</w:t>
            </w:r>
            <w:r w:rsidRPr="00256255">
              <w:rPr>
                <w:rStyle w:val="ac"/>
                <w:noProof/>
              </w:rPr>
              <w:t>Delivery Order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_Toc447205891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3" w:author="Microsoft" w:date="2016-03-31T16:42:00Z"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164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165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"_Toc447205892"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3.7.1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提交出货单（</w:t>
            </w:r>
            <w:r w:rsidRPr="00256255">
              <w:rPr>
                <w:rStyle w:val="ac"/>
                <w:noProof/>
              </w:rPr>
              <w:t>Submit Delivery Order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_Toc447205892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6" w:author="Microsoft" w:date="2016-03-31T16:42:00Z"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167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168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"_Toc447205893"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3.7.2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修改出货单（</w:t>
            </w:r>
            <w:r w:rsidRPr="00256255">
              <w:rPr>
                <w:rStyle w:val="ac"/>
                <w:noProof/>
              </w:rPr>
              <w:t>Edit Delivery Order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_Toc447205893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9" w:author="Microsoft" w:date="2016-03-31T16:42:00Z"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170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171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"_Toc447205894"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3.7.3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出货单详情（</w:t>
            </w:r>
            <w:r w:rsidRPr="00256255">
              <w:rPr>
                <w:rStyle w:val="ac"/>
                <w:noProof/>
              </w:rPr>
              <w:t>Delivery Order Details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_Toc447205894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2" w:author="Microsoft" w:date="2016-03-31T16:42:00Z"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20"/>
            <w:tabs>
              <w:tab w:val="left" w:pos="1260"/>
              <w:tab w:val="right" w:leader="dot" w:pos="8296"/>
            </w:tabs>
            <w:rPr>
              <w:ins w:id="173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174" w:author="Microsoft" w:date="2016-03-31T16:42:00Z">
            <w:r w:rsidRPr="00256255">
              <w:rPr>
                <w:rStyle w:val="ac"/>
                <w:noProof/>
              </w:rPr>
              <w:lastRenderedPageBreak/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"_Toc447205895"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调拨单管理（</w:t>
            </w:r>
            <w:r w:rsidRPr="00256255">
              <w:rPr>
                <w:rStyle w:val="ac"/>
                <w:noProof/>
              </w:rPr>
              <w:t>Stock Transfer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_Toc447205895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5" w:author="Microsoft" w:date="2016-03-31T16:42:00Z"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176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177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"_Toc447205896"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3.8.1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填写调拨单（</w:t>
            </w:r>
            <w:r w:rsidRPr="00256255">
              <w:rPr>
                <w:rStyle w:val="ac"/>
                <w:noProof/>
              </w:rPr>
              <w:t>Conduct Stock Transfer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_Toc447205896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8" w:author="Microsoft" w:date="2016-03-31T16:42:00Z"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179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180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"_Toc447205897"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3.8.2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修改调拨单（</w:t>
            </w:r>
            <w:r w:rsidRPr="00256255">
              <w:rPr>
                <w:rStyle w:val="ac"/>
                <w:noProof/>
              </w:rPr>
              <w:t>Edit Stock Transfer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_Toc447205897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1" w:author="Microsoft" w:date="2016-03-31T16:42:00Z"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182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183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"_Toc447205898"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3.8.3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调拨单详情（</w:t>
            </w:r>
            <w:r w:rsidRPr="00256255">
              <w:rPr>
                <w:rStyle w:val="ac"/>
                <w:noProof/>
              </w:rPr>
              <w:t>Stock Transfer Details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_Toc447205898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4" w:author="Microsoft" w:date="2016-03-31T16:42:00Z"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185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186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"_Toc447205899"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3.8.4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调拨单审批（部门主管）（</w:t>
            </w:r>
            <w:r w:rsidRPr="00256255">
              <w:rPr>
                <w:rStyle w:val="ac"/>
                <w:noProof/>
              </w:rPr>
              <w:t>Stock Transfer Approval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_Toc447205899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7" w:author="Microsoft" w:date="2016-03-31T16:42:00Z"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20"/>
            <w:tabs>
              <w:tab w:val="left" w:pos="1260"/>
              <w:tab w:val="right" w:leader="dot" w:pos="8296"/>
            </w:tabs>
            <w:rPr>
              <w:ins w:id="188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189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"_Toc447205900"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物品仓库管理（</w:t>
            </w:r>
            <w:r w:rsidRPr="00256255">
              <w:rPr>
                <w:rStyle w:val="ac"/>
                <w:noProof/>
              </w:rPr>
              <w:t>Item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_Toc447205900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0" w:author="Microsoft" w:date="2016-03-31T16:42:00Z"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191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192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"_Toc447205901"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3.9.1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物品类别管理（</w:t>
            </w:r>
            <w:r w:rsidRPr="00256255">
              <w:rPr>
                <w:rStyle w:val="ac"/>
                <w:noProof/>
              </w:rPr>
              <w:t>ItemTypes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_Toc447205901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3" w:author="Microsoft" w:date="2016-03-31T16:42:00Z"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194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195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"_Toc447205902"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3.9.2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入库（</w:t>
            </w:r>
            <w:r w:rsidRPr="00256255">
              <w:rPr>
                <w:rStyle w:val="ac"/>
                <w:noProof/>
              </w:rPr>
              <w:t>Goods Receipts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_Toc447205902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6" w:author="Microsoft" w:date="2016-03-31T16:42:00Z"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197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198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"_Toc447205903"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3.9.3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出库（</w:t>
            </w:r>
            <w:r w:rsidRPr="00256255">
              <w:rPr>
                <w:rStyle w:val="ac"/>
                <w:noProof/>
              </w:rPr>
              <w:t>Goods Issues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_Toc447205903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9" w:author="Microsoft" w:date="2016-03-31T16:42:00Z"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200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201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"_Toc447205904"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3.9.4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库存管理（</w:t>
            </w:r>
            <w:r w:rsidRPr="00256255">
              <w:rPr>
                <w:rStyle w:val="ac"/>
                <w:noProof/>
              </w:rPr>
              <w:t>Inventory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_Toc447205904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2" w:author="Microsoft" w:date="2016-03-31T16:42:00Z"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20"/>
            <w:tabs>
              <w:tab w:val="left" w:pos="1260"/>
              <w:tab w:val="right" w:leader="dot" w:pos="8296"/>
            </w:tabs>
            <w:rPr>
              <w:ins w:id="203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204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"_Toc447205905"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彩票仓库管理（</w:t>
            </w:r>
            <w:r w:rsidRPr="00256255">
              <w:rPr>
                <w:rStyle w:val="ac"/>
                <w:noProof/>
              </w:rPr>
              <w:t>Lottery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_Toc447205905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5" w:author="Microsoft" w:date="2016-03-31T16:42:00Z"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206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207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"_Toc447205906"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3.10.1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方案管理（</w:t>
            </w:r>
            <w:r w:rsidRPr="00256255">
              <w:rPr>
                <w:rStyle w:val="ac"/>
                <w:noProof/>
              </w:rPr>
              <w:t>Plans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_Toc447205906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8" w:author="Microsoft" w:date="2016-03-31T16:42:00Z"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209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210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"_Toc447205907"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3.10.2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仓库管理（</w:t>
            </w:r>
            <w:r w:rsidRPr="00256255">
              <w:rPr>
                <w:rStyle w:val="ac"/>
                <w:noProof/>
              </w:rPr>
              <w:t>Warehouses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_Toc447205907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1" w:author="Microsoft" w:date="2016-03-31T16:42:00Z"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212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213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"_Toc447205908"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3.10.3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入库管理（</w:t>
            </w:r>
            <w:r w:rsidRPr="00256255">
              <w:rPr>
                <w:rStyle w:val="ac"/>
                <w:noProof/>
              </w:rPr>
              <w:t>Goods Receipts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_Toc447205908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4" w:author="Microsoft" w:date="2016-03-31T16:42:00Z"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215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216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"_Toc447205909"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3.10.4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出库管理（</w:t>
            </w:r>
            <w:r w:rsidRPr="00256255">
              <w:rPr>
                <w:rStyle w:val="ac"/>
                <w:noProof/>
              </w:rPr>
              <w:t>Goods Issues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_Toc447205909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7" w:author="Microsoft" w:date="2016-03-31T16:42:00Z"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218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219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"_Toc447205910"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3.10.5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库存（</w:t>
            </w:r>
            <w:r w:rsidRPr="00256255">
              <w:rPr>
                <w:rStyle w:val="ac"/>
                <w:noProof/>
              </w:rPr>
              <w:t>Inventory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_Toc447205910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20" w:author="Microsoft" w:date="2016-03-31T16:42:00Z"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221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222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"_Toc447205911"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3.10.6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损毁记录（</w:t>
            </w:r>
            <w:r w:rsidRPr="00256255">
              <w:rPr>
                <w:rStyle w:val="ac"/>
                <w:noProof/>
              </w:rPr>
              <w:t>Damaged Goods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_Toc447205911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23" w:author="Microsoft" w:date="2016-03-31T16:42:00Z"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224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225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"_Toc447205912"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3.10.7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物流信息查询（</w:t>
            </w:r>
            <w:r w:rsidRPr="00256255">
              <w:rPr>
                <w:rStyle w:val="ac"/>
                <w:noProof/>
              </w:rPr>
              <w:t>Logistics Information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_Toc447205912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26" w:author="Microsoft" w:date="2016-03-31T16:42:00Z"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227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228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"_Toc447205913"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3.10.8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批次终结列表（</w:t>
            </w:r>
            <w:r w:rsidRPr="00256255">
              <w:rPr>
                <w:rStyle w:val="ac"/>
                <w:noProof/>
              </w:rPr>
              <w:t>Batch List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_Toc447205913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29" w:author="Microsoft" w:date="2016-03-31T16:42:00Z"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20"/>
            <w:tabs>
              <w:tab w:val="left" w:pos="1260"/>
              <w:tab w:val="right" w:leader="dot" w:pos="8296"/>
            </w:tabs>
            <w:rPr>
              <w:ins w:id="230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231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"_Toc447205914"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</w:rPr>
              <w:t>3.11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兑奖管理（</w:t>
            </w:r>
            <w:r w:rsidRPr="00256255">
              <w:rPr>
                <w:rStyle w:val="ac"/>
                <w:noProof/>
              </w:rPr>
              <w:t>Payout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_Toc447205914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2" w:author="Microsoft" w:date="2016-03-31T16:42:00Z"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233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234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"_Toc447205915"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3.11.1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中心兑奖（</w:t>
            </w:r>
            <w:r w:rsidRPr="00256255">
              <w:rPr>
                <w:rStyle w:val="ac"/>
                <w:noProof/>
              </w:rPr>
              <w:t>Process Payout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_Toc447205915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5" w:author="Microsoft" w:date="2016-03-31T16:42:00Z"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236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237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"_Toc447205916"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3.11.2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手工兑奖（</w:t>
            </w:r>
            <w:r w:rsidRPr="00256255">
              <w:rPr>
                <w:rStyle w:val="ac"/>
                <w:noProof/>
              </w:rPr>
              <w:t>Manual Payout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_Toc447205916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8" w:author="Microsoft" w:date="2016-03-31T16:42:00Z"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239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240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"_Toc447205917"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3.11.3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中心兑奖记录（</w:t>
            </w:r>
            <w:r w:rsidRPr="00256255">
              <w:rPr>
                <w:rStyle w:val="ac"/>
                <w:noProof/>
              </w:rPr>
              <w:t>Payout Records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_Toc447205917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41" w:author="Microsoft" w:date="2016-03-31T16:42:00Z"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20"/>
            <w:tabs>
              <w:tab w:val="left" w:pos="1260"/>
              <w:tab w:val="right" w:leader="dot" w:pos="8296"/>
            </w:tabs>
            <w:rPr>
              <w:ins w:id="242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243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"_Toc447205918"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</w:rPr>
              <w:t>3.12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验奖管理（</w:t>
            </w:r>
            <w:r w:rsidRPr="00256255">
              <w:rPr>
                <w:rStyle w:val="ac"/>
                <w:noProof/>
              </w:rPr>
              <w:t>Validate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_Toc447205918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44" w:author="Microsoft" w:date="2016-03-31T16:42:00Z"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245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246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"_Toc447205919"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3.12.1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扫描验奖（</w:t>
            </w:r>
            <w:r w:rsidRPr="00256255">
              <w:rPr>
                <w:rStyle w:val="ac"/>
                <w:noProof/>
              </w:rPr>
              <w:t>Scan Tickets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_Toc447205919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47" w:author="Microsoft" w:date="2016-03-31T16:42:00Z"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248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249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"_Toc447205920"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3.12.2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验奖查询（</w:t>
            </w:r>
            <w:r w:rsidRPr="00256255">
              <w:rPr>
                <w:rStyle w:val="ac"/>
                <w:noProof/>
              </w:rPr>
              <w:t>Inquiry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_Toc447205920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50" w:author="Microsoft" w:date="2016-03-31T16:42:00Z"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251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252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"_Toc447205921"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3.12.3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验奖统计报表（</w:t>
            </w:r>
            <w:r w:rsidRPr="00256255">
              <w:rPr>
                <w:rStyle w:val="ac"/>
                <w:noProof/>
              </w:rPr>
              <w:t>Statistical Report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_Toc447205921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53" w:author="Microsoft" w:date="2016-03-31T16:42:00Z"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254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255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"_Toc447205922"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3.12.4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拒绝兑奖报表（</w:t>
            </w:r>
            <w:r w:rsidRPr="00256255">
              <w:rPr>
                <w:rStyle w:val="ac"/>
                <w:noProof/>
              </w:rPr>
              <w:t>Refused Records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_Toc447205922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56" w:author="Microsoft" w:date="2016-03-31T16:42:00Z"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20"/>
            <w:tabs>
              <w:tab w:val="left" w:pos="1260"/>
              <w:tab w:val="right" w:leader="dot" w:pos="8296"/>
            </w:tabs>
            <w:rPr>
              <w:ins w:id="257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258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"_Toc447205923"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</w:rPr>
              <w:t>3.13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资金结算（</w:t>
            </w:r>
            <w:r w:rsidRPr="00256255">
              <w:rPr>
                <w:rStyle w:val="ac"/>
                <w:noProof/>
              </w:rPr>
              <w:t>Capital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_Toc447205923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59" w:author="Microsoft" w:date="2016-03-31T16:42:00Z"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260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261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"_Toc447205924"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3.13.1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站点账户管理（</w:t>
            </w:r>
            <w:r w:rsidRPr="00256255">
              <w:rPr>
                <w:rStyle w:val="ac"/>
                <w:noProof/>
              </w:rPr>
              <w:t>Outlet Accounts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_Toc447205924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2" w:author="Microsoft" w:date="2016-03-31T16:42:00Z"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263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264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"_Toc447205925"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3.13.2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部门账户管理（</w:t>
            </w:r>
            <w:r w:rsidRPr="00256255">
              <w:rPr>
                <w:rStyle w:val="ac"/>
                <w:noProof/>
              </w:rPr>
              <w:t>Institution Accounts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_Toc447205925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5" w:author="Microsoft" w:date="2016-03-31T16:42:00Z"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266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267" w:author="Microsoft" w:date="2016-03-31T16:42:00Z">
            <w:r w:rsidRPr="00256255">
              <w:rPr>
                <w:rStyle w:val="ac"/>
                <w:noProof/>
              </w:rPr>
              <w:lastRenderedPageBreak/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"_Toc447205926"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3.13.3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市场管理员账户管理（</w:t>
            </w:r>
            <w:r w:rsidRPr="00256255">
              <w:rPr>
                <w:rStyle w:val="ac"/>
                <w:noProof/>
              </w:rPr>
              <w:t>Market Manager Accounts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_Toc447205926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8" w:author="Microsoft" w:date="2016-03-31T16:42:00Z"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269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270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"_Toc447205927"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3.13.4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还货列表（</w:t>
            </w:r>
            <w:r w:rsidRPr="00256255">
              <w:rPr>
                <w:rStyle w:val="ac"/>
                <w:noProof/>
              </w:rPr>
              <w:t>Return Deliveries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_Toc447205927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71" w:author="Microsoft" w:date="2016-03-31T16:42:00Z"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272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273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"_Toc447205928"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3.13.5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提现列表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_Toc447205928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74" w:author="Microsoft" w:date="2016-03-31T16:42:00Z"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275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276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"_Toc447205929"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3.13.6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还款列表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_Toc447205929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77" w:author="Microsoft" w:date="2016-03-31T16:42:00Z"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278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279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"_Toc447205930"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3.13.7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站点调账</w:t>
            </w:r>
            <w:r w:rsidRPr="00256255">
              <w:rPr>
                <w:rStyle w:val="ac"/>
                <w:noProof/>
              </w:rPr>
              <w:t>(</w:t>
            </w:r>
            <w:r w:rsidRPr="00256255">
              <w:rPr>
                <w:rStyle w:val="ac"/>
                <w:rFonts w:ascii="微软雅黑" w:eastAsia="微软雅黑" w:hAnsi="微软雅黑"/>
                <w:noProof/>
              </w:rPr>
              <w:t>Outlet Adjustment</w:t>
            </w:r>
            <w:r w:rsidRPr="00256255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_Toc447205930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80" w:author="Microsoft" w:date="2016-03-31T16:42:00Z"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20"/>
            <w:tabs>
              <w:tab w:val="left" w:pos="1260"/>
              <w:tab w:val="right" w:leader="dot" w:pos="8296"/>
            </w:tabs>
            <w:rPr>
              <w:ins w:id="281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282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"_Toc447205931"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</w:rPr>
              <w:t>3.14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部门资金服务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_Toc447205931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83" w:author="Microsoft" w:date="2016-03-31T16:42:00Z"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284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285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"_Toc447205933"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3.14.1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充值列表（</w:t>
            </w:r>
            <w:r w:rsidRPr="00256255">
              <w:rPr>
                <w:rStyle w:val="ac"/>
                <w:noProof/>
              </w:rPr>
              <w:t>Top Up Records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_Toc447205933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86" w:author="Microsoft" w:date="2016-03-31T16:42:00Z"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287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288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"_Toc447205934"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3.14.2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提现列表（</w:t>
            </w:r>
            <w:r w:rsidRPr="00256255">
              <w:rPr>
                <w:rStyle w:val="ac"/>
                <w:noProof/>
              </w:rPr>
              <w:t>Cash Withdrawn Records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_Toc447205934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89" w:author="Microsoft" w:date="2016-03-31T16:42:00Z"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290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291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"_Toc447205935"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3.14.3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账户余额查询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_Toc447205935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2" w:author="Microsoft" w:date="2016-03-31T16:42:00Z"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293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294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"_Toc447205936"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3.14.4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交易记录</w:t>
            </w:r>
            <w:r w:rsidRPr="00256255">
              <w:rPr>
                <w:rStyle w:val="ac"/>
                <w:noProof/>
              </w:rPr>
              <w:t>(Capital Record)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_Toc447205936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5" w:author="Microsoft" w:date="2016-03-31T16:42:00Z"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20"/>
            <w:tabs>
              <w:tab w:val="left" w:pos="1260"/>
              <w:tab w:val="right" w:leader="dot" w:pos="8296"/>
            </w:tabs>
            <w:rPr>
              <w:ins w:id="296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297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"_Toc447205937"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</w:rPr>
              <w:t>3.15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市场管理员账户管理（</w:t>
            </w:r>
            <w:r w:rsidRPr="00256255">
              <w:rPr>
                <w:rStyle w:val="ac"/>
                <w:noProof/>
              </w:rPr>
              <w:t>Market Manager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_Toc447205937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8" w:author="Microsoft" w:date="2016-03-31T16:42:00Z"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299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300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"_Toc447205938"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3.15.1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还货管理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_Toc447205938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01" w:author="Microsoft" w:date="2016-03-31T16:42:00Z"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302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303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"_Toc447205939"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3.15.2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损毁登记（</w:t>
            </w:r>
            <w:r w:rsidRPr="00256255">
              <w:rPr>
                <w:rStyle w:val="ac"/>
                <w:noProof/>
              </w:rPr>
              <w:t>Register Damaged Goods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_Toc447205939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04" w:author="Microsoft" w:date="2016-03-31T16:42:00Z"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305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306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"_Toc447205940"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3.15.3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还款记录（</w:t>
            </w:r>
            <w:r w:rsidRPr="00256255">
              <w:rPr>
                <w:rStyle w:val="ac"/>
                <w:noProof/>
              </w:rPr>
              <w:t>Repayment Records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_Toc447205940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07" w:author="Microsoft" w:date="2016-03-31T16:42:00Z"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308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309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"_Toc447205941"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3.15.4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交易记录（</w:t>
            </w:r>
            <w:r w:rsidRPr="00256255">
              <w:rPr>
                <w:rStyle w:val="ac"/>
                <w:noProof/>
              </w:rPr>
              <w:t>MM Transaction Record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_Toc447205941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10" w:author="Microsoft" w:date="2016-03-31T16:42:00Z"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311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312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"_Toc447205942"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3.15.5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库存查询（</w:t>
            </w:r>
            <w:r w:rsidRPr="00256255">
              <w:rPr>
                <w:rStyle w:val="ac"/>
                <w:noProof/>
              </w:rPr>
              <w:t>Inventory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_Toc447205942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13" w:author="Microsoft" w:date="2016-03-31T16:42:00Z"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314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315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"_Toc447205943"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3.15.6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账户余额查询（</w:t>
            </w:r>
            <w:r w:rsidRPr="00256255">
              <w:rPr>
                <w:rStyle w:val="ac"/>
                <w:noProof/>
              </w:rPr>
              <w:t>Account Balance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_Toc447205943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16" w:author="Microsoft" w:date="2016-03-31T16:42:00Z"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20"/>
            <w:tabs>
              <w:tab w:val="left" w:pos="1260"/>
              <w:tab w:val="right" w:leader="dot" w:pos="8296"/>
            </w:tabs>
            <w:rPr>
              <w:ins w:id="317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318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"_Toc447205944"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</w:rPr>
              <w:t>3.16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站点服务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_Toc447205944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19" w:author="Microsoft" w:date="2016-03-31T16:42:00Z"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320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321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"_Toc447205945"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3.16.1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站点信息查询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_Toc447205945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22" w:author="Microsoft" w:date="2016-03-31T16:42:00Z"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323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324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"_Toc447205946"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3.16.2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交易流水查询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_Toc447205946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25" w:author="Microsoft" w:date="2016-03-31T16:42:00Z"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326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327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"_Toc447205947"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3.16.3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资金日结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_Toc447205947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28" w:author="Microsoft" w:date="2016-03-31T16:42:00Z"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329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330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"_Toc447205948"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3.16.4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提现记录（</w:t>
            </w:r>
            <w:r w:rsidRPr="00256255">
              <w:rPr>
                <w:rStyle w:val="ac"/>
                <w:noProof/>
              </w:rPr>
              <w:t>Cash Withdrawn Records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_Toc447205948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31" w:author="Microsoft" w:date="2016-03-31T16:42:00Z"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332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333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"_Toc447205949"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3.16.5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退货查询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_Toc447205949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34" w:author="Microsoft" w:date="2016-03-31T16:42:00Z"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335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336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"_Toc447205950"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3.16.6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销售记录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_Toc447205950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37" w:author="Microsoft" w:date="2016-03-31T16:42:00Z"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20"/>
            <w:tabs>
              <w:tab w:val="left" w:pos="1260"/>
              <w:tab w:val="right" w:leader="dot" w:pos="8296"/>
            </w:tabs>
            <w:rPr>
              <w:ins w:id="338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339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"_Toc447205951"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</w:rPr>
              <w:t>3.17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报表查询（</w:t>
            </w:r>
            <w:r w:rsidRPr="00256255">
              <w:rPr>
                <w:rStyle w:val="ac"/>
                <w:noProof/>
              </w:rPr>
              <w:t>Report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_Toc447205951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40" w:author="Microsoft" w:date="2016-03-31T16:42:00Z"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341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342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"_Toc447205952"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3.17.1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日结报表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_Toc447205952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43" w:author="Microsoft" w:date="2016-03-31T16:42:00Z"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344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345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"_Toc447205953"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3.17.2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销售报表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_Toc447205953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46" w:author="Microsoft" w:date="2016-03-31T16:42:00Z"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347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348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"_Toc447205954"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3.17.3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库存报表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_Toc447205954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49" w:author="Microsoft" w:date="2016-03-31T16:42:00Z"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30"/>
            <w:tabs>
              <w:tab w:val="left" w:pos="1680"/>
              <w:tab w:val="right" w:leader="dot" w:pos="8296"/>
            </w:tabs>
            <w:rPr>
              <w:ins w:id="350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351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"_Toc447205955"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  <w:snapToGrid w:val="0"/>
                <w:w w:val="0"/>
                <w:kern w:val="0"/>
              </w:rPr>
              <w:t>3.17.4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数据分析报表（</w:t>
            </w:r>
            <w:r w:rsidRPr="00256255">
              <w:rPr>
                <w:rStyle w:val="ac"/>
                <w:noProof/>
              </w:rPr>
              <w:t>Analysis</w:t>
            </w:r>
            <w:r w:rsidRPr="00256255">
              <w:rPr>
                <w:rStyle w:val="ac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_Toc447205955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52" w:author="Microsoft" w:date="2016-03-31T16:42:00Z"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10"/>
            <w:tabs>
              <w:tab w:val="left" w:pos="420"/>
              <w:tab w:val="right" w:leader="dot" w:pos="8296"/>
            </w:tabs>
            <w:rPr>
              <w:ins w:id="353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354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"_Toc447205956"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_Toc447205956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55" w:author="Microsoft" w:date="2016-03-31T16:42:00Z"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20"/>
            <w:tabs>
              <w:tab w:val="left" w:pos="1260"/>
              <w:tab w:val="right" w:leader="dot" w:pos="8296"/>
            </w:tabs>
            <w:rPr>
              <w:ins w:id="356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357" w:author="Microsoft" w:date="2016-03-31T16:42:00Z">
            <w:r w:rsidRPr="00256255">
              <w:rPr>
                <w:rStyle w:val="ac"/>
                <w:noProof/>
              </w:rPr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"_Toc447205957"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箱签，盒签条形码分解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_Toc447205957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58" w:author="Microsoft" w:date="2016-03-31T16:42:00Z"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B002C" w:rsidRDefault="007B002C">
          <w:pPr>
            <w:pStyle w:val="20"/>
            <w:tabs>
              <w:tab w:val="left" w:pos="1260"/>
              <w:tab w:val="right" w:leader="dot" w:pos="8296"/>
            </w:tabs>
            <w:rPr>
              <w:ins w:id="359" w:author="Microsoft" w:date="2016-03-31T16:42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ins w:id="360" w:author="Microsoft" w:date="2016-03-31T16:42:00Z">
            <w:r w:rsidRPr="00256255">
              <w:rPr>
                <w:rStyle w:val="ac"/>
                <w:noProof/>
              </w:rPr>
              <w:lastRenderedPageBreak/>
              <w:fldChar w:fldCharType="begin"/>
            </w:r>
            <w:r w:rsidRPr="00256255">
              <w:rPr>
                <w:rStyle w:val="ac"/>
                <w:noProof/>
              </w:rPr>
              <w:instrText xml:space="preserve"> </w:instrText>
            </w:r>
            <w:r>
              <w:rPr>
                <w:noProof/>
              </w:rPr>
              <w:instrText>HYPERLINK \l "_Toc447205958"</w:instrText>
            </w:r>
            <w:r w:rsidRPr="00256255">
              <w:rPr>
                <w:rStyle w:val="ac"/>
                <w:noProof/>
              </w:rPr>
              <w:instrText xml:space="preserve"> </w:instrText>
            </w:r>
            <w:r w:rsidRPr="00256255">
              <w:rPr>
                <w:rStyle w:val="ac"/>
                <w:noProof/>
              </w:rPr>
              <w:fldChar w:fldCharType="separate"/>
            </w:r>
            <w:r w:rsidRPr="00256255">
              <w:rPr>
                <w:rStyle w:val="ac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256255">
              <w:rPr>
                <w:rStyle w:val="ac"/>
                <w:rFonts w:hint="eastAsia"/>
                <w:noProof/>
              </w:rPr>
              <w:t>各流程图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_Toc447205958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61" w:author="Microsoft" w:date="2016-03-31T16:42:00Z"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  <w:r w:rsidRPr="00256255">
              <w:rPr>
                <w:rStyle w:val="ac"/>
                <w:noProof/>
              </w:rPr>
              <w:fldChar w:fldCharType="end"/>
            </w:r>
          </w:ins>
        </w:p>
        <w:p w:rsidR="0072538C" w:rsidDel="00EE716E" w:rsidRDefault="0072538C">
          <w:pPr>
            <w:pStyle w:val="10"/>
            <w:tabs>
              <w:tab w:val="left" w:pos="420"/>
              <w:tab w:val="right" w:leader="dot" w:pos="8296"/>
            </w:tabs>
            <w:rPr>
              <w:del w:id="362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363" w:author="Microsoft" w:date="2015-12-29T14:10:00Z">
            <w:r w:rsidRPr="00EE716E" w:rsidDel="00EE716E">
              <w:rPr>
                <w:rPrChange w:id="364" w:author="Microsoft" w:date="2015-12-29T14:10:00Z">
                  <w:rPr>
                    <w:rStyle w:val="ac"/>
                    <w:noProof/>
                  </w:rPr>
                </w:rPrChange>
              </w:rPr>
              <w:delText>1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365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文档引言</w:delText>
            </w:r>
            <w:r w:rsidDel="00EE716E">
              <w:rPr>
                <w:noProof/>
                <w:webHidden/>
              </w:rPr>
              <w:tab/>
              <w:delText>6</w:delText>
            </w:r>
          </w:del>
        </w:p>
        <w:p w:rsidR="0072538C" w:rsidDel="00EE716E" w:rsidRDefault="0072538C">
          <w:pPr>
            <w:pStyle w:val="20"/>
            <w:tabs>
              <w:tab w:val="left" w:pos="1050"/>
              <w:tab w:val="right" w:leader="dot" w:pos="8296"/>
            </w:tabs>
            <w:rPr>
              <w:del w:id="366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367" w:author="Microsoft" w:date="2015-12-29T14:10:00Z">
            <w:r w:rsidRPr="00EE716E" w:rsidDel="00EE716E">
              <w:rPr>
                <w:rPrChange w:id="368" w:author="Microsoft" w:date="2015-12-29T14:10:00Z">
                  <w:rPr>
                    <w:rStyle w:val="ac"/>
                    <w:noProof/>
                  </w:rPr>
                </w:rPrChange>
              </w:rPr>
              <w:delText>1.1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369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文档目的</w:delText>
            </w:r>
            <w:r w:rsidDel="00EE716E">
              <w:rPr>
                <w:noProof/>
                <w:webHidden/>
              </w:rPr>
              <w:tab/>
              <w:delText>6</w:delText>
            </w:r>
          </w:del>
        </w:p>
        <w:p w:rsidR="0072538C" w:rsidDel="00EE716E" w:rsidRDefault="0072538C">
          <w:pPr>
            <w:pStyle w:val="20"/>
            <w:tabs>
              <w:tab w:val="left" w:pos="1050"/>
              <w:tab w:val="right" w:leader="dot" w:pos="8296"/>
            </w:tabs>
            <w:rPr>
              <w:del w:id="370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371" w:author="Microsoft" w:date="2015-12-29T14:10:00Z">
            <w:r w:rsidRPr="00EE716E" w:rsidDel="00EE716E">
              <w:rPr>
                <w:rPrChange w:id="372" w:author="Microsoft" w:date="2015-12-29T14:10:00Z">
                  <w:rPr>
                    <w:rStyle w:val="ac"/>
                    <w:noProof/>
                  </w:rPr>
                </w:rPrChange>
              </w:rPr>
              <w:delText>1.2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373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预期读者</w:delText>
            </w:r>
            <w:r w:rsidDel="00EE716E">
              <w:rPr>
                <w:noProof/>
                <w:webHidden/>
              </w:rPr>
              <w:tab/>
              <w:delText>6</w:delText>
            </w:r>
          </w:del>
        </w:p>
        <w:p w:rsidR="0072538C" w:rsidDel="00EE716E" w:rsidRDefault="0072538C">
          <w:pPr>
            <w:pStyle w:val="20"/>
            <w:tabs>
              <w:tab w:val="left" w:pos="1050"/>
              <w:tab w:val="right" w:leader="dot" w:pos="8296"/>
            </w:tabs>
            <w:rPr>
              <w:del w:id="374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375" w:author="Microsoft" w:date="2015-12-29T14:10:00Z">
            <w:r w:rsidRPr="00EE716E" w:rsidDel="00EE716E">
              <w:rPr>
                <w:rPrChange w:id="376" w:author="Microsoft" w:date="2015-12-29T14:10:00Z">
                  <w:rPr>
                    <w:rStyle w:val="ac"/>
                    <w:noProof/>
                  </w:rPr>
                </w:rPrChange>
              </w:rPr>
              <w:delText>1.3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377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参考文献</w:delText>
            </w:r>
            <w:r w:rsidDel="00EE716E">
              <w:rPr>
                <w:noProof/>
                <w:webHidden/>
              </w:rPr>
              <w:tab/>
              <w:delText>6</w:delText>
            </w:r>
          </w:del>
        </w:p>
        <w:p w:rsidR="0072538C" w:rsidDel="00EE716E" w:rsidRDefault="0072538C">
          <w:pPr>
            <w:pStyle w:val="10"/>
            <w:tabs>
              <w:tab w:val="left" w:pos="420"/>
              <w:tab w:val="right" w:leader="dot" w:pos="8296"/>
            </w:tabs>
            <w:rPr>
              <w:del w:id="378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379" w:author="Microsoft" w:date="2015-12-29T14:10:00Z">
            <w:r w:rsidRPr="00EE716E" w:rsidDel="00EE716E">
              <w:rPr>
                <w:rPrChange w:id="380" w:author="Microsoft" w:date="2015-12-29T14:10:00Z">
                  <w:rPr>
                    <w:rStyle w:val="ac"/>
                    <w:noProof/>
                  </w:rPr>
                </w:rPrChange>
              </w:rPr>
              <w:delText>2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381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产品综述</w:delText>
            </w:r>
            <w:r w:rsidDel="00EE716E">
              <w:rPr>
                <w:noProof/>
                <w:webHidden/>
              </w:rPr>
              <w:tab/>
              <w:delText>6</w:delText>
            </w:r>
          </w:del>
        </w:p>
        <w:p w:rsidR="0072538C" w:rsidDel="00EE716E" w:rsidRDefault="0072538C">
          <w:pPr>
            <w:pStyle w:val="20"/>
            <w:tabs>
              <w:tab w:val="left" w:pos="1050"/>
              <w:tab w:val="right" w:leader="dot" w:pos="8296"/>
            </w:tabs>
            <w:rPr>
              <w:del w:id="382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383" w:author="Microsoft" w:date="2015-12-29T14:10:00Z">
            <w:r w:rsidRPr="00EE716E" w:rsidDel="00EE716E">
              <w:rPr>
                <w:rPrChange w:id="384" w:author="Microsoft" w:date="2015-12-29T14:10:00Z">
                  <w:rPr>
                    <w:rStyle w:val="ac"/>
                    <w:noProof/>
                  </w:rPr>
                </w:rPrChange>
              </w:rPr>
              <w:delText>2.1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385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产品背景</w:delText>
            </w:r>
            <w:r w:rsidDel="00EE716E">
              <w:rPr>
                <w:noProof/>
                <w:webHidden/>
              </w:rPr>
              <w:tab/>
              <w:delText>6</w:delText>
            </w:r>
          </w:del>
        </w:p>
        <w:p w:rsidR="0072538C" w:rsidDel="00EE716E" w:rsidRDefault="0072538C">
          <w:pPr>
            <w:pStyle w:val="20"/>
            <w:tabs>
              <w:tab w:val="left" w:pos="1050"/>
              <w:tab w:val="right" w:leader="dot" w:pos="8296"/>
            </w:tabs>
            <w:rPr>
              <w:del w:id="386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387" w:author="Microsoft" w:date="2015-12-29T14:10:00Z">
            <w:r w:rsidRPr="00EE716E" w:rsidDel="00EE716E">
              <w:rPr>
                <w:rPrChange w:id="388" w:author="Microsoft" w:date="2015-12-29T14:10:00Z">
                  <w:rPr>
                    <w:rStyle w:val="ac"/>
                    <w:noProof/>
                  </w:rPr>
                </w:rPrChange>
              </w:rPr>
              <w:delText>2.2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389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功能特性</w:delText>
            </w:r>
            <w:r w:rsidDel="00EE716E">
              <w:rPr>
                <w:noProof/>
                <w:webHidden/>
              </w:rPr>
              <w:tab/>
              <w:delText>7</w:delText>
            </w:r>
          </w:del>
        </w:p>
        <w:p w:rsidR="0072538C" w:rsidDel="00EE716E" w:rsidRDefault="0072538C">
          <w:pPr>
            <w:pStyle w:val="20"/>
            <w:tabs>
              <w:tab w:val="left" w:pos="1050"/>
              <w:tab w:val="right" w:leader="dot" w:pos="8296"/>
            </w:tabs>
            <w:rPr>
              <w:del w:id="390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391" w:author="Microsoft" w:date="2015-12-29T14:10:00Z">
            <w:r w:rsidRPr="00EE716E" w:rsidDel="00EE716E">
              <w:rPr>
                <w:rPrChange w:id="392" w:author="Microsoft" w:date="2015-12-29T14:10:00Z">
                  <w:rPr>
                    <w:rStyle w:val="ac"/>
                    <w:noProof/>
                  </w:rPr>
                </w:rPrChange>
              </w:rPr>
              <w:delText>2.3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393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角色定义</w:delText>
            </w:r>
            <w:r w:rsidDel="00EE716E">
              <w:rPr>
                <w:noProof/>
                <w:webHidden/>
              </w:rPr>
              <w:tab/>
              <w:delText>7</w:delText>
            </w:r>
          </w:del>
        </w:p>
        <w:p w:rsidR="0072538C" w:rsidDel="00EE716E" w:rsidRDefault="0072538C">
          <w:pPr>
            <w:pStyle w:val="20"/>
            <w:tabs>
              <w:tab w:val="left" w:pos="1050"/>
              <w:tab w:val="right" w:leader="dot" w:pos="8296"/>
            </w:tabs>
            <w:rPr>
              <w:del w:id="394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395" w:author="Microsoft" w:date="2015-12-29T14:10:00Z">
            <w:r w:rsidRPr="00EE716E" w:rsidDel="00EE716E">
              <w:rPr>
                <w:rPrChange w:id="396" w:author="Microsoft" w:date="2015-12-29T14:10:00Z">
                  <w:rPr>
                    <w:rStyle w:val="ac"/>
                    <w:noProof/>
                  </w:rPr>
                </w:rPrChange>
              </w:rPr>
              <w:delText>2.4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397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系统功能结构图</w:delText>
            </w:r>
            <w:r w:rsidDel="00EE716E">
              <w:rPr>
                <w:noProof/>
                <w:webHidden/>
              </w:rPr>
              <w:tab/>
              <w:delText>9</w:delText>
            </w:r>
          </w:del>
        </w:p>
        <w:p w:rsidR="0072538C" w:rsidDel="00EE716E" w:rsidRDefault="0072538C">
          <w:pPr>
            <w:pStyle w:val="20"/>
            <w:tabs>
              <w:tab w:val="left" w:pos="1050"/>
              <w:tab w:val="right" w:leader="dot" w:pos="8296"/>
            </w:tabs>
            <w:rPr>
              <w:del w:id="398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399" w:author="Microsoft" w:date="2015-12-29T14:10:00Z">
            <w:r w:rsidRPr="00EE716E" w:rsidDel="00EE716E">
              <w:rPr>
                <w:rPrChange w:id="400" w:author="Microsoft" w:date="2015-12-29T14:10:00Z">
                  <w:rPr>
                    <w:rStyle w:val="ac"/>
                    <w:noProof/>
                  </w:rPr>
                </w:rPrChange>
              </w:rPr>
              <w:delText>2.5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401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业务结构图</w:delText>
            </w:r>
            <w:r w:rsidDel="00EE716E">
              <w:rPr>
                <w:noProof/>
                <w:webHidden/>
              </w:rPr>
              <w:tab/>
              <w:delText>10</w:delText>
            </w:r>
          </w:del>
        </w:p>
        <w:p w:rsidR="0072538C" w:rsidDel="00EE716E" w:rsidRDefault="0072538C">
          <w:pPr>
            <w:pStyle w:val="10"/>
            <w:tabs>
              <w:tab w:val="left" w:pos="420"/>
              <w:tab w:val="right" w:leader="dot" w:pos="8296"/>
            </w:tabs>
            <w:rPr>
              <w:del w:id="402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403" w:author="Microsoft" w:date="2015-12-29T14:10:00Z">
            <w:r w:rsidRPr="00EE716E" w:rsidDel="00EE716E">
              <w:rPr>
                <w:rPrChange w:id="404" w:author="Microsoft" w:date="2015-12-29T14:10:00Z">
                  <w:rPr>
                    <w:rStyle w:val="ac"/>
                    <w:noProof/>
                  </w:rPr>
                </w:rPrChange>
              </w:rPr>
              <w:delText>3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405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即开票管理系统需求分析说明</w:delText>
            </w:r>
            <w:r w:rsidDel="00EE716E">
              <w:rPr>
                <w:noProof/>
                <w:webHidden/>
              </w:rPr>
              <w:tab/>
              <w:delText>10</w:delText>
            </w:r>
          </w:del>
        </w:p>
        <w:p w:rsidR="0072538C" w:rsidDel="00EE716E" w:rsidRDefault="0072538C">
          <w:pPr>
            <w:pStyle w:val="20"/>
            <w:tabs>
              <w:tab w:val="left" w:pos="1050"/>
              <w:tab w:val="right" w:leader="dot" w:pos="8296"/>
            </w:tabs>
            <w:rPr>
              <w:del w:id="406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407" w:author="Microsoft" w:date="2015-12-29T14:10:00Z">
            <w:r w:rsidRPr="00EE716E" w:rsidDel="00EE716E">
              <w:rPr>
                <w:rPrChange w:id="408" w:author="Microsoft" w:date="2015-12-29T14:10:00Z">
                  <w:rPr>
                    <w:rStyle w:val="ac"/>
                    <w:noProof/>
                  </w:rPr>
                </w:rPrChange>
              </w:rPr>
              <w:delText>3.1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409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登录系统（</w:delText>
            </w:r>
            <w:r w:rsidRPr="00EE716E" w:rsidDel="00EE716E">
              <w:rPr>
                <w:rPrChange w:id="410" w:author="Microsoft" w:date="2015-12-29T14:10:00Z">
                  <w:rPr>
                    <w:rStyle w:val="ac"/>
                    <w:noProof/>
                  </w:rPr>
                </w:rPrChange>
              </w:rPr>
              <w:delText>Login</w:delText>
            </w:r>
            <w:r w:rsidRPr="00EE716E" w:rsidDel="00EE716E">
              <w:rPr>
                <w:rFonts w:hint="eastAsia"/>
                <w:rPrChange w:id="411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10</w:delText>
            </w:r>
          </w:del>
        </w:p>
        <w:p w:rsidR="0072538C" w:rsidDel="00EE716E" w:rsidRDefault="0072538C">
          <w:pPr>
            <w:pStyle w:val="20"/>
            <w:tabs>
              <w:tab w:val="left" w:pos="1050"/>
              <w:tab w:val="right" w:leader="dot" w:pos="8296"/>
            </w:tabs>
            <w:rPr>
              <w:del w:id="412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413" w:author="Microsoft" w:date="2015-12-29T14:10:00Z">
            <w:r w:rsidRPr="00EE716E" w:rsidDel="00EE716E">
              <w:rPr>
                <w:rPrChange w:id="414" w:author="Microsoft" w:date="2015-12-29T14:10:00Z">
                  <w:rPr>
                    <w:rStyle w:val="ac"/>
                    <w:noProof/>
                  </w:rPr>
                </w:rPrChange>
              </w:rPr>
              <w:delText>3.2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415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修改密码（</w:delText>
            </w:r>
            <w:r w:rsidRPr="00EE716E" w:rsidDel="00EE716E">
              <w:rPr>
                <w:rPrChange w:id="416" w:author="Microsoft" w:date="2015-12-29T14:10:00Z">
                  <w:rPr>
                    <w:rStyle w:val="ac"/>
                    <w:noProof/>
                  </w:rPr>
                </w:rPrChange>
              </w:rPr>
              <w:delText>Change Password</w:delText>
            </w:r>
            <w:r w:rsidRPr="00EE716E" w:rsidDel="00EE716E">
              <w:rPr>
                <w:rFonts w:hint="eastAsia"/>
                <w:rPrChange w:id="417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11</w:delText>
            </w:r>
          </w:del>
        </w:p>
        <w:p w:rsidR="0072538C" w:rsidDel="00EE716E" w:rsidRDefault="0072538C">
          <w:pPr>
            <w:pStyle w:val="20"/>
            <w:tabs>
              <w:tab w:val="left" w:pos="1050"/>
              <w:tab w:val="right" w:leader="dot" w:pos="8296"/>
            </w:tabs>
            <w:rPr>
              <w:del w:id="418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419" w:author="Microsoft" w:date="2015-12-29T14:10:00Z">
            <w:r w:rsidRPr="00EE716E" w:rsidDel="00EE716E">
              <w:rPr>
                <w:rPrChange w:id="420" w:author="Microsoft" w:date="2015-12-29T14:10:00Z">
                  <w:rPr>
                    <w:rStyle w:val="ac"/>
                    <w:noProof/>
                  </w:rPr>
                </w:rPrChange>
              </w:rPr>
              <w:delText>3.3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421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系统管理（</w:delText>
            </w:r>
            <w:r w:rsidRPr="00EE716E" w:rsidDel="00EE716E">
              <w:rPr>
                <w:rPrChange w:id="422" w:author="Microsoft" w:date="2015-12-29T14:10:00Z">
                  <w:rPr>
                    <w:rStyle w:val="ac"/>
                    <w:noProof/>
                  </w:rPr>
                </w:rPrChange>
              </w:rPr>
              <w:delText>System</w:delText>
            </w:r>
            <w:r w:rsidRPr="00EE716E" w:rsidDel="00EE716E">
              <w:rPr>
                <w:rFonts w:hint="eastAsia"/>
                <w:rPrChange w:id="423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11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424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425" w:author="Microsoft" w:date="2015-12-29T14:10:00Z">
            <w:r w:rsidRPr="00EE716E" w:rsidDel="00EE716E">
              <w:rPr>
                <w:rPrChange w:id="426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3.3.1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427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用户管理（</w:delText>
            </w:r>
            <w:r w:rsidRPr="00EE716E" w:rsidDel="00EE716E">
              <w:rPr>
                <w:rPrChange w:id="428" w:author="Microsoft" w:date="2015-12-29T14:10:00Z">
                  <w:rPr>
                    <w:rStyle w:val="ac"/>
                    <w:noProof/>
                  </w:rPr>
                </w:rPrChange>
              </w:rPr>
              <w:delText>Users</w:delText>
            </w:r>
            <w:r w:rsidRPr="00EE716E" w:rsidDel="00EE716E">
              <w:rPr>
                <w:rFonts w:hint="eastAsia"/>
                <w:rPrChange w:id="429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11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430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431" w:author="Microsoft" w:date="2015-12-29T14:10:00Z">
            <w:r w:rsidRPr="00EE716E" w:rsidDel="00EE716E">
              <w:rPr>
                <w:rPrChange w:id="432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3.3.2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433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角色管理（</w:delText>
            </w:r>
            <w:r w:rsidRPr="00EE716E" w:rsidDel="00EE716E">
              <w:rPr>
                <w:rPrChange w:id="434" w:author="Microsoft" w:date="2015-12-29T14:10:00Z">
                  <w:rPr>
                    <w:rStyle w:val="ac"/>
                    <w:noProof/>
                  </w:rPr>
                </w:rPrChange>
              </w:rPr>
              <w:delText>Roles</w:delText>
            </w:r>
            <w:r w:rsidRPr="00EE716E" w:rsidDel="00EE716E">
              <w:rPr>
                <w:rFonts w:hint="eastAsia"/>
                <w:rPrChange w:id="435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15</w:delText>
            </w:r>
          </w:del>
        </w:p>
        <w:p w:rsidR="0072538C" w:rsidDel="00EE716E" w:rsidRDefault="0072538C">
          <w:pPr>
            <w:pStyle w:val="20"/>
            <w:tabs>
              <w:tab w:val="left" w:pos="1050"/>
              <w:tab w:val="right" w:leader="dot" w:pos="8296"/>
            </w:tabs>
            <w:rPr>
              <w:del w:id="436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437" w:author="Microsoft" w:date="2015-12-29T14:10:00Z">
            <w:r w:rsidRPr="00EE716E" w:rsidDel="00EE716E">
              <w:rPr>
                <w:rPrChange w:id="438" w:author="Microsoft" w:date="2015-12-29T14:10:00Z">
                  <w:rPr>
                    <w:rStyle w:val="ac"/>
                    <w:noProof/>
                  </w:rPr>
                </w:rPrChange>
              </w:rPr>
              <w:delText>3.4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439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数据维护（</w:delText>
            </w:r>
            <w:r w:rsidRPr="00EE716E" w:rsidDel="00EE716E">
              <w:rPr>
                <w:rPrChange w:id="440" w:author="Microsoft" w:date="2015-12-29T14:10:00Z">
                  <w:rPr>
                    <w:rStyle w:val="ac"/>
                    <w:noProof/>
                  </w:rPr>
                </w:rPrChange>
              </w:rPr>
              <w:delText>Data Maintenance</w:delText>
            </w:r>
            <w:r w:rsidRPr="00EE716E" w:rsidDel="00EE716E">
              <w:rPr>
                <w:rFonts w:hint="eastAsia"/>
                <w:rPrChange w:id="441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18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442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443" w:author="Microsoft" w:date="2015-12-29T14:10:00Z">
            <w:r w:rsidRPr="00EE716E" w:rsidDel="00EE716E">
              <w:rPr>
                <w:rPrChange w:id="444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3.4.1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445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行政区域（</w:delText>
            </w:r>
            <w:r w:rsidRPr="00EE716E" w:rsidDel="00EE716E">
              <w:rPr>
                <w:rPrChange w:id="446" w:author="Microsoft" w:date="2015-12-29T14:10:00Z">
                  <w:rPr>
                    <w:rStyle w:val="ac"/>
                    <w:noProof/>
                  </w:rPr>
                </w:rPrChange>
              </w:rPr>
              <w:delText>Administrative Areas</w:delText>
            </w:r>
            <w:r w:rsidRPr="00EE716E" w:rsidDel="00EE716E">
              <w:rPr>
                <w:rFonts w:hint="eastAsia"/>
                <w:rPrChange w:id="447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18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448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449" w:author="Microsoft" w:date="2015-12-29T14:10:00Z">
            <w:r w:rsidRPr="00EE716E" w:rsidDel="00EE716E">
              <w:rPr>
                <w:rPrChange w:id="450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3.4.2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451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部门管理（</w:delText>
            </w:r>
            <w:r w:rsidRPr="00EE716E" w:rsidDel="00EE716E">
              <w:rPr>
                <w:rPrChange w:id="452" w:author="Microsoft" w:date="2015-12-29T14:10:00Z">
                  <w:rPr>
                    <w:rStyle w:val="ac"/>
                    <w:noProof/>
                  </w:rPr>
                </w:rPrChange>
              </w:rPr>
              <w:delText>Institutions</w:delText>
            </w:r>
            <w:r w:rsidRPr="00EE716E" w:rsidDel="00EE716E">
              <w:rPr>
                <w:rFonts w:hint="eastAsia"/>
                <w:rPrChange w:id="453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19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454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455" w:author="Microsoft" w:date="2015-12-29T14:10:00Z">
            <w:r w:rsidRPr="00EE716E" w:rsidDel="00EE716E">
              <w:rPr>
                <w:rPrChange w:id="456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3.4.3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457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站点管理（</w:delText>
            </w:r>
            <w:r w:rsidRPr="00EE716E" w:rsidDel="00EE716E">
              <w:rPr>
                <w:rPrChange w:id="458" w:author="Microsoft" w:date="2015-12-29T14:10:00Z">
                  <w:rPr>
                    <w:rStyle w:val="ac"/>
                    <w:noProof/>
                  </w:rPr>
                </w:rPrChange>
              </w:rPr>
              <w:delText>Outlets</w:delText>
            </w:r>
            <w:r w:rsidRPr="00EE716E" w:rsidDel="00EE716E">
              <w:rPr>
                <w:rFonts w:hint="eastAsia"/>
                <w:rPrChange w:id="459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21</w:delText>
            </w:r>
          </w:del>
        </w:p>
        <w:p w:rsidR="0072538C" w:rsidDel="00EE716E" w:rsidRDefault="0072538C">
          <w:pPr>
            <w:pStyle w:val="20"/>
            <w:tabs>
              <w:tab w:val="left" w:pos="1050"/>
              <w:tab w:val="right" w:leader="dot" w:pos="8296"/>
            </w:tabs>
            <w:rPr>
              <w:del w:id="460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461" w:author="Microsoft" w:date="2015-12-29T14:10:00Z">
            <w:r w:rsidRPr="00EE716E" w:rsidDel="00EE716E">
              <w:rPr>
                <w:rPrChange w:id="462" w:author="Microsoft" w:date="2015-12-29T14:10:00Z">
                  <w:rPr>
                    <w:rStyle w:val="ac"/>
                    <w:noProof/>
                  </w:rPr>
                </w:rPrChange>
              </w:rPr>
              <w:delText>3.5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463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订单管理（</w:delText>
            </w:r>
            <w:r w:rsidRPr="00EE716E" w:rsidDel="00EE716E">
              <w:rPr>
                <w:rPrChange w:id="464" w:author="Microsoft" w:date="2015-12-29T14:10:00Z">
                  <w:rPr>
                    <w:rStyle w:val="ac"/>
                    <w:noProof/>
                  </w:rPr>
                </w:rPrChange>
              </w:rPr>
              <w:delText>Purchase Order</w:delText>
            </w:r>
            <w:r w:rsidRPr="00EE716E" w:rsidDel="00EE716E">
              <w:rPr>
                <w:rFonts w:hint="eastAsia"/>
                <w:rPrChange w:id="465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25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466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467" w:author="Microsoft" w:date="2015-12-29T14:10:00Z">
            <w:r w:rsidRPr="00EE716E" w:rsidDel="00EE716E">
              <w:rPr>
                <w:rPrChange w:id="468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3.5.1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469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提交订单（</w:delText>
            </w:r>
            <w:r w:rsidRPr="00EE716E" w:rsidDel="00EE716E">
              <w:rPr>
                <w:rPrChange w:id="470" w:author="Microsoft" w:date="2015-12-29T14:10:00Z">
                  <w:rPr>
                    <w:rStyle w:val="ac"/>
                    <w:noProof/>
                  </w:rPr>
                </w:rPrChange>
              </w:rPr>
              <w:delText>Submit Purchase Order</w:delText>
            </w:r>
            <w:r w:rsidRPr="00EE716E" w:rsidDel="00EE716E">
              <w:rPr>
                <w:rFonts w:hint="eastAsia"/>
                <w:rPrChange w:id="471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26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472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473" w:author="Microsoft" w:date="2015-12-29T14:10:00Z">
            <w:r w:rsidRPr="00EE716E" w:rsidDel="00EE716E">
              <w:rPr>
                <w:rPrChange w:id="474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3.5.2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475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修改订单（</w:delText>
            </w:r>
            <w:r w:rsidRPr="00EE716E" w:rsidDel="00EE716E">
              <w:rPr>
                <w:rPrChange w:id="476" w:author="Microsoft" w:date="2015-12-29T14:10:00Z">
                  <w:rPr>
                    <w:rStyle w:val="ac"/>
                    <w:noProof/>
                  </w:rPr>
                </w:rPrChange>
              </w:rPr>
              <w:delText>Edit Purchase Order</w:delText>
            </w:r>
            <w:r w:rsidRPr="00EE716E" w:rsidDel="00EE716E">
              <w:rPr>
                <w:rFonts w:hint="eastAsia"/>
                <w:rPrChange w:id="477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27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478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479" w:author="Microsoft" w:date="2015-12-29T14:10:00Z">
            <w:r w:rsidRPr="00EE716E" w:rsidDel="00EE716E">
              <w:rPr>
                <w:rPrChange w:id="480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3.5.3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481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订单详情（</w:delText>
            </w:r>
            <w:r w:rsidRPr="00EE716E" w:rsidDel="00EE716E">
              <w:rPr>
                <w:rPrChange w:id="482" w:author="Microsoft" w:date="2015-12-29T14:10:00Z">
                  <w:rPr>
                    <w:rStyle w:val="ac"/>
                    <w:noProof/>
                  </w:rPr>
                </w:rPrChange>
              </w:rPr>
              <w:delText>Purchase Order Details</w:delText>
            </w:r>
            <w:r w:rsidRPr="00EE716E" w:rsidDel="00EE716E">
              <w:rPr>
                <w:rFonts w:hint="eastAsia"/>
                <w:rPrChange w:id="483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27</w:delText>
            </w:r>
          </w:del>
        </w:p>
        <w:p w:rsidR="0072538C" w:rsidDel="00EE716E" w:rsidRDefault="0072538C">
          <w:pPr>
            <w:pStyle w:val="20"/>
            <w:tabs>
              <w:tab w:val="left" w:pos="1050"/>
              <w:tab w:val="right" w:leader="dot" w:pos="8296"/>
            </w:tabs>
            <w:rPr>
              <w:del w:id="484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485" w:author="Microsoft" w:date="2015-12-29T14:10:00Z">
            <w:r w:rsidRPr="00EE716E" w:rsidDel="00EE716E">
              <w:rPr>
                <w:rPrChange w:id="486" w:author="Microsoft" w:date="2015-12-29T14:10:00Z">
                  <w:rPr>
                    <w:rStyle w:val="ac"/>
                    <w:noProof/>
                  </w:rPr>
                </w:rPrChange>
              </w:rPr>
              <w:delText>3.6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487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出货单管理（</w:delText>
            </w:r>
            <w:r w:rsidRPr="00EE716E" w:rsidDel="00EE716E">
              <w:rPr>
                <w:rPrChange w:id="488" w:author="Microsoft" w:date="2015-12-29T14:10:00Z">
                  <w:rPr>
                    <w:rStyle w:val="ac"/>
                    <w:noProof/>
                  </w:rPr>
                </w:rPrChange>
              </w:rPr>
              <w:delText>Delivery Order</w:delText>
            </w:r>
            <w:r w:rsidRPr="00EE716E" w:rsidDel="00EE716E">
              <w:rPr>
                <w:rFonts w:hint="eastAsia"/>
                <w:rPrChange w:id="489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28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490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491" w:author="Microsoft" w:date="2015-12-29T14:10:00Z">
            <w:r w:rsidRPr="00EE716E" w:rsidDel="00EE716E">
              <w:rPr>
                <w:rPrChange w:id="492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3.6.1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493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提交出货单（</w:delText>
            </w:r>
            <w:r w:rsidRPr="00EE716E" w:rsidDel="00EE716E">
              <w:rPr>
                <w:rPrChange w:id="494" w:author="Microsoft" w:date="2015-12-29T14:10:00Z">
                  <w:rPr>
                    <w:rStyle w:val="ac"/>
                    <w:noProof/>
                  </w:rPr>
                </w:rPrChange>
              </w:rPr>
              <w:delText>Submit Delivery Order</w:delText>
            </w:r>
            <w:r w:rsidRPr="00EE716E" w:rsidDel="00EE716E">
              <w:rPr>
                <w:rFonts w:hint="eastAsia"/>
                <w:rPrChange w:id="495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29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496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497" w:author="Microsoft" w:date="2015-12-29T14:10:00Z">
            <w:r w:rsidRPr="00EE716E" w:rsidDel="00EE716E">
              <w:rPr>
                <w:rPrChange w:id="498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3.6.2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499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修改出货单（</w:delText>
            </w:r>
            <w:r w:rsidRPr="00EE716E" w:rsidDel="00EE716E">
              <w:rPr>
                <w:rPrChange w:id="500" w:author="Microsoft" w:date="2015-12-29T14:10:00Z">
                  <w:rPr>
                    <w:rStyle w:val="ac"/>
                    <w:noProof/>
                  </w:rPr>
                </w:rPrChange>
              </w:rPr>
              <w:delText>Edit Delivery Order</w:delText>
            </w:r>
            <w:r w:rsidRPr="00EE716E" w:rsidDel="00EE716E">
              <w:rPr>
                <w:rFonts w:hint="eastAsia"/>
                <w:rPrChange w:id="501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30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502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503" w:author="Microsoft" w:date="2015-12-29T14:10:00Z">
            <w:r w:rsidRPr="00EE716E" w:rsidDel="00EE716E">
              <w:rPr>
                <w:rPrChange w:id="504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3.6.3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505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出货单详情（</w:delText>
            </w:r>
            <w:r w:rsidRPr="00EE716E" w:rsidDel="00EE716E">
              <w:rPr>
                <w:rPrChange w:id="506" w:author="Microsoft" w:date="2015-12-29T14:10:00Z">
                  <w:rPr>
                    <w:rStyle w:val="ac"/>
                    <w:noProof/>
                  </w:rPr>
                </w:rPrChange>
              </w:rPr>
              <w:delText>Delivery Order Details</w:delText>
            </w:r>
            <w:r w:rsidRPr="00EE716E" w:rsidDel="00EE716E">
              <w:rPr>
                <w:rFonts w:hint="eastAsia"/>
                <w:rPrChange w:id="507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31</w:delText>
            </w:r>
          </w:del>
        </w:p>
        <w:p w:rsidR="0072538C" w:rsidDel="00EE716E" w:rsidRDefault="0072538C">
          <w:pPr>
            <w:pStyle w:val="20"/>
            <w:tabs>
              <w:tab w:val="left" w:pos="1050"/>
              <w:tab w:val="right" w:leader="dot" w:pos="8296"/>
            </w:tabs>
            <w:rPr>
              <w:del w:id="508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509" w:author="Microsoft" w:date="2015-12-29T14:10:00Z">
            <w:r w:rsidRPr="00EE716E" w:rsidDel="00EE716E">
              <w:rPr>
                <w:rPrChange w:id="510" w:author="Microsoft" w:date="2015-12-29T14:10:00Z">
                  <w:rPr>
                    <w:rStyle w:val="ac"/>
                    <w:noProof/>
                  </w:rPr>
                </w:rPrChange>
              </w:rPr>
              <w:delText>3.7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511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调拨单管理（</w:delText>
            </w:r>
            <w:r w:rsidRPr="00EE716E" w:rsidDel="00EE716E">
              <w:rPr>
                <w:rPrChange w:id="512" w:author="Microsoft" w:date="2015-12-29T14:10:00Z">
                  <w:rPr>
                    <w:rStyle w:val="ac"/>
                    <w:noProof/>
                  </w:rPr>
                </w:rPrChange>
              </w:rPr>
              <w:delText>Stock Transfer</w:delText>
            </w:r>
            <w:r w:rsidRPr="00EE716E" w:rsidDel="00EE716E">
              <w:rPr>
                <w:rFonts w:hint="eastAsia"/>
                <w:rPrChange w:id="513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31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514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515" w:author="Microsoft" w:date="2015-12-29T14:10:00Z">
            <w:r w:rsidRPr="00EE716E" w:rsidDel="00EE716E">
              <w:rPr>
                <w:rPrChange w:id="516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3.7.1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517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填写调拨单（</w:delText>
            </w:r>
            <w:r w:rsidRPr="00EE716E" w:rsidDel="00EE716E">
              <w:rPr>
                <w:rPrChange w:id="518" w:author="Microsoft" w:date="2015-12-29T14:10:00Z">
                  <w:rPr>
                    <w:rStyle w:val="ac"/>
                    <w:noProof/>
                  </w:rPr>
                </w:rPrChange>
              </w:rPr>
              <w:delText>Conduct Stock Transfer</w:delText>
            </w:r>
            <w:r w:rsidRPr="00EE716E" w:rsidDel="00EE716E">
              <w:rPr>
                <w:rFonts w:hint="eastAsia"/>
                <w:rPrChange w:id="519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32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520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521" w:author="Microsoft" w:date="2015-12-29T14:10:00Z">
            <w:r w:rsidRPr="00EE716E" w:rsidDel="00EE716E">
              <w:rPr>
                <w:rPrChange w:id="522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3.7.2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523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修改调拨单（</w:delText>
            </w:r>
            <w:r w:rsidRPr="00EE716E" w:rsidDel="00EE716E">
              <w:rPr>
                <w:rPrChange w:id="524" w:author="Microsoft" w:date="2015-12-29T14:10:00Z">
                  <w:rPr>
                    <w:rStyle w:val="ac"/>
                    <w:noProof/>
                  </w:rPr>
                </w:rPrChange>
              </w:rPr>
              <w:delText>Edit Stock Transfer</w:delText>
            </w:r>
            <w:r w:rsidRPr="00EE716E" w:rsidDel="00EE716E">
              <w:rPr>
                <w:rFonts w:hint="eastAsia"/>
                <w:rPrChange w:id="525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33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526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527" w:author="Microsoft" w:date="2015-12-29T14:10:00Z">
            <w:r w:rsidRPr="00EE716E" w:rsidDel="00EE716E">
              <w:rPr>
                <w:rPrChange w:id="528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3.7.3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529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调拨单详情（</w:delText>
            </w:r>
            <w:r w:rsidRPr="00EE716E" w:rsidDel="00EE716E">
              <w:rPr>
                <w:rPrChange w:id="530" w:author="Microsoft" w:date="2015-12-29T14:10:00Z">
                  <w:rPr>
                    <w:rStyle w:val="ac"/>
                    <w:noProof/>
                  </w:rPr>
                </w:rPrChange>
              </w:rPr>
              <w:delText>Stock Transfer Details</w:delText>
            </w:r>
            <w:r w:rsidRPr="00EE716E" w:rsidDel="00EE716E">
              <w:rPr>
                <w:rFonts w:hint="eastAsia"/>
                <w:rPrChange w:id="531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34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532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533" w:author="Microsoft" w:date="2015-12-29T14:10:00Z">
            <w:r w:rsidRPr="00EE716E" w:rsidDel="00EE716E">
              <w:rPr>
                <w:rPrChange w:id="534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3.7.4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535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调拨单审批（部门主管）（</w:delText>
            </w:r>
            <w:r w:rsidRPr="00EE716E" w:rsidDel="00EE716E">
              <w:rPr>
                <w:rPrChange w:id="536" w:author="Microsoft" w:date="2015-12-29T14:10:00Z">
                  <w:rPr>
                    <w:rStyle w:val="ac"/>
                    <w:noProof/>
                  </w:rPr>
                </w:rPrChange>
              </w:rPr>
              <w:delText>Stock Transfer Approval</w:delText>
            </w:r>
            <w:r w:rsidRPr="00EE716E" w:rsidDel="00EE716E">
              <w:rPr>
                <w:rFonts w:hint="eastAsia"/>
                <w:rPrChange w:id="537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34</w:delText>
            </w:r>
          </w:del>
        </w:p>
        <w:p w:rsidR="0072538C" w:rsidDel="00EE716E" w:rsidRDefault="0072538C">
          <w:pPr>
            <w:pStyle w:val="20"/>
            <w:tabs>
              <w:tab w:val="left" w:pos="1050"/>
              <w:tab w:val="right" w:leader="dot" w:pos="8296"/>
            </w:tabs>
            <w:rPr>
              <w:del w:id="538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539" w:author="Microsoft" w:date="2015-12-29T14:10:00Z">
            <w:r w:rsidRPr="00EE716E" w:rsidDel="00EE716E">
              <w:rPr>
                <w:rPrChange w:id="540" w:author="Microsoft" w:date="2015-12-29T14:10:00Z">
                  <w:rPr>
                    <w:rStyle w:val="ac"/>
                    <w:noProof/>
                  </w:rPr>
                </w:rPrChange>
              </w:rPr>
              <w:delText>3.8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541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物品仓库管理（</w:delText>
            </w:r>
            <w:r w:rsidRPr="00EE716E" w:rsidDel="00EE716E">
              <w:rPr>
                <w:rPrChange w:id="542" w:author="Microsoft" w:date="2015-12-29T14:10:00Z">
                  <w:rPr>
                    <w:rStyle w:val="ac"/>
                    <w:noProof/>
                  </w:rPr>
                </w:rPrChange>
              </w:rPr>
              <w:delText>Item</w:delText>
            </w:r>
            <w:r w:rsidRPr="00EE716E" w:rsidDel="00EE716E">
              <w:rPr>
                <w:rFonts w:hint="eastAsia"/>
                <w:rPrChange w:id="543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35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544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545" w:author="Microsoft" w:date="2015-12-29T14:10:00Z">
            <w:r w:rsidRPr="00EE716E" w:rsidDel="00EE716E">
              <w:rPr>
                <w:rPrChange w:id="546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3.8.1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547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物品类别管理（</w:delText>
            </w:r>
            <w:r w:rsidRPr="00EE716E" w:rsidDel="00EE716E">
              <w:rPr>
                <w:rPrChange w:id="548" w:author="Microsoft" w:date="2015-12-29T14:10:00Z">
                  <w:rPr>
                    <w:rStyle w:val="ac"/>
                    <w:noProof/>
                  </w:rPr>
                </w:rPrChange>
              </w:rPr>
              <w:delText>ItemTypes</w:delText>
            </w:r>
            <w:r w:rsidRPr="00EE716E" w:rsidDel="00EE716E">
              <w:rPr>
                <w:rFonts w:hint="eastAsia"/>
                <w:rPrChange w:id="549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35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550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551" w:author="Microsoft" w:date="2015-12-29T14:10:00Z">
            <w:r w:rsidRPr="00EE716E" w:rsidDel="00EE716E">
              <w:rPr>
                <w:rPrChange w:id="552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3.8.2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553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入库（</w:delText>
            </w:r>
            <w:r w:rsidRPr="00EE716E" w:rsidDel="00EE716E">
              <w:rPr>
                <w:rPrChange w:id="554" w:author="Microsoft" w:date="2015-12-29T14:10:00Z">
                  <w:rPr>
                    <w:rStyle w:val="ac"/>
                    <w:noProof/>
                  </w:rPr>
                </w:rPrChange>
              </w:rPr>
              <w:delText>Goods Receipts</w:delText>
            </w:r>
            <w:r w:rsidRPr="00EE716E" w:rsidDel="00EE716E">
              <w:rPr>
                <w:rFonts w:hint="eastAsia"/>
                <w:rPrChange w:id="555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36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556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557" w:author="Microsoft" w:date="2015-12-29T14:10:00Z">
            <w:r w:rsidRPr="00EE716E" w:rsidDel="00EE716E">
              <w:rPr>
                <w:rPrChange w:id="558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3.8.3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559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出库（</w:delText>
            </w:r>
            <w:r w:rsidRPr="00EE716E" w:rsidDel="00EE716E">
              <w:rPr>
                <w:rPrChange w:id="560" w:author="Microsoft" w:date="2015-12-29T14:10:00Z">
                  <w:rPr>
                    <w:rStyle w:val="ac"/>
                    <w:noProof/>
                  </w:rPr>
                </w:rPrChange>
              </w:rPr>
              <w:delText>Goods Issues</w:delText>
            </w:r>
            <w:r w:rsidRPr="00EE716E" w:rsidDel="00EE716E">
              <w:rPr>
                <w:rFonts w:hint="eastAsia"/>
                <w:rPrChange w:id="561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38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562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563" w:author="Microsoft" w:date="2015-12-29T14:10:00Z">
            <w:r w:rsidRPr="00EE716E" w:rsidDel="00EE716E">
              <w:rPr>
                <w:rPrChange w:id="564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3.8.4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565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库存管理（</w:delText>
            </w:r>
            <w:r w:rsidRPr="00EE716E" w:rsidDel="00EE716E">
              <w:rPr>
                <w:rPrChange w:id="566" w:author="Microsoft" w:date="2015-12-29T14:10:00Z">
                  <w:rPr>
                    <w:rStyle w:val="ac"/>
                    <w:noProof/>
                  </w:rPr>
                </w:rPrChange>
              </w:rPr>
              <w:delText>Inventory</w:delText>
            </w:r>
            <w:r w:rsidRPr="00EE716E" w:rsidDel="00EE716E">
              <w:rPr>
                <w:rFonts w:hint="eastAsia"/>
                <w:rPrChange w:id="567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39</w:delText>
            </w:r>
          </w:del>
        </w:p>
        <w:p w:rsidR="0072538C" w:rsidDel="00EE716E" w:rsidRDefault="0072538C">
          <w:pPr>
            <w:pStyle w:val="20"/>
            <w:tabs>
              <w:tab w:val="left" w:pos="1050"/>
              <w:tab w:val="right" w:leader="dot" w:pos="8296"/>
            </w:tabs>
            <w:rPr>
              <w:del w:id="568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569" w:author="Microsoft" w:date="2015-12-29T14:10:00Z">
            <w:r w:rsidRPr="00EE716E" w:rsidDel="00EE716E">
              <w:rPr>
                <w:rPrChange w:id="570" w:author="Microsoft" w:date="2015-12-29T14:10:00Z">
                  <w:rPr>
                    <w:rStyle w:val="ac"/>
                    <w:noProof/>
                  </w:rPr>
                </w:rPrChange>
              </w:rPr>
              <w:delText>3.9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571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彩票仓库管理（</w:delText>
            </w:r>
            <w:r w:rsidRPr="00EE716E" w:rsidDel="00EE716E">
              <w:rPr>
                <w:rPrChange w:id="572" w:author="Microsoft" w:date="2015-12-29T14:10:00Z">
                  <w:rPr>
                    <w:rStyle w:val="ac"/>
                    <w:noProof/>
                  </w:rPr>
                </w:rPrChange>
              </w:rPr>
              <w:delText>Lottery</w:delText>
            </w:r>
            <w:r w:rsidRPr="00EE716E" w:rsidDel="00EE716E">
              <w:rPr>
                <w:rFonts w:hint="eastAsia"/>
                <w:rPrChange w:id="573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42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574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575" w:author="Microsoft" w:date="2015-12-29T14:10:00Z">
            <w:r w:rsidRPr="00EE716E" w:rsidDel="00EE716E">
              <w:rPr>
                <w:rPrChange w:id="576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3.9.1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577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方案管理（</w:delText>
            </w:r>
            <w:r w:rsidRPr="00EE716E" w:rsidDel="00EE716E">
              <w:rPr>
                <w:rPrChange w:id="578" w:author="Microsoft" w:date="2015-12-29T14:10:00Z">
                  <w:rPr>
                    <w:rStyle w:val="ac"/>
                    <w:noProof/>
                  </w:rPr>
                </w:rPrChange>
              </w:rPr>
              <w:delText>Plans</w:delText>
            </w:r>
            <w:r w:rsidRPr="00EE716E" w:rsidDel="00EE716E">
              <w:rPr>
                <w:rFonts w:hint="eastAsia"/>
                <w:rPrChange w:id="579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42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580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581" w:author="Microsoft" w:date="2015-12-29T14:10:00Z">
            <w:r w:rsidRPr="00EE716E" w:rsidDel="00EE716E">
              <w:rPr>
                <w:rPrChange w:id="582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3.9.2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583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仓库管理（</w:delText>
            </w:r>
            <w:r w:rsidRPr="00EE716E" w:rsidDel="00EE716E">
              <w:rPr>
                <w:rPrChange w:id="584" w:author="Microsoft" w:date="2015-12-29T14:10:00Z">
                  <w:rPr>
                    <w:rStyle w:val="ac"/>
                    <w:noProof/>
                  </w:rPr>
                </w:rPrChange>
              </w:rPr>
              <w:delText>Warehouses</w:delText>
            </w:r>
            <w:r w:rsidRPr="00EE716E" w:rsidDel="00EE716E">
              <w:rPr>
                <w:rFonts w:hint="eastAsia"/>
                <w:rPrChange w:id="585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46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586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587" w:author="Microsoft" w:date="2015-12-29T14:10:00Z">
            <w:r w:rsidRPr="00EE716E" w:rsidDel="00EE716E">
              <w:rPr>
                <w:rPrChange w:id="588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3.9.3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589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入库管理（</w:delText>
            </w:r>
            <w:r w:rsidRPr="00EE716E" w:rsidDel="00EE716E">
              <w:rPr>
                <w:rPrChange w:id="590" w:author="Microsoft" w:date="2015-12-29T14:10:00Z">
                  <w:rPr>
                    <w:rStyle w:val="ac"/>
                    <w:noProof/>
                  </w:rPr>
                </w:rPrChange>
              </w:rPr>
              <w:delText>Goods Receipts</w:delText>
            </w:r>
            <w:r w:rsidRPr="00EE716E" w:rsidDel="00EE716E">
              <w:rPr>
                <w:rFonts w:hint="eastAsia"/>
                <w:rPrChange w:id="591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49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592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593" w:author="Microsoft" w:date="2015-12-29T14:10:00Z">
            <w:r w:rsidRPr="00EE716E" w:rsidDel="00EE716E">
              <w:rPr>
                <w:rPrChange w:id="594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3.9.4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595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出库管理（</w:delText>
            </w:r>
            <w:r w:rsidRPr="00EE716E" w:rsidDel="00EE716E">
              <w:rPr>
                <w:rPrChange w:id="596" w:author="Microsoft" w:date="2015-12-29T14:10:00Z">
                  <w:rPr>
                    <w:rStyle w:val="ac"/>
                    <w:noProof/>
                  </w:rPr>
                </w:rPrChange>
              </w:rPr>
              <w:delText>Goods Issues</w:delText>
            </w:r>
            <w:r w:rsidRPr="00EE716E" w:rsidDel="00EE716E">
              <w:rPr>
                <w:rFonts w:hint="eastAsia"/>
                <w:rPrChange w:id="597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58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598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599" w:author="Microsoft" w:date="2015-12-29T14:10:00Z">
            <w:r w:rsidRPr="00EE716E" w:rsidDel="00EE716E">
              <w:rPr>
                <w:rPrChange w:id="600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3.9.5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601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库存（</w:delText>
            </w:r>
            <w:r w:rsidRPr="00EE716E" w:rsidDel="00EE716E">
              <w:rPr>
                <w:rPrChange w:id="602" w:author="Microsoft" w:date="2015-12-29T14:10:00Z">
                  <w:rPr>
                    <w:rStyle w:val="ac"/>
                    <w:noProof/>
                  </w:rPr>
                </w:rPrChange>
              </w:rPr>
              <w:delText>Inventory</w:delText>
            </w:r>
            <w:r w:rsidRPr="00EE716E" w:rsidDel="00EE716E">
              <w:rPr>
                <w:rFonts w:hint="eastAsia"/>
                <w:rPrChange w:id="603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64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604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605" w:author="Microsoft" w:date="2015-12-29T14:10:00Z">
            <w:r w:rsidRPr="00EE716E" w:rsidDel="00EE716E">
              <w:rPr>
                <w:rPrChange w:id="606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3.9.6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607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损毁记录（</w:delText>
            </w:r>
            <w:r w:rsidRPr="00EE716E" w:rsidDel="00EE716E">
              <w:rPr>
                <w:rPrChange w:id="608" w:author="Microsoft" w:date="2015-12-29T14:10:00Z">
                  <w:rPr>
                    <w:rStyle w:val="ac"/>
                    <w:noProof/>
                  </w:rPr>
                </w:rPrChange>
              </w:rPr>
              <w:delText>Damaged Goods</w:delText>
            </w:r>
            <w:r w:rsidRPr="00EE716E" w:rsidDel="00EE716E">
              <w:rPr>
                <w:rFonts w:hint="eastAsia"/>
                <w:rPrChange w:id="609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68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610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611" w:author="Microsoft" w:date="2015-12-29T14:10:00Z">
            <w:r w:rsidRPr="00EE716E" w:rsidDel="00EE716E">
              <w:rPr>
                <w:rPrChange w:id="612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3.9.7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613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物流信息查询（</w:delText>
            </w:r>
            <w:r w:rsidRPr="00EE716E" w:rsidDel="00EE716E">
              <w:rPr>
                <w:rPrChange w:id="614" w:author="Microsoft" w:date="2015-12-29T14:10:00Z">
                  <w:rPr>
                    <w:rStyle w:val="ac"/>
                    <w:noProof/>
                  </w:rPr>
                </w:rPrChange>
              </w:rPr>
              <w:delText>Logistics Information</w:delText>
            </w:r>
            <w:r w:rsidRPr="00EE716E" w:rsidDel="00EE716E">
              <w:rPr>
                <w:rFonts w:hint="eastAsia"/>
                <w:rPrChange w:id="615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69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616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617" w:author="Microsoft" w:date="2015-12-29T14:10:00Z">
            <w:r w:rsidRPr="00EE716E" w:rsidDel="00EE716E">
              <w:rPr>
                <w:rPrChange w:id="618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3.9.8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619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批次终结（</w:delText>
            </w:r>
            <w:r w:rsidRPr="00EE716E" w:rsidDel="00EE716E">
              <w:rPr>
                <w:rPrChange w:id="620" w:author="Microsoft" w:date="2015-12-29T14:10:00Z">
                  <w:rPr>
                    <w:rStyle w:val="ac"/>
                    <w:noProof/>
                  </w:rPr>
                </w:rPrChange>
              </w:rPr>
              <w:delText>Batch Termination</w:delText>
            </w:r>
            <w:r w:rsidRPr="00EE716E" w:rsidDel="00EE716E">
              <w:rPr>
                <w:rFonts w:hint="eastAsia"/>
                <w:rPrChange w:id="621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69</w:delText>
            </w:r>
          </w:del>
        </w:p>
        <w:p w:rsidR="0072538C" w:rsidDel="00EE716E" w:rsidRDefault="0072538C">
          <w:pPr>
            <w:pStyle w:val="20"/>
            <w:tabs>
              <w:tab w:val="left" w:pos="1260"/>
              <w:tab w:val="right" w:leader="dot" w:pos="8296"/>
            </w:tabs>
            <w:rPr>
              <w:del w:id="622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623" w:author="Microsoft" w:date="2015-12-29T14:10:00Z">
            <w:r w:rsidRPr="00EE716E" w:rsidDel="00EE716E">
              <w:rPr>
                <w:rPrChange w:id="624" w:author="Microsoft" w:date="2015-12-29T14:10:00Z">
                  <w:rPr>
                    <w:rStyle w:val="ac"/>
                    <w:noProof/>
                  </w:rPr>
                </w:rPrChange>
              </w:rPr>
              <w:delText>3.10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625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兑奖管理（</w:delText>
            </w:r>
            <w:r w:rsidRPr="00EE716E" w:rsidDel="00EE716E">
              <w:rPr>
                <w:rPrChange w:id="626" w:author="Microsoft" w:date="2015-12-29T14:10:00Z">
                  <w:rPr>
                    <w:rStyle w:val="ac"/>
                    <w:noProof/>
                  </w:rPr>
                </w:rPrChange>
              </w:rPr>
              <w:delText>Payout</w:delText>
            </w:r>
            <w:r w:rsidRPr="00EE716E" w:rsidDel="00EE716E">
              <w:rPr>
                <w:rFonts w:hint="eastAsia"/>
                <w:rPrChange w:id="627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70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628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629" w:author="Microsoft" w:date="2015-12-29T14:10:00Z">
            <w:r w:rsidRPr="00EE716E" w:rsidDel="00EE716E">
              <w:rPr>
                <w:rPrChange w:id="630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3.10.1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631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中心兑奖（</w:delText>
            </w:r>
            <w:r w:rsidRPr="00EE716E" w:rsidDel="00EE716E">
              <w:rPr>
                <w:rPrChange w:id="632" w:author="Microsoft" w:date="2015-12-29T14:10:00Z">
                  <w:rPr>
                    <w:rStyle w:val="ac"/>
                    <w:noProof/>
                  </w:rPr>
                </w:rPrChange>
              </w:rPr>
              <w:delText>Process Payout</w:delText>
            </w:r>
            <w:r w:rsidRPr="00EE716E" w:rsidDel="00EE716E">
              <w:rPr>
                <w:rFonts w:hint="eastAsia"/>
                <w:rPrChange w:id="633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70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634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635" w:author="Microsoft" w:date="2015-12-29T14:10:00Z">
            <w:r w:rsidRPr="00EE716E" w:rsidDel="00EE716E">
              <w:rPr>
                <w:rPrChange w:id="636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3.10.2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637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手工兑奖（</w:delText>
            </w:r>
            <w:r w:rsidRPr="00EE716E" w:rsidDel="00EE716E">
              <w:rPr>
                <w:rPrChange w:id="638" w:author="Microsoft" w:date="2015-12-29T14:10:00Z">
                  <w:rPr>
                    <w:rStyle w:val="ac"/>
                    <w:noProof/>
                  </w:rPr>
                </w:rPrChange>
              </w:rPr>
              <w:delText>Manual Payout</w:delText>
            </w:r>
            <w:r w:rsidRPr="00EE716E" w:rsidDel="00EE716E">
              <w:rPr>
                <w:rFonts w:hint="eastAsia"/>
                <w:rPrChange w:id="639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71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640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641" w:author="Microsoft" w:date="2015-12-29T14:10:00Z">
            <w:r w:rsidRPr="00EE716E" w:rsidDel="00EE716E">
              <w:rPr>
                <w:rPrChange w:id="642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3.10.3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643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中心兑奖记录（</w:delText>
            </w:r>
            <w:r w:rsidRPr="00EE716E" w:rsidDel="00EE716E">
              <w:rPr>
                <w:rPrChange w:id="644" w:author="Microsoft" w:date="2015-12-29T14:10:00Z">
                  <w:rPr>
                    <w:rStyle w:val="ac"/>
                    <w:noProof/>
                  </w:rPr>
                </w:rPrChange>
              </w:rPr>
              <w:delText>Payout Records</w:delText>
            </w:r>
            <w:r w:rsidRPr="00EE716E" w:rsidDel="00EE716E">
              <w:rPr>
                <w:rFonts w:hint="eastAsia"/>
                <w:rPrChange w:id="645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72</w:delText>
            </w:r>
          </w:del>
        </w:p>
        <w:p w:rsidR="0072538C" w:rsidDel="00EE716E" w:rsidRDefault="0072538C">
          <w:pPr>
            <w:pStyle w:val="20"/>
            <w:tabs>
              <w:tab w:val="left" w:pos="1050"/>
              <w:tab w:val="right" w:leader="dot" w:pos="8296"/>
            </w:tabs>
            <w:rPr>
              <w:del w:id="646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647" w:author="Microsoft" w:date="2015-12-29T14:10:00Z">
            <w:r w:rsidRPr="00EE716E" w:rsidDel="00EE716E">
              <w:rPr>
                <w:rPrChange w:id="648" w:author="Microsoft" w:date="2015-12-29T14:10:00Z">
                  <w:rPr>
                    <w:rStyle w:val="ac"/>
                    <w:noProof/>
                  </w:rPr>
                </w:rPrChange>
              </w:rPr>
              <w:delText>3.11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649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资金结算（</w:delText>
            </w:r>
            <w:r w:rsidRPr="00EE716E" w:rsidDel="00EE716E">
              <w:rPr>
                <w:rPrChange w:id="650" w:author="Microsoft" w:date="2015-12-29T14:10:00Z">
                  <w:rPr>
                    <w:rStyle w:val="ac"/>
                    <w:noProof/>
                  </w:rPr>
                </w:rPrChange>
              </w:rPr>
              <w:delText>Capital</w:delText>
            </w:r>
            <w:r w:rsidRPr="00EE716E" w:rsidDel="00EE716E">
              <w:rPr>
                <w:rFonts w:hint="eastAsia"/>
                <w:rPrChange w:id="651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73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652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653" w:author="Microsoft" w:date="2015-12-29T14:10:00Z">
            <w:r w:rsidRPr="00EE716E" w:rsidDel="00EE716E">
              <w:rPr>
                <w:rPrChange w:id="654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3.11.1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655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站点账户管理（</w:delText>
            </w:r>
            <w:r w:rsidRPr="00EE716E" w:rsidDel="00EE716E">
              <w:rPr>
                <w:rPrChange w:id="656" w:author="Microsoft" w:date="2015-12-29T14:10:00Z">
                  <w:rPr>
                    <w:rStyle w:val="ac"/>
                    <w:noProof/>
                  </w:rPr>
                </w:rPrChange>
              </w:rPr>
              <w:delText>Outlet Accounts</w:delText>
            </w:r>
            <w:r w:rsidRPr="00EE716E" w:rsidDel="00EE716E">
              <w:rPr>
                <w:rFonts w:hint="eastAsia"/>
                <w:rPrChange w:id="657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73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658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659" w:author="Microsoft" w:date="2015-12-29T14:10:00Z">
            <w:r w:rsidRPr="00EE716E" w:rsidDel="00EE716E">
              <w:rPr>
                <w:rPrChange w:id="660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3.11.2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661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代理商账户管理（</w:delText>
            </w:r>
            <w:r w:rsidRPr="00EE716E" w:rsidDel="00EE716E">
              <w:rPr>
                <w:rPrChange w:id="662" w:author="Microsoft" w:date="2015-12-29T14:10:00Z">
                  <w:rPr>
                    <w:rStyle w:val="ac"/>
                    <w:noProof/>
                  </w:rPr>
                </w:rPrChange>
              </w:rPr>
              <w:delText>Institution Accounts</w:delText>
            </w:r>
            <w:r w:rsidRPr="00EE716E" w:rsidDel="00EE716E">
              <w:rPr>
                <w:rFonts w:hint="eastAsia"/>
                <w:rPrChange w:id="663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74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664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665" w:author="Microsoft" w:date="2015-12-29T14:10:00Z">
            <w:r w:rsidRPr="00EE716E" w:rsidDel="00EE716E">
              <w:rPr>
                <w:rPrChange w:id="666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3.11.3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667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市场管理员账户管理（</w:delText>
            </w:r>
            <w:r w:rsidRPr="00EE716E" w:rsidDel="00EE716E">
              <w:rPr>
                <w:rPrChange w:id="668" w:author="Microsoft" w:date="2015-12-29T14:10:00Z">
                  <w:rPr>
                    <w:rStyle w:val="ac"/>
                    <w:noProof/>
                  </w:rPr>
                </w:rPrChange>
              </w:rPr>
              <w:delText>Market Manager Accounts</w:delText>
            </w:r>
            <w:r w:rsidRPr="00EE716E" w:rsidDel="00EE716E">
              <w:rPr>
                <w:rFonts w:hint="eastAsia"/>
                <w:rPrChange w:id="669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76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670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671" w:author="Microsoft" w:date="2015-12-29T14:10:00Z">
            <w:r w:rsidRPr="00EE716E" w:rsidDel="00EE716E">
              <w:rPr>
                <w:rPrChange w:id="672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3.11.4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673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还货管理（</w:delText>
            </w:r>
            <w:r w:rsidRPr="00EE716E" w:rsidDel="00EE716E">
              <w:rPr>
                <w:rPrChange w:id="674" w:author="Microsoft" w:date="2015-12-29T14:10:00Z">
                  <w:rPr>
                    <w:rStyle w:val="ac"/>
                    <w:noProof/>
                  </w:rPr>
                </w:rPrChange>
              </w:rPr>
              <w:delText>Return Deliveries</w:delText>
            </w:r>
            <w:r w:rsidRPr="00EE716E" w:rsidDel="00EE716E">
              <w:rPr>
                <w:rFonts w:hint="eastAsia"/>
                <w:rPrChange w:id="675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77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676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677" w:author="Microsoft" w:date="2015-12-29T14:10:00Z">
            <w:r w:rsidRPr="00EE716E" w:rsidDel="00EE716E">
              <w:rPr>
                <w:rPrChange w:id="678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3.11.5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679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提现列表</w:delText>
            </w:r>
            <w:r w:rsidDel="00EE716E">
              <w:rPr>
                <w:noProof/>
                <w:webHidden/>
              </w:rPr>
              <w:tab/>
              <w:delText>78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680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681" w:author="Microsoft" w:date="2015-12-29T14:10:00Z">
            <w:r w:rsidRPr="00EE716E" w:rsidDel="00EE716E">
              <w:rPr>
                <w:rPrChange w:id="682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3.11.6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683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还款列表</w:delText>
            </w:r>
            <w:r w:rsidDel="00EE716E">
              <w:rPr>
                <w:noProof/>
                <w:webHidden/>
              </w:rPr>
              <w:tab/>
              <w:delText>80</w:delText>
            </w:r>
          </w:del>
        </w:p>
        <w:p w:rsidR="0072538C" w:rsidDel="00EE716E" w:rsidRDefault="0072538C">
          <w:pPr>
            <w:pStyle w:val="20"/>
            <w:tabs>
              <w:tab w:val="left" w:pos="1260"/>
              <w:tab w:val="right" w:leader="dot" w:pos="8296"/>
            </w:tabs>
            <w:rPr>
              <w:del w:id="684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685" w:author="Microsoft" w:date="2015-12-29T14:10:00Z">
            <w:r w:rsidRPr="00EE716E" w:rsidDel="00EE716E">
              <w:rPr>
                <w:rPrChange w:id="686" w:author="Microsoft" w:date="2015-12-29T14:10:00Z">
                  <w:rPr>
                    <w:rStyle w:val="ac"/>
                    <w:noProof/>
                  </w:rPr>
                </w:rPrChange>
              </w:rPr>
              <w:delText>3.12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687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部门资金服务</w:delText>
            </w:r>
            <w:r w:rsidDel="00EE716E">
              <w:rPr>
                <w:noProof/>
                <w:webHidden/>
              </w:rPr>
              <w:tab/>
              <w:delText>81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688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689" w:author="Microsoft" w:date="2015-12-29T14:10:00Z">
            <w:r w:rsidRPr="00EE716E" w:rsidDel="00EE716E">
              <w:rPr>
                <w:rPrChange w:id="690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3.12.1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691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充值列表（</w:delText>
            </w:r>
            <w:r w:rsidRPr="00EE716E" w:rsidDel="00EE716E">
              <w:rPr>
                <w:rPrChange w:id="692" w:author="Microsoft" w:date="2015-12-29T14:10:00Z">
                  <w:rPr>
                    <w:rStyle w:val="ac"/>
                    <w:noProof/>
                  </w:rPr>
                </w:rPrChange>
              </w:rPr>
              <w:delText>Top Up Records</w:delText>
            </w:r>
            <w:r w:rsidRPr="00EE716E" w:rsidDel="00EE716E">
              <w:rPr>
                <w:rFonts w:hint="eastAsia"/>
                <w:rPrChange w:id="693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81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694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695" w:author="Microsoft" w:date="2015-12-29T14:10:00Z">
            <w:r w:rsidRPr="00EE716E" w:rsidDel="00EE716E">
              <w:rPr>
                <w:rPrChange w:id="696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3.12.2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697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提现列表（</w:delText>
            </w:r>
            <w:r w:rsidRPr="00EE716E" w:rsidDel="00EE716E">
              <w:rPr>
                <w:rPrChange w:id="698" w:author="Microsoft" w:date="2015-12-29T14:10:00Z">
                  <w:rPr>
                    <w:rStyle w:val="ac"/>
                    <w:noProof/>
                  </w:rPr>
                </w:rPrChange>
              </w:rPr>
              <w:delText>Cash Withdrawn Records</w:delText>
            </w:r>
            <w:r w:rsidRPr="00EE716E" w:rsidDel="00EE716E">
              <w:rPr>
                <w:rFonts w:hint="eastAsia"/>
                <w:rPrChange w:id="699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82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700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701" w:author="Microsoft" w:date="2015-12-29T14:10:00Z">
            <w:r w:rsidRPr="00EE716E" w:rsidDel="00EE716E">
              <w:rPr>
                <w:rPrChange w:id="702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3.12.3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703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账户余额查询</w:delText>
            </w:r>
            <w:r w:rsidDel="00EE716E">
              <w:rPr>
                <w:noProof/>
                <w:webHidden/>
              </w:rPr>
              <w:tab/>
              <w:delText>83</w:delText>
            </w:r>
          </w:del>
        </w:p>
        <w:p w:rsidR="0072538C" w:rsidDel="00EE716E" w:rsidRDefault="0072538C">
          <w:pPr>
            <w:pStyle w:val="20"/>
            <w:tabs>
              <w:tab w:val="left" w:pos="1260"/>
              <w:tab w:val="right" w:leader="dot" w:pos="8296"/>
            </w:tabs>
            <w:rPr>
              <w:del w:id="704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705" w:author="Microsoft" w:date="2015-12-29T14:10:00Z">
            <w:r w:rsidRPr="00EE716E" w:rsidDel="00EE716E">
              <w:rPr>
                <w:rPrChange w:id="706" w:author="Microsoft" w:date="2015-12-29T14:10:00Z">
                  <w:rPr>
                    <w:rStyle w:val="ac"/>
                    <w:noProof/>
                  </w:rPr>
                </w:rPrChange>
              </w:rPr>
              <w:delText>3.13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707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市场管理员账户管理（</w:delText>
            </w:r>
            <w:r w:rsidRPr="00EE716E" w:rsidDel="00EE716E">
              <w:rPr>
                <w:rPrChange w:id="708" w:author="Microsoft" w:date="2015-12-29T14:10:00Z">
                  <w:rPr>
                    <w:rStyle w:val="ac"/>
                    <w:noProof/>
                  </w:rPr>
                </w:rPrChange>
              </w:rPr>
              <w:delText>Market Manager</w:delText>
            </w:r>
            <w:r w:rsidRPr="00EE716E" w:rsidDel="00EE716E">
              <w:rPr>
                <w:rFonts w:hint="eastAsia"/>
                <w:rPrChange w:id="709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84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710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711" w:author="Microsoft" w:date="2015-12-29T14:10:00Z">
            <w:r w:rsidRPr="00EE716E" w:rsidDel="00EE716E">
              <w:rPr>
                <w:rPrChange w:id="712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3.13.1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713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还货申请（</w:delText>
            </w:r>
            <w:r w:rsidRPr="00EE716E" w:rsidDel="00EE716E">
              <w:rPr>
                <w:rPrChange w:id="714" w:author="Microsoft" w:date="2015-12-29T14:10:00Z">
                  <w:rPr>
                    <w:rStyle w:val="ac"/>
                    <w:noProof/>
                  </w:rPr>
                </w:rPrChange>
              </w:rPr>
              <w:delText>Submit Return Delivery</w:delText>
            </w:r>
            <w:r w:rsidRPr="00EE716E" w:rsidDel="00EE716E">
              <w:rPr>
                <w:rFonts w:hint="eastAsia"/>
                <w:rPrChange w:id="715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84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716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717" w:author="Microsoft" w:date="2015-12-29T14:10:00Z">
            <w:r w:rsidRPr="00EE716E" w:rsidDel="00EE716E">
              <w:rPr>
                <w:rPrChange w:id="718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3.13.2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719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损毁登记（</w:delText>
            </w:r>
            <w:r w:rsidRPr="00EE716E" w:rsidDel="00EE716E">
              <w:rPr>
                <w:rPrChange w:id="720" w:author="Microsoft" w:date="2015-12-29T14:10:00Z">
                  <w:rPr>
                    <w:rStyle w:val="ac"/>
                    <w:noProof/>
                  </w:rPr>
                </w:rPrChange>
              </w:rPr>
              <w:delText>Register Damaged Goods</w:delText>
            </w:r>
            <w:r w:rsidRPr="00EE716E" w:rsidDel="00EE716E">
              <w:rPr>
                <w:rFonts w:hint="eastAsia"/>
                <w:rPrChange w:id="721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84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722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723" w:author="Microsoft" w:date="2015-12-29T14:10:00Z">
            <w:r w:rsidRPr="00EE716E" w:rsidDel="00EE716E">
              <w:rPr>
                <w:rPrChange w:id="724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3.13.3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725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还款记录（</w:delText>
            </w:r>
            <w:r w:rsidRPr="00EE716E" w:rsidDel="00EE716E">
              <w:rPr>
                <w:rPrChange w:id="726" w:author="Microsoft" w:date="2015-12-29T14:10:00Z">
                  <w:rPr>
                    <w:rStyle w:val="ac"/>
                    <w:noProof/>
                  </w:rPr>
                </w:rPrChange>
              </w:rPr>
              <w:delText>Repayment Records</w:delText>
            </w:r>
            <w:r w:rsidRPr="00EE716E" w:rsidDel="00EE716E">
              <w:rPr>
                <w:rFonts w:hint="eastAsia"/>
                <w:rPrChange w:id="727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85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728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729" w:author="Microsoft" w:date="2015-12-29T14:10:00Z">
            <w:r w:rsidRPr="00EE716E" w:rsidDel="00EE716E">
              <w:rPr>
                <w:rPrChange w:id="730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3.13.4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731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库存查询（</w:delText>
            </w:r>
            <w:r w:rsidRPr="00EE716E" w:rsidDel="00EE716E">
              <w:rPr>
                <w:rPrChange w:id="732" w:author="Microsoft" w:date="2015-12-29T14:10:00Z">
                  <w:rPr>
                    <w:rStyle w:val="ac"/>
                    <w:noProof/>
                  </w:rPr>
                </w:rPrChange>
              </w:rPr>
              <w:delText>Inventory</w:delText>
            </w:r>
            <w:r w:rsidRPr="00EE716E" w:rsidDel="00EE716E">
              <w:rPr>
                <w:rFonts w:hint="eastAsia"/>
                <w:rPrChange w:id="733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85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734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735" w:author="Microsoft" w:date="2015-12-29T14:10:00Z">
            <w:r w:rsidRPr="00EE716E" w:rsidDel="00EE716E">
              <w:rPr>
                <w:rPrChange w:id="736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3.13.5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737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账户余额查询（</w:delText>
            </w:r>
            <w:r w:rsidRPr="00EE716E" w:rsidDel="00EE716E">
              <w:rPr>
                <w:rPrChange w:id="738" w:author="Microsoft" w:date="2015-12-29T14:10:00Z">
                  <w:rPr>
                    <w:rStyle w:val="ac"/>
                    <w:noProof/>
                  </w:rPr>
                </w:rPrChange>
              </w:rPr>
              <w:delText>Account Balance</w:delText>
            </w:r>
            <w:r w:rsidRPr="00EE716E" w:rsidDel="00EE716E">
              <w:rPr>
                <w:rFonts w:hint="eastAsia"/>
                <w:rPrChange w:id="739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86</w:delText>
            </w:r>
          </w:del>
        </w:p>
        <w:p w:rsidR="0072538C" w:rsidDel="00EE716E" w:rsidRDefault="0072538C">
          <w:pPr>
            <w:pStyle w:val="20"/>
            <w:tabs>
              <w:tab w:val="left" w:pos="1260"/>
              <w:tab w:val="right" w:leader="dot" w:pos="8296"/>
            </w:tabs>
            <w:rPr>
              <w:del w:id="740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741" w:author="Microsoft" w:date="2015-12-29T14:10:00Z">
            <w:r w:rsidRPr="00EE716E" w:rsidDel="00EE716E">
              <w:rPr>
                <w:rPrChange w:id="742" w:author="Microsoft" w:date="2015-12-29T14:10:00Z">
                  <w:rPr>
                    <w:rStyle w:val="ac"/>
                    <w:noProof/>
                  </w:rPr>
                </w:rPrChange>
              </w:rPr>
              <w:delText>3.14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743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站点服务</w:delText>
            </w:r>
            <w:r w:rsidDel="00EE716E">
              <w:rPr>
                <w:noProof/>
                <w:webHidden/>
              </w:rPr>
              <w:tab/>
              <w:delText>86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744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745" w:author="Microsoft" w:date="2015-12-29T14:10:00Z">
            <w:r w:rsidRPr="00EE716E" w:rsidDel="00EE716E">
              <w:rPr>
                <w:rPrChange w:id="746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3.14.1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747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站点信息查询</w:delText>
            </w:r>
            <w:r w:rsidDel="00EE716E">
              <w:rPr>
                <w:noProof/>
                <w:webHidden/>
              </w:rPr>
              <w:tab/>
              <w:delText>86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748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749" w:author="Microsoft" w:date="2015-12-29T14:10:00Z">
            <w:r w:rsidRPr="00EE716E" w:rsidDel="00EE716E">
              <w:rPr>
                <w:rPrChange w:id="750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3.14.2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751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交易流水查询</w:delText>
            </w:r>
            <w:r w:rsidDel="00EE716E">
              <w:rPr>
                <w:noProof/>
                <w:webHidden/>
              </w:rPr>
              <w:tab/>
              <w:delText>88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752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753" w:author="Microsoft" w:date="2015-12-29T14:10:00Z">
            <w:r w:rsidRPr="00EE716E" w:rsidDel="00EE716E">
              <w:rPr>
                <w:rPrChange w:id="754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3.14.3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755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资金日结</w:delText>
            </w:r>
            <w:r w:rsidDel="00EE716E">
              <w:rPr>
                <w:noProof/>
                <w:webHidden/>
              </w:rPr>
              <w:tab/>
              <w:delText>89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756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757" w:author="Microsoft" w:date="2015-12-29T14:10:00Z">
            <w:r w:rsidRPr="00EE716E" w:rsidDel="00EE716E">
              <w:rPr>
                <w:rPrChange w:id="758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3.14.4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759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提现记录（</w:delText>
            </w:r>
            <w:r w:rsidRPr="00EE716E" w:rsidDel="00EE716E">
              <w:rPr>
                <w:rPrChange w:id="760" w:author="Microsoft" w:date="2015-12-29T14:10:00Z">
                  <w:rPr>
                    <w:rStyle w:val="ac"/>
                    <w:noProof/>
                  </w:rPr>
                </w:rPrChange>
              </w:rPr>
              <w:delText>Cash Withdrawn Records</w:delText>
            </w:r>
            <w:r w:rsidRPr="00EE716E" w:rsidDel="00EE716E">
              <w:rPr>
                <w:rFonts w:hint="eastAsia"/>
                <w:rPrChange w:id="761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89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762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763" w:author="Microsoft" w:date="2015-12-29T14:10:00Z">
            <w:r w:rsidRPr="00EE716E" w:rsidDel="00EE716E">
              <w:rPr>
                <w:rPrChange w:id="764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3.14.5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765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退货查询</w:delText>
            </w:r>
            <w:r w:rsidDel="00EE716E">
              <w:rPr>
                <w:noProof/>
                <w:webHidden/>
              </w:rPr>
              <w:tab/>
              <w:delText>90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766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767" w:author="Microsoft" w:date="2015-12-29T14:10:00Z">
            <w:r w:rsidRPr="00EE716E" w:rsidDel="00EE716E">
              <w:rPr>
                <w:rPrChange w:id="768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3.14.6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769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入库销售记录</w:delText>
            </w:r>
            <w:r w:rsidDel="00EE716E">
              <w:rPr>
                <w:noProof/>
                <w:webHidden/>
              </w:rPr>
              <w:tab/>
              <w:delText>90</w:delText>
            </w:r>
          </w:del>
        </w:p>
        <w:p w:rsidR="0072538C" w:rsidDel="00EE716E" w:rsidRDefault="0072538C">
          <w:pPr>
            <w:pStyle w:val="20"/>
            <w:tabs>
              <w:tab w:val="left" w:pos="1260"/>
              <w:tab w:val="right" w:leader="dot" w:pos="8296"/>
            </w:tabs>
            <w:rPr>
              <w:del w:id="770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771" w:author="Microsoft" w:date="2015-12-29T14:10:00Z">
            <w:r w:rsidRPr="00EE716E" w:rsidDel="00EE716E">
              <w:rPr>
                <w:rPrChange w:id="772" w:author="Microsoft" w:date="2015-12-29T14:10:00Z">
                  <w:rPr>
                    <w:rStyle w:val="ac"/>
                    <w:noProof/>
                  </w:rPr>
                </w:rPrChange>
              </w:rPr>
              <w:delText>3.15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773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报表查询（</w:delText>
            </w:r>
            <w:r w:rsidRPr="00EE716E" w:rsidDel="00EE716E">
              <w:rPr>
                <w:rPrChange w:id="774" w:author="Microsoft" w:date="2015-12-29T14:10:00Z">
                  <w:rPr>
                    <w:rStyle w:val="ac"/>
                    <w:noProof/>
                  </w:rPr>
                </w:rPrChange>
              </w:rPr>
              <w:delText>Report</w:delText>
            </w:r>
            <w:r w:rsidRPr="00EE716E" w:rsidDel="00EE716E">
              <w:rPr>
                <w:rFonts w:hint="eastAsia"/>
                <w:rPrChange w:id="775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92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776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777" w:author="Microsoft" w:date="2015-12-29T14:10:00Z">
            <w:r w:rsidRPr="00EE716E" w:rsidDel="00EE716E">
              <w:rPr>
                <w:rPrChange w:id="778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3.15.1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779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部门销售报表（</w:delText>
            </w:r>
            <w:r w:rsidRPr="00EE716E" w:rsidDel="00EE716E">
              <w:rPr>
                <w:rPrChange w:id="780" w:author="Microsoft" w:date="2015-12-29T14:10:00Z">
                  <w:rPr>
                    <w:rStyle w:val="ac"/>
                    <w:noProof/>
                  </w:rPr>
                </w:rPrChange>
              </w:rPr>
              <w:delText>Sales Reports</w:delText>
            </w:r>
            <w:r w:rsidRPr="00EE716E" w:rsidDel="00EE716E">
              <w:rPr>
                <w:rFonts w:hint="eastAsia"/>
                <w:rPrChange w:id="781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92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782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783" w:author="Microsoft" w:date="2015-12-29T14:10:00Z">
            <w:r w:rsidRPr="00EE716E" w:rsidDel="00EE716E">
              <w:rPr>
                <w:rPrChange w:id="784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3.15.2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785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游戏销售报表</w:delText>
            </w:r>
            <w:r w:rsidDel="00EE716E">
              <w:rPr>
                <w:noProof/>
                <w:webHidden/>
              </w:rPr>
              <w:tab/>
              <w:delText>93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786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787" w:author="Microsoft" w:date="2015-12-29T14:10:00Z">
            <w:r w:rsidRPr="00EE716E" w:rsidDel="00EE716E">
              <w:rPr>
                <w:rPrChange w:id="788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3.15.3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789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兑奖统计报表（</w:delText>
            </w:r>
            <w:r w:rsidRPr="00EE716E" w:rsidDel="00EE716E">
              <w:rPr>
                <w:rPrChange w:id="790" w:author="Microsoft" w:date="2015-12-29T14:10:00Z">
                  <w:rPr>
                    <w:rStyle w:val="ac"/>
                    <w:noProof/>
                  </w:rPr>
                </w:rPrChange>
              </w:rPr>
              <w:delText>Payout Reports</w:delText>
            </w:r>
            <w:r w:rsidRPr="00EE716E" w:rsidDel="00EE716E">
              <w:rPr>
                <w:rFonts w:hint="eastAsia"/>
                <w:rPrChange w:id="791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94</w:delText>
            </w:r>
          </w:del>
        </w:p>
        <w:p w:rsidR="0072538C" w:rsidDel="00EE716E" w:rsidRDefault="0072538C">
          <w:pPr>
            <w:pStyle w:val="30"/>
            <w:tabs>
              <w:tab w:val="left" w:pos="1680"/>
              <w:tab w:val="right" w:leader="dot" w:pos="8296"/>
            </w:tabs>
            <w:rPr>
              <w:del w:id="792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793" w:author="Microsoft" w:date="2015-12-29T14:10:00Z">
            <w:r w:rsidRPr="00EE716E" w:rsidDel="00EE716E">
              <w:rPr>
                <w:rPrChange w:id="794" w:author="Microsoft" w:date="2015-12-29T14:10:00Z">
                  <w:rPr>
                    <w:rStyle w:val="ac"/>
                    <w:noProof/>
                    <w:snapToGrid w:val="0"/>
                    <w:w w:val="0"/>
                    <w:kern w:val="0"/>
                  </w:rPr>
                </w:rPrChange>
              </w:rPr>
              <w:delText>3.15.4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795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库存报表（</w:delText>
            </w:r>
            <w:r w:rsidRPr="00EE716E" w:rsidDel="00EE716E">
              <w:rPr>
                <w:rPrChange w:id="796" w:author="Microsoft" w:date="2015-12-29T14:10:00Z">
                  <w:rPr>
                    <w:rStyle w:val="ac"/>
                    <w:noProof/>
                  </w:rPr>
                </w:rPrChange>
              </w:rPr>
              <w:delText>Inventory Reports</w:delText>
            </w:r>
            <w:r w:rsidRPr="00EE716E" w:rsidDel="00EE716E">
              <w:rPr>
                <w:rFonts w:hint="eastAsia"/>
                <w:rPrChange w:id="797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）</w:delText>
            </w:r>
            <w:r w:rsidDel="00EE716E">
              <w:rPr>
                <w:noProof/>
                <w:webHidden/>
              </w:rPr>
              <w:tab/>
              <w:delText>95</w:delText>
            </w:r>
          </w:del>
        </w:p>
        <w:p w:rsidR="0072538C" w:rsidDel="00EE716E" w:rsidRDefault="0072538C">
          <w:pPr>
            <w:pStyle w:val="10"/>
            <w:tabs>
              <w:tab w:val="left" w:pos="420"/>
              <w:tab w:val="right" w:leader="dot" w:pos="8296"/>
            </w:tabs>
            <w:rPr>
              <w:del w:id="798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799" w:author="Microsoft" w:date="2015-12-29T14:10:00Z">
            <w:r w:rsidRPr="00EE716E" w:rsidDel="00EE716E">
              <w:rPr>
                <w:rPrChange w:id="800" w:author="Microsoft" w:date="2015-12-29T14:10:00Z">
                  <w:rPr>
                    <w:rStyle w:val="ac"/>
                    <w:noProof/>
                  </w:rPr>
                </w:rPrChange>
              </w:rPr>
              <w:delText>4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801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附件</w:delText>
            </w:r>
            <w:r w:rsidDel="00EE716E">
              <w:rPr>
                <w:noProof/>
                <w:webHidden/>
              </w:rPr>
              <w:tab/>
              <w:delText>96</w:delText>
            </w:r>
          </w:del>
        </w:p>
        <w:p w:rsidR="0072538C" w:rsidDel="00EE716E" w:rsidRDefault="0072538C">
          <w:pPr>
            <w:pStyle w:val="20"/>
            <w:tabs>
              <w:tab w:val="left" w:pos="1050"/>
              <w:tab w:val="right" w:leader="dot" w:pos="8296"/>
            </w:tabs>
            <w:rPr>
              <w:del w:id="802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803" w:author="Microsoft" w:date="2015-12-29T14:10:00Z">
            <w:r w:rsidRPr="00EE716E" w:rsidDel="00EE716E">
              <w:rPr>
                <w:rPrChange w:id="804" w:author="Microsoft" w:date="2015-12-29T14:10:00Z">
                  <w:rPr>
                    <w:rStyle w:val="ac"/>
                    <w:noProof/>
                  </w:rPr>
                </w:rPrChange>
              </w:rPr>
              <w:delText>4.1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805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箱签，盒签条形码分解</w:delText>
            </w:r>
            <w:r w:rsidDel="00EE716E">
              <w:rPr>
                <w:noProof/>
                <w:webHidden/>
              </w:rPr>
              <w:tab/>
              <w:delText>96</w:delText>
            </w:r>
          </w:del>
        </w:p>
        <w:p w:rsidR="0072538C" w:rsidDel="00EE716E" w:rsidRDefault="0072538C">
          <w:pPr>
            <w:pStyle w:val="20"/>
            <w:tabs>
              <w:tab w:val="left" w:pos="1050"/>
              <w:tab w:val="right" w:leader="dot" w:pos="8296"/>
            </w:tabs>
            <w:rPr>
              <w:del w:id="806" w:author="Microsoft" w:date="2015-12-29T14:10:00Z"/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del w:id="807" w:author="Microsoft" w:date="2015-12-29T14:10:00Z">
            <w:r w:rsidRPr="00EE716E" w:rsidDel="00EE716E">
              <w:rPr>
                <w:rPrChange w:id="808" w:author="Microsoft" w:date="2015-12-29T14:10:00Z">
                  <w:rPr>
                    <w:rStyle w:val="ac"/>
                    <w:noProof/>
                  </w:rPr>
                </w:rPrChange>
              </w:rPr>
              <w:delText>4.2</w:delText>
            </w:r>
            <w:r w:rsidDel="00EE716E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Pr="00EE716E" w:rsidDel="00EE716E">
              <w:rPr>
                <w:rFonts w:hint="eastAsia"/>
                <w:rPrChange w:id="809" w:author="Microsoft" w:date="2015-12-29T14:10:00Z">
                  <w:rPr>
                    <w:rStyle w:val="ac"/>
                    <w:rFonts w:hint="eastAsia"/>
                    <w:noProof/>
                  </w:rPr>
                </w:rPrChange>
              </w:rPr>
              <w:delText>各流程图</w:delText>
            </w:r>
            <w:r w:rsidDel="00EE716E">
              <w:rPr>
                <w:noProof/>
                <w:webHidden/>
              </w:rPr>
              <w:tab/>
              <w:delText>97</w:delText>
            </w:r>
          </w:del>
        </w:p>
        <w:p w:rsidR="00633D00" w:rsidRDefault="00BB5F94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633D00" w:rsidRDefault="00633D00">
          <w:pPr>
            <w:widowControl/>
            <w:spacing w:before="0" w:after="0"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  <w:p w:rsidR="00B45534" w:rsidRDefault="0021383C"/>
      </w:sdtContent>
    </w:sdt>
    <w:p w:rsidR="00B47348" w:rsidRPr="007F4091" w:rsidRDefault="00B47348" w:rsidP="00B47348">
      <w:pPr>
        <w:pStyle w:val="1"/>
      </w:pPr>
      <w:bookmarkStart w:id="810" w:name="_Toc447205865"/>
      <w:r>
        <w:rPr>
          <w:rFonts w:hint="eastAsia"/>
        </w:rPr>
        <w:t>文档</w:t>
      </w:r>
      <w:r w:rsidRPr="007F4091">
        <w:rPr>
          <w:rFonts w:hint="eastAsia"/>
        </w:rPr>
        <w:t>引言</w:t>
      </w:r>
      <w:bookmarkEnd w:id="80"/>
      <w:bookmarkEnd w:id="81"/>
      <w:bookmarkEnd w:id="82"/>
      <w:bookmarkEnd w:id="810"/>
    </w:p>
    <w:p w:rsidR="00B47348" w:rsidRPr="007F4091" w:rsidRDefault="00B47348" w:rsidP="005E3BF6">
      <w:pPr>
        <w:pStyle w:val="2"/>
      </w:pPr>
      <w:bookmarkStart w:id="811" w:name="_Toc350960683"/>
      <w:bookmarkStart w:id="812" w:name="_Toc351636170"/>
      <w:bookmarkStart w:id="813" w:name="_Toc351636273"/>
      <w:bookmarkStart w:id="814" w:name="_Toc381702011"/>
      <w:bookmarkStart w:id="815" w:name="_Toc403728041"/>
      <w:bookmarkStart w:id="816" w:name="_Toc447205866"/>
      <w:r>
        <w:rPr>
          <w:rFonts w:hint="eastAsia"/>
        </w:rPr>
        <w:t>文档</w:t>
      </w:r>
      <w:r w:rsidRPr="007F4091">
        <w:rPr>
          <w:rFonts w:hint="eastAsia"/>
        </w:rPr>
        <w:t>目的</w:t>
      </w:r>
      <w:bookmarkEnd w:id="811"/>
      <w:bookmarkEnd w:id="812"/>
      <w:bookmarkEnd w:id="813"/>
      <w:bookmarkEnd w:id="814"/>
      <w:bookmarkEnd w:id="815"/>
      <w:bookmarkEnd w:id="816"/>
    </w:p>
    <w:p w:rsidR="00B47348" w:rsidRPr="006C123F" w:rsidRDefault="00B47348" w:rsidP="00B47348">
      <w:pPr>
        <w:ind w:firstLine="420"/>
        <w:rPr>
          <w:kern w:val="0"/>
          <w:lang w:val="en-AU"/>
        </w:rPr>
      </w:pPr>
      <w:r>
        <w:rPr>
          <w:rFonts w:hint="eastAsia"/>
          <w:kern w:val="0"/>
          <w:lang w:val="en-AU"/>
        </w:rPr>
        <w:t>本文档定义了柬埔寨</w:t>
      </w:r>
      <w:r>
        <w:rPr>
          <w:kern w:val="0"/>
          <w:lang w:val="en-AU"/>
        </w:rPr>
        <w:t>国家</w:t>
      </w:r>
      <w:r>
        <w:rPr>
          <w:rFonts w:hint="eastAsia"/>
          <w:kern w:val="0"/>
          <w:lang w:val="en-AU"/>
        </w:rPr>
        <w:t>体育彩票</w:t>
      </w:r>
      <w:r>
        <w:rPr>
          <w:kern w:val="0"/>
          <w:lang w:val="en-AU"/>
        </w:rPr>
        <w:t>项目，终端机模块</w:t>
      </w:r>
      <w:r>
        <w:rPr>
          <w:rFonts w:hint="eastAsia"/>
          <w:kern w:val="0"/>
          <w:lang w:val="en-AU"/>
        </w:rPr>
        <w:t>功能</w:t>
      </w:r>
      <w:r w:rsidRPr="00E15608">
        <w:rPr>
          <w:rFonts w:hint="eastAsia"/>
          <w:kern w:val="0"/>
          <w:lang w:val="en-AU"/>
        </w:rPr>
        <w:t>需求</w:t>
      </w:r>
      <w:r>
        <w:rPr>
          <w:rFonts w:hint="eastAsia"/>
          <w:kern w:val="0"/>
          <w:lang w:val="en-AU"/>
        </w:rPr>
        <w:t>和非功能详情，</w:t>
      </w:r>
      <w:r w:rsidRPr="00E15608">
        <w:rPr>
          <w:rFonts w:hint="eastAsia"/>
          <w:kern w:val="0"/>
          <w:lang w:val="en-AU"/>
        </w:rPr>
        <w:t>是系统设计、</w:t>
      </w:r>
      <w:r>
        <w:rPr>
          <w:rFonts w:hint="eastAsia"/>
          <w:kern w:val="0"/>
          <w:lang w:val="en-AU"/>
        </w:rPr>
        <w:t>软件</w:t>
      </w:r>
      <w:r w:rsidRPr="00E15608">
        <w:rPr>
          <w:rFonts w:hint="eastAsia"/>
          <w:kern w:val="0"/>
          <w:lang w:val="en-AU"/>
        </w:rPr>
        <w:t>测试、验收的标准。</w:t>
      </w:r>
    </w:p>
    <w:p w:rsidR="00B47348" w:rsidRPr="007F4091" w:rsidRDefault="00B47348" w:rsidP="005E3BF6">
      <w:pPr>
        <w:pStyle w:val="2"/>
      </w:pPr>
      <w:bookmarkStart w:id="817" w:name="_Toc350960684"/>
      <w:bookmarkStart w:id="818" w:name="_Toc351636171"/>
      <w:bookmarkStart w:id="819" w:name="_Toc351636274"/>
      <w:bookmarkStart w:id="820" w:name="_Toc381702012"/>
      <w:bookmarkStart w:id="821" w:name="_Toc403728042"/>
      <w:bookmarkStart w:id="822" w:name="_Toc447205867"/>
      <w:r w:rsidRPr="007F4091">
        <w:rPr>
          <w:rFonts w:hint="eastAsia"/>
        </w:rPr>
        <w:t>预期读者</w:t>
      </w:r>
      <w:bookmarkEnd w:id="817"/>
      <w:bookmarkEnd w:id="818"/>
      <w:bookmarkEnd w:id="819"/>
      <w:bookmarkEnd w:id="820"/>
      <w:bookmarkEnd w:id="821"/>
      <w:bookmarkEnd w:id="822"/>
    </w:p>
    <w:p w:rsidR="00B47348" w:rsidRDefault="00B47348" w:rsidP="00B47348">
      <w:pPr>
        <w:pStyle w:val="a8"/>
        <w:numPr>
          <w:ilvl w:val="0"/>
          <w:numId w:val="2"/>
        </w:numPr>
        <w:adjustRightInd w:val="0"/>
        <w:spacing w:line="300" w:lineRule="auto"/>
        <w:ind w:right="28" w:firstLineChars="0"/>
      </w:pPr>
      <w:r>
        <w:rPr>
          <w:rFonts w:hint="eastAsia"/>
        </w:rPr>
        <w:t>需求分析人员</w:t>
      </w:r>
    </w:p>
    <w:p w:rsidR="00B47348" w:rsidRDefault="00B47348" w:rsidP="00B47348">
      <w:pPr>
        <w:pStyle w:val="a8"/>
        <w:numPr>
          <w:ilvl w:val="0"/>
          <w:numId w:val="2"/>
        </w:numPr>
        <w:adjustRightInd w:val="0"/>
        <w:spacing w:line="300" w:lineRule="auto"/>
        <w:ind w:right="28" w:firstLineChars="0"/>
      </w:pPr>
      <w:r>
        <w:rPr>
          <w:rFonts w:hint="eastAsia"/>
        </w:rPr>
        <w:t>技术设计人员</w:t>
      </w:r>
    </w:p>
    <w:p w:rsidR="00B47348" w:rsidRDefault="00B47348" w:rsidP="00B47348">
      <w:pPr>
        <w:pStyle w:val="a8"/>
        <w:numPr>
          <w:ilvl w:val="0"/>
          <w:numId w:val="2"/>
        </w:numPr>
        <w:adjustRightInd w:val="0"/>
        <w:spacing w:line="300" w:lineRule="auto"/>
        <w:ind w:right="28" w:firstLineChars="0"/>
      </w:pPr>
      <w:r>
        <w:rPr>
          <w:rFonts w:hint="eastAsia"/>
        </w:rPr>
        <w:t>数据库工程师</w:t>
      </w:r>
    </w:p>
    <w:p w:rsidR="00B47348" w:rsidRDefault="00B47348" w:rsidP="00B47348">
      <w:pPr>
        <w:pStyle w:val="a8"/>
        <w:numPr>
          <w:ilvl w:val="0"/>
          <w:numId w:val="2"/>
        </w:numPr>
        <w:adjustRightInd w:val="0"/>
        <w:spacing w:line="300" w:lineRule="auto"/>
        <w:ind w:right="28" w:firstLineChars="0"/>
      </w:pPr>
      <w:r>
        <w:rPr>
          <w:rFonts w:hint="eastAsia"/>
        </w:rPr>
        <w:t>软件测试工程师</w:t>
      </w:r>
    </w:p>
    <w:p w:rsidR="00B47348" w:rsidRDefault="00B47348" w:rsidP="00B47348">
      <w:pPr>
        <w:pStyle w:val="a8"/>
        <w:numPr>
          <w:ilvl w:val="0"/>
          <w:numId w:val="2"/>
        </w:numPr>
        <w:adjustRightInd w:val="0"/>
        <w:spacing w:line="300" w:lineRule="auto"/>
        <w:ind w:right="28" w:firstLineChars="0"/>
      </w:pPr>
      <w:r>
        <w:rPr>
          <w:rFonts w:hint="eastAsia"/>
        </w:rPr>
        <w:t>最终产品验收人员</w:t>
      </w:r>
    </w:p>
    <w:p w:rsidR="00B47348" w:rsidRPr="007F4091" w:rsidRDefault="00B47348" w:rsidP="005E3BF6">
      <w:pPr>
        <w:pStyle w:val="2"/>
      </w:pPr>
      <w:bookmarkStart w:id="823" w:name="_Toc350960685"/>
      <w:bookmarkStart w:id="824" w:name="_Toc351636172"/>
      <w:bookmarkStart w:id="825" w:name="_Toc351636275"/>
      <w:bookmarkStart w:id="826" w:name="_Toc381702013"/>
      <w:bookmarkStart w:id="827" w:name="_Toc403728043"/>
      <w:bookmarkStart w:id="828" w:name="_Toc447205868"/>
      <w:r w:rsidRPr="007F4091">
        <w:rPr>
          <w:rFonts w:hint="eastAsia"/>
        </w:rPr>
        <w:t>参考文献</w:t>
      </w:r>
      <w:bookmarkEnd w:id="823"/>
      <w:bookmarkEnd w:id="824"/>
      <w:bookmarkEnd w:id="825"/>
      <w:bookmarkEnd w:id="826"/>
      <w:bookmarkEnd w:id="827"/>
      <w:bookmarkEnd w:id="82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335"/>
        <w:gridCol w:w="6036"/>
      </w:tblGrid>
      <w:tr w:rsidR="00B47348" w:rsidTr="00711B0D">
        <w:tc>
          <w:tcPr>
            <w:tcW w:w="852" w:type="dxa"/>
            <w:shd w:val="clear" w:color="auto" w:fill="D9D9D9" w:themeFill="background1" w:themeFillShade="D9"/>
          </w:tcPr>
          <w:p w:rsidR="00B47348" w:rsidRDefault="00B47348" w:rsidP="00711B0D">
            <w:pPr>
              <w:jc w:val="center"/>
            </w:pPr>
            <w:bookmarkStart w:id="829" w:name="_Hlt502716140"/>
            <w:bookmarkStart w:id="830" w:name="_Toc507258858"/>
            <w:bookmarkStart w:id="831" w:name="_Toc507310569"/>
            <w:bookmarkEnd w:id="829"/>
            <w:r>
              <w:rPr>
                <w:rFonts w:hint="eastAsia"/>
              </w:rPr>
              <w:t>序号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B47348" w:rsidRDefault="00B47348" w:rsidP="00711B0D">
            <w:r>
              <w:rPr>
                <w:rFonts w:hint="eastAsia"/>
              </w:rPr>
              <w:t>文献来源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B47348" w:rsidRDefault="00B47348" w:rsidP="00711B0D">
            <w:r>
              <w:rPr>
                <w:rFonts w:hint="eastAsia"/>
              </w:rPr>
              <w:t>文献名称、章节范围、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地址等</w:t>
            </w:r>
          </w:p>
        </w:tc>
      </w:tr>
      <w:tr w:rsidR="00B47348" w:rsidTr="00711B0D">
        <w:tc>
          <w:tcPr>
            <w:tcW w:w="852" w:type="dxa"/>
          </w:tcPr>
          <w:p w:rsidR="00B47348" w:rsidRDefault="00B47348" w:rsidP="00711B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B47348" w:rsidRDefault="00B47348" w:rsidP="00711B0D">
            <w:pPr>
              <w:jc w:val="center"/>
            </w:pPr>
            <w:r>
              <w:rPr>
                <w:rFonts w:hint="eastAsia"/>
              </w:rPr>
              <w:t>互联网</w:t>
            </w:r>
          </w:p>
        </w:tc>
        <w:tc>
          <w:tcPr>
            <w:tcW w:w="6521" w:type="dxa"/>
          </w:tcPr>
          <w:p w:rsidR="00B47348" w:rsidRDefault="00B47348" w:rsidP="00711B0D">
            <w:r>
              <w:rPr>
                <w:rFonts w:hint="eastAsia"/>
              </w:rPr>
              <w:t>彩票条例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财政部</w:t>
            </w:r>
          </w:p>
        </w:tc>
      </w:tr>
      <w:tr w:rsidR="00B47348" w:rsidTr="00711B0D">
        <w:tc>
          <w:tcPr>
            <w:tcW w:w="852" w:type="dxa"/>
          </w:tcPr>
          <w:p w:rsidR="00B47348" w:rsidRDefault="00B47348" w:rsidP="00711B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B47348" w:rsidRDefault="00B47348" w:rsidP="00711B0D">
            <w:pPr>
              <w:jc w:val="center"/>
            </w:pPr>
            <w:r>
              <w:rPr>
                <w:rFonts w:hint="eastAsia"/>
              </w:rPr>
              <w:t>互联网</w:t>
            </w:r>
          </w:p>
        </w:tc>
        <w:tc>
          <w:tcPr>
            <w:tcW w:w="6521" w:type="dxa"/>
          </w:tcPr>
          <w:p w:rsidR="00B47348" w:rsidRDefault="00B47348" w:rsidP="00711B0D">
            <w:r w:rsidRPr="007A430A">
              <w:rPr>
                <w:rFonts w:hint="eastAsia"/>
              </w:rPr>
              <w:t>彩票管理条例实施细则</w:t>
            </w:r>
          </w:p>
        </w:tc>
      </w:tr>
      <w:tr w:rsidR="00B47348" w:rsidTr="00711B0D">
        <w:tc>
          <w:tcPr>
            <w:tcW w:w="852" w:type="dxa"/>
          </w:tcPr>
          <w:p w:rsidR="00B47348" w:rsidRDefault="00B47348" w:rsidP="00711B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:rsidR="00B47348" w:rsidRDefault="00B47348" w:rsidP="00711B0D">
            <w:pPr>
              <w:jc w:val="center"/>
            </w:pPr>
            <w:r>
              <w:rPr>
                <w:rFonts w:hint="eastAsia"/>
              </w:rPr>
              <w:t>互联网</w:t>
            </w:r>
          </w:p>
        </w:tc>
        <w:tc>
          <w:tcPr>
            <w:tcW w:w="6521" w:type="dxa"/>
          </w:tcPr>
          <w:p w:rsidR="00B47348" w:rsidRDefault="00B47348" w:rsidP="00711B0D">
            <w:r>
              <w:rPr>
                <w:rFonts w:hint="eastAsia"/>
              </w:rPr>
              <w:t>电话销售彩票管理暂行办法</w:t>
            </w:r>
          </w:p>
        </w:tc>
      </w:tr>
      <w:tr w:rsidR="00B47348" w:rsidTr="00711B0D">
        <w:tc>
          <w:tcPr>
            <w:tcW w:w="852" w:type="dxa"/>
          </w:tcPr>
          <w:p w:rsidR="00B47348" w:rsidRDefault="00B47348" w:rsidP="00711B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:rsidR="00B47348" w:rsidRDefault="00B47348" w:rsidP="00711B0D">
            <w:pPr>
              <w:jc w:val="center"/>
            </w:pPr>
            <w:r>
              <w:rPr>
                <w:rFonts w:hint="eastAsia"/>
              </w:rPr>
              <w:t>公司内容</w:t>
            </w:r>
          </w:p>
        </w:tc>
        <w:tc>
          <w:tcPr>
            <w:tcW w:w="6521" w:type="dxa"/>
          </w:tcPr>
          <w:p w:rsidR="00B47348" w:rsidRPr="00B42BDE" w:rsidRDefault="00B47348" w:rsidP="00711B0D">
            <w:r>
              <w:rPr>
                <w:rFonts w:hint="eastAsia"/>
              </w:rPr>
              <w:t>泰山终端需求</w:t>
            </w:r>
          </w:p>
        </w:tc>
      </w:tr>
    </w:tbl>
    <w:p w:rsidR="00B47348" w:rsidRPr="001A12E4" w:rsidRDefault="00B47348" w:rsidP="00B47348">
      <w:pPr>
        <w:pStyle w:val="1"/>
      </w:pPr>
      <w:bookmarkStart w:id="832" w:name="_Toc350960687"/>
      <w:bookmarkStart w:id="833" w:name="_Toc351636174"/>
      <w:bookmarkStart w:id="834" w:name="_Toc351636277"/>
      <w:bookmarkStart w:id="835" w:name="_Toc381702015"/>
      <w:bookmarkStart w:id="836" w:name="_Toc403728044"/>
      <w:bookmarkStart w:id="837" w:name="_Toc447205869"/>
      <w:bookmarkEnd w:id="830"/>
      <w:bookmarkEnd w:id="831"/>
      <w:r w:rsidRPr="001A12E4">
        <w:rPr>
          <w:rFonts w:hint="eastAsia"/>
        </w:rPr>
        <w:t>产品综述</w:t>
      </w:r>
      <w:bookmarkEnd w:id="832"/>
      <w:bookmarkEnd w:id="833"/>
      <w:bookmarkEnd w:id="834"/>
      <w:bookmarkEnd w:id="835"/>
      <w:bookmarkEnd w:id="836"/>
      <w:bookmarkEnd w:id="837"/>
    </w:p>
    <w:p w:rsidR="00B47348" w:rsidRPr="007F4091" w:rsidRDefault="004F224C" w:rsidP="005E3BF6">
      <w:pPr>
        <w:pStyle w:val="2"/>
      </w:pPr>
      <w:bookmarkStart w:id="838" w:name="_Toc350960688"/>
      <w:bookmarkStart w:id="839" w:name="_Toc351636175"/>
      <w:bookmarkStart w:id="840" w:name="_Toc351636278"/>
      <w:bookmarkStart w:id="841" w:name="_Toc381702016"/>
      <w:bookmarkStart w:id="842" w:name="_Toc403728045"/>
      <w:bookmarkStart w:id="843" w:name="_Toc447205870"/>
      <w:r>
        <w:rPr>
          <w:rFonts w:hint="eastAsia"/>
        </w:rPr>
        <w:t>产品</w:t>
      </w:r>
      <w:r w:rsidRPr="007F4091">
        <w:rPr>
          <w:rFonts w:hint="eastAsia"/>
        </w:rPr>
        <w:t>背景</w:t>
      </w:r>
      <w:bookmarkEnd w:id="838"/>
      <w:bookmarkEnd w:id="839"/>
      <w:bookmarkEnd w:id="840"/>
      <w:bookmarkEnd w:id="841"/>
      <w:bookmarkEnd w:id="842"/>
      <w:bookmarkEnd w:id="843"/>
    </w:p>
    <w:p w:rsidR="00675A2F" w:rsidRPr="00675A2F" w:rsidRDefault="00675A2F" w:rsidP="00675A2F">
      <w:r>
        <w:rPr>
          <w:rFonts w:hint="eastAsia"/>
        </w:rPr>
        <w:t>柬埔寨高棉彩池</w:t>
      </w:r>
      <w:r w:rsidRPr="00675A2F">
        <w:rPr>
          <w:rFonts w:hint="eastAsia"/>
        </w:rPr>
        <w:t>福利彩票公司，如下简称（</w:t>
      </w:r>
      <w:r w:rsidRPr="00675A2F">
        <w:t>KPW</w:t>
      </w:r>
      <w:r w:rsidR="00F44B3A">
        <w:rPr>
          <w:rFonts w:hint="eastAsia"/>
        </w:rPr>
        <w:t>），在公司业务发展</w:t>
      </w:r>
      <w:r w:rsidR="00F44B3A">
        <w:t>过程中，存在</w:t>
      </w:r>
      <w:r w:rsidR="00F44B3A">
        <w:rPr>
          <w:rFonts w:hint="eastAsia"/>
        </w:rPr>
        <w:t>如下</w:t>
      </w:r>
      <w:r w:rsidR="00F44B3A">
        <w:t>问题：</w:t>
      </w:r>
    </w:p>
    <w:p w:rsidR="00675A2F" w:rsidRPr="00675A2F" w:rsidRDefault="00675A2F" w:rsidP="00675A2F">
      <w:r w:rsidRPr="00675A2F">
        <w:t>1</w:t>
      </w:r>
      <w:r w:rsidRPr="00675A2F">
        <w:rPr>
          <w:rFonts w:hint="eastAsia"/>
        </w:rPr>
        <w:t>、库存物流基本靠手工组织，规模和效率，无法适应公司的发展。</w:t>
      </w:r>
    </w:p>
    <w:p w:rsidR="00675A2F" w:rsidRPr="00675A2F" w:rsidRDefault="00675A2F" w:rsidP="00675A2F">
      <w:r w:rsidRPr="00675A2F">
        <w:t>2</w:t>
      </w:r>
      <w:r w:rsidRPr="00675A2F">
        <w:rPr>
          <w:rFonts w:hint="eastAsia"/>
        </w:rPr>
        <w:t>、各个部门及其分公司之间，通过</w:t>
      </w:r>
      <w:r w:rsidRPr="00675A2F">
        <w:t>email</w:t>
      </w:r>
      <w:r w:rsidRPr="00675A2F">
        <w:rPr>
          <w:rFonts w:hint="eastAsia"/>
        </w:rPr>
        <w:t>，电话等其他的方式进行数据交互。实时性和可靠性，完全依靠人工，出现问题后无法及时跟踪到问题所在。</w:t>
      </w:r>
    </w:p>
    <w:p w:rsidR="00675A2F" w:rsidRPr="00675A2F" w:rsidRDefault="00675A2F" w:rsidP="00675A2F">
      <w:r w:rsidRPr="00675A2F">
        <w:lastRenderedPageBreak/>
        <w:t>3</w:t>
      </w:r>
      <w:r w:rsidR="00F44B3A">
        <w:rPr>
          <w:rFonts w:hint="eastAsia"/>
        </w:rPr>
        <w:t>、兑奖流程存在漏洞</w:t>
      </w:r>
      <w:r w:rsidRPr="00675A2F">
        <w:rPr>
          <w:rFonts w:hint="eastAsia"/>
        </w:rPr>
        <w:t>，且效率低下；目前兑奖流程采用单机版，如果兑奖完毕后，用另外的机器兑奖，就可以重复兑奖。其外这种情况下，需要各级抽检或者其他方式多层级的核对数据。当开奖数据增加后，问题突出。目前中奖票按照</w:t>
      </w:r>
      <w:r w:rsidRPr="00675A2F">
        <w:t>30%</w:t>
      </w:r>
      <w:r w:rsidRPr="00675A2F">
        <w:rPr>
          <w:rFonts w:hint="eastAsia"/>
        </w:rPr>
        <w:t>计算时，</w:t>
      </w:r>
      <w:r w:rsidRPr="00675A2F">
        <w:t>10000</w:t>
      </w:r>
      <w:r w:rsidRPr="00675A2F">
        <w:rPr>
          <w:rFonts w:hint="eastAsia"/>
        </w:rPr>
        <w:t>张票就有</w:t>
      </w:r>
      <w:r w:rsidRPr="00675A2F">
        <w:t>3000</w:t>
      </w:r>
      <w:r w:rsidRPr="00675A2F">
        <w:rPr>
          <w:rFonts w:hint="eastAsia"/>
        </w:rPr>
        <w:t>张需要兑奖，需要大量的人工兑奖和回收票。每张票都需要回收核查。</w:t>
      </w:r>
    </w:p>
    <w:p w:rsidR="00675A2F" w:rsidRPr="00675A2F" w:rsidRDefault="00675A2F" w:rsidP="00675A2F">
      <w:r w:rsidRPr="00675A2F">
        <w:t>4</w:t>
      </w:r>
      <w:r w:rsidRPr="00675A2F">
        <w:rPr>
          <w:rFonts w:hint="eastAsia"/>
        </w:rPr>
        <w:t>、由于公司各部门之间业务信息的流转存在问题，每天的销售数据，报表数据不能及时沟通。</w:t>
      </w:r>
    </w:p>
    <w:p w:rsidR="00501329" w:rsidRDefault="00501329"/>
    <w:p w:rsidR="00B47348" w:rsidRDefault="00F44B3A" w:rsidP="005E3BF6">
      <w:pPr>
        <w:pStyle w:val="2"/>
      </w:pPr>
      <w:bookmarkStart w:id="844" w:name="_Toc447205871"/>
      <w:r>
        <w:rPr>
          <w:rFonts w:hint="eastAsia"/>
        </w:rPr>
        <w:t>功能</w:t>
      </w:r>
      <w:r>
        <w:t>特性</w:t>
      </w:r>
      <w:bookmarkEnd w:id="844"/>
    </w:p>
    <w:p w:rsidR="00F44B3A" w:rsidRDefault="00F44B3A" w:rsidP="00F44B3A">
      <w:pPr>
        <w:pStyle w:val="a0"/>
      </w:pPr>
      <w:r>
        <w:rPr>
          <w:rFonts w:hint="eastAsia"/>
        </w:rPr>
        <w:t>根据</w:t>
      </w:r>
      <w:r>
        <w:t>业务模式以及经营情况，即开票管理系统</w:t>
      </w:r>
      <w:r>
        <w:rPr>
          <w:rFonts w:hint="eastAsia"/>
        </w:rPr>
        <w:t>支撑服务核心</w:t>
      </w:r>
      <w:r>
        <w:t>功能</w:t>
      </w:r>
      <w:r>
        <w:rPr>
          <w:rFonts w:hint="eastAsia"/>
        </w:rPr>
        <w:t>如下</w:t>
      </w:r>
      <w: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44B3A" w:rsidTr="00421CDD">
        <w:tc>
          <w:tcPr>
            <w:tcW w:w="1271" w:type="dxa"/>
          </w:tcPr>
          <w:p w:rsidR="00F44B3A" w:rsidRDefault="00421CDD" w:rsidP="00F44B3A">
            <w:pPr>
              <w:pStyle w:val="a0"/>
              <w:ind w:firstLineChars="0" w:firstLine="0"/>
            </w:pPr>
            <w:r>
              <w:rPr>
                <w:rFonts w:hint="eastAsia"/>
              </w:rPr>
              <w:t>系统</w:t>
            </w:r>
            <w:r>
              <w:t>管理</w:t>
            </w:r>
          </w:p>
        </w:tc>
        <w:tc>
          <w:tcPr>
            <w:tcW w:w="7025" w:type="dxa"/>
          </w:tcPr>
          <w:p w:rsidR="00F44B3A" w:rsidRDefault="00C640C6" w:rsidP="00F44B3A">
            <w:pPr>
              <w:pStyle w:val="a0"/>
              <w:ind w:firstLineChars="0" w:firstLine="0"/>
            </w:pPr>
            <w:r>
              <w:rPr>
                <w:rFonts w:hint="eastAsia"/>
              </w:rPr>
              <w:t>用于</w:t>
            </w:r>
            <w:r w:rsidR="00421CDD">
              <w:rPr>
                <w:rFonts w:hint="eastAsia"/>
              </w:rPr>
              <w:t>系统</w:t>
            </w:r>
            <w:r w:rsidR="00421CDD">
              <w:t>操作</w:t>
            </w:r>
            <w:r w:rsidR="00421CDD">
              <w:rPr>
                <w:rFonts w:hint="eastAsia"/>
              </w:rPr>
              <w:t>用户</w:t>
            </w:r>
            <w:r w:rsidR="00421CDD">
              <w:t>与角色的管理</w:t>
            </w:r>
            <w:r w:rsidR="00421CDD">
              <w:rPr>
                <w:rFonts w:hint="eastAsia"/>
              </w:rPr>
              <w:t>。</w:t>
            </w:r>
            <w:r w:rsidR="00421CDD">
              <w:t>系统</w:t>
            </w:r>
            <w:r w:rsidR="00421CDD">
              <w:rPr>
                <w:rFonts w:hint="eastAsia"/>
              </w:rPr>
              <w:t>用户</w:t>
            </w:r>
            <w:r w:rsidR="00421CDD">
              <w:t>密码修改等</w:t>
            </w:r>
            <w:r w:rsidR="00421CDD">
              <w:rPr>
                <w:rFonts w:hint="eastAsia"/>
              </w:rPr>
              <w:t>。</w:t>
            </w:r>
          </w:p>
        </w:tc>
      </w:tr>
      <w:tr w:rsidR="00F44B3A" w:rsidTr="00421CDD">
        <w:tc>
          <w:tcPr>
            <w:tcW w:w="1271" w:type="dxa"/>
          </w:tcPr>
          <w:p w:rsidR="00F44B3A" w:rsidRPr="00421CDD" w:rsidRDefault="00421CDD" w:rsidP="00F44B3A">
            <w:pPr>
              <w:pStyle w:val="a0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维护</w:t>
            </w:r>
          </w:p>
        </w:tc>
        <w:tc>
          <w:tcPr>
            <w:tcW w:w="7025" w:type="dxa"/>
          </w:tcPr>
          <w:p w:rsidR="00F44B3A" w:rsidRDefault="00C640C6" w:rsidP="00473AEF">
            <w:pPr>
              <w:pStyle w:val="a0"/>
              <w:ind w:firstLineChars="0" w:firstLine="0"/>
            </w:pPr>
            <w:r>
              <w:rPr>
                <w:rFonts w:hint="eastAsia"/>
              </w:rPr>
              <w:t>用于</w:t>
            </w:r>
            <w:r>
              <w:t>对</w:t>
            </w:r>
            <w:r>
              <w:rPr>
                <w:rFonts w:hint="eastAsia"/>
              </w:rPr>
              <w:t>彩票</w:t>
            </w:r>
            <w:r>
              <w:t>总代理商，中</w:t>
            </w:r>
            <w:r>
              <w:rPr>
                <w:rFonts w:hint="eastAsia"/>
              </w:rPr>
              <w:t>心</w:t>
            </w:r>
            <w:r>
              <w:t>站点的</w:t>
            </w:r>
            <w:r>
              <w:rPr>
                <w:rFonts w:hint="eastAsia"/>
              </w:rPr>
              <w:t>信息</w:t>
            </w:r>
            <w:r>
              <w:t>管理。</w:t>
            </w:r>
          </w:p>
        </w:tc>
      </w:tr>
      <w:tr w:rsidR="00F44B3A" w:rsidTr="00421CDD">
        <w:tc>
          <w:tcPr>
            <w:tcW w:w="1271" w:type="dxa"/>
          </w:tcPr>
          <w:p w:rsidR="00F44B3A" w:rsidRPr="00C640C6" w:rsidRDefault="00C640C6" w:rsidP="00F44B3A">
            <w:pPr>
              <w:pStyle w:val="a0"/>
              <w:ind w:firstLineChars="0" w:firstLine="0"/>
            </w:pPr>
            <w:r>
              <w:rPr>
                <w:rFonts w:hint="eastAsia"/>
              </w:rPr>
              <w:t>方案</w:t>
            </w:r>
            <w:r>
              <w:t>管理</w:t>
            </w:r>
          </w:p>
        </w:tc>
        <w:tc>
          <w:tcPr>
            <w:tcW w:w="7025" w:type="dxa"/>
          </w:tcPr>
          <w:p w:rsidR="00F44B3A" w:rsidRDefault="00C640C6" w:rsidP="00F44B3A">
            <w:pPr>
              <w:pStyle w:val="a0"/>
              <w:ind w:firstLineChars="0" w:firstLine="0"/>
            </w:pPr>
            <w:r>
              <w:rPr>
                <w:rFonts w:hint="eastAsia"/>
              </w:rPr>
              <w:t>建立新</w:t>
            </w:r>
            <w:r>
              <w:t>方案，导入</w:t>
            </w:r>
            <w:r>
              <w:rPr>
                <w:rFonts w:hint="eastAsia"/>
              </w:rPr>
              <w:t>产品</w:t>
            </w:r>
            <w:r>
              <w:t>批次数据。</w:t>
            </w:r>
          </w:p>
        </w:tc>
      </w:tr>
      <w:tr w:rsidR="00F44B3A" w:rsidTr="00421CDD">
        <w:tc>
          <w:tcPr>
            <w:tcW w:w="1271" w:type="dxa"/>
          </w:tcPr>
          <w:p w:rsidR="00F44B3A" w:rsidRPr="00C640C6" w:rsidRDefault="00C640C6" w:rsidP="00F44B3A">
            <w:pPr>
              <w:pStyle w:val="a0"/>
              <w:ind w:firstLineChars="0" w:firstLine="0"/>
            </w:pPr>
            <w:r>
              <w:rPr>
                <w:rFonts w:hint="eastAsia"/>
              </w:rPr>
              <w:t>仓库</w:t>
            </w:r>
            <w:r>
              <w:t>信息</w:t>
            </w:r>
          </w:p>
        </w:tc>
        <w:tc>
          <w:tcPr>
            <w:tcW w:w="7025" w:type="dxa"/>
          </w:tcPr>
          <w:p w:rsidR="00F44B3A" w:rsidRDefault="00C640C6" w:rsidP="00473AEF">
            <w:pPr>
              <w:pStyle w:val="a0"/>
              <w:ind w:firstLineChars="0" w:firstLine="0"/>
            </w:pPr>
            <w:r>
              <w:rPr>
                <w:rFonts w:hint="eastAsia"/>
              </w:rPr>
              <w:t>建立</w:t>
            </w:r>
            <w:r>
              <w:t>各</w:t>
            </w:r>
            <w:r>
              <w:rPr>
                <w:rFonts w:hint="eastAsia"/>
              </w:rPr>
              <w:t>总代理所属</w:t>
            </w:r>
            <w:r>
              <w:t>的仓库信息。</w:t>
            </w:r>
          </w:p>
        </w:tc>
      </w:tr>
      <w:tr w:rsidR="00F44B3A" w:rsidTr="00421CDD">
        <w:tc>
          <w:tcPr>
            <w:tcW w:w="1271" w:type="dxa"/>
          </w:tcPr>
          <w:p w:rsidR="00F44B3A" w:rsidRPr="00C640C6" w:rsidRDefault="00C640C6" w:rsidP="00F44B3A">
            <w:pPr>
              <w:pStyle w:val="a0"/>
              <w:ind w:firstLineChars="0" w:firstLine="0"/>
            </w:pPr>
            <w:r>
              <w:rPr>
                <w:rFonts w:hint="eastAsia"/>
              </w:rPr>
              <w:t>入库</w:t>
            </w:r>
            <w:r>
              <w:t>管理</w:t>
            </w:r>
          </w:p>
        </w:tc>
        <w:tc>
          <w:tcPr>
            <w:tcW w:w="7025" w:type="dxa"/>
          </w:tcPr>
          <w:p w:rsidR="00F44B3A" w:rsidRDefault="00C640C6" w:rsidP="00F44B3A">
            <w:pPr>
              <w:pStyle w:val="a0"/>
              <w:ind w:firstLineChars="0" w:firstLine="0"/>
            </w:pPr>
            <w:r>
              <w:rPr>
                <w:rFonts w:hint="eastAsia"/>
              </w:rPr>
              <w:t>即开型</w:t>
            </w:r>
            <w:r>
              <w:t>彩票产品</w:t>
            </w:r>
            <w:r>
              <w:rPr>
                <w:rFonts w:hint="eastAsia"/>
              </w:rPr>
              <w:t>以及</w:t>
            </w:r>
            <w:r>
              <w:t>彩票附属物品进行入库操作</w:t>
            </w:r>
            <w:r>
              <w:rPr>
                <w:rFonts w:hint="eastAsia"/>
              </w:rPr>
              <w:t>。</w:t>
            </w:r>
          </w:p>
        </w:tc>
      </w:tr>
      <w:tr w:rsidR="00F44B3A" w:rsidTr="00421CDD">
        <w:tc>
          <w:tcPr>
            <w:tcW w:w="1271" w:type="dxa"/>
          </w:tcPr>
          <w:p w:rsidR="00F44B3A" w:rsidRPr="00C640C6" w:rsidRDefault="00C640C6" w:rsidP="00F44B3A">
            <w:pPr>
              <w:pStyle w:val="a0"/>
              <w:ind w:firstLineChars="0" w:firstLine="0"/>
            </w:pPr>
            <w:r>
              <w:rPr>
                <w:rFonts w:hint="eastAsia"/>
              </w:rPr>
              <w:t>出库</w:t>
            </w:r>
            <w:r>
              <w:t>管理</w:t>
            </w:r>
          </w:p>
        </w:tc>
        <w:tc>
          <w:tcPr>
            <w:tcW w:w="7025" w:type="dxa"/>
          </w:tcPr>
          <w:p w:rsidR="00F44B3A" w:rsidRDefault="00F670A7" w:rsidP="00F44B3A">
            <w:pPr>
              <w:pStyle w:val="a0"/>
              <w:ind w:firstLineChars="0" w:firstLine="0"/>
            </w:pPr>
            <w:r>
              <w:rPr>
                <w:rFonts w:hint="eastAsia"/>
              </w:rPr>
              <w:t>即开型</w:t>
            </w:r>
            <w:r>
              <w:t>彩票产品以及彩票附属物品出库操作。</w:t>
            </w:r>
          </w:p>
        </w:tc>
      </w:tr>
      <w:tr w:rsidR="00F44B3A" w:rsidTr="00421CDD">
        <w:tc>
          <w:tcPr>
            <w:tcW w:w="1271" w:type="dxa"/>
          </w:tcPr>
          <w:p w:rsidR="00F44B3A" w:rsidRDefault="00F670A7" w:rsidP="00F44B3A">
            <w:pPr>
              <w:pStyle w:val="a0"/>
              <w:ind w:firstLineChars="0" w:firstLine="0"/>
            </w:pPr>
            <w:r>
              <w:rPr>
                <w:rFonts w:hint="eastAsia"/>
              </w:rPr>
              <w:t>库存管理</w:t>
            </w:r>
          </w:p>
        </w:tc>
        <w:tc>
          <w:tcPr>
            <w:tcW w:w="7025" w:type="dxa"/>
          </w:tcPr>
          <w:p w:rsidR="00F44B3A" w:rsidRPr="00F670A7" w:rsidRDefault="00B411F7" w:rsidP="00F44B3A">
            <w:pPr>
              <w:pStyle w:val="a0"/>
              <w:ind w:firstLineChars="0" w:firstLine="0"/>
            </w:pPr>
            <w:r>
              <w:rPr>
                <w:rFonts w:hint="eastAsia"/>
              </w:rPr>
              <w:t>用于</w:t>
            </w:r>
            <w:r>
              <w:t>对彩票进行库存</w:t>
            </w:r>
            <w:r>
              <w:rPr>
                <w:rFonts w:hint="eastAsia"/>
              </w:rPr>
              <w:t>查询</w:t>
            </w:r>
            <w:r>
              <w:t>，盘点</w:t>
            </w:r>
            <w:r>
              <w:rPr>
                <w:rFonts w:hint="eastAsia"/>
              </w:rPr>
              <w:t>操作</w:t>
            </w:r>
            <w:r>
              <w:t>。</w:t>
            </w:r>
          </w:p>
        </w:tc>
      </w:tr>
      <w:tr w:rsidR="00F44B3A" w:rsidTr="00421CDD">
        <w:tc>
          <w:tcPr>
            <w:tcW w:w="1271" w:type="dxa"/>
          </w:tcPr>
          <w:p w:rsidR="00F44B3A" w:rsidRPr="00B411F7" w:rsidRDefault="00B411F7" w:rsidP="00F44B3A">
            <w:pPr>
              <w:pStyle w:val="a0"/>
              <w:ind w:firstLineChars="0" w:firstLine="0"/>
            </w:pPr>
            <w:r>
              <w:rPr>
                <w:rFonts w:hint="eastAsia"/>
              </w:rPr>
              <w:t>批次</w:t>
            </w:r>
            <w:r>
              <w:t>终结</w:t>
            </w:r>
          </w:p>
        </w:tc>
        <w:tc>
          <w:tcPr>
            <w:tcW w:w="7025" w:type="dxa"/>
          </w:tcPr>
          <w:p w:rsidR="00F44B3A" w:rsidRDefault="00B411F7" w:rsidP="00F44B3A">
            <w:pPr>
              <w:pStyle w:val="a0"/>
              <w:ind w:firstLineChars="0" w:firstLine="0"/>
            </w:pPr>
            <w:r>
              <w:rPr>
                <w:rFonts w:hint="eastAsia"/>
              </w:rPr>
              <w:t>对</w:t>
            </w:r>
            <w:r w:rsidR="00473AEF">
              <w:t>一个不再销售的彩种进行</w:t>
            </w:r>
            <w:r w:rsidR="00473AEF">
              <w:rPr>
                <w:rFonts w:hint="eastAsia"/>
              </w:rPr>
              <w:t>操作。</w:t>
            </w:r>
          </w:p>
        </w:tc>
      </w:tr>
      <w:tr w:rsidR="00B411F7" w:rsidTr="00421CDD">
        <w:tc>
          <w:tcPr>
            <w:tcW w:w="1271" w:type="dxa"/>
          </w:tcPr>
          <w:p w:rsidR="00B411F7" w:rsidRDefault="00B411F7" w:rsidP="00F44B3A">
            <w:pPr>
              <w:pStyle w:val="a0"/>
              <w:ind w:firstLineChars="0" w:firstLine="0"/>
            </w:pPr>
            <w:r>
              <w:rPr>
                <w:rFonts w:hint="eastAsia"/>
              </w:rPr>
              <w:t>兑奖</w:t>
            </w:r>
            <w:r>
              <w:t>管理</w:t>
            </w:r>
          </w:p>
        </w:tc>
        <w:tc>
          <w:tcPr>
            <w:tcW w:w="7025" w:type="dxa"/>
          </w:tcPr>
          <w:p w:rsidR="00B411F7" w:rsidRDefault="00B411F7" w:rsidP="00F44B3A">
            <w:pPr>
              <w:pStyle w:val="a0"/>
              <w:ind w:firstLineChars="0" w:firstLine="0"/>
            </w:pPr>
            <w:r>
              <w:rPr>
                <w:rFonts w:hint="eastAsia"/>
              </w:rPr>
              <w:t>兑奖登记</w:t>
            </w:r>
            <w:r>
              <w:t>，兑奖信息查询</w:t>
            </w:r>
          </w:p>
        </w:tc>
      </w:tr>
      <w:tr w:rsidR="00B411F7" w:rsidTr="00421CDD">
        <w:tc>
          <w:tcPr>
            <w:tcW w:w="1271" w:type="dxa"/>
          </w:tcPr>
          <w:p w:rsidR="00B411F7" w:rsidRDefault="00B411F7" w:rsidP="00F44B3A">
            <w:pPr>
              <w:pStyle w:val="a0"/>
              <w:ind w:firstLineChars="0" w:firstLine="0"/>
            </w:pPr>
            <w:r>
              <w:rPr>
                <w:rFonts w:hint="eastAsia"/>
              </w:rPr>
              <w:t>报表</w:t>
            </w:r>
            <w:r>
              <w:t>查询</w:t>
            </w:r>
          </w:p>
        </w:tc>
        <w:tc>
          <w:tcPr>
            <w:tcW w:w="7025" w:type="dxa"/>
          </w:tcPr>
          <w:p w:rsidR="00B411F7" w:rsidRDefault="00B411F7" w:rsidP="00F44B3A">
            <w:pPr>
              <w:pStyle w:val="a0"/>
              <w:ind w:firstLineChars="0" w:firstLine="0"/>
            </w:pPr>
            <w:r>
              <w:rPr>
                <w:rFonts w:hint="eastAsia"/>
              </w:rPr>
              <w:t>销售</w:t>
            </w:r>
            <w:r>
              <w:t>报表，兑奖报表，库存报表</w:t>
            </w:r>
          </w:p>
        </w:tc>
      </w:tr>
    </w:tbl>
    <w:p w:rsidR="00F44B3A" w:rsidRPr="00B411F7" w:rsidRDefault="00F44B3A" w:rsidP="005A5130">
      <w:pPr>
        <w:pStyle w:val="a0"/>
        <w:ind w:firstLineChars="0" w:firstLine="0"/>
      </w:pPr>
    </w:p>
    <w:p w:rsidR="005A5130" w:rsidRDefault="005A5130" w:rsidP="005E3BF6">
      <w:pPr>
        <w:pStyle w:val="2"/>
      </w:pPr>
      <w:bookmarkStart w:id="845" w:name="_Toc447205872"/>
      <w:r>
        <w:rPr>
          <w:rFonts w:hint="eastAsia"/>
        </w:rPr>
        <w:t>角色</w:t>
      </w:r>
      <w:r>
        <w:t>定义</w:t>
      </w:r>
      <w:bookmarkEnd w:id="84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A5130" w:rsidTr="005E3BF6">
        <w:trPr>
          <w:trHeight w:val="325"/>
        </w:trPr>
        <w:tc>
          <w:tcPr>
            <w:tcW w:w="1696" w:type="dxa"/>
            <w:shd w:val="clear" w:color="auto" w:fill="D0CECE" w:themeFill="background2" w:themeFillShade="E6"/>
          </w:tcPr>
          <w:p w:rsidR="005A5130" w:rsidRDefault="005A5130" w:rsidP="005A5130">
            <w:pPr>
              <w:pStyle w:val="a0"/>
              <w:ind w:firstLineChars="0" w:firstLine="0"/>
            </w:pPr>
            <w:r>
              <w:rPr>
                <w:rFonts w:hint="eastAsia"/>
              </w:rPr>
              <w:t>角色</w:t>
            </w:r>
            <w:r>
              <w:t>名称</w:t>
            </w:r>
          </w:p>
        </w:tc>
        <w:tc>
          <w:tcPr>
            <w:tcW w:w="6600" w:type="dxa"/>
            <w:shd w:val="clear" w:color="auto" w:fill="D0CECE" w:themeFill="background2" w:themeFillShade="E6"/>
          </w:tcPr>
          <w:p w:rsidR="005A5130" w:rsidRDefault="005A5130" w:rsidP="005A5130">
            <w:pPr>
              <w:pStyle w:val="a0"/>
              <w:ind w:firstLineChars="0" w:firstLine="0"/>
            </w:pPr>
            <w:r>
              <w:rPr>
                <w:rFonts w:hint="eastAsia"/>
              </w:rPr>
              <w:t>角色</w:t>
            </w:r>
            <w:r>
              <w:t>主要</w:t>
            </w:r>
            <w:r>
              <w:rPr>
                <w:rFonts w:hint="eastAsia"/>
              </w:rPr>
              <w:t>职能</w:t>
            </w:r>
          </w:p>
        </w:tc>
      </w:tr>
      <w:tr w:rsidR="00A46360" w:rsidTr="00A46360">
        <w:trPr>
          <w:trHeight w:val="325"/>
        </w:trPr>
        <w:tc>
          <w:tcPr>
            <w:tcW w:w="1696" w:type="dxa"/>
            <w:shd w:val="clear" w:color="auto" w:fill="auto"/>
          </w:tcPr>
          <w:p w:rsidR="00A46360" w:rsidRDefault="003648BF" w:rsidP="005A5130">
            <w:pPr>
              <w:pStyle w:val="a0"/>
              <w:ind w:firstLineChars="0" w:firstLine="0"/>
            </w:pPr>
            <w:ins w:id="846" w:author="Microsoft" w:date="2015-09-24T11:15:00Z">
              <w:r>
                <w:rPr>
                  <w:rFonts w:hint="eastAsia"/>
                </w:rPr>
                <w:t>兑奖人员</w:t>
              </w:r>
            </w:ins>
            <w:del w:id="847" w:author="Microsoft" w:date="2015-09-24T11:15:00Z">
              <w:r w:rsidR="00A46360" w:rsidDel="003648BF">
                <w:rPr>
                  <w:rFonts w:hint="eastAsia"/>
                </w:rPr>
                <w:delText>普通</w:delText>
              </w:r>
              <w:r w:rsidR="00A46360" w:rsidDel="003648BF">
                <w:delText>用户</w:delText>
              </w:r>
            </w:del>
          </w:p>
        </w:tc>
        <w:tc>
          <w:tcPr>
            <w:tcW w:w="6600" w:type="dxa"/>
            <w:shd w:val="clear" w:color="auto" w:fill="auto"/>
          </w:tcPr>
          <w:p w:rsidR="00A46360" w:rsidRDefault="003648BF" w:rsidP="005A5130">
            <w:pPr>
              <w:pStyle w:val="a0"/>
              <w:ind w:firstLineChars="0" w:firstLine="0"/>
            </w:pPr>
            <w:ins w:id="848" w:author="Microsoft" w:date="2015-09-24T11:16:00Z">
              <w:r>
                <w:rPr>
                  <w:rFonts w:hint="eastAsia"/>
                </w:rPr>
                <w:t>进行兑奖操作</w:t>
              </w:r>
            </w:ins>
            <w:del w:id="849" w:author="Microsoft" w:date="2015-09-24T11:16:00Z">
              <w:r w:rsidR="00B62B37" w:rsidDel="003648BF">
                <w:rPr>
                  <w:rFonts w:hint="eastAsia"/>
                </w:rPr>
                <w:delText>对</w:delText>
              </w:r>
              <w:r w:rsidR="00A46360" w:rsidDel="003648BF">
                <w:delText>个别功能只有查看的权限</w:delText>
              </w:r>
            </w:del>
          </w:p>
        </w:tc>
      </w:tr>
      <w:tr w:rsidR="00662B31" w:rsidTr="00A46360">
        <w:trPr>
          <w:trHeight w:val="325"/>
          <w:ins w:id="850" w:author="Microsoft" w:date="2015-12-29T16:52:00Z"/>
        </w:trPr>
        <w:tc>
          <w:tcPr>
            <w:tcW w:w="1696" w:type="dxa"/>
            <w:shd w:val="clear" w:color="auto" w:fill="auto"/>
          </w:tcPr>
          <w:p w:rsidR="00662B31" w:rsidRDefault="00662B31" w:rsidP="005A5130">
            <w:pPr>
              <w:pStyle w:val="a0"/>
              <w:ind w:firstLineChars="0" w:firstLine="0"/>
              <w:rPr>
                <w:ins w:id="851" w:author="Microsoft" w:date="2015-12-29T16:52:00Z"/>
              </w:rPr>
            </w:pPr>
            <w:ins w:id="852" w:author="Microsoft" w:date="2015-12-29T16:52:00Z"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验</w:t>
              </w:r>
              <w:r>
                <w:t>奖员</w:t>
              </w:r>
            </w:ins>
          </w:p>
        </w:tc>
        <w:tc>
          <w:tcPr>
            <w:tcW w:w="6600" w:type="dxa"/>
            <w:shd w:val="clear" w:color="auto" w:fill="auto"/>
          </w:tcPr>
          <w:p w:rsidR="00662B31" w:rsidRDefault="00662B31" w:rsidP="005A5130">
            <w:pPr>
              <w:pStyle w:val="a0"/>
              <w:ind w:firstLineChars="0" w:firstLine="0"/>
              <w:rPr>
                <w:ins w:id="853" w:author="Microsoft" w:date="2015-12-29T16:52:00Z"/>
              </w:rPr>
            </w:pPr>
            <w:ins w:id="854" w:author="Microsoft" w:date="2015-12-29T16:53:00Z">
              <w:r>
                <w:rPr>
                  <w:rFonts w:hint="eastAsia"/>
                </w:rPr>
                <w:t>进行验</w:t>
              </w:r>
              <w:r w:rsidR="002419A7">
                <w:t>奖</w:t>
              </w:r>
            </w:ins>
            <w:ins w:id="855" w:author="Microsoft" w:date="2016-01-05T12:42:00Z">
              <w:r w:rsidR="002419A7">
                <w:rPr>
                  <w:rFonts w:hint="eastAsia"/>
                </w:rPr>
                <w:t>操作</w:t>
              </w:r>
            </w:ins>
          </w:p>
        </w:tc>
      </w:tr>
      <w:tr w:rsidR="005A5130" w:rsidTr="005A5130">
        <w:tc>
          <w:tcPr>
            <w:tcW w:w="1696" w:type="dxa"/>
          </w:tcPr>
          <w:p w:rsidR="005A5130" w:rsidRDefault="005A5130" w:rsidP="005A5130">
            <w:pPr>
              <w:pStyle w:val="a0"/>
              <w:ind w:firstLineChars="0" w:firstLine="0"/>
            </w:pPr>
            <w:r>
              <w:rPr>
                <w:rFonts w:hint="eastAsia"/>
              </w:rPr>
              <w:t>市场</w:t>
            </w:r>
            <w:r>
              <w:t>管理员</w:t>
            </w:r>
          </w:p>
        </w:tc>
        <w:tc>
          <w:tcPr>
            <w:tcW w:w="6600" w:type="dxa"/>
          </w:tcPr>
          <w:p w:rsidR="005A5130" w:rsidRDefault="005A5130" w:rsidP="005A5130">
            <w:pPr>
              <w:pStyle w:val="a0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对各个</w:t>
            </w:r>
            <w:r>
              <w:rPr>
                <w:rFonts w:hint="eastAsia"/>
              </w:rPr>
              <w:t>销售站</w:t>
            </w:r>
            <w:r>
              <w:t>进行</w:t>
            </w:r>
            <w:r>
              <w:rPr>
                <w:rFonts w:hint="eastAsia"/>
              </w:rPr>
              <w:t>配送</w:t>
            </w:r>
            <w:r>
              <w:t>收款业务</w:t>
            </w:r>
            <w:r w:rsidR="00DB6993">
              <w:rPr>
                <w:rFonts w:hint="eastAsia"/>
              </w:rPr>
              <w:t>，建立虚拟账户进行资金运转。</w:t>
            </w:r>
          </w:p>
        </w:tc>
      </w:tr>
      <w:tr w:rsidR="005A5130" w:rsidTr="005A5130">
        <w:tc>
          <w:tcPr>
            <w:tcW w:w="1696" w:type="dxa"/>
          </w:tcPr>
          <w:p w:rsidR="005A5130" w:rsidRPr="005A5130" w:rsidRDefault="005A5130" w:rsidP="005A5130">
            <w:pPr>
              <w:pStyle w:val="a0"/>
              <w:ind w:firstLineChars="0" w:firstLine="0"/>
            </w:pPr>
            <w:r>
              <w:rPr>
                <w:rFonts w:hint="eastAsia"/>
              </w:rPr>
              <w:t>部门</w:t>
            </w:r>
            <w:r w:rsidR="00DB6993">
              <w:t>经理</w:t>
            </w:r>
          </w:p>
        </w:tc>
        <w:tc>
          <w:tcPr>
            <w:tcW w:w="6600" w:type="dxa"/>
          </w:tcPr>
          <w:p w:rsidR="005A5130" w:rsidRDefault="005A5130" w:rsidP="005A5130">
            <w:pPr>
              <w:pStyle w:val="a0"/>
              <w:ind w:firstLineChars="0" w:firstLine="0"/>
            </w:pPr>
            <w:r>
              <w:rPr>
                <w:rFonts w:hint="eastAsia"/>
              </w:rPr>
              <w:t>查看</w:t>
            </w:r>
            <w:r>
              <w:t>公司报表，</w:t>
            </w:r>
            <w:r>
              <w:rPr>
                <w:rFonts w:hint="eastAsia"/>
              </w:rPr>
              <w:t>进行审批业务</w:t>
            </w:r>
            <w:r>
              <w:t>。</w:t>
            </w:r>
          </w:p>
        </w:tc>
      </w:tr>
      <w:tr w:rsidR="00662B31" w:rsidTr="005A5130">
        <w:trPr>
          <w:ins w:id="856" w:author="Microsoft" w:date="2015-12-29T16:53:00Z"/>
        </w:trPr>
        <w:tc>
          <w:tcPr>
            <w:tcW w:w="1696" w:type="dxa"/>
          </w:tcPr>
          <w:p w:rsidR="00662B31" w:rsidRDefault="00662B31" w:rsidP="005A5130">
            <w:pPr>
              <w:pStyle w:val="a0"/>
              <w:ind w:firstLineChars="0" w:firstLine="0"/>
              <w:rPr>
                <w:ins w:id="857" w:author="Microsoft" w:date="2015-12-29T16:53:00Z"/>
              </w:rPr>
            </w:pPr>
            <w:ins w:id="858" w:author="Microsoft" w:date="2015-12-29T16:53:00Z">
              <w:r>
                <w:rPr>
                  <w:rFonts w:hint="eastAsia"/>
                </w:rPr>
                <w:lastRenderedPageBreak/>
                <w:t>部门</w:t>
              </w:r>
              <w:r>
                <w:t>主管</w:t>
              </w:r>
            </w:ins>
          </w:p>
        </w:tc>
        <w:tc>
          <w:tcPr>
            <w:tcW w:w="6600" w:type="dxa"/>
          </w:tcPr>
          <w:p w:rsidR="00662B31" w:rsidRDefault="00662B31" w:rsidP="005A5130">
            <w:pPr>
              <w:pStyle w:val="a0"/>
              <w:ind w:firstLineChars="0" w:firstLine="0"/>
              <w:rPr>
                <w:ins w:id="859" w:author="Microsoft" w:date="2015-12-29T16:53:00Z"/>
              </w:rPr>
            </w:pPr>
            <w:ins w:id="860" w:author="Microsoft" w:date="2015-12-29T16:53:00Z">
              <w:r>
                <w:rPr>
                  <w:rFonts w:hint="eastAsia"/>
                </w:rPr>
                <w:t>负责</w:t>
              </w:r>
              <w:r>
                <w:t>各个部门的仓库</w:t>
              </w:r>
              <w:r>
                <w:rPr>
                  <w:rFonts w:hint="eastAsia"/>
                </w:rPr>
                <w:t>、</w:t>
              </w:r>
              <w:r>
                <w:t>财务资金等结算</w:t>
              </w:r>
              <w:r>
                <w:rPr>
                  <w:rFonts w:hint="eastAsia"/>
                </w:rPr>
                <w:t>工作</w:t>
              </w:r>
            </w:ins>
          </w:p>
        </w:tc>
      </w:tr>
      <w:tr w:rsidR="005A5130" w:rsidTr="005A5130">
        <w:tc>
          <w:tcPr>
            <w:tcW w:w="1696" w:type="dxa"/>
          </w:tcPr>
          <w:p w:rsidR="005A5130" w:rsidRDefault="005A5130" w:rsidP="005A5130">
            <w:pPr>
              <w:pStyle w:val="a0"/>
              <w:ind w:firstLineChars="0" w:firstLine="0"/>
            </w:pPr>
            <w:r>
              <w:rPr>
                <w:rFonts w:hint="eastAsia"/>
              </w:rPr>
              <w:t>仓库</w:t>
            </w:r>
            <w:r>
              <w:t>管理员</w:t>
            </w:r>
          </w:p>
        </w:tc>
        <w:tc>
          <w:tcPr>
            <w:tcW w:w="6600" w:type="dxa"/>
          </w:tcPr>
          <w:p w:rsidR="005A5130" w:rsidRDefault="005A5130" w:rsidP="005A5130">
            <w:pPr>
              <w:pStyle w:val="a0"/>
              <w:ind w:firstLineChars="0" w:firstLine="0"/>
            </w:pPr>
            <w:r>
              <w:rPr>
                <w:rFonts w:hint="eastAsia"/>
              </w:rPr>
              <w:t>进行</w:t>
            </w:r>
            <w:r>
              <w:t>仓库管理操作。</w:t>
            </w:r>
          </w:p>
        </w:tc>
      </w:tr>
      <w:tr w:rsidR="005A5130" w:rsidTr="005A5130">
        <w:tc>
          <w:tcPr>
            <w:tcW w:w="1696" w:type="dxa"/>
          </w:tcPr>
          <w:p w:rsidR="005A5130" w:rsidRDefault="005E3BF6" w:rsidP="005A5130">
            <w:pPr>
              <w:pStyle w:val="a0"/>
              <w:ind w:firstLineChars="0" w:firstLine="0"/>
            </w:pPr>
            <w:r>
              <w:rPr>
                <w:rFonts w:hint="eastAsia"/>
              </w:rPr>
              <w:t>财务人员</w:t>
            </w:r>
          </w:p>
        </w:tc>
        <w:tc>
          <w:tcPr>
            <w:tcW w:w="6600" w:type="dxa"/>
          </w:tcPr>
          <w:p w:rsidR="005A5130" w:rsidRDefault="005E3BF6" w:rsidP="005A5130">
            <w:pPr>
              <w:pStyle w:val="a0"/>
              <w:ind w:firstLineChars="0" w:firstLine="0"/>
            </w:pPr>
            <w:r>
              <w:rPr>
                <w:rFonts w:hint="eastAsia"/>
              </w:rPr>
              <w:t>查看</w:t>
            </w:r>
            <w:r>
              <w:t>销售</w:t>
            </w:r>
            <w:r>
              <w:rPr>
                <w:rFonts w:hint="eastAsia"/>
              </w:rPr>
              <w:t>报表</w:t>
            </w:r>
            <w:r>
              <w:t>，</w:t>
            </w:r>
            <w:r>
              <w:rPr>
                <w:rFonts w:hint="eastAsia"/>
              </w:rPr>
              <w:t>出库单</w:t>
            </w:r>
            <w:r>
              <w:t>进行资金结算</w:t>
            </w:r>
            <w:r>
              <w:rPr>
                <w:rFonts w:hint="eastAsia"/>
              </w:rPr>
              <w:t>。</w:t>
            </w:r>
          </w:p>
        </w:tc>
      </w:tr>
      <w:tr w:rsidR="005A5130" w:rsidTr="005A5130">
        <w:tc>
          <w:tcPr>
            <w:tcW w:w="1696" w:type="dxa"/>
          </w:tcPr>
          <w:p w:rsidR="005A5130" w:rsidRPr="005E3BF6" w:rsidRDefault="005E3BF6" w:rsidP="005A5130">
            <w:pPr>
              <w:pStyle w:val="a0"/>
              <w:ind w:firstLineChars="0" w:firstLine="0"/>
            </w:pPr>
            <w:r>
              <w:rPr>
                <w:rFonts w:hint="eastAsia"/>
              </w:rPr>
              <w:t>高级管理</w:t>
            </w:r>
            <w:r>
              <w:t>人员</w:t>
            </w:r>
          </w:p>
        </w:tc>
        <w:tc>
          <w:tcPr>
            <w:tcW w:w="6600" w:type="dxa"/>
          </w:tcPr>
          <w:p w:rsidR="005A5130" w:rsidRDefault="005E3BF6" w:rsidP="005A5130">
            <w:pPr>
              <w:pStyle w:val="a0"/>
              <w:ind w:firstLineChars="0" w:firstLine="0"/>
            </w:pPr>
            <w:r>
              <w:rPr>
                <w:rFonts w:hint="eastAsia"/>
              </w:rPr>
              <w:t>查看</w:t>
            </w:r>
            <w:r>
              <w:t>公司所有</w:t>
            </w:r>
            <w:r>
              <w:rPr>
                <w:rFonts w:hint="eastAsia"/>
              </w:rPr>
              <w:t>业务</w:t>
            </w:r>
            <w:r>
              <w:t>报表，进行审批业务。</w:t>
            </w:r>
          </w:p>
        </w:tc>
      </w:tr>
      <w:tr w:rsidR="005A5130" w:rsidTr="005A5130">
        <w:tc>
          <w:tcPr>
            <w:tcW w:w="1696" w:type="dxa"/>
          </w:tcPr>
          <w:p w:rsidR="005A5130" w:rsidRDefault="005E3BF6" w:rsidP="005A5130">
            <w:pPr>
              <w:pStyle w:val="a0"/>
              <w:ind w:firstLineChars="0" w:firstLine="0"/>
            </w:pPr>
            <w:r>
              <w:rPr>
                <w:rFonts w:hint="eastAsia"/>
              </w:rPr>
              <w:t>系统管理员</w:t>
            </w:r>
          </w:p>
        </w:tc>
        <w:tc>
          <w:tcPr>
            <w:tcW w:w="6600" w:type="dxa"/>
          </w:tcPr>
          <w:p w:rsidR="005A5130" w:rsidRDefault="005E3BF6" w:rsidP="005A5130">
            <w:pPr>
              <w:pStyle w:val="a0"/>
              <w:ind w:firstLineChars="0" w:firstLine="0"/>
            </w:pPr>
            <w:r>
              <w:rPr>
                <w:rFonts w:hint="eastAsia"/>
              </w:rPr>
              <w:t>进行</w:t>
            </w:r>
            <w:r>
              <w:t>系统维护操作。</w:t>
            </w:r>
          </w:p>
        </w:tc>
      </w:tr>
    </w:tbl>
    <w:p w:rsidR="00473AEF" w:rsidRDefault="00473AEF">
      <w:pPr>
        <w:widowControl/>
        <w:spacing w:before="0" w:after="0"/>
        <w:jc w:val="left"/>
        <w:sectPr w:rsidR="00473AEF" w:rsidSect="00480DD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A5130" w:rsidRPr="005A5130" w:rsidRDefault="005A5130" w:rsidP="00473AEF">
      <w:pPr>
        <w:pStyle w:val="a0"/>
        <w:ind w:firstLineChars="0" w:firstLine="0"/>
      </w:pPr>
    </w:p>
    <w:p w:rsidR="00B51B16" w:rsidRDefault="00921D58" w:rsidP="00473AEF">
      <w:pPr>
        <w:pStyle w:val="2"/>
      </w:pPr>
      <w:bookmarkStart w:id="861" w:name="_Toc447205873"/>
      <w:r>
        <w:rPr>
          <w:rFonts w:hint="eastAsia"/>
        </w:rPr>
        <w:t>系统</w:t>
      </w:r>
      <w:r>
        <w:t>功能</w:t>
      </w:r>
      <w:r w:rsidR="00B51B16">
        <w:t>结构图</w:t>
      </w:r>
      <w:bookmarkEnd w:id="861"/>
    </w:p>
    <w:p w:rsidR="00AD15C0" w:rsidRDefault="0072538C" w:rsidP="0072538C">
      <w:pPr>
        <w:pStyle w:val="a0"/>
        <w:ind w:leftChars="-135" w:left="708" w:rightChars="-136" w:right="-286" w:hangingChars="472" w:hanging="991"/>
        <w:jc w:val="center"/>
        <w:sectPr w:rsidR="00AD15C0" w:rsidSect="0072538C">
          <w:pgSz w:w="11906" w:h="16838"/>
          <w:pgMar w:top="1440" w:right="851" w:bottom="1440" w:left="1276" w:header="851" w:footer="992" w:gutter="0"/>
          <w:cols w:space="425"/>
          <w:docGrid w:linePitch="312"/>
        </w:sectPr>
      </w:pPr>
      <w:ins w:id="862" w:author="Microsoft" w:date="2015-09-24T15:35:00Z">
        <w:r>
          <w:object w:dxaOrig="18331" w:dyaOrig="196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515pt;height:597.5pt" o:ole="">
              <v:imagedata r:id="rId11" o:title=""/>
            </v:shape>
            <o:OLEObject Type="Embed" ProgID="Visio.Drawing.15" ShapeID="_x0000_i1025" DrawAspect="Content" ObjectID="_1531570243" r:id="rId12"/>
          </w:object>
        </w:r>
      </w:ins>
      <w:del w:id="863" w:author="Microsoft" w:date="2015-09-24T15:35:00Z">
        <w:r w:rsidR="00874601" w:rsidRPr="00874601" w:rsidDel="005029D4">
          <w:rPr>
            <w:noProof/>
            <w:lang w:bidi="km-KH"/>
          </w:rPr>
          <w:drawing>
            <wp:inline distT="0" distB="0" distL="0" distR="0">
              <wp:extent cx="8591550" cy="4743450"/>
              <wp:effectExtent l="0" t="0" r="0" b="0"/>
              <wp:docPr id="3" name="图片 3" descr="C:\Users\Administrator\Desktop\即开票项目文档\即开票功能管理模块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C:\Users\Administrator\Desktop\即开票项目文档\即开票功能管理模块.png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625880" cy="476240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633D00" w:rsidRPr="00B51B16" w:rsidRDefault="00633D00" w:rsidP="00AD15C0">
      <w:pPr>
        <w:pStyle w:val="a0"/>
        <w:ind w:left="708" w:hangingChars="337" w:hanging="708"/>
        <w:jc w:val="center"/>
      </w:pPr>
    </w:p>
    <w:p w:rsidR="0027469B" w:rsidRDefault="0027469B">
      <w:pPr>
        <w:pStyle w:val="2"/>
      </w:pPr>
      <w:bookmarkStart w:id="864" w:name="_Toc447205874"/>
      <w:r>
        <w:rPr>
          <w:rFonts w:hint="eastAsia"/>
        </w:rPr>
        <w:t>业务结构图</w:t>
      </w:r>
      <w:bookmarkEnd w:id="864"/>
    </w:p>
    <w:p w:rsidR="0027469B" w:rsidRPr="0027469B" w:rsidRDefault="00C35B33" w:rsidP="0027469B">
      <w:pPr>
        <w:pStyle w:val="a0"/>
        <w:jc w:val="center"/>
      </w:pPr>
      <w:r>
        <w:object w:dxaOrig="7680" w:dyaOrig="6720">
          <v:shape id="_x0000_i1026" type="#_x0000_t75" style="width:348.5pt;height:303pt" o:ole="">
            <v:imagedata r:id="rId14" o:title=""/>
          </v:shape>
          <o:OLEObject Type="Embed" ProgID="Visio.Drawing.15" ShapeID="_x0000_i1026" DrawAspect="Content" ObjectID="_1531570244" r:id="rId15"/>
        </w:object>
      </w:r>
    </w:p>
    <w:p w:rsidR="00B51B16" w:rsidRPr="00B51B16" w:rsidRDefault="005E3BF6" w:rsidP="00B51B16">
      <w:pPr>
        <w:pStyle w:val="1"/>
      </w:pPr>
      <w:bookmarkStart w:id="865" w:name="_Toc447205875"/>
      <w:r>
        <w:rPr>
          <w:rFonts w:hint="eastAsia"/>
        </w:rPr>
        <w:t>即开票</w:t>
      </w:r>
      <w:r>
        <w:t>管理系统需求分析</w:t>
      </w:r>
      <w:r>
        <w:rPr>
          <w:rFonts w:hint="eastAsia"/>
        </w:rPr>
        <w:t>说明</w:t>
      </w:r>
      <w:bookmarkEnd w:id="865"/>
    </w:p>
    <w:p w:rsidR="005E3BF6" w:rsidRDefault="005E3BF6" w:rsidP="005E3BF6">
      <w:pPr>
        <w:pStyle w:val="2"/>
      </w:pPr>
      <w:bookmarkStart w:id="866" w:name="_Toc447205876"/>
      <w:r>
        <w:rPr>
          <w:rFonts w:hint="eastAsia"/>
        </w:rPr>
        <w:t>登录系统</w:t>
      </w:r>
      <w:r w:rsidR="00323126">
        <w:rPr>
          <w:rFonts w:hint="eastAsia"/>
        </w:rPr>
        <w:t>（</w:t>
      </w:r>
      <w:r w:rsidR="006C404A">
        <w:rPr>
          <w:rFonts w:hint="eastAsia"/>
        </w:rPr>
        <w:t>Login</w:t>
      </w:r>
      <w:r w:rsidR="00323126">
        <w:rPr>
          <w:rFonts w:hint="eastAsia"/>
        </w:rPr>
        <w:t>）</w:t>
      </w:r>
      <w:bookmarkEnd w:id="866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5E3BF6" w:rsidRPr="00883F4B" w:rsidTr="00711B0D">
        <w:tc>
          <w:tcPr>
            <w:tcW w:w="1384" w:type="dxa"/>
            <w:shd w:val="clear" w:color="auto" w:fill="D9D9D9"/>
            <w:vAlign w:val="center"/>
          </w:tcPr>
          <w:p w:rsidR="005E3BF6" w:rsidRPr="00883F4B" w:rsidRDefault="005E3BF6" w:rsidP="00711B0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5E3BF6" w:rsidRPr="00883F4B" w:rsidRDefault="00921D58" w:rsidP="00711B0D">
            <w:pPr>
              <w:rPr>
                <w:iCs/>
              </w:rPr>
            </w:pPr>
            <w:r>
              <w:rPr>
                <w:iCs/>
              </w:rPr>
              <w:t>Jk001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5E3BF6" w:rsidRPr="00883F4B" w:rsidRDefault="005E3BF6" w:rsidP="00711B0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5E3BF6" w:rsidRPr="00883F4B" w:rsidRDefault="005E3BF6" w:rsidP="00711B0D">
            <w:pPr>
              <w:rPr>
                <w:iCs/>
              </w:rPr>
            </w:pPr>
          </w:p>
        </w:tc>
      </w:tr>
      <w:tr w:rsidR="005E3BF6" w:rsidRPr="00883F4B" w:rsidTr="00711B0D">
        <w:tc>
          <w:tcPr>
            <w:tcW w:w="1384" w:type="dxa"/>
            <w:shd w:val="clear" w:color="auto" w:fill="D9D9D9"/>
            <w:vAlign w:val="center"/>
          </w:tcPr>
          <w:p w:rsidR="005E3BF6" w:rsidRPr="00883F4B" w:rsidRDefault="005E3BF6" w:rsidP="00711B0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5E3BF6" w:rsidRPr="00883F4B" w:rsidRDefault="005E3BF6" w:rsidP="00711B0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用户登录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5E3BF6" w:rsidRPr="00883F4B" w:rsidRDefault="005E3BF6" w:rsidP="00711B0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5E3BF6" w:rsidRPr="00883F4B" w:rsidRDefault="00921D58" w:rsidP="00711B0D">
            <w:pPr>
              <w:rPr>
                <w:iCs/>
              </w:rPr>
            </w:pPr>
            <w:r>
              <w:rPr>
                <w:rFonts w:hint="eastAsia"/>
                <w:iCs/>
              </w:rPr>
              <w:t>高</w:t>
            </w:r>
          </w:p>
        </w:tc>
      </w:tr>
      <w:tr w:rsidR="005E3BF6" w:rsidRPr="00883F4B" w:rsidTr="00711B0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5E3BF6" w:rsidRPr="00883F4B" w:rsidRDefault="005E3BF6" w:rsidP="00711B0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5E3BF6" w:rsidRPr="00883F4B" w:rsidRDefault="00921D58" w:rsidP="00711B0D">
            <w:r>
              <w:rPr>
                <w:rFonts w:hint="eastAsia"/>
              </w:rPr>
              <w:t>在</w:t>
            </w:r>
            <w:r>
              <w:t>系统登录窗口，</w:t>
            </w:r>
            <w:r>
              <w:rPr>
                <w:rFonts w:hint="eastAsia"/>
              </w:rPr>
              <w:t>用户必须</w:t>
            </w:r>
            <w:r>
              <w:t>进行登录</w:t>
            </w:r>
            <w:r>
              <w:rPr>
                <w:rFonts w:hint="eastAsia"/>
              </w:rPr>
              <w:t>才能</w:t>
            </w:r>
            <w:r>
              <w:t>进行管理系统操作。</w:t>
            </w:r>
          </w:p>
        </w:tc>
      </w:tr>
      <w:tr w:rsidR="005E3BF6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5E3BF6" w:rsidRPr="00883F4B" w:rsidRDefault="005E3BF6" w:rsidP="00711B0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5E3BF6" w:rsidRPr="00A13C39" w:rsidRDefault="00921D58" w:rsidP="005E3BF6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用户名</w:t>
            </w:r>
            <w:r w:rsidR="00605952">
              <w:rPr>
                <w:rFonts w:hint="eastAsia"/>
                <w:iCs/>
              </w:rPr>
              <w:t>（</w:t>
            </w:r>
            <w:r w:rsidR="00437D5C">
              <w:rPr>
                <w:rFonts w:hint="eastAsia"/>
                <w:iCs/>
              </w:rPr>
              <w:t>User</w:t>
            </w:r>
            <w:r w:rsidR="00514E60">
              <w:rPr>
                <w:rFonts w:hint="eastAsia"/>
                <w:iCs/>
              </w:rPr>
              <w:t>n</w:t>
            </w:r>
            <w:r w:rsidR="00437D5C">
              <w:rPr>
                <w:rFonts w:hint="eastAsia"/>
                <w:iCs/>
              </w:rPr>
              <w:t>ame</w:t>
            </w:r>
            <w:r w:rsidR="00605952">
              <w:rPr>
                <w:rFonts w:hint="eastAsia"/>
                <w:iCs/>
              </w:rPr>
              <w:t>）</w:t>
            </w:r>
            <w:r w:rsidR="005E3BF6" w:rsidRPr="00A13C39">
              <w:rPr>
                <w:rFonts w:hint="eastAsia"/>
                <w:iCs/>
              </w:rPr>
              <w:t>：</w:t>
            </w:r>
            <w:r>
              <w:rPr>
                <w:rFonts w:hint="eastAsia"/>
                <w:iCs/>
              </w:rPr>
              <w:t>由</w:t>
            </w:r>
            <w:r>
              <w:rPr>
                <w:iCs/>
              </w:rPr>
              <w:t>英文字母</w:t>
            </w:r>
            <w:r>
              <w:rPr>
                <w:rFonts w:hint="eastAsia"/>
                <w:iCs/>
              </w:rPr>
              <w:t>组成</w:t>
            </w:r>
            <w:r>
              <w:rPr>
                <w:iCs/>
              </w:rPr>
              <w:t>；</w:t>
            </w:r>
          </w:p>
          <w:p w:rsidR="005E3BF6" w:rsidRDefault="005E3BF6" w:rsidP="005E3BF6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 w:rsidRPr="00A13C39">
              <w:rPr>
                <w:rFonts w:hint="eastAsia"/>
                <w:iCs/>
              </w:rPr>
              <w:t>密码</w:t>
            </w:r>
            <w:r w:rsidR="00605952" w:rsidRPr="00605952">
              <w:rPr>
                <w:rFonts w:hint="eastAsia"/>
                <w:iCs/>
              </w:rPr>
              <w:t>（</w:t>
            </w:r>
            <w:r w:rsidR="00437D5C">
              <w:rPr>
                <w:rFonts w:hint="eastAsia"/>
                <w:iCs/>
              </w:rPr>
              <w:t>Password</w:t>
            </w:r>
            <w:r w:rsidR="00605952" w:rsidRPr="00605952">
              <w:rPr>
                <w:rFonts w:hint="eastAsia"/>
                <w:iCs/>
              </w:rPr>
              <w:t>）</w:t>
            </w:r>
            <w:r w:rsidRPr="00A13C39">
              <w:rPr>
                <w:rFonts w:hint="eastAsia"/>
                <w:iCs/>
              </w:rPr>
              <w:t>：</w:t>
            </w:r>
            <w:r w:rsidR="00DB6993">
              <w:rPr>
                <w:rFonts w:hint="eastAsia"/>
                <w:iCs/>
              </w:rPr>
              <w:t>6</w:t>
            </w:r>
            <w:r w:rsidR="006F33E9">
              <w:rPr>
                <w:rFonts w:hint="eastAsia"/>
                <w:iCs/>
              </w:rPr>
              <w:t>位</w:t>
            </w:r>
            <w:r w:rsidR="00DB6993">
              <w:rPr>
                <w:rFonts w:hint="eastAsia"/>
                <w:iCs/>
              </w:rPr>
              <w:t>数字组成的密码</w:t>
            </w:r>
            <w:r w:rsidR="006F33E9">
              <w:rPr>
                <w:rFonts w:hint="eastAsia"/>
                <w:iCs/>
              </w:rPr>
              <w:t>；</w:t>
            </w:r>
            <w:r w:rsidR="006F33E9">
              <w:rPr>
                <w:iCs/>
              </w:rPr>
              <w:t>初始密码默认为：</w:t>
            </w:r>
            <w:del w:id="867" w:author="Microsoft" w:date="2015-10-30T14:26:00Z">
              <w:r w:rsidR="006F33E9" w:rsidDel="007F0855">
                <w:rPr>
                  <w:iCs/>
                </w:rPr>
                <w:delText>password</w:delText>
              </w:r>
            </w:del>
            <w:ins w:id="868" w:author="Microsoft" w:date="2015-10-30T14:26:00Z">
              <w:r w:rsidR="007F0855">
                <w:rPr>
                  <w:iCs/>
                </w:rPr>
                <w:t>111111</w:t>
              </w:r>
            </w:ins>
          </w:p>
          <w:p w:rsidR="00DB6993" w:rsidRPr="00A13C39" w:rsidRDefault="00DB6993" w:rsidP="005E3BF6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iCs/>
              </w:rPr>
              <w:t>验证码</w:t>
            </w:r>
            <w:r w:rsidR="00605952" w:rsidRPr="00605952">
              <w:rPr>
                <w:rFonts w:hint="eastAsia"/>
                <w:iCs/>
              </w:rPr>
              <w:t>（</w:t>
            </w:r>
            <w:r w:rsidR="00437D5C">
              <w:rPr>
                <w:rFonts w:hint="eastAsia"/>
                <w:iCs/>
              </w:rPr>
              <w:t>Verification Code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字母或数字组成的四位验证码</w:t>
            </w:r>
          </w:p>
        </w:tc>
      </w:tr>
      <w:tr w:rsidR="005E3BF6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5E3BF6" w:rsidRPr="00883F4B" w:rsidRDefault="005E3BF6" w:rsidP="00711B0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5E3BF6" w:rsidRPr="00883F4B" w:rsidRDefault="00921D58" w:rsidP="00711B0D">
            <w:r>
              <w:rPr>
                <w:rFonts w:hint="eastAsia"/>
              </w:rPr>
              <w:t>成功登录后进入管理系统</w:t>
            </w:r>
            <w:r>
              <w:t>操作页面</w:t>
            </w:r>
            <w:r>
              <w:rPr>
                <w:rFonts w:hint="eastAsia"/>
              </w:rPr>
              <w:t>。</w:t>
            </w:r>
          </w:p>
        </w:tc>
      </w:tr>
      <w:tr w:rsidR="005E3BF6" w:rsidRPr="00883F4B" w:rsidTr="00711B0D">
        <w:tc>
          <w:tcPr>
            <w:tcW w:w="1384" w:type="dxa"/>
            <w:shd w:val="clear" w:color="auto" w:fill="D9D9D9"/>
            <w:vAlign w:val="center"/>
          </w:tcPr>
          <w:p w:rsidR="005E3BF6" w:rsidRPr="00883F4B" w:rsidRDefault="005E3BF6" w:rsidP="00711B0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5E3BF6" w:rsidRDefault="00921D58" w:rsidP="00711B0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用户名</w:t>
            </w:r>
            <w:r>
              <w:rPr>
                <w:noProof/>
                <w:szCs w:val="21"/>
              </w:rPr>
              <w:t>与密码不一致，</w:t>
            </w:r>
            <w:r>
              <w:rPr>
                <w:rFonts w:hint="eastAsia"/>
                <w:noProof/>
                <w:szCs w:val="21"/>
              </w:rPr>
              <w:t>提示</w:t>
            </w:r>
            <w:r>
              <w:rPr>
                <w:noProof/>
                <w:szCs w:val="21"/>
              </w:rPr>
              <w:t>登录</w:t>
            </w:r>
            <w:r>
              <w:rPr>
                <w:rFonts w:hint="eastAsia"/>
                <w:noProof/>
                <w:szCs w:val="21"/>
              </w:rPr>
              <w:t>失败</w:t>
            </w:r>
            <w:r w:rsidR="00D55654">
              <w:rPr>
                <w:rFonts w:hint="eastAsia"/>
                <w:noProof/>
                <w:szCs w:val="21"/>
              </w:rPr>
              <w:t>，</w:t>
            </w:r>
            <w:r w:rsidR="00D55654">
              <w:rPr>
                <w:noProof/>
                <w:szCs w:val="21"/>
              </w:rPr>
              <w:t>可进行重新</w:t>
            </w:r>
            <w:r w:rsidR="00D55654">
              <w:rPr>
                <w:rFonts w:hint="eastAsia"/>
                <w:noProof/>
                <w:szCs w:val="21"/>
              </w:rPr>
              <w:t>登录；</w:t>
            </w:r>
            <w:r w:rsidR="00091FB3">
              <w:rPr>
                <w:rFonts w:hint="eastAsia"/>
                <w:noProof/>
                <w:szCs w:val="21"/>
              </w:rPr>
              <w:t>（</w:t>
            </w:r>
            <w:r w:rsidR="00091FB3">
              <w:rPr>
                <w:rFonts w:hint="eastAsia"/>
                <w:noProof/>
                <w:szCs w:val="21"/>
              </w:rPr>
              <w:t>Incorrect username or password</w:t>
            </w:r>
            <w:r w:rsidR="00091FB3">
              <w:rPr>
                <w:rFonts w:hint="eastAsia"/>
                <w:noProof/>
                <w:szCs w:val="21"/>
              </w:rPr>
              <w:t>）</w:t>
            </w:r>
          </w:p>
          <w:p w:rsidR="00D55654" w:rsidRPr="00FE4DC0" w:rsidRDefault="00225A87" w:rsidP="00711B0D">
            <w:pPr>
              <w:rPr>
                <w:noProof/>
                <w:szCs w:val="21"/>
              </w:rPr>
            </w:pPr>
            <w:r w:rsidRPr="00225A87">
              <w:rPr>
                <w:rFonts w:hint="eastAsia"/>
                <w:noProof/>
                <w:szCs w:val="21"/>
              </w:rPr>
              <w:lastRenderedPageBreak/>
              <w:t>输入密码五次错误登录不成功，将系统用户锁定并禁用。</w:t>
            </w:r>
          </w:p>
        </w:tc>
      </w:tr>
      <w:tr w:rsidR="005E3BF6" w:rsidRPr="00883F4B" w:rsidTr="00711B0D">
        <w:tc>
          <w:tcPr>
            <w:tcW w:w="1384" w:type="dxa"/>
            <w:shd w:val="clear" w:color="auto" w:fill="D9D9D9"/>
            <w:vAlign w:val="center"/>
          </w:tcPr>
          <w:p w:rsidR="005E3BF6" w:rsidRPr="00883F4B" w:rsidRDefault="005E3BF6" w:rsidP="00711B0D">
            <w:r w:rsidRPr="00883F4B">
              <w:rPr>
                <w:rFonts w:hint="eastAsia"/>
              </w:rPr>
              <w:lastRenderedPageBreak/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5E3BF6" w:rsidRPr="00883F4B" w:rsidRDefault="00921D58" w:rsidP="00711B0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登录人</w:t>
            </w:r>
            <w:r>
              <w:rPr>
                <w:bCs/>
                <w:iCs/>
              </w:rPr>
              <w:t>的</w:t>
            </w:r>
            <w:r>
              <w:rPr>
                <w:rFonts w:hint="eastAsia"/>
                <w:bCs/>
                <w:iCs/>
              </w:rPr>
              <w:t>用户名</w:t>
            </w:r>
            <w:r>
              <w:rPr>
                <w:bCs/>
                <w:iCs/>
              </w:rPr>
              <w:t>与密码是</w:t>
            </w:r>
            <w:r>
              <w:rPr>
                <w:rFonts w:hint="eastAsia"/>
                <w:bCs/>
                <w:iCs/>
              </w:rPr>
              <w:t>一致</w:t>
            </w:r>
            <w:r>
              <w:rPr>
                <w:bCs/>
                <w:iCs/>
              </w:rPr>
              <w:t>的；</w:t>
            </w:r>
          </w:p>
        </w:tc>
      </w:tr>
      <w:tr w:rsidR="005E3BF6" w:rsidRPr="00883F4B" w:rsidTr="00711B0D">
        <w:tc>
          <w:tcPr>
            <w:tcW w:w="1384" w:type="dxa"/>
            <w:shd w:val="clear" w:color="auto" w:fill="D9D9D9"/>
            <w:vAlign w:val="center"/>
          </w:tcPr>
          <w:p w:rsidR="005E3BF6" w:rsidRPr="00883F4B" w:rsidRDefault="005E3BF6" w:rsidP="00711B0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5E3BF6" w:rsidRPr="00883F4B" w:rsidRDefault="005E3BF6" w:rsidP="00711B0D">
            <w:r>
              <w:rPr>
                <w:rFonts w:hint="eastAsia"/>
              </w:rPr>
              <w:t>无</w:t>
            </w:r>
          </w:p>
        </w:tc>
      </w:tr>
    </w:tbl>
    <w:p w:rsidR="005E3BF6" w:rsidRPr="005E3BF6" w:rsidRDefault="005E3BF6" w:rsidP="005E3BF6">
      <w:pPr>
        <w:pStyle w:val="a0"/>
      </w:pPr>
    </w:p>
    <w:p w:rsidR="00D55654" w:rsidRDefault="00D55654">
      <w:pPr>
        <w:pStyle w:val="2"/>
      </w:pPr>
      <w:bookmarkStart w:id="869" w:name="_Toc447205877"/>
      <w:r>
        <w:rPr>
          <w:rFonts w:hint="eastAsia"/>
        </w:rPr>
        <w:t>修改</w:t>
      </w:r>
      <w:r>
        <w:t>密码</w:t>
      </w:r>
      <w:r w:rsidR="00323126">
        <w:rPr>
          <w:rFonts w:hint="eastAsia"/>
        </w:rPr>
        <w:t>（</w:t>
      </w:r>
      <w:r w:rsidR="006C404A">
        <w:rPr>
          <w:rFonts w:hint="eastAsia"/>
        </w:rPr>
        <w:t>Change Password</w:t>
      </w:r>
      <w:r w:rsidR="00323126">
        <w:rPr>
          <w:rFonts w:hint="eastAsia"/>
        </w:rPr>
        <w:t>）</w:t>
      </w:r>
      <w:bookmarkEnd w:id="869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D55654" w:rsidRPr="00883F4B" w:rsidTr="00711B0D">
        <w:tc>
          <w:tcPr>
            <w:tcW w:w="1384" w:type="dxa"/>
            <w:shd w:val="clear" w:color="auto" w:fill="D9D9D9"/>
            <w:vAlign w:val="center"/>
          </w:tcPr>
          <w:p w:rsidR="00D55654" w:rsidRPr="00883F4B" w:rsidRDefault="00D55654" w:rsidP="00711B0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D55654" w:rsidRPr="00883F4B" w:rsidRDefault="00D55654" w:rsidP="00711B0D">
            <w:pPr>
              <w:rPr>
                <w:iCs/>
              </w:rPr>
            </w:pPr>
            <w:r>
              <w:rPr>
                <w:iCs/>
              </w:rPr>
              <w:t>Jk</w:t>
            </w:r>
            <w:r w:rsidR="00411243">
              <w:rPr>
                <w:iCs/>
              </w:rPr>
              <w:t>002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D55654" w:rsidRPr="00883F4B" w:rsidRDefault="00D55654" w:rsidP="00711B0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D55654" w:rsidRPr="00883F4B" w:rsidRDefault="00D55654" w:rsidP="00711B0D">
            <w:pPr>
              <w:rPr>
                <w:iCs/>
              </w:rPr>
            </w:pPr>
          </w:p>
        </w:tc>
      </w:tr>
      <w:tr w:rsidR="00D55654" w:rsidRPr="00883F4B" w:rsidTr="00711B0D">
        <w:tc>
          <w:tcPr>
            <w:tcW w:w="1384" w:type="dxa"/>
            <w:shd w:val="clear" w:color="auto" w:fill="D9D9D9"/>
            <w:vAlign w:val="center"/>
          </w:tcPr>
          <w:p w:rsidR="00D55654" w:rsidRPr="00883F4B" w:rsidRDefault="00D55654" w:rsidP="00711B0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D55654" w:rsidRPr="00883F4B" w:rsidRDefault="00411243" w:rsidP="00D55654">
            <w:pPr>
              <w:rPr>
                <w:iCs/>
              </w:rPr>
            </w:pPr>
            <w:r>
              <w:rPr>
                <w:rFonts w:hint="eastAsia"/>
                <w:iCs/>
              </w:rPr>
              <w:t>修改</w:t>
            </w:r>
            <w:r>
              <w:rPr>
                <w:iCs/>
              </w:rPr>
              <w:t>登录</w:t>
            </w:r>
            <w:r>
              <w:rPr>
                <w:rFonts w:hint="eastAsia"/>
                <w:iCs/>
              </w:rPr>
              <w:t>密码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D55654" w:rsidRPr="00883F4B" w:rsidRDefault="00D55654" w:rsidP="00711B0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D55654" w:rsidRPr="00883F4B" w:rsidRDefault="00411243" w:rsidP="00711B0D">
            <w:pPr>
              <w:rPr>
                <w:iCs/>
              </w:rPr>
            </w:pPr>
            <w:r>
              <w:rPr>
                <w:rFonts w:hint="eastAsia"/>
                <w:iCs/>
              </w:rPr>
              <w:t>高</w:t>
            </w:r>
          </w:p>
        </w:tc>
      </w:tr>
      <w:tr w:rsidR="00D55654" w:rsidRPr="00883F4B" w:rsidTr="00711B0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D55654" w:rsidRPr="00883F4B" w:rsidRDefault="00D55654" w:rsidP="00711B0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D55654" w:rsidRPr="00883F4B" w:rsidRDefault="00411243" w:rsidP="00711B0D">
            <w:r>
              <w:rPr>
                <w:rFonts w:hint="eastAsia"/>
              </w:rPr>
              <w:t>用户</w:t>
            </w:r>
            <w:r>
              <w:t>登录成功后，</w:t>
            </w:r>
            <w:r>
              <w:rPr>
                <w:rFonts w:hint="eastAsia"/>
              </w:rPr>
              <w:t>可</w:t>
            </w:r>
            <w:r>
              <w:t>进行修改本账户的登录密码</w:t>
            </w:r>
          </w:p>
        </w:tc>
      </w:tr>
      <w:tr w:rsidR="00D55654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D55654" w:rsidRPr="00883F4B" w:rsidRDefault="00D55654" w:rsidP="00711B0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D55654" w:rsidRDefault="00411243" w:rsidP="00711B0D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用户名</w:t>
            </w:r>
            <w:r w:rsidR="00605952" w:rsidRPr="00605952">
              <w:rPr>
                <w:rFonts w:hint="eastAsia"/>
                <w:iCs/>
              </w:rPr>
              <w:t>（</w:t>
            </w:r>
            <w:r w:rsidR="00091FB3">
              <w:rPr>
                <w:rFonts w:hint="eastAsia"/>
                <w:iCs/>
              </w:rPr>
              <w:t>Username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 w:rsidR="00711B0D">
              <w:rPr>
                <w:rFonts w:hint="eastAsia"/>
                <w:iCs/>
              </w:rPr>
              <w:t>置</w:t>
            </w:r>
            <w:r w:rsidR="00711B0D">
              <w:rPr>
                <w:iCs/>
              </w:rPr>
              <w:t>灰</w:t>
            </w:r>
            <w:r w:rsidR="00711B0D">
              <w:rPr>
                <w:rFonts w:hint="eastAsia"/>
                <w:iCs/>
              </w:rPr>
              <w:t>，</w:t>
            </w:r>
            <w:r>
              <w:rPr>
                <w:rFonts w:hint="eastAsia"/>
                <w:iCs/>
              </w:rPr>
              <w:t>不可</w:t>
            </w:r>
            <w:r>
              <w:rPr>
                <w:iCs/>
              </w:rPr>
              <w:t>输入</w:t>
            </w:r>
            <w:r>
              <w:rPr>
                <w:rFonts w:hint="eastAsia"/>
                <w:iCs/>
              </w:rPr>
              <w:t>不可</w:t>
            </w:r>
            <w:r>
              <w:rPr>
                <w:iCs/>
              </w:rPr>
              <w:t>修改；系统默认显示当前</w:t>
            </w:r>
            <w:r>
              <w:rPr>
                <w:rFonts w:hint="eastAsia"/>
                <w:iCs/>
              </w:rPr>
              <w:t>登录用户名</w:t>
            </w:r>
            <w:r>
              <w:rPr>
                <w:iCs/>
              </w:rPr>
              <w:t>；</w:t>
            </w:r>
          </w:p>
          <w:p w:rsidR="00411243" w:rsidRDefault="00411243" w:rsidP="00711B0D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旧</w:t>
            </w:r>
            <w:r>
              <w:rPr>
                <w:iCs/>
              </w:rPr>
              <w:t>密码</w:t>
            </w:r>
            <w:r w:rsidR="00605952" w:rsidRPr="00605952">
              <w:rPr>
                <w:rFonts w:hint="eastAsia"/>
                <w:iCs/>
              </w:rPr>
              <w:t>（</w:t>
            </w:r>
            <w:r w:rsidR="00091FB3">
              <w:rPr>
                <w:rFonts w:hint="eastAsia"/>
                <w:iCs/>
              </w:rPr>
              <w:t>Old Password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：当前登录的密码；</w:t>
            </w:r>
          </w:p>
          <w:p w:rsidR="00411243" w:rsidRDefault="00411243" w:rsidP="00711B0D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新</w:t>
            </w:r>
            <w:r>
              <w:rPr>
                <w:iCs/>
              </w:rPr>
              <w:t>密码</w:t>
            </w:r>
            <w:r w:rsidR="00605952" w:rsidRPr="00605952">
              <w:rPr>
                <w:rFonts w:hint="eastAsia"/>
                <w:iCs/>
              </w:rPr>
              <w:t>（</w:t>
            </w:r>
            <w:r w:rsidR="00091FB3">
              <w:rPr>
                <w:rFonts w:hint="eastAsia"/>
                <w:iCs/>
              </w:rPr>
              <w:t>New Password</w:t>
            </w:r>
            <w:r w:rsidR="00605952" w:rsidRPr="00605952">
              <w:rPr>
                <w:rFonts w:hint="eastAsia"/>
                <w:iCs/>
              </w:rPr>
              <w:t>）</w:t>
            </w:r>
            <w:r w:rsidR="006F33E9">
              <w:rPr>
                <w:iCs/>
              </w:rPr>
              <w:t>：</w:t>
            </w:r>
            <w:r>
              <w:rPr>
                <w:rFonts w:hint="eastAsia"/>
                <w:iCs/>
              </w:rPr>
              <w:t>6</w:t>
            </w:r>
            <w:r>
              <w:rPr>
                <w:rFonts w:hint="eastAsia"/>
                <w:iCs/>
              </w:rPr>
              <w:t>位</w:t>
            </w:r>
            <w:r>
              <w:rPr>
                <w:iCs/>
              </w:rPr>
              <w:t>的数字密码；</w:t>
            </w:r>
          </w:p>
          <w:p w:rsidR="00411243" w:rsidRPr="00A13C39" w:rsidRDefault="00411243" w:rsidP="00711B0D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确认</w:t>
            </w:r>
            <w:r>
              <w:rPr>
                <w:iCs/>
              </w:rPr>
              <w:t>新密码</w:t>
            </w:r>
            <w:r w:rsidR="00605952" w:rsidRPr="00605952">
              <w:rPr>
                <w:rFonts w:hint="eastAsia"/>
                <w:iCs/>
              </w:rPr>
              <w:t>（</w:t>
            </w:r>
            <w:r w:rsidR="00091FB3">
              <w:rPr>
                <w:rFonts w:hint="eastAsia"/>
                <w:iCs/>
              </w:rPr>
              <w:t>Confirm New Password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：输入与新密码</w:t>
            </w:r>
            <w:r>
              <w:rPr>
                <w:rFonts w:hint="eastAsia"/>
                <w:iCs/>
              </w:rPr>
              <w:t>一致</w:t>
            </w:r>
            <w:r>
              <w:rPr>
                <w:iCs/>
              </w:rPr>
              <w:t>的</w:t>
            </w:r>
            <w:r>
              <w:rPr>
                <w:rFonts w:hint="eastAsia"/>
                <w:iCs/>
              </w:rPr>
              <w:t>密码</w:t>
            </w:r>
            <w:r>
              <w:rPr>
                <w:iCs/>
              </w:rPr>
              <w:t>；</w:t>
            </w:r>
          </w:p>
        </w:tc>
      </w:tr>
      <w:tr w:rsidR="00D55654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D55654" w:rsidRPr="00883F4B" w:rsidRDefault="00D55654" w:rsidP="00711B0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D55654" w:rsidRDefault="00411243" w:rsidP="00711B0D">
            <w:r>
              <w:rPr>
                <w:rFonts w:hint="eastAsia"/>
              </w:rPr>
              <w:t>修改</w:t>
            </w:r>
            <w:r>
              <w:t>密码成功；</w:t>
            </w:r>
            <w:r w:rsidR="00507D48">
              <w:rPr>
                <w:rFonts w:hint="eastAsia"/>
              </w:rPr>
              <w:t>（</w:t>
            </w:r>
            <w:r w:rsidR="00507D48">
              <w:rPr>
                <w:rFonts w:hint="eastAsia"/>
              </w:rPr>
              <w:t>Your password has been successfully modified!</w:t>
            </w:r>
            <w:r w:rsidR="00507D48">
              <w:rPr>
                <w:rFonts w:hint="eastAsia"/>
              </w:rPr>
              <w:t>）</w:t>
            </w:r>
          </w:p>
          <w:p w:rsidR="00411243" w:rsidRPr="00883F4B" w:rsidRDefault="00411243" w:rsidP="00711B0D">
            <w:r>
              <w:rPr>
                <w:rFonts w:hint="eastAsia"/>
              </w:rPr>
              <w:t>两次</w:t>
            </w:r>
            <w:r>
              <w:t>输入不</w:t>
            </w:r>
            <w:r>
              <w:rPr>
                <w:rFonts w:hint="eastAsia"/>
              </w:rPr>
              <w:t>一致</w:t>
            </w:r>
            <w:r>
              <w:t>，修改密码失败；</w:t>
            </w:r>
          </w:p>
        </w:tc>
      </w:tr>
      <w:tr w:rsidR="00D55654" w:rsidRPr="00883F4B" w:rsidTr="00711B0D">
        <w:tc>
          <w:tcPr>
            <w:tcW w:w="1384" w:type="dxa"/>
            <w:shd w:val="clear" w:color="auto" w:fill="D9D9D9"/>
            <w:vAlign w:val="center"/>
          </w:tcPr>
          <w:p w:rsidR="00D55654" w:rsidRPr="00883F4B" w:rsidRDefault="00D55654" w:rsidP="00711B0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296273" w:rsidRDefault="00296273" w:rsidP="00B04EF5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（</w:t>
            </w:r>
            <w:r w:rsidR="00A864F1">
              <w:rPr>
                <w:rFonts w:hint="eastAsia"/>
                <w:noProof/>
                <w:szCs w:val="21"/>
              </w:rPr>
              <w:t>Your o</w:t>
            </w:r>
            <w:r>
              <w:rPr>
                <w:rFonts w:hint="eastAsia"/>
                <w:noProof/>
                <w:szCs w:val="21"/>
              </w:rPr>
              <w:t>ld password is incorrect</w:t>
            </w:r>
            <w:r>
              <w:rPr>
                <w:rFonts w:hint="eastAsia"/>
                <w:noProof/>
                <w:szCs w:val="21"/>
              </w:rPr>
              <w:t>）</w:t>
            </w:r>
          </w:p>
          <w:p w:rsidR="00D55654" w:rsidRPr="00FE4DC0" w:rsidRDefault="00411243" w:rsidP="00B04EF5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两次</w:t>
            </w:r>
            <w:r>
              <w:rPr>
                <w:noProof/>
                <w:szCs w:val="21"/>
              </w:rPr>
              <w:t>输入结果不一致，</w:t>
            </w:r>
            <w:r>
              <w:rPr>
                <w:rFonts w:hint="eastAsia"/>
                <w:noProof/>
                <w:szCs w:val="21"/>
              </w:rPr>
              <w:t>修改密码</w:t>
            </w:r>
            <w:r>
              <w:rPr>
                <w:noProof/>
                <w:szCs w:val="21"/>
              </w:rPr>
              <w:t>不</w:t>
            </w:r>
            <w:r>
              <w:rPr>
                <w:rFonts w:hint="eastAsia"/>
                <w:noProof/>
                <w:szCs w:val="21"/>
              </w:rPr>
              <w:t>成功</w:t>
            </w:r>
            <w:r w:rsidR="00D7660B">
              <w:rPr>
                <w:rFonts w:hint="eastAsia"/>
                <w:noProof/>
                <w:szCs w:val="21"/>
              </w:rPr>
              <w:t>（</w:t>
            </w:r>
            <w:r w:rsidR="00740F0D">
              <w:rPr>
                <w:rFonts w:hint="eastAsia"/>
                <w:noProof/>
                <w:szCs w:val="21"/>
              </w:rPr>
              <w:t>N</w:t>
            </w:r>
            <w:r w:rsidR="00D7660B">
              <w:rPr>
                <w:rFonts w:hint="eastAsia"/>
                <w:noProof/>
                <w:szCs w:val="21"/>
              </w:rPr>
              <w:t>ew password and confirm</w:t>
            </w:r>
            <w:r w:rsidR="00740F0D">
              <w:rPr>
                <w:rFonts w:hint="eastAsia"/>
                <w:noProof/>
                <w:szCs w:val="21"/>
              </w:rPr>
              <w:t>ed</w:t>
            </w:r>
            <w:r w:rsidR="00D7660B">
              <w:rPr>
                <w:rFonts w:hint="eastAsia"/>
                <w:noProof/>
                <w:szCs w:val="21"/>
              </w:rPr>
              <w:t xml:space="preserve"> password</w:t>
            </w:r>
            <w:r w:rsidR="00740F0D">
              <w:rPr>
                <w:rFonts w:hint="eastAsia"/>
                <w:noProof/>
                <w:szCs w:val="21"/>
              </w:rPr>
              <w:t xml:space="preserve"> are different</w:t>
            </w:r>
            <w:r w:rsidR="00D7660B">
              <w:rPr>
                <w:rFonts w:hint="eastAsia"/>
                <w:noProof/>
                <w:szCs w:val="21"/>
              </w:rPr>
              <w:t>）</w:t>
            </w:r>
          </w:p>
        </w:tc>
      </w:tr>
      <w:tr w:rsidR="00D55654" w:rsidRPr="00883F4B" w:rsidTr="00711B0D">
        <w:tc>
          <w:tcPr>
            <w:tcW w:w="1384" w:type="dxa"/>
            <w:shd w:val="clear" w:color="auto" w:fill="D9D9D9"/>
            <w:vAlign w:val="center"/>
          </w:tcPr>
          <w:p w:rsidR="00D55654" w:rsidRPr="00883F4B" w:rsidRDefault="00D55654" w:rsidP="00711B0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D55654" w:rsidRDefault="00411243" w:rsidP="00711B0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新密码数</w:t>
            </w:r>
            <w:r>
              <w:rPr>
                <w:bCs/>
                <w:iCs/>
              </w:rPr>
              <w:t>不能少于</w:t>
            </w:r>
            <w:r>
              <w:rPr>
                <w:rFonts w:hint="eastAsia"/>
                <w:bCs/>
                <w:iCs/>
              </w:rPr>
              <w:t>6</w:t>
            </w:r>
            <w:r>
              <w:rPr>
                <w:rFonts w:hint="eastAsia"/>
                <w:bCs/>
                <w:iCs/>
              </w:rPr>
              <w:t>位</w:t>
            </w:r>
            <w:r>
              <w:rPr>
                <w:bCs/>
                <w:iCs/>
              </w:rPr>
              <w:t>，否则</w:t>
            </w:r>
            <w:r>
              <w:rPr>
                <w:rFonts w:hint="eastAsia"/>
                <w:bCs/>
                <w:iCs/>
              </w:rPr>
              <w:t>提示</w:t>
            </w:r>
            <w:r>
              <w:rPr>
                <w:bCs/>
                <w:iCs/>
              </w:rPr>
              <w:t>：</w:t>
            </w:r>
            <w:r>
              <w:rPr>
                <w:rFonts w:hint="eastAsia"/>
                <w:bCs/>
                <w:iCs/>
              </w:rPr>
              <w:t>密码</w:t>
            </w:r>
            <w:r>
              <w:rPr>
                <w:bCs/>
                <w:iCs/>
              </w:rPr>
              <w:t>不能少于</w:t>
            </w:r>
            <w:r>
              <w:rPr>
                <w:rFonts w:hint="eastAsia"/>
                <w:bCs/>
                <w:iCs/>
              </w:rPr>
              <w:t>6</w:t>
            </w:r>
            <w:r>
              <w:rPr>
                <w:rFonts w:hint="eastAsia"/>
                <w:bCs/>
                <w:iCs/>
              </w:rPr>
              <w:t>位</w:t>
            </w:r>
            <w:r>
              <w:rPr>
                <w:bCs/>
                <w:iCs/>
              </w:rPr>
              <w:t>；</w:t>
            </w:r>
            <w:r w:rsidR="00B04EF5">
              <w:rPr>
                <w:rFonts w:hint="eastAsia"/>
                <w:bCs/>
                <w:iCs/>
              </w:rPr>
              <w:t>（</w:t>
            </w:r>
            <w:r w:rsidR="006F6F17">
              <w:rPr>
                <w:rFonts w:hint="eastAsia"/>
                <w:bCs/>
                <w:iCs/>
              </w:rPr>
              <w:t>Your p</w:t>
            </w:r>
            <w:r w:rsidR="00B04EF5">
              <w:rPr>
                <w:rFonts w:hint="eastAsia"/>
                <w:bCs/>
                <w:iCs/>
              </w:rPr>
              <w:t xml:space="preserve">assword </w:t>
            </w:r>
            <w:r w:rsidR="0008547E">
              <w:rPr>
                <w:rFonts w:hint="eastAsia"/>
                <w:bCs/>
                <w:iCs/>
              </w:rPr>
              <w:t xml:space="preserve">cannot be </w:t>
            </w:r>
            <w:r w:rsidR="00B04EF5">
              <w:rPr>
                <w:rFonts w:hint="eastAsia"/>
                <w:bCs/>
                <w:iCs/>
              </w:rPr>
              <w:t>less than 6 digits</w:t>
            </w:r>
            <w:r w:rsidR="00B04EF5">
              <w:rPr>
                <w:rFonts w:hint="eastAsia"/>
                <w:bCs/>
                <w:iCs/>
              </w:rPr>
              <w:t>）</w:t>
            </w:r>
          </w:p>
          <w:p w:rsidR="00411243" w:rsidRDefault="00411243" w:rsidP="00711B0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新密码</w:t>
            </w:r>
            <w:r>
              <w:rPr>
                <w:bCs/>
                <w:iCs/>
              </w:rPr>
              <w:t>和确认新密码两次输入结果必须一致；</w:t>
            </w:r>
          </w:p>
          <w:p w:rsidR="00411243" w:rsidRDefault="00411243" w:rsidP="00711B0D">
            <w:pPr>
              <w:rPr>
                <w:ins w:id="870" w:author="Microsoft" w:date="2015-10-30T14:26:00Z"/>
                <w:bCs/>
                <w:iCs/>
              </w:rPr>
            </w:pPr>
            <w:r>
              <w:rPr>
                <w:rFonts w:hint="eastAsia"/>
                <w:bCs/>
                <w:iCs/>
              </w:rPr>
              <w:t>旧</w:t>
            </w:r>
            <w:r>
              <w:rPr>
                <w:bCs/>
                <w:iCs/>
              </w:rPr>
              <w:t>密码的值需与本次登录的密码值完全一致；</w:t>
            </w:r>
          </w:p>
          <w:p w:rsidR="007F0855" w:rsidRPr="00883F4B" w:rsidRDefault="007F0855" w:rsidP="00711B0D">
            <w:pPr>
              <w:rPr>
                <w:bCs/>
                <w:iCs/>
              </w:rPr>
            </w:pPr>
            <w:ins w:id="871" w:author="Microsoft" w:date="2015-10-30T14:26:00Z">
              <w:r>
                <w:rPr>
                  <w:rFonts w:hint="eastAsia"/>
                  <w:bCs/>
                  <w:iCs/>
                </w:rPr>
                <w:t>密码</w:t>
              </w:r>
              <w:r>
                <w:rPr>
                  <w:bCs/>
                  <w:iCs/>
                </w:rPr>
                <w:t>长度显示</w:t>
              </w:r>
              <w:r>
                <w:rPr>
                  <w:rFonts w:hint="eastAsia"/>
                  <w:bCs/>
                  <w:iCs/>
                </w:rPr>
                <w:t>6</w:t>
              </w:r>
              <w:r>
                <w:rPr>
                  <w:rFonts w:hint="eastAsia"/>
                  <w:bCs/>
                  <w:iCs/>
                </w:rPr>
                <w:t>位</w:t>
              </w:r>
            </w:ins>
            <w:ins w:id="872" w:author="Microsoft" w:date="2015-10-30T14:27:00Z">
              <w:r>
                <w:rPr>
                  <w:rFonts w:hint="eastAsia"/>
                  <w:bCs/>
                  <w:iCs/>
                </w:rPr>
                <w:t>有效</w:t>
              </w:r>
            </w:ins>
            <w:ins w:id="873" w:author="Microsoft" w:date="2015-10-30T14:26:00Z">
              <w:r>
                <w:rPr>
                  <w:bCs/>
                  <w:iCs/>
                </w:rPr>
                <w:t>数字；</w:t>
              </w:r>
            </w:ins>
          </w:p>
        </w:tc>
      </w:tr>
      <w:tr w:rsidR="00D55654" w:rsidRPr="00883F4B" w:rsidTr="00711B0D">
        <w:tc>
          <w:tcPr>
            <w:tcW w:w="1384" w:type="dxa"/>
            <w:shd w:val="clear" w:color="auto" w:fill="D9D9D9"/>
            <w:vAlign w:val="center"/>
          </w:tcPr>
          <w:p w:rsidR="00D55654" w:rsidRPr="00883F4B" w:rsidRDefault="00D55654" w:rsidP="00711B0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D55654" w:rsidRPr="00883F4B" w:rsidRDefault="00411243" w:rsidP="00711B0D">
            <w:r>
              <w:rPr>
                <w:rFonts w:hint="eastAsia"/>
              </w:rPr>
              <w:t>无</w:t>
            </w:r>
          </w:p>
        </w:tc>
      </w:tr>
    </w:tbl>
    <w:p w:rsidR="00D55654" w:rsidRPr="00D55654" w:rsidRDefault="00D55654" w:rsidP="00D55654">
      <w:pPr>
        <w:pStyle w:val="a0"/>
      </w:pPr>
    </w:p>
    <w:p w:rsidR="006960B5" w:rsidRDefault="006960B5">
      <w:pPr>
        <w:pStyle w:val="2"/>
        <w:rPr>
          <w:ins w:id="874" w:author="Microsoft" w:date="2015-10-29T16:35:00Z"/>
        </w:rPr>
      </w:pPr>
      <w:bookmarkStart w:id="875" w:name="_Toc447205878"/>
      <w:ins w:id="876" w:author="Microsoft" w:date="2015-10-29T16:35:00Z">
        <w:r>
          <w:rPr>
            <w:rFonts w:hint="eastAsia"/>
          </w:rPr>
          <w:t>修改交易密码</w:t>
        </w:r>
        <w:r>
          <w:t>（</w:t>
        </w:r>
        <w:r>
          <w:rPr>
            <w:rFonts w:hint="eastAsia"/>
          </w:rPr>
          <w:t>市场</w:t>
        </w:r>
        <w:r>
          <w:t>管理员）</w:t>
        </w:r>
        <w:bookmarkEnd w:id="875"/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6960B5" w:rsidRPr="00883F4B" w:rsidTr="002E0CC1">
        <w:trPr>
          <w:ins w:id="877" w:author="Microsoft" w:date="2015-10-29T16:35:00Z"/>
        </w:trPr>
        <w:tc>
          <w:tcPr>
            <w:tcW w:w="1384" w:type="dxa"/>
            <w:shd w:val="clear" w:color="auto" w:fill="D9D9D9"/>
            <w:vAlign w:val="center"/>
          </w:tcPr>
          <w:p w:rsidR="006960B5" w:rsidRPr="00883F4B" w:rsidRDefault="006960B5" w:rsidP="002E0CC1">
            <w:pPr>
              <w:rPr>
                <w:ins w:id="878" w:author="Microsoft" w:date="2015-10-29T16:35:00Z"/>
              </w:rPr>
            </w:pPr>
            <w:ins w:id="879" w:author="Microsoft" w:date="2015-10-29T16:35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6960B5" w:rsidRPr="00883F4B" w:rsidRDefault="006960B5" w:rsidP="002E0CC1">
            <w:pPr>
              <w:rPr>
                <w:ins w:id="880" w:author="Microsoft" w:date="2015-10-29T16:35:00Z"/>
                <w:iCs/>
              </w:rPr>
            </w:pPr>
            <w:ins w:id="881" w:author="Microsoft" w:date="2015-10-29T16:35:00Z">
              <w:r>
                <w:rPr>
                  <w:iCs/>
                </w:rPr>
                <w:t>Jk002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6960B5" w:rsidRPr="00883F4B" w:rsidRDefault="006960B5" w:rsidP="002E0CC1">
            <w:pPr>
              <w:rPr>
                <w:ins w:id="882" w:author="Microsoft" w:date="2015-10-29T16:35:00Z"/>
              </w:rPr>
            </w:pPr>
            <w:ins w:id="883" w:author="Microsoft" w:date="2015-10-29T16:35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6960B5" w:rsidRPr="00883F4B" w:rsidRDefault="006960B5" w:rsidP="002E0CC1">
            <w:pPr>
              <w:rPr>
                <w:ins w:id="884" w:author="Microsoft" w:date="2015-10-29T16:35:00Z"/>
                <w:iCs/>
              </w:rPr>
            </w:pPr>
          </w:p>
        </w:tc>
      </w:tr>
      <w:tr w:rsidR="006960B5" w:rsidRPr="00883F4B" w:rsidTr="002E0CC1">
        <w:trPr>
          <w:ins w:id="885" w:author="Microsoft" w:date="2015-10-29T16:35:00Z"/>
        </w:trPr>
        <w:tc>
          <w:tcPr>
            <w:tcW w:w="1384" w:type="dxa"/>
            <w:shd w:val="clear" w:color="auto" w:fill="D9D9D9"/>
            <w:vAlign w:val="center"/>
          </w:tcPr>
          <w:p w:rsidR="006960B5" w:rsidRPr="00883F4B" w:rsidRDefault="006960B5" w:rsidP="002E0CC1">
            <w:pPr>
              <w:rPr>
                <w:ins w:id="886" w:author="Microsoft" w:date="2015-10-29T16:35:00Z"/>
              </w:rPr>
            </w:pPr>
            <w:ins w:id="887" w:author="Microsoft" w:date="2015-10-29T16:35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6960B5" w:rsidRPr="00883F4B" w:rsidRDefault="006960B5" w:rsidP="002E0CC1">
            <w:pPr>
              <w:rPr>
                <w:ins w:id="888" w:author="Microsoft" w:date="2015-10-29T16:35:00Z"/>
                <w:iCs/>
              </w:rPr>
            </w:pPr>
            <w:ins w:id="889" w:author="Microsoft" w:date="2015-10-29T16:35:00Z">
              <w:r>
                <w:rPr>
                  <w:rFonts w:hint="eastAsia"/>
                  <w:iCs/>
                </w:rPr>
                <w:t>修改交易密码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6960B5" w:rsidRPr="00883F4B" w:rsidRDefault="006960B5" w:rsidP="002E0CC1">
            <w:pPr>
              <w:rPr>
                <w:ins w:id="890" w:author="Microsoft" w:date="2015-10-29T16:35:00Z"/>
                <w:iCs/>
              </w:rPr>
            </w:pPr>
            <w:ins w:id="891" w:author="Microsoft" w:date="2015-10-29T16:35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6960B5" w:rsidRPr="00883F4B" w:rsidRDefault="006960B5" w:rsidP="002E0CC1">
            <w:pPr>
              <w:rPr>
                <w:ins w:id="892" w:author="Microsoft" w:date="2015-10-29T16:35:00Z"/>
                <w:iCs/>
              </w:rPr>
            </w:pPr>
            <w:ins w:id="893" w:author="Microsoft" w:date="2015-10-29T16:35:00Z">
              <w:r>
                <w:rPr>
                  <w:rFonts w:hint="eastAsia"/>
                  <w:iCs/>
                </w:rPr>
                <w:t>高</w:t>
              </w:r>
            </w:ins>
          </w:p>
        </w:tc>
      </w:tr>
      <w:tr w:rsidR="006960B5" w:rsidRPr="00883F4B" w:rsidTr="002E0CC1">
        <w:trPr>
          <w:trHeight w:val="390"/>
          <w:ins w:id="894" w:author="Microsoft" w:date="2015-10-29T16:35:00Z"/>
        </w:trPr>
        <w:tc>
          <w:tcPr>
            <w:tcW w:w="1384" w:type="dxa"/>
            <w:shd w:val="clear" w:color="auto" w:fill="D9D9D9"/>
            <w:vAlign w:val="center"/>
          </w:tcPr>
          <w:p w:rsidR="006960B5" w:rsidRPr="00883F4B" w:rsidRDefault="006960B5" w:rsidP="002E0CC1">
            <w:pPr>
              <w:rPr>
                <w:ins w:id="895" w:author="Microsoft" w:date="2015-10-29T16:35:00Z"/>
              </w:rPr>
            </w:pPr>
            <w:ins w:id="896" w:author="Microsoft" w:date="2015-10-29T16:35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6960B5" w:rsidRPr="00883F4B" w:rsidRDefault="006960B5">
            <w:pPr>
              <w:rPr>
                <w:ins w:id="897" w:author="Microsoft" w:date="2015-10-29T16:35:00Z"/>
              </w:rPr>
            </w:pPr>
            <w:ins w:id="898" w:author="Microsoft" w:date="2015-10-29T16:35:00Z">
              <w:r>
                <w:rPr>
                  <w:rFonts w:hint="eastAsia"/>
                </w:rPr>
                <w:t>市场</w:t>
              </w:r>
              <w:r>
                <w:t>管理员登录后，进行交易密码</w:t>
              </w:r>
            </w:ins>
            <w:ins w:id="899" w:author="Microsoft" w:date="2015-10-29T16:36:00Z">
              <w:r>
                <w:t>修改</w:t>
              </w:r>
            </w:ins>
          </w:p>
        </w:tc>
      </w:tr>
      <w:tr w:rsidR="006960B5" w:rsidRPr="00883F4B" w:rsidTr="002E0CC1">
        <w:trPr>
          <w:trHeight w:val="420"/>
          <w:ins w:id="900" w:author="Microsoft" w:date="2015-10-29T16:35:00Z"/>
        </w:trPr>
        <w:tc>
          <w:tcPr>
            <w:tcW w:w="1384" w:type="dxa"/>
            <w:shd w:val="clear" w:color="auto" w:fill="D9D9D9"/>
            <w:vAlign w:val="center"/>
          </w:tcPr>
          <w:p w:rsidR="006960B5" w:rsidRPr="00883F4B" w:rsidRDefault="006960B5" w:rsidP="002E0CC1">
            <w:pPr>
              <w:rPr>
                <w:ins w:id="901" w:author="Microsoft" w:date="2015-10-29T16:35:00Z"/>
              </w:rPr>
            </w:pPr>
            <w:ins w:id="902" w:author="Microsoft" w:date="2015-10-29T16:35:00Z">
              <w:r w:rsidRPr="00883F4B">
                <w:rPr>
                  <w:rFonts w:hint="eastAsia"/>
                </w:rPr>
                <w:lastRenderedPageBreak/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6960B5" w:rsidRDefault="006960B5" w:rsidP="002E0CC1">
            <w:pPr>
              <w:pStyle w:val="a8"/>
              <w:numPr>
                <w:ilvl w:val="0"/>
                <w:numId w:val="3"/>
              </w:numPr>
              <w:ind w:firstLineChars="0"/>
              <w:rPr>
                <w:ins w:id="903" w:author="Microsoft" w:date="2015-10-29T16:35:00Z"/>
                <w:iCs/>
              </w:rPr>
            </w:pPr>
            <w:ins w:id="904" w:author="Microsoft" w:date="2015-10-29T16:35:00Z">
              <w:r>
                <w:rPr>
                  <w:rFonts w:hint="eastAsia"/>
                  <w:iCs/>
                </w:rPr>
                <w:t>用户名</w:t>
              </w:r>
              <w:r w:rsidRPr="00605952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Username</w:t>
              </w:r>
              <w:r w:rsidRPr="00605952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  <w:r>
                <w:rPr>
                  <w:rFonts w:hint="eastAsia"/>
                  <w:iCs/>
                </w:rPr>
                <w:t>置</w:t>
              </w:r>
              <w:r>
                <w:rPr>
                  <w:iCs/>
                </w:rPr>
                <w:t>灰</w:t>
              </w:r>
              <w:r>
                <w:rPr>
                  <w:rFonts w:hint="eastAsia"/>
                  <w:iCs/>
                </w:rPr>
                <w:t>，不可</w:t>
              </w:r>
              <w:r>
                <w:rPr>
                  <w:iCs/>
                </w:rPr>
                <w:t>输入</w:t>
              </w:r>
              <w:r>
                <w:rPr>
                  <w:rFonts w:hint="eastAsia"/>
                  <w:iCs/>
                </w:rPr>
                <w:t>不可</w:t>
              </w:r>
              <w:r>
                <w:rPr>
                  <w:iCs/>
                </w:rPr>
                <w:t>修改；系统默认显示当前</w:t>
              </w:r>
              <w:r>
                <w:rPr>
                  <w:rFonts w:hint="eastAsia"/>
                  <w:iCs/>
                </w:rPr>
                <w:t>登录用户名</w:t>
              </w:r>
              <w:r>
                <w:rPr>
                  <w:iCs/>
                </w:rPr>
                <w:t>；</w:t>
              </w:r>
            </w:ins>
          </w:p>
          <w:p w:rsidR="006960B5" w:rsidRDefault="006960B5" w:rsidP="002E0CC1">
            <w:pPr>
              <w:pStyle w:val="a8"/>
              <w:numPr>
                <w:ilvl w:val="0"/>
                <w:numId w:val="3"/>
              </w:numPr>
              <w:ind w:firstLineChars="0"/>
              <w:rPr>
                <w:ins w:id="905" w:author="Microsoft" w:date="2015-10-29T16:35:00Z"/>
                <w:iCs/>
              </w:rPr>
            </w:pPr>
            <w:ins w:id="906" w:author="Microsoft" w:date="2015-10-29T16:35:00Z">
              <w:r>
                <w:rPr>
                  <w:rFonts w:hint="eastAsia"/>
                  <w:iCs/>
                </w:rPr>
                <w:t>旧</w:t>
              </w:r>
              <w:r>
                <w:rPr>
                  <w:iCs/>
                </w:rPr>
                <w:t>密码</w:t>
              </w:r>
              <w:r w:rsidRPr="00605952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Old Password</w:t>
              </w:r>
              <w:r w:rsidRPr="00605952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：当前登录的密码；</w:t>
              </w:r>
            </w:ins>
          </w:p>
          <w:p w:rsidR="006960B5" w:rsidRDefault="006960B5" w:rsidP="002E0CC1">
            <w:pPr>
              <w:pStyle w:val="a8"/>
              <w:numPr>
                <w:ilvl w:val="0"/>
                <w:numId w:val="3"/>
              </w:numPr>
              <w:ind w:firstLineChars="0"/>
              <w:rPr>
                <w:ins w:id="907" w:author="Microsoft" w:date="2015-10-29T16:35:00Z"/>
                <w:iCs/>
              </w:rPr>
            </w:pPr>
            <w:ins w:id="908" w:author="Microsoft" w:date="2015-10-29T16:35:00Z">
              <w:r>
                <w:rPr>
                  <w:rFonts w:hint="eastAsia"/>
                  <w:iCs/>
                </w:rPr>
                <w:t>新</w:t>
              </w:r>
              <w:r>
                <w:rPr>
                  <w:iCs/>
                </w:rPr>
                <w:t>密码</w:t>
              </w:r>
              <w:r w:rsidRPr="00605952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New Password</w:t>
              </w:r>
              <w:r w:rsidRPr="00605952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  <w:r>
                <w:rPr>
                  <w:rFonts w:hint="eastAsia"/>
                  <w:iCs/>
                </w:rPr>
                <w:t>6</w:t>
              </w:r>
              <w:r>
                <w:rPr>
                  <w:rFonts w:hint="eastAsia"/>
                  <w:iCs/>
                </w:rPr>
                <w:t>位</w:t>
              </w:r>
              <w:r>
                <w:rPr>
                  <w:iCs/>
                </w:rPr>
                <w:t>的数字密码；</w:t>
              </w:r>
            </w:ins>
          </w:p>
          <w:p w:rsidR="006960B5" w:rsidRPr="00A13C39" w:rsidRDefault="006960B5" w:rsidP="002E0CC1">
            <w:pPr>
              <w:pStyle w:val="a8"/>
              <w:numPr>
                <w:ilvl w:val="0"/>
                <w:numId w:val="3"/>
              </w:numPr>
              <w:ind w:firstLineChars="0"/>
              <w:rPr>
                <w:ins w:id="909" w:author="Microsoft" w:date="2015-10-29T16:35:00Z"/>
                <w:iCs/>
              </w:rPr>
            </w:pPr>
            <w:ins w:id="910" w:author="Microsoft" w:date="2015-10-29T16:35:00Z">
              <w:r>
                <w:rPr>
                  <w:rFonts w:hint="eastAsia"/>
                  <w:iCs/>
                </w:rPr>
                <w:t>确认</w:t>
              </w:r>
              <w:r>
                <w:rPr>
                  <w:iCs/>
                </w:rPr>
                <w:t>新密码</w:t>
              </w:r>
              <w:r w:rsidRPr="00605952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Confirm New Password</w:t>
              </w:r>
              <w:r w:rsidRPr="00605952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：输入与新密码</w:t>
              </w:r>
              <w:r>
                <w:rPr>
                  <w:rFonts w:hint="eastAsia"/>
                  <w:iCs/>
                </w:rPr>
                <w:t>一致</w:t>
              </w:r>
              <w:r>
                <w:rPr>
                  <w:iCs/>
                </w:rPr>
                <w:t>的</w:t>
              </w:r>
              <w:r>
                <w:rPr>
                  <w:rFonts w:hint="eastAsia"/>
                  <w:iCs/>
                </w:rPr>
                <w:t>密码</w:t>
              </w:r>
              <w:r>
                <w:rPr>
                  <w:iCs/>
                </w:rPr>
                <w:t>；</w:t>
              </w:r>
            </w:ins>
          </w:p>
        </w:tc>
      </w:tr>
      <w:tr w:rsidR="006960B5" w:rsidRPr="00883F4B" w:rsidTr="002E0CC1">
        <w:trPr>
          <w:trHeight w:val="420"/>
          <w:ins w:id="911" w:author="Microsoft" w:date="2015-10-29T16:35:00Z"/>
        </w:trPr>
        <w:tc>
          <w:tcPr>
            <w:tcW w:w="1384" w:type="dxa"/>
            <w:shd w:val="clear" w:color="auto" w:fill="D9D9D9"/>
            <w:vAlign w:val="center"/>
          </w:tcPr>
          <w:p w:rsidR="006960B5" w:rsidRPr="00883F4B" w:rsidRDefault="006960B5" w:rsidP="002E0CC1">
            <w:pPr>
              <w:rPr>
                <w:ins w:id="912" w:author="Microsoft" w:date="2015-10-29T16:35:00Z"/>
              </w:rPr>
            </w:pPr>
            <w:ins w:id="913" w:author="Microsoft" w:date="2015-10-29T16:35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6960B5" w:rsidRDefault="006960B5" w:rsidP="002E0CC1">
            <w:pPr>
              <w:rPr>
                <w:ins w:id="914" w:author="Microsoft" w:date="2015-10-29T16:35:00Z"/>
              </w:rPr>
            </w:pPr>
            <w:ins w:id="915" w:author="Microsoft" w:date="2015-10-29T16:35:00Z">
              <w:r>
                <w:rPr>
                  <w:rFonts w:hint="eastAsia"/>
                </w:rPr>
                <w:t>修改</w:t>
              </w:r>
              <w:r>
                <w:t>密码成功；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Your password has been successfully modified!</w:t>
              </w:r>
              <w:r>
                <w:rPr>
                  <w:rFonts w:hint="eastAsia"/>
                </w:rPr>
                <w:t>）</w:t>
              </w:r>
            </w:ins>
          </w:p>
          <w:p w:rsidR="006960B5" w:rsidRPr="00883F4B" w:rsidRDefault="006960B5" w:rsidP="002E0CC1">
            <w:pPr>
              <w:rPr>
                <w:ins w:id="916" w:author="Microsoft" w:date="2015-10-29T16:35:00Z"/>
              </w:rPr>
            </w:pPr>
            <w:ins w:id="917" w:author="Microsoft" w:date="2015-10-29T16:35:00Z">
              <w:r>
                <w:rPr>
                  <w:rFonts w:hint="eastAsia"/>
                </w:rPr>
                <w:t>两次</w:t>
              </w:r>
              <w:r>
                <w:t>输入不</w:t>
              </w:r>
              <w:r>
                <w:rPr>
                  <w:rFonts w:hint="eastAsia"/>
                </w:rPr>
                <w:t>一致</w:t>
              </w:r>
              <w:r>
                <w:t>，修改密码失败；</w:t>
              </w:r>
            </w:ins>
          </w:p>
        </w:tc>
      </w:tr>
      <w:tr w:rsidR="006960B5" w:rsidRPr="00883F4B" w:rsidTr="002E0CC1">
        <w:trPr>
          <w:ins w:id="918" w:author="Microsoft" w:date="2015-10-29T16:35:00Z"/>
        </w:trPr>
        <w:tc>
          <w:tcPr>
            <w:tcW w:w="1384" w:type="dxa"/>
            <w:shd w:val="clear" w:color="auto" w:fill="D9D9D9"/>
            <w:vAlign w:val="center"/>
          </w:tcPr>
          <w:p w:rsidR="006960B5" w:rsidRPr="00883F4B" w:rsidRDefault="006960B5" w:rsidP="002E0CC1">
            <w:pPr>
              <w:rPr>
                <w:ins w:id="919" w:author="Microsoft" w:date="2015-10-29T16:35:00Z"/>
              </w:rPr>
            </w:pPr>
            <w:ins w:id="920" w:author="Microsoft" w:date="2015-10-29T16:35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6960B5" w:rsidRDefault="006960B5" w:rsidP="002E0CC1">
            <w:pPr>
              <w:rPr>
                <w:ins w:id="921" w:author="Microsoft" w:date="2015-10-29T16:35:00Z"/>
                <w:noProof/>
                <w:szCs w:val="21"/>
              </w:rPr>
            </w:pPr>
            <w:ins w:id="922" w:author="Microsoft" w:date="2015-10-29T16:35:00Z">
              <w:r>
                <w:rPr>
                  <w:rFonts w:hint="eastAsia"/>
                  <w:noProof/>
                  <w:szCs w:val="21"/>
                </w:rPr>
                <w:t>（</w:t>
              </w:r>
              <w:r>
                <w:rPr>
                  <w:rFonts w:hint="eastAsia"/>
                  <w:noProof/>
                  <w:szCs w:val="21"/>
                </w:rPr>
                <w:t>Your old password is incorrect</w:t>
              </w:r>
              <w:r>
                <w:rPr>
                  <w:rFonts w:hint="eastAsia"/>
                  <w:noProof/>
                  <w:szCs w:val="21"/>
                </w:rPr>
                <w:t>）</w:t>
              </w:r>
            </w:ins>
          </w:p>
          <w:p w:rsidR="006960B5" w:rsidRPr="00FE4DC0" w:rsidRDefault="006960B5" w:rsidP="002E0CC1">
            <w:pPr>
              <w:rPr>
                <w:ins w:id="923" w:author="Microsoft" w:date="2015-10-29T16:35:00Z"/>
                <w:noProof/>
                <w:szCs w:val="21"/>
              </w:rPr>
            </w:pPr>
            <w:ins w:id="924" w:author="Microsoft" w:date="2015-10-29T16:35:00Z">
              <w:r>
                <w:rPr>
                  <w:rFonts w:hint="eastAsia"/>
                  <w:noProof/>
                  <w:szCs w:val="21"/>
                </w:rPr>
                <w:t>两次</w:t>
              </w:r>
              <w:r>
                <w:rPr>
                  <w:noProof/>
                  <w:szCs w:val="21"/>
                </w:rPr>
                <w:t>输入结果不一致，</w:t>
              </w:r>
              <w:r>
                <w:rPr>
                  <w:rFonts w:hint="eastAsia"/>
                  <w:noProof/>
                  <w:szCs w:val="21"/>
                </w:rPr>
                <w:t>修改密码</w:t>
              </w:r>
              <w:r>
                <w:rPr>
                  <w:noProof/>
                  <w:szCs w:val="21"/>
                </w:rPr>
                <w:t>不</w:t>
              </w:r>
              <w:r>
                <w:rPr>
                  <w:rFonts w:hint="eastAsia"/>
                  <w:noProof/>
                  <w:szCs w:val="21"/>
                </w:rPr>
                <w:t>成功（</w:t>
              </w:r>
              <w:r>
                <w:rPr>
                  <w:rFonts w:hint="eastAsia"/>
                  <w:noProof/>
                  <w:szCs w:val="21"/>
                </w:rPr>
                <w:t>New password and confirmed password are different</w:t>
              </w:r>
              <w:r>
                <w:rPr>
                  <w:rFonts w:hint="eastAsia"/>
                  <w:noProof/>
                  <w:szCs w:val="21"/>
                </w:rPr>
                <w:t>）</w:t>
              </w:r>
            </w:ins>
          </w:p>
        </w:tc>
      </w:tr>
      <w:tr w:rsidR="006960B5" w:rsidRPr="00883F4B" w:rsidTr="002E0CC1">
        <w:trPr>
          <w:ins w:id="925" w:author="Microsoft" w:date="2015-10-29T16:35:00Z"/>
        </w:trPr>
        <w:tc>
          <w:tcPr>
            <w:tcW w:w="1384" w:type="dxa"/>
            <w:shd w:val="clear" w:color="auto" w:fill="D9D9D9"/>
            <w:vAlign w:val="center"/>
          </w:tcPr>
          <w:p w:rsidR="006960B5" w:rsidRPr="00883F4B" w:rsidRDefault="006960B5" w:rsidP="002E0CC1">
            <w:pPr>
              <w:rPr>
                <w:ins w:id="926" w:author="Microsoft" w:date="2015-10-29T16:35:00Z"/>
              </w:rPr>
            </w:pPr>
            <w:ins w:id="927" w:author="Microsoft" w:date="2015-10-29T16:35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6960B5" w:rsidRDefault="006960B5" w:rsidP="002E0CC1">
            <w:pPr>
              <w:rPr>
                <w:ins w:id="928" w:author="Microsoft" w:date="2015-10-29T16:35:00Z"/>
                <w:bCs/>
                <w:iCs/>
              </w:rPr>
            </w:pPr>
            <w:ins w:id="929" w:author="Microsoft" w:date="2015-10-29T16:35:00Z">
              <w:r>
                <w:rPr>
                  <w:rFonts w:hint="eastAsia"/>
                  <w:bCs/>
                  <w:iCs/>
                </w:rPr>
                <w:t>新密码数</w:t>
              </w:r>
              <w:r>
                <w:rPr>
                  <w:bCs/>
                  <w:iCs/>
                </w:rPr>
                <w:t>不能少于</w:t>
              </w:r>
              <w:r>
                <w:rPr>
                  <w:rFonts w:hint="eastAsia"/>
                  <w:bCs/>
                  <w:iCs/>
                </w:rPr>
                <w:t>6</w:t>
              </w:r>
              <w:r>
                <w:rPr>
                  <w:rFonts w:hint="eastAsia"/>
                  <w:bCs/>
                  <w:iCs/>
                </w:rPr>
                <w:t>位</w:t>
              </w:r>
              <w:r>
                <w:rPr>
                  <w:bCs/>
                  <w:iCs/>
                </w:rPr>
                <w:t>，否则</w:t>
              </w:r>
              <w:r>
                <w:rPr>
                  <w:rFonts w:hint="eastAsia"/>
                  <w:bCs/>
                  <w:iCs/>
                </w:rPr>
                <w:t>提示</w:t>
              </w:r>
              <w:r>
                <w:rPr>
                  <w:bCs/>
                  <w:iCs/>
                </w:rPr>
                <w:t>：</w:t>
              </w:r>
              <w:r>
                <w:rPr>
                  <w:rFonts w:hint="eastAsia"/>
                  <w:bCs/>
                  <w:iCs/>
                </w:rPr>
                <w:t>密码</w:t>
              </w:r>
              <w:r>
                <w:rPr>
                  <w:bCs/>
                  <w:iCs/>
                </w:rPr>
                <w:t>不能少于</w:t>
              </w:r>
              <w:r>
                <w:rPr>
                  <w:rFonts w:hint="eastAsia"/>
                  <w:bCs/>
                  <w:iCs/>
                </w:rPr>
                <w:t>6</w:t>
              </w:r>
              <w:r>
                <w:rPr>
                  <w:rFonts w:hint="eastAsia"/>
                  <w:bCs/>
                  <w:iCs/>
                </w:rPr>
                <w:t>位</w:t>
              </w:r>
              <w:r>
                <w:rPr>
                  <w:bCs/>
                  <w:iCs/>
                </w:rPr>
                <w:t>；</w:t>
              </w:r>
              <w:r>
                <w:rPr>
                  <w:rFonts w:hint="eastAsia"/>
                  <w:bCs/>
                  <w:iCs/>
                </w:rPr>
                <w:t>（</w:t>
              </w:r>
              <w:r>
                <w:rPr>
                  <w:rFonts w:hint="eastAsia"/>
                  <w:bCs/>
                  <w:iCs/>
                </w:rPr>
                <w:t>Your password cannot be less than 6 digits</w:t>
              </w:r>
              <w:r>
                <w:rPr>
                  <w:rFonts w:hint="eastAsia"/>
                  <w:bCs/>
                  <w:iCs/>
                </w:rPr>
                <w:t>）</w:t>
              </w:r>
            </w:ins>
          </w:p>
          <w:p w:rsidR="006960B5" w:rsidRDefault="006960B5" w:rsidP="002E0CC1">
            <w:pPr>
              <w:rPr>
                <w:ins w:id="930" w:author="Microsoft" w:date="2015-10-29T16:35:00Z"/>
                <w:bCs/>
                <w:iCs/>
              </w:rPr>
            </w:pPr>
            <w:ins w:id="931" w:author="Microsoft" w:date="2015-10-29T16:35:00Z">
              <w:r>
                <w:rPr>
                  <w:rFonts w:hint="eastAsia"/>
                  <w:bCs/>
                  <w:iCs/>
                </w:rPr>
                <w:t>新密码</w:t>
              </w:r>
              <w:r>
                <w:rPr>
                  <w:bCs/>
                  <w:iCs/>
                </w:rPr>
                <w:t>和确认新密码两次输入结果必须一致；</w:t>
              </w:r>
            </w:ins>
          </w:p>
          <w:p w:rsidR="006960B5" w:rsidRPr="00883F4B" w:rsidRDefault="006960B5" w:rsidP="002E0CC1">
            <w:pPr>
              <w:rPr>
                <w:ins w:id="932" w:author="Microsoft" w:date="2015-10-29T16:35:00Z"/>
                <w:bCs/>
                <w:iCs/>
              </w:rPr>
            </w:pPr>
            <w:ins w:id="933" w:author="Microsoft" w:date="2015-10-29T16:35:00Z">
              <w:r>
                <w:rPr>
                  <w:rFonts w:hint="eastAsia"/>
                  <w:bCs/>
                  <w:iCs/>
                </w:rPr>
                <w:t>旧</w:t>
              </w:r>
              <w:r>
                <w:rPr>
                  <w:bCs/>
                  <w:iCs/>
                </w:rPr>
                <w:t>密码的值需与本次登录的密码值完全一致；</w:t>
              </w:r>
            </w:ins>
          </w:p>
        </w:tc>
      </w:tr>
      <w:tr w:rsidR="006960B5" w:rsidRPr="00883F4B" w:rsidTr="002E0CC1">
        <w:trPr>
          <w:ins w:id="934" w:author="Microsoft" w:date="2015-10-29T16:35:00Z"/>
        </w:trPr>
        <w:tc>
          <w:tcPr>
            <w:tcW w:w="1384" w:type="dxa"/>
            <w:shd w:val="clear" w:color="auto" w:fill="D9D9D9"/>
            <w:vAlign w:val="center"/>
          </w:tcPr>
          <w:p w:rsidR="006960B5" w:rsidRPr="00883F4B" w:rsidRDefault="006960B5" w:rsidP="002E0CC1">
            <w:pPr>
              <w:rPr>
                <w:ins w:id="935" w:author="Microsoft" w:date="2015-10-29T16:35:00Z"/>
              </w:rPr>
            </w:pPr>
            <w:ins w:id="936" w:author="Microsoft" w:date="2015-10-29T16:35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6960B5" w:rsidRPr="00883F4B" w:rsidRDefault="006960B5" w:rsidP="002E0CC1">
            <w:pPr>
              <w:rPr>
                <w:ins w:id="937" w:author="Microsoft" w:date="2015-10-29T16:35:00Z"/>
              </w:rPr>
            </w:pPr>
            <w:ins w:id="938" w:author="Microsoft" w:date="2015-10-29T16:35:00Z">
              <w:r>
                <w:rPr>
                  <w:rFonts w:hint="eastAsia"/>
                </w:rPr>
                <w:t>无</w:t>
              </w:r>
            </w:ins>
          </w:p>
        </w:tc>
      </w:tr>
    </w:tbl>
    <w:p w:rsidR="006960B5" w:rsidRPr="002419A7" w:rsidRDefault="006960B5">
      <w:pPr>
        <w:pStyle w:val="a0"/>
        <w:rPr>
          <w:ins w:id="939" w:author="Microsoft" w:date="2015-10-29T16:35:00Z"/>
        </w:rPr>
        <w:pPrChange w:id="940" w:author="Microsoft" w:date="2015-10-29T16:35:00Z">
          <w:pPr>
            <w:pStyle w:val="2"/>
          </w:pPr>
        </w:pPrChange>
      </w:pPr>
    </w:p>
    <w:p w:rsidR="00D55654" w:rsidRDefault="00D55654">
      <w:pPr>
        <w:pStyle w:val="2"/>
      </w:pPr>
      <w:bookmarkStart w:id="941" w:name="_Toc447205879"/>
      <w:r>
        <w:rPr>
          <w:rFonts w:hint="eastAsia"/>
        </w:rPr>
        <w:t>系统</w:t>
      </w:r>
      <w:r>
        <w:t>管理</w:t>
      </w:r>
      <w:r w:rsidR="00323126" w:rsidRPr="00323126">
        <w:rPr>
          <w:rFonts w:hint="eastAsia"/>
        </w:rPr>
        <w:t>（</w:t>
      </w:r>
      <w:r w:rsidR="006C404A">
        <w:rPr>
          <w:rFonts w:hint="eastAsia"/>
        </w:rPr>
        <w:t>System</w:t>
      </w:r>
      <w:r w:rsidR="00323126" w:rsidRPr="00323126">
        <w:rPr>
          <w:rFonts w:hint="eastAsia"/>
        </w:rPr>
        <w:t>）</w:t>
      </w:r>
      <w:bookmarkEnd w:id="941"/>
    </w:p>
    <w:p w:rsidR="00D55654" w:rsidRDefault="00D55654">
      <w:pPr>
        <w:pStyle w:val="3"/>
      </w:pPr>
      <w:bookmarkStart w:id="942" w:name="_Toc447205880"/>
      <w:r>
        <w:rPr>
          <w:rFonts w:hint="eastAsia"/>
        </w:rPr>
        <w:t>用户</w:t>
      </w:r>
      <w:r>
        <w:t>管理</w:t>
      </w:r>
      <w:r w:rsidR="00323126" w:rsidRPr="00323126">
        <w:rPr>
          <w:rFonts w:hint="eastAsia"/>
        </w:rPr>
        <w:t>（</w:t>
      </w:r>
      <w:r w:rsidR="00D75F7F">
        <w:rPr>
          <w:rFonts w:hint="eastAsia"/>
        </w:rPr>
        <w:t>Users</w:t>
      </w:r>
      <w:r w:rsidR="00323126" w:rsidRPr="00323126">
        <w:rPr>
          <w:rFonts w:hint="eastAsia"/>
        </w:rPr>
        <w:t>）</w:t>
      </w:r>
      <w:bookmarkEnd w:id="942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  <w:r>
              <w:rPr>
                <w:iCs/>
              </w:rPr>
              <w:t>Jk003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11B0D" w:rsidRDefault="001267A3" w:rsidP="00711B0D">
            <w:pPr>
              <w:rPr>
                <w:iCs/>
              </w:rPr>
            </w:pPr>
            <w:r>
              <w:rPr>
                <w:rFonts w:hint="eastAsia"/>
                <w:iCs/>
              </w:rPr>
              <w:t>用户</w:t>
            </w:r>
            <w:r>
              <w:rPr>
                <w:iCs/>
              </w:rPr>
              <w:t>管理列表</w:t>
            </w:r>
          </w:p>
          <w:p w:rsidR="005C2123" w:rsidRPr="00883F4B" w:rsidRDefault="005C2123" w:rsidP="00711B0D">
            <w:pPr>
              <w:rPr>
                <w:iCs/>
              </w:rPr>
            </w:pP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List of Users</w:t>
            </w:r>
            <w:r>
              <w:rPr>
                <w:rFonts w:hint="eastAsia"/>
                <w:iCs/>
              </w:rPr>
              <w:t>）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  <w:r>
              <w:rPr>
                <w:rFonts w:hint="eastAsia"/>
                <w:iCs/>
              </w:rPr>
              <w:t>高</w:t>
            </w:r>
          </w:p>
        </w:tc>
      </w:tr>
      <w:tr w:rsidR="00711B0D" w:rsidRPr="00883F4B" w:rsidTr="00711B0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1267A3" w:rsidP="00711B0D">
            <w:r>
              <w:rPr>
                <w:rFonts w:hint="eastAsia"/>
              </w:rPr>
              <w:t>系统</w:t>
            </w:r>
            <w:r>
              <w:t>所有用户列表</w:t>
            </w:r>
          </w:p>
        </w:tc>
      </w:tr>
      <w:tr w:rsidR="00711B0D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1267A3" w:rsidRDefault="001267A3" w:rsidP="00711B0D">
            <w:pPr>
              <w:rPr>
                <w:iCs/>
              </w:rPr>
            </w:pPr>
            <w:r>
              <w:rPr>
                <w:rFonts w:hint="eastAsia"/>
                <w:iCs/>
              </w:rPr>
              <w:t>查询条件</w:t>
            </w:r>
            <w:r>
              <w:rPr>
                <w:iCs/>
              </w:rPr>
              <w:t>：</w:t>
            </w:r>
          </w:p>
          <w:p w:rsidR="00711B0D" w:rsidRDefault="001267A3" w:rsidP="001267A3">
            <w:pPr>
              <w:pStyle w:val="a8"/>
              <w:numPr>
                <w:ilvl w:val="0"/>
                <w:numId w:val="4"/>
              </w:numPr>
              <w:ind w:firstLineChars="0"/>
              <w:rPr>
                <w:iCs/>
              </w:rPr>
            </w:pPr>
            <w:r w:rsidRPr="001267A3">
              <w:rPr>
                <w:iCs/>
              </w:rPr>
              <w:t>所属</w:t>
            </w:r>
            <w:r w:rsidRPr="001267A3">
              <w:rPr>
                <w:rFonts w:hint="eastAsia"/>
                <w:iCs/>
              </w:rPr>
              <w:t>部门</w:t>
            </w:r>
            <w:r w:rsidR="00605952" w:rsidRPr="00605952">
              <w:rPr>
                <w:rFonts w:hint="eastAsia"/>
                <w:iCs/>
              </w:rPr>
              <w:t>（</w:t>
            </w:r>
            <w:r w:rsidR="006B7E50">
              <w:rPr>
                <w:rFonts w:hint="eastAsia"/>
                <w:iCs/>
              </w:rPr>
              <w:t>Institution</w:t>
            </w:r>
            <w:r w:rsidR="00605952" w:rsidRPr="00605952">
              <w:rPr>
                <w:rFonts w:hint="eastAsia"/>
                <w:iCs/>
              </w:rPr>
              <w:t>）</w:t>
            </w:r>
            <w:r w:rsidR="00605952">
              <w:rPr>
                <w:rFonts w:hint="eastAsia"/>
                <w:iCs/>
              </w:rPr>
              <w:t>：</w:t>
            </w:r>
            <w:r>
              <w:rPr>
                <w:rFonts w:hint="eastAsia"/>
                <w:iCs/>
              </w:rPr>
              <w:t>用户</w:t>
            </w:r>
            <w:r>
              <w:rPr>
                <w:iCs/>
              </w:rPr>
              <w:t>所在的部门，包括所有分公司，代销商</w:t>
            </w:r>
            <w:r>
              <w:rPr>
                <w:rFonts w:hint="eastAsia"/>
                <w:iCs/>
              </w:rPr>
              <w:t>均包括</w:t>
            </w:r>
            <w:r>
              <w:rPr>
                <w:iCs/>
              </w:rPr>
              <w:t>在内；</w:t>
            </w:r>
          </w:p>
          <w:p w:rsidR="001267A3" w:rsidRDefault="001267A3" w:rsidP="001267A3">
            <w:pPr>
              <w:pStyle w:val="a8"/>
              <w:numPr>
                <w:ilvl w:val="0"/>
                <w:numId w:val="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用户名</w:t>
            </w:r>
            <w:r w:rsidR="00605952" w:rsidRPr="00605952">
              <w:rPr>
                <w:rFonts w:hint="eastAsia"/>
                <w:iCs/>
              </w:rPr>
              <w:t>（</w:t>
            </w:r>
            <w:r w:rsidR="006B7E50">
              <w:rPr>
                <w:rFonts w:hint="eastAsia"/>
                <w:iCs/>
              </w:rPr>
              <w:t>Username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指定</w:t>
            </w:r>
            <w:r>
              <w:rPr>
                <w:iCs/>
              </w:rPr>
              <w:t>一个用户名进行查询</w:t>
            </w:r>
          </w:p>
          <w:p w:rsidR="001267A3" w:rsidRPr="001267A3" w:rsidRDefault="001267A3" w:rsidP="001267A3">
            <w:pPr>
              <w:pStyle w:val="a8"/>
              <w:numPr>
                <w:ilvl w:val="0"/>
                <w:numId w:val="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用户</w:t>
            </w:r>
            <w:r>
              <w:rPr>
                <w:iCs/>
              </w:rPr>
              <w:t>状态</w:t>
            </w:r>
            <w:r w:rsidR="00605952" w:rsidRPr="00605952">
              <w:rPr>
                <w:rFonts w:hint="eastAsia"/>
                <w:iCs/>
              </w:rPr>
              <w:t>（</w:t>
            </w:r>
            <w:r w:rsidR="006B7E50">
              <w:rPr>
                <w:rFonts w:hint="eastAsia"/>
                <w:iCs/>
              </w:rPr>
              <w:t>User Status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：正常</w:t>
            </w:r>
            <w:del w:id="943" w:author="Microsoft" w:date="2015-10-08T13:47:00Z">
              <w:r w:rsidDel="00315448">
                <w:rPr>
                  <w:iCs/>
                </w:rPr>
                <w:delText>（</w:delText>
              </w:r>
              <w:r w:rsidDel="00315448">
                <w:rPr>
                  <w:rFonts w:hint="eastAsia"/>
                  <w:iCs/>
                </w:rPr>
                <w:delText>默认显示</w:delText>
              </w:r>
              <w:r w:rsidDel="00315448">
                <w:rPr>
                  <w:iCs/>
                </w:rPr>
                <w:delText>）</w:delText>
              </w:r>
            </w:del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已禁用，</w:t>
            </w:r>
            <w:r>
              <w:rPr>
                <w:rFonts w:hint="eastAsia"/>
                <w:iCs/>
              </w:rPr>
              <w:t>全部</w:t>
            </w:r>
            <w:ins w:id="944" w:author="Microsoft" w:date="2015-10-08T13:47:00Z">
              <w:r w:rsidR="00315448">
                <w:rPr>
                  <w:rFonts w:hint="eastAsia"/>
                  <w:iCs/>
                </w:rPr>
                <w:t>（默认</w:t>
              </w:r>
              <w:r w:rsidR="00315448">
                <w:rPr>
                  <w:iCs/>
                </w:rPr>
                <w:t>）</w:t>
              </w:r>
            </w:ins>
          </w:p>
        </w:tc>
      </w:tr>
      <w:tr w:rsidR="00711B0D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11B0D" w:rsidRDefault="001267A3" w:rsidP="00711B0D">
            <w:r>
              <w:rPr>
                <w:rFonts w:hint="eastAsia"/>
              </w:rPr>
              <w:t>用户名</w:t>
            </w:r>
            <w:r w:rsidR="00605952" w:rsidRPr="00605952">
              <w:rPr>
                <w:rFonts w:hint="eastAsia"/>
                <w:iCs/>
              </w:rPr>
              <w:t>（</w:t>
            </w:r>
            <w:r w:rsidR="005C2123">
              <w:rPr>
                <w:rFonts w:hint="eastAsia"/>
                <w:iCs/>
              </w:rPr>
              <w:t>User</w:t>
            </w:r>
            <w:r w:rsidR="00514E60">
              <w:rPr>
                <w:rFonts w:hint="eastAsia"/>
                <w:iCs/>
              </w:rPr>
              <w:t xml:space="preserve"> N</w:t>
            </w:r>
            <w:r w:rsidR="005C2123">
              <w:rPr>
                <w:rFonts w:hint="eastAsia"/>
                <w:iCs/>
              </w:rPr>
              <w:t>ame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t>：</w:t>
            </w:r>
          </w:p>
          <w:p w:rsidR="001267A3" w:rsidRDefault="001267A3" w:rsidP="00711B0D">
            <w:r>
              <w:rPr>
                <w:rFonts w:hint="eastAsia"/>
              </w:rPr>
              <w:t>真实</w:t>
            </w:r>
            <w:r>
              <w:t>姓名</w:t>
            </w:r>
            <w:r w:rsidR="00605952" w:rsidRPr="00605952">
              <w:rPr>
                <w:rFonts w:hint="eastAsia"/>
                <w:iCs/>
              </w:rPr>
              <w:t>（</w:t>
            </w:r>
            <w:r w:rsidR="005C2123">
              <w:rPr>
                <w:rFonts w:hint="eastAsia"/>
                <w:iCs/>
              </w:rPr>
              <w:t>Real Name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t>：</w:t>
            </w:r>
          </w:p>
          <w:p w:rsidR="001267A3" w:rsidRDefault="001267A3" w:rsidP="00711B0D">
            <w:r>
              <w:rPr>
                <w:rFonts w:hint="eastAsia"/>
              </w:rPr>
              <w:t>所属部门</w:t>
            </w:r>
            <w:r w:rsidR="00605952" w:rsidRPr="00605952">
              <w:rPr>
                <w:rFonts w:hint="eastAsia"/>
                <w:iCs/>
              </w:rPr>
              <w:t>（</w:t>
            </w:r>
            <w:r w:rsidR="005C2123">
              <w:rPr>
                <w:rFonts w:hint="eastAsia"/>
                <w:iCs/>
              </w:rPr>
              <w:t>Institution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t>：</w:t>
            </w:r>
          </w:p>
          <w:p w:rsidR="00DB6993" w:rsidRPr="00883F4B" w:rsidRDefault="00DB6993" w:rsidP="00711B0D">
            <w:r>
              <w:t>联系电话</w:t>
            </w:r>
            <w:r w:rsidR="00605952" w:rsidRPr="00605952">
              <w:rPr>
                <w:rFonts w:hint="eastAsia"/>
                <w:iCs/>
              </w:rPr>
              <w:t>（</w:t>
            </w:r>
            <w:r w:rsidR="00E054D8">
              <w:rPr>
                <w:rFonts w:hint="eastAsia"/>
                <w:iCs/>
              </w:rPr>
              <w:t>Contact Phone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  <w:r w:rsidR="00633D00">
              <w:rPr>
                <w:rFonts w:hint="eastAsia"/>
              </w:rPr>
              <w:t>显示</w:t>
            </w:r>
            <w:r w:rsidR="00633D00">
              <w:t>用户移动</w:t>
            </w:r>
            <w:r w:rsidR="00633D00">
              <w:rPr>
                <w:rFonts w:hint="eastAsia"/>
              </w:rPr>
              <w:t>电话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FE4DC0" w:rsidRDefault="001267A3" w:rsidP="00711B0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1267A3" w:rsidP="00711B0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1267A3" w:rsidP="00711B0D">
            <w:r>
              <w:rPr>
                <w:rFonts w:hint="eastAsia"/>
              </w:rPr>
              <w:t>点击一条</w:t>
            </w:r>
            <w:r>
              <w:t>可以查看</w:t>
            </w:r>
            <w:r>
              <w:rPr>
                <w:rFonts w:hint="eastAsia"/>
              </w:rPr>
              <w:t>详细</w:t>
            </w:r>
            <w:r>
              <w:t>信息；</w:t>
            </w:r>
            <w:r w:rsidR="00E95C5C">
              <w:rPr>
                <w:rFonts w:hint="eastAsia"/>
              </w:rPr>
              <w:t>（</w:t>
            </w:r>
            <w:r w:rsidR="00585C8E">
              <w:rPr>
                <w:rFonts w:hint="eastAsia"/>
              </w:rPr>
              <w:t>“</w:t>
            </w:r>
            <w:r w:rsidR="00E95C5C">
              <w:rPr>
                <w:rFonts w:hint="eastAsia"/>
              </w:rPr>
              <w:t>详情</w:t>
            </w:r>
            <w:r w:rsidR="00585C8E">
              <w:rPr>
                <w:rFonts w:hint="eastAsia"/>
              </w:rPr>
              <w:t>”</w:t>
            </w:r>
            <w:r w:rsidR="009D7D5F">
              <w:rPr>
                <w:rFonts w:hint="eastAsia"/>
              </w:rPr>
              <w:t>按钮</w:t>
            </w:r>
            <w:r w:rsidR="00E95C5C">
              <w:rPr>
                <w:rFonts w:hint="eastAsia"/>
              </w:rPr>
              <w:t>：</w:t>
            </w:r>
            <w:r w:rsidR="00E95C5C">
              <w:rPr>
                <w:rFonts w:hint="eastAsia"/>
              </w:rPr>
              <w:t>Details</w:t>
            </w:r>
            <w:r w:rsidR="00E95C5C">
              <w:rPr>
                <w:rFonts w:hint="eastAsia"/>
              </w:rPr>
              <w:t>）</w:t>
            </w:r>
          </w:p>
        </w:tc>
      </w:tr>
    </w:tbl>
    <w:p w:rsidR="00D55654" w:rsidRPr="001267A3" w:rsidRDefault="00D55654" w:rsidP="00D55654">
      <w:pPr>
        <w:pStyle w:val="a0"/>
      </w:pPr>
    </w:p>
    <w:p w:rsidR="00711B0D" w:rsidRDefault="00711B0D">
      <w:pPr>
        <w:pStyle w:val="4"/>
      </w:pPr>
      <w:r>
        <w:rPr>
          <w:rFonts w:hint="eastAsia"/>
        </w:rPr>
        <w:t>添加</w:t>
      </w:r>
      <w:r>
        <w:t>用户</w:t>
      </w:r>
      <w:r w:rsidR="00323126" w:rsidRPr="00323126">
        <w:rPr>
          <w:rFonts w:hint="eastAsia"/>
        </w:rPr>
        <w:t>（</w:t>
      </w:r>
      <w:r w:rsidR="00D75F7F">
        <w:rPr>
          <w:rFonts w:hint="eastAsia"/>
        </w:rPr>
        <w:t>New User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  <w:r>
              <w:rPr>
                <w:iCs/>
              </w:rPr>
              <w:t>Jk0</w:t>
            </w:r>
            <w:r w:rsidR="00F144BD">
              <w:rPr>
                <w:iCs/>
              </w:rPr>
              <w:t>04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1267A3" w:rsidRPr="00883F4B" w:rsidRDefault="004B0DC7" w:rsidP="000E3A96">
            <w:pPr>
              <w:rPr>
                <w:iCs/>
              </w:rPr>
            </w:pPr>
            <w:r>
              <w:rPr>
                <w:rFonts w:hint="eastAsia"/>
                <w:iCs/>
              </w:rPr>
              <w:t>添加</w:t>
            </w:r>
            <w:r>
              <w:rPr>
                <w:iCs/>
              </w:rPr>
              <w:t>用户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</w:p>
        </w:tc>
      </w:tr>
      <w:tr w:rsidR="001267A3" w:rsidRPr="00883F4B" w:rsidTr="000E3A96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1267A3" w:rsidRPr="00883F4B" w:rsidRDefault="00F144BD" w:rsidP="000E3A96">
            <w:r>
              <w:rPr>
                <w:rFonts w:hint="eastAsia"/>
              </w:rPr>
              <w:t>为</w:t>
            </w:r>
            <w:r w:rsidR="00CD7CC8">
              <w:t>系统添加新用户</w:t>
            </w:r>
          </w:p>
        </w:tc>
      </w:tr>
      <w:tr w:rsidR="001267A3" w:rsidRPr="00883F4B" w:rsidTr="000E3A96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855332" w:rsidRDefault="00855332" w:rsidP="00CD7CC8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iCs/>
              </w:rPr>
              <w:t>员工编号</w:t>
            </w:r>
            <w:r w:rsidR="00605952" w:rsidRPr="00605952">
              <w:rPr>
                <w:rFonts w:hint="eastAsia"/>
                <w:iCs/>
              </w:rPr>
              <w:t>（</w:t>
            </w:r>
            <w:r w:rsidR="002601CA">
              <w:rPr>
                <w:rFonts w:hint="eastAsia"/>
                <w:iCs/>
              </w:rPr>
              <w:t>User Code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 w:rsidR="00F21595">
              <w:rPr>
                <w:rFonts w:hint="eastAsia"/>
                <w:iCs/>
              </w:rPr>
              <w:t>自动生成</w:t>
            </w:r>
            <w:ins w:id="945" w:author="Microsoft" w:date="2015-10-13T15:29:00Z">
              <w:r w:rsidR="00E562F4">
                <w:rPr>
                  <w:rFonts w:hint="eastAsia"/>
                  <w:iCs/>
                </w:rPr>
                <w:t>，</w:t>
              </w:r>
              <w:r w:rsidR="00E562F4">
                <w:rPr>
                  <w:iCs/>
                </w:rPr>
                <w:t>页面不显示；</w:t>
              </w:r>
            </w:ins>
          </w:p>
          <w:p w:rsidR="00CD7CC8" w:rsidRDefault="00CD7CC8" w:rsidP="00CD7CC8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用户名</w:t>
            </w:r>
            <w:r w:rsidR="00605952" w:rsidRPr="00605952">
              <w:rPr>
                <w:rFonts w:hint="eastAsia"/>
                <w:iCs/>
              </w:rPr>
              <w:t>（</w:t>
            </w:r>
            <w:r w:rsidR="002601CA">
              <w:rPr>
                <w:rFonts w:hint="eastAsia"/>
                <w:iCs/>
              </w:rPr>
              <w:t>User Name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必填项，</w:t>
            </w:r>
            <w:r>
              <w:rPr>
                <w:iCs/>
              </w:rPr>
              <w:t>文本框输入；</w:t>
            </w:r>
            <w:r w:rsidR="007467ED">
              <w:rPr>
                <w:iCs/>
              </w:rPr>
              <w:t>用于登录系统的用户名</w:t>
            </w:r>
            <w:r w:rsidR="007467ED">
              <w:rPr>
                <w:rFonts w:hint="eastAsia"/>
                <w:iCs/>
              </w:rPr>
              <w:t>；</w:t>
            </w:r>
            <w:r w:rsidR="008B2893">
              <w:rPr>
                <w:rFonts w:hint="eastAsia"/>
                <w:iCs/>
              </w:rPr>
              <w:t>字母</w:t>
            </w:r>
            <w:r w:rsidR="008B2893">
              <w:rPr>
                <w:iCs/>
              </w:rPr>
              <w:t>与数字组合</w:t>
            </w:r>
            <w:r w:rsidR="008B2893">
              <w:rPr>
                <w:rFonts w:hint="eastAsia"/>
                <w:iCs/>
              </w:rPr>
              <w:t>均可</w:t>
            </w:r>
            <w:r w:rsidR="008B2893">
              <w:rPr>
                <w:iCs/>
              </w:rPr>
              <w:t>，</w:t>
            </w:r>
            <w:r w:rsidR="008B2893">
              <w:rPr>
                <w:rFonts w:hint="eastAsia"/>
                <w:iCs/>
              </w:rPr>
              <w:t>1</w:t>
            </w:r>
            <w:r w:rsidR="008B2893">
              <w:rPr>
                <w:iCs/>
              </w:rPr>
              <w:t>-</w:t>
            </w:r>
            <w:del w:id="946" w:author="Microsoft" w:date="2015-11-09T14:16:00Z">
              <w:r w:rsidR="00B42125" w:rsidDel="00CD2225">
                <w:rPr>
                  <w:iCs/>
                </w:rPr>
                <w:delText>5</w:delText>
              </w:r>
              <w:r w:rsidR="00523782" w:rsidDel="00CD2225">
                <w:rPr>
                  <w:iCs/>
                </w:rPr>
                <w:delText>0</w:delText>
              </w:r>
            </w:del>
            <w:ins w:id="947" w:author="Microsoft" w:date="2015-11-09T14:16:00Z">
              <w:r w:rsidR="00CD2225">
                <w:rPr>
                  <w:iCs/>
                </w:rPr>
                <w:t>20</w:t>
              </w:r>
            </w:ins>
            <w:r w:rsidR="008B2893">
              <w:rPr>
                <w:rFonts w:hint="eastAsia"/>
                <w:iCs/>
              </w:rPr>
              <w:t>；</w:t>
            </w:r>
          </w:p>
          <w:p w:rsidR="00CD7CC8" w:rsidRDefault="00CD7CC8" w:rsidP="00CD7CC8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真实</w:t>
            </w:r>
            <w:r>
              <w:rPr>
                <w:iCs/>
              </w:rPr>
              <w:t>姓名</w:t>
            </w:r>
            <w:r w:rsidR="009B4819">
              <w:rPr>
                <w:rFonts w:hint="eastAsia"/>
                <w:iCs/>
              </w:rPr>
              <w:t>（</w:t>
            </w:r>
            <w:r w:rsidR="009B4819">
              <w:rPr>
                <w:rFonts w:hint="eastAsia"/>
                <w:iCs/>
              </w:rPr>
              <w:t>Real Name</w:t>
            </w:r>
            <w:r w:rsidR="009B4819">
              <w:rPr>
                <w:rFonts w:hint="eastAsia"/>
                <w:iCs/>
              </w:rPr>
              <w:t>）</w:t>
            </w:r>
            <w:r>
              <w:rPr>
                <w:iCs/>
              </w:rPr>
              <w:t>：必填项，文本输入框；</w:t>
            </w:r>
            <w:r w:rsidR="008B2893">
              <w:rPr>
                <w:rFonts w:hint="eastAsia"/>
                <w:iCs/>
              </w:rPr>
              <w:t>1</w:t>
            </w:r>
            <w:r w:rsidR="008B2893">
              <w:rPr>
                <w:iCs/>
              </w:rPr>
              <w:t>-</w:t>
            </w:r>
            <w:r w:rsidR="00B42125">
              <w:rPr>
                <w:iCs/>
              </w:rPr>
              <w:t>50</w:t>
            </w:r>
            <w:r w:rsidR="008B2893">
              <w:rPr>
                <w:rFonts w:hint="eastAsia"/>
                <w:iCs/>
              </w:rPr>
              <w:t>；</w:t>
            </w:r>
          </w:p>
          <w:p w:rsidR="00CD7CC8" w:rsidRDefault="00CD7CC8" w:rsidP="00CD7CC8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性别</w:t>
            </w:r>
            <w:r w:rsidR="00605952" w:rsidRPr="00605952">
              <w:rPr>
                <w:rFonts w:hint="eastAsia"/>
                <w:iCs/>
              </w:rPr>
              <w:t>（</w:t>
            </w:r>
            <w:r w:rsidR="009B4819">
              <w:rPr>
                <w:rFonts w:hint="eastAsia"/>
                <w:iCs/>
              </w:rPr>
              <w:t>Gender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：选择按钮，</w:t>
            </w:r>
            <w:r>
              <w:rPr>
                <w:rFonts w:hint="eastAsia"/>
                <w:iCs/>
              </w:rPr>
              <w:t>必选项</w:t>
            </w:r>
            <w:r>
              <w:rPr>
                <w:iCs/>
              </w:rPr>
              <w:t>；</w:t>
            </w:r>
          </w:p>
          <w:p w:rsidR="00CD7CC8" w:rsidRDefault="00CD7CC8" w:rsidP="00CD7CC8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所属部门</w:t>
            </w:r>
            <w:r w:rsidR="00605952" w:rsidRPr="00605952">
              <w:rPr>
                <w:rFonts w:hint="eastAsia"/>
                <w:iCs/>
              </w:rPr>
              <w:t>（</w:t>
            </w:r>
            <w:r w:rsidR="009B4819">
              <w:rPr>
                <w:rFonts w:hint="eastAsia"/>
                <w:iCs/>
              </w:rPr>
              <w:t>Institution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下拉</w:t>
            </w:r>
            <w:r>
              <w:rPr>
                <w:iCs/>
              </w:rPr>
              <w:t>选择框，选择所属的分公司或代理商</w:t>
            </w:r>
            <w:r w:rsidR="00216B3F">
              <w:rPr>
                <w:rFonts w:hint="eastAsia"/>
                <w:iCs/>
              </w:rPr>
              <w:t>；</w:t>
            </w:r>
            <w:ins w:id="948" w:author="Microsoft" w:date="2015-10-09T11:30:00Z">
              <w:r w:rsidR="00D11F93">
                <w:rPr>
                  <w:rFonts w:hint="eastAsia"/>
                  <w:iCs/>
                </w:rPr>
                <w:t>非</w:t>
              </w:r>
            </w:ins>
            <w:r w:rsidR="00216B3F">
              <w:rPr>
                <w:iCs/>
              </w:rPr>
              <w:t>必填项</w:t>
            </w:r>
            <w:ins w:id="949" w:author="Microsoft" w:date="2015-10-09T11:30:00Z">
              <w:r w:rsidR="00D11F93">
                <w:rPr>
                  <w:rFonts w:hint="eastAsia"/>
                  <w:iCs/>
                </w:rPr>
                <w:t>；</w:t>
              </w:r>
              <w:r w:rsidR="00D11F93">
                <w:rPr>
                  <w:iCs/>
                </w:rPr>
                <w:t>可以先添加完成部门再</w:t>
              </w:r>
              <w:r w:rsidR="00D11F93">
                <w:rPr>
                  <w:rFonts w:hint="eastAsia"/>
                  <w:iCs/>
                </w:rPr>
                <w:t>制定</w:t>
              </w:r>
              <w:r w:rsidR="00D11F93">
                <w:rPr>
                  <w:iCs/>
                </w:rPr>
                <w:t>所属部门；</w:t>
              </w:r>
            </w:ins>
          </w:p>
          <w:p w:rsidR="00633D00" w:rsidRPr="00633D00" w:rsidRDefault="00633D00" w:rsidP="00633D00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所属部门</w:t>
            </w:r>
            <w:r>
              <w:rPr>
                <w:iCs/>
              </w:rPr>
              <w:t>编码</w:t>
            </w:r>
            <w:r w:rsidR="00605952" w:rsidRPr="00605952">
              <w:rPr>
                <w:rFonts w:hint="eastAsia"/>
                <w:iCs/>
              </w:rPr>
              <w:t>（</w:t>
            </w:r>
            <w:r w:rsidR="00887223">
              <w:rPr>
                <w:rFonts w:hint="eastAsia"/>
                <w:iCs/>
              </w:rPr>
              <w:t>Institution Code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：当选择</w:t>
            </w:r>
            <w:r>
              <w:rPr>
                <w:rFonts w:hint="eastAsia"/>
                <w:iCs/>
              </w:rPr>
              <w:t>部门</w:t>
            </w:r>
            <w:r>
              <w:rPr>
                <w:iCs/>
              </w:rPr>
              <w:t>以后，部门编码自动获取；</w:t>
            </w:r>
          </w:p>
          <w:p w:rsidR="00216B3F" w:rsidRDefault="00216B3F" w:rsidP="00CD7CC8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出生</w:t>
            </w:r>
            <w:r>
              <w:rPr>
                <w:iCs/>
              </w:rPr>
              <w:t>年月</w:t>
            </w:r>
            <w:r w:rsidR="00605952" w:rsidRPr="00605952">
              <w:rPr>
                <w:rFonts w:hint="eastAsia"/>
                <w:iCs/>
              </w:rPr>
              <w:t>（</w:t>
            </w:r>
            <w:r w:rsidR="00887223">
              <w:rPr>
                <w:rFonts w:hint="eastAsia"/>
                <w:iCs/>
              </w:rPr>
              <w:t>Date of Birth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出生年月日</w:t>
            </w:r>
            <w:r>
              <w:rPr>
                <w:iCs/>
              </w:rPr>
              <w:t>；日期选择框；</w:t>
            </w:r>
          </w:p>
          <w:p w:rsidR="00216B3F" w:rsidRDefault="00216B3F" w:rsidP="00CD7CC8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移动</w:t>
            </w:r>
            <w:r>
              <w:rPr>
                <w:iCs/>
              </w:rPr>
              <w:t>电话</w:t>
            </w:r>
            <w:r w:rsidR="00605952" w:rsidRPr="00605952">
              <w:rPr>
                <w:rFonts w:hint="eastAsia"/>
                <w:iCs/>
              </w:rPr>
              <w:t>（</w:t>
            </w:r>
            <w:r w:rsidR="00887223">
              <w:rPr>
                <w:rFonts w:hint="eastAsia"/>
                <w:iCs/>
              </w:rPr>
              <w:t>Mobile Phone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文本</w:t>
            </w:r>
            <w:r>
              <w:rPr>
                <w:iCs/>
              </w:rPr>
              <w:t>输入框；</w:t>
            </w:r>
            <w:r w:rsidR="008B2893">
              <w:rPr>
                <w:rFonts w:hint="eastAsia"/>
                <w:iCs/>
              </w:rPr>
              <w:t>1</w:t>
            </w:r>
            <w:r w:rsidR="008B2893">
              <w:rPr>
                <w:iCs/>
              </w:rPr>
              <w:t>-15</w:t>
            </w:r>
            <w:r w:rsidR="008B2893">
              <w:rPr>
                <w:rFonts w:hint="eastAsia"/>
                <w:iCs/>
              </w:rPr>
              <w:t>；</w:t>
            </w:r>
          </w:p>
          <w:p w:rsidR="00216B3F" w:rsidRDefault="00216B3F" w:rsidP="00CD7CC8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办公</w:t>
            </w:r>
            <w:r>
              <w:rPr>
                <w:iCs/>
              </w:rPr>
              <w:t>电话</w:t>
            </w:r>
            <w:r w:rsidR="00605952" w:rsidRPr="00605952">
              <w:rPr>
                <w:rFonts w:hint="eastAsia"/>
                <w:iCs/>
              </w:rPr>
              <w:t>（</w:t>
            </w:r>
            <w:r w:rsidR="00887223">
              <w:rPr>
                <w:rFonts w:hint="eastAsia"/>
                <w:iCs/>
              </w:rPr>
              <w:t>Office Phone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：文本输入框；</w:t>
            </w:r>
            <w:r w:rsidR="008B2893">
              <w:rPr>
                <w:rFonts w:hint="eastAsia"/>
                <w:iCs/>
              </w:rPr>
              <w:t>1-15</w:t>
            </w:r>
            <w:r w:rsidR="008B2893">
              <w:rPr>
                <w:rFonts w:hint="eastAsia"/>
                <w:iCs/>
              </w:rPr>
              <w:t>；</w:t>
            </w:r>
          </w:p>
          <w:p w:rsidR="00216B3F" w:rsidRDefault="00216B3F" w:rsidP="00CD7CC8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住宅</w:t>
            </w:r>
            <w:r>
              <w:rPr>
                <w:iCs/>
              </w:rPr>
              <w:t>电话</w:t>
            </w:r>
            <w:r w:rsidR="00605952" w:rsidRPr="00605952">
              <w:rPr>
                <w:rFonts w:hint="eastAsia"/>
                <w:iCs/>
              </w:rPr>
              <w:t>（</w:t>
            </w:r>
            <w:r w:rsidR="00887223">
              <w:rPr>
                <w:rFonts w:hint="eastAsia"/>
                <w:iCs/>
              </w:rPr>
              <w:t>Home Phone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：文本输入框；</w:t>
            </w:r>
            <w:r w:rsidR="008B2893">
              <w:rPr>
                <w:rFonts w:hint="eastAsia"/>
                <w:iCs/>
              </w:rPr>
              <w:t>1-15</w:t>
            </w:r>
            <w:r w:rsidR="008B2893">
              <w:rPr>
                <w:rFonts w:hint="eastAsia"/>
                <w:iCs/>
              </w:rPr>
              <w:t>；</w:t>
            </w:r>
          </w:p>
          <w:p w:rsidR="00216B3F" w:rsidRDefault="00216B3F" w:rsidP="00CD7CC8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电子</w:t>
            </w:r>
            <w:r>
              <w:rPr>
                <w:iCs/>
              </w:rPr>
              <w:t>邮件</w:t>
            </w:r>
            <w:r w:rsidR="00605952" w:rsidRPr="00605952">
              <w:rPr>
                <w:rFonts w:hint="eastAsia"/>
                <w:iCs/>
              </w:rPr>
              <w:t>（</w:t>
            </w:r>
            <w:r w:rsidR="00887223">
              <w:rPr>
                <w:rFonts w:hint="eastAsia"/>
                <w:iCs/>
              </w:rPr>
              <w:t>Email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文本</w:t>
            </w:r>
            <w:r>
              <w:rPr>
                <w:iCs/>
              </w:rPr>
              <w:t>输入框；</w:t>
            </w:r>
            <w:r w:rsidR="00523782" w:rsidRPr="00523782">
              <w:rPr>
                <w:rFonts w:hint="eastAsia"/>
                <w:iCs/>
              </w:rPr>
              <w:t>需</w:t>
            </w:r>
            <w:r w:rsidR="00523782" w:rsidRPr="00523782">
              <w:rPr>
                <w:iCs/>
              </w:rPr>
              <w:t>输入电子邮件正确格式</w:t>
            </w:r>
            <w:r w:rsidR="00523782" w:rsidRPr="00523782">
              <w:rPr>
                <w:rFonts w:hint="eastAsia"/>
                <w:iCs/>
              </w:rPr>
              <w:t>@</w:t>
            </w:r>
            <w:r w:rsidR="00523782" w:rsidRPr="00523782">
              <w:rPr>
                <w:rFonts w:hint="eastAsia"/>
                <w:iCs/>
              </w:rPr>
              <w:t>、</w:t>
            </w:r>
            <w:r w:rsidR="00523782" w:rsidRPr="00523782">
              <w:rPr>
                <w:rFonts w:hint="eastAsia"/>
                <w:iCs/>
              </w:rPr>
              <w:t>.com</w:t>
            </w:r>
            <w:r w:rsidR="00523782">
              <w:rPr>
                <w:rFonts w:hint="eastAsia"/>
                <w:iCs/>
              </w:rPr>
              <w:t>；</w:t>
            </w:r>
            <w:r w:rsidR="00283360">
              <w:rPr>
                <w:rFonts w:hint="eastAsia"/>
                <w:iCs/>
              </w:rPr>
              <w:t>1-</w:t>
            </w:r>
            <w:r w:rsidR="00283360">
              <w:rPr>
                <w:iCs/>
              </w:rPr>
              <w:t>50</w:t>
            </w:r>
          </w:p>
          <w:p w:rsidR="00216B3F" w:rsidRDefault="00216B3F" w:rsidP="00CD7CC8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家庭</w:t>
            </w:r>
            <w:r>
              <w:rPr>
                <w:iCs/>
              </w:rPr>
              <w:t>住址</w:t>
            </w:r>
            <w:r w:rsidR="00605952" w:rsidRPr="00605952">
              <w:rPr>
                <w:rFonts w:hint="eastAsia"/>
                <w:iCs/>
              </w:rPr>
              <w:t>（</w:t>
            </w:r>
            <w:r w:rsidR="002B3CFC">
              <w:rPr>
                <w:rFonts w:hint="eastAsia"/>
                <w:iCs/>
              </w:rPr>
              <w:t xml:space="preserve">Home </w:t>
            </w:r>
            <w:r w:rsidR="00AA5316">
              <w:rPr>
                <w:rFonts w:hint="eastAsia"/>
                <w:iCs/>
              </w:rPr>
              <w:t>Address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：文本输入框：</w:t>
            </w:r>
            <w:r>
              <w:rPr>
                <w:rFonts w:hint="eastAsia"/>
                <w:iCs/>
              </w:rPr>
              <w:t>字符</w:t>
            </w:r>
            <w:r>
              <w:rPr>
                <w:iCs/>
              </w:rPr>
              <w:t>长度</w:t>
            </w:r>
            <w:r>
              <w:rPr>
                <w:rFonts w:hint="eastAsia"/>
                <w:iCs/>
              </w:rPr>
              <w:t>1</w:t>
            </w:r>
            <w:r w:rsidR="00792636">
              <w:rPr>
                <w:iCs/>
              </w:rPr>
              <w:t>-5</w:t>
            </w:r>
            <w:r>
              <w:rPr>
                <w:iCs/>
              </w:rPr>
              <w:t>00</w:t>
            </w:r>
            <w:r>
              <w:rPr>
                <w:rFonts w:hint="eastAsia"/>
                <w:iCs/>
              </w:rPr>
              <w:t>；</w:t>
            </w:r>
          </w:p>
          <w:p w:rsidR="00153A0F" w:rsidRPr="00523782" w:rsidRDefault="00216B3F" w:rsidP="006E0A87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备注</w:t>
            </w:r>
            <w:r>
              <w:rPr>
                <w:iCs/>
              </w:rPr>
              <w:t>信息</w:t>
            </w:r>
            <w:r w:rsidR="00605952" w:rsidRPr="00605952">
              <w:rPr>
                <w:rFonts w:hint="eastAsia"/>
                <w:iCs/>
              </w:rPr>
              <w:t>（</w:t>
            </w:r>
            <w:r w:rsidR="00AA5316">
              <w:rPr>
                <w:rFonts w:hint="eastAsia"/>
                <w:iCs/>
              </w:rPr>
              <w:t>Remarks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文本</w:t>
            </w:r>
            <w:r>
              <w:rPr>
                <w:iCs/>
              </w:rPr>
              <w:t>输入框；</w:t>
            </w:r>
            <w:r>
              <w:rPr>
                <w:rFonts w:hint="eastAsia"/>
                <w:iCs/>
              </w:rPr>
              <w:t>字符长度</w:t>
            </w:r>
            <w:r w:rsidR="00792636">
              <w:rPr>
                <w:iCs/>
              </w:rPr>
              <w:t>1-5</w:t>
            </w:r>
            <w:r>
              <w:rPr>
                <w:iCs/>
              </w:rPr>
              <w:t>00</w:t>
            </w:r>
            <w:r>
              <w:rPr>
                <w:rFonts w:hint="eastAsia"/>
                <w:iCs/>
              </w:rPr>
              <w:t>；</w:t>
            </w:r>
          </w:p>
        </w:tc>
      </w:tr>
      <w:tr w:rsidR="001267A3" w:rsidRPr="00883F4B" w:rsidTr="000E3A96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6C31AE" w:rsidRPr="00883F4B" w:rsidRDefault="00216B3F" w:rsidP="000E3A96">
            <w:r>
              <w:rPr>
                <w:rFonts w:hint="eastAsia"/>
              </w:rPr>
              <w:t>添加</w:t>
            </w:r>
            <w:r>
              <w:t>用户成功！</w:t>
            </w:r>
            <w:r w:rsidR="001C6C7F">
              <w:rPr>
                <w:rFonts w:hint="eastAsia"/>
              </w:rPr>
              <w:t>（</w:t>
            </w:r>
            <w:r w:rsidR="001C6C7F">
              <w:rPr>
                <w:rFonts w:hint="eastAsia"/>
              </w:rPr>
              <w:t>Your user has been successfully added!</w:t>
            </w:r>
            <w:r w:rsidR="001C6C7F">
              <w:rPr>
                <w:rFonts w:hint="eastAsia"/>
              </w:rPr>
              <w:t>）</w:t>
            </w: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1267A3" w:rsidRPr="00FE4DC0" w:rsidRDefault="00216B3F" w:rsidP="000E3A96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必填项</w:t>
            </w:r>
            <w:r>
              <w:rPr>
                <w:noProof/>
                <w:szCs w:val="21"/>
              </w:rPr>
              <w:t>未填，</w:t>
            </w:r>
            <w:r>
              <w:rPr>
                <w:rFonts w:hint="eastAsia"/>
                <w:noProof/>
                <w:szCs w:val="21"/>
              </w:rPr>
              <w:t>添加</w:t>
            </w:r>
            <w:r>
              <w:rPr>
                <w:noProof/>
                <w:szCs w:val="21"/>
              </w:rPr>
              <w:t>用户不成功！</w:t>
            </w: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6526BE" w:rsidRDefault="0010237D" w:rsidP="006526BE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添加</w:t>
            </w:r>
            <w:r>
              <w:rPr>
                <w:bCs/>
                <w:iCs/>
              </w:rPr>
              <w:t>用户</w:t>
            </w:r>
            <w:r>
              <w:rPr>
                <w:rFonts w:hint="eastAsia"/>
                <w:bCs/>
                <w:iCs/>
              </w:rPr>
              <w:t>时</w:t>
            </w:r>
            <w:r>
              <w:rPr>
                <w:bCs/>
                <w:iCs/>
              </w:rPr>
              <w:t>，必须</w:t>
            </w:r>
            <w:r>
              <w:rPr>
                <w:rFonts w:hint="eastAsia"/>
                <w:bCs/>
                <w:iCs/>
              </w:rPr>
              <w:t>为</w:t>
            </w:r>
            <w:r>
              <w:rPr>
                <w:bCs/>
                <w:iCs/>
              </w:rPr>
              <w:t>该用户选择一个所属的</w:t>
            </w:r>
            <w:r>
              <w:rPr>
                <w:rFonts w:hint="eastAsia"/>
                <w:bCs/>
                <w:iCs/>
              </w:rPr>
              <w:t>部门</w:t>
            </w:r>
            <w:r w:rsidR="006526BE">
              <w:rPr>
                <w:rFonts w:hint="eastAsia"/>
                <w:bCs/>
                <w:iCs/>
              </w:rPr>
              <w:t>；</w:t>
            </w:r>
          </w:p>
          <w:p w:rsidR="00F144BD" w:rsidRDefault="00F144BD" w:rsidP="006526BE">
            <w:pPr>
              <w:rPr>
                <w:ins w:id="950" w:author="Microsoft" w:date="2016-04-25T17:19:00Z"/>
                <w:bCs/>
                <w:iCs/>
              </w:rPr>
            </w:pPr>
            <w:r>
              <w:rPr>
                <w:rFonts w:hint="eastAsia"/>
                <w:bCs/>
                <w:iCs/>
              </w:rPr>
              <w:t>每个部门</w:t>
            </w:r>
            <w:r>
              <w:rPr>
                <w:bCs/>
                <w:iCs/>
              </w:rPr>
              <w:t>只能添加本部</w:t>
            </w:r>
            <w:r>
              <w:rPr>
                <w:rFonts w:hint="eastAsia"/>
                <w:bCs/>
                <w:iCs/>
              </w:rPr>
              <w:t>或</w:t>
            </w:r>
            <w:r>
              <w:rPr>
                <w:bCs/>
                <w:iCs/>
              </w:rPr>
              <w:t>本部下级的用户</w:t>
            </w:r>
            <w:r>
              <w:rPr>
                <w:rFonts w:hint="eastAsia"/>
                <w:bCs/>
                <w:iCs/>
              </w:rPr>
              <w:t>；</w:t>
            </w:r>
          </w:p>
          <w:p w:rsidR="00040DFB" w:rsidRPr="00883F4B" w:rsidRDefault="00040DFB" w:rsidP="006526BE">
            <w:pPr>
              <w:rPr>
                <w:bCs/>
                <w:iCs/>
              </w:rPr>
            </w:pPr>
            <w:ins w:id="951" w:author="Microsoft" w:date="2016-04-25T17:19:00Z">
              <w:r>
                <w:rPr>
                  <w:bCs/>
                  <w:iCs/>
                </w:rPr>
                <w:t>Super</w:t>
              </w:r>
              <w:r>
                <w:rPr>
                  <w:bCs/>
                  <w:iCs/>
                </w:rPr>
                <w:t>用户不能进行开奖操作</w:t>
              </w:r>
              <w:r>
                <w:rPr>
                  <w:rFonts w:hint="eastAsia"/>
                  <w:bCs/>
                  <w:iCs/>
                </w:rPr>
                <w:t>；</w:t>
              </w:r>
            </w:ins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1267A3" w:rsidRDefault="00F144BD" w:rsidP="000E3A96">
            <w:r>
              <w:rPr>
                <w:rFonts w:hint="eastAsia"/>
              </w:rPr>
              <w:t>添加</w:t>
            </w:r>
            <w:r>
              <w:t>完用户基本信息，要对其进行角色授权，否则该用户</w:t>
            </w:r>
            <w:r>
              <w:rPr>
                <w:rFonts w:hint="eastAsia"/>
              </w:rPr>
              <w:t>不可</w:t>
            </w:r>
            <w:r>
              <w:t>使用；</w:t>
            </w:r>
          </w:p>
          <w:p w:rsidR="00504BBC" w:rsidRPr="00883F4B" w:rsidRDefault="00504BBC" w:rsidP="000E3A96">
            <w:r w:rsidRPr="00504BBC">
              <w:t>（</w:t>
            </w:r>
            <w:r w:rsidRPr="00504BBC">
              <w:rPr>
                <w:rFonts w:hint="eastAsia"/>
              </w:rPr>
              <w:t>“</w:t>
            </w:r>
            <w:r>
              <w:rPr>
                <w:rFonts w:hint="eastAsia"/>
              </w:rPr>
              <w:t>添加用户</w:t>
            </w:r>
            <w:r w:rsidRPr="00504BBC">
              <w:rPr>
                <w:rFonts w:hint="eastAsia"/>
              </w:rPr>
              <w:t>”按钮：</w:t>
            </w:r>
            <w:r>
              <w:rPr>
                <w:rFonts w:hint="eastAsia"/>
              </w:rPr>
              <w:t>New User</w:t>
            </w:r>
            <w:r w:rsidRPr="00504BBC">
              <w:t>）</w:t>
            </w:r>
          </w:p>
        </w:tc>
      </w:tr>
    </w:tbl>
    <w:p w:rsidR="001267A3" w:rsidRPr="001267A3" w:rsidRDefault="001267A3" w:rsidP="001267A3">
      <w:pPr>
        <w:pStyle w:val="a0"/>
      </w:pPr>
    </w:p>
    <w:p w:rsidR="00711B0D" w:rsidRDefault="00711B0D">
      <w:pPr>
        <w:pStyle w:val="4"/>
      </w:pPr>
      <w:r>
        <w:rPr>
          <w:rFonts w:hint="eastAsia"/>
        </w:rPr>
        <w:lastRenderedPageBreak/>
        <w:t>修改</w:t>
      </w:r>
      <w:r>
        <w:t>用户</w:t>
      </w:r>
      <w:r w:rsidR="00323126" w:rsidRPr="00323126">
        <w:rPr>
          <w:rFonts w:hint="eastAsia"/>
        </w:rPr>
        <w:t>（</w:t>
      </w:r>
      <w:r w:rsidR="00D75F7F">
        <w:rPr>
          <w:rFonts w:hint="eastAsia"/>
        </w:rPr>
        <w:t>Edit User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  <w:r>
              <w:rPr>
                <w:iCs/>
              </w:rPr>
              <w:t>Jk0</w:t>
            </w:r>
            <w:r w:rsidR="00F144BD">
              <w:rPr>
                <w:iCs/>
              </w:rPr>
              <w:t>05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1267A3" w:rsidRPr="00883F4B" w:rsidRDefault="00F144BD" w:rsidP="000E3A96">
            <w:pPr>
              <w:rPr>
                <w:iCs/>
              </w:rPr>
            </w:pPr>
            <w:r>
              <w:rPr>
                <w:rFonts w:hint="eastAsia"/>
                <w:iCs/>
              </w:rPr>
              <w:t>修改</w:t>
            </w:r>
            <w:r>
              <w:rPr>
                <w:iCs/>
              </w:rPr>
              <w:t>用户信息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</w:p>
        </w:tc>
      </w:tr>
      <w:tr w:rsidR="001267A3" w:rsidRPr="00883F4B" w:rsidTr="000E3A96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1267A3" w:rsidRPr="00883F4B" w:rsidRDefault="00F144BD" w:rsidP="000E3A96">
            <w:r>
              <w:rPr>
                <w:rFonts w:hint="eastAsia"/>
              </w:rPr>
              <w:t>对</w:t>
            </w:r>
            <w:r>
              <w:t>系统中已经存在的</w:t>
            </w:r>
            <w:r>
              <w:rPr>
                <w:rFonts w:hint="eastAsia"/>
              </w:rPr>
              <w:t>用户</w:t>
            </w:r>
            <w:r>
              <w:t>，用户资料发生改变，</w:t>
            </w:r>
            <w:r>
              <w:rPr>
                <w:rFonts w:hint="eastAsia"/>
              </w:rPr>
              <w:t>管理员</w:t>
            </w:r>
            <w:r>
              <w:t>可以对其进行资料修改，</w:t>
            </w:r>
            <w:r>
              <w:rPr>
                <w:rFonts w:hint="eastAsia"/>
              </w:rPr>
              <w:t>如</w:t>
            </w:r>
            <w:r>
              <w:t>为某个用户重新</w:t>
            </w:r>
            <w:r>
              <w:rPr>
                <w:rFonts w:hint="eastAsia"/>
              </w:rPr>
              <w:t>分配</w:t>
            </w:r>
            <w:r>
              <w:t>角色</w:t>
            </w:r>
            <w:r>
              <w:rPr>
                <w:rFonts w:hint="eastAsia"/>
              </w:rPr>
              <w:t>或</w:t>
            </w:r>
            <w:r>
              <w:t>修改</w:t>
            </w:r>
            <w:r>
              <w:rPr>
                <w:rFonts w:hint="eastAsia"/>
              </w:rPr>
              <w:t>其</w:t>
            </w:r>
            <w:r>
              <w:t>密码；</w:t>
            </w:r>
          </w:p>
        </w:tc>
      </w:tr>
      <w:tr w:rsidR="001267A3" w:rsidRPr="00883F4B" w:rsidTr="000E3A96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855332" w:rsidRDefault="00855332" w:rsidP="00F84E35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iCs/>
              </w:rPr>
              <w:t>员工编号</w:t>
            </w:r>
            <w:r w:rsidR="00605952" w:rsidRPr="00605952">
              <w:rPr>
                <w:rFonts w:hint="eastAsia"/>
                <w:iCs/>
              </w:rPr>
              <w:t>（</w:t>
            </w:r>
            <w:r w:rsidR="003732D9">
              <w:rPr>
                <w:rFonts w:hint="eastAsia"/>
                <w:iCs/>
              </w:rPr>
              <w:t>User Code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F144BD" w:rsidRDefault="00F144BD" w:rsidP="00F84E35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用户名</w:t>
            </w:r>
            <w:r w:rsidR="00605952" w:rsidRPr="00605952">
              <w:rPr>
                <w:rFonts w:hint="eastAsia"/>
                <w:iCs/>
              </w:rPr>
              <w:t>（</w:t>
            </w:r>
            <w:r w:rsidR="003732D9">
              <w:rPr>
                <w:rFonts w:hint="eastAsia"/>
                <w:iCs/>
              </w:rPr>
              <w:t>User Name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必填项，</w:t>
            </w:r>
            <w:r>
              <w:rPr>
                <w:iCs/>
              </w:rPr>
              <w:t>文本框输入；</w:t>
            </w:r>
            <w:r w:rsidR="00D76644">
              <w:rPr>
                <w:rFonts w:hint="eastAsia"/>
                <w:iCs/>
              </w:rPr>
              <w:t>1-</w:t>
            </w:r>
            <w:del w:id="952" w:author="Microsoft" w:date="2015-11-09T14:21:00Z">
              <w:r w:rsidR="00D76644" w:rsidDel="00CD2225">
                <w:rPr>
                  <w:rFonts w:hint="eastAsia"/>
                  <w:iCs/>
                </w:rPr>
                <w:delText>5</w:delText>
              </w:r>
              <w:r w:rsidR="00523782" w:rsidDel="00CD2225">
                <w:rPr>
                  <w:rFonts w:hint="eastAsia"/>
                  <w:iCs/>
                </w:rPr>
                <w:delText>0</w:delText>
              </w:r>
            </w:del>
            <w:ins w:id="953" w:author="Microsoft" w:date="2015-11-09T14:21:00Z">
              <w:r w:rsidR="00CD2225">
                <w:rPr>
                  <w:iCs/>
                </w:rPr>
                <w:t>2</w:t>
              </w:r>
              <w:r w:rsidR="00CD2225">
                <w:rPr>
                  <w:rFonts w:hint="eastAsia"/>
                  <w:iCs/>
                </w:rPr>
                <w:t>0</w:t>
              </w:r>
            </w:ins>
          </w:p>
          <w:p w:rsidR="00F144BD" w:rsidRDefault="00F144BD" w:rsidP="00F84E35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真实</w:t>
            </w:r>
            <w:r>
              <w:rPr>
                <w:iCs/>
              </w:rPr>
              <w:t>姓名</w:t>
            </w:r>
            <w:r w:rsidR="00605952" w:rsidRPr="00605952">
              <w:rPr>
                <w:rFonts w:hint="eastAsia"/>
                <w:iCs/>
              </w:rPr>
              <w:t>（</w:t>
            </w:r>
            <w:r w:rsidR="003732D9">
              <w:rPr>
                <w:rFonts w:hint="eastAsia"/>
                <w:iCs/>
              </w:rPr>
              <w:t>Real Name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：必填项，文本输入框；</w:t>
            </w:r>
            <w:r w:rsidR="00523782">
              <w:rPr>
                <w:rFonts w:hint="eastAsia"/>
                <w:iCs/>
              </w:rPr>
              <w:t>1-</w:t>
            </w:r>
            <w:r w:rsidR="00D76644">
              <w:rPr>
                <w:rFonts w:hint="eastAsia"/>
                <w:iCs/>
              </w:rPr>
              <w:t>5</w:t>
            </w:r>
            <w:r w:rsidR="00A21E85">
              <w:rPr>
                <w:iCs/>
              </w:rPr>
              <w:t>0</w:t>
            </w:r>
            <w:r w:rsidR="00725BF0">
              <w:rPr>
                <w:rFonts w:hint="eastAsia"/>
                <w:iCs/>
              </w:rPr>
              <w:t>；</w:t>
            </w:r>
          </w:p>
          <w:p w:rsidR="00F144BD" w:rsidRDefault="00F144BD" w:rsidP="00F84E35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性别</w:t>
            </w:r>
            <w:r w:rsidR="00605952" w:rsidRPr="00605952">
              <w:rPr>
                <w:rFonts w:hint="eastAsia"/>
                <w:iCs/>
              </w:rPr>
              <w:t>（</w:t>
            </w:r>
            <w:r w:rsidR="003732D9">
              <w:rPr>
                <w:rFonts w:hint="eastAsia"/>
                <w:iCs/>
              </w:rPr>
              <w:t>Gender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：选择按钮，</w:t>
            </w:r>
            <w:r>
              <w:rPr>
                <w:rFonts w:hint="eastAsia"/>
                <w:iCs/>
              </w:rPr>
              <w:t>必选项</w:t>
            </w:r>
            <w:r>
              <w:rPr>
                <w:iCs/>
              </w:rPr>
              <w:t>；</w:t>
            </w:r>
          </w:p>
          <w:p w:rsidR="00F144BD" w:rsidRDefault="00F144BD" w:rsidP="00F84E35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所属部门</w:t>
            </w:r>
            <w:r w:rsidR="00605952" w:rsidRPr="00605952">
              <w:rPr>
                <w:rFonts w:hint="eastAsia"/>
                <w:iCs/>
              </w:rPr>
              <w:t>（</w:t>
            </w:r>
            <w:r w:rsidR="003732D9">
              <w:rPr>
                <w:rFonts w:hint="eastAsia"/>
                <w:iCs/>
              </w:rPr>
              <w:t>Institution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下拉</w:t>
            </w:r>
            <w:r>
              <w:rPr>
                <w:iCs/>
              </w:rPr>
              <w:t>选择框，选择所属的分公司或代理商</w:t>
            </w:r>
            <w:r>
              <w:rPr>
                <w:rFonts w:hint="eastAsia"/>
                <w:iCs/>
              </w:rPr>
              <w:t>；</w:t>
            </w:r>
            <w:r>
              <w:rPr>
                <w:iCs/>
              </w:rPr>
              <w:t>必填项</w:t>
            </w:r>
          </w:p>
          <w:p w:rsidR="00283AA8" w:rsidRPr="00283AA8" w:rsidRDefault="00283AA8" w:rsidP="00F84E35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所属部门</w:t>
            </w:r>
            <w:r>
              <w:rPr>
                <w:iCs/>
              </w:rPr>
              <w:t>编码</w:t>
            </w:r>
            <w:r w:rsidR="00605952" w:rsidRPr="00605952">
              <w:rPr>
                <w:rFonts w:hint="eastAsia"/>
                <w:iCs/>
              </w:rPr>
              <w:t>（</w:t>
            </w:r>
            <w:r w:rsidR="003732D9">
              <w:rPr>
                <w:rFonts w:hint="eastAsia"/>
                <w:iCs/>
              </w:rPr>
              <w:t>Institution Code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：当选择</w:t>
            </w:r>
            <w:r>
              <w:rPr>
                <w:rFonts w:hint="eastAsia"/>
                <w:iCs/>
              </w:rPr>
              <w:t>部门</w:t>
            </w:r>
            <w:r>
              <w:rPr>
                <w:iCs/>
              </w:rPr>
              <w:t>以后，部门编码自动获取；</w:t>
            </w:r>
          </w:p>
          <w:p w:rsidR="00F144BD" w:rsidRDefault="00F144BD" w:rsidP="00F84E35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出生</w:t>
            </w:r>
            <w:r>
              <w:rPr>
                <w:iCs/>
              </w:rPr>
              <w:t>年月</w:t>
            </w:r>
            <w:r w:rsidR="00605952" w:rsidRPr="00605952">
              <w:rPr>
                <w:rFonts w:hint="eastAsia"/>
                <w:iCs/>
              </w:rPr>
              <w:t>（</w:t>
            </w:r>
            <w:r w:rsidR="003732D9">
              <w:rPr>
                <w:rFonts w:hint="eastAsia"/>
                <w:iCs/>
              </w:rPr>
              <w:t>Date of Birth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出生年月日</w:t>
            </w:r>
            <w:r>
              <w:rPr>
                <w:iCs/>
              </w:rPr>
              <w:t>；日期选择框；</w:t>
            </w:r>
          </w:p>
          <w:p w:rsidR="00F144BD" w:rsidRDefault="00F144BD" w:rsidP="00F84E35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移动</w:t>
            </w:r>
            <w:r>
              <w:rPr>
                <w:iCs/>
              </w:rPr>
              <w:t>电话</w:t>
            </w:r>
            <w:r w:rsidR="00605952" w:rsidRPr="00605952">
              <w:rPr>
                <w:rFonts w:hint="eastAsia"/>
                <w:iCs/>
              </w:rPr>
              <w:t>（</w:t>
            </w:r>
            <w:r w:rsidR="003732D9">
              <w:rPr>
                <w:rFonts w:hint="eastAsia"/>
                <w:iCs/>
              </w:rPr>
              <w:t>Mobile Phone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文本</w:t>
            </w:r>
            <w:r>
              <w:rPr>
                <w:iCs/>
              </w:rPr>
              <w:t>输入框；</w:t>
            </w:r>
            <w:r w:rsidR="00523782">
              <w:rPr>
                <w:rFonts w:hint="eastAsia"/>
                <w:iCs/>
              </w:rPr>
              <w:t>1-15</w:t>
            </w:r>
          </w:p>
          <w:p w:rsidR="00F144BD" w:rsidRDefault="00F144BD" w:rsidP="00F84E35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办公</w:t>
            </w:r>
            <w:r>
              <w:rPr>
                <w:iCs/>
              </w:rPr>
              <w:t>电话</w:t>
            </w:r>
            <w:r w:rsidR="00605952" w:rsidRPr="00605952">
              <w:rPr>
                <w:rFonts w:hint="eastAsia"/>
                <w:iCs/>
              </w:rPr>
              <w:t>（</w:t>
            </w:r>
            <w:r w:rsidR="003732D9">
              <w:rPr>
                <w:rFonts w:hint="eastAsia"/>
                <w:iCs/>
              </w:rPr>
              <w:t>Office Phone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：文本输入框；</w:t>
            </w:r>
            <w:r w:rsidR="00523782">
              <w:rPr>
                <w:rFonts w:hint="eastAsia"/>
                <w:iCs/>
              </w:rPr>
              <w:t>1-15</w:t>
            </w:r>
          </w:p>
          <w:p w:rsidR="00F144BD" w:rsidRDefault="00F144BD" w:rsidP="00F84E35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住宅</w:t>
            </w:r>
            <w:r>
              <w:rPr>
                <w:iCs/>
              </w:rPr>
              <w:t>电话</w:t>
            </w:r>
            <w:r w:rsidR="00605952" w:rsidRPr="00605952">
              <w:rPr>
                <w:rFonts w:hint="eastAsia"/>
                <w:iCs/>
              </w:rPr>
              <w:t>（</w:t>
            </w:r>
            <w:r w:rsidR="003732D9">
              <w:rPr>
                <w:rFonts w:hint="eastAsia"/>
                <w:iCs/>
              </w:rPr>
              <w:t>Home Phone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：文本输入框；</w:t>
            </w:r>
            <w:r w:rsidR="00523782">
              <w:rPr>
                <w:rFonts w:hint="eastAsia"/>
                <w:iCs/>
              </w:rPr>
              <w:t>1-15</w:t>
            </w:r>
          </w:p>
          <w:p w:rsidR="00F144BD" w:rsidRDefault="00F144BD" w:rsidP="00F84E35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电子</w:t>
            </w:r>
            <w:r>
              <w:rPr>
                <w:iCs/>
              </w:rPr>
              <w:t>邮件</w:t>
            </w:r>
            <w:r w:rsidR="00605952" w:rsidRPr="00605952">
              <w:rPr>
                <w:rFonts w:hint="eastAsia"/>
                <w:iCs/>
              </w:rPr>
              <w:t>（</w:t>
            </w:r>
            <w:r w:rsidR="003732D9">
              <w:rPr>
                <w:rFonts w:hint="eastAsia"/>
                <w:iCs/>
              </w:rPr>
              <w:t>Email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文本</w:t>
            </w:r>
            <w:r>
              <w:rPr>
                <w:iCs/>
              </w:rPr>
              <w:t>输入框；</w:t>
            </w:r>
          </w:p>
          <w:p w:rsidR="00F144BD" w:rsidRDefault="00F144BD" w:rsidP="00F84E35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家庭</w:t>
            </w:r>
            <w:r>
              <w:rPr>
                <w:iCs/>
              </w:rPr>
              <w:t>住址</w:t>
            </w:r>
            <w:r w:rsidR="00605952" w:rsidRPr="00605952">
              <w:rPr>
                <w:rFonts w:hint="eastAsia"/>
                <w:iCs/>
              </w:rPr>
              <w:t>（</w:t>
            </w:r>
            <w:r w:rsidR="003732D9">
              <w:rPr>
                <w:rFonts w:hint="eastAsia"/>
                <w:iCs/>
              </w:rPr>
              <w:t>Home Address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：文本输入框：</w:t>
            </w:r>
            <w:r>
              <w:rPr>
                <w:rFonts w:hint="eastAsia"/>
                <w:iCs/>
              </w:rPr>
              <w:t>字符</w:t>
            </w:r>
            <w:r>
              <w:rPr>
                <w:iCs/>
              </w:rPr>
              <w:t>长度</w:t>
            </w:r>
            <w:r>
              <w:rPr>
                <w:rFonts w:hint="eastAsia"/>
                <w:iCs/>
              </w:rPr>
              <w:t>1</w:t>
            </w:r>
            <w:r w:rsidR="00523782">
              <w:rPr>
                <w:iCs/>
              </w:rPr>
              <w:t>-5</w:t>
            </w:r>
            <w:r>
              <w:rPr>
                <w:iCs/>
              </w:rPr>
              <w:t>00</w:t>
            </w:r>
            <w:r>
              <w:rPr>
                <w:rFonts w:hint="eastAsia"/>
                <w:iCs/>
              </w:rPr>
              <w:t>；</w:t>
            </w:r>
          </w:p>
          <w:p w:rsidR="00F84E35" w:rsidRPr="00523782" w:rsidRDefault="00F144BD" w:rsidP="00523782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备注</w:t>
            </w:r>
            <w:r>
              <w:rPr>
                <w:iCs/>
              </w:rPr>
              <w:t>信息</w:t>
            </w:r>
            <w:r w:rsidR="00605952" w:rsidRPr="00605952">
              <w:rPr>
                <w:rFonts w:hint="eastAsia"/>
                <w:iCs/>
              </w:rPr>
              <w:t>（</w:t>
            </w:r>
            <w:r w:rsidR="003732D9">
              <w:rPr>
                <w:rFonts w:hint="eastAsia"/>
                <w:iCs/>
              </w:rPr>
              <w:t>Remarks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文本</w:t>
            </w:r>
            <w:r>
              <w:rPr>
                <w:iCs/>
              </w:rPr>
              <w:t>输入框；</w:t>
            </w:r>
            <w:r>
              <w:rPr>
                <w:rFonts w:hint="eastAsia"/>
                <w:iCs/>
              </w:rPr>
              <w:t>字符长度</w:t>
            </w:r>
            <w:r>
              <w:rPr>
                <w:iCs/>
              </w:rPr>
              <w:t>1-</w:t>
            </w:r>
            <w:r w:rsidR="00523782">
              <w:rPr>
                <w:iCs/>
              </w:rPr>
              <w:t>5</w:t>
            </w:r>
            <w:r>
              <w:rPr>
                <w:iCs/>
              </w:rPr>
              <w:t>00</w:t>
            </w:r>
            <w:r>
              <w:rPr>
                <w:rFonts w:hint="eastAsia"/>
                <w:iCs/>
              </w:rPr>
              <w:t>；</w:t>
            </w:r>
          </w:p>
        </w:tc>
      </w:tr>
      <w:tr w:rsidR="001267A3" w:rsidRPr="00883F4B" w:rsidTr="000E3A96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1267A3" w:rsidRPr="00883F4B" w:rsidRDefault="00F144BD" w:rsidP="00266726">
            <w:r>
              <w:rPr>
                <w:rFonts w:hint="eastAsia"/>
              </w:rPr>
              <w:t>修改用户</w:t>
            </w:r>
            <w:r>
              <w:t>成功！</w:t>
            </w:r>
            <w:r w:rsidR="0000782D">
              <w:rPr>
                <w:rFonts w:hint="eastAsia"/>
              </w:rPr>
              <w:t>（</w:t>
            </w:r>
            <w:r w:rsidR="0000782D">
              <w:rPr>
                <w:rFonts w:hint="eastAsia"/>
              </w:rPr>
              <w:t xml:space="preserve">The </w:t>
            </w:r>
            <w:r w:rsidR="00266726">
              <w:rPr>
                <w:rFonts w:hint="eastAsia"/>
              </w:rPr>
              <w:t>information of your user</w:t>
            </w:r>
            <w:r w:rsidR="0000782D">
              <w:rPr>
                <w:rFonts w:hint="eastAsia"/>
              </w:rPr>
              <w:t xml:space="preserve"> has been successfully updated!</w:t>
            </w:r>
            <w:r w:rsidR="0000782D">
              <w:rPr>
                <w:rFonts w:hint="eastAsia"/>
              </w:rPr>
              <w:t>）</w:t>
            </w: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1267A3" w:rsidRPr="00FE4DC0" w:rsidRDefault="00F144BD" w:rsidP="000E3A96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1267A3" w:rsidRPr="00883F4B" w:rsidRDefault="00F144BD" w:rsidP="000E3A9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1267A3" w:rsidRPr="00883F4B" w:rsidRDefault="0028395E" w:rsidP="0028395E">
            <w:r w:rsidRPr="0028395E">
              <w:t>（</w:t>
            </w:r>
            <w:r w:rsidRPr="0028395E">
              <w:rPr>
                <w:rFonts w:hint="eastAsia"/>
              </w:rPr>
              <w:t>“</w:t>
            </w:r>
            <w:r>
              <w:rPr>
                <w:rFonts w:hint="eastAsia"/>
              </w:rPr>
              <w:t>编辑</w:t>
            </w:r>
            <w:r w:rsidRPr="0028395E">
              <w:rPr>
                <w:rFonts w:hint="eastAsia"/>
              </w:rPr>
              <w:t>”按钮：</w:t>
            </w:r>
            <w:r>
              <w:rPr>
                <w:rFonts w:hint="eastAsia"/>
              </w:rPr>
              <w:t>Edit</w:t>
            </w:r>
            <w:r w:rsidRPr="0028395E">
              <w:t>）</w:t>
            </w:r>
          </w:p>
        </w:tc>
      </w:tr>
    </w:tbl>
    <w:p w:rsidR="001267A3" w:rsidRPr="001267A3" w:rsidRDefault="001267A3" w:rsidP="001267A3">
      <w:pPr>
        <w:pStyle w:val="a0"/>
      </w:pPr>
    </w:p>
    <w:p w:rsidR="006526BE" w:rsidRDefault="006526BE">
      <w:pPr>
        <w:pStyle w:val="4"/>
      </w:pPr>
      <w:r>
        <w:t>删除用户</w:t>
      </w:r>
      <w:r w:rsidR="00323126" w:rsidRPr="00323126">
        <w:rPr>
          <w:rFonts w:hint="eastAsia"/>
        </w:rPr>
        <w:t>（</w:t>
      </w:r>
      <w:r w:rsidR="00D75F7F">
        <w:rPr>
          <w:rFonts w:hint="eastAsia"/>
        </w:rPr>
        <w:t>Delete User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6526BE" w:rsidRPr="00883F4B" w:rsidTr="00003290">
        <w:tc>
          <w:tcPr>
            <w:tcW w:w="1384" w:type="dxa"/>
            <w:shd w:val="clear" w:color="auto" w:fill="D9D9D9"/>
            <w:vAlign w:val="center"/>
          </w:tcPr>
          <w:p w:rsidR="006526BE" w:rsidRPr="00883F4B" w:rsidRDefault="006526BE" w:rsidP="00003290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6526BE" w:rsidRPr="00883F4B" w:rsidRDefault="006526BE" w:rsidP="00003290">
            <w:pPr>
              <w:rPr>
                <w:iCs/>
              </w:rPr>
            </w:pPr>
            <w:r>
              <w:rPr>
                <w:iCs/>
              </w:rPr>
              <w:t>Jk006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6526BE" w:rsidRPr="00883F4B" w:rsidRDefault="006526BE" w:rsidP="00003290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6526BE" w:rsidRPr="00883F4B" w:rsidRDefault="006526BE" w:rsidP="00003290">
            <w:pPr>
              <w:rPr>
                <w:iCs/>
              </w:rPr>
            </w:pPr>
          </w:p>
        </w:tc>
      </w:tr>
      <w:tr w:rsidR="006526BE" w:rsidRPr="00883F4B" w:rsidTr="00003290">
        <w:tc>
          <w:tcPr>
            <w:tcW w:w="1384" w:type="dxa"/>
            <w:shd w:val="clear" w:color="auto" w:fill="D9D9D9"/>
            <w:vAlign w:val="center"/>
          </w:tcPr>
          <w:p w:rsidR="006526BE" w:rsidRPr="00883F4B" w:rsidRDefault="006526BE" w:rsidP="00003290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6526BE" w:rsidRPr="00883F4B" w:rsidRDefault="006526BE" w:rsidP="00003290">
            <w:pPr>
              <w:rPr>
                <w:iCs/>
              </w:rPr>
            </w:pPr>
            <w:r>
              <w:rPr>
                <w:rFonts w:hint="eastAsia"/>
                <w:iCs/>
              </w:rPr>
              <w:t>删除</w:t>
            </w:r>
            <w:r>
              <w:rPr>
                <w:iCs/>
              </w:rPr>
              <w:t>用户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6526BE" w:rsidRPr="00883F4B" w:rsidRDefault="006526BE" w:rsidP="00003290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6526BE" w:rsidRPr="00883F4B" w:rsidRDefault="006526BE" w:rsidP="00003290">
            <w:pPr>
              <w:rPr>
                <w:iCs/>
              </w:rPr>
            </w:pPr>
          </w:p>
        </w:tc>
      </w:tr>
      <w:tr w:rsidR="006526BE" w:rsidRPr="00883F4B" w:rsidTr="00003290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6526BE" w:rsidRPr="00883F4B" w:rsidRDefault="006526BE" w:rsidP="00003290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6526BE" w:rsidRPr="00883F4B" w:rsidRDefault="006526BE" w:rsidP="006526BE">
            <w:r>
              <w:rPr>
                <w:rFonts w:hint="eastAsia"/>
              </w:rPr>
              <w:t>对系统</w:t>
            </w:r>
            <w:r>
              <w:t>中的</w:t>
            </w:r>
            <w:r>
              <w:rPr>
                <w:rFonts w:hint="eastAsia"/>
              </w:rPr>
              <w:t>用户</w:t>
            </w:r>
            <w:r>
              <w:t>进行调整，</w:t>
            </w:r>
            <w:r>
              <w:rPr>
                <w:rFonts w:hint="eastAsia"/>
              </w:rPr>
              <w:t>当</w:t>
            </w:r>
            <w:r>
              <w:t>某些用户已经离职或不在参与即开票系统管理共工作可将用户删除</w:t>
            </w:r>
            <w:r>
              <w:rPr>
                <w:rFonts w:hint="eastAsia"/>
              </w:rPr>
              <w:t>；</w:t>
            </w:r>
          </w:p>
        </w:tc>
      </w:tr>
      <w:tr w:rsidR="006526BE" w:rsidRPr="00883F4B" w:rsidTr="00003290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6526BE" w:rsidRPr="00883F4B" w:rsidRDefault="006526BE" w:rsidP="00003290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6526BE" w:rsidRPr="00A13C39" w:rsidRDefault="006526BE" w:rsidP="00003290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在</w:t>
            </w:r>
            <w:r>
              <w:rPr>
                <w:iCs/>
              </w:rPr>
              <w:t>用户列表中，选择一个</w:t>
            </w:r>
            <w:r>
              <w:rPr>
                <w:rFonts w:hint="eastAsia"/>
                <w:iCs/>
              </w:rPr>
              <w:t>用户</w:t>
            </w:r>
            <w:r>
              <w:rPr>
                <w:iCs/>
              </w:rPr>
              <w:t>，</w:t>
            </w:r>
            <w:r>
              <w:rPr>
                <w:rFonts w:hint="eastAsia"/>
                <w:iCs/>
              </w:rPr>
              <w:t>对其</w:t>
            </w:r>
            <w:r>
              <w:rPr>
                <w:iCs/>
              </w:rPr>
              <w:t>进行删除；</w:t>
            </w:r>
          </w:p>
        </w:tc>
      </w:tr>
      <w:tr w:rsidR="006526BE" w:rsidRPr="00883F4B" w:rsidTr="00003290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6526BE" w:rsidRPr="00883F4B" w:rsidRDefault="006526BE" w:rsidP="00003290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6526BE" w:rsidRPr="00883F4B" w:rsidRDefault="006526BE" w:rsidP="00003290">
            <w:r>
              <w:rPr>
                <w:rFonts w:hint="eastAsia"/>
              </w:rPr>
              <w:t>删除</w:t>
            </w:r>
            <w:r>
              <w:t>成功！</w:t>
            </w:r>
            <w:r w:rsidR="00B61423">
              <w:rPr>
                <w:rFonts w:hint="eastAsia"/>
              </w:rPr>
              <w:t>（</w:t>
            </w:r>
            <w:r w:rsidR="00B61423">
              <w:rPr>
                <w:rFonts w:hint="eastAsia"/>
              </w:rPr>
              <w:t>Your user has been successfully deleted!</w:t>
            </w:r>
            <w:r w:rsidR="00B61423">
              <w:rPr>
                <w:rFonts w:hint="eastAsia"/>
              </w:rPr>
              <w:t>）</w:t>
            </w:r>
          </w:p>
        </w:tc>
      </w:tr>
      <w:tr w:rsidR="006526BE" w:rsidRPr="00883F4B" w:rsidTr="00003290">
        <w:tc>
          <w:tcPr>
            <w:tcW w:w="1384" w:type="dxa"/>
            <w:shd w:val="clear" w:color="auto" w:fill="D9D9D9"/>
            <w:vAlign w:val="center"/>
          </w:tcPr>
          <w:p w:rsidR="006526BE" w:rsidRPr="00883F4B" w:rsidRDefault="006526BE" w:rsidP="00003290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6526BE" w:rsidRDefault="006526BE" w:rsidP="00003290">
            <w:pPr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当该用户下有正在进行的订单</w:t>
            </w:r>
            <w:r>
              <w:rPr>
                <w:rFonts w:hint="eastAsia"/>
                <w:noProof/>
                <w:szCs w:val="21"/>
              </w:rPr>
              <w:t>，</w:t>
            </w:r>
            <w:r>
              <w:rPr>
                <w:noProof/>
                <w:szCs w:val="21"/>
              </w:rPr>
              <w:t>或有欠款时</w:t>
            </w:r>
            <w:r>
              <w:rPr>
                <w:rFonts w:hint="eastAsia"/>
                <w:noProof/>
                <w:szCs w:val="21"/>
              </w:rPr>
              <w:t>，</w:t>
            </w:r>
            <w:r>
              <w:rPr>
                <w:noProof/>
                <w:szCs w:val="21"/>
              </w:rPr>
              <w:t>不可进行删除</w:t>
            </w:r>
            <w:r>
              <w:rPr>
                <w:rFonts w:hint="eastAsia"/>
                <w:noProof/>
                <w:szCs w:val="21"/>
              </w:rPr>
              <w:t>；</w:t>
            </w:r>
          </w:p>
          <w:p w:rsidR="00B61423" w:rsidRDefault="00B61423" w:rsidP="00003290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（</w:t>
            </w:r>
            <w:r w:rsidR="000F12AC">
              <w:rPr>
                <w:rFonts w:hint="eastAsia"/>
                <w:noProof/>
                <w:szCs w:val="21"/>
              </w:rPr>
              <w:t xml:space="preserve">Cannot delete </w:t>
            </w:r>
            <w:r w:rsidR="00335FF0">
              <w:rPr>
                <w:rFonts w:hint="eastAsia"/>
                <w:noProof/>
                <w:szCs w:val="21"/>
              </w:rPr>
              <w:t xml:space="preserve">a </w:t>
            </w:r>
            <w:r w:rsidR="000F12AC">
              <w:rPr>
                <w:rFonts w:hint="eastAsia"/>
                <w:noProof/>
                <w:szCs w:val="21"/>
              </w:rPr>
              <w:t>user</w:t>
            </w:r>
            <w:r w:rsidR="00852554">
              <w:rPr>
                <w:rFonts w:hint="eastAsia"/>
                <w:noProof/>
                <w:szCs w:val="21"/>
              </w:rPr>
              <w:t xml:space="preserve">with </w:t>
            </w:r>
            <w:r>
              <w:rPr>
                <w:rFonts w:hint="eastAsia"/>
                <w:noProof/>
                <w:szCs w:val="21"/>
              </w:rPr>
              <w:t>outstanding order.</w:t>
            </w:r>
            <w:r>
              <w:rPr>
                <w:rFonts w:hint="eastAsia"/>
                <w:noProof/>
                <w:szCs w:val="21"/>
              </w:rPr>
              <w:t>）</w:t>
            </w:r>
          </w:p>
          <w:p w:rsidR="00B61423" w:rsidRPr="00FE4DC0" w:rsidRDefault="00B61423" w:rsidP="00852554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（</w:t>
            </w:r>
            <w:r w:rsidR="000F12AC">
              <w:rPr>
                <w:rFonts w:hint="eastAsia"/>
                <w:noProof/>
                <w:szCs w:val="21"/>
              </w:rPr>
              <w:t xml:space="preserve">Cannot delete </w:t>
            </w:r>
            <w:r w:rsidR="00335FF0">
              <w:rPr>
                <w:rFonts w:hint="eastAsia"/>
                <w:noProof/>
                <w:szCs w:val="21"/>
              </w:rPr>
              <w:t xml:space="preserve">a </w:t>
            </w:r>
            <w:r w:rsidR="000F12AC">
              <w:rPr>
                <w:rFonts w:hint="eastAsia"/>
                <w:noProof/>
                <w:szCs w:val="21"/>
              </w:rPr>
              <w:t>user</w:t>
            </w:r>
            <w:r w:rsidR="00852554">
              <w:rPr>
                <w:rFonts w:hint="eastAsia"/>
                <w:noProof/>
                <w:szCs w:val="21"/>
              </w:rPr>
              <w:t xml:space="preserve"> with </w:t>
            </w:r>
            <w:r>
              <w:rPr>
                <w:rFonts w:hint="eastAsia"/>
                <w:noProof/>
                <w:szCs w:val="21"/>
              </w:rPr>
              <w:t>outstanding debt.</w:t>
            </w:r>
            <w:r>
              <w:rPr>
                <w:rFonts w:hint="eastAsia"/>
                <w:noProof/>
                <w:szCs w:val="21"/>
              </w:rPr>
              <w:t>）</w:t>
            </w:r>
          </w:p>
        </w:tc>
      </w:tr>
      <w:tr w:rsidR="006526BE" w:rsidRPr="00883F4B" w:rsidTr="00003290">
        <w:tc>
          <w:tcPr>
            <w:tcW w:w="1384" w:type="dxa"/>
            <w:shd w:val="clear" w:color="auto" w:fill="D9D9D9"/>
            <w:vAlign w:val="center"/>
          </w:tcPr>
          <w:p w:rsidR="006526BE" w:rsidRPr="00883F4B" w:rsidRDefault="006526BE" w:rsidP="00003290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6526BE" w:rsidRPr="00883F4B" w:rsidRDefault="006526BE" w:rsidP="00003290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6526BE" w:rsidRPr="00883F4B" w:rsidTr="00003290">
        <w:tc>
          <w:tcPr>
            <w:tcW w:w="1384" w:type="dxa"/>
            <w:shd w:val="clear" w:color="auto" w:fill="D9D9D9"/>
            <w:vAlign w:val="center"/>
          </w:tcPr>
          <w:p w:rsidR="006526BE" w:rsidRPr="00883F4B" w:rsidRDefault="006526BE" w:rsidP="00003290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6526BE" w:rsidRPr="00883F4B" w:rsidRDefault="007A1B1A" w:rsidP="00003290">
            <w:r w:rsidRPr="007A1B1A">
              <w:t>（</w:t>
            </w:r>
            <w:r w:rsidRPr="007A1B1A">
              <w:rPr>
                <w:rFonts w:hint="eastAsia"/>
              </w:rPr>
              <w:t>“</w:t>
            </w:r>
            <w:r>
              <w:rPr>
                <w:rFonts w:hint="eastAsia"/>
              </w:rPr>
              <w:t>删除</w:t>
            </w:r>
            <w:r w:rsidRPr="007A1B1A">
              <w:rPr>
                <w:rFonts w:hint="eastAsia"/>
              </w:rPr>
              <w:t>”按钮：</w:t>
            </w:r>
            <w:r w:rsidRPr="007A1B1A">
              <w:rPr>
                <w:rFonts w:hint="eastAsia"/>
              </w:rPr>
              <w:t>De</w:t>
            </w:r>
            <w:r>
              <w:rPr>
                <w:rFonts w:hint="eastAsia"/>
              </w:rPr>
              <w:t>lete</w:t>
            </w:r>
            <w:r w:rsidRPr="007A1B1A">
              <w:t>）</w:t>
            </w:r>
          </w:p>
        </w:tc>
      </w:tr>
    </w:tbl>
    <w:p w:rsidR="006526BE" w:rsidRPr="006526BE" w:rsidRDefault="006526BE" w:rsidP="006526BE">
      <w:pPr>
        <w:pStyle w:val="a0"/>
      </w:pPr>
    </w:p>
    <w:p w:rsidR="00711B0D" w:rsidRDefault="00F144BD">
      <w:pPr>
        <w:pStyle w:val="4"/>
      </w:pPr>
      <w:r>
        <w:rPr>
          <w:rFonts w:hint="eastAsia"/>
        </w:rPr>
        <w:t>设置</w:t>
      </w:r>
      <w:r w:rsidR="001267A3">
        <w:rPr>
          <w:rFonts w:hint="eastAsia"/>
        </w:rPr>
        <w:t>用户状态</w:t>
      </w:r>
      <w:r w:rsidR="00323126" w:rsidRPr="00323126">
        <w:rPr>
          <w:rFonts w:hint="eastAsia"/>
        </w:rPr>
        <w:t>（</w:t>
      </w:r>
      <w:r w:rsidR="00D75F7F">
        <w:rPr>
          <w:rFonts w:hint="eastAsia"/>
        </w:rPr>
        <w:t>Set User Status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  <w:r>
              <w:rPr>
                <w:iCs/>
              </w:rPr>
              <w:t>Jk0</w:t>
            </w:r>
            <w:r w:rsidR="006526BE">
              <w:rPr>
                <w:iCs/>
              </w:rPr>
              <w:t>07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1267A3" w:rsidRPr="00883F4B" w:rsidRDefault="00F144BD" w:rsidP="000E3A96">
            <w:pPr>
              <w:rPr>
                <w:iCs/>
              </w:rPr>
            </w:pPr>
            <w:r>
              <w:rPr>
                <w:rFonts w:hint="eastAsia"/>
                <w:iCs/>
              </w:rPr>
              <w:t>设定</w:t>
            </w:r>
            <w:r>
              <w:rPr>
                <w:iCs/>
              </w:rPr>
              <w:t>用户的状态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</w:p>
        </w:tc>
      </w:tr>
      <w:tr w:rsidR="001267A3" w:rsidRPr="00883F4B" w:rsidTr="000E3A96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1267A3" w:rsidRDefault="00F144BD" w:rsidP="000E3A96">
            <w:r>
              <w:rPr>
                <w:rFonts w:hint="eastAsia"/>
              </w:rPr>
              <w:t>如果</w:t>
            </w:r>
            <w:r>
              <w:t>某个用户</w:t>
            </w:r>
            <w:r>
              <w:rPr>
                <w:rFonts w:hint="eastAsia"/>
              </w:rPr>
              <w:t>由于</w:t>
            </w:r>
            <w:r>
              <w:t>特殊原因暂时不在其职责岗位，</w:t>
            </w:r>
            <w:r>
              <w:rPr>
                <w:rFonts w:hint="eastAsia"/>
              </w:rPr>
              <w:t>需要</w:t>
            </w:r>
            <w:r>
              <w:t>对其用户</w:t>
            </w:r>
            <w:r>
              <w:rPr>
                <w:rFonts w:hint="eastAsia"/>
              </w:rPr>
              <w:t>设置</w:t>
            </w:r>
            <w:r>
              <w:t>为禁用；</w:t>
            </w:r>
          </w:p>
          <w:p w:rsidR="00F144BD" w:rsidRPr="00883F4B" w:rsidRDefault="00F144BD" w:rsidP="000E3A96">
            <w:r>
              <w:rPr>
                <w:rFonts w:hint="eastAsia"/>
              </w:rPr>
              <w:t>也可恢复其</w:t>
            </w:r>
            <w:r w:rsidR="006526BE">
              <w:t>功能</w:t>
            </w:r>
            <w:r w:rsidR="006526BE">
              <w:rPr>
                <w:rFonts w:hint="eastAsia"/>
              </w:rPr>
              <w:t>；</w:t>
            </w:r>
            <w:r w:rsidR="006526BE">
              <w:t>或在登录过程中密码连续输错</w:t>
            </w:r>
            <w:r w:rsidR="006526BE">
              <w:rPr>
                <w:rFonts w:hint="eastAsia"/>
              </w:rPr>
              <w:t>5</w:t>
            </w:r>
            <w:r w:rsidR="006526BE">
              <w:rPr>
                <w:rFonts w:hint="eastAsia"/>
              </w:rPr>
              <w:t>次，该用户将被禁用；</w:t>
            </w:r>
          </w:p>
        </w:tc>
      </w:tr>
      <w:tr w:rsidR="001267A3" w:rsidRPr="00883F4B" w:rsidTr="000E3A96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F144BD" w:rsidRDefault="00F144BD" w:rsidP="00F144BD">
            <w:pPr>
              <w:rPr>
                <w:iCs/>
              </w:rPr>
            </w:pPr>
            <w:r>
              <w:rPr>
                <w:rFonts w:hint="eastAsia"/>
                <w:iCs/>
              </w:rPr>
              <w:t>用户</w:t>
            </w:r>
            <w:r>
              <w:rPr>
                <w:iCs/>
              </w:rPr>
              <w:t>管理列表中选择一个用户，</w:t>
            </w:r>
            <w:r>
              <w:rPr>
                <w:rFonts w:hint="eastAsia"/>
                <w:iCs/>
              </w:rPr>
              <w:t>选择</w:t>
            </w:r>
            <w:r>
              <w:rPr>
                <w:iCs/>
              </w:rPr>
              <w:t>禁用</w:t>
            </w:r>
            <w:r>
              <w:rPr>
                <w:rFonts w:hint="eastAsia"/>
                <w:iCs/>
              </w:rPr>
              <w:t>此</w:t>
            </w:r>
            <w:r>
              <w:rPr>
                <w:iCs/>
              </w:rPr>
              <w:t>用户</w:t>
            </w:r>
            <w:r>
              <w:rPr>
                <w:rFonts w:hint="eastAsia"/>
                <w:iCs/>
              </w:rPr>
              <w:t>；</w:t>
            </w:r>
          </w:p>
          <w:p w:rsidR="00F144BD" w:rsidRPr="00F144BD" w:rsidRDefault="00F144BD" w:rsidP="00F144BD">
            <w:pPr>
              <w:rPr>
                <w:iCs/>
              </w:rPr>
            </w:pPr>
            <w:r>
              <w:rPr>
                <w:rFonts w:hint="eastAsia"/>
                <w:iCs/>
              </w:rPr>
              <w:t>用户管理</w:t>
            </w:r>
            <w:r>
              <w:rPr>
                <w:iCs/>
              </w:rPr>
              <w:t>列表</w:t>
            </w:r>
            <w:r>
              <w:rPr>
                <w:rFonts w:hint="eastAsia"/>
                <w:iCs/>
              </w:rPr>
              <w:t>中</w:t>
            </w:r>
            <w:r w:rsidR="00523782">
              <w:rPr>
                <w:iCs/>
              </w:rPr>
              <w:t>选择一个用户，选择</w:t>
            </w:r>
            <w:r w:rsidR="00523782">
              <w:rPr>
                <w:rFonts w:hint="eastAsia"/>
                <w:iCs/>
              </w:rPr>
              <w:t>恢复</w:t>
            </w:r>
            <w:r>
              <w:rPr>
                <w:rFonts w:hint="eastAsia"/>
                <w:iCs/>
              </w:rPr>
              <w:t>此</w:t>
            </w:r>
            <w:r>
              <w:rPr>
                <w:iCs/>
              </w:rPr>
              <w:t>用户；</w:t>
            </w:r>
          </w:p>
        </w:tc>
      </w:tr>
      <w:tr w:rsidR="001267A3" w:rsidRPr="00883F4B" w:rsidTr="000E3A96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1267A3" w:rsidRDefault="00F144BD" w:rsidP="000E3A96">
            <w:r>
              <w:rPr>
                <w:rFonts w:hint="eastAsia"/>
              </w:rPr>
              <w:t>禁用</w:t>
            </w:r>
            <w:r>
              <w:t>操作成功！</w:t>
            </w:r>
            <w:r w:rsidR="008A6ECF">
              <w:rPr>
                <w:rFonts w:hint="eastAsia"/>
              </w:rPr>
              <w:t>（</w:t>
            </w:r>
            <w:r w:rsidR="008A6ECF">
              <w:rPr>
                <w:rFonts w:hint="eastAsia"/>
              </w:rPr>
              <w:t>The selected user is successfully disabled</w:t>
            </w:r>
            <w:r w:rsidR="00BC1659">
              <w:rPr>
                <w:rFonts w:hint="eastAsia"/>
              </w:rPr>
              <w:t>!</w:t>
            </w:r>
            <w:r w:rsidR="008A6ECF">
              <w:rPr>
                <w:rFonts w:hint="eastAsia"/>
              </w:rPr>
              <w:t>）</w:t>
            </w:r>
          </w:p>
          <w:p w:rsidR="00F144BD" w:rsidRPr="00883F4B" w:rsidRDefault="006526BE" w:rsidP="000E3A96">
            <w:r>
              <w:rPr>
                <w:rFonts w:hint="eastAsia"/>
              </w:rPr>
              <w:t>恢复</w:t>
            </w:r>
            <w:r w:rsidR="00F144BD">
              <w:t>操作成功！</w:t>
            </w:r>
            <w:r w:rsidR="008A6ECF">
              <w:rPr>
                <w:rFonts w:hint="eastAsia"/>
              </w:rPr>
              <w:t>（</w:t>
            </w:r>
            <w:r w:rsidR="008A6ECF">
              <w:rPr>
                <w:rFonts w:hint="eastAsia"/>
              </w:rPr>
              <w:t>The selected user is successfully enabled</w:t>
            </w:r>
            <w:r w:rsidR="00BC1659">
              <w:rPr>
                <w:rFonts w:hint="eastAsia"/>
              </w:rPr>
              <w:t>!</w:t>
            </w:r>
            <w:r w:rsidR="008A6ECF">
              <w:rPr>
                <w:rFonts w:hint="eastAsia"/>
              </w:rPr>
              <w:t>）</w:t>
            </w: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1267A3" w:rsidRPr="00FE4DC0" w:rsidRDefault="00F144BD" w:rsidP="000E3A96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F144BD" w:rsidRDefault="006C31AE" w:rsidP="000E3A9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当</w:t>
            </w:r>
            <w:r>
              <w:rPr>
                <w:bCs/>
                <w:iCs/>
              </w:rPr>
              <w:t>该用户为正常状态</w:t>
            </w:r>
            <w:r w:rsidR="006526BE">
              <w:rPr>
                <w:rFonts w:hint="eastAsia"/>
                <w:bCs/>
                <w:iCs/>
              </w:rPr>
              <w:t>下可</w:t>
            </w:r>
            <w:r>
              <w:rPr>
                <w:bCs/>
                <w:iCs/>
              </w:rPr>
              <w:t>进行禁用操作；</w:t>
            </w:r>
          </w:p>
          <w:p w:rsidR="00F144BD" w:rsidRPr="00883F4B" w:rsidRDefault="00F144BD" w:rsidP="000E3A9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只有</w:t>
            </w:r>
            <w:r>
              <w:rPr>
                <w:bCs/>
                <w:iCs/>
              </w:rPr>
              <w:t>当该用户为已禁用的用户才能进行</w:t>
            </w:r>
            <w:r>
              <w:rPr>
                <w:rFonts w:hint="eastAsia"/>
                <w:bCs/>
                <w:iCs/>
              </w:rPr>
              <w:t>恢复</w:t>
            </w:r>
            <w:r w:rsidR="006C31AE">
              <w:rPr>
                <w:rFonts w:hint="eastAsia"/>
                <w:bCs/>
                <w:iCs/>
              </w:rPr>
              <w:t>；</w:t>
            </w: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1267A3" w:rsidRDefault="006526BE" w:rsidP="000E3A96">
            <w:r>
              <w:rPr>
                <w:rFonts w:hint="eastAsia"/>
              </w:rPr>
              <w:t>当在登录操作中被禁用后需要通过系统管理员恢复功能；</w:t>
            </w:r>
          </w:p>
          <w:p w:rsidR="00F3750F" w:rsidRDefault="00F3750F" w:rsidP="000E3A96">
            <w:r w:rsidRPr="00F3750F">
              <w:t>（</w:t>
            </w:r>
            <w:r w:rsidRPr="00F3750F">
              <w:rPr>
                <w:rFonts w:hint="eastAsia"/>
              </w:rPr>
              <w:t>“</w:t>
            </w:r>
            <w:r>
              <w:rPr>
                <w:rFonts w:hint="eastAsia"/>
              </w:rPr>
              <w:t>启用</w:t>
            </w:r>
            <w:r w:rsidRPr="00F3750F">
              <w:rPr>
                <w:rFonts w:hint="eastAsia"/>
              </w:rPr>
              <w:t>”按钮：</w:t>
            </w:r>
            <w:r>
              <w:rPr>
                <w:rFonts w:hint="eastAsia"/>
              </w:rPr>
              <w:t>Enable</w:t>
            </w:r>
            <w:r w:rsidRPr="00F3750F">
              <w:t>）</w:t>
            </w:r>
          </w:p>
          <w:p w:rsidR="00F3750F" w:rsidRPr="00883F4B" w:rsidRDefault="00F3750F" w:rsidP="00F3750F">
            <w:r w:rsidRPr="00F3750F">
              <w:t>（</w:t>
            </w:r>
            <w:r w:rsidRPr="00F3750F">
              <w:rPr>
                <w:rFonts w:hint="eastAsia"/>
              </w:rPr>
              <w:t>“</w:t>
            </w:r>
            <w:r>
              <w:rPr>
                <w:rFonts w:hint="eastAsia"/>
              </w:rPr>
              <w:t>禁用</w:t>
            </w:r>
            <w:r w:rsidRPr="00F3750F">
              <w:rPr>
                <w:rFonts w:hint="eastAsia"/>
              </w:rPr>
              <w:t>”按钮：</w:t>
            </w:r>
            <w:r>
              <w:rPr>
                <w:rFonts w:hint="eastAsia"/>
              </w:rPr>
              <w:t>Disable</w:t>
            </w:r>
            <w:r w:rsidRPr="00F3750F">
              <w:t>）</w:t>
            </w:r>
          </w:p>
        </w:tc>
      </w:tr>
    </w:tbl>
    <w:p w:rsidR="001267A3" w:rsidRPr="001267A3" w:rsidRDefault="001267A3" w:rsidP="001267A3">
      <w:pPr>
        <w:pStyle w:val="a0"/>
      </w:pPr>
    </w:p>
    <w:p w:rsidR="00DB6993" w:rsidRDefault="00DB6993">
      <w:pPr>
        <w:pStyle w:val="4"/>
      </w:pPr>
      <w:r>
        <w:t>重置密码</w:t>
      </w:r>
      <w:r w:rsidR="00323126" w:rsidRPr="00323126">
        <w:rPr>
          <w:rFonts w:hint="eastAsia"/>
        </w:rPr>
        <w:t>（</w:t>
      </w:r>
      <w:r w:rsidR="00D75F7F">
        <w:rPr>
          <w:rFonts w:hint="eastAsia"/>
        </w:rPr>
        <w:t>Reset Password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DB6993" w:rsidRPr="00883F4B" w:rsidTr="00DB6993">
        <w:tc>
          <w:tcPr>
            <w:tcW w:w="1384" w:type="dxa"/>
            <w:shd w:val="clear" w:color="auto" w:fill="D9D9D9"/>
            <w:vAlign w:val="center"/>
          </w:tcPr>
          <w:p w:rsidR="00DB6993" w:rsidRPr="00883F4B" w:rsidRDefault="00DB6993" w:rsidP="00DB6993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DB6993" w:rsidRPr="00883F4B" w:rsidRDefault="006526BE" w:rsidP="00DB6993">
            <w:pPr>
              <w:rPr>
                <w:iCs/>
              </w:rPr>
            </w:pPr>
            <w:r>
              <w:rPr>
                <w:iCs/>
              </w:rPr>
              <w:t>Jk008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DB6993" w:rsidRPr="00883F4B" w:rsidRDefault="00DB6993" w:rsidP="00DB6993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DB6993" w:rsidRPr="00883F4B" w:rsidRDefault="00DB6993" w:rsidP="00DB6993">
            <w:pPr>
              <w:rPr>
                <w:iCs/>
              </w:rPr>
            </w:pPr>
          </w:p>
        </w:tc>
      </w:tr>
      <w:tr w:rsidR="00DB6993" w:rsidRPr="00883F4B" w:rsidTr="00DB6993">
        <w:tc>
          <w:tcPr>
            <w:tcW w:w="1384" w:type="dxa"/>
            <w:shd w:val="clear" w:color="auto" w:fill="D9D9D9"/>
            <w:vAlign w:val="center"/>
          </w:tcPr>
          <w:p w:rsidR="00DB6993" w:rsidRPr="00883F4B" w:rsidRDefault="00DB6993" w:rsidP="00DB6993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DB6993" w:rsidRPr="00883F4B" w:rsidRDefault="00DB6993" w:rsidP="00DB6993">
            <w:pPr>
              <w:rPr>
                <w:iCs/>
              </w:rPr>
            </w:pPr>
            <w:r>
              <w:rPr>
                <w:rFonts w:hint="eastAsia"/>
                <w:iCs/>
              </w:rPr>
              <w:t>密码重置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DB6993" w:rsidRPr="00883F4B" w:rsidRDefault="00DB6993" w:rsidP="00DB6993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DB6993" w:rsidRPr="00883F4B" w:rsidRDefault="00DB6993" w:rsidP="00DB6993">
            <w:pPr>
              <w:rPr>
                <w:iCs/>
              </w:rPr>
            </w:pPr>
          </w:p>
        </w:tc>
      </w:tr>
      <w:tr w:rsidR="00DB6993" w:rsidRPr="00883F4B" w:rsidTr="00DB6993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DB6993" w:rsidRPr="00883F4B" w:rsidRDefault="00DB6993" w:rsidP="00DB6993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DB6993" w:rsidRPr="00883F4B" w:rsidRDefault="005D5272" w:rsidP="00DB6993">
            <w:r>
              <w:rPr>
                <w:rFonts w:hint="eastAsia"/>
              </w:rPr>
              <w:t>将</w:t>
            </w:r>
            <w:r>
              <w:t>用户的密码恢复为初始值</w:t>
            </w:r>
          </w:p>
        </w:tc>
      </w:tr>
      <w:tr w:rsidR="00DB6993" w:rsidRPr="00883F4B" w:rsidTr="00DB6993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DB6993" w:rsidRPr="00883F4B" w:rsidRDefault="00DB6993" w:rsidP="00DB6993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DB6993" w:rsidRPr="006526BE" w:rsidRDefault="005D5272" w:rsidP="005D5272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密码恢原始密码值；</w:t>
            </w:r>
          </w:p>
        </w:tc>
      </w:tr>
      <w:tr w:rsidR="00DB6993" w:rsidRPr="00883F4B" w:rsidTr="00DB6993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DB6993" w:rsidRPr="00883F4B" w:rsidRDefault="00DB6993" w:rsidP="00DB6993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DB6993" w:rsidRPr="00883F4B" w:rsidRDefault="006526BE" w:rsidP="00DB6993">
            <w:r>
              <w:rPr>
                <w:rFonts w:hint="eastAsia"/>
              </w:rPr>
              <w:t>密码重置成功！</w:t>
            </w:r>
            <w:r w:rsidR="003A400D">
              <w:rPr>
                <w:rFonts w:hint="eastAsia"/>
              </w:rPr>
              <w:t>（</w:t>
            </w:r>
            <w:r w:rsidR="003A400D">
              <w:rPr>
                <w:rFonts w:hint="eastAsia"/>
              </w:rPr>
              <w:t>The password has been successfully reset</w:t>
            </w:r>
            <w:r w:rsidR="006105F7">
              <w:rPr>
                <w:rFonts w:hint="eastAsia"/>
              </w:rPr>
              <w:t xml:space="preserve"> to 111111</w:t>
            </w:r>
            <w:r w:rsidR="003A400D">
              <w:rPr>
                <w:rFonts w:hint="eastAsia"/>
              </w:rPr>
              <w:t>!</w:t>
            </w:r>
            <w:r w:rsidR="003A400D">
              <w:rPr>
                <w:rFonts w:hint="eastAsia"/>
              </w:rPr>
              <w:t>）</w:t>
            </w:r>
          </w:p>
        </w:tc>
      </w:tr>
      <w:tr w:rsidR="00DB6993" w:rsidRPr="00883F4B" w:rsidTr="00DB6993">
        <w:tc>
          <w:tcPr>
            <w:tcW w:w="1384" w:type="dxa"/>
            <w:shd w:val="clear" w:color="auto" w:fill="D9D9D9"/>
            <w:vAlign w:val="center"/>
          </w:tcPr>
          <w:p w:rsidR="00DB6993" w:rsidRPr="00883F4B" w:rsidRDefault="00DB6993" w:rsidP="00DB6993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DB6993" w:rsidRPr="00FE4DC0" w:rsidRDefault="00DB6993" w:rsidP="00DB6993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DB6993" w:rsidRPr="00883F4B" w:rsidTr="00DB6993">
        <w:tc>
          <w:tcPr>
            <w:tcW w:w="1384" w:type="dxa"/>
            <w:shd w:val="clear" w:color="auto" w:fill="D9D9D9"/>
            <w:vAlign w:val="center"/>
          </w:tcPr>
          <w:p w:rsidR="00DB6993" w:rsidRPr="00883F4B" w:rsidRDefault="00DB6993" w:rsidP="00DB6993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DB6993" w:rsidRPr="00883F4B" w:rsidRDefault="00DB6993" w:rsidP="00DB6993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DB6993" w:rsidRPr="00883F4B" w:rsidTr="00DB6993">
        <w:tc>
          <w:tcPr>
            <w:tcW w:w="1384" w:type="dxa"/>
            <w:shd w:val="clear" w:color="auto" w:fill="D9D9D9"/>
            <w:vAlign w:val="center"/>
          </w:tcPr>
          <w:p w:rsidR="00DB6993" w:rsidRPr="00883F4B" w:rsidRDefault="00DB6993" w:rsidP="00DB6993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DB6993" w:rsidRDefault="006526BE" w:rsidP="00DB6993">
            <w:r>
              <w:rPr>
                <w:rFonts w:hint="eastAsia"/>
              </w:rPr>
              <w:t>在用户列表中选择一个用户，可进行重置密码操作；</w:t>
            </w:r>
          </w:p>
          <w:p w:rsidR="006526BE" w:rsidRDefault="006526BE" w:rsidP="00DB6993">
            <w:r>
              <w:t>创建用户时</w:t>
            </w:r>
            <w:r>
              <w:rPr>
                <w:rFonts w:hint="eastAsia"/>
              </w:rPr>
              <w:t>，</w:t>
            </w:r>
            <w:r>
              <w:t>系统给定一个初始密码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111111</w:t>
            </w:r>
            <w:r>
              <w:rPr>
                <w:rFonts w:hint="eastAsia"/>
              </w:rPr>
              <w:t>；</w:t>
            </w:r>
          </w:p>
          <w:p w:rsidR="000200D3" w:rsidRPr="006526BE" w:rsidRDefault="000200D3" w:rsidP="00DB6993">
            <w:r w:rsidRPr="000200D3">
              <w:t>（</w:t>
            </w:r>
            <w:r w:rsidRPr="000200D3">
              <w:rPr>
                <w:rFonts w:hint="eastAsia"/>
              </w:rPr>
              <w:t>“</w:t>
            </w:r>
            <w:r>
              <w:rPr>
                <w:rFonts w:hint="eastAsia"/>
              </w:rPr>
              <w:t>密码重置</w:t>
            </w:r>
            <w:r w:rsidRPr="000200D3">
              <w:rPr>
                <w:rFonts w:hint="eastAsia"/>
              </w:rPr>
              <w:t>”按钮：</w:t>
            </w:r>
            <w:r>
              <w:rPr>
                <w:rFonts w:hint="eastAsia"/>
              </w:rPr>
              <w:t>Password</w:t>
            </w:r>
            <w:r w:rsidRPr="000200D3">
              <w:t>）</w:t>
            </w:r>
          </w:p>
        </w:tc>
      </w:tr>
    </w:tbl>
    <w:p w:rsidR="00DB6993" w:rsidRPr="006526BE" w:rsidRDefault="00DB6993" w:rsidP="00DB6993">
      <w:pPr>
        <w:pStyle w:val="a0"/>
      </w:pPr>
    </w:p>
    <w:p w:rsidR="00D55654" w:rsidRDefault="00D55654">
      <w:pPr>
        <w:pStyle w:val="3"/>
      </w:pPr>
      <w:bookmarkStart w:id="954" w:name="_Toc447205881"/>
      <w:r>
        <w:rPr>
          <w:rFonts w:hint="eastAsia"/>
        </w:rPr>
        <w:t>角色</w:t>
      </w:r>
      <w:r>
        <w:t>管理</w:t>
      </w:r>
      <w:r w:rsidR="00323126" w:rsidRPr="00323126">
        <w:rPr>
          <w:rFonts w:hint="eastAsia"/>
        </w:rPr>
        <w:t>（</w:t>
      </w:r>
      <w:r w:rsidR="00D75F7F">
        <w:rPr>
          <w:rFonts w:hint="eastAsia"/>
        </w:rPr>
        <w:t>Roles</w:t>
      </w:r>
      <w:r w:rsidR="00323126" w:rsidRPr="00323126">
        <w:rPr>
          <w:rFonts w:hint="eastAsia"/>
        </w:rPr>
        <w:t>）</w:t>
      </w:r>
      <w:bookmarkEnd w:id="954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  <w:r>
              <w:rPr>
                <w:iCs/>
              </w:rPr>
              <w:t>Jk0</w:t>
            </w:r>
            <w:r w:rsidR="006526BE">
              <w:rPr>
                <w:iCs/>
              </w:rPr>
              <w:t>09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11B0D" w:rsidRDefault="006C31AE" w:rsidP="00711B0D">
            <w:pPr>
              <w:rPr>
                <w:iCs/>
              </w:rPr>
            </w:pPr>
            <w:r>
              <w:rPr>
                <w:rFonts w:hint="eastAsia"/>
                <w:iCs/>
              </w:rPr>
              <w:t>角色</w:t>
            </w:r>
            <w:r>
              <w:rPr>
                <w:iCs/>
              </w:rPr>
              <w:t>管理</w:t>
            </w:r>
            <w:r>
              <w:rPr>
                <w:rFonts w:hint="eastAsia"/>
                <w:iCs/>
              </w:rPr>
              <w:t>列表</w:t>
            </w:r>
          </w:p>
          <w:p w:rsidR="003A400D" w:rsidRPr="00883F4B" w:rsidRDefault="003A400D" w:rsidP="00711B0D">
            <w:pPr>
              <w:rPr>
                <w:iCs/>
              </w:rPr>
            </w:pP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List of Roles</w:t>
            </w:r>
            <w:r>
              <w:rPr>
                <w:rFonts w:hint="eastAsia"/>
                <w:iCs/>
              </w:rPr>
              <w:t>）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</w:p>
        </w:tc>
      </w:tr>
      <w:tr w:rsidR="00711B0D" w:rsidRPr="00883F4B" w:rsidTr="00711B0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6C31AE" w:rsidP="00711B0D">
            <w:r>
              <w:rPr>
                <w:rFonts w:hint="eastAsia"/>
              </w:rPr>
              <w:t>系统</w:t>
            </w:r>
            <w:r>
              <w:t>所有功能角色</w:t>
            </w:r>
            <w:r>
              <w:rPr>
                <w:rFonts w:hint="eastAsia"/>
              </w:rPr>
              <w:t>列表</w:t>
            </w:r>
          </w:p>
        </w:tc>
      </w:tr>
      <w:tr w:rsidR="00711B0D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6C31AE" w:rsidRDefault="006C31AE" w:rsidP="006C31AE">
            <w:pPr>
              <w:rPr>
                <w:iCs/>
              </w:rPr>
            </w:pPr>
            <w:r>
              <w:rPr>
                <w:rFonts w:hint="eastAsia"/>
                <w:iCs/>
              </w:rPr>
              <w:t>无</w:t>
            </w:r>
          </w:p>
        </w:tc>
      </w:tr>
      <w:tr w:rsidR="00711B0D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11B0D" w:rsidRDefault="006C31AE" w:rsidP="006C31AE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角色名称</w:t>
            </w:r>
            <w:r w:rsidR="00605952" w:rsidRPr="00605952">
              <w:rPr>
                <w:rFonts w:hint="eastAsia"/>
                <w:iCs/>
              </w:rPr>
              <w:t>（</w:t>
            </w:r>
            <w:r w:rsidR="003A400D">
              <w:rPr>
                <w:rFonts w:hint="eastAsia"/>
                <w:iCs/>
              </w:rPr>
              <w:t>Role Name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t>：</w:t>
            </w:r>
          </w:p>
          <w:p w:rsidR="006C31AE" w:rsidRPr="00883F4B" w:rsidRDefault="006C31AE" w:rsidP="006C31AE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角色</w:t>
            </w:r>
            <w:r>
              <w:t>描述</w:t>
            </w:r>
            <w:r w:rsidR="00605952" w:rsidRPr="00605952">
              <w:rPr>
                <w:rFonts w:hint="eastAsia"/>
                <w:iCs/>
              </w:rPr>
              <w:t>（</w:t>
            </w:r>
            <w:r w:rsidR="003A400D">
              <w:rPr>
                <w:rFonts w:hint="eastAsia"/>
                <w:iCs/>
              </w:rPr>
              <w:t>Role Description</w:t>
            </w:r>
            <w:r w:rsidR="00605952" w:rsidRPr="00605952">
              <w:rPr>
                <w:rFonts w:hint="eastAsia"/>
                <w:iCs/>
              </w:rPr>
              <w:t>）</w:t>
            </w:r>
            <w:r>
              <w:t>：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FE4DC0" w:rsidRDefault="006C31AE" w:rsidP="00711B0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6C31AE" w:rsidP="00711B0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6C4371" w:rsidP="00711B0D">
            <w:r>
              <w:rPr>
                <w:rFonts w:hint="eastAsia"/>
              </w:rPr>
              <w:t>系统</w:t>
            </w:r>
            <w:r>
              <w:t>初始化时，给</w:t>
            </w:r>
            <w:r>
              <w:rPr>
                <w:rFonts w:hint="eastAsia"/>
              </w:rPr>
              <w:t>定</w:t>
            </w:r>
            <w:r>
              <w:t>市场管理员，仓库管理员</w:t>
            </w:r>
            <w:r>
              <w:rPr>
                <w:rFonts w:hint="eastAsia"/>
              </w:rPr>
              <w:t>，</w:t>
            </w:r>
            <w:r>
              <w:t>系统管理员的角色</w:t>
            </w:r>
            <w:r>
              <w:rPr>
                <w:rFonts w:hint="eastAsia"/>
              </w:rPr>
              <w:t>不可</w:t>
            </w:r>
            <w:r>
              <w:t>进行修改和编辑</w:t>
            </w:r>
            <w:r w:rsidR="00CB5B20">
              <w:rPr>
                <w:rFonts w:hint="eastAsia"/>
              </w:rPr>
              <w:t>。</w:t>
            </w:r>
          </w:p>
        </w:tc>
      </w:tr>
    </w:tbl>
    <w:p w:rsidR="00D55654" w:rsidRPr="00D55654" w:rsidRDefault="00D55654" w:rsidP="00D55654">
      <w:pPr>
        <w:pStyle w:val="a0"/>
      </w:pPr>
    </w:p>
    <w:p w:rsidR="001267A3" w:rsidRDefault="001267A3">
      <w:pPr>
        <w:pStyle w:val="4"/>
      </w:pPr>
      <w:r>
        <w:rPr>
          <w:rFonts w:hint="eastAsia"/>
        </w:rPr>
        <w:t>添加角色</w:t>
      </w:r>
      <w:r w:rsidR="00323126" w:rsidRPr="00323126">
        <w:rPr>
          <w:rFonts w:hint="eastAsia"/>
        </w:rPr>
        <w:t>（</w:t>
      </w:r>
      <w:r w:rsidR="00D75F7F">
        <w:rPr>
          <w:rFonts w:hint="eastAsia"/>
        </w:rPr>
        <w:t>New Role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  <w:r>
              <w:rPr>
                <w:iCs/>
              </w:rPr>
              <w:t>Jk0</w:t>
            </w:r>
            <w:r w:rsidR="006526BE">
              <w:rPr>
                <w:iCs/>
              </w:rPr>
              <w:t>10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1267A3" w:rsidRPr="00883F4B" w:rsidRDefault="006C31AE" w:rsidP="000E3A96">
            <w:pPr>
              <w:rPr>
                <w:iCs/>
              </w:rPr>
            </w:pPr>
            <w:r>
              <w:rPr>
                <w:rFonts w:hint="eastAsia"/>
                <w:iCs/>
              </w:rPr>
              <w:t>添加</w:t>
            </w:r>
            <w:r>
              <w:rPr>
                <w:iCs/>
              </w:rPr>
              <w:t>角色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</w:p>
        </w:tc>
      </w:tr>
      <w:tr w:rsidR="001267A3" w:rsidRPr="00883F4B" w:rsidTr="000E3A96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1267A3" w:rsidRPr="00883F4B" w:rsidRDefault="006C31AE" w:rsidP="000E3A96">
            <w:r>
              <w:rPr>
                <w:rFonts w:hint="eastAsia"/>
              </w:rPr>
              <w:t>给</w:t>
            </w:r>
            <w:r>
              <w:t>整个系统添加</w:t>
            </w:r>
            <w:r>
              <w:rPr>
                <w:rFonts w:hint="eastAsia"/>
              </w:rPr>
              <w:t>角色</w:t>
            </w:r>
          </w:p>
        </w:tc>
      </w:tr>
      <w:tr w:rsidR="001267A3" w:rsidRPr="00883F4B" w:rsidTr="000E3A96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1267A3" w:rsidRDefault="006C31AE" w:rsidP="000E3A96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角色</w:t>
            </w:r>
            <w:r>
              <w:rPr>
                <w:iCs/>
              </w:rPr>
              <w:t>名称</w:t>
            </w:r>
            <w:r w:rsidR="001E4D55" w:rsidRPr="001E4D55">
              <w:rPr>
                <w:rFonts w:hint="eastAsia"/>
                <w:iCs/>
              </w:rPr>
              <w:t>（</w:t>
            </w:r>
            <w:r w:rsidR="005E7195">
              <w:rPr>
                <w:rFonts w:hint="eastAsia"/>
                <w:iCs/>
              </w:rPr>
              <w:t>Role Name</w:t>
            </w:r>
            <w:r w:rsidR="001E4D55" w:rsidRPr="001E4D55">
              <w:rPr>
                <w:rFonts w:hint="eastAsia"/>
                <w:iCs/>
              </w:rPr>
              <w:t>）</w:t>
            </w:r>
            <w:r>
              <w:rPr>
                <w:iCs/>
              </w:rPr>
              <w:t>：文本输入框，必填项；</w:t>
            </w:r>
            <w:r w:rsidR="00A21E85">
              <w:rPr>
                <w:rFonts w:hint="eastAsia"/>
                <w:iCs/>
              </w:rPr>
              <w:t>1-</w:t>
            </w:r>
            <w:r w:rsidR="00B42125">
              <w:rPr>
                <w:iCs/>
              </w:rPr>
              <w:t>50</w:t>
            </w:r>
            <w:r w:rsidR="00B42125">
              <w:rPr>
                <w:rFonts w:hint="eastAsia"/>
                <w:iCs/>
              </w:rPr>
              <w:t>；</w:t>
            </w:r>
          </w:p>
          <w:p w:rsidR="006C31AE" w:rsidRPr="00A13C39" w:rsidRDefault="006C31AE" w:rsidP="000E3A96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角色</w:t>
            </w:r>
            <w:r>
              <w:rPr>
                <w:iCs/>
              </w:rPr>
              <w:t>描述</w:t>
            </w:r>
            <w:r w:rsidR="001E4D55" w:rsidRPr="001E4D55">
              <w:rPr>
                <w:rFonts w:hint="eastAsia"/>
                <w:iCs/>
              </w:rPr>
              <w:t>（</w:t>
            </w:r>
            <w:r w:rsidR="005E7195">
              <w:rPr>
                <w:rFonts w:hint="eastAsia"/>
                <w:iCs/>
              </w:rPr>
              <w:t>Role Description</w:t>
            </w:r>
            <w:r w:rsidR="001E4D55" w:rsidRPr="001E4D55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文本输入框，</w:t>
            </w:r>
            <w:r>
              <w:rPr>
                <w:rFonts w:hint="eastAsia"/>
                <w:iCs/>
              </w:rPr>
              <w:t>1</w:t>
            </w:r>
            <w:r w:rsidR="004C5CB0">
              <w:rPr>
                <w:iCs/>
              </w:rPr>
              <w:t>-5</w:t>
            </w:r>
            <w:r>
              <w:rPr>
                <w:iCs/>
              </w:rPr>
              <w:t>00</w:t>
            </w:r>
            <w:r>
              <w:rPr>
                <w:rFonts w:hint="eastAsia"/>
                <w:iCs/>
              </w:rPr>
              <w:t>；</w:t>
            </w:r>
          </w:p>
        </w:tc>
      </w:tr>
      <w:tr w:rsidR="001267A3" w:rsidRPr="00883F4B" w:rsidTr="000E3A96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1267A3" w:rsidRPr="00883F4B" w:rsidRDefault="006C31AE" w:rsidP="000E3A96">
            <w:r>
              <w:rPr>
                <w:rFonts w:hint="eastAsia"/>
              </w:rPr>
              <w:t>添加角色</w:t>
            </w:r>
            <w:r>
              <w:t>成功！</w:t>
            </w:r>
            <w:r w:rsidR="00962607">
              <w:rPr>
                <w:rFonts w:hint="eastAsia"/>
              </w:rPr>
              <w:t>（</w:t>
            </w:r>
            <w:r w:rsidR="00962607">
              <w:rPr>
                <w:rFonts w:hint="eastAsia"/>
              </w:rPr>
              <w:t>Your role has been successfully added!</w:t>
            </w:r>
            <w:r w:rsidR="00962607">
              <w:rPr>
                <w:rFonts w:hint="eastAsia"/>
              </w:rPr>
              <w:t>）</w:t>
            </w: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1267A3" w:rsidRPr="00FE4DC0" w:rsidRDefault="00984F16" w:rsidP="000E3A96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1267A3" w:rsidRPr="00883F4B" w:rsidRDefault="00984F16" w:rsidP="000E3A9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1267A3" w:rsidRPr="00883F4B" w:rsidRDefault="009927D8" w:rsidP="009927D8">
            <w:r w:rsidRPr="009927D8">
              <w:t>（</w:t>
            </w:r>
            <w:r w:rsidRPr="009927D8">
              <w:rPr>
                <w:rFonts w:hint="eastAsia"/>
              </w:rPr>
              <w:t>“</w:t>
            </w:r>
            <w:r>
              <w:rPr>
                <w:rFonts w:hint="eastAsia"/>
              </w:rPr>
              <w:t>添加角色</w:t>
            </w:r>
            <w:r w:rsidRPr="009927D8">
              <w:rPr>
                <w:rFonts w:hint="eastAsia"/>
              </w:rPr>
              <w:t>”按钮：</w:t>
            </w:r>
            <w:r>
              <w:rPr>
                <w:rFonts w:hint="eastAsia"/>
              </w:rPr>
              <w:t>New Role</w:t>
            </w:r>
            <w:r w:rsidRPr="009927D8">
              <w:t>）</w:t>
            </w:r>
          </w:p>
        </w:tc>
      </w:tr>
    </w:tbl>
    <w:p w:rsidR="001267A3" w:rsidRPr="001267A3" w:rsidRDefault="001267A3" w:rsidP="001267A3">
      <w:pPr>
        <w:pStyle w:val="a0"/>
        <w:ind w:firstLineChars="0" w:firstLine="0"/>
      </w:pPr>
    </w:p>
    <w:p w:rsidR="001267A3" w:rsidRDefault="001267A3">
      <w:pPr>
        <w:pStyle w:val="4"/>
      </w:pPr>
      <w:r>
        <w:rPr>
          <w:rFonts w:hint="eastAsia"/>
        </w:rPr>
        <w:t>修改角色</w:t>
      </w:r>
      <w:r w:rsidR="00323126" w:rsidRPr="00323126">
        <w:rPr>
          <w:rFonts w:hint="eastAsia"/>
        </w:rPr>
        <w:t>（</w:t>
      </w:r>
      <w:r w:rsidR="00D75F7F">
        <w:rPr>
          <w:rFonts w:hint="eastAsia"/>
        </w:rPr>
        <w:t>Edit Role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  <w:r>
              <w:rPr>
                <w:iCs/>
              </w:rPr>
              <w:t>Jk0</w:t>
            </w:r>
            <w:r w:rsidR="006526BE">
              <w:rPr>
                <w:iCs/>
              </w:rPr>
              <w:t>11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1267A3" w:rsidRPr="00883F4B" w:rsidRDefault="00984F16" w:rsidP="000E3A96">
            <w:pPr>
              <w:rPr>
                <w:iCs/>
              </w:rPr>
            </w:pPr>
            <w:r>
              <w:rPr>
                <w:rFonts w:hint="eastAsia"/>
                <w:iCs/>
              </w:rPr>
              <w:t>修改角色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</w:p>
        </w:tc>
      </w:tr>
      <w:tr w:rsidR="001267A3" w:rsidRPr="00883F4B" w:rsidTr="000E3A96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1267A3" w:rsidRPr="00883F4B" w:rsidRDefault="00984F16" w:rsidP="000E3A96">
            <w:r>
              <w:rPr>
                <w:rFonts w:hint="eastAsia"/>
              </w:rPr>
              <w:t>修改</w:t>
            </w:r>
            <w:r w:rsidR="00283AA8">
              <w:rPr>
                <w:rFonts w:hint="eastAsia"/>
              </w:rPr>
              <w:t>系统已经</w:t>
            </w:r>
            <w:r w:rsidR="00283AA8">
              <w:t>有的</w:t>
            </w:r>
            <w:r w:rsidR="00283AA8">
              <w:rPr>
                <w:rFonts w:hint="eastAsia"/>
              </w:rPr>
              <w:t>角色</w:t>
            </w:r>
          </w:p>
        </w:tc>
      </w:tr>
      <w:tr w:rsidR="001267A3" w:rsidRPr="00883F4B" w:rsidTr="000E3A96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283AA8" w:rsidRDefault="00283AA8" w:rsidP="00283AA8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角色</w:t>
            </w:r>
            <w:r>
              <w:rPr>
                <w:iCs/>
              </w:rPr>
              <w:t>名称</w:t>
            </w:r>
            <w:r w:rsidR="001E4D55" w:rsidRPr="001E4D55">
              <w:rPr>
                <w:rFonts w:hint="eastAsia"/>
                <w:iCs/>
              </w:rPr>
              <w:t>（</w:t>
            </w:r>
            <w:r w:rsidR="00962607">
              <w:rPr>
                <w:rFonts w:hint="eastAsia"/>
                <w:iCs/>
              </w:rPr>
              <w:t>Role Name</w:t>
            </w:r>
            <w:r w:rsidR="001E4D55" w:rsidRPr="001E4D55">
              <w:rPr>
                <w:rFonts w:hint="eastAsia"/>
                <w:iCs/>
              </w:rPr>
              <w:t>）</w:t>
            </w:r>
            <w:r>
              <w:rPr>
                <w:iCs/>
              </w:rPr>
              <w:t>：文本输入框，必填项；</w:t>
            </w:r>
            <w:r w:rsidR="00B42125">
              <w:rPr>
                <w:rFonts w:hint="eastAsia"/>
                <w:iCs/>
              </w:rPr>
              <w:t>1-50</w:t>
            </w:r>
          </w:p>
          <w:p w:rsidR="001267A3" w:rsidRPr="00A13C39" w:rsidRDefault="00283AA8" w:rsidP="00B42125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角色</w:t>
            </w:r>
            <w:r>
              <w:rPr>
                <w:iCs/>
              </w:rPr>
              <w:t>描述</w:t>
            </w:r>
            <w:r w:rsidR="001E4D55" w:rsidRPr="001E4D55">
              <w:rPr>
                <w:rFonts w:hint="eastAsia"/>
                <w:iCs/>
              </w:rPr>
              <w:t>（</w:t>
            </w:r>
            <w:r w:rsidR="00962607">
              <w:rPr>
                <w:rFonts w:hint="eastAsia"/>
                <w:iCs/>
              </w:rPr>
              <w:t>Role Description</w:t>
            </w:r>
            <w:r w:rsidR="001E4D55" w:rsidRPr="001E4D55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文本输入框，</w:t>
            </w: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-</w:t>
            </w:r>
            <w:r w:rsidR="00B42125">
              <w:rPr>
                <w:iCs/>
              </w:rPr>
              <w:t>5</w:t>
            </w:r>
            <w:r>
              <w:rPr>
                <w:iCs/>
              </w:rPr>
              <w:t>00</w:t>
            </w:r>
            <w:r>
              <w:rPr>
                <w:rFonts w:hint="eastAsia"/>
                <w:iCs/>
              </w:rPr>
              <w:t>；</w:t>
            </w:r>
          </w:p>
        </w:tc>
      </w:tr>
      <w:tr w:rsidR="001267A3" w:rsidRPr="00883F4B" w:rsidTr="000E3A96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1267A3" w:rsidRPr="00883F4B" w:rsidRDefault="00283AA8" w:rsidP="000E3A96">
            <w:r>
              <w:rPr>
                <w:rFonts w:hint="eastAsia"/>
              </w:rPr>
              <w:t>修改角色信息</w:t>
            </w:r>
            <w:r>
              <w:t>成功！</w:t>
            </w:r>
            <w:r w:rsidR="0028395E">
              <w:rPr>
                <w:rFonts w:hint="eastAsia"/>
              </w:rPr>
              <w:t>（</w:t>
            </w:r>
            <w:r w:rsidR="0028395E">
              <w:rPr>
                <w:rFonts w:hint="eastAsia"/>
              </w:rPr>
              <w:t>The information of your role has been successfully updated!</w:t>
            </w:r>
            <w:r w:rsidR="0028395E">
              <w:rPr>
                <w:rFonts w:hint="eastAsia"/>
              </w:rPr>
              <w:t>）</w:t>
            </w: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1267A3" w:rsidRPr="00FE4DC0" w:rsidRDefault="00283AA8" w:rsidP="000E3A96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1267A3" w:rsidRPr="00883F4B" w:rsidRDefault="00283AA8" w:rsidP="000E3A9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1267A3" w:rsidRPr="00883F4B" w:rsidRDefault="00CE3CA3" w:rsidP="00CE3CA3">
            <w:r w:rsidRPr="00CE3CA3">
              <w:t>（</w:t>
            </w:r>
            <w:r w:rsidRPr="00CE3CA3">
              <w:rPr>
                <w:rFonts w:hint="eastAsia"/>
              </w:rPr>
              <w:t>“</w:t>
            </w:r>
            <w:r>
              <w:rPr>
                <w:rFonts w:hint="eastAsia"/>
              </w:rPr>
              <w:t>编辑</w:t>
            </w:r>
            <w:r w:rsidRPr="00CE3CA3">
              <w:rPr>
                <w:rFonts w:hint="eastAsia"/>
              </w:rPr>
              <w:t>”按钮：</w:t>
            </w:r>
            <w:r>
              <w:rPr>
                <w:rFonts w:hint="eastAsia"/>
              </w:rPr>
              <w:t>Edit</w:t>
            </w:r>
            <w:r w:rsidRPr="00CE3CA3">
              <w:t>）</w:t>
            </w:r>
          </w:p>
        </w:tc>
      </w:tr>
    </w:tbl>
    <w:p w:rsidR="001267A3" w:rsidRPr="001267A3" w:rsidRDefault="001267A3" w:rsidP="001267A3">
      <w:pPr>
        <w:pStyle w:val="a0"/>
      </w:pPr>
    </w:p>
    <w:p w:rsidR="00225F00" w:rsidRDefault="00225F00">
      <w:pPr>
        <w:pStyle w:val="4"/>
      </w:pPr>
      <w:r>
        <w:rPr>
          <w:rFonts w:hint="eastAsia"/>
        </w:rPr>
        <w:t>删除角色</w:t>
      </w:r>
      <w:r w:rsidR="00323126" w:rsidRPr="00323126">
        <w:rPr>
          <w:rFonts w:hint="eastAsia"/>
        </w:rPr>
        <w:t>（</w:t>
      </w:r>
      <w:r w:rsidR="00D75F7F">
        <w:rPr>
          <w:rFonts w:hint="eastAsia"/>
        </w:rPr>
        <w:t>Delete Role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225F00" w:rsidRPr="00883F4B" w:rsidTr="00B246BD">
        <w:tc>
          <w:tcPr>
            <w:tcW w:w="1384" w:type="dxa"/>
            <w:shd w:val="clear" w:color="auto" w:fill="D9D9D9"/>
            <w:vAlign w:val="center"/>
          </w:tcPr>
          <w:p w:rsidR="00225F00" w:rsidRPr="00883F4B" w:rsidRDefault="00225F00" w:rsidP="00B246B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225F00" w:rsidRPr="00883F4B" w:rsidRDefault="00225F00" w:rsidP="00B246BD">
            <w:pPr>
              <w:rPr>
                <w:iCs/>
              </w:rPr>
            </w:pPr>
            <w:r>
              <w:rPr>
                <w:iCs/>
              </w:rPr>
              <w:t>Jk0</w:t>
            </w:r>
            <w:r w:rsidR="000929EF">
              <w:rPr>
                <w:iCs/>
              </w:rPr>
              <w:t>12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225F00" w:rsidRPr="00883F4B" w:rsidRDefault="00225F00" w:rsidP="00B246B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225F00" w:rsidRPr="00883F4B" w:rsidRDefault="00225F00" w:rsidP="00B246BD">
            <w:pPr>
              <w:rPr>
                <w:iCs/>
              </w:rPr>
            </w:pPr>
          </w:p>
        </w:tc>
      </w:tr>
      <w:tr w:rsidR="00225F00" w:rsidRPr="00883F4B" w:rsidTr="00B246BD">
        <w:tc>
          <w:tcPr>
            <w:tcW w:w="1384" w:type="dxa"/>
            <w:shd w:val="clear" w:color="auto" w:fill="D9D9D9"/>
            <w:vAlign w:val="center"/>
          </w:tcPr>
          <w:p w:rsidR="00225F00" w:rsidRPr="00883F4B" w:rsidRDefault="00225F00" w:rsidP="00B246B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225F00" w:rsidRPr="00883F4B" w:rsidRDefault="00225F00" w:rsidP="00B246BD">
            <w:pPr>
              <w:rPr>
                <w:iCs/>
              </w:rPr>
            </w:pPr>
            <w:r>
              <w:rPr>
                <w:rFonts w:hint="eastAsia"/>
                <w:iCs/>
              </w:rPr>
              <w:t>删除</w:t>
            </w:r>
            <w:r>
              <w:rPr>
                <w:iCs/>
              </w:rPr>
              <w:t>角色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225F00" w:rsidRPr="00883F4B" w:rsidRDefault="00225F00" w:rsidP="00B246B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225F00" w:rsidRPr="00883F4B" w:rsidRDefault="00225F00" w:rsidP="00B246BD">
            <w:pPr>
              <w:rPr>
                <w:iCs/>
              </w:rPr>
            </w:pPr>
          </w:p>
        </w:tc>
      </w:tr>
      <w:tr w:rsidR="00225F00" w:rsidRPr="00883F4B" w:rsidTr="00B246B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225F00" w:rsidRPr="00883F4B" w:rsidRDefault="00225F00" w:rsidP="00B246B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225F00" w:rsidRPr="00883F4B" w:rsidRDefault="00225F00" w:rsidP="00B246BD">
            <w:r>
              <w:rPr>
                <w:rFonts w:hint="eastAsia"/>
              </w:rPr>
              <w:t>对系统</w:t>
            </w:r>
            <w:r>
              <w:t>中的</w:t>
            </w:r>
            <w:r>
              <w:rPr>
                <w:rFonts w:hint="eastAsia"/>
              </w:rPr>
              <w:t>角色</w:t>
            </w:r>
            <w:r>
              <w:t>进行调整，</w:t>
            </w:r>
            <w:r>
              <w:rPr>
                <w:rFonts w:hint="eastAsia"/>
              </w:rPr>
              <w:t>当</w:t>
            </w:r>
            <w:r>
              <w:t>某些角色没有一些实际意义后</w:t>
            </w:r>
            <w:r>
              <w:rPr>
                <w:rFonts w:hint="eastAsia"/>
              </w:rPr>
              <w:t>，</w:t>
            </w:r>
            <w:r>
              <w:t>可以对其进行删除；</w:t>
            </w:r>
          </w:p>
        </w:tc>
      </w:tr>
      <w:tr w:rsidR="00225F00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225F00" w:rsidRPr="00883F4B" w:rsidRDefault="00225F00" w:rsidP="00B246B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225F00" w:rsidRPr="00A13C39" w:rsidRDefault="00225F00" w:rsidP="00B246BD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在</w:t>
            </w:r>
            <w:r>
              <w:rPr>
                <w:iCs/>
              </w:rPr>
              <w:t>角色列表中，选择一个</w:t>
            </w:r>
            <w:r>
              <w:rPr>
                <w:rFonts w:hint="eastAsia"/>
                <w:iCs/>
              </w:rPr>
              <w:t>角色</w:t>
            </w:r>
            <w:r>
              <w:rPr>
                <w:iCs/>
              </w:rPr>
              <w:t>，</w:t>
            </w:r>
            <w:r>
              <w:rPr>
                <w:rFonts w:hint="eastAsia"/>
                <w:iCs/>
              </w:rPr>
              <w:t>对其</w:t>
            </w:r>
            <w:r>
              <w:rPr>
                <w:iCs/>
              </w:rPr>
              <w:t>进行删除；</w:t>
            </w:r>
          </w:p>
        </w:tc>
      </w:tr>
      <w:tr w:rsidR="00225F00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225F00" w:rsidRPr="00883F4B" w:rsidRDefault="00225F00" w:rsidP="00B246B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225F00" w:rsidRPr="00883F4B" w:rsidRDefault="00225F00" w:rsidP="00B246BD">
            <w:r>
              <w:rPr>
                <w:rFonts w:hint="eastAsia"/>
              </w:rPr>
              <w:t>角色删除</w:t>
            </w:r>
            <w:r>
              <w:t>成功！</w:t>
            </w:r>
            <w:r w:rsidR="003A7850">
              <w:rPr>
                <w:rFonts w:hint="eastAsia"/>
              </w:rPr>
              <w:t>（</w:t>
            </w:r>
            <w:r w:rsidR="003A7850">
              <w:rPr>
                <w:rFonts w:hint="eastAsia"/>
              </w:rPr>
              <w:t>Your user has been successfully deleted!</w:t>
            </w:r>
            <w:r w:rsidR="003A7850">
              <w:rPr>
                <w:rFonts w:hint="eastAsia"/>
              </w:rPr>
              <w:t>）</w:t>
            </w:r>
          </w:p>
        </w:tc>
      </w:tr>
      <w:tr w:rsidR="00225F00" w:rsidRPr="00883F4B" w:rsidTr="00B246BD">
        <w:tc>
          <w:tcPr>
            <w:tcW w:w="1384" w:type="dxa"/>
            <w:shd w:val="clear" w:color="auto" w:fill="D9D9D9"/>
            <w:vAlign w:val="center"/>
          </w:tcPr>
          <w:p w:rsidR="00225F00" w:rsidRPr="00883F4B" w:rsidRDefault="00225F00" w:rsidP="00B246B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225F00" w:rsidRDefault="00225F00" w:rsidP="00B246B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当</w:t>
            </w:r>
            <w:r>
              <w:rPr>
                <w:noProof/>
                <w:szCs w:val="21"/>
              </w:rPr>
              <w:t>该角色下有用户时，不可进行删除！</w:t>
            </w:r>
          </w:p>
          <w:p w:rsidR="00335FF0" w:rsidRPr="00FE4DC0" w:rsidRDefault="00335FF0" w:rsidP="00B246B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（</w:t>
            </w:r>
            <w:r>
              <w:rPr>
                <w:rFonts w:hint="eastAsia"/>
                <w:noProof/>
                <w:szCs w:val="21"/>
              </w:rPr>
              <w:t xml:space="preserve">Cannot delete a role having </w:t>
            </w:r>
            <w:r w:rsidR="00863F56">
              <w:rPr>
                <w:rFonts w:hint="eastAsia"/>
                <w:noProof/>
                <w:szCs w:val="21"/>
              </w:rPr>
              <w:t>a user</w:t>
            </w:r>
            <w:r w:rsidR="00A320A4">
              <w:rPr>
                <w:rFonts w:hint="eastAsia"/>
                <w:noProof/>
                <w:szCs w:val="21"/>
              </w:rPr>
              <w:t>.</w:t>
            </w:r>
            <w:r>
              <w:rPr>
                <w:rFonts w:hint="eastAsia"/>
                <w:noProof/>
                <w:szCs w:val="21"/>
              </w:rPr>
              <w:t>）</w:t>
            </w:r>
          </w:p>
        </w:tc>
      </w:tr>
      <w:tr w:rsidR="00225F00" w:rsidRPr="00883F4B" w:rsidTr="00B246BD">
        <w:tc>
          <w:tcPr>
            <w:tcW w:w="1384" w:type="dxa"/>
            <w:shd w:val="clear" w:color="auto" w:fill="D9D9D9"/>
            <w:vAlign w:val="center"/>
          </w:tcPr>
          <w:p w:rsidR="00225F00" w:rsidRPr="00883F4B" w:rsidRDefault="00225F00" w:rsidP="00B246B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225F00" w:rsidRPr="00883F4B" w:rsidRDefault="00225F00" w:rsidP="00B246B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225F00" w:rsidRPr="00883F4B" w:rsidTr="00B246BD">
        <w:tc>
          <w:tcPr>
            <w:tcW w:w="1384" w:type="dxa"/>
            <w:shd w:val="clear" w:color="auto" w:fill="D9D9D9"/>
            <w:vAlign w:val="center"/>
          </w:tcPr>
          <w:p w:rsidR="00225F00" w:rsidRPr="00883F4B" w:rsidRDefault="00225F00" w:rsidP="00B246B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225F00" w:rsidRPr="00883F4B" w:rsidRDefault="00676E60" w:rsidP="00B246BD">
            <w:r w:rsidRPr="00676E60">
              <w:t>（</w:t>
            </w:r>
            <w:r w:rsidRPr="00676E60">
              <w:rPr>
                <w:rFonts w:hint="eastAsia"/>
              </w:rPr>
              <w:t>“</w:t>
            </w:r>
            <w:r>
              <w:rPr>
                <w:rFonts w:hint="eastAsia"/>
              </w:rPr>
              <w:t>删除</w:t>
            </w:r>
            <w:r w:rsidRPr="00676E60">
              <w:rPr>
                <w:rFonts w:hint="eastAsia"/>
              </w:rPr>
              <w:t>”按钮：</w:t>
            </w:r>
            <w:r w:rsidRPr="00676E60">
              <w:rPr>
                <w:rFonts w:hint="eastAsia"/>
              </w:rPr>
              <w:t>D</w:t>
            </w:r>
            <w:r w:rsidR="00B328C2">
              <w:rPr>
                <w:rFonts w:hint="eastAsia"/>
              </w:rPr>
              <w:t>elete</w:t>
            </w:r>
            <w:r w:rsidRPr="00676E60">
              <w:t>）</w:t>
            </w:r>
          </w:p>
        </w:tc>
      </w:tr>
    </w:tbl>
    <w:p w:rsidR="00225F00" w:rsidRPr="001267A3" w:rsidRDefault="00225F00" w:rsidP="00225F00">
      <w:pPr>
        <w:pStyle w:val="a0"/>
      </w:pPr>
    </w:p>
    <w:p w:rsidR="001267A3" w:rsidRDefault="004C5CB0">
      <w:pPr>
        <w:pStyle w:val="4"/>
      </w:pPr>
      <w:r>
        <w:rPr>
          <w:rFonts w:hint="eastAsia"/>
        </w:rPr>
        <w:lastRenderedPageBreak/>
        <w:t>用户</w:t>
      </w:r>
      <w:r w:rsidR="001267A3">
        <w:rPr>
          <w:rFonts w:hint="eastAsia"/>
        </w:rPr>
        <w:t>角色</w:t>
      </w:r>
      <w:r w:rsidR="00323126" w:rsidRPr="00323126">
        <w:rPr>
          <w:rFonts w:hint="eastAsia"/>
        </w:rPr>
        <w:t>（</w:t>
      </w:r>
      <w:r w:rsidR="005F25C5">
        <w:rPr>
          <w:rFonts w:hint="eastAsia"/>
        </w:rPr>
        <w:t>Manage User</w:t>
      </w:r>
      <w:r w:rsidR="00C54CE2">
        <w:rPr>
          <w:rFonts w:hint="eastAsia"/>
        </w:rPr>
        <w:t>s</w:t>
      </w:r>
      <w:r w:rsidR="00D4518C">
        <w:rPr>
          <w:rFonts w:hint="eastAsia"/>
        </w:rPr>
        <w:t xml:space="preserve"> in</w:t>
      </w:r>
      <w:r w:rsidR="005F25C5">
        <w:rPr>
          <w:rFonts w:hint="eastAsia"/>
        </w:rPr>
        <w:t>Role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  <w:r>
              <w:rPr>
                <w:iCs/>
              </w:rPr>
              <w:t>Jk0</w:t>
            </w:r>
            <w:r w:rsidR="000929EF">
              <w:rPr>
                <w:iCs/>
              </w:rPr>
              <w:t>13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1267A3" w:rsidRPr="00883F4B" w:rsidRDefault="00283AA8" w:rsidP="000E3A96">
            <w:pPr>
              <w:rPr>
                <w:iCs/>
              </w:rPr>
            </w:pPr>
            <w:r>
              <w:rPr>
                <w:rFonts w:hint="eastAsia"/>
                <w:iCs/>
              </w:rPr>
              <w:t>角色</w:t>
            </w:r>
            <w:r>
              <w:rPr>
                <w:iCs/>
              </w:rPr>
              <w:t>授权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1267A3" w:rsidRPr="00883F4B" w:rsidRDefault="001267A3" w:rsidP="000E3A96">
            <w:pPr>
              <w:rPr>
                <w:iCs/>
              </w:rPr>
            </w:pPr>
          </w:p>
        </w:tc>
      </w:tr>
      <w:tr w:rsidR="001267A3" w:rsidRPr="00883F4B" w:rsidTr="000E3A96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1267A3" w:rsidRPr="00883F4B" w:rsidRDefault="00283AA8" w:rsidP="000E3A96">
            <w:r>
              <w:rPr>
                <w:rFonts w:hint="eastAsia"/>
              </w:rPr>
              <w:t>对</w:t>
            </w:r>
            <w:r>
              <w:t>系统</w:t>
            </w:r>
            <w:r>
              <w:rPr>
                <w:rFonts w:hint="eastAsia"/>
              </w:rPr>
              <w:t>当前</w:t>
            </w:r>
            <w:r>
              <w:t>已经</w:t>
            </w:r>
            <w:r>
              <w:rPr>
                <w:rFonts w:hint="eastAsia"/>
              </w:rPr>
              <w:t>有</w:t>
            </w:r>
            <w:r>
              <w:t>的角色用户进行授权或修改；</w:t>
            </w:r>
          </w:p>
        </w:tc>
      </w:tr>
      <w:tr w:rsidR="001267A3" w:rsidRPr="00883F4B" w:rsidTr="000E3A96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283AA8" w:rsidRDefault="00283AA8" w:rsidP="000E3A96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在</w:t>
            </w:r>
            <w:r>
              <w:rPr>
                <w:iCs/>
              </w:rPr>
              <w:t>角色列表</w:t>
            </w:r>
            <w:r>
              <w:rPr>
                <w:rFonts w:hint="eastAsia"/>
                <w:iCs/>
              </w:rPr>
              <w:t>中选择</w:t>
            </w:r>
            <w:r>
              <w:rPr>
                <w:iCs/>
              </w:rPr>
              <w:t>一个角色，确认进入</w:t>
            </w:r>
            <w:r>
              <w:rPr>
                <w:rFonts w:hint="eastAsia"/>
                <w:iCs/>
              </w:rPr>
              <w:t>角色</w:t>
            </w:r>
            <w:r>
              <w:rPr>
                <w:iCs/>
              </w:rPr>
              <w:t>信息页面；</w:t>
            </w:r>
          </w:p>
          <w:p w:rsidR="00283AA8" w:rsidRPr="00283AA8" w:rsidRDefault="00283AA8" w:rsidP="00283AA8">
            <w:pPr>
              <w:rPr>
                <w:iCs/>
              </w:rPr>
            </w:pPr>
            <w:r w:rsidRPr="00283AA8">
              <w:rPr>
                <w:rFonts w:hint="eastAsia"/>
                <w:iCs/>
              </w:rPr>
              <w:t>角色信息</w:t>
            </w:r>
            <w:r w:rsidRPr="00283AA8">
              <w:rPr>
                <w:iCs/>
              </w:rPr>
              <w:t>页面：</w:t>
            </w:r>
          </w:p>
          <w:p w:rsidR="00283AA8" w:rsidRDefault="00283AA8" w:rsidP="000E3A96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角色名称</w:t>
            </w:r>
            <w:r w:rsidR="001E4D55" w:rsidRPr="001E4D55">
              <w:rPr>
                <w:rFonts w:hint="eastAsia"/>
                <w:iCs/>
              </w:rPr>
              <w:t>（</w:t>
            </w:r>
            <w:r w:rsidR="003D5B6D">
              <w:rPr>
                <w:rFonts w:hint="eastAsia"/>
                <w:iCs/>
              </w:rPr>
              <w:t>Role Name</w:t>
            </w:r>
            <w:r w:rsidR="001E4D55" w:rsidRPr="001E4D55">
              <w:rPr>
                <w:rFonts w:hint="eastAsia"/>
                <w:iCs/>
              </w:rPr>
              <w:t>）</w:t>
            </w:r>
            <w:r>
              <w:rPr>
                <w:iCs/>
              </w:rPr>
              <w:t>：不可输入；</w:t>
            </w:r>
          </w:p>
          <w:p w:rsidR="00283AA8" w:rsidRDefault="00283AA8" w:rsidP="000E3A96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角色描述</w:t>
            </w:r>
            <w:r w:rsidR="001E4D55" w:rsidRPr="001E4D55">
              <w:rPr>
                <w:rFonts w:hint="eastAsia"/>
                <w:iCs/>
              </w:rPr>
              <w:t>（</w:t>
            </w:r>
            <w:r w:rsidR="003D5B6D">
              <w:rPr>
                <w:rFonts w:hint="eastAsia"/>
                <w:iCs/>
              </w:rPr>
              <w:t>Role Description</w:t>
            </w:r>
            <w:r w:rsidR="001E4D55" w:rsidRPr="001E4D55">
              <w:rPr>
                <w:rFonts w:hint="eastAsia"/>
                <w:iCs/>
              </w:rPr>
              <w:t>）</w:t>
            </w:r>
            <w:r>
              <w:rPr>
                <w:iCs/>
              </w:rPr>
              <w:t>：不可输入；</w:t>
            </w:r>
          </w:p>
          <w:p w:rsidR="00283AA8" w:rsidRDefault="00283AA8" w:rsidP="000E3A96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角色成员</w:t>
            </w:r>
            <w:r>
              <w:rPr>
                <w:iCs/>
              </w:rPr>
              <w:t>列表</w:t>
            </w:r>
            <w:r>
              <w:rPr>
                <w:rFonts w:hint="eastAsia"/>
                <w:iCs/>
              </w:rPr>
              <w:t>：用户</w:t>
            </w:r>
            <w:r>
              <w:rPr>
                <w:iCs/>
              </w:rPr>
              <w:t>登录名</w:t>
            </w:r>
            <w:r w:rsidR="001E4D55" w:rsidRPr="001E4D55">
              <w:rPr>
                <w:rFonts w:hint="eastAsia"/>
                <w:iCs/>
              </w:rPr>
              <w:t>（</w:t>
            </w:r>
            <w:r w:rsidR="00C16791">
              <w:rPr>
                <w:rFonts w:hint="eastAsia"/>
                <w:iCs/>
              </w:rPr>
              <w:t>Username</w:t>
            </w:r>
            <w:r w:rsidR="001E4D55" w:rsidRPr="001E4D55">
              <w:rPr>
                <w:rFonts w:hint="eastAsia"/>
                <w:iCs/>
              </w:rPr>
              <w:t>）</w:t>
            </w:r>
            <w:r>
              <w:rPr>
                <w:iCs/>
              </w:rPr>
              <w:t>、</w:t>
            </w:r>
            <w:r>
              <w:rPr>
                <w:rFonts w:hint="eastAsia"/>
                <w:iCs/>
              </w:rPr>
              <w:t>真实</w:t>
            </w:r>
            <w:r>
              <w:rPr>
                <w:iCs/>
              </w:rPr>
              <w:t>姓名</w:t>
            </w:r>
            <w:r w:rsidR="001E4D55" w:rsidRPr="001E4D55">
              <w:rPr>
                <w:rFonts w:hint="eastAsia"/>
                <w:iCs/>
              </w:rPr>
              <w:t>（</w:t>
            </w:r>
            <w:r w:rsidR="00C16791">
              <w:rPr>
                <w:rFonts w:hint="eastAsia"/>
                <w:iCs/>
              </w:rPr>
              <w:t>Real Name</w:t>
            </w:r>
            <w:r w:rsidR="001E4D55" w:rsidRPr="001E4D55">
              <w:rPr>
                <w:rFonts w:hint="eastAsia"/>
                <w:iCs/>
              </w:rPr>
              <w:t>）</w:t>
            </w:r>
            <w:r>
              <w:rPr>
                <w:iCs/>
              </w:rPr>
              <w:t>、</w:t>
            </w:r>
            <w:r>
              <w:rPr>
                <w:rFonts w:hint="eastAsia"/>
                <w:iCs/>
              </w:rPr>
              <w:t>所属</w:t>
            </w:r>
            <w:r>
              <w:rPr>
                <w:iCs/>
              </w:rPr>
              <w:t>部门</w:t>
            </w:r>
            <w:r>
              <w:rPr>
                <w:rFonts w:hint="eastAsia"/>
                <w:iCs/>
              </w:rPr>
              <w:t>编码</w:t>
            </w:r>
            <w:r w:rsidR="001E4D55" w:rsidRPr="001E4D55">
              <w:rPr>
                <w:rFonts w:hint="eastAsia"/>
                <w:iCs/>
              </w:rPr>
              <w:t>（</w:t>
            </w:r>
            <w:r w:rsidR="00C16791">
              <w:rPr>
                <w:rFonts w:hint="eastAsia"/>
                <w:iCs/>
              </w:rPr>
              <w:t>Institution Code</w:t>
            </w:r>
            <w:r w:rsidR="001E4D55" w:rsidRPr="001E4D55">
              <w:rPr>
                <w:rFonts w:hint="eastAsia"/>
                <w:iCs/>
              </w:rPr>
              <w:t>）</w:t>
            </w:r>
            <w:r>
              <w:rPr>
                <w:iCs/>
              </w:rPr>
              <w:t>、</w:t>
            </w:r>
            <w:r>
              <w:rPr>
                <w:rFonts w:hint="eastAsia"/>
                <w:iCs/>
              </w:rPr>
              <w:t>所属</w:t>
            </w:r>
            <w:r>
              <w:rPr>
                <w:iCs/>
              </w:rPr>
              <w:t>部门</w:t>
            </w:r>
            <w:r w:rsidR="001E4D55" w:rsidRPr="001E4D55">
              <w:rPr>
                <w:rFonts w:hint="eastAsia"/>
                <w:iCs/>
              </w:rPr>
              <w:t>（</w:t>
            </w:r>
            <w:r w:rsidR="00C16791">
              <w:rPr>
                <w:rFonts w:hint="eastAsia"/>
                <w:iCs/>
              </w:rPr>
              <w:t>Institution</w:t>
            </w:r>
            <w:r w:rsidR="001E4D55" w:rsidRPr="001E4D55">
              <w:rPr>
                <w:rFonts w:hint="eastAsia"/>
                <w:iCs/>
              </w:rPr>
              <w:t>）</w:t>
            </w:r>
          </w:p>
          <w:p w:rsidR="001267A3" w:rsidRDefault="00283360" w:rsidP="000E3A96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iCs/>
              </w:rPr>
              <w:t>【</w:t>
            </w:r>
            <w:r>
              <w:rPr>
                <w:rFonts w:hint="eastAsia"/>
                <w:iCs/>
              </w:rPr>
              <w:t>添</w:t>
            </w:r>
            <w:r w:rsidR="00283AA8">
              <w:rPr>
                <w:rFonts w:hint="eastAsia"/>
                <w:iCs/>
              </w:rPr>
              <w:t>加</w:t>
            </w:r>
            <w:r>
              <w:rPr>
                <w:rFonts w:hint="eastAsia"/>
                <w:iCs/>
              </w:rPr>
              <w:t>】</w:t>
            </w:r>
            <w:r w:rsidR="00283AA8">
              <w:rPr>
                <w:rFonts w:hint="eastAsia"/>
                <w:iCs/>
              </w:rPr>
              <w:t>按钮</w:t>
            </w:r>
            <w:r w:rsidR="001E4D55" w:rsidRPr="001E4D55">
              <w:rPr>
                <w:rFonts w:hint="eastAsia"/>
                <w:iCs/>
              </w:rPr>
              <w:t>（</w:t>
            </w:r>
            <w:r w:rsidR="00A65EEC">
              <w:rPr>
                <w:rFonts w:hint="eastAsia"/>
                <w:iCs/>
              </w:rPr>
              <w:t>Add</w:t>
            </w:r>
            <w:r w:rsidR="001E4D55" w:rsidRPr="001E4D55">
              <w:rPr>
                <w:rFonts w:hint="eastAsia"/>
                <w:iCs/>
              </w:rPr>
              <w:t>）</w:t>
            </w:r>
            <w:r w:rsidR="00283AA8">
              <w:rPr>
                <w:iCs/>
              </w:rPr>
              <w:t>：</w:t>
            </w:r>
            <w:r w:rsidR="00283AA8">
              <w:rPr>
                <w:rFonts w:hint="eastAsia"/>
                <w:iCs/>
              </w:rPr>
              <w:t>显示</w:t>
            </w:r>
            <w:r w:rsidR="00283AA8">
              <w:rPr>
                <w:iCs/>
              </w:rPr>
              <w:t>系统所有用户，按部门分组，选择其中一个</w:t>
            </w:r>
            <w:r w:rsidR="00283AA8">
              <w:rPr>
                <w:rFonts w:hint="eastAsia"/>
                <w:iCs/>
              </w:rPr>
              <w:t>用户</w:t>
            </w:r>
            <w:r w:rsidR="00283AA8">
              <w:rPr>
                <w:iCs/>
              </w:rPr>
              <w:t>；</w:t>
            </w:r>
          </w:p>
          <w:p w:rsidR="00283AA8" w:rsidRPr="00A13C39" w:rsidRDefault="00283360" w:rsidP="000E3A96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【</w:t>
            </w:r>
            <w:r w:rsidR="002E61AB">
              <w:rPr>
                <w:rFonts w:hint="eastAsia"/>
                <w:iCs/>
              </w:rPr>
              <w:t>移除</w:t>
            </w:r>
            <w:r>
              <w:rPr>
                <w:rFonts w:hint="eastAsia"/>
                <w:iCs/>
              </w:rPr>
              <w:t>】</w:t>
            </w:r>
            <w:r w:rsidR="00283AA8">
              <w:rPr>
                <w:iCs/>
              </w:rPr>
              <w:t>按钮</w:t>
            </w:r>
            <w:r w:rsidR="001E4D55" w:rsidRPr="001E4D55">
              <w:rPr>
                <w:rFonts w:hint="eastAsia"/>
                <w:iCs/>
              </w:rPr>
              <w:t>（</w:t>
            </w:r>
            <w:r w:rsidR="004E0A7F">
              <w:rPr>
                <w:rFonts w:hint="eastAsia"/>
                <w:iCs/>
              </w:rPr>
              <w:t>Delete</w:t>
            </w:r>
            <w:r w:rsidR="001E4D55" w:rsidRPr="001E4D55">
              <w:rPr>
                <w:rFonts w:hint="eastAsia"/>
                <w:iCs/>
              </w:rPr>
              <w:t>）</w:t>
            </w:r>
            <w:r w:rsidR="00283AA8">
              <w:rPr>
                <w:iCs/>
              </w:rPr>
              <w:t>：</w:t>
            </w:r>
            <w:r w:rsidR="00283AA8">
              <w:rPr>
                <w:rFonts w:hint="eastAsia"/>
                <w:iCs/>
              </w:rPr>
              <w:t>在</w:t>
            </w:r>
            <w:r w:rsidR="00283AA8">
              <w:rPr>
                <w:iCs/>
              </w:rPr>
              <w:t>角色</w:t>
            </w:r>
            <w:r w:rsidR="00283AA8">
              <w:rPr>
                <w:rFonts w:hint="eastAsia"/>
                <w:iCs/>
              </w:rPr>
              <w:t>成员</w:t>
            </w:r>
            <w:r w:rsidR="00283AA8">
              <w:rPr>
                <w:iCs/>
              </w:rPr>
              <w:t>列表中选择一个用户，进行删除</w:t>
            </w:r>
            <w:r w:rsidR="00283AA8">
              <w:rPr>
                <w:rFonts w:hint="eastAsia"/>
                <w:iCs/>
              </w:rPr>
              <w:t>；</w:t>
            </w:r>
          </w:p>
        </w:tc>
      </w:tr>
      <w:tr w:rsidR="001267A3" w:rsidRPr="00883F4B" w:rsidTr="000E3A96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1267A3" w:rsidRDefault="00283AA8" w:rsidP="000E3A96">
            <w:r>
              <w:t>授权已成功！</w:t>
            </w:r>
          </w:p>
          <w:p w:rsidR="00071AA1" w:rsidRDefault="00071AA1" w:rsidP="000E3A9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Your user has been successfully added into this role.</w:t>
            </w:r>
            <w:r>
              <w:rPr>
                <w:rFonts w:hint="eastAsia"/>
              </w:rPr>
              <w:t>）</w:t>
            </w:r>
          </w:p>
          <w:p w:rsidR="00071AA1" w:rsidRPr="00883F4B" w:rsidRDefault="00071AA1" w:rsidP="000E3A96">
            <w:r w:rsidRPr="00071AA1">
              <w:rPr>
                <w:rFonts w:hint="eastAsia"/>
              </w:rPr>
              <w:t>（</w:t>
            </w:r>
            <w:r w:rsidRPr="00071AA1">
              <w:rPr>
                <w:rFonts w:hint="eastAsia"/>
              </w:rPr>
              <w:t xml:space="preserve">Your user has been successfully </w:t>
            </w:r>
            <w:r>
              <w:rPr>
                <w:rFonts w:hint="eastAsia"/>
              </w:rPr>
              <w:t>removed from</w:t>
            </w:r>
            <w:r w:rsidRPr="00071AA1">
              <w:rPr>
                <w:rFonts w:hint="eastAsia"/>
              </w:rPr>
              <w:t xml:space="preserve"> this role.</w:t>
            </w:r>
            <w:r w:rsidRPr="00071AA1">
              <w:rPr>
                <w:rFonts w:hint="eastAsia"/>
              </w:rPr>
              <w:t>）</w:t>
            </w: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1267A3" w:rsidRPr="00FE4DC0" w:rsidRDefault="00283AA8" w:rsidP="000E3A96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1267A3" w:rsidRPr="00883F4B" w:rsidRDefault="00283AA8" w:rsidP="000E3A9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1267A3" w:rsidRPr="00883F4B" w:rsidTr="000E3A96">
        <w:tc>
          <w:tcPr>
            <w:tcW w:w="1384" w:type="dxa"/>
            <w:shd w:val="clear" w:color="auto" w:fill="D9D9D9"/>
            <w:vAlign w:val="center"/>
          </w:tcPr>
          <w:p w:rsidR="001267A3" w:rsidRPr="00883F4B" w:rsidRDefault="001267A3" w:rsidP="000E3A96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1267A3" w:rsidRDefault="00283AA8" w:rsidP="000E3A96">
            <w:r>
              <w:rPr>
                <w:rFonts w:hint="eastAsia"/>
              </w:rPr>
              <w:t>在角色</w:t>
            </w:r>
            <w:r>
              <w:t>成员列表中</w:t>
            </w:r>
            <w:r>
              <w:rPr>
                <w:rFonts w:hint="eastAsia"/>
              </w:rPr>
              <w:t>删除</w:t>
            </w:r>
            <w:r>
              <w:t>用户，只表示对该用户不在被授权某一个角色，</w:t>
            </w:r>
            <w:r>
              <w:rPr>
                <w:rFonts w:hint="eastAsia"/>
              </w:rPr>
              <w:t>系统</w:t>
            </w:r>
            <w:r>
              <w:t>账户并未被删除；</w:t>
            </w:r>
          </w:p>
          <w:p w:rsidR="00766E88" w:rsidRPr="00883F4B" w:rsidRDefault="00766E88" w:rsidP="00766E88">
            <w:r w:rsidRPr="00766E88">
              <w:t>（</w:t>
            </w:r>
            <w:r w:rsidRPr="00766E88">
              <w:rPr>
                <w:rFonts w:hint="eastAsia"/>
              </w:rPr>
              <w:t>“</w:t>
            </w:r>
            <w:r>
              <w:rPr>
                <w:rFonts w:hint="eastAsia"/>
              </w:rPr>
              <w:t>管理用户</w:t>
            </w:r>
            <w:r w:rsidRPr="00766E88">
              <w:rPr>
                <w:rFonts w:hint="eastAsia"/>
              </w:rPr>
              <w:t>”按钮：</w:t>
            </w:r>
            <w:r w:rsidR="00C16791">
              <w:rPr>
                <w:rFonts w:hint="eastAsia"/>
              </w:rPr>
              <w:t>Users</w:t>
            </w:r>
            <w:r w:rsidRPr="00766E88">
              <w:t>）</w:t>
            </w:r>
          </w:p>
        </w:tc>
      </w:tr>
    </w:tbl>
    <w:p w:rsidR="001267A3" w:rsidRPr="001267A3" w:rsidRDefault="001267A3" w:rsidP="001267A3">
      <w:pPr>
        <w:pStyle w:val="a0"/>
      </w:pPr>
    </w:p>
    <w:p w:rsidR="00716785" w:rsidRDefault="004C5CB0">
      <w:pPr>
        <w:pStyle w:val="4"/>
      </w:pPr>
      <w:r>
        <w:rPr>
          <w:rFonts w:hint="eastAsia"/>
        </w:rPr>
        <w:t>角色授权</w:t>
      </w:r>
      <w:r w:rsidR="00323126" w:rsidRPr="00323126">
        <w:rPr>
          <w:rFonts w:hint="eastAsia"/>
        </w:rPr>
        <w:t>（</w:t>
      </w:r>
      <w:r w:rsidR="0029252A">
        <w:rPr>
          <w:rFonts w:hint="eastAsia"/>
        </w:rPr>
        <w:t xml:space="preserve">Manage </w:t>
      </w:r>
      <w:r w:rsidR="00E70F00">
        <w:rPr>
          <w:rFonts w:hint="eastAsia"/>
        </w:rPr>
        <w:t>Role</w:t>
      </w:r>
      <w:r w:rsidR="00544706">
        <w:rPr>
          <w:rFonts w:hint="eastAsia"/>
        </w:rPr>
        <w:t xml:space="preserve"> Permissions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16785" w:rsidRPr="00883F4B" w:rsidTr="000E3A96">
        <w:tc>
          <w:tcPr>
            <w:tcW w:w="1384" w:type="dxa"/>
            <w:shd w:val="clear" w:color="auto" w:fill="D9D9D9"/>
            <w:vAlign w:val="center"/>
          </w:tcPr>
          <w:p w:rsidR="00716785" w:rsidRPr="00883F4B" w:rsidRDefault="00716785" w:rsidP="000E3A96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16785" w:rsidRPr="00883F4B" w:rsidRDefault="000929EF" w:rsidP="000E3A96">
            <w:pPr>
              <w:rPr>
                <w:iCs/>
              </w:rPr>
            </w:pPr>
            <w:r>
              <w:rPr>
                <w:iCs/>
              </w:rPr>
              <w:t>Jk014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6785" w:rsidRPr="00883F4B" w:rsidRDefault="00716785" w:rsidP="000E3A96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16785" w:rsidRPr="00883F4B" w:rsidRDefault="00716785" w:rsidP="000E3A96">
            <w:pPr>
              <w:rPr>
                <w:iCs/>
              </w:rPr>
            </w:pPr>
          </w:p>
        </w:tc>
      </w:tr>
      <w:tr w:rsidR="00716785" w:rsidRPr="00883F4B" w:rsidTr="000E3A96">
        <w:tc>
          <w:tcPr>
            <w:tcW w:w="1384" w:type="dxa"/>
            <w:shd w:val="clear" w:color="auto" w:fill="D9D9D9"/>
            <w:vAlign w:val="center"/>
          </w:tcPr>
          <w:p w:rsidR="00716785" w:rsidRPr="00883F4B" w:rsidRDefault="00716785" w:rsidP="000E3A96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16785" w:rsidRPr="00883F4B" w:rsidRDefault="00716785" w:rsidP="000E3A96">
            <w:pPr>
              <w:rPr>
                <w:iCs/>
              </w:rPr>
            </w:pPr>
            <w:r>
              <w:rPr>
                <w:rFonts w:hint="eastAsia"/>
                <w:iCs/>
              </w:rPr>
              <w:t>权限</w:t>
            </w:r>
            <w:r>
              <w:rPr>
                <w:iCs/>
              </w:rPr>
              <w:t>授权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6785" w:rsidRPr="00883F4B" w:rsidRDefault="00716785" w:rsidP="000E3A96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16785" w:rsidRPr="00883F4B" w:rsidRDefault="00716785" w:rsidP="000E3A96">
            <w:pPr>
              <w:rPr>
                <w:iCs/>
              </w:rPr>
            </w:pPr>
          </w:p>
        </w:tc>
      </w:tr>
      <w:tr w:rsidR="00716785" w:rsidRPr="00883F4B" w:rsidTr="000E3A96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16785" w:rsidRPr="00883F4B" w:rsidRDefault="00716785" w:rsidP="000E3A96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16785" w:rsidRPr="00883F4B" w:rsidRDefault="00716785" w:rsidP="000E3A96">
            <w:r>
              <w:rPr>
                <w:rFonts w:hint="eastAsia"/>
              </w:rPr>
              <w:t>为</w:t>
            </w:r>
            <w:r>
              <w:t>某个角色</w:t>
            </w:r>
            <w:r>
              <w:rPr>
                <w:rFonts w:hint="eastAsia"/>
              </w:rPr>
              <w:t>设定</w:t>
            </w:r>
            <w:r>
              <w:t>系统功能授权</w:t>
            </w:r>
          </w:p>
        </w:tc>
      </w:tr>
      <w:tr w:rsidR="00716785" w:rsidRPr="00883F4B" w:rsidTr="000E3A96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6785" w:rsidRPr="00883F4B" w:rsidRDefault="00716785" w:rsidP="000E3A96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716785" w:rsidRDefault="00716785" w:rsidP="000E3A96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角色列表</w:t>
            </w:r>
            <w:r>
              <w:rPr>
                <w:iCs/>
              </w:rPr>
              <w:t>中，选择一个角色，对其进行功能权限授权</w:t>
            </w:r>
          </w:p>
          <w:p w:rsidR="00716785" w:rsidRPr="00A13C39" w:rsidRDefault="00716785" w:rsidP="007D1B8C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系统</w:t>
            </w:r>
            <w:r>
              <w:rPr>
                <w:iCs/>
              </w:rPr>
              <w:t>功能</w:t>
            </w:r>
            <w:r>
              <w:rPr>
                <w:rFonts w:hint="eastAsia"/>
                <w:iCs/>
              </w:rPr>
              <w:t>树</w:t>
            </w:r>
            <w:r w:rsidR="00E70F00" w:rsidRPr="00E70F00">
              <w:rPr>
                <w:rFonts w:hint="eastAsia"/>
                <w:iCs/>
              </w:rPr>
              <w:t>（</w:t>
            </w:r>
            <w:r w:rsidR="007D1B8C">
              <w:rPr>
                <w:rFonts w:hint="eastAsia"/>
                <w:iCs/>
              </w:rPr>
              <w:t xml:space="preserve">Tree of </w:t>
            </w:r>
            <w:r w:rsidR="006D4ECD">
              <w:rPr>
                <w:rFonts w:hint="eastAsia"/>
                <w:iCs/>
              </w:rPr>
              <w:t>Permissions</w:t>
            </w:r>
            <w:r w:rsidR="00E70F00" w:rsidRPr="00E70F00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默认全部</w:t>
            </w:r>
            <w:r>
              <w:rPr>
                <w:rFonts w:hint="eastAsia"/>
                <w:iCs/>
              </w:rPr>
              <w:t>选择，</w:t>
            </w:r>
            <w:r>
              <w:rPr>
                <w:iCs/>
              </w:rPr>
              <w:t>可进行</w:t>
            </w:r>
            <w:r w:rsidR="00283360">
              <w:rPr>
                <w:rFonts w:hint="eastAsia"/>
                <w:iCs/>
              </w:rPr>
              <w:t>多</w:t>
            </w:r>
            <w:r>
              <w:rPr>
                <w:rFonts w:hint="eastAsia"/>
                <w:iCs/>
              </w:rPr>
              <w:t>个勾选</w:t>
            </w:r>
            <w:r>
              <w:rPr>
                <w:iCs/>
              </w:rPr>
              <w:t>；</w:t>
            </w:r>
          </w:p>
        </w:tc>
      </w:tr>
      <w:tr w:rsidR="00716785" w:rsidRPr="00883F4B" w:rsidTr="000E3A96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6785" w:rsidRPr="00883F4B" w:rsidRDefault="00716785" w:rsidP="000E3A96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16785" w:rsidRPr="00883F4B" w:rsidRDefault="00716785" w:rsidP="000E3A96">
            <w:r>
              <w:rPr>
                <w:rFonts w:hint="eastAsia"/>
              </w:rPr>
              <w:t>权限</w:t>
            </w:r>
            <w:r>
              <w:t>授权成功！</w:t>
            </w:r>
            <w:r w:rsidR="00256E24">
              <w:rPr>
                <w:rFonts w:hint="eastAsia"/>
              </w:rPr>
              <w:t>（</w:t>
            </w:r>
            <w:r w:rsidR="00256E24">
              <w:rPr>
                <w:rFonts w:hint="eastAsia"/>
              </w:rPr>
              <w:t>The permissions of this role ha</w:t>
            </w:r>
            <w:r w:rsidR="00375CB9">
              <w:rPr>
                <w:rFonts w:hint="eastAsia"/>
              </w:rPr>
              <w:t>ve</w:t>
            </w:r>
            <w:r w:rsidR="00256E24">
              <w:rPr>
                <w:rFonts w:hint="eastAsia"/>
              </w:rPr>
              <w:t xml:space="preserve"> been successfully updated!</w:t>
            </w:r>
            <w:r w:rsidR="00256E24">
              <w:rPr>
                <w:rFonts w:hint="eastAsia"/>
              </w:rPr>
              <w:t>）</w:t>
            </w:r>
          </w:p>
        </w:tc>
      </w:tr>
      <w:tr w:rsidR="00716785" w:rsidRPr="00883F4B" w:rsidTr="000E3A96">
        <w:tc>
          <w:tcPr>
            <w:tcW w:w="1384" w:type="dxa"/>
            <w:shd w:val="clear" w:color="auto" w:fill="D9D9D9"/>
            <w:vAlign w:val="center"/>
          </w:tcPr>
          <w:p w:rsidR="00716785" w:rsidRPr="00883F4B" w:rsidRDefault="00716785" w:rsidP="000E3A96">
            <w:r w:rsidRPr="00883F4B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16785" w:rsidRPr="00FE4DC0" w:rsidRDefault="00716785" w:rsidP="000E3A96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716785" w:rsidRPr="00883F4B" w:rsidTr="000E3A96">
        <w:tc>
          <w:tcPr>
            <w:tcW w:w="1384" w:type="dxa"/>
            <w:shd w:val="clear" w:color="auto" w:fill="D9D9D9"/>
            <w:vAlign w:val="center"/>
          </w:tcPr>
          <w:p w:rsidR="00716785" w:rsidRPr="00883F4B" w:rsidRDefault="00716785" w:rsidP="000E3A96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16785" w:rsidRPr="00883F4B" w:rsidRDefault="00716785" w:rsidP="000E3A9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716785" w:rsidRPr="00883F4B" w:rsidTr="000E3A96">
        <w:tc>
          <w:tcPr>
            <w:tcW w:w="1384" w:type="dxa"/>
            <w:shd w:val="clear" w:color="auto" w:fill="D9D9D9"/>
            <w:vAlign w:val="center"/>
          </w:tcPr>
          <w:p w:rsidR="00716785" w:rsidRPr="00883F4B" w:rsidRDefault="00716785" w:rsidP="000E3A96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153A0F" w:rsidRDefault="00420337" w:rsidP="000E3A96">
            <w:r>
              <w:rPr>
                <w:rFonts w:hint="eastAsia"/>
              </w:rPr>
              <w:t>权限</w:t>
            </w:r>
            <w:r>
              <w:t>设定，只针对于某一个角色，不单独对用户设定；</w:t>
            </w:r>
          </w:p>
          <w:p w:rsidR="00B14D0B" w:rsidRPr="00883F4B" w:rsidRDefault="00B14D0B" w:rsidP="00B14D0B">
            <w:r w:rsidRPr="00B14D0B">
              <w:t>（</w:t>
            </w:r>
            <w:r w:rsidRPr="00B14D0B">
              <w:rPr>
                <w:rFonts w:hint="eastAsia"/>
              </w:rPr>
              <w:t>“管理</w:t>
            </w:r>
            <w:r>
              <w:rPr>
                <w:rFonts w:hint="eastAsia"/>
              </w:rPr>
              <w:t>权限</w:t>
            </w:r>
            <w:r w:rsidRPr="00B14D0B">
              <w:rPr>
                <w:rFonts w:hint="eastAsia"/>
              </w:rPr>
              <w:t>”按钮：</w:t>
            </w:r>
            <w:r>
              <w:rPr>
                <w:rFonts w:hint="eastAsia"/>
              </w:rPr>
              <w:t>Permissions</w:t>
            </w:r>
            <w:r w:rsidRPr="00B14D0B">
              <w:t>）</w:t>
            </w:r>
          </w:p>
        </w:tc>
      </w:tr>
    </w:tbl>
    <w:p w:rsidR="00716785" w:rsidRPr="00420337" w:rsidRDefault="00716785" w:rsidP="00716785">
      <w:pPr>
        <w:pStyle w:val="a0"/>
        <w:ind w:firstLineChars="0" w:firstLine="0"/>
      </w:pPr>
    </w:p>
    <w:p w:rsidR="00D55654" w:rsidRPr="00D55654" w:rsidRDefault="00D55654" w:rsidP="00711B0D">
      <w:pPr>
        <w:pStyle w:val="2"/>
      </w:pPr>
      <w:bookmarkStart w:id="955" w:name="_Toc447205882"/>
      <w:r>
        <w:rPr>
          <w:rFonts w:hint="eastAsia"/>
        </w:rPr>
        <w:t>数据</w:t>
      </w:r>
      <w:r>
        <w:t>维护</w:t>
      </w:r>
      <w:r w:rsidR="00323126" w:rsidRPr="00323126">
        <w:rPr>
          <w:rFonts w:hint="eastAsia"/>
        </w:rPr>
        <w:t>（</w:t>
      </w:r>
      <w:r w:rsidR="00E35788">
        <w:rPr>
          <w:rFonts w:hint="eastAsia"/>
        </w:rPr>
        <w:t>Data</w:t>
      </w:r>
      <w:r w:rsidR="00DF1F7B">
        <w:rPr>
          <w:rFonts w:hint="eastAsia"/>
        </w:rPr>
        <w:t xml:space="preserve"> Maintenance</w:t>
      </w:r>
      <w:r w:rsidR="00323126" w:rsidRPr="00323126">
        <w:rPr>
          <w:rFonts w:hint="eastAsia"/>
        </w:rPr>
        <w:t>）</w:t>
      </w:r>
      <w:bookmarkEnd w:id="955"/>
    </w:p>
    <w:p w:rsidR="000E3A96" w:rsidRDefault="00792CBC">
      <w:pPr>
        <w:pStyle w:val="3"/>
      </w:pPr>
      <w:bookmarkStart w:id="956" w:name="_Toc447205883"/>
      <w:r>
        <w:rPr>
          <w:rFonts w:hint="eastAsia"/>
        </w:rPr>
        <w:t>行政</w:t>
      </w:r>
      <w:r w:rsidR="000E3A96">
        <w:rPr>
          <w:rFonts w:hint="eastAsia"/>
        </w:rPr>
        <w:t>区域</w:t>
      </w:r>
      <w:r w:rsidR="00323126" w:rsidRPr="00323126">
        <w:rPr>
          <w:rFonts w:hint="eastAsia"/>
        </w:rPr>
        <w:t>（</w:t>
      </w:r>
      <w:r w:rsidR="00376757">
        <w:rPr>
          <w:rFonts w:hint="eastAsia"/>
        </w:rPr>
        <w:t>Administrative Areas</w:t>
      </w:r>
      <w:r w:rsidR="00323126" w:rsidRPr="00323126">
        <w:rPr>
          <w:rFonts w:hint="eastAsia"/>
        </w:rPr>
        <w:t>）</w:t>
      </w:r>
      <w:bookmarkEnd w:id="956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0E3A96" w:rsidRPr="00883F4B" w:rsidTr="000E3A96">
        <w:tc>
          <w:tcPr>
            <w:tcW w:w="1384" w:type="dxa"/>
            <w:shd w:val="clear" w:color="auto" w:fill="D9D9D9"/>
            <w:vAlign w:val="center"/>
          </w:tcPr>
          <w:p w:rsidR="000E3A96" w:rsidRPr="00883F4B" w:rsidRDefault="000E3A96" w:rsidP="000E3A96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0E3A96" w:rsidRPr="00883F4B" w:rsidRDefault="008A768D" w:rsidP="000E3A96">
            <w:pPr>
              <w:rPr>
                <w:iCs/>
              </w:rPr>
            </w:pPr>
            <w:r>
              <w:rPr>
                <w:iCs/>
              </w:rPr>
              <w:t>Jk015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0E3A96" w:rsidRPr="00883F4B" w:rsidRDefault="000E3A96" w:rsidP="000E3A96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0E3A96" w:rsidRPr="00883F4B" w:rsidRDefault="000E3A96" w:rsidP="000E3A96">
            <w:pPr>
              <w:rPr>
                <w:iCs/>
              </w:rPr>
            </w:pPr>
          </w:p>
        </w:tc>
      </w:tr>
      <w:tr w:rsidR="000E3A96" w:rsidRPr="00883F4B" w:rsidTr="000E3A96">
        <w:tc>
          <w:tcPr>
            <w:tcW w:w="1384" w:type="dxa"/>
            <w:shd w:val="clear" w:color="auto" w:fill="D9D9D9"/>
            <w:vAlign w:val="center"/>
          </w:tcPr>
          <w:p w:rsidR="000E3A96" w:rsidRPr="00883F4B" w:rsidRDefault="000E3A96" w:rsidP="000E3A96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0E3A96" w:rsidRDefault="005A4A4B" w:rsidP="000E3A96">
            <w:pPr>
              <w:rPr>
                <w:iCs/>
              </w:rPr>
            </w:pPr>
            <w:r>
              <w:rPr>
                <w:iCs/>
              </w:rPr>
              <w:t>区域</w:t>
            </w:r>
            <w:r>
              <w:rPr>
                <w:rFonts w:hint="eastAsia"/>
                <w:iCs/>
              </w:rPr>
              <w:t>列表</w:t>
            </w:r>
          </w:p>
          <w:p w:rsidR="00F32F8F" w:rsidRPr="00883F4B" w:rsidRDefault="00F32F8F" w:rsidP="000E3A96">
            <w:pPr>
              <w:rPr>
                <w:iCs/>
              </w:rPr>
            </w:pP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List of Administrative Areas</w:t>
            </w:r>
            <w:r>
              <w:rPr>
                <w:rFonts w:hint="eastAsia"/>
                <w:iCs/>
              </w:rPr>
              <w:t>）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0E3A96" w:rsidRPr="00883F4B" w:rsidRDefault="000E3A96" w:rsidP="000E3A96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0E3A96" w:rsidRPr="00883F4B" w:rsidRDefault="000E3A96" w:rsidP="000E3A96">
            <w:pPr>
              <w:rPr>
                <w:iCs/>
              </w:rPr>
            </w:pPr>
          </w:p>
        </w:tc>
      </w:tr>
      <w:tr w:rsidR="000E3A96" w:rsidRPr="00883F4B" w:rsidTr="000E3A96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0E3A96" w:rsidRPr="00883F4B" w:rsidRDefault="000E3A96" w:rsidP="000E3A96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0E3A96" w:rsidRPr="00883F4B" w:rsidRDefault="000E3A96" w:rsidP="000E3A96">
            <w:r>
              <w:t>区域</w:t>
            </w:r>
            <w:r>
              <w:rPr>
                <w:rFonts w:hint="eastAsia"/>
              </w:rPr>
              <w:t>划分</w:t>
            </w:r>
            <w:r>
              <w:t>信息</w:t>
            </w:r>
          </w:p>
        </w:tc>
      </w:tr>
      <w:tr w:rsidR="000E3A96" w:rsidRPr="00883F4B" w:rsidTr="000E3A96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0E3A96" w:rsidRPr="00883F4B" w:rsidRDefault="000E3A96" w:rsidP="000E3A96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0E3A96" w:rsidRPr="000E3A96" w:rsidRDefault="005A4A4B" w:rsidP="000E3A96">
            <w:pPr>
              <w:rPr>
                <w:iCs/>
              </w:rPr>
            </w:pPr>
            <w:r>
              <w:rPr>
                <w:rFonts w:hint="eastAsia"/>
                <w:iCs/>
              </w:rPr>
              <w:t>无</w:t>
            </w:r>
          </w:p>
        </w:tc>
      </w:tr>
      <w:tr w:rsidR="000E3A96" w:rsidRPr="00883F4B" w:rsidTr="000E3A96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0E3A96" w:rsidRPr="00883F4B" w:rsidRDefault="000E3A96" w:rsidP="000E3A96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0E3A96" w:rsidRDefault="005A4A4B" w:rsidP="000E3A96">
            <w:r>
              <w:rPr>
                <w:rFonts w:hint="eastAsia"/>
              </w:rPr>
              <w:t>行政</w:t>
            </w:r>
            <w:r>
              <w:t>区域列表：</w:t>
            </w:r>
          </w:p>
          <w:p w:rsidR="005A4A4B" w:rsidRDefault="005A4A4B" w:rsidP="003967F2">
            <w:pPr>
              <w:pStyle w:val="a8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编号</w:t>
            </w:r>
            <w:r w:rsidR="00444194" w:rsidRPr="00444194">
              <w:rPr>
                <w:rFonts w:hint="eastAsia"/>
                <w:iCs/>
              </w:rPr>
              <w:t>（</w:t>
            </w:r>
            <w:r w:rsidR="00FE4DC9">
              <w:rPr>
                <w:rFonts w:hint="eastAsia"/>
                <w:iCs/>
              </w:rPr>
              <w:t>Area Code</w:t>
            </w:r>
            <w:r w:rsidR="00444194" w:rsidRPr="00444194">
              <w:rPr>
                <w:rFonts w:hint="eastAsia"/>
                <w:iCs/>
              </w:rPr>
              <w:t>）</w:t>
            </w:r>
            <w:r>
              <w:t>：</w:t>
            </w:r>
          </w:p>
          <w:p w:rsidR="005A4A4B" w:rsidRPr="00883F4B" w:rsidRDefault="00525BEC" w:rsidP="003967F2">
            <w:pPr>
              <w:pStyle w:val="a8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省市名称</w:t>
            </w:r>
            <w:r w:rsidR="00444194" w:rsidRPr="00444194">
              <w:rPr>
                <w:rFonts w:hint="eastAsia"/>
                <w:iCs/>
              </w:rPr>
              <w:t>（</w:t>
            </w:r>
            <w:r w:rsidR="00FE4DC9">
              <w:rPr>
                <w:rFonts w:hint="eastAsia"/>
                <w:iCs/>
              </w:rPr>
              <w:t>Area Name</w:t>
            </w:r>
            <w:r w:rsidR="00444194" w:rsidRPr="00444194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</w:tc>
      </w:tr>
      <w:tr w:rsidR="000E3A96" w:rsidRPr="00883F4B" w:rsidTr="000E3A96">
        <w:tc>
          <w:tcPr>
            <w:tcW w:w="1384" w:type="dxa"/>
            <w:shd w:val="clear" w:color="auto" w:fill="D9D9D9"/>
            <w:vAlign w:val="center"/>
          </w:tcPr>
          <w:p w:rsidR="000E3A96" w:rsidRPr="00883F4B" w:rsidRDefault="000E3A96" w:rsidP="000E3A96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0E3A96" w:rsidRPr="00FE4DC0" w:rsidRDefault="005A4A4B" w:rsidP="000E3A96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0E3A96" w:rsidRPr="00883F4B" w:rsidTr="000E3A96">
        <w:tc>
          <w:tcPr>
            <w:tcW w:w="1384" w:type="dxa"/>
            <w:shd w:val="clear" w:color="auto" w:fill="D9D9D9"/>
            <w:vAlign w:val="center"/>
          </w:tcPr>
          <w:p w:rsidR="000E3A96" w:rsidRPr="00883F4B" w:rsidRDefault="000E3A96" w:rsidP="000E3A96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0E3A96" w:rsidRPr="00883F4B" w:rsidRDefault="005A4A4B" w:rsidP="000E3A9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0E3A96" w:rsidRPr="00883F4B" w:rsidTr="000E3A96">
        <w:tc>
          <w:tcPr>
            <w:tcW w:w="1384" w:type="dxa"/>
            <w:shd w:val="clear" w:color="auto" w:fill="D9D9D9"/>
            <w:vAlign w:val="center"/>
          </w:tcPr>
          <w:p w:rsidR="000E3A96" w:rsidRPr="00883F4B" w:rsidRDefault="000E3A96" w:rsidP="000E3A96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0E3A96" w:rsidRPr="00883F4B" w:rsidRDefault="008A768D" w:rsidP="000E3A96">
            <w:r>
              <w:rPr>
                <w:rFonts w:hint="eastAsia"/>
              </w:rPr>
              <w:t>系统默认值，不需手动添加；</w:t>
            </w:r>
          </w:p>
        </w:tc>
      </w:tr>
    </w:tbl>
    <w:p w:rsidR="000E3A96" w:rsidRPr="000E3A96" w:rsidRDefault="000E3A96" w:rsidP="000E3A96">
      <w:pPr>
        <w:pStyle w:val="a0"/>
      </w:pPr>
    </w:p>
    <w:p w:rsidR="00411243" w:rsidRDefault="008A768D">
      <w:pPr>
        <w:pStyle w:val="3"/>
      </w:pPr>
      <w:bookmarkStart w:id="957" w:name="_Toc447205884"/>
      <w:r>
        <w:rPr>
          <w:rFonts w:hint="eastAsia"/>
        </w:rPr>
        <w:t>部门</w:t>
      </w:r>
      <w:r w:rsidR="00411243">
        <w:t>管理</w:t>
      </w:r>
      <w:r w:rsidR="00323126" w:rsidRPr="00323126">
        <w:rPr>
          <w:rFonts w:hint="eastAsia"/>
        </w:rPr>
        <w:t>（</w:t>
      </w:r>
      <w:r w:rsidR="00376757">
        <w:rPr>
          <w:rFonts w:hint="eastAsia"/>
        </w:rPr>
        <w:t>Institutions</w:t>
      </w:r>
      <w:r w:rsidR="00323126" w:rsidRPr="00323126">
        <w:rPr>
          <w:rFonts w:hint="eastAsia"/>
        </w:rPr>
        <w:t>）</w:t>
      </w:r>
      <w:bookmarkEnd w:id="957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0E3A96" w:rsidRPr="00883F4B" w:rsidTr="000E3A96">
        <w:tc>
          <w:tcPr>
            <w:tcW w:w="1384" w:type="dxa"/>
            <w:shd w:val="clear" w:color="auto" w:fill="D9D9D9"/>
            <w:vAlign w:val="center"/>
          </w:tcPr>
          <w:p w:rsidR="000E3A96" w:rsidRPr="00883F4B" w:rsidRDefault="000E3A96" w:rsidP="000E3A96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0E3A96" w:rsidRPr="00883F4B" w:rsidRDefault="008A768D" w:rsidP="000E3A96">
            <w:pPr>
              <w:rPr>
                <w:iCs/>
              </w:rPr>
            </w:pPr>
            <w:r>
              <w:rPr>
                <w:iCs/>
              </w:rPr>
              <w:t>Jk016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0E3A96" w:rsidRPr="00883F4B" w:rsidRDefault="000E3A96" w:rsidP="000E3A96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0E3A96" w:rsidRPr="00883F4B" w:rsidRDefault="000E3A96" w:rsidP="000E3A96">
            <w:pPr>
              <w:rPr>
                <w:iCs/>
              </w:rPr>
            </w:pPr>
          </w:p>
        </w:tc>
      </w:tr>
      <w:tr w:rsidR="000E3A96" w:rsidRPr="00883F4B" w:rsidTr="000E3A96">
        <w:tc>
          <w:tcPr>
            <w:tcW w:w="1384" w:type="dxa"/>
            <w:shd w:val="clear" w:color="auto" w:fill="D9D9D9"/>
            <w:vAlign w:val="center"/>
          </w:tcPr>
          <w:p w:rsidR="000E3A96" w:rsidRPr="00883F4B" w:rsidRDefault="000E3A96" w:rsidP="000E3A96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0E3A96" w:rsidRDefault="008A768D" w:rsidP="000E3A96">
            <w:pPr>
              <w:rPr>
                <w:iCs/>
              </w:rPr>
            </w:pPr>
            <w:r>
              <w:rPr>
                <w:rFonts w:hint="eastAsia"/>
                <w:iCs/>
              </w:rPr>
              <w:t>部门</w:t>
            </w:r>
            <w:r w:rsidR="000E3A96">
              <w:rPr>
                <w:rFonts w:hint="eastAsia"/>
                <w:iCs/>
              </w:rPr>
              <w:t>信息</w:t>
            </w:r>
            <w:r w:rsidR="000E3A96">
              <w:rPr>
                <w:iCs/>
              </w:rPr>
              <w:t>列表</w:t>
            </w:r>
          </w:p>
          <w:p w:rsidR="00D54DB6" w:rsidRPr="00883F4B" w:rsidRDefault="00D54DB6" w:rsidP="000E3A96">
            <w:pPr>
              <w:rPr>
                <w:iCs/>
              </w:rPr>
            </w:pP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List of Institutions</w:t>
            </w:r>
            <w:r>
              <w:rPr>
                <w:rFonts w:hint="eastAsia"/>
                <w:iCs/>
              </w:rPr>
              <w:t>）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0E3A96" w:rsidRPr="00883F4B" w:rsidRDefault="000E3A96" w:rsidP="000E3A96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0E3A96" w:rsidRPr="00883F4B" w:rsidRDefault="000E3A96" w:rsidP="000E3A96">
            <w:pPr>
              <w:rPr>
                <w:iCs/>
              </w:rPr>
            </w:pPr>
          </w:p>
        </w:tc>
      </w:tr>
      <w:tr w:rsidR="000E3A96" w:rsidRPr="00883F4B" w:rsidTr="000E3A96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0E3A96" w:rsidRPr="00883F4B" w:rsidRDefault="000E3A96" w:rsidP="000E3A96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0E3A96" w:rsidRPr="00883F4B" w:rsidRDefault="008A768D" w:rsidP="000E3A96">
            <w:r>
              <w:rPr>
                <w:rFonts w:hint="eastAsia"/>
              </w:rPr>
              <w:t>部门</w:t>
            </w:r>
            <w:r w:rsidR="000E3A96">
              <w:t>信息列表</w:t>
            </w:r>
            <w:r>
              <w:rPr>
                <w:rFonts w:hint="eastAsia"/>
              </w:rPr>
              <w:t>，</w:t>
            </w:r>
            <w:r>
              <w:t>包括分公司和代理商</w:t>
            </w:r>
          </w:p>
        </w:tc>
      </w:tr>
      <w:tr w:rsidR="000E3A96" w:rsidRPr="00883F4B" w:rsidTr="000E3A96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0E3A96" w:rsidRPr="00883F4B" w:rsidRDefault="000E3A96" w:rsidP="000E3A96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0E3A96" w:rsidRDefault="000E3A96" w:rsidP="000E3A96">
            <w:pPr>
              <w:rPr>
                <w:iCs/>
              </w:rPr>
            </w:pPr>
            <w:r>
              <w:rPr>
                <w:rFonts w:hint="eastAsia"/>
                <w:iCs/>
              </w:rPr>
              <w:t>查询</w:t>
            </w:r>
            <w:r>
              <w:rPr>
                <w:iCs/>
              </w:rPr>
              <w:t>条件：</w:t>
            </w:r>
          </w:p>
          <w:p w:rsidR="00401216" w:rsidRDefault="00401216" w:rsidP="000E3A96">
            <w:pPr>
              <w:rPr>
                <w:iCs/>
              </w:rPr>
            </w:pPr>
            <w:r>
              <w:rPr>
                <w:iCs/>
              </w:rPr>
              <w:t>部门编码</w:t>
            </w:r>
            <w:r w:rsidR="00444194" w:rsidRPr="00444194">
              <w:rPr>
                <w:rFonts w:hint="eastAsia"/>
                <w:iCs/>
              </w:rPr>
              <w:t>（</w:t>
            </w:r>
            <w:r w:rsidR="009B4769">
              <w:rPr>
                <w:rFonts w:hint="eastAsia"/>
                <w:iCs/>
              </w:rPr>
              <w:t>Institution Code</w:t>
            </w:r>
            <w:r w:rsidR="00444194" w:rsidRPr="00444194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0E3A96" w:rsidRPr="000E3A96" w:rsidRDefault="008A768D" w:rsidP="000E3A96">
            <w:pPr>
              <w:rPr>
                <w:iCs/>
              </w:rPr>
            </w:pPr>
            <w:r>
              <w:rPr>
                <w:rFonts w:hint="eastAsia"/>
                <w:iCs/>
              </w:rPr>
              <w:t>部门</w:t>
            </w:r>
            <w:r w:rsidR="000E3A96">
              <w:rPr>
                <w:iCs/>
              </w:rPr>
              <w:t>名称</w:t>
            </w:r>
            <w:r w:rsidR="00444194" w:rsidRPr="00444194">
              <w:rPr>
                <w:rFonts w:hint="eastAsia"/>
                <w:iCs/>
              </w:rPr>
              <w:t>（</w:t>
            </w:r>
            <w:r w:rsidR="009B4769">
              <w:rPr>
                <w:rFonts w:hint="eastAsia"/>
                <w:iCs/>
              </w:rPr>
              <w:t>Institution Name</w:t>
            </w:r>
            <w:r w:rsidR="00444194" w:rsidRPr="00444194">
              <w:rPr>
                <w:rFonts w:hint="eastAsia"/>
                <w:iCs/>
              </w:rPr>
              <w:t>）</w:t>
            </w:r>
            <w:r w:rsidR="000E3A96">
              <w:rPr>
                <w:iCs/>
              </w:rPr>
              <w:t>：</w:t>
            </w:r>
          </w:p>
        </w:tc>
      </w:tr>
      <w:tr w:rsidR="000E3A96" w:rsidRPr="00883F4B" w:rsidTr="000E3A96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0E3A96" w:rsidRPr="00883F4B" w:rsidRDefault="000E3A96" w:rsidP="000E3A96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0E3A96" w:rsidRDefault="000E3A96" w:rsidP="000E3A96">
            <w:r>
              <w:rPr>
                <w:rFonts w:hint="eastAsia"/>
              </w:rPr>
              <w:t>列表</w:t>
            </w:r>
            <w:r>
              <w:t>信息：</w:t>
            </w:r>
          </w:p>
          <w:p w:rsidR="00401216" w:rsidRDefault="00401216" w:rsidP="003967F2">
            <w:pPr>
              <w:pStyle w:val="a8"/>
              <w:numPr>
                <w:ilvl w:val="0"/>
                <w:numId w:val="49"/>
              </w:numPr>
              <w:ind w:firstLineChars="0"/>
            </w:pPr>
            <w:r>
              <w:t>部门编码</w:t>
            </w:r>
            <w:r w:rsidR="00FB6DFE" w:rsidRPr="00FB6DFE">
              <w:rPr>
                <w:rFonts w:hint="eastAsia"/>
                <w:iCs/>
              </w:rPr>
              <w:t>（</w:t>
            </w:r>
            <w:r w:rsidR="00131744">
              <w:rPr>
                <w:rFonts w:hint="eastAsia"/>
                <w:iCs/>
              </w:rPr>
              <w:t>Institution Code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0E3A96" w:rsidRDefault="00401216" w:rsidP="005A4A4B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部门</w:t>
            </w:r>
            <w:r w:rsidR="000E3A96">
              <w:t>名称</w:t>
            </w:r>
            <w:r w:rsidR="00FB6DFE" w:rsidRPr="00FB6DFE">
              <w:rPr>
                <w:rFonts w:hint="eastAsia"/>
                <w:iCs/>
              </w:rPr>
              <w:t>（</w:t>
            </w:r>
            <w:r w:rsidR="00131744">
              <w:rPr>
                <w:rFonts w:hint="eastAsia"/>
                <w:iCs/>
              </w:rPr>
              <w:t>Institution Name</w:t>
            </w:r>
            <w:r w:rsidR="00FB6DFE" w:rsidRPr="00FB6DFE">
              <w:rPr>
                <w:rFonts w:hint="eastAsia"/>
                <w:iCs/>
              </w:rPr>
              <w:t>）</w:t>
            </w:r>
            <w:r w:rsidR="000E3A96">
              <w:t>：</w:t>
            </w:r>
          </w:p>
          <w:p w:rsidR="005E53AF" w:rsidRDefault="005E53AF" w:rsidP="005A4A4B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负责人</w:t>
            </w:r>
            <w:r w:rsidR="00FB6DFE" w:rsidRPr="00FB6DFE">
              <w:rPr>
                <w:rFonts w:hint="eastAsia"/>
                <w:iCs/>
              </w:rPr>
              <w:t>（</w:t>
            </w:r>
            <w:r w:rsidR="00131744">
              <w:rPr>
                <w:rFonts w:hint="eastAsia"/>
                <w:iCs/>
              </w:rPr>
              <w:t>Head</w:t>
            </w:r>
            <w:r w:rsidR="00AF3BCC">
              <w:rPr>
                <w:rFonts w:hint="eastAsia"/>
                <w:iCs/>
              </w:rPr>
              <w:t xml:space="preserve"> of Institution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</w:t>
            </w:r>
          </w:p>
          <w:p w:rsidR="005E53AF" w:rsidRPr="00883F4B" w:rsidRDefault="00283360" w:rsidP="005405D7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联系</w:t>
            </w:r>
            <w:r w:rsidR="005E53AF">
              <w:t>电话</w:t>
            </w:r>
            <w:r w:rsidR="00FB6DFE" w:rsidRPr="00FB6DFE">
              <w:rPr>
                <w:rFonts w:hint="eastAsia"/>
                <w:iCs/>
              </w:rPr>
              <w:t>（</w:t>
            </w:r>
            <w:r w:rsidR="00131744">
              <w:rPr>
                <w:rFonts w:hint="eastAsia"/>
                <w:iCs/>
              </w:rPr>
              <w:t>Contact Phone</w:t>
            </w:r>
            <w:r w:rsidR="00FB6DFE" w:rsidRPr="00FB6DFE">
              <w:rPr>
                <w:rFonts w:hint="eastAsia"/>
                <w:iCs/>
              </w:rPr>
              <w:t>）</w:t>
            </w:r>
            <w:r w:rsidR="005E53AF">
              <w:t>：</w:t>
            </w:r>
          </w:p>
        </w:tc>
      </w:tr>
      <w:tr w:rsidR="000E3A96" w:rsidRPr="00883F4B" w:rsidTr="000E3A96">
        <w:tc>
          <w:tcPr>
            <w:tcW w:w="1384" w:type="dxa"/>
            <w:shd w:val="clear" w:color="auto" w:fill="D9D9D9"/>
            <w:vAlign w:val="center"/>
          </w:tcPr>
          <w:p w:rsidR="000E3A96" w:rsidRPr="00883F4B" w:rsidRDefault="000E3A96" w:rsidP="000E3A96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0E3A96" w:rsidRPr="00FE4DC0" w:rsidRDefault="005E53AF" w:rsidP="000E3A96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0E3A96" w:rsidRPr="00883F4B" w:rsidTr="000E3A96">
        <w:tc>
          <w:tcPr>
            <w:tcW w:w="1384" w:type="dxa"/>
            <w:shd w:val="clear" w:color="auto" w:fill="D9D9D9"/>
            <w:vAlign w:val="center"/>
          </w:tcPr>
          <w:p w:rsidR="000E3A96" w:rsidRPr="00883F4B" w:rsidRDefault="000E3A96" w:rsidP="000E3A96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0E3A96" w:rsidRPr="00883F4B" w:rsidRDefault="005E53AF" w:rsidP="000E3A9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0E3A96" w:rsidRPr="00883F4B" w:rsidTr="000E3A96">
        <w:tc>
          <w:tcPr>
            <w:tcW w:w="1384" w:type="dxa"/>
            <w:shd w:val="clear" w:color="auto" w:fill="D9D9D9"/>
            <w:vAlign w:val="center"/>
          </w:tcPr>
          <w:p w:rsidR="000E3A96" w:rsidRPr="00883F4B" w:rsidRDefault="000E3A96" w:rsidP="000E3A96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0E3A96" w:rsidRPr="00883F4B" w:rsidRDefault="005E53AF" w:rsidP="000E3A96">
            <w:r>
              <w:rPr>
                <w:rFonts w:hint="eastAsia"/>
              </w:rPr>
              <w:t>无</w:t>
            </w:r>
          </w:p>
        </w:tc>
      </w:tr>
    </w:tbl>
    <w:p w:rsidR="000E3A96" w:rsidRPr="000E3A96" w:rsidRDefault="000E3A96" w:rsidP="000E3A96">
      <w:pPr>
        <w:pStyle w:val="a0"/>
      </w:pPr>
    </w:p>
    <w:p w:rsidR="00711B0D" w:rsidRDefault="00711B0D">
      <w:pPr>
        <w:pStyle w:val="4"/>
      </w:pPr>
      <w:r>
        <w:rPr>
          <w:rFonts w:hint="eastAsia"/>
        </w:rPr>
        <w:t>添加</w:t>
      </w:r>
      <w:r w:rsidR="008A768D">
        <w:rPr>
          <w:rFonts w:hint="eastAsia"/>
        </w:rPr>
        <w:t>部门信息</w:t>
      </w:r>
      <w:r w:rsidR="00323126" w:rsidRPr="00323126">
        <w:rPr>
          <w:rFonts w:hint="eastAsia"/>
        </w:rPr>
        <w:t>（</w:t>
      </w:r>
      <w:r w:rsidR="000859E3">
        <w:rPr>
          <w:rFonts w:hint="eastAsia"/>
        </w:rPr>
        <w:t>New</w:t>
      </w:r>
      <w:r w:rsidR="004E550A">
        <w:rPr>
          <w:rFonts w:hint="eastAsia"/>
        </w:rPr>
        <w:t xml:space="preserve"> Institution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  <w:r>
              <w:rPr>
                <w:iCs/>
              </w:rPr>
              <w:t>Jk0</w:t>
            </w:r>
            <w:r w:rsidR="000929EF">
              <w:rPr>
                <w:iCs/>
              </w:rPr>
              <w:t>17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11B0D" w:rsidRPr="00883F4B" w:rsidRDefault="008A768D" w:rsidP="00711B0D">
            <w:pPr>
              <w:rPr>
                <w:iCs/>
              </w:rPr>
            </w:pPr>
            <w:r>
              <w:rPr>
                <w:rFonts w:hint="eastAsia"/>
                <w:iCs/>
              </w:rPr>
              <w:t>添加部门</w:t>
            </w:r>
            <w:r w:rsidR="00B439AD">
              <w:rPr>
                <w:iCs/>
              </w:rPr>
              <w:t>信息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</w:p>
        </w:tc>
      </w:tr>
      <w:tr w:rsidR="00711B0D" w:rsidRPr="00883F4B" w:rsidTr="00711B0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8A768D" w:rsidP="00711B0D">
            <w:r>
              <w:rPr>
                <w:rFonts w:hint="eastAsia"/>
              </w:rPr>
              <w:t>在系统中添加分公司或代理商信息</w:t>
            </w:r>
          </w:p>
        </w:tc>
      </w:tr>
      <w:tr w:rsidR="00711B0D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965CCD" w:rsidRDefault="00401216" w:rsidP="00965CC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部门</w:t>
            </w:r>
            <w:r>
              <w:t>编码</w:t>
            </w:r>
            <w:r w:rsidR="00FB6DFE" w:rsidRPr="00FB6DFE">
              <w:rPr>
                <w:rFonts w:hint="eastAsia"/>
                <w:iCs/>
              </w:rPr>
              <w:t>（</w:t>
            </w:r>
            <w:r w:rsidR="00AF3BCC">
              <w:rPr>
                <w:rFonts w:hint="eastAsia"/>
                <w:iCs/>
              </w:rPr>
              <w:t>Institution Code</w:t>
            </w:r>
            <w:r w:rsidR="00FB6DFE" w:rsidRPr="00FB6DFE">
              <w:rPr>
                <w:rFonts w:hint="eastAsia"/>
                <w:iCs/>
              </w:rPr>
              <w:t>）</w:t>
            </w:r>
            <w:r w:rsidR="00965CCD">
              <w:t>：</w:t>
            </w:r>
            <w:ins w:id="958" w:author="Microsoft" w:date="2015-10-21T17:30:00Z">
              <w:r w:rsidR="00A566C2">
                <w:rPr>
                  <w:rFonts w:hint="eastAsia"/>
                </w:rPr>
                <w:t>自动</w:t>
              </w:r>
              <w:r w:rsidR="00A566C2">
                <w:t>生成，</w:t>
              </w:r>
              <w:r w:rsidR="00A566C2" w:rsidDel="00A566C2">
                <w:rPr>
                  <w:rFonts w:hint="eastAsia"/>
                </w:rPr>
                <w:t xml:space="preserve"> </w:t>
              </w:r>
            </w:ins>
            <w:ins w:id="959" w:author="Microsoft" w:date="2015-10-21T17:56:00Z">
              <w:r w:rsidR="00954BEA">
                <w:t>2</w:t>
              </w:r>
              <w:r w:rsidR="00954BEA">
                <w:rPr>
                  <w:rFonts w:hint="eastAsia"/>
                </w:rPr>
                <w:t>位</w:t>
              </w:r>
            </w:ins>
            <w:del w:id="960" w:author="Microsoft" w:date="2015-10-21T17:30:00Z">
              <w:r w:rsidR="00965CCD" w:rsidDel="00A566C2">
                <w:rPr>
                  <w:rFonts w:hint="eastAsia"/>
                </w:rPr>
                <w:delText>必填项</w:delText>
              </w:r>
              <w:r w:rsidR="00965CCD" w:rsidDel="00A566C2">
                <w:delText>，文本输入框；</w:delText>
              </w:r>
              <w:r w:rsidR="005405D7" w:rsidDel="00A566C2">
                <w:rPr>
                  <w:rFonts w:hint="eastAsia"/>
                </w:rPr>
                <w:delText>1-10</w:delText>
              </w:r>
              <w:r w:rsidR="005405D7" w:rsidDel="00A566C2">
                <w:rPr>
                  <w:rFonts w:hint="eastAsia"/>
                </w:rPr>
                <w:delText>；</w:delText>
              </w:r>
            </w:del>
          </w:p>
          <w:p w:rsidR="00965CCD" w:rsidRDefault="00401216" w:rsidP="00965CC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部门</w:t>
            </w:r>
            <w:r w:rsidR="00965CCD">
              <w:t>名称</w:t>
            </w:r>
            <w:r w:rsidR="00FB6DFE" w:rsidRPr="00FB6DFE">
              <w:rPr>
                <w:rFonts w:hint="eastAsia"/>
                <w:iCs/>
              </w:rPr>
              <w:t>（</w:t>
            </w:r>
            <w:r w:rsidR="00AF3BCC">
              <w:rPr>
                <w:rFonts w:hint="eastAsia"/>
                <w:iCs/>
              </w:rPr>
              <w:t>Institution Name</w:t>
            </w:r>
            <w:r w:rsidR="00FB6DFE" w:rsidRPr="00FB6DFE">
              <w:rPr>
                <w:rFonts w:hint="eastAsia"/>
                <w:iCs/>
              </w:rPr>
              <w:t>）</w:t>
            </w:r>
            <w:r w:rsidR="00965CCD">
              <w:t>：</w:t>
            </w:r>
            <w:r w:rsidR="00965CCD">
              <w:rPr>
                <w:rFonts w:hint="eastAsia"/>
              </w:rPr>
              <w:t>必填项</w:t>
            </w:r>
            <w:r w:rsidR="00965CCD">
              <w:t>，文本输入框；</w:t>
            </w:r>
            <w:r w:rsidR="002E61AB">
              <w:rPr>
                <w:rFonts w:hint="eastAsia"/>
              </w:rPr>
              <w:t>1-</w:t>
            </w:r>
            <w:r w:rsidR="008A768D">
              <w:t>5</w:t>
            </w:r>
            <w:r w:rsidR="002E61AB">
              <w:t>00</w:t>
            </w:r>
            <w:r w:rsidR="002E61AB">
              <w:rPr>
                <w:rFonts w:hint="eastAsia"/>
              </w:rPr>
              <w:t>；</w:t>
            </w:r>
          </w:p>
          <w:p w:rsidR="00965CCD" w:rsidRDefault="00965CCD" w:rsidP="00965CC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负责人</w:t>
            </w:r>
            <w:r w:rsidR="00FB6DFE" w:rsidRPr="00FB6DFE">
              <w:rPr>
                <w:rFonts w:hint="eastAsia"/>
                <w:iCs/>
              </w:rPr>
              <w:t>（</w:t>
            </w:r>
            <w:r w:rsidR="00AF3BCC">
              <w:rPr>
                <w:rFonts w:hint="eastAsia"/>
                <w:iCs/>
              </w:rPr>
              <w:t>Head of Institution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</w:t>
            </w:r>
            <w:r>
              <w:rPr>
                <w:rFonts w:hint="eastAsia"/>
              </w:rPr>
              <w:t>必填项</w:t>
            </w:r>
            <w:r>
              <w:t>，</w:t>
            </w:r>
            <w:r w:rsidR="005405D7">
              <w:rPr>
                <w:rFonts w:hint="eastAsia"/>
              </w:rPr>
              <w:t>下拉</w:t>
            </w:r>
            <w:r w:rsidR="005405D7">
              <w:t>列表选择；</w:t>
            </w:r>
            <w:ins w:id="961" w:author="Microsoft" w:date="2015-10-09T11:31:00Z">
              <w:r w:rsidR="00D11F93">
                <w:rPr>
                  <w:rFonts w:hint="eastAsia"/>
                </w:rPr>
                <w:t>无</w:t>
              </w:r>
              <w:r w:rsidR="00D11F93">
                <w:t>人员列表时默认为</w:t>
              </w:r>
              <w:r w:rsidR="00D11F93">
                <w:t>admin</w:t>
              </w:r>
              <w:r w:rsidR="00D11F93">
                <w:t>；</w:t>
              </w:r>
            </w:ins>
          </w:p>
          <w:p w:rsidR="00965CCD" w:rsidRDefault="00965CCD" w:rsidP="00965CC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联系</w:t>
            </w:r>
            <w:r>
              <w:t>电话</w:t>
            </w:r>
            <w:r w:rsidR="00FB6DFE" w:rsidRPr="00FB6DFE">
              <w:rPr>
                <w:rFonts w:hint="eastAsia"/>
                <w:iCs/>
              </w:rPr>
              <w:t>（</w:t>
            </w:r>
            <w:r w:rsidR="00AF3BCC">
              <w:rPr>
                <w:rFonts w:hint="eastAsia"/>
                <w:iCs/>
              </w:rPr>
              <w:t>Contact Phone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：必填项，文本输入框；</w:t>
            </w:r>
            <w:ins w:id="962" w:author="Microsoft" w:date="2015-11-05T10:20:00Z">
              <w:r w:rsidR="005C14FE">
                <w:rPr>
                  <w:rFonts w:hint="eastAsia"/>
                </w:rPr>
                <w:t>1-15</w:t>
              </w:r>
              <w:r w:rsidR="005C14FE">
                <w:rPr>
                  <w:rFonts w:hint="eastAsia"/>
                </w:rPr>
                <w:t>；</w:t>
              </w:r>
            </w:ins>
          </w:p>
          <w:p w:rsidR="00965CCD" w:rsidRDefault="00EE5759" w:rsidP="00965CC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部门</w:t>
            </w:r>
            <w:r w:rsidR="00965CCD">
              <w:rPr>
                <w:rFonts w:hint="eastAsia"/>
              </w:rPr>
              <w:t>人数</w:t>
            </w:r>
            <w:r w:rsidR="00FB6DFE" w:rsidRPr="00FB6DFE">
              <w:rPr>
                <w:rFonts w:hint="eastAsia"/>
                <w:iCs/>
              </w:rPr>
              <w:t>（</w:t>
            </w:r>
            <w:r w:rsidR="00AF3BCC">
              <w:rPr>
                <w:rFonts w:hint="eastAsia"/>
                <w:iCs/>
              </w:rPr>
              <w:t>Number of Employees</w:t>
            </w:r>
            <w:r w:rsidR="00FB6DFE" w:rsidRPr="00FB6DFE">
              <w:rPr>
                <w:rFonts w:hint="eastAsia"/>
                <w:iCs/>
              </w:rPr>
              <w:t>）</w:t>
            </w:r>
            <w:r w:rsidR="00965CCD">
              <w:t>：文本框；</w:t>
            </w:r>
            <w:r w:rsidR="009E4F73">
              <w:rPr>
                <w:rFonts w:hint="eastAsia"/>
              </w:rPr>
              <w:t>1-10</w:t>
            </w:r>
            <w:r w:rsidR="009E4F73">
              <w:rPr>
                <w:rFonts w:hint="eastAsia"/>
              </w:rPr>
              <w:t>；</w:t>
            </w:r>
          </w:p>
          <w:p w:rsidR="00965CCD" w:rsidRDefault="00965CCD" w:rsidP="00965CCD">
            <w:pPr>
              <w:pStyle w:val="a8"/>
              <w:numPr>
                <w:ilvl w:val="0"/>
                <w:numId w:val="3"/>
              </w:numPr>
              <w:ind w:firstLineChars="0"/>
              <w:rPr>
                <w:ins w:id="963" w:author="Microsoft" w:date="2015-10-10T15:59:00Z"/>
              </w:rPr>
            </w:pPr>
            <w:r>
              <w:t>地址</w:t>
            </w:r>
            <w:r w:rsidR="00FB6DFE" w:rsidRPr="00FB6DFE">
              <w:rPr>
                <w:rFonts w:hint="eastAsia"/>
                <w:iCs/>
              </w:rPr>
              <w:t>（</w:t>
            </w:r>
            <w:r w:rsidR="00AF3BCC">
              <w:rPr>
                <w:rFonts w:hint="eastAsia"/>
                <w:iCs/>
              </w:rPr>
              <w:t>Address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：文本框，</w:t>
            </w:r>
            <w:r>
              <w:rPr>
                <w:rFonts w:hint="eastAsia"/>
              </w:rPr>
              <w:t>1</w:t>
            </w:r>
            <w:r w:rsidR="002E61AB">
              <w:t>-5</w:t>
            </w:r>
            <w:r>
              <w:t>00</w:t>
            </w:r>
            <w:r>
              <w:rPr>
                <w:rFonts w:hint="eastAsia"/>
              </w:rPr>
              <w:t>字符</w:t>
            </w:r>
            <w:r>
              <w:t>；</w:t>
            </w:r>
          </w:p>
          <w:p w:rsidR="00135DEF" w:rsidRDefault="00135DEF" w:rsidP="00965CCD">
            <w:pPr>
              <w:pStyle w:val="a8"/>
              <w:numPr>
                <w:ilvl w:val="0"/>
                <w:numId w:val="3"/>
              </w:numPr>
              <w:ind w:firstLineChars="0"/>
              <w:rPr>
                <w:ins w:id="964" w:author="Microsoft" w:date="2015-10-10T16:00:00Z"/>
              </w:rPr>
            </w:pPr>
            <w:ins w:id="965" w:author="Microsoft" w:date="2015-10-10T16:00:00Z">
              <w:r>
                <w:rPr>
                  <w:rFonts w:hint="eastAsia"/>
                </w:rPr>
                <w:t>所属公司（</w:t>
              </w:r>
              <w:r>
                <w:t>parent Institution</w:t>
              </w:r>
              <w:r>
                <w:t>）：</w:t>
              </w:r>
              <w:r>
                <w:rPr>
                  <w:rFonts w:hint="eastAsia"/>
                </w:rPr>
                <w:t>下拉</w:t>
              </w:r>
            </w:ins>
            <w:ins w:id="966" w:author="Microsoft" w:date="2015-10-10T16:01:00Z">
              <w:r>
                <w:rPr>
                  <w:rFonts w:hint="eastAsia"/>
                </w:rPr>
                <w:t>列表</w:t>
              </w:r>
              <w:r>
                <w:t>选择</w:t>
              </w:r>
            </w:ins>
          </w:p>
          <w:p w:rsidR="00135DEF" w:rsidRDefault="00135DEF" w:rsidP="00965CCD">
            <w:pPr>
              <w:pStyle w:val="a8"/>
              <w:numPr>
                <w:ilvl w:val="0"/>
                <w:numId w:val="3"/>
              </w:numPr>
              <w:ind w:firstLineChars="0"/>
            </w:pPr>
            <w:ins w:id="967" w:author="Microsoft" w:date="2015-10-10T16:01:00Z">
              <w:r>
                <w:rPr>
                  <w:rFonts w:hint="eastAsia"/>
                </w:rPr>
                <w:t>部门</w:t>
              </w:r>
              <w:r>
                <w:t>类型</w:t>
              </w:r>
            </w:ins>
            <w:ins w:id="968" w:author="Microsoft" w:date="2015-10-10T16:02:00Z">
              <w:r>
                <w:rPr>
                  <w:rFonts w:hint="eastAsia"/>
                </w:rPr>
                <w:t>（</w:t>
              </w:r>
              <w:r>
                <w:rPr>
                  <w:rFonts w:ascii="微软雅黑" w:eastAsia="微软雅黑" w:hAnsi="微软雅黑" w:hint="eastAsia"/>
                  <w:color w:val="2F332A"/>
                  <w:szCs w:val="21"/>
                  <w:shd w:val="clear" w:color="auto" w:fill="FFFFFF"/>
                </w:rPr>
                <w:t>Type of Institution</w:t>
              </w:r>
              <w:r>
                <w:t>）</w:t>
              </w:r>
            </w:ins>
            <w:ins w:id="969" w:author="Microsoft" w:date="2015-10-10T16:01:00Z">
              <w:r>
                <w:t>：</w:t>
              </w:r>
              <w:r>
                <w:rPr>
                  <w:rFonts w:hint="eastAsia"/>
                </w:rPr>
                <w:t>下拉列表：</w:t>
              </w:r>
              <w:r>
                <w:t>分公司、代理商</w:t>
              </w:r>
            </w:ins>
          </w:p>
          <w:p w:rsidR="008A768D" w:rsidRPr="009E4F73" w:rsidRDefault="00965CCD" w:rsidP="009E4F73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</w:rPr>
              <w:t>管辖</w:t>
            </w:r>
            <w:r>
              <w:t>区域</w:t>
            </w:r>
            <w:r w:rsidR="00FB6DFE" w:rsidRPr="00FB6DFE">
              <w:rPr>
                <w:rFonts w:hint="eastAsia"/>
                <w:iCs/>
              </w:rPr>
              <w:t>（</w:t>
            </w:r>
            <w:r w:rsidR="00AF3BCC">
              <w:rPr>
                <w:rFonts w:hint="eastAsia"/>
                <w:iCs/>
              </w:rPr>
              <w:t>Administrative Area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</w:t>
            </w:r>
            <w:r>
              <w:rPr>
                <w:rFonts w:hint="eastAsia"/>
              </w:rPr>
              <w:t>弹出</w:t>
            </w:r>
            <w:r>
              <w:t>行政区域树型选择页面</w:t>
            </w:r>
            <w:r>
              <w:rPr>
                <w:rFonts w:hint="eastAsia"/>
              </w:rPr>
              <w:t>，对其</w:t>
            </w:r>
            <w:r>
              <w:t>所管辖的区域进行勾选</w:t>
            </w:r>
          </w:p>
        </w:tc>
      </w:tr>
      <w:tr w:rsidR="00711B0D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965CCD" w:rsidP="00711B0D">
            <w:r>
              <w:rPr>
                <w:rFonts w:hint="eastAsia"/>
              </w:rPr>
              <w:t>添加</w:t>
            </w:r>
            <w:r>
              <w:t>信息成功！</w:t>
            </w:r>
            <w:r w:rsidR="00C328F7">
              <w:rPr>
                <w:rFonts w:hint="eastAsia"/>
              </w:rPr>
              <w:t>（</w:t>
            </w:r>
            <w:r w:rsidR="00C328F7">
              <w:rPr>
                <w:rFonts w:hint="eastAsia"/>
              </w:rPr>
              <w:t>Your institution has been successfully added!</w:t>
            </w:r>
            <w:r w:rsidR="00C328F7">
              <w:rPr>
                <w:rFonts w:hint="eastAsia"/>
              </w:rPr>
              <w:t>）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FE4DC0" w:rsidRDefault="00965CCD" w:rsidP="00711B0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8033FB" w:rsidP="00711B0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部门</w:t>
            </w:r>
            <w:r>
              <w:rPr>
                <w:bCs/>
                <w:iCs/>
              </w:rPr>
              <w:t>编码不可重复；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AF3BCC" w:rsidP="00AF3BCC">
            <w:r w:rsidRPr="00AF3BCC">
              <w:t>（</w:t>
            </w:r>
            <w:r w:rsidRPr="00AF3BCC">
              <w:rPr>
                <w:rFonts w:hint="eastAsia"/>
              </w:rPr>
              <w:t>“</w:t>
            </w:r>
            <w:r>
              <w:rPr>
                <w:rFonts w:hint="eastAsia"/>
              </w:rPr>
              <w:t>添加部门信息</w:t>
            </w:r>
            <w:r w:rsidRPr="00AF3BCC">
              <w:rPr>
                <w:rFonts w:hint="eastAsia"/>
              </w:rPr>
              <w:t>”按钮：</w:t>
            </w:r>
            <w:r w:rsidRPr="00AF3BCC">
              <w:rPr>
                <w:rFonts w:hint="eastAsia"/>
              </w:rPr>
              <w:t>New</w:t>
            </w:r>
            <w:r>
              <w:rPr>
                <w:rFonts w:hint="eastAsia"/>
              </w:rPr>
              <w:t xml:space="preserve"> Institution</w:t>
            </w:r>
            <w:r w:rsidRPr="00AF3BCC">
              <w:t>）</w:t>
            </w:r>
          </w:p>
        </w:tc>
      </w:tr>
    </w:tbl>
    <w:p w:rsidR="00711B0D" w:rsidRPr="00711B0D" w:rsidRDefault="00711B0D" w:rsidP="00711B0D">
      <w:pPr>
        <w:pStyle w:val="a0"/>
      </w:pPr>
    </w:p>
    <w:p w:rsidR="00985277" w:rsidRDefault="00985277">
      <w:pPr>
        <w:pStyle w:val="4"/>
      </w:pPr>
      <w:r>
        <w:rPr>
          <w:rFonts w:hint="eastAsia"/>
        </w:rPr>
        <w:lastRenderedPageBreak/>
        <w:t>部门</w:t>
      </w:r>
      <w:r w:rsidR="00287DF4">
        <w:rPr>
          <w:rFonts w:hint="eastAsia"/>
        </w:rPr>
        <w:t>详细</w:t>
      </w:r>
      <w:r>
        <w:rPr>
          <w:rFonts w:hint="eastAsia"/>
        </w:rPr>
        <w:t>信息</w:t>
      </w:r>
      <w:r w:rsidR="00323126" w:rsidRPr="00323126">
        <w:rPr>
          <w:rFonts w:hint="eastAsia"/>
        </w:rPr>
        <w:t>（</w:t>
      </w:r>
      <w:r w:rsidR="004E550A">
        <w:rPr>
          <w:rFonts w:hint="eastAsia"/>
        </w:rPr>
        <w:t xml:space="preserve">Institution </w:t>
      </w:r>
      <w:r w:rsidR="00F763A9">
        <w:rPr>
          <w:rFonts w:hint="eastAsia"/>
        </w:rPr>
        <w:t>Details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985277" w:rsidRPr="00883F4B" w:rsidTr="006C404A">
        <w:tc>
          <w:tcPr>
            <w:tcW w:w="1384" w:type="dxa"/>
            <w:shd w:val="clear" w:color="auto" w:fill="D9D9D9"/>
            <w:vAlign w:val="center"/>
          </w:tcPr>
          <w:p w:rsidR="00985277" w:rsidRPr="00883F4B" w:rsidRDefault="00985277" w:rsidP="006C404A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985277" w:rsidRPr="00883F4B" w:rsidRDefault="00985277" w:rsidP="006C404A">
            <w:pPr>
              <w:rPr>
                <w:iCs/>
              </w:rPr>
            </w:pPr>
            <w:r>
              <w:rPr>
                <w:iCs/>
              </w:rPr>
              <w:t>Jk018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985277" w:rsidRPr="00883F4B" w:rsidRDefault="00985277" w:rsidP="006C404A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985277" w:rsidRPr="00883F4B" w:rsidRDefault="00985277" w:rsidP="006C404A">
            <w:pPr>
              <w:rPr>
                <w:iCs/>
              </w:rPr>
            </w:pPr>
          </w:p>
        </w:tc>
      </w:tr>
      <w:tr w:rsidR="00985277" w:rsidRPr="00883F4B" w:rsidTr="006C404A">
        <w:tc>
          <w:tcPr>
            <w:tcW w:w="1384" w:type="dxa"/>
            <w:shd w:val="clear" w:color="auto" w:fill="D9D9D9"/>
            <w:vAlign w:val="center"/>
          </w:tcPr>
          <w:p w:rsidR="00985277" w:rsidRPr="00883F4B" w:rsidRDefault="00985277" w:rsidP="006C404A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985277" w:rsidRPr="00883F4B" w:rsidRDefault="00985277" w:rsidP="006C404A">
            <w:pPr>
              <w:rPr>
                <w:iCs/>
              </w:rPr>
            </w:pPr>
            <w:r>
              <w:rPr>
                <w:rFonts w:hint="eastAsia"/>
                <w:iCs/>
              </w:rPr>
              <w:t>查看</w:t>
            </w:r>
            <w:r>
              <w:rPr>
                <w:iCs/>
              </w:rPr>
              <w:t>信息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985277" w:rsidRPr="00883F4B" w:rsidRDefault="00985277" w:rsidP="006C404A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985277" w:rsidRPr="00883F4B" w:rsidRDefault="00985277" w:rsidP="006C404A">
            <w:pPr>
              <w:rPr>
                <w:iCs/>
              </w:rPr>
            </w:pPr>
          </w:p>
        </w:tc>
      </w:tr>
      <w:tr w:rsidR="00985277" w:rsidRPr="00883F4B" w:rsidTr="006C404A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985277" w:rsidRPr="00883F4B" w:rsidRDefault="00985277" w:rsidP="006C404A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985277" w:rsidRPr="00883F4B" w:rsidRDefault="00985277" w:rsidP="006C404A">
            <w:r>
              <w:rPr>
                <w:rFonts w:hint="eastAsia"/>
              </w:rPr>
              <w:t>列表</w:t>
            </w:r>
            <w:r>
              <w:t>中选择查看信息详情</w:t>
            </w:r>
          </w:p>
        </w:tc>
      </w:tr>
      <w:tr w:rsidR="00985277" w:rsidRPr="00883F4B" w:rsidTr="006C404A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985277" w:rsidRPr="00883F4B" w:rsidRDefault="00985277" w:rsidP="006C404A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985277" w:rsidRDefault="00985277" w:rsidP="006C404A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部门</w:t>
            </w:r>
            <w:r w:rsidR="008033FB">
              <w:rPr>
                <w:rFonts w:hint="eastAsia"/>
              </w:rPr>
              <w:t>编码</w:t>
            </w:r>
            <w:r w:rsidR="00FB6DFE" w:rsidRPr="00FB6DFE">
              <w:rPr>
                <w:rFonts w:hint="eastAsia"/>
                <w:iCs/>
              </w:rPr>
              <w:t>（</w:t>
            </w:r>
            <w:r w:rsidR="00D54DB6">
              <w:rPr>
                <w:rFonts w:hint="eastAsia"/>
                <w:iCs/>
              </w:rPr>
              <w:t>Institution Code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</w:t>
            </w:r>
          </w:p>
          <w:p w:rsidR="00985277" w:rsidRDefault="00985277" w:rsidP="006C404A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部门</w:t>
            </w:r>
            <w:r>
              <w:t>名称</w:t>
            </w:r>
            <w:r w:rsidR="00FB6DFE" w:rsidRPr="00FB6DFE">
              <w:rPr>
                <w:rFonts w:hint="eastAsia"/>
                <w:iCs/>
              </w:rPr>
              <w:t>（</w:t>
            </w:r>
            <w:r w:rsidR="00D54DB6">
              <w:rPr>
                <w:rFonts w:hint="eastAsia"/>
                <w:iCs/>
              </w:rPr>
              <w:t>Institution Name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</w:t>
            </w:r>
          </w:p>
          <w:p w:rsidR="00985277" w:rsidRDefault="00985277" w:rsidP="006C404A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负责人</w:t>
            </w:r>
            <w:r w:rsidR="00FB6DFE" w:rsidRPr="00FB6DFE">
              <w:rPr>
                <w:rFonts w:hint="eastAsia"/>
                <w:iCs/>
              </w:rPr>
              <w:t>（</w:t>
            </w:r>
            <w:r w:rsidR="00D54DB6">
              <w:rPr>
                <w:rFonts w:hint="eastAsia"/>
                <w:iCs/>
              </w:rPr>
              <w:t>Head of Institution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</w:t>
            </w:r>
          </w:p>
          <w:p w:rsidR="00985277" w:rsidRDefault="00985277" w:rsidP="006C404A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联系</w:t>
            </w:r>
            <w:r>
              <w:t>电话</w:t>
            </w:r>
            <w:r w:rsidR="00FB6DFE" w:rsidRPr="00FB6DFE">
              <w:rPr>
                <w:rFonts w:hint="eastAsia"/>
                <w:iCs/>
              </w:rPr>
              <w:t>（</w:t>
            </w:r>
            <w:r w:rsidR="00D54DB6">
              <w:rPr>
                <w:rFonts w:hint="eastAsia"/>
                <w:iCs/>
              </w:rPr>
              <w:t>Contact Phone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</w:t>
            </w:r>
          </w:p>
          <w:p w:rsidR="00985277" w:rsidRDefault="00985277" w:rsidP="006C404A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部门人数</w:t>
            </w:r>
            <w:r w:rsidR="00FB6DFE" w:rsidRPr="00FB6DFE">
              <w:rPr>
                <w:rFonts w:hint="eastAsia"/>
                <w:iCs/>
              </w:rPr>
              <w:t>（</w:t>
            </w:r>
            <w:r w:rsidR="00D54DB6">
              <w:rPr>
                <w:rFonts w:hint="eastAsia"/>
                <w:iCs/>
              </w:rPr>
              <w:t>Number of Employees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</w:t>
            </w:r>
          </w:p>
          <w:p w:rsidR="00985277" w:rsidRDefault="00985277" w:rsidP="006C404A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t>地址</w:t>
            </w:r>
            <w:r w:rsidR="00FB6DFE" w:rsidRPr="00FB6DFE">
              <w:rPr>
                <w:rFonts w:hint="eastAsia"/>
                <w:iCs/>
              </w:rPr>
              <w:t>（</w:t>
            </w:r>
            <w:r w:rsidR="00D54DB6">
              <w:rPr>
                <w:rFonts w:hint="eastAsia"/>
                <w:iCs/>
              </w:rPr>
              <w:t>Address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</w:t>
            </w:r>
          </w:p>
          <w:p w:rsidR="00985277" w:rsidRPr="00F035C0" w:rsidRDefault="00985277" w:rsidP="00985277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</w:rPr>
              <w:t>管辖</w:t>
            </w:r>
            <w:r>
              <w:t>区域</w:t>
            </w:r>
            <w:r w:rsidR="00FB6DFE" w:rsidRPr="00FB6DFE">
              <w:rPr>
                <w:rFonts w:hint="eastAsia"/>
                <w:iCs/>
              </w:rPr>
              <w:t>（</w:t>
            </w:r>
            <w:r w:rsidR="00D54DB6">
              <w:rPr>
                <w:rFonts w:hint="eastAsia"/>
                <w:iCs/>
              </w:rPr>
              <w:t>Administrative Area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</w:t>
            </w:r>
          </w:p>
        </w:tc>
      </w:tr>
      <w:tr w:rsidR="00985277" w:rsidRPr="00883F4B" w:rsidTr="006C404A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985277" w:rsidRPr="00883F4B" w:rsidRDefault="00985277" w:rsidP="006C404A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985277" w:rsidRPr="00883F4B" w:rsidRDefault="00985277" w:rsidP="006C404A"/>
        </w:tc>
      </w:tr>
      <w:tr w:rsidR="00985277" w:rsidRPr="00883F4B" w:rsidTr="006C404A">
        <w:tc>
          <w:tcPr>
            <w:tcW w:w="1384" w:type="dxa"/>
            <w:shd w:val="clear" w:color="auto" w:fill="D9D9D9"/>
            <w:vAlign w:val="center"/>
          </w:tcPr>
          <w:p w:rsidR="00985277" w:rsidRPr="00883F4B" w:rsidRDefault="00985277" w:rsidP="006C404A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985277" w:rsidRPr="00FE4DC0" w:rsidRDefault="00985277" w:rsidP="006C404A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985277" w:rsidRPr="00883F4B" w:rsidTr="006C404A">
        <w:tc>
          <w:tcPr>
            <w:tcW w:w="1384" w:type="dxa"/>
            <w:shd w:val="clear" w:color="auto" w:fill="D9D9D9"/>
            <w:vAlign w:val="center"/>
          </w:tcPr>
          <w:p w:rsidR="00985277" w:rsidRPr="00883F4B" w:rsidRDefault="00985277" w:rsidP="006C404A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985277" w:rsidRPr="00883F4B" w:rsidRDefault="00985277" w:rsidP="006C404A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985277" w:rsidRPr="00883F4B" w:rsidTr="006C404A">
        <w:tc>
          <w:tcPr>
            <w:tcW w:w="1384" w:type="dxa"/>
            <w:shd w:val="clear" w:color="auto" w:fill="D9D9D9"/>
            <w:vAlign w:val="center"/>
          </w:tcPr>
          <w:p w:rsidR="00985277" w:rsidRPr="00883F4B" w:rsidRDefault="00985277" w:rsidP="006C404A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985277" w:rsidRPr="00883F4B" w:rsidRDefault="00D54DB6" w:rsidP="006C404A">
            <w:r>
              <w:rPr>
                <w:rFonts w:hint="eastAsia"/>
              </w:rPr>
              <w:t>（“详情”按钮：</w:t>
            </w:r>
            <w:r>
              <w:rPr>
                <w:rFonts w:hint="eastAsia"/>
              </w:rPr>
              <w:t>Details</w:t>
            </w:r>
            <w:r>
              <w:rPr>
                <w:rFonts w:hint="eastAsia"/>
              </w:rPr>
              <w:t>）</w:t>
            </w:r>
          </w:p>
        </w:tc>
      </w:tr>
    </w:tbl>
    <w:p w:rsidR="00985277" w:rsidRPr="00985277" w:rsidRDefault="00985277" w:rsidP="00985277">
      <w:pPr>
        <w:pStyle w:val="a0"/>
      </w:pPr>
    </w:p>
    <w:p w:rsidR="008A768D" w:rsidRDefault="008A768D">
      <w:pPr>
        <w:pStyle w:val="4"/>
      </w:pPr>
      <w:r>
        <w:rPr>
          <w:rFonts w:hint="eastAsia"/>
        </w:rPr>
        <w:t>修改</w:t>
      </w:r>
      <w:r w:rsidR="00323126" w:rsidRPr="00323126">
        <w:rPr>
          <w:rFonts w:hint="eastAsia"/>
        </w:rPr>
        <w:t>（</w:t>
      </w:r>
      <w:r w:rsidR="00F763A9">
        <w:rPr>
          <w:rFonts w:hint="eastAsia"/>
        </w:rPr>
        <w:t>Edit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8A768D" w:rsidRPr="00883F4B" w:rsidTr="00003290">
        <w:tc>
          <w:tcPr>
            <w:tcW w:w="1384" w:type="dxa"/>
            <w:shd w:val="clear" w:color="auto" w:fill="D9D9D9"/>
            <w:vAlign w:val="center"/>
          </w:tcPr>
          <w:p w:rsidR="008A768D" w:rsidRPr="00883F4B" w:rsidRDefault="008A768D" w:rsidP="00003290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8A768D" w:rsidRPr="00883F4B" w:rsidRDefault="000929EF" w:rsidP="00003290">
            <w:pPr>
              <w:rPr>
                <w:iCs/>
              </w:rPr>
            </w:pPr>
            <w:r>
              <w:rPr>
                <w:iCs/>
              </w:rPr>
              <w:t>Jk018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8A768D" w:rsidRPr="00883F4B" w:rsidRDefault="008A768D" w:rsidP="00003290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8A768D" w:rsidRPr="00883F4B" w:rsidRDefault="008A768D" w:rsidP="00003290">
            <w:pPr>
              <w:rPr>
                <w:iCs/>
              </w:rPr>
            </w:pPr>
          </w:p>
        </w:tc>
      </w:tr>
      <w:tr w:rsidR="008A768D" w:rsidRPr="00883F4B" w:rsidTr="00003290">
        <w:tc>
          <w:tcPr>
            <w:tcW w:w="1384" w:type="dxa"/>
            <w:shd w:val="clear" w:color="auto" w:fill="D9D9D9"/>
            <w:vAlign w:val="center"/>
          </w:tcPr>
          <w:p w:rsidR="008A768D" w:rsidRPr="00883F4B" w:rsidRDefault="008A768D" w:rsidP="00003290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8A768D" w:rsidRPr="00883F4B" w:rsidRDefault="008A768D" w:rsidP="00003290">
            <w:pPr>
              <w:rPr>
                <w:iCs/>
              </w:rPr>
            </w:pPr>
            <w:r>
              <w:rPr>
                <w:rFonts w:hint="eastAsia"/>
                <w:iCs/>
              </w:rPr>
              <w:t>修改</w:t>
            </w:r>
            <w:r>
              <w:rPr>
                <w:iCs/>
              </w:rPr>
              <w:t>代理商信息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8A768D" w:rsidRPr="00883F4B" w:rsidRDefault="008A768D" w:rsidP="00003290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8A768D" w:rsidRPr="00883F4B" w:rsidRDefault="008A768D" w:rsidP="00003290">
            <w:pPr>
              <w:rPr>
                <w:iCs/>
              </w:rPr>
            </w:pPr>
          </w:p>
        </w:tc>
      </w:tr>
      <w:tr w:rsidR="008A768D" w:rsidRPr="00883F4B" w:rsidTr="00003290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8A768D" w:rsidRPr="00883F4B" w:rsidRDefault="008A768D" w:rsidP="00003290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8A768D" w:rsidRPr="00883F4B" w:rsidRDefault="008A768D" w:rsidP="00003290">
            <w:r>
              <w:rPr>
                <w:rFonts w:hint="eastAsia"/>
              </w:rPr>
              <w:t>当</w:t>
            </w:r>
            <w:r>
              <w:t>代理商信息有变动</w:t>
            </w:r>
            <w:r>
              <w:rPr>
                <w:rFonts w:hint="eastAsia"/>
              </w:rPr>
              <w:t>时</w:t>
            </w:r>
            <w:r>
              <w:t>，可对其进行修改</w:t>
            </w:r>
          </w:p>
        </w:tc>
      </w:tr>
      <w:tr w:rsidR="008A768D" w:rsidRPr="00883F4B" w:rsidTr="00003290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8A768D" w:rsidRPr="00883F4B" w:rsidRDefault="008A768D" w:rsidP="00003290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8A768D" w:rsidRDefault="006229BA" w:rsidP="008A768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部门</w:t>
            </w:r>
            <w:r w:rsidR="005405D7">
              <w:rPr>
                <w:rFonts w:hint="eastAsia"/>
              </w:rPr>
              <w:t>编</w:t>
            </w:r>
            <w:r w:rsidR="008A768D">
              <w:t>码</w:t>
            </w:r>
            <w:r w:rsidR="00FB6DFE" w:rsidRPr="00FB6DFE">
              <w:rPr>
                <w:rFonts w:hint="eastAsia"/>
                <w:iCs/>
              </w:rPr>
              <w:t>（</w:t>
            </w:r>
            <w:r w:rsidR="00B94A28">
              <w:rPr>
                <w:rFonts w:hint="eastAsia"/>
                <w:iCs/>
              </w:rPr>
              <w:t>Institution Code</w:t>
            </w:r>
            <w:r w:rsidR="00FB6DFE" w:rsidRPr="00FB6DFE">
              <w:rPr>
                <w:rFonts w:hint="eastAsia"/>
                <w:iCs/>
              </w:rPr>
              <w:t>）</w:t>
            </w:r>
            <w:r w:rsidR="008A768D">
              <w:t>：</w:t>
            </w:r>
            <w:r w:rsidR="008A768D">
              <w:rPr>
                <w:rFonts w:hint="eastAsia"/>
              </w:rPr>
              <w:t>必填项</w:t>
            </w:r>
            <w:r w:rsidR="008A768D">
              <w:t>，文本输入框；</w:t>
            </w:r>
            <w:r w:rsidR="005405D7">
              <w:rPr>
                <w:rFonts w:hint="eastAsia"/>
              </w:rPr>
              <w:t>1-10</w:t>
            </w:r>
          </w:p>
          <w:p w:rsidR="008A768D" w:rsidRDefault="006229BA" w:rsidP="008A768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部门</w:t>
            </w:r>
            <w:r w:rsidR="008A768D">
              <w:t>名称</w:t>
            </w:r>
            <w:r w:rsidR="00FB6DFE" w:rsidRPr="00FB6DFE">
              <w:rPr>
                <w:rFonts w:hint="eastAsia"/>
                <w:iCs/>
              </w:rPr>
              <w:t>（</w:t>
            </w:r>
            <w:r w:rsidR="00B94A28">
              <w:rPr>
                <w:rFonts w:hint="eastAsia"/>
                <w:iCs/>
              </w:rPr>
              <w:t>Institution Name</w:t>
            </w:r>
            <w:r w:rsidR="00FB6DFE" w:rsidRPr="00FB6DFE">
              <w:rPr>
                <w:rFonts w:hint="eastAsia"/>
                <w:iCs/>
              </w:rPr>
              <w:t>）</w:t>
            </w:r>
            <w:r w:rsidR="008A768D">
              <w:t>：</w:t>
            </w:r>
            <w:r w:rsidR="008A768D">
              <w:rPr>
                <w:rFonts w:hint="eastAsia"/>
              </w:rPr>
              <w:t>必填项</w:t>
            </w:r>
            <w:r w:rsidR="008A768D">
              <w:t>，文本输入框；</w:t>
            </w:r>
            <w:r w:rsidR="008A768D">
              <w:rPr>
                <w:rFonts w:hint="eastAsia"/>
              </w:rPr>
              <w:t>1-</w:t>
            </w:r>
            <w:r w:rsidR="008A768D">
              <w:t>500</w:t>
            </w:r>
            <w:r w:rsidR="008A768D">
              <w:rPr>
                <w:rFonts w:hint="eastAsia"/>
              </w:rPr>
              <w:t>；</w:t>
            </w:r>
          </w:p>
          <w:p w:rsidR="008A768D" w:rsidRDefault="008A768D" w:rsidP="008A768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负责人</w:t>
            </w:r>
            <w:r w:rsidR="00FB6DFE" w:rsidRPr="00FB6DFE">
              <w:rPr>
                <w:rFonts w:hint="eastAsia"/>
                <w:iCs/>
              </w:rPr>
              <w:t>（</w:t>
            </w:r>
            <w:r w:rsidR="00B94A28">
              <w:rPr>
                <w:rFonts w:hint="eastAsia"/>
                <w:iCs/>
              </w:rPr>
              <w:t>Head of Institution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</w:t>
            </w:r>
            <w:r>
              <w:rPr>
                <w:rFonts w:hint="eastAsia"/>
              </w:rPr>
              <w:t>必填项</w:t>
            </w:r>
            <w:r>
              <w:t>，</w:t>
            </w:r>
            <w:r w:rsidR="005405D7">
              <w:rPr>
                <w:rFonts w:hint="eastAsia"/>
              </w:rPr>
              <w:t>下拉</w:t>
            </w:r>
            <w:r w:rsidR="005405D7">
              <w:t>框选择；</w:t>
            </w:r>
          </w:p>
          <w:p w:rsidR="008A768D" w:rsidRDefault="008A768D" w:rsidP="008A768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联系</w:t>
            </w:r>
            <w:r>
              <w:t>电话</w:t>
            </w:r>
            <w:r w:rsidR="00FB6DFE" w:rsidRPr="00FB6DFE">
              <w:rPr>
                <w:rFonts w:hint="eastAsia"/>
                <w:iCs/>
              </w:rPr>
              <w:t>（</w:t>
            </w:r>
            <w:r w:rsidR="00B94A28">
              <w:rPr>
                <w:rFonts w:hint="eastAsia"/>
                <w:iCs/>
              </w:rPr>
              <w:t>Contact Phone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：必填项，文本输入框；</w:t>
            </w:r>
            <w:r w:rsidR="00F035C0">
              <w:rPr>
                <w:rFonts w:hint="eastAsia"/>
              </w:rPr>
              <w:t>1-15</w:t>
            </w:r>
            <w:r w:rsidR="00F035C0">
              <w:rPr>
                <w:rFonts w:hint="eastAsia"/>
              </w:rPr>
              <w:t>；</w:t>
            </w:r>
          </w:p>
          <w:p w:rsidR="008A768D" w:rsidRDefault="006229BA" w:rsidP="008A768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部门</w:t>
            </w:r>
            <w:r w:rsidR="008A768D">
              <w:rPr>
                <w:rFonts w:hint="eastAsia"/>
              </w:rPr>
              <w:t>人数</w:t>
            </w:r>
            <w:r w:rsidR="00FB6DFE" w:rsidRPr="00FB6DFE">
              <w:rPr>
                <w:rFonts w:hint="eastAsia"/>
                <w:iCs/>
              </w:rPr>
              <w:t>（</w:t>
            </w:r>
            <w:r w:rsidR="00B94A28">
              <w:rPr>
                <w:rFonts w:hint="eastAsia"/>
                <w:iCs/>
              </w:rPr>
              <w:t>Number of Employees</w:t>
            </w:r>
            <w:r w:rsidR="00FB6DFE" w:rsidRPr="00FB6DFE">
              <w:rPr>
                <w:rFonts w:hint="eastAsia"/>
                <w:iCs/>
              </w:rPr>
              <w:t>）</w:t>
            </w:r>
            <w:r w:rsidR="008A768D">
              <w:t>：文本框；</w:t>
            </w:r>
            <w:r w:rsidR="00F035C0">
              <w:rPr>
                <w:rFonts w:hint="eastAsia"/>
              </w:rPr>
              <w:t>1-10</w:t>
            </w:r>
          </w:p>
          <w:p w:rsidR="008A768D" w:rsidRDefault="008A768D" w:rsidP="008A768D">
            <w:pPr>
              <w:pStyle w:val="a8"/>
              <w:numPr>
                <w:ilvl w:val="0"/>
                <w:numId w:val="3"/>
              </w:numPr>
              <w:ind w:firstLineChars="0"/>
              <w:rPr>
                <w:ins w:id="970" w:author="Microsoft" w:date="2015-10-10T16:03:00Z"/>
              </w:rPr>
            </w:pPr>
            <w:r>
              <w:t>地址</w:t>
            </w:r>
            <w:r w:rsidR="00FB6DFE" w:rsidRPr="00FB6DFE">
              <w:rPr>
                <w:rFonts w:hint="eastAsia"/>
                <w:iCs/>
              </w:rPr>
              <w:t>（</w:t>
            </w:r>
            <w:r w:rsidR="00B94A28">
              <w:rPr>
                <w:rFonts w:hint="eastAsia"/>
                <w:iCs/>
              </w:rPr>
              <w:t>Address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：文本框，</w:t>
            </w:r>
            <w:r>
              <w:rPr>
                <w:rFonts w:hint="eastAsia"/>
              </w:rPr>
              <w:t>1</w:t>
            </w:r>
            <w:r>
              <w:t>-500</w:t>
            </w:r>
            <w:r>
              <w:rPr>
                <w:rFonts w:hint="eastAsia"/>
              </w:rPr>
              <w:t>字符</w:t>
            </w:r>
            <w:r>
              <w:t>；</w:t>
            </w:r>
          </w:p>
          <w:p w:rsidR="00135DEF" w:rsidRDefault="00135DEF" w:rsidP="00135DEF">
            <w:pPr>
              <w:pStyle w:val="a8"/>
              <w:numPr>
                <w:ilvl w:val="0"/>
                <w:numId w:val="3"/>
              </w:numPr>
              <w:ind w:firstLineChars="0"/>
              <w:rPr>
                <w:ins w:id="971" w:author="Microsoft" w:date="2015-10-10T16:03:00Z"/>
              </w:rPr>
            </w:pPr>
            <w:ins w:id="972" w:author="Microsoft" w:date="2015-10-10T16:03:00Z">
              <w:r>
                <w:rPr>
                  <w:rFonts w:hint="eastAsia"/>
                </w:rPr>
                <w:t>所属公司（</w:t>
              </w:r>
              <w:r>
                <w:t>parent Institution</w:t>
              </w:r>
              <w:r>
                <w:t>）：</w:t>
              </w:r>
              <w:r>
                <w:rPr>
                  <w:rFonts w:hint="eastAsia"/>
                </w:rPr>
                <w:t>下拉列表</w:t>
              </w:r>
              <w:r>
                <w:t>选择</w:t>
              </w:r>
            </w:ins>
          </w:p>
          <w:p w:rsidR="00135DEF" w:rsidRDefault="00135DEF">
            <w:pPr>
              <w:pStyle w:val="a8"/>
              <w:numPr>
                <w:ilvl w:val="0"/>
                <w:numId w:val="3"/>
              </w:numPr>
              <w:ind w:firstLineChars="0"/>
            </w:pPr>
            <w:ins w:id="973" w:author="Microsoft" w:date="2015-10-10T16:03:00Z">
              <w:r>
                <w:rPr>
                  <w:rFonts w:hint="eastAsia"/>
                </w:rPr>
                <w:t>部门</w:t>
              </w:r>
              <w:r>
                <w:t>类型</w:t>
              </w:r>
              <w:r>
                <w:rPr>
                  <w:rFonts w:hint="eastAsia"/>
                </w:rPr>
                <w:t>（</w:t>
              </w:r>
              <w:r>
                <w:rPr>
                  <w:rFonts w:ascii="微软雅黑" w:eastAsia="微软雅黑" w:hAnsi="微软雅黑" w:hint="eastAsia"/>
                  <w:color w:val="2F332A"/>
                  <w:szCs w:val="21"/>
                  <w:shd w:val="clear" w:color="auto" w:fill="FFFFFF"/>
                </w:rPr>
                <w:t>Type of Institution</w:t>
              </w:r>
              <w:r>
                <w:t>）：</w:t>
              </w:r>
              <w:r>
                <w:rPr>
                  <w:rFonts w:hint="eastAsia"/>
                </w:rPr>
                <w:t>下拉列表：</w:t>
              </w:r>
              <w:r>
                <w:t>分公司、代理商</w:t>
              </w:r>
            </w:ins>
          </w:p>
          <w:p w:rsidR="008A768D" w:rsidRPr="00F035C0" w:rsidRDefault="008A768D" w:rsidP="00F035C0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</w:rPr>
              <w:t>管辖</w:t>
            </w:r>
            <w:r>
              <w:t>区域</w:t>
            </w:r>
            <w:r w:rsidR="00FB6DFE" w:rsidRPr="00FB6DFE">
              <w:rPr>
                <w:rFonts w:hint="eastAsia"/>
                <w:iCs/>
              </w:rPr>
              <w:t>（</w:t>
            </w:r>
            <w:r w:rsidR="00B94A28">
              <w:rPr>
                <w:rFonts w:hint="eastAsia"/>
                <w:iCs/>
              </w:rPr>
              <w:t>Administrative Areas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</w:t>
            </w:r>
            <w:r>
              <w:rPr>
                <w:rFonts w:hint="eastAsia"/>
              </w:rPr>
              <w:t>弹出</w:t>
            </w:r>
            <w:r>
              <w:t>行政区域树型选择页面</w:t>
            </w:r>
            <w:r>
              <w:rPr>
                <w:rFonts w:hint="eastAsia"/>
              </w:rPr>
              <w:t>，对其</w:t>
            </w:r>
            <w:r>
              <w:t>所管</w:t>
            </w:r>
            <w:r>
              <w:lastRenderedPageBreak/>
              <w:t>辖的区域进行勾选</w:t>
            </w:r>
          </w:p>
        </w:tc>
      </w:tr>
      <w:tr w:rsidR="008A768D" w:rsidRPr="00883F4B" w:rsidTr="00003290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8A768D" w:rsidRPr="00883F4B" w:rsidRDefault="008A768D" w:rsidP="00003290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8A768D" w:rsidRPr="00883F4B" w:rsidRDefault="008A768D" w:rsidP="00003290">
            <w:r>
              <w:rPr>
                <w:rFonts w:hint="eastAsia"/>
              </w:rPr>
              <w:t>修改</w:t>
            </w:r>
            <w:r>
              <w:t>信息成功！</w:t>
            </w:r>
            <w:r w:rsidR="00B94A28">
              <w:rPr>
                <w:rFonts w:hint="eastAsia"/>
              </w:rPr>
              <w:t>（</w:t>
            </w:r>
            <w:r w:rsidR="00B94A28">
              <w:rPr>
                <w:rFonts w:hint="eastAsia"/>
              </w:rPr>
              <w:t>The information of your institution has been successfully updated!</w:t>
            </w:r>
            <w:r w:rsidR="00B94A28">
              <w:rPr>
                <w:rFonts w:hint="eastAsia"/>
              </w:rPr>
              <w:t>）</w:t>
            </w:r>
          </w:p>
        </w:tc>
      </w:tr>
      <w:tr w:rsidR="008A768D" w:rsidRPr="00883F4B" w:rsidTr="00003290">
        <w:tc>
          <w:tcPr>
            <w:tcW w:w="1384" w:type="dxa"/>
            <w:shd w:val="clear" w:color="auto" w:fill="D9D9D9"/>
            <w:vAlign w:val="center"/>
          </w:tcPr>
          <w:p w:rsidR="008A768D" w:rsidRPr="00883F4B" w:rsidRDefault="008A768D" w:rsidP="00003290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8A768D" w:rsidRPr="00FE4DC0" w:rsidRDefault="008A768D" w:rsidP="00003290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8A768D" w:rsidRPr="00883F4B" w:rsidTr="00003290">
        <w:tc>
          <w:tcPr>
            <w:tcW w:w="1384" w:type="dxa"/>
            <w:shd w:val="clear" w:color="auto" w:fill="D9D9D9"/>
            <w:vAlign w:val="center"/>
          </w:tcPr>
          <w:p w:rsidR="008A768D" w:rsidRPr="00883F4B" w:rsidRDefault="008A768D" w:rsidP="00003290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8A768D" w:rsidRPr="00883F4B" w:rsidRDefault="008A768D" w:rsidP="00003290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8A768D" w:rsidRPr="00883F4B" w:rsidTr="00003290">
        <w:tc>
          <w:tcPr>
            <w:tcW w:w="1384" w:type="dxa"/>
            <w:shd w:val="clear" w:color="auto" w:fill="D9D9D9"/>
            <w:vAlign w:val="center"/>
          </w:tcPr>
          <w:p w:rsidR="008A768D" w:rsidRPr="00883F4B" w:rsidRDefault="008A768D" w:rsidP="00003290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8A768D" w:rsidRPr="00883F4B" w:rsidRDefault="00B94A28" w:rsidP="00B94A28">
            <w:r w:rsidRPr="00B94A28">
              <w:t>（</w:t>
            </w:r>
            <w:r w:rsidRPr="00B94A28">
              <w:rPr>
                <w:rFonts w:hint="eastAsia"/>
              </w:rPr>
              <w:t>“</w:t>
            </w:r>
            <w:r>
              <w:rPr>
                <w:rFonts w:hint="eastAsia"/>
              </w:rPr>
              <w:t>编辑</w:t>
            </w:r>
            <w:r w:rsidRPr="00B94A28">
              <w:rPr>
                <w:rFonts w:hint="eastAsia"/>
              </w:rPr>
              <w:t>”按钮：</w:t>
            </w:r>
            <w:r>
              <w:rPr>
                <w:rFonts w:hint="eastAsia"/>
              </w:rPr>
              <w:t>Edit</w:t>
            </w:r>
            <w:r w:rsidRPr="00B94A28">
              <w:t>）</w:t>
            </w:r>
          </w:p>
        </w:tc>
      </w:tr>
    </w:tbl>
    <w:p w:rsidR="008A768D" w:rsidRPr="00B439AD" w:rsidRDefault="008A768D" w:rsidP="008A768D">
      <w:pPr>
        <w:pStyle w:val="a0"/>
      </w:pPr>
    </w:p>
    <w:p w:rsidR="00711B0D" w:rsidRDefault="00711B0D">
      <w:pPr>
        <w:pStyle w:val="4"/>
      </w:pPr>
      <w:r>
        <w:rPr>
          <w:rFonts w:hint="eastAsia"/>
        </w:rPr>
        <w:t>删除</w:t>
      </w:r>
      <w:r w:rsidR="00323126" w:rsidRPr="00323126">
        <w:rPr>
          <w:rFonts w:hint="eastAsia"/>
        </w:rPr>
        <w:t>（</w:t>
      </w:r>
      <w:r w:rsidR="00F763A9">
        <w:rPr>
          <w:rFonts w:hint="eastAsia"/>
        </w:rPr>
        <w:t>Delete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  <w:r>
              <w:rPr>
                <w:iCs/>
              </w:rPr>
              <w:t>Jk0</w:t>
            </w:r>
            <w:r w:rsidR="000929EF">
              <w:rPr>
                <w:iCs/>
              </w:rPr>
              <w:t>19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11B0D" w:rsidRPr="00883F4B" w:rsidRDefault="00965CCD" w:rsidP="00711B0D">
            <w:pPr>
              <w:rPr>
                <w:iCs/>
              </w:rPr>
            </w:pPr>
            <w:r>
              <w:rPr>
                <w:rFonts w:hint="eastAsia"/>
                <w:iCs/>
              </w:rPr>
              <w:t>删除</w:t>
            </w:r>
            <w:r>
              <w:rPr>
                <w:iCs/>
              </w:rPr>
              <w:t>分公司信息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</w:p>
        </w:tc>
      </w:tr>
      <w:tr w:rsidR="00711B0D" w:rsidRPr="00883F4B" w:rsidTr="00711B0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965CCD" w:rsidP="00711B0D">
            <w:r>
              <w:rPr>
                <w:rFonts w:hint="eastAsia"/>
              </w:rPr>
              <w:t>当</w:t>
            </w:r>
            <w:r w:rsidR="008A768D">
              <w:t>部门</w:t>
            </w:r>
            <w:r>
              <w:t>信息有所变动</w:t>
            </w:r>
            <w:r>
              <w:rPr>
                <w:rFonts w:hint="eastAsia"/>
              </w:rPr>
              <w:t>时</w:t>
            </w:r>
            <w:r>
              <w:t>，可对其进行删除</w:t>
            </w:r>
          </w:p>
        </w:tc>
      </w:tr>
      <w:tr w:rsidR="00711B0D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965CCD" w:rsidRDefault="008A768D" w:rsidP="00965CCD">
            <w:pPr>
              <w:rPr>
                <w:iCs/>
              </w:rPr>
            </w:pPr>
            <w:r>
              <w:rPr>
                <w:rFonts w:hint="eastAsia"/>
                <w:iCs/>
              </w:rPr>
              <w:t>分</w:t>
            </w:r>
            <w:r w:rsidR="00965CCD">
              <w:rPr>
                <w:iCs/>
              </w:rPr>
              <w:t>信息</w:t>
            </w:r>
            <w:r w:rsidR="00965CCD">
              <w:rPr>
                <w:rFonts w:hint="eastAsia"/>
                <w:iCs/>
              </w:rPr>
              <w:t>列表</w:t>
            </w:r>
            <w:r w:rsidR="00965CCD">
              <w:rPr>
                <w:iCs/>
              </w:rPr>
              <w:t>中选择</w:t>
            </w:r>
            <w:r w:rsidR="00965CCD">
              <w:rPr>
                <w:rFonts w:hint="eastAsia"/>
                <w:iCs/>
              </w:rPr>
              <w:t>一个</w:t>
            </w:r>
            <w:r w:rsidR="00965CCD">
              <w:rPr>
                <w:iCs/>
              </w:rPr>
              <w:t>分公司，点击删除按钮</w:t>
            </w:r>
            <w:r w:rsidR="00965CCD">
              <w:rPr>
                <w:rFonts w:hint="eastAsia"/>
                <w:iCs/>
              </w:rPr>
              <w:t>进行</w:t>
            </w:r>
            <w:r w:rsidR="00965CCD">
              <w:rPr>
                <w:iCs/>
              </w:rPr>
              <w:t>删除；</w:t>
            </w:r>
          </w:p>
        </w:tc>
      </w:tr>
      <w:tr w:rsidR="00711B0D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965CCD" w:rsidP="00711B0D">
            <w:r>
              <w:rPr>
                <w:rFonts w:hint="eastAsia"/>
              </w:rPr>
              <w:t>删除</w:t>
            </w:r>
            <w:r>
              <w:t>信息成功！</w:t>
            </w:r>
            <w:r w:rsidR="00277E03">
              <w:rPr>
                <w:rFonts w:hint="eastAsia"/>
              </w:rPr>
              <w:t>（</w:t>
            </w:r>
            <w:r w:rsidR="00277E03">
              <w:rPr>
                <w:rFonts w:hint="eastAsia"/>
              </w:rPr>
              <w:t>Your institution has been successfully deleted!</w:t>
            </w:r>
            <w:r w:rsidR="00277E03">
              <w:rPr>
                <w:rFonts w:hint="eastAsia"/>
              </w:rPr>
              <w:t>）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FE4DC0" w:rsidRDefault="00965CCD" w:rsidP="00711B0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11B0D" w:rsidRDefault="00965CCD" w:rsidP="00711B0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当</w:t>
            </w:r>
            <w:r>
              <w:rPr>
                <w:noProof/>
                <w:szCs w:val="21"/>
              </w:rPr>
              <w:t>该分公司下</w:t>
            </w:r>
            <w:del w:id="974" w:author="Microsoft" w:date="2015-10-28T14:22:00Z">
              <w:r w:rsidDel="00FB341B">
                <w:rPr>
                  <w:noProof/>
                  <w:szCs w:val="21"/>
                </w:rPr>
                <w:delText>有管辖区域</w:delText>
              </w:r>
              <w:r w:rsidDel="00FB341B">
                <w:rPr>
                  <w:rFonts w:hint="eastAsia"/>
                  <w:noProof/>
                  <w:szCs w:val="21"/>
                </w:rPr>
                <w:delText>或</w:delText>
              </w:r>
            </w:del>
            <w:r>
              <w:rPr>
                <w:noProof/>
                <w:szCs w:val="21"/>
              </w:rPr>
              <w:t>有代理商时不可进行删除！</w:t>
            </w:r>
          </w:p>
          <w:p w:rsidR="00277E03" w:rsidRDefault="00277E03" w:rsidP="00711B0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（</w:t>
            </w:r>
            <w:r>
              <w:rPr>
                <w:rFonts w:hint="eastAsia"/>
                <w:noProof/>
                <w:szCs w:val="21"/>
              </w:rPr>
              <w:t>Cannot delete a</w:t>
            </w:r>
            <w:r w:rsidR="00863F56">
              <w:rPr>
                <w:rFonts w:hint="eastAsia"/>
                <w:noProof/>
                <w:szCs w:val="21"/>
              </w:rPr>
              <w:t xml:space="preserve"> branch office </w:t>
            </w:r>
            <w:r>
              <w:rPr>
                <w:rFonts w:hint="eastAsia"/>
                <w:noProof/>
                <w:szCs w:val="21"/>
              </w:rPr>
              <w:t>having an administrative area.</w:t>
            </w:r>
            <w:r>
              <w:rPr>
                <w:rFonts w:hint="eastAsia"/>
                <w:noProof/>
                <w:szCs w:val="21"/>
              </w:rPr>
              <w:t>）</w:t>
            </w:r>
          </w:p>
          <w:p w:rsidR="00277E03" w:rsidRDefault="00277E03" w:rsidP="00711B0D">
            <w:pPr>
              <w:rPr>
                <w:noProof/>
                <w:szCs w:val="21"/>
              </w:rPr>
            </w:pPr>
            <w:r w:rsidRPr="00277E03">
              <w:rPr>
                <w:rFonts w:hint="eastAsia"/>
                <w:noProof/>
                <w:szCs w:val="21"/>
              </w:rPr>
              <w:t>（</w:t>
            </w:r>
            <w:r w:rsidRPr="00277E03">
              <w:rPr>
                <w:rFonts w:hint="eastAsia"/>
                <w:noProof/>
                <w:szCs w:val="21"/>
              </w:rPr>
              <w:t>Cannot delete a</w:t>
            </w:r>
            <w:r w:rsidR="00863F56">
              <w:rPr>
                <w:rFonts w:hint="eastAsia"/>
                <w:noProof/>
                <w:szCs w:val="21"/>
              </w:rPr>
              <w:t xml:space="preserve"> branch office</w:t>
            </w:r>
            <w:r w:rsidRPr="00277E03">
              <w:rPr>
                <w:rFonts w:hint="eastAsia"/>
                <w:noProof/>
                <w:szCs w:val="21"/>
              </w:rPr>
              <w:t xml:space="preserve"> having a</w:t>
            </w:r>
            <w:r w:rsidR="00FE18F9">
              <w:rPr>
                <w:rFonts w:hint="eastAsia"/>
                <w:noProof/>
                <w:szCs w:val="21"/>
              </w:rPr>
              <w:t xml:space="preserve"> sales </w:t>
            </w:r>
            <w:r>
              <w:rPr>
                <w:rFonts w:hint="eastAsia"/>
                <w:noProof/>
                <w:szCs w:val="21"/>
              </w:rPr>
              <w:t>agent</w:t>
            </w:r>
            <w:r w:rsidRPr="00277E03">
              <w:rPr>
                <w:rFonts w:hint="eastAsia"/>
                <w:noProof/>
                <w:szCs w:val="21"/>
              </w:rPr>
              <w:t>.</w:t>
            </w:r>
            <w:r w:rsidRPr="00277E03">
              <w:rPr>
                <w:rFonts w:hint="eastAsia"/>
                <w:noProof/>
                <w:szCs w:val="21"/>
              </w:rPr>
              <w:t>）</w:t>
            </w:r>
          </w:p>
          <w:p w:rsidR="008A768D" w:rsidRDefault="008A768D" w:rsidP="00711B0D">
            <w:pPr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当代理商下有站点时不可进行删除</w:t>
            </w:r>
            <w:r>
              <w:rPr>
                <w:rFonts w:hint="eastAsia"/>
                <w:noProof/>
                <w:szCs w:val="21"/>
              </w:rPr>
              <w:t>！</w:t>
            </w:r>
          </w:p>
          <w:p w:rsidR="00863F56" w:rsidRPr="00883F4B" w:rsidRDefault="00863F56" w:rsidP="00711B0D">
            <w:pPr>
              <w:rPr>
                <w:bCs/>
                <w:iCs/>
              </w:rPr>
            </w:pPr>
            <w:r w:rsidRPr="00863F56">
              <w:rPr>
                <w:rFonts w:hint="eastAsia"/>
                <w:bCs/>
                <w:iCs/>
              </w:rPr>
              <w:t>（</w:t>
            </w:r>
            <w:r w:rsidRPr="00863F56">
              <w:rPr>
                <w:rFonts w:hint="eastAsia"/>
                <w:bCs/>
                <w:iCs/>
              </w:rPr>
              <w:t xml:space="preserve">Cannot delete </w:t>
            </w:r>
            <w:r>
              <w:rPr>
                <w:rFonts w:hint="eastAsia"/>
                <w:bCs/>
                <w:iCs/>
              </w:rPr>
              <w:t>an agent</w:t>
            </w:r>
            <w:r w:rsidRPr="00863F56">
              <w:rPr>
                <w:rFonts w:hint="eastAsia"/>
                <w:bCs/>
                <w:iCs/>
              </w:rPr>
              <w:t xml:space="preserve"> having a </w:t>
            </w:r>
            <w:r>
              <w:rPr>
                <w:rFonts w:hint="eastAsia"/>
                <w:bCs/>
                <w:iCs/>
              </w:rPr>
              <w:t>client</w:t>
            </w:r>
            <w:r w:rsidRPr="00863F56">
              <w:rPr>
                <w:rFonts w:hint="eastAsia"/>
                <w:bCs/>
                <w:iCs/>
              </w:rPr>
              <w:t>.</w:t>
            </w:r>
            <w:r w:rsidRPr="00863F56">
              <w:rPr>
                <w:rFonts w:hint="eastAsia"/>
                <w:bCs/>
                <w:iCs/>
              </w:rPr>
              <w:t>）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BE07B0" w:rsidP="00BE07B0">
            <w:r w:rsidRPr="00BE07B0">
              <w:t>（</w:t>
            </w:r>
            <w:r w:rsidRPr="00BE07B0">
              <w:rPr>
                <w:rFonts w:hint="eastAsia"/>
              </w:rPr>
              <w:t>“</w:t>
            </w:r>
            <w:r>
              <w:rPr>
                <w:rFonts w:hint="eastAsia"/>
              </w:rPr>
              <w:t>删除</w:t>
            </w:r>
            <w:r w:rsidRPr="00BE07B0">
              <w:rPr>
                <w:rFonts w:hint="eastAsia"/>
              </w:rPr>
              <w:t>”按钮：</w:t>
            </w:r>
            <w:r>
              <w:rPr>
                <w:rFonts w:hint="eastAsia"/>
              </w:rPr>
              <w:t>Delete</w:t>
            </w:r>
            <w:r w:rsidRPr="00BE07B0">
              <w:t>）</w:t>
            </w:r>
          </w:p>
        </w:tc>
      </w:tr>
    </w:tbl>
    <w:p w:rsidR="00711B0D" w:rsidRPr="00711B0D" w:rsidRDefault="00711B0D" w:rsidP="00711B0D">
      <w:pPr>
        <w:pStyle w:val="a0"/>
      </w:pPr>
    </w:p>
    <w:p w:rsidR="00411243" w:rsidRDefault="00411243">
      <w:pPr>
        <w:pStyle w:val="3"/>
      </w:pPr>
      <w:bookmarkStart w:id="975" w:name="_Toc447205885"/>
      <w:r>
        <w:rPr>
          <w:rFonts w:hint="eastAsia"/>
        </w:rPr>
        <w:t>站</w:t>
      </w:r>
      <w:r w:rsidR="00B439AD">
        <w:rPr>
          <w:rFonts w:hint="eastAsia"/>
        </w:rPr>
        <w:t>点</w:t>
      </w:r>
      <w:r>
        <w:t>管理</w:t>
      </w:r>
      <w:r w:rsidR="00323126" w:rsidRPr="00323126">
        <w:rPr>
          <w:rFonts w:hint="eastAsia"/>
        </w:rPr>
        <w:t>（</w:t>
      </w:r>
      <w:r w:rsidR="00E86FDA">
        <w:rPr>
          <w:rFonts w:hint="eastAsia"/>
        </w:rPr>
        <w:t>Outlets</w:t>
      </w:r>
      <w:r w:rsidR="00323126" w:rsidRPr="00323126">
        <w:rPr>
          <w:rFonts w:hint="eastAsia"/>
        </w:rPr>
        <w:t>）</w:t>
      </w:r>
      <w:bookmarkEnd w:id="975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4C1D16" w:rsidRPr="00883F4B" w:rsidTr="00B246BD">
        <w:tc>
          <w:tcPr>
            <w:tcW w:w="1384" w:type="dxa"/>
            <w:shd w:val="clear" w:color="auto" w:fill="D9D9D9"/>
            <w:vAlign w:val="center"/>
          </w:tcPr>
          <w:p w:rsidR="004C1D16" w:rsidRPr="00883F4B" w:rsidRDefault="004C1D16" w:rsidP="00B246B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4C1D16" w:rsidRPr="00883F4B" w:rsidRDefault="000929EF" w:rsidP="00B246BD">
            <w:pPr>
              <w:rPr>
                <w:iCs/>
              </w:rPr>
            </w:pPr>
            <w:r>
              <w:rPr>
                <w:iCs/>
              </w:rPr>
              <w:t>Jk020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4C1D16" w:rsidRPr="00883F4B" w:rsidRDefault="004C1D16" w:rsidP="00B246B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4C1D16" w:rsidRPr="00883F4B" w:rsidRDefault="004C1D16" w:rsidP="00B246BD">
            <w:pPr>
              <w:rPr>
                <w:iCs/>
              </w:rPr>
            </w:pPr>
          </w:p>
        </w:tc>
      </w:tr>
      <w:tr w:rsidR="004C1D16" w:rsidRPr="00883F4B" w:rsidTr="00B246BD">
        <w:tc>
          <w:tcPr>
            <w:tcW w:w="1384" w:type="dxa"/>
            <w:shd w:val="clear" w:color="auto" w:fill="D9D9D9"/>
            <w:vAlign w:val="center"/>
          </w:tcPr>
          <w:p w:rsidR="004C1D16" w:rsidRPr="00883F4B" w:rsidRDefault="004C1D16" w:rsidP="00B246B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4C1D16" w:rsidRDefault="004C1D16" w:rsidP="00B246BD">
            <w:pPr>
              <w:rPr>
                <w:iCs/>
              </w:rPr>
            </w:pPr>
            <w:r>
              <w:rPr>
                <w:rFonts w:hint="eastAsia"/>
                <w:iCs/>
              </w:rPr>
              <w:t>站点</w:t>
            </w:r>
            <w:r>
              <w:rPr>
                <w:iCs/>
              </w:rPr>
              <w:t>列表</w:t>
            </w:r>
          </w:p>
          <w:p w:rsidR="00CF659A" w:rsidRPr="00883F4B" w:rsidRDefault="00CF659A" w:rsidP="00E86FDA">
            <w:pPr>
              <w:rPr>
                <w:iCs/>
              </w:rPr>
            </w:pP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 xml:space="preserve">List of </w:t>
            </w:r>
            <w:r w:rsidR="00E86FDA">
              <w:rPr>
                <w:rFonts w:hint="eastAsia"/>
                <w:iCs/>
              </w:rPr>
              <w:t>Outlets</w:t>
            </w:r>
            <w:r>
              <w:rPr>
                <w:rFonts w:hint="eastAsia"/>
                <w:iCs/>
              </w:rPr>
              <w:t>）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4C1D16" w:rsidRPr="00883F4B" w:rsidRDefault="004C1D16" w:rsidP="00B246B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4C1D16" w:rsidRPr="00883F4B" w:rsidRDefault="004C1D16" w:rsidP="00B246BD">
            <w:pPr>
              <w:rPr>
                <w:iCs/>
              </w:rPr>
            </w:pPr>
          </w:p>
        </w:tc>
      </w:tr>
      <w:tr w:rsidR="004C1D16" w:rsidRPr="00883F4B" w:rsidTr="00B246B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4C1D16" w:rsidRPr="00883F4B" w:rsidRDefault="004C1D16" w:rsidP="00B246B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4C1D16" w:rsidRPr="00883F4B" w:rsidRDefault="004C1D16" w:rsidP="00B246BD">
            <w:r>
              <w:rPr>
                <w:rFonts w:hint="eastAsia"/>
              </w:rPr>
              <w:t>查看</w:t>
            </w:r>
            <w:r>
              <w:t>分公司直属下的</w:t>
            </w:r>
            <w:r>
              <w:rPr>
                <w:rFonts w:hint="eastAsia"/>
              </w:rPr>
              <w:t>销售</w:t>
            </w:r>
            <w:r>
              <w:t>站点</w:t>
            </w:r>
            <w:r>
              <w:rPr>
                <w:rFonts w:hint="eastAsia"/>
              </w:rPr>
              <w:t>列表</w:t>
            </w:r>
          </w:p>
        </w:tc>
      </w:tr>
      <w:tr w:rsidR="004C1D16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4C1D16" w:rsidRPr="00883F4B" w:rsidRDefault="004C1D16" w:rsidP="00B246B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4C1D16" w:rsidRDefault="004C1D16" w:rsidP="00B246BD">
            <w:pPr>
              <w:rPr>
                <w:iCs/>
              </w:rPr>
            </w:pPr>
            <w:r>
              <w:rPr>
                <w:rFonts w:hint="eastAsia"/>
                <w:iCs/>
              </w:rPr>
              <w:t>查询条件：</w:t>
            </w:r>
          </w:p>
          <w:p w:rsidR="004C1D16" w:rsidRDefault="004C1D16" w:rsidP="00B246BD">
            <w:pPr>
              <w:rPr>
                <w:iCs/>
              </w:rPr>
            </w:pPr>
            <w:r>
              <w:rPr>
                <w:iCs/>
              </w:rPr>
              <w:t>所属部门</w:t>
            </w:r>
            <w:r w:rsidR="00FB6DFE" w:rsidRPr="00FB6DFE">
              <w:rPr>
                <w:rFonts w:hint="eastAsia"/>
                <w:iCs/>
              </w:rPr>
              <w:t>（</w:t>
            </w:r>
            <w:r w:rsidR="00E86FDA">
              <w:rPr>
                <w:rFonts w:hint="eastAsia"/>
                <w:iCs/>
              </w:rPr>
              <w:t>Institution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ins w:id="976" w:author="Microsoft" w:date="2016-01-27T13:23:00Z">
              <w:r w:rsidR="00A74C72">
                <w:rPr>
                  <w:rFonts w:hint="eastAsia"/>
                  <w:iCs/>
                </w:rPr>
                <w:t>下拉</w:t>
              </w:r>
              <w:r w:rsidR="00A74C72">
                <w:rPr>
                  <w:iCs/>
                </w:rPr>
                <w:t>选择框</w:t>
              </w:r>
            </w:ins>
          </w:p>
          <w:p w:rsidR="0091711B" w:rsidRDefault="0091711B" w:rsidP="00E86FDA">
            <w:pPr>
              <w:rPr>
                <w:ins w:id="977" w:author="Microsoft" w:date="2016-01-27T13:24:00Z"/>
                <w:iCs/>
              </w:rPr>
            </w:pPr>
            <w:r>
              <w:rPr>
                <w:rFonts w:hint="eastAsia"/>
                <w:iCs/>
              </w:rPr>
              <w:lastRenderedPageBreak/>
              <w:t>站点</w:t>
            </w:r>
            <w:r>
              <w:rPr>
                <w:iCs/>
              </w:rPr>
              <w:t>编</w:t>
            </w:r>
            <w:r>
              <w:rPr>
                <w:rFonts w:hint="eastAsia"/>
                <w:iCs/>
              </w:rPr>
              <w:t>号</w:t>
            </w:r>
            <w:r w:rsidR="00FB6DFE" w:rsidRPr="00FB6DFE">
              <w:rPr>
                <w:rFonts w:hint="eastAsia"/>
                <w:iCs/>
              </w:rPr>
              <w:t>（</w:t>
            </w:r>
            <w:r w:rsidR="00E86FDA">
              <w:rPr>
                <w:rFonts w:hint="eastAsia"/>
                <w:iCs/>
              </w:rPr>
              <w:t>Outlet Code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A74C72" w:rsidRPr="00C50703" w:rsidRDefault="00A74C72">
            <w:pPr>
              <w:rPr>
                <w:iCs/>
              </w:rPr>
            </w:pPr>
            <w:ins w:id="978" w:author="Microsoft" w:date="2016-01-27T13:24:00Z">
              <w:r>
                <w:rPr>
                  <w:rFonts w:hint="eastAsia"/>
                  <w:iCs/>
                </w:rPr>
                <w:t>状态</w:t>
              </w:r>
              <w:r>
                <w:rPr>
                  <w:iCs/>
                </w:rPr>
                <w:t>：</w:t>
              </w:r>
              <w:r>
                <w:rPr>
                  <w:rFonts w:hint="eastAsia"/>
                  <w:iCs/>
                </w:rPr>
                <w:t>下拉</w:t>
              </w:r>
              <w:r>
                <w:rPr>
                  <w:iCs/>
                </w:rPr>
                <w:t>列表选择</w:t>
              </w:r>
              <w:r>
                <w:rPr>
                  <w:rFonts w:hint="eastAsia"/>
                  <w:iCs/>
                </w:rPr>
                <w:t>状态</w:t>
              </w:r>
            </w:ins>
          </w:p>
        </w:tc>
      </w:tr>
      <w:tr w:rsidR="004C1D16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4C1D16" w:rsidRPr="00883F4B" w:rsidRDefault="004C1D16" w:rsidP="00B246BD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4C1D16" w:rsidRDefault="004C1D16" w:rsidP="00B246BD">
            <w:r>
              <w:rPr>
                <w:rFonts w:hint="eastAsia"/>
              </w:rPr>
              <w:t>站点</w:t>
            </w:r>
            <w:r>
              <w:t>信息列表：</w:t>
            </w:r>
          </w:p>
          <w:p w:rsidR="004C1D16" w:rsidRDefault="004C1D16" w:rsidP="00B246BD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站点</w:t>
            </w:r>
            <w:r w:rsidR="0091711B">
              <w:rPr>
                <w:rFonts w:hint="eastAsia"/>
              </w:rPr>
              <w:t>编号</w:t>
            </w:r>
            <w:r w:rsidR="00FB6DFE" w:rsidRPr="00FB6DFE">
              <w:rPr>
                <w:rFonts w:hint="eastAsia"/>
                <w:iCs/>
              </w:rPr>
              <w:t>（</w:t>
            </w:r>
            <w:r w:rsidR="00E86FDA">
              <w:rPr>
                <w:rFonts w:hint="eastAsia"/>
                <w:iCs/>
              </w:rPr>
              <w:t>Outlet Code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</w:t>
            </w:r>
          </w:p>
          <w:p w:rsidR="004C1D16" w:rsidRDefault="004C1D16" w:rsidP="00B246BD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站点名称</w:t>
            </w:r>
            <w:r w:rsidR="00FB6DFE" w:rsidRPr="00FB6DFE">
              <w:rPr>
                <w:rFonts w:hint="eastAsia"/>
                <w:iCs/>
              </w:rPr>
              <w:t>（</w:t>
            </w:r>
            <w:r w:rsidR="00E86FDA">
              <w:rPr>
                <w:rFonts w:hint="eastAsia"/>
                <w:iCs/>
              </w:rPr>
              <w:t>Outlet Name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</w:t>
            </w:r>
          </w:p>
          <w:p w:rsidR="004C1D16" w:rsidRDefault="004C1D16" w:rsidP="00B246BD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所属</w:t>
            </w:r>
            <w:r w:rsidR="0091711B">
              <w:t>部门</w:t>
            </w:r>
            <w:r w:rsidR="00FB6DFE" w:rsidRPr="00FB6DFE">
              <w:rPr>
                <w:rFonts w:hint="eastAsia"/>
                <w:iCs/>
              </w:rPr>
              <w:t>（</w:t>
            </w:r>
            <w:r w:rsidR="00E86FDA">
              <w:rPr>
                <w:rFonts w:hint="eastAsia"/>
                <w:iCs/>
              </w:rPr>
              <w:t>Institution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</w:t>
            </w:r>
          </w:p>
          <w:p w:rsidR="00401216" w:rsidRDefault="00401216" w:rsidP="00B246BD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t>所属区域</w:t>
            </w:r>
            <w:r w:rsidR="00FB6DFE" w:rsidRPr="00FB6DFE">
              <w:rPr>
                <w:rFonts w:hint="eastAsia"/>
                <w:iCs/>
              </w:rPr>
              <w:t>（</w:t>
            </w:r>
            <w:r w:rsidR="00E86FDA">
              <w:rPr>
                <w:rFonts w:hint="eastAsia"/>
                <w:iCs/>
              </w:rPr>
              <w:t>Administrative Area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4C1D16" w:rsidRDefault="004C1D16" w:rsidP="00B246BD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负责人</w:t>
            </w:r>
            <w:r w:rsidR="00FB6DFE" w:rsidRPr="00FB6DFE">
              <w:rPr>
                <w:rFonts w:hint="eastAsia"/>
                <w:iCs/>
              </w:rPr>
              <w:t>（</w:t>
            </w:r>
            <w:r w:rsidR="00E50A74">
              <w:rPr>
                <w:rFonts w:hint="eastAsia"/>
                <w:iCs/>
              </w:rPr>
              <w:t>Contact Person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</w:t>
            </w:r>
          </w:p>
          <w:p w:rsidR="004C1D16" w:rsidRDefault="004C1D16" w:rsidP="00B246BD">
            <w:pPr>
              <w:pStyle w:val="a8"/>
              <w:numPr>
                <w:ilvl w:val="0"/>
                <w:numId w:val="6"/>
              </w:numPr>
              <w:ind w:firstLineChars="0"/>
              <w:rPr>
                <w:ins w:id="979" w:author="Microsoft" w:date="2015-10-22T16:04:00Z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  <w:r w:rsidR="00FB6DFE" w:rsidRPr="00FB6DFE">
              <w:rPr>
                <w:rFonts w:hint="eastAsia"/>
                <w:iCs/>
              </w:rPr>
              <w:t>（</w:t>
            </w:r>
            <w:r w:rsidR="00E86FDA">
              <w:rPr>
                <w:rFonts w:hint="eastAsia"/>
                <w:iCs/>
              </w:rPr>
              <w:t>Contact Phone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</w:t>
            </w:r>
          </w:p>
          <w:p w:rsidR="00C371FE" w:rsidRPr="00883F4B" w:rsidRDefault="00C371FE" w:rsidP="00B246BD">
            <w:pPr>
              <w:pStyle w:val="a8"/>
              <w:numPr>
                <w:ilvl w:val="0"/>
                <w:numId w:val="6"/>
              </w:numPr>
              <w:ind w:firstLineChars="0"/>
            </w:pPr>
            <w:ins w:id="980" w:author="Microsoft" w:date="2015-10-22T16:04:00Z">
              <w:r>
                <w:rPr>
                  <w:rFonts w:hint="eastAsia"/>
                </w:rPr>
                <w:t>状态</w:t>
              </w:r>
              <w:r>
                <w:t>：正常、</w:t>
              </w:r>
              <w:r>
                <w:rPr>
                  <w:rFonts w:hint="eastAsia"/>
                </w:rPr>
                <w:t>禁用</w:t>
              </w:r>
              <w:r>
                <w:t>、</w:t>
              </w:r>
              <w:r>
                <w:rPr>
                  <w:rFonts w:hint="eastAsia"/>
                </w:rPr>
                <w:t>清退</w:t>
              </w:r>
            </w:ins>
          </w:p>
        </w:tc>
      </w:tr>
      <w:tr w:rsidR="004C1D16" w:rsidRPr="00883F4B" w:rsidTr="00B246BD">
        <w:tc>
          <w:tcPr>
            <w:tcW w:w="1384" w:type="dxa"/>
            <w:shd w:val="clear" w:color="auto" w:fill="D9D9D9"/>
            <w:vAlign w:val="center"/>
          </w:tcPr>
          <w:p w:rsidR="004C1D16" w:rsidRPr="00883F4B" w:rsidRDefault="004C1D16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4C1D16" w:rsidRPr="00FE4DC0" w:rsidRDefault="004C1D16" w:rsidP="00B246B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4C1D16" w:rsidRPr="00883F4B" w:rsidTr="00B246BD">
        <w:tc>
          <w:tcPr>
            <w:tcW w:w="1384" w:type="dxa"/>
            <w:shd w:val="clear" w:color="auto" w:fill="D9D9D9"/>
            <w:vAlign w:val="center"/>
          </w:tcPr>
          <w:p w:rsidR="004C1D16" w:rsidRPr="00883F4B" w:rsidRDefault="004C1D16" w:rsidP="00B246B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4C1D16" w:rsidRPr="00883F4B" w:rsidRDefault="004C1D16" w:rsidP="00B246B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4C1D16" w:rsidRPr="00883F4B" w:rsidTr="00B246BD">
        <w:tc>
          <w:tcPr>
            <w:tcW w:w="1384" w:type="dxa"/>
            <w:shd w:val="clear" w:color="auto" w:fill="D9D9D9"/>
            <w:vAlign w:val="center"/>
          </w:tcPr>
          <w:p w:rsidR="004C1D16" w:rsidRPr="00883F4B" w:rsidRDefault="004C1D16" w:rsidP="00B246B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4C1D16" w:rsidRPr="00883F4B" w:rsidRDefault="00AC12EF" w:rsidP="00B246BD">
            <w:ins w:id="981" w:author="Microsoft" w:date="2016-03-04T16:39:00Z">
              <w:r>
                <w:rPr>
                  <w:rFonts w:hint="eastAsia"/>
                </w:rPr>
                <w:t>站点</w:t>
              </w:r>
              <w:r>
                <w:t>信息列表中可</w:t>
              </w:r>
            </w:ins>
            <w:ins w:id="982" w:author="Microsoft" w:date="2016-03-04T16:40:00Z">
              <w:r>
                <w:t>直接</w:t>
              </w:r>
              <w:r>
                <w:rPr>
                  <w:rFonts w:hint="eastAsia"/>
                </w:rPr>
                <w:t>添加</w:t>
              </w:r>
              <w:r>
                <w:t>销售员，点击</w:t>
              </w:r>
              <w:r>
                <w:t>“Add Teller”</w:t>
              </w:r>
              <w:r>
                <w:rPr>
                  <w:rFonts w:hint="eastAsia"/>
                </w:rPr>
                <w:t>跳转至</w:t>
              </w:r>
              <w:r>
                <w:t>添加销售员页面；</w:t>
              </w:r>
            </w:ins>
            <w:del w:id="983" w:author="Microsoft" w:date="2016-03-04T16:39:00Z">
              <w:r w:rsidR="004C1D16" w:rsidDel="00AC12EF">
                <w:rPr>
                  <w:rFonts w:hint="eastAsia"/>
                </w:rPr>
                <w:delText>无</w:delText>
              </w:r>
            </w:del>
          </w:p>
        </w:tc>
      </w:tr>
    </w:tbl>
    <w:p w:rsidR="004C1D16" w:rsidRPr="00AC12EF" w:rsidRDefault="004C1D16" w:rsidP="004C1D16">
      <w:pPr>
        <w:pStyle w:val="a0"/>
      </w:pPr>
    </w:p>
    <w:p w:rsidR="00711B0D" w:rsidRDefault="00711B0D">
      <w:pPr>
        <w:pStyle w:val="4"/>
      </w:pPr>
      <w:r>
        <w:rPr>
          <w:rFonts w:hint="eastAsia"/>
        </w:rPr>
        <w:t>添加站点</w:t>
      </w:r>
      <w:r>
        <w:t>信息</w:t>
      </w:r>
      <w:r w:rsidR="00323126" w:rsidRPr="00323126">
        <w:rPr>
          <w:rFonts w:hint="eastAsia"/>
        </w:rPr>
        <w:t>（</w:t>
      </w:r>
      <w:r w:rsidR="0054329A">
        <w:rPr>
          <w:rFonts w:hint="eastAsia"/>
        </w:rPr>
        <w:t xml:space="preserve">New </w:t>
      </w:r>
      <w:r w:rsidR="00404553">
        <w:rPr>
          <w:rFonts w:hint="eastAsia"/>
        </w:rPr>
        <w:t>Outlet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  <w:r>
              <w:rPr>
                <w:iCs/>
              </w:rPr>
              <w:t>Jk0</w:t>
            </w:r>
            <w:r w:rsidR="000929EF">
              <w:rPr>
                <w:iCs/>
              </w:rPr>
              <w:t>21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11B0D" w:rsidRPr="00883F4B" w:rsidRDefault="003C54BF" w:rsidP="00711B0D">
            <w:pPr>
              <w:rPr>
                <w:iCs/>
              </w:rPr>
            </w:pPr>
            <w:r>
              <w:rPr>
                <w:rFonts w:hint="eastAsia"/>
                <w:iCs/>
              </w:rPr>
              <w:t>添加</w:t>
            </w:r>
            <w:r>
              <w:rPr>
                <w:iCs/>
              </w:rPr>
              <w:t>站点信息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</w:p>
        </w:tc>
      </w:tr>
      <w:tr w:rsidR="00711B0D" w:rsidRPr="00883F4B" w:rsidTr="00711B0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3C54BF" w:rsidP="00711B0D">
            <w:r>
              <w:rPr>
                <w:rFonts w:hint="eastAsia"/>
              </w:rPr>
              <w:t>添加</w:t>
            </w:r>
            <w:r>
              <w:t>站点信息</w:t>
            </w:r>
          </w:p>
        </w:tc>
      </w:tr>
      <w:tr w:rsidR="00711B0D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3C54BF" w:rsidRPr="003C54BF" w:rsidRDefault="003C54BF" w:rsidP="003C54BF">
            <w:pPr>
              <w:rPr>
                <w:iCs/>
              </w:rPr>
            </w:pPr>
            <w:r>
              <w:rPr>
                <w:rFonts w:hint="eastAsia"/>
                <w:iCs/>
              </w:rPr>
              <w:t>站点基本</w:t>
            </w:r>
            <w:r>
              <w:rPr>
                <w:iCs/>
              </w:rPr>
              <w:t>信息：</w:t>
            </w:r>
          </w:p>
          <w:p w:rsidR="00711B0D" w:rsidRDefault="003C54BF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站点</w:t>
            </w:r>
            <w:r>
              <w:rPr>
                <w:iCs/>
              </w:rPr>
              <w:t>编号</w:t>
            </w:r>
            <w:r w:rsidR="00FB6DFE" w:rsidRPr="00FB6DFE">
              <w:rPr>
                <w:rFonts w:hint="eastAsia"/>
                <w:iCs/>
              </w:rPr>
              <w:t>（</w:t>
            </w:r>
            <w:r w:rsidR="00BE1112">
              <w:rPr>
                <w:rFonts w:hint="eastAsia"/>
                <w:iCs/>
              </w:rPr>
              <w:t>Outlet Code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文本框</w:t>
            </w:r>
            <w:r>
              <w:rPr>
                <w:iCs/>
              </w:rPr>
              <w:t>，必填项</w:t>
            </w:r>
            <w:r w:rsidR="0091711B">
              <w:rPr>
                <w:rFonts w:hint="eastAsia"/>
                <w:iCs/>
              </w:rPr>
              <w:t xml:space="preserve"> 1-10</w:t>
            </w:r>
            <w:r w:rsidR="0091711B">
              <w:rPr>
                <w:rFonts w:hint="eastAsia"/>
                <w:iCs/>
              </w:rPr>
              <w:t>；</w:t>
            </w:r>
          </w:p>
          <w:p w:rsidR="003C54BF" w:rsidRDefault="003C54BF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站点</w:t>
            </w:r>
            <w:r>
              <w:rPr>
                <w:iCs/>
              </w:rPr>
              <w:t>名称</w:t>
            </w:r>
            <w:r w:rsidR="00FB6DFE" w:rsidRPr="00FB6DFE">
              <w:rPr>
                <w:rFonts w:hint="eastAsia"/>
                <w:iCs/>
              </w:rPr>
              <w:t>（</w:t>
            </w:r>
            <w:r w:rsidR="00BE1112">
              <w:rPr>
                <w:rFonts w:hint="eastAsia"/>
                <w:iCs/>
              </w:rPr>
              <w:t>Outlet Name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文本框</w:t>
            </w:r>
            <w:r>
              <w:rPr>
                <w:iCs/>
              </w:rPr>
              <w:t>，必填项</w:t>
            </w:r>
            <w:r w:rsidR="008E4790">
              <w:rPr>
                <w:rFonts w:hint="eastAsia"/>
                <w:iCs/>
              </w:rPr>
              <w:t>，</w:t>
            </w:r>
            <w:r w:rsidR="008E4790">
              <w:rPr>
                <w:rFonts w:hint="eastAsia"/>
                <w:iCs/>
              </w:rPr>
              <w:t>1-</w:t>
            </w:r>
            <w:r w:rsidR="008E4790">
              <w:rPr>
                <w:iCs/>
              </w:rPr>
              <w:t>500</w:t>
            </w:r>
            <w:r w:rsidR="008E4790">
              <w:rPr>
                <w:rFonts w:hint="eastAsia"/>
                <w:iCs/>
              </w:rPr>
              <w:t>；</w:t>
            </w:r>
          </w:p>
          <w:p w:rsidR="003C54BF" w:rsidRDefault="00A10BCD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负责</w:t>
            </w:r>
            <w:r w:rsidR="003C54BF">
              <w:rPr>
                <w:rFonts w:hint="eastAsia"/>
                <w:iCs/>
              </w:rPr>
              <w:t>人</w:t>
            </w:r>
            <w:r w:rsidR="00FB6DFE" w:rsidRPr="00FB6DFE">
              <w:rPr>
                <w:rFonts w:hint="eastAsia"/>
                <w:iCs/>
              </w:rPr>
              <w:t>（</w:t>
            </w:r>
            <w:r w:rsidR="00D74CF6">
              <w:rPr>
                <w:rFonts w:hint="eastAsia"/>
                <w:iCs/>
              </w:rPr>
              <w:t>Contact Person</w:t>
            </w:r>
            <w:r w:rsidR="00FB6DFE" w:rsidRPr="00FB6DFE">
              <w:rPr>
                <w:rFonts w:hint="eastAsia"/>
                <w:iCs/>
              </w:rPr>
              <w:t>）</w:t>
            </w:r>
            <w:r w:rsidR="003C54BF">
              <w:rPr>
                <w:iCs/>
              </w:rPr>
              <w:t>：</w:t>
            </w:r>
            <w:r w:rsidR="003C54BF">
              <w:rPr>
                <w:rFonts w:hint="eastAsia"/>
                <w:iCs/>
              </w:rPr>
              <w:t>文本框，</w:t>
            </w:r>
            <w:r w:rsidR="003C54BF">
              <w:rPr>
                <w:iCs/>
              </w:rPr>
              <w:t>必填项</w:t>
            </w:r>
            <w:r w:rsidR="008E4790">
              <w:rPr>
                <w:rFonts w:hint="eastAsia"/>
                <w:iCs/>
              </w:rPr>
              <w:t>；</w:t>
            </w:r>
            <w:r w:rsidR="008E4790">
              <w:rPr>
                <w:rFonts w:hint="eastAsia"/>
                <w:iCs/>
              </w:rPr>
              <w:t>1-</w:t>
            </w:r>
            <w:r w:rsidR="008E4790">
              <w:rPr>
                <w:iCs/>
              </w:rPr>
              <w:t>200</w:t>
            </w:r>
          </w:p>
          <w:p w:rsidR="003C54BF" w:rsidRDefault="003C54BF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联系电话</w:t>
            </w:r>
            <w:r w:rsidR="00FB6DFE" w:rsidRPr="00FB6DFE">
              <w:rPr>
                <w:rFonts w:hint="eastAsia"/>
                <w:iCs/>
              </w:rPr>
              <w:t>（</w:t>
            </w:r>
            <w:r w:rsidR="00BE1112">
              <w:rPr>
                <w:rFonts w:hint="eastAsia"/>
                <w:iCs/>
              </w:rPr>
              <w:t>Contact Phone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文本框</w:t>
            </w:r>
            <w:r>
              <w:rPr>
                <w:iCs/>
              </w:rPr>
              <w:t>，必填项</w:t>
            </w:r>
          </w:p>
          <w:p w:rsidR="00E70F78" w:rsidRDefault="00E70F78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iCs/>
              </w:rPr>
              <w:t>所属银行</w:t>
            </w:r>
            <w:r w:rsidR="00FB6DFE" w:rsidRPr="00FB6DFE">
              <w:rPr>
                <w:rFonts w:hint="eastAsia"/>
                <w:iCs/>
              </w:rPr>
              <w:t>（</w:t>
            </w:r>
            <w:r w:rsidR="00BE1112">
              <w:rPr>
                <w:rFonts w:hint="eastAsia"/>
                <w:iCs/>
              </w:rPr>
              <w:t>Partnership Bank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 w:rsidR="00646CB9">
              <w:rPr>
                <w:rFonts w:hint="eastAsia"/>
                <w:iCs/>
              </w:rPr>
              <w:t>文本框</w:t>
            </w:r>
            <w:r w:rsidR="00646CB9">
              <w:rPr>
                <w:iCs/>
              </w:rPr>
              <w:t>，</w:t>
            </w:r>
            <w:r w:rsidR="00646CB9">
              <w:rPr>
                <w:rFonts w:hint="eastAsia"/>
                <w:iCs/>
              </w:rPr>
              <w:t>1-50</w:t>
            </w:r>
            <w:r w:rsidR="00646CB9">
              <w:rPr>
                <w:rFonts w:hint="eastAsia"/>
                <w:iCs/>
              </w:rPr>
              <w:t>；</w:t>
            </w:r>
          </w:p>
          <w:p w:rsidR="00E70F78" w:rsidRDefault="00E70F78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iCs/>
              </w:rPr>
              <w:t>银行账号</w:t>
            </w:r>
            <w:r w:rsidR="00FB6DFE" w:rsidRPr="00FB6DFE">
              <w:rPr>
                <w:rFonts w:hint="eastAsia"/>
                <w:iCs/>
              </w:rPr>
              <w:t>（</w:t>
            </w:r>
            <w:r w:rsidR="00BE1112">
              <w:rPr>
                <w:rFonts w:hint="eastAsia"/>
                <w:iCs/>
              </w:rPr>
              <w:t>Bank Account ID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 w:rsidR="00646CB9">
              <w:rPr>
                <w:rFonts w:hint="eastAsia"/>
                <w:iCs/>
              </w:rPr>
              <w:t>文本框</w:t>
            </w:r>
            <w:r w:rsidR="00646CB9">
              <w:rPr>
                <w:iCs/>
              </w:rPr>
              <w:t>，</w:t>
            </w:r>
            <w:r w:rsidR="00646CB9">
              <w:rPr>
                <w:rFonts w:hint="eastAsia"/>
                <w:iCs/>
              </w:rPr>
              <w:t>1-50</w:t>
            </w:r>
          </w:p>
          <w:p w:rsidR="00E70F78" w:rsidRDefault="00E70F78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iCs/>
              </w:rPr>
              <w:t>证件号码</w:t>
            </w:r>
            <w:r w:rsidR="00FB6DFE" w:rsidRPr="00FB6DFE">
              <w:rPr>
                <w:rFonts w:hint="eastAsia"/>
                <w:iCs/>
              </w:rPr>
              <w:t>（</w:t>
            </w:r>
            <w:r w:rsidR="00BE1112">
              <w:rPr>
                <w:rFonts w:hint="eastAsia"/>
                <w:iCs/>
              </w:rPr>
              <w:t>Personal ID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 w:rsidR="00646CB9">
              <w:rPr>
                <w:rFonts w:hint="eastAsia"/>
                <w:iCs/>
              </w:rPr>
              <w:t>文本框</w:t>
            </w:r>
            <w:r w:rsidR="00646CB9">
              <w:rPr>
                <w:iCs/>
              </w:rPr>
              <w:t>，必填项</w:t>
            </w:r>
            <w:r w:rsidR="00F5439C">
              <w:rPr>
                <w:rFonts w:hint="eastAsia"/>
                <w:iCs/>
              </w:rPr>
              <w:t>；</w:t>
            </w:r>
            <w:r w:rsidR="00F5439C">
              <w:rPr>
                <w:rFonts w:hint="eastAsia"/>
                <w:iCs/>
              </w:rPr>
              <w:t>1-50</w:t>
            </w:r>
          </w:p>
          <w:p w:rsidR="00E70F78" w:rsidRDefault="00E70F78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iCs/>
              </w:rPr>
              <w:t>合同编号</w:t>
            </w:r>
            <w:r w:rsidR="00FB6DFE" w:rsidRPr="00FB6DFE">
              <w:rPr>
                <w:rFonts w:hint="eastAsia"/>
                <w:iCs/>
              </w:rPr>
              <w:t>（</w:t>
            </w:r>
            <w:r w:rsidR="00BE1112">
              <w:rPr>
                <w:rFonts w:hint="eastAsia"/>
                <w:iCs/>
              </w:rPr>
              <w:t>Contract No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 w:rsidR="00646CB9">
              <w:rPr>
                <w:rFonts w:hint="eastAsia"/>
                <w:iCs/>
              </w:rPr>
              <w:t>文本框</w:t>
            </w:r>
            <w:r w:rsidR="00646CB9">
              <w:rPr>
                <w:iCs/>
              </w:rPr>
              <w:t>，必填项</w:t>
            </w:r>
            <w:r w:rsidR="00F5439C">
              <w:rPr>
                <w:rFonts w:hint="eastAsia"/>
                <w:iCs/>
              </w:rPr>
              <w:t>；</w:t>
            </w:r>
            <w:r w:rsidR="00F5439C">
              <w:rPr>
                <w:rFonts w:hint="eastAsia"/>
                <w:iCs/>
              </w:rPr>
              <w:t>1-50</w:t>
            </w:r>
          </w:p>
          <w:p w:rsidR="003C54BF" w:rsidRDefault="003C54BF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ns w:id="984" w:author="Microsoft" w:date="2016-04-06T13:40:00Z"/>
                <w:iCs/>
              </w:rPr>
            </w:pPr>
            <w:r>
              <w:rPr>
                <w:rFonts w:hint="eastAsia"/>
                <w:iCs/>
              </w:rPr>
              <w:t>所属</w:t>
            </w:r>
            <w:r w:rsidR="00F71C5F">
              <w:rPr>
                <w:iCs/>
              </w:rPr>
              <w:t>部门</w:t>
            </w:r>
            <w:r w:rsidR="00FB6DFE" w:rsidRPr="00FB6DFE">
              <w:rPr>
                <w:rFonts w:hint="eastAsia"/>
                <w:iCs/>
              </w:rPr>
              <w:t>（</w:t>
            </w:r>
            <w:r w:rsidR="00BE1112">
              <w:rPr>
                <w:rFonts w:hint="eastAsia"/>
                <w:iCs/>
              </w:rPr>
              <w:t>Institution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：必填项</w:t>
            </w:r>
            <w:r>
              <w:rPr>
                <w:iCs/>
              </w:rPr>
              <w:t>，下拉选择</w:t>
            </w:r>
            <w:r>
              <w:rPr>
                <w:rFonts w:hint="eastAsia"/>
                <w:iCs/>
              </w:rPr>
              <w:t>框</w:t>
            </w:r>
          </w:p>
          <w:p w:rsidR="00DE3552" w:rsidRDefault="00DE3552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ins w:id="985" w:author="Microsoft" w:date="2016-04-06T13:40:00Z">
              <w:r>
                <w:rPr>
                  <w:rFonts w:hint="eastAsia"/>
                  <w:iCs/>
                </w:rPr>
                <w:t>交易密码</w:t>
              </w:r>
              <w:r>
                <w:rPr>
                  <w:iCs/>
                </w:rPr>
                <w:t>：默认值</w:t>
              </w:r>
              <w:r>
                <w:rPr>
                  <w:rFonts w:hint="eastAsia"/>
                  <w:iCs/>
                </w:rPr>
                <w:t>6</w:t>
              </w:r>
              <w:r>
                <w:rPr>
                  <w:rFonts w:hint="eastAsia"/>
                  <w:iCs/>
                </w:rPr>
                <w:t>个</w:t>
              </w:r>
              <w:r>
                <w:rPr>
                  <w:rFonts w:hint="eastAsia"/>
                  <w:iCs/>
                </w:rPr>
                <w:t>1</w:t>
              </w:r>
              <w:r>
                <w:rPr>
                  <w:rFonts w:hint="eastAsia"/>
                  <w:iCs/>
                </w:rPr>
                <w:t>；</w:t>
              </w:r>
            </w:ins>
          </w:p>
          <w:p w:rsidR="003C54BF" w:rsidRDefault="003C54BF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ns w:id="986" w:author="Microsoft" w:date="2015-10-21T17:24:00Z"/>
                <w:iCs/>
              </w:rPr>
            </w:pPr>
            <w:r>
              <w:rPr>
                <w:rFonts w:hint="eastAsia"/>
                <w:iCs/>
              </w:rPr>
              <w:t>所属</w:t>
            </w:r>
            <w:r>
              <w:rPr>
                <w:iCs/>
              </w:rPr>
              <w:t>区域</w:t>
            </w:r>
            <w:r w:rsidR="00FB6DFE" w:rsidRPr="00FB6DFE">
              <w:rPr>
                <w:rFonts w:hint="eastAsia"/>
                <w:iCs/>
              </w:rPr>
              <w:t>（</w:t>
            </w:r>
            <w:r w:rsidR="00BE1112">
              <w:rPr>
                <w:rFonts w:hint="eastAsia"/>
                <w:iCs/>
              </w:rPr>
              <w:t>Administrative Area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必填项，</w:t>
            </w:r>
            <w:r>
              <w:rPr>
                <w:iCs/>
              </w:rPr>
              <w:t>下拉</w:t>
            </w:r>
            <w:r>
              <w:rPr>
                <w:rFonts w:hint="eastAsia"/>
                <w:iCs/>
              </w:rPr>
              <w:t>选择</w:t>
            </w:r>
            <w:r>
              <w:rPr>
                <w:iCs/>
              </w:rPr>
              <w:t>框</w:t>
            </w:r>
            <w:r w:rsidR="00AC4558">
              <w:rPr>
                <w:rFonts w:hint="eastAsia"/>
                <w:iCs/>
              </w:rPr>
              <w:t>；选择</w:t>
            </w:r>
            <w:r w:rsidR="00AC4558">
              <w:rPr>
                <w:iCs/>
              </w:rPr>
              <w:t>所属部门后，区域列表中显示该所属部门所管辖的区域列表</w:t>
            </w:r>
            <w:r w:rsidR="00AC4558">
              <w:rPr>
                <w:rFonts w:hint="eastAsia"/>
                <w:iCs/>
              </w:rPr>
              <w:t>；</w:t>
            </w:r>
          </w:p>
          <w:p w:rsidR="008D30FF" w:rsidRDefault="008D30FF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ns w:id="987" w:author="Microsoft" w:date="2015-10-21T17:24:00Z"/>
                <w:iCs/>
              </w:rPr>
            </w:pPr>
            <w:ins w:id="988" w:author="Microsoft" w:date="2015-10-21T17:24:00Z">
              <w:r>
                <w:rPr>
                  <w:rFonts w:hint="eastAsia"/>
                  <w:iCs/>
                </w:rPr>
                <w:lastRenderedPageBreak/>
                <w:t>站点类型：非</w:t>
              </w:r>
              <w:r>
                <w:rPr>
                  <w:iCs/>
                </w:rPr>
                <w:t>必填项，扩展使用；</w:t>
              </w:r>
            </w:ins>
          </w:p>
          <w:p w:rsidR="008D30FF" w:rsidRPr="003C54BF" w:rsidRDefault="008D30FF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ins w:id="989" w:author="Microsoft" w:date="2015-10-21T17:24:00Z">
              <w:r>
                <w:rPr>
                  <w:rFonts w:hint="eastAsia"/>
                  <w:iCs/>
                </w:rPr>
                <w:t>机构类型：非</w:t>
              </w:r>
              <w:r>
                <w:rPr>
                  <w:iCs/>
                </w:rPr>
                <w:t>必填项，扩展使用；</w:t>
              </w:r>
            </w:ins>
          </w:p>
          <w:p w:rsidR="003C54BF" w:rsidRDefault="003C54BF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地址</w:t>
            </w:r>
            <w:r w:rsidR="00FB6DFE" w:rsidRPr="00FB6DFE">
              <w:rPr>
                <w:rFonts w:hint="eastAsia"/>
                <w:iCs/>
              </w:rPr>
              <w:t>（</w:t>
            </w:r>
            <w:r w:rsidR="00BE1112">
              <w:rPr>
                <w:rFonts w:hint="eastAsia"/>
                <w:iCs/>
              </w:rPr>
              <w:t>Address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iCs/>
              </w:rPr>
              <w:t>：文本框，</w:t>
            </w: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-</w:t>
            </w:r>
            <w:r w:rsidR="009F767F">
              <w:rPr>
                <w:iCs/>
              </w:rPr>
              <w:t>5</w:t>
            </w:r>
            <w:r>
              <w:rPr>
                <w:iCs/>
              </w:rPr>
              <w:t>00</w:t>
            </w:r>
            <w:r>
              <w:rPr>
                <w:rFonts w:hint="eastAsia"/>
                <w:iCs/>
              </w:rPr>
              <w:t>字符</w:t>
            </w:r>
          </w:p>
          <w:p w:rsidR="008E3CC4" w:rsidRDefault="008E3CC4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经度</w:t>
            </w:r>
            <w:r>
              <w:rPr>
                <w:iCs/>
              </w:rPr>
              <w:t>坐标：</w:t>
            </w:r>
          </w:p>
          <w:p w:rsidR="0013448B" w:rsidRDefault="008E3CC4" w:rsidP="0013448B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纬度</w:t>
            </w:r>
            <w:r>
              <w:rPr>
                <w:iCs/>
              </w:rPr>
              <w:t>坐标：</w:t>
            </w:r>
          </w:p>
          <w:p w:rsidR="0013448B" w:rsidRPr="0013448B" w:rsidDel="00C2244F" w:rsidRDefault="0013448B" w:rsidP="0013448B">
            <w:pPr>
              <w:pStyle w:val="a8"/>
              <w:numPr>
                <w:ilvl w:val="0"/>
                <w:numId w:val="8"/>
              </w:numPr>
              <w:ind w:firstLineChars="0"/>
              <w:rPr>
                <w:del w:id="990" w:author="Microsoft" w:date="2016-03-04T16:04:00Z"/>
                <w:iCs/>
              </w:rPr>
            </w:pPr>
            <w:del w:id="991" w:author="Microsoft" w:date="2016-03-04T16:04:00Z">
              <w:r w:rsidDel="00C2244F">
                <w:rPr>
                  <w:rFonts w:hint="eastAsia"/>
                  <w:iCs/>
                </w:rPr>
                <w:delText>站点</w:delText>
              </w:r>
              <w:r w:rsidDel="00C2244F">
                <w:rPr>
                  <w:iCs/>
                </w:rPr>
                <w:delText>登录密码：</w:delText>
              </w:r>
              <w:r w:rsidDel="00C2244F">
                <w:rPr>
                  <w:rFonts w:hint="eastAsia"/>
                  <w:iCs/>
                </w:rPr>
                <w:delText>6</w:delText>
              </w:r>
              <w:r w:rsidDel="00C2244F">
                <w:rPr>
                  <w:rFonts w:hint="eastAsia"/>
                  <w:iCs/>
                </w:rPr>
                <w:delText>位</w:delText>
              </w:r>
              <w:r w:rsidDel="00C2244F">
                <w:rPr>
                  <w:iCs/>
                </w:rPr>
                <w:delText>数字密码；</w:delText>
              </w:r>
              <w:r w:rsidR="006F33E9" w:rsidDel="00C2244F">
                <w:rPr>
                  <w:rFonts w:hint="eastAsia"/>
                  <w:iCs/>
                </w:rPr>
                <w:delText>初始</w:delText>
              </w:r>
              <w:r w:rsidR="006F33E9" w:rsidDel="00C2244F">
                <w:rPr>
                  <w:iCs/>
                </w:rPr>
                <w:delText>密码</w:delText>
              </w:r>
              <w:r w:rsidR="006F33E9" w:rsidDel="00C2244F">
                <w:rPr>
                  <w:rFonts w:hint="eastAsia"/>
                  <w:iCs/>
                </w:rPr>
                <w:delText>：</w:delText>
              </w:r>
            </w:del>
            <w:del w:id="992" w:author="Microsoft" w:date="2015-10-10T16:12:00Z">
              <w:r w:rsidR="006F33E9" w:rsidDel="00F6628F">
                <w:rPr>
                  <w:iCs/>
                </w:rPr>
                <w:delText>password</w:delText>
              </w:r>
            </w:del>
          </w:p>
          <w:p w:rsidR="003C54BF" w:rsidRPr="0091711B" w:rsidRDefault="00ED13E6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iCs/>
              </w:rPr>
              <w:t>选择市场管理员</w:t>
            </w:r>
            <w:r w:rsidR="00FB6DFE" w:rsidRPr="00FB6DFE">
              <w:rPr>
                <w:rFonts w:hint="eastAsia"/>
                <w:iCs/>
              </w:rPr>
              <w:t>（</w:t>
            </w:r>
            <w:r w:rsidR="00BE1112">
              <w:rPr>
                <w:rFonts w:hint="eastAsia"/>
                <w:iCs/>
              </w:rPr>
              <w:t>Market Managers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 w:rsidR="0091711B">
              <w:rPr>
                <w:rFonts w:hint="eastAsia"/>
                <w:iCs/>
              </w:rPr>
              <w:t>弹出</w:t>
            </w:r>
            <w:r w:rsidR="0091711B">
              <w:rPr>
                <w:iCs/>
              </w:rPr>
              <w:t>市场管理员列表，</w:t>
            </w:r>
            <w:r w:rsidR="0091711B">
              <w:rPr>
                <w:rFonts w:hint="eastAsia"/>
                <w:iCs/>
              </w:rPr>
              <w:t>选择</w:t>
            </w:r>
            <w:del w:id="993" w:author="Microsoft" w:date="2016-03-04T17:45:00Z">
              <w:r w:rsidR="0091711B" w:rsidDel="00E34EB6">
                <w:rPr>
                  <w:iCs/>
                </w:rPr>
                <w:delText>市</w:delText>
              </w:r>
            </w:del>
            <w:r w:rsidR="0091711B">
              <w:rPr>
                <w:rFonts w:hint="eastAsia"/>
                <w:iCs/>
              </w:rPr>
              <w:t>市场</w:t>
            </w:r>
            <w:r w:rsidR="0091711B">
              <w:rPr>
                <w:iCs/>
              </w:rPr>
              <w:t>管理员</w:t>
            </w:r>
          </w:p>
        </w:tc>
      </w:tr>
      <w:tr w:rsidR="00711B0D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FE5E8A" w:rsidP="00711B0D">
            <w:r>
              <w:rPr>
                <w:rFonts w:hint="eastAsia"/>
              </w:rPr>
              <w:t>添加</w:t>
            </w:r>
            <w:r>
              <w:t>信息成功！</w:t>
            </w:r>
            <w:r w:rsidR="00BE1112">
              <w:rPr>
                <w:rFonts w:hint="eastAsia"/>
              </w:rPr>
              <w:t>（</w:t>
            </w:r>
            <w:r w:rsidR="00BE1112">
              <w:rPr>
                <w:rFonts w:hint="eastAsia"/>
              </w:rPr>
              <w:t>Your outlet has been successfully added!</w:t>
            </w:r>
            <w:r w:rsidR="00BE1112">
              <w:rPr>
                <w:rFonts w:hint="eastAsia"/>
              </w:rPr>
              <w:t>）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FE4DC0" w:rsidRDefault="00FE5E8A" w:rsidP="00711B0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0C59B6" w:rsidRDefault="000321AA" w:rsidP="00711B0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站点编号不可重复；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711B0D" w:rsidRDefault="00BE1112" w:rsidP="00BE1112">
            <w:pPr>
              <w:rPr>
                <w:ins w:id="994" w:author="Microsoft" w:date="2016-03-04T17:41:00Z"/>
              </w:rPr>
            </w:pPr>
            <w:r w:rsidRPr="00BE1112">
              <w:t>（</w:t>
            </w:r>
            <w:r w:rsidRPr="00BE1112">
              <w:rPr>
                <w:rFonts w:hint="eastAsia"/>
              </w:rPr>
              <w:t>“</w:t>
            </w:r>
            <w:r>
              <w:rPr>
                <w:rFonts w:hint="eastAsia"/>
              </w:rPr>
              <w:t>添加站点</w:t>
            </w:r>
            <w:r w:rsidRPr="00BE1112">
              <w:rPr>
                <w:rFonts w:hint="eastAsia"/>
              </w:rPr>
              <w:t>”按钮：</w:t>
            </w:r>
            <w:r>
              <w:rPr>
                <w:rFonts w:hint="eastAsia"/>
              </w:rPr>
              <w:t>New Outlet</w:t>
            </w:r>
            <w:r w:rsidRPr="00BE1112">
              <w:t>）</w:t>
            </w:r>
          </w:p>
          <w:p w:rsidR="00DE3552" w:rsidRDefault="00694FA1">
            <w:pPr>
              <w:rPr>
                <w:ins w:id="995" w:author="Microsoft" w:date="2016-04-06T13:42:00Z"/>
              </w:rPr>
            </w:pPr>
            <w:ins w:id="996" w:author="Microsoft" w:date="2016-03-04T17:41:00Z">
              <w:r>
                <w:rPr>
                  <w:rFonts w:hint="eastAsia"/>
                </w:rPr>
                <w:t>新建</w:t>
              </w:r>
              <w:r>
                <w:t>站点时</w:t>
              </w:r>
              <w:r>
                <w:rPr>
                  <w:rFonts w:hint="eastAsia"/>
                </w:rPr>
                <w:t>，默认</w:t>
              </w:r>
              <w:r>
                <w:t>给出</w:t>
              </w:r>
            </w:ins>
            <w:ins w:id="997" w:author="Microsoft" w:date="2016-03-04T17:42:00Z">
              <w:r>
                <w:rPr>
                  <w:rFonts w:hint="eastAsia"/>
                </w:rPr>
                <w:t>该</w:t>
              </w:r>
              <w:r>
                <w:t>站点下</w:t>
              </w:r>
            </w:ins>
            <w:ins w:id="998" w:author="Microsoft" w:date="2016-03-04T17:41:00Z">
              <w:r>
                <w:t>一</w:t>
              </w:r>
              <w:r>
                <w:rPr>
                  <w:rFonts w:hint="eastAsia"/>
                </w:rPr>
                <w:t>个</w:t>
              </w:r>
              <w:r>
                <w:t>销售</w:t>
              </w:r>
            </w:ins>
            <w:ins w:id="999" w:author="Microsoft" w:date="2016-03-04T17:42:00Z">
              <w:r>
                <w:t>员</w:t>
              </w:r>
              <w:r>
                <w:rPr>
                  <w:rFonts w:hint="eastAsia"/>
                </w:rPr>
                <w:t>的</w:t>
              </w:r>
              <w:r w:rsidR="00DE3552">
                <w:t>账号</w:t>
              </w:r>
            </w:ins>
            <w:ins w:id="1000" w:author="Microsoft" w:date="2016-04-06T13:42:00Z">
              <w:r w:rsidR="00DE3552">
                <w:rPr>
                  <w:rFonts w:hint="eastAsia"/>
                </w:rPr>
                <w:t>；</w:t>
              </w:r>
            </w:ins>
            <w:ins w:id="1001" w:author="Microsoft" w:date="2016-04-25T17:17:00Z">
              <w:r w:rsidR="00DB19B7">
                <w:rPr>
                  <w:rFonts w:hint="eastAsia"/>
                </w:rPr>
                <w:t>站点编号同销售员账号；</w:t>
              </w:r>
            </w:ins>
            <w:ins w:id="1002" w:author="Microsoft" w:date="2016-04-06T13:42:00Z">
              <w:r w:rsidR="00DE3552">
                <w:rPr>
                  <w:rFonts w:hint="eastAsia"/>
                </w:rPr>
                <w:t>teller</w:t>
              </w:r>
              <w:r w:rsidR="00DE3552">
                <w:t>账号</w:t>
              </w:r>
              <w:r w:rsidR="00DE3552">
                <w:rPr>
                  <w:rFonts w:hint="eastAsia"/>
                </w:rPr>
                <w:t>用于</w:t>
              </w:r>
              <w:r w:rsidR="00DE3552">
                <w:t>登录</w:t>
              </w:r>
            </w:ins>
            <w:ins w:id="1003" w:author="Microsoft" w:date="2016-04-06T13:43:00Z">
              <w:r w:rsidR="00DE3552">
                <w:rPr>
                  <w:rFonts w:hint="eastAsia"/>
                </w:rPr>
                <w:t>台式</w:t>
              </w:r>
            </w:ins>
            <w:ins w:id="1004" w:author="Microsoft" w:date="2016-04-06T13:42:00Z">
              <w:r w:rsidR="00DE3552">
                <w:t>终端机</w:t>
              </w:r>
            </w:ins>
            <w:ins w:id="1005" w:author="Microsoft" w:date="2016-04-06T13:43:00Z">
              <w:r w:rsidR="00DE3552">
                <w:t>；</w:t>
              </w:r>
            </w:ins>
          </w:p>
          <w:p w:rsidR="00DE3552" w:rsidRDefault="00DE3552">
            <w:pPr>
              <w:rPr>
                <w:ins w:id="1006" w:author="Microsoft" w:date="2016-04-06T13:42:00Z"/>
              </w:rPr>
            </w:pPr>
            <w:ins w:id="1007" w:author="Microsoft" w:date="2016-04-06T13:42:00Z">
              <w:r>
                <w:rPr>
                  <w:rFonts w:hint="eastAsia"/>
                </w:rPr>
                <w:t>新建</w:t>
              </w:r>
              <w:r>
                <w:t>站点</w:t>
              </w:r>
              <w:r>
                <w:rPr>
                  <w:rFonts w:hint="eastAsia"/>
                </w:rPr>
                <w:t>时初始</w:t>
              </w:r>
              <w:r>
                <w:t>的站点交易密码</w:t>
              </w:r>
              <w:r>
                <w:rPr>
                  <w:rFonts w:hint="eastAsia"/>
                </w:rPr>
                <w:t>为</w:t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个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；</w:t>
              </w:r>
              <w:r>
                <w:t>，手持终端站点</w:t>
              </w:r>
              <w:r>
                <w:rPr>
                  <w:rFonts w:hint="eastAsia"/>
                </w:rPr>
                <w:t>通过</w:t>
              </w:r>
              <w:r>
                <w:t>交易密码进行</w:t>
              </w:r>
            </w:ins>
            <w:ins w:id="1008" w:author="Microsoft" w:date="2016-04-06T13:43:00Z">
              <w:r>
                <w:rPr>
                  <w:rFonts w:hint="eastAsia"/>
                </w:rPr>
                <w:t>初次</w:t>
              </w:r>
            </w:ins>
            <w:ins w:id="1009" w:author="Microsoft" w:date="2016-04-06T13:42:00Z">
              <w:r>
                <w:t>登录</w:t>
              </w:r>
              <w:r>
                <w:rPr>
                  <w:rFonts w:hint="eastAsia"/>
                </w:rPr>
                <w:t>，</w:t>
              </w:r>
              <w:r>
                <w:t>登录后</w:t>
              </w:r>
            </w:ins>
            <w:ins w:id="1010" w:author="Microsoft" w:date="2016-04-06T13:43:00Z">
              <w:r>
                <w:rPr>
                  <w:rFonts w:hint="eastAsia"/>
                </w:rPr>
                <w:t>要</w:t>
              </w:r>
            </w:ins>
            <w:ins w:id="1011" w:author="Microsoft" w:date="2016-04-06T13:42:00Z">
              <w:r>
                <w:t>修改站点的交易密码；</w:t>
              </w:r>
            </w:ins>
          </w:p>
          <w:p w:rsidR="00C46A0C" w:rsidRDefault="00C46A0C">
            <w:pPr>
              <w:rPr>
                <w:ins w:id="1012" w:author="Microsoft" w:date="2016-05-23T12:37:00Z"/>
              </w:rPr>
            </w:pPr>
            <w:ins w:id="1013" w:author="Microsoft" w:date="2016-03-25T15:50:00Z">
              <w:r>
                <w:rPr>
                  <w:rFonts w:hint="eastAsia"/>
                </w:rPr>
                <w:t>总公司不允许新建</w:t>
              </w:r>
              <w:r>
                <w:t>站点；</w:t>
              </w:r>
            </w:ins>
          </w:p>
          <w:p w:rsidR="005B5526" w:rsidRPr="00883F4B" w:rsidRDefault="005B5526">
            <w:ins w:id="1014" w:author="Microsoft" w:date="2016-05-23T12:37:00Z">
              <w:r>
                <w:t>新建站点的游戏销售佣金默认值为</w:t>
              </w:r>
              <w:r>
                <w:rPr>
                  <w:rFonts w:hint="eastAsia"/>
                </w:rPr>
                <w:t>：</w:t>
              </w:r>
              <w:r>
                <w:rPr>
                  <w:rFonts w:hint="eastAsia"/>
                </w:rPr>
                <w:t>7%</w:t>
              </w:r>
              <w:r>
                <w:rPr>
                  <w:rFonts w:hint="eastAsia"/>
                </w:rPr>
                <w:t>；每个月月底根据站点的销售额对销售佣金进行</w:t>
              </w:r>
            </w:ins>
            <w:ins w:id="1015" w:author="Microsoft" w:date="2016-05-23T12:38:00Z">
              <w:r>
                <w:rPr>
                  <w:rFonts w:hint="eastAsia"/>
                </w:rPr>
                <w:t>补给；</w:t>
              </w:r>
            </w:ins>
          </w:p>
        </w:tc>
      </w:tr>
    </w:tbl>
    <w:p w:rsidR="00711B0D" w:rsidRPr="00694FA1" w:rsidRDefault="00711B0D" w:rsidP="00711B0D">
      <w:pPr>
        <w:pStyle w:val="a0"/>
      </w:pPr>
    </w:p>
    <w:p w:rsidR="00646CB9" w:rsidRDefault="00646CB9">
      <w:pPr>
        <w:pStyle w:val="4"/>
      </w:pPr>
      <w:r>
        <w:rPr>
          <w:rFonts w:hint="eastAsia"/>
        </w:rPr>
        <w:t>站点</w:t>
      </w:r>
      <w:r>
        <w:t>详细信息</w:t>
      </w:r>
      <w:r w:rsidR="00323126" w:rsidRPr="00323126">
        <w:rPr>
          <w:rFonts w:hint="eastAsia"/>
        </w:rPr>
        <w:t>（</w:t>
      </w:r>
      <w:r w:rsidR="00404553">
        <w:rPr>
          <w:rFonts w:hint="eastAsia"/>
        </w:rPr>
        <w:t>Outlet</w:t>
      </w:r>
      <w:r w:rsidR="0054329A">
        <w:rPr>
          <w:rFonts w:hint="eastAsia"/>
        </w:rPr>
        <w:t xml:space="preserve"> Details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646CB9" w:rsidRPr="00883F4B" w:rsidTr="00DB45CE">
        <w:tc>
          <w:tcPr>
            <w:tcW w:w="1384" w:type="dxa"/>
            <w:shd w:val="clear" w:color="auto" w:fill="D9D9D9"/>
            <w:vAlign w:val="center"/>
          </w:tcPr>
          <w:p w:rsidR="00646CB9" w:rsidRPr="00883F4B" w:rsidRDefault="00646CB9" w:rsidP="00DB45CE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646CB9" w:rsidRPr="00883F4B" w:rsidRDefault="008E5A19" w:rsidP="00DB45CE">
            <w:pPr>
              <w:rPr>
                <w:iCs/>
              </w:rPr>
            </w:pPr>
            <w:r>
              <w:rPr>
                <w:iCs/>
              </w:rPr>
              <w:t>Jk022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646CB9" w:rsidRPr="00883F4B" w:rsidRDefault="00646CB9" w:rsidP="00DB45CE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646CB9" w:rsidRPr="00883F4B" w:rsidRDefault="00646CB9" w:rsidP="00DB45CE">
            <w:pPr>
              <w:rPr>
                <w:iCs/>
              </w:rPr>
            </w:pPr>
          </w:p>
        </w:tc>
      </w:tr>
      <w:tr w:rsidR="00646CB9" w:rsidRPr="00883F4B" w:rsidTr="00DB45CE">
        <w:tc>
          <w:tcPr>
            <w:tcW w:w="1384" w:type="dxa"/>
            <w:shd w:val="clear" w:color="auto" w:fill="D9D9D9"/>
            <w:vAlign w:val="center"/>
          </w:tcPr>
          <w:p w:rsidR="00646CB9" w:rsidRPr="00883F4B" w:rsidRDefault="00646CB9" w:rsidP="00DB45CE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646CB9" w:rsidRPr="00883F4B" w:rsidRDefault="00646CB9" w:rsidP="00DB45CE">
            <w:pPr>
              <w:rPr>
                <w:iCs/>
              </w:rPr>
            </w:pPr>
            <w:r>
              <w:rPr>
                <w:rFonts w:hint="eastAsia"/>
                <w:iCs/>
              </w:rPr>
              <w:t>查看</w:t>
            </w:r>
            <w:r>
              <w:rPr>
                <w:iCs/>
              </w:rPr>
              <w:t>站点信息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646CB9" w:rsidRPr="00883F4B" w:rsidRDefault="00646CB9" w:rsidP="00DB45CE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646CB9" w:rsidRPr="00883F4B" w:rsidRDefault="00646CB9" w:rsidP="00DB45CE">
            <w:pPr>
              <w:rPr>
                <w:iCs/>
              </w:rPr>
            </w:pPr>
          </w:p>
        </w:tc>
      </w:tr>
      <w:tr w:rsidR="00646CB9" w:rsidRPr="00883F4B" w:rsidTr="00DB45CE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646CB9" w:rsidRPr="00883F4B" w:rsidRDefault="00646CB9" w:rsidP="00DB45CE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646CB9" w:rsidRPr="00883F4B" w:rsidRDefault="00646CB9" w:rsidP="00DB45CE">
            <w:r>
              <w:rPr>
                <w:rFonts w:hint="eastAsia"/>
              </w:rPr>
              <w:t>查看</w:t>
            </w:r>
            <w:r>
              <w:t>站点信息</w:t>
            </w:r>
          </w:p>
        </w:tc>
      </w:tr>
      <w:tr w:rsidR="00646CB9" w:rsidRPr="00883F4B" w:rsidTr="00DB45CE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646CB9" w:rsidRPr="00883F4B" w:rsidRDefault="00646CB9" w:rsidP="00DB45CE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646CB9" w:rsidRPr="00980FDA" w:rsidRDefault="00980FDA" w:rsidP="00980FDA">
            <w:pPr>
              <w:rPr>
                <w:iCs/>
              </w:rPr>
            </w:pPr>
            <w:r>
              <w:rPr>
                <w:rFonts w:hint="eastAsia"/>
                <w:iCs/>
              </w:rPr>
              <w:t>无</w:t>
            </w:r>
          </w:p>
        </w:tc>
      </w:tr>
      <w:tr w:rsidR="00646CB9" w:rsidRPr="00883F4B" w:rsidTr="00DB45CE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646CB9" w:rsidRPr="00883F4B" w:rsidRDefault="00646CB9" w:rsidP="00DB45CE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980FDA" w:rsidRPr="003C54BF" w:rsidRDefault="00980FDA" w:rsidP="00980FDA">
            <w:pPr>
              <w:rPr>
                <w:iCs/>
              </w:rPr>
            </w:pPr>
            <w:r>
              <w:rPr>
                <w:rFonts w:hint="eastAsia"/>
                <w:iCs/>
              </w:rPr>
              <w:t>站点基本</w:t>
            </w:r>
            <w:r>
              <w:rPr>
                <w:iCs/>
              </w:rPr>
              <w:t>信息：</w:t>
            </w:r>
          </w:p>
          <w:p w:rsidR="00980FDA" w:rsidRDefault="00980FDA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站点</w:t>
            </w:r>
            <w:r>
              <w:rPr>
                <w:iCs/>
              </w:rPr>
              <w:t>编号</w:t>
            </w:r>
            <w:r w:rsidR="00FB6DFE" w:rsidRPr="00FB6DFE">
              <w:rPr>
                <w:rFonts w:hint="eastAsia"/>
                <w:iCs/>
              </w:rPr>
              <w:t>（</w:t>
            </w:r>
            <w:r w:rsidR="00D74CF6">
              <w:rPr>
                <w:rFonts w:hint="eastAsia"/>
                <w:iCs/>
              </w:rPr>
              <w:t>Outlet Code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文本框</w:t>
            </w:r>
            <w:r>
              <w:rPr>
                <w:iCs/>
              </w:rPr>
              <w:t>，必填项</w:t>
            </w:r>
            <w:r>
              <w:rPr>
                <w:rFonts w:hint="eastAsia"/>
                <w:iCs/>
              </w:rPr>
              <w:t xml:space="preserve"> 1-10</w:t>
            </w:r>
            <w:r>
              <w:rPr>
                <w:rFonts w:hint="eastAsia"/>
                <w:iCs/>
              </w:rPr>
              <w:t>；</w:t>
            </w:r>
          </w:p>
          <w:p w:rsidR="00980FDA" w:rsidRDefault="00980FDA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站点</w:t>
            </w:r>
            <w:r>
              <w:rPr>
                <w:iCs/>
              </w:rPr>
              <w:t>名称</w:t>
            </w:r>
            <w:r w:rsidR="00FB6DFE" w:rsidRPr="00FB6DFE">
              <w:rPr>
                <w:rFonts w:hint="eastAsia"/>
                <w:iCs/>
              </w:rPr>
              <w:t>（</w:t>
            </w:r>
            <w:r w:rsidR="00D74CF6">
              <w:rPr>
                <w:rFonts w:hint="eastAsia"/>
                <w:iCs/>
              </w:rPr>
              <w:t>Outlet Name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文本框</w:t>
            </w:r>
            <w:r>
              <w:rPr>
                <w:iCs/>
              </w:rPr>
              <w:t>，必填项</w:t>
            </w:r>
            <w:r>
              <w:rPr>
                <w:rFonts w:hint="eastAsia"/>
                <w:iCs/>
              </w:rPr>
              <w:t>，</w:t>
            </w:r>
            <w:r>
              <w:rPr>
                <w:rFonts w:hint="eastAsia"/>
                <w:iCs/>
              </w:rPr>
              <w:t>1-</w:t>
            </w:r>
            <w:r>
              <w:rPr>
                <w:iCs/>
              </w:rPr>
              <w:t>500</w:t>
            </w:r>
            <w:r>
              <w:rPr>
                <w:rFonts w:hint="eastAsia"/>
                <w:iCs/>
              </w:rPr>
              <w:t>；</w:t>
            </w:r>
          </w:p>
          <w:p w:rsidR="00980FDA" w:rsidRDefault="00980FDA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联系人</w:t>
            </w:r>
            <w:r w:rsidR="00FB6DFE" w:rsidRPr="00FB6DFE">
              <w:rPr>
                <w:rFonts w:hint="eastAsia"/>
                <w:iCs/>
              </w:rPr>
              <w:t>（</w:t>
            </w:r>
            <w:r w:rsidR="00D74CF6">
              <w:rPr>
                <w:rFonts w:hint="eastAsia"/>
                <w:iCs/>
              </w:rPr>
              <w:t>Contact Person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文本框，</w:t>
            </w:r>
            <w:r>
              <w:rPr>
                <w:iCs/>
              </w:rPr>
              <w:t>必填项</w:t>
            </w:r>
            <w:r>
              <w:rPr>
                <w:rFonts w:hint="eastAsia"/>
                <w:iCs/>
              </w:rPr>
              <w:t>；</w:t>
            </w:r>
            <w:r>
              <w:rPr>
                <w:rFonts w:hint="eastAsia"/>
                <w:iCs/>
              </w:rPr>
              <w:t>1-</w:t>
            </w:r>
            <w:r>
              <w:rPr>
                <w:iCs/>
              </w:rPr>
              <w:t>200</w:t>
            </w:r>
          </w:p>
          <w:p w:rsidR="00980FDA" w:rsidRDefault="00980FDA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联系电话</w:t>
            </w:r>
            <w:r w:rsidR="00FB6DFE" w:rsidRPr="00FB6DFE">
              <w:rPr>
                <w:rFonts w:hint="eastAsia"/>
                <w:iCs/>
              </w:rPr>
              <w:t>（</w:t>
            </w:r>
            <w:r w:rsidR="00D74CF6">
              <w:rPr>
                <w:rFonts w:hint="eastAsia"/>
                <w:iCs/>
              </w:rPr>
              <w:t>Contact Phone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文本框</w:t>
            </w:r>
            <w:r>
              <w:rPr>
                <w:iCs/>
              </w:rPr>
              <w:t>，必填项</w:t>
            </w:r>
          </w:p>
          <w:p w:rsidR="00980FDA" w:rsidRDefault="00980FDA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iCs/>
              </w:rPr>
              <w:t>所属银行</w:t>
            </w:r>
            <w:r w:rsidR="00FB6DFE" w:rsidRPr="00FB6DFE">
              <w:rPr>
                <w:rFonts w:hint="eastAsia"/>
                <w:iCs/>
              </w:rPr>
              <w:t>（</w:t>
            </w:r>
            <w:r w:rsidR="00D74CF6">
              <w:rPr>
                <w:rFonts w:hint="eastAsia"/>
                <w:iCs/>
              </w:rPr>
              <w:t>Partnership Bank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：文本框</w:t>
            </w:r>
            <w:r>
              <w:rPr>
                <w:iCs/>
              </w:rPr>
              <w:t>，</w:t>
            </w:r>
            <w:r>
              <w:rPr>
                <w:rFonts w:hint="eastAsia"/>
                <w:iCs/>
              </w:rPr>
              <w:t>1-50</w:t>
            </w:r>
            <w:r>
              <w:rPr>
                <w:rFonts w:hint="eastAsia"/>
                <w:iCs/>
              </w:rPr>
              <w:t>；</w:t>
            </w:r>
          </w:p>
          <w:p w:rsidR="00980FDA" w:rsidRDefault="00980FDA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iCs/>
              </w:rPr>
              <w:t>银行账号</w:t>
            </w:r>
            <w:r w:rsidR="00FB6DFE" w:rsidRPr="00FB6DFE">
              <w:rPr>
                <w:rFonts w:hint="eastAsia"/>
                <w:iCs/>
              </w:rPr>
              <w:t>（</w:t>
            </w:r>
            <w:r w:rsidR="00D74CF6">
              <w:rPr>
                <w:rFonts w:hint="eastAsia"/>
                <w:iCs/>
              </w:rPr>
              <w:t>Bank Account ID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：文本框</w:t>
            </w:r>
            <w:r>
              <w:rPr>
                <w:iCs/>
              </w:rPr>
              <w:t>，</w:t>
            </w:r>
            <w:r>
              <w:rPr>
                <w:rFonts w:hint="eastAsia"/>
                <w:iCs/>
              </w:rPr>
              <w:t>1-50</w:t>
            </w:r>
          </w:p>
          <w:p w:rsidR="00980FDA" w:rsidRDefault="00980FDA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iCs/>
              </w:rPr>
              <w:t>证件号码</w:t>
            </w:r>
            <w:r w:rsidR="00FB6DFE" w:rsidRPr="00FB6DFE">
              <w:rPr>
                <w:rFonts w:hint="eastAsia"/>
                <w:iCs/>
              </w:rPr>
              <w:t>（</w:t>
            </w:r>
            <w:r w:rsidR="00D74CF6">
              <w:rPr>
                <w:rFonts w:hint="eastAsia"/>
                <w:iCs/>
              </w:rPr>
              <w:t>Personal ID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：文本框</w:t>
            </w:r>
            <w:r>
              <w:rPr>
                <w:iCs/>
              </w:rPr>
              <w:t>，必填项</w:t>
            </w:r>
            <w:r>
              <w:rPr>
                <w:rFonts w:hint="eastAsia"/>
                <w:iCs/>
              </w:rPr>
              <w:t>；</w:t>
            </w:r>
            <w:r>
              <w:rPr>
                <w:rFonts w:hint="eastAsia"/>
                <w:iCs/>
              </w:rPr>
              <w:t>1-50</w:t>
            </w:r>
          </w:p>
          <w:p w:rsidR="00980FDA" w:rsidRDefault="00980FDA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iCs/>
              </w:rPr>
              <w:lastRenderedPageBreak/>
              <w:t>合同编号</w:t>
            </w:r>
            <w:r w:rsidR="00FB6DFE" w:rsidRPr="00FB6DFE">
              <w:rPr>
                <w:rFonts w:hint="eastAsia"/>
                <w:iCs/>
              </w:rPr>
              <w:t>（</w:t>
            </w:r>
            <w:r w:rsidR="00D74CF6">
              <w:rPr>
                <w:rFonts w:hint="eastAsia"/>
                <w:iCs/>
              </w:rPr>
              <w:t>Contract No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：文本框</w:t>
            </w:r>
            <w:r>
              <w:rPr>
                <w:iCs/>
              </w:rPr>
              <w:t>，必填项</w:t>
            </w:r>
            <w:r>
              <w:rPr>
                <w:rFonts w:hint="eastAsia"/>
                <w:iCs/>
              </w:rPr>
              <w:t>；</w:t>
            </w:r>
            <w:r>
              <w:rPr>
                <w:rFonts w:hint="eastAsia"/>
                <w:iCs/>
              </w:rPr>
              <w:t>1-50</w:t>
            </w:r>
          </w:p>
          <w:p w:rsidR="00980FDA" w:rsidRDefault="00980FDA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所属</w:t>
            </w:r>
            <w:r>
              <w:rPr>
                <w:iCs/>
              </w:rPr>
              <w:t>部门</w:t>
            </w:r>
            <w:r w:rsidR="00FB6DFE" w:rsidRPr="00FB6DFE">
              <w:rPr>
                <w:rFonts w:hint="eastAsia"/>
                <w:iCs/>
              </w:rPr>
              <w:t>（</w:t>
            </w:r>
            <w:r w:rsidR="00D74CF6">
              <w:rPr>
                <w:rFonts w:hint="eastAsia"/>
                <w:iCs/>
              </w:rPr>
              <w:t>Institution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：必填项</w:t>
            </w:r>
            <w:r>
              <w:rPr>
                <w:iCs/>
              </w:rPr>
              <w:t>，下拉选择</w:t>
            </w:r>
            <w:r>
              <w:rPr>
                <w:rFonts w:hint="eastAsia"/>
                <w:iCs/>
              </w:rPr>
              <w:t>框</w:t>
            </w:r>
          </w:p>
          <w:p w:rsidR="00980FDA" w:rsidRDefault="00980FDA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ns w:id="1016" w:author="Microsoft" w:date="2016-04-06T13:41:00Z"/>
                <w:iCs/>
              </w:rPr>
            </w:pPr>
            <w:r>
              <w:rPr>
                <w:rFonts w:hint="eastAsia"/>
                <w:iCs/>
              </w:rPr>
              <w:t>所属</w:t>
            </w:r>
            <w:r>
              <w:rPr>
                <w:iCs/>
              </w:rPr>
              <w:t>区域</w:t>
            </w:r>
            <w:r w:rsidR="00FB6DFE" w:rsidRPr="00FB6DFE">
              <w:rPr>
                <w:rFonts w:hint="eastAsia"/>
                <w:iCs/>
              </w:rPr>
              <w:t>（</w:t>
            </w:r>
            <w:r w:rsidR="00D74CF6">
              <w:rPr>
                <w:rFonts w:hint="eastAsia"/>
                <w:iCs/>
              </w:rPr>
              <w:t>Administrative Area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必填项，</w:t>
            </w:r>
            <w:r>
              <w:rPr>
                <w:iCs/>
              </w:rPr>
              <w:t>下拉</w:t>
            </w:r>
            <w:r>
              <w:rPr>
                <w:rFonts w:hint="eastAsia"/>
                <w:iCs/>
              </w:rPr>
              <w:t>选择</w:t>
            </w:r>
            <w:r>
              <w:rPr>
                <w:iCs/>
              </w:rPr>
              <w:t>框</w:t>
            </w:r>
          </w:p>
          <w:p w:rsidR="00DE3552" w:rsidRPr="003C54BF" w:rsidRDefault="00DE3552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ins w:id="1017" w:author="Microsoft" w:date="2016-04-06T13:41:00Z">
              <w:r>
                <w:rPr>
                  <w:rFonts w:hint="eastAsia"/>
                  <w:iCs/>
                </w:rPr>
                <w:t>交易密码</w:t>
              </w:r>
              <w:r>
                <w:rPr>
                  <w:iCs/>
                </w:rPr>
                <w:t>：</w:t>
              </w:r>
              <w:r>
                <w:rPr>
                  <w:rFonts w:hint="eastAsia"/>
                  <w:iCs/>
                </w:rPr>
                <w:t>用</w:t>
              </w:r>
              <w:r>
                <w:rPr>
                  <w:iCs/>
                </w:rPr>
                <w:t>*</w:t>
              </w:r>
              <w:r>
                <w:rPr>
                  <w:iCs/>
                </w:rPr>
                <w:t>表示；</w:t>
              </w:r>
            </w:ins>
          </w:p>
          <w:p w:rsidR="00FB6DFE" w:rsidRDefault="00980FDA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地址</w:t>
            </w:r>
            <w:r w:rsidR="00FB6DFE" w:rsidRPr="00FB6DFE">
              <w:rPr>
                <w:rFonts w:hint="eastAsia"/>
                <w:iCs/>
              </w:rPr>
              <w:t>（</w:t>
            </w:r>
            <w:r w:rsidR="00D74CF6">
              <w:rPr>
                <w:rFonts w:hint="eastAsia"/>
                <w:iCs/>
              </w:rPr>
              <w:t>Address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iCs/>
              </w:rPr>
              <w:t>：文本框，</w:t>
            </w: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-500</w:t>
            </w:r>
            <w:r>
              <w:rPr>
                <w:rFonts w:hint="eastAsia"/>
                <w:iCs/>
              </w:rPr>
              <w:t>字符</w:t>
            </w:r>
          </w:p>
          <w:p w:rsidR="00827501" w:rsidRDefault="00827501" w:rsidP="00827501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经度</w:t>
            </w:r>
            <w:r>
              <w:rPr>
                <w:iCs/>
              </w:rPr>
              <w:t>坐标：</w:t>
            </w:r>
          </w:p>
          <w:p w:rsidR="00827501" w:rsidDel="00E17EC6" w:rsidRDefault="00827501" w:rsidP="00827501">
            <w:pPr>
              <w:pStyle w:val="a8"/>
              <w:numPr>
                <w:ilvl w:val="0"/>
                <w:numId w:val="8"/>
              </w:numPr>
              <w:ind w:firstLineChars="0"/>
              <w:rPr>
                <w:del w:id="1018" w:author="Microsoft" w:date="2016-03-04T13:55:00Z"/>
                <w:iCs/>
              </w:rPr>
            </w:pPr>
            <w:r>
              <w:rPr>
                <w:rFonts w:hint="eastAsia"/>
                <w:iCs/>
              </w:rPr>
              <w:t>纬度</w:t>
            </w:r>
            <w:r>
              <w:rPr>
                <w:iCs/>
              </w:rPr>
              <w:t>坐标：</w:t>
            </w:r>
          </w:p>
          <w:p w:rsidR="00827501" w:rsidRPr="00E17EC6" w:rsidDel="00F6628F" w:rsidRDefault="00827501" w:rsidP="0052022D">
            <w:pPr>
              <w:pStyle w:val="a8"/>
              <w:numPr>
                <w:ilvl w:val="0"/>
                <w:numId w:val="8"/>
              </w:numPr>
              <w:ind w:firstLineChars="0"/>
              <w:rPr>
                <w:del w:id="1019" w:author="Microsoft" w:date="2015-10-10T16:16:00Z"/>
                <w:iCs/>
                <w:rPrChange w:id="1020" w:author="Microsoft" w:date="2016-03-04T13:55:00Z">
                  <w:rPr>
                    <w:del w:id="1021" w:author="Microsoft" w:date="2015-10-10T16:16:00Z"/>
                  </w:rPr>
                </w:rPrChange>
              </w:rPr>
            </w:pPr>
            <w:del w:id="1022" w:author="Microsoft" w:date="2016-03-04T13:55:00Z">
              <w:r w:rsidRPr="00E17EC6" w:rsidDel="00E17EC6">
                <w:rPr>
                  <w:rFonts w:hint="eastAsia"/>
                  <w:iCs/>
                  <w:rPrChange w:id="1023" w:author="Microsoft" w:date="2016-03-04T13:55:00Z">
                    <w:rPr>
                      <w:rFonts w:hint="eastAsia"/>
                    </w:rPr>
                  </w:rPrChange>
                </w:rPr>
                <w:delText>站点登录密码：</w:delText>
              </w:r>
              <w:r w:rsidRPr="00E17EC6" w:rsidDel="00E17EC6">
                <w:rPr>
                  <w:iCs/>
                  <w:rPrChange w:id="1024" w:author="Microsoft" w:date="2016-03-04T13:55:00Z">
                    <w:rPr/>
                  </w:rPrChange>
                </w:rPr>
                <w:delText>6</w:delText>
              </w:r>
              <w:r w:rsidRPr="00E17EC6" w:rsidDel="00E17EC6">
                <w:rPr>
                  <w:rFonts w:hint="eastAsia"/>
                  <w:iCs/>
                  <w:rPrChange w:id="1025" w:author="Microsoft" w:date="2016-03-04T13:55:00Z">
                    <w:rPr>
                      <w:rFonts w:hint="eastAsia"/>
                    </w:rPr>
                  </w:rPrChange>
                </w:rPr>
                <w:delText>位数字密码；</w:delText>
              </w:r>
            </w:del>
          </w:p>
          <w:p w:rsidR="00827501" w:rsidRPr="00F6628F" w:rsidRDefault="00827501">
            <w:pPr>
              <w:pStyle w:val="a8"/>
              <w:numPr>
                <w:ilvl w:val="0"/>
                <w:numId w:val="8"/>
              </w:numPr>
              <w:ind w:firstLineChars="0"/>
            </w:pPr>
          </w:p>
          <w:p w:rsidR="00646CB9" w:rsidRPr="00FB6DFE" w:rsidRDefault="00980FDA" w:rsidP="003967F2">
            <w:pPr>
              <w:pStyle w:val="a8"/>
              <w:numPr>
                <w:ilvl w:val="0"/>
                <w:numId w:val="8"/>
              </w:numPr>
              <w:ind w:firstLineChars="0"/>
              <w:rPr>
                <w:iCs/>
              </w:rPr>
            </w:pPr>
            <w:r w:rsidRPr="00FB6DFE">
              <w:rPr>
                <w:iCs/>
              </w:rPr>
              <w:t>选择市场管理员</w:t>
            </w:r>
            <w:r w:rsidR="00FB6DFE" w:rsidRPr="00FB6DFE">
              <w:rPr>
                <w:rFonts w:hint="eastAsia"/>
                <w:iCs/>
              </w:rPr>
              <w:t>（</w:t>
            </w:r>
            <w:r w:rsidR="00D74CF6">
              <w:rPr>
                <w:rFonts w:hint="eastAsia"/>
                <w:iCs/>
              </w:rPr>
              <w:t>Market Managers</w:t>
            </w:r>
            <w:r w:rsidR="00FB6DFE" w:rsidRPr="00FB6DFE">
              <w:rPr>
                <w:rFonts w:hint="eastAsia"/>
                <w:iCs/>
              </w:rPr>
              <w:t>）</w:t>
            </w:r>
            <w:r w:rsidRPr="00FB6DFE">
              <w:rPr>
                <w:rFonts w:hint="eastAsia"/>
                <w:iCs/>
              </w:rPr>
              <w:t>：弹出</w:t>
            </w:r>
            <w:r w:rsidRPr="00FB6DFE">
              <w:rPr>
                <w:iCs/>
              </w:rPr>
              <w:t>市场管理员列表，</w:t>
            </w:r>
            <w:r w:rsidRPr="00FB6DFE">
              <w:rPr>
                <w:rFonts w:hint="eastAsia"/>
                <w:iCs/>
              </w:rPr>
              <w:t>选择一名市场</w:t>
            </w:r>
            <w:r w:rsidRPr="00FB6DFE">
              <w:rPr>
                <w:iCs/>
              </w:rPr>
              <w:t>管理员</w:t>
            </w:r>
          </w:p>
        </w:tc>
      </w:tr>
      <w:tr w:rsidR="00646CB9" w:rsidRPr="00883F4B" w:rsidTr="00DB45CE">
        <w:tc>
          <w:tcPr>
            <w:tcW w:w="1384" w:type="dxa"/>
            <w:shd w:val="clear" w:color="auto" w:fill="D9D9D9"/>
            <w:vAlign w:val="center"/>
          </w:tcPr>
          <w:p w:rsidR="00646CB9" w:rsidRPr="00883F4B" w:rsidRDefault="00646CB9" w:rsidP="00DB45CE">
            <w:r w:rsidRPr="00883F4B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646CB9" w:rsidRPr="00FE4DC0" w:rsidRDefault="00646CB9" w:rsidP="00DB45CE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646CB9" w:rsidRPr="00883F4B" w:rsidTr="00DB45CE">
        <w:tc>
          <w:tcPr>
            <w:tcW w:w="1384" w:type="dxa"/>
            <w:shd w:val="clear" w:color="auto" w:fill="D9D9D9"/>
            <w:vAlign w:val="center"/>
          </w:tcPr>
          <w:p w:rsidR="00646CB9" w:rsidRPr="00883F4B" w:rsidRDefault="00646CB9" w:rsidP="00DB45CE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646CB9" w:rsidRPr="00883F4B" w:rsidRDefault="00646CB9" w:rsidP="00DB45CE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646CB9" w:rsidRPr="00883F4B" w:rsidTr="00DB45CE">
        <w:tc>
          <w:tcPr>
            <w:tcW w:w="1384" w:type="dxa"/>
            <w:shd w:val="clear" w:color="auto" w:fill="D9D9D9"/>
            <w:vAlign w:val="center"/>
          </w:tcPr>
          <w:p w:rsidR="00646CB9" w:rsidRPr="00883F4B" w:rsidRDefault="00646CB9" w:rsidP="00DB45CE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646CB9" w:rsidRPr="00883F4B" w:rsidRDefault="00D74CF6" w:rsidP="00D74CF6">
            <w:r w:rsidRPr="00D74CF6">
              <w:t>（</w:t>
            </w:r>
            <w:r w:rsidRPr="00D74CF6">
              <w:rPr>
                <w:rFonts w:hint="eastAsia"/>
              </w:rPr>
              <w:t>“</w:t>
            </w:r>
            <w:r>
              <w:rPr>
                <w:rFonts w:hint="eastAsia"/>
              </w:rPr>
              <w:t>详情</w:t>
            </w:r>
            <w:r w:rsidRPr="00D74CF6">
              <w:rPr>
                <w:rFonts w:hint="eastAsia"/>
              </w:rPr>
              <w:t>”按钮：</w:t>
            </w:r>
            <w:r>
              <w:rPr>
                <w:rFonts w:hint="eastAsia"/>
              </w:rPr>
              <w:t>Details</w:t>
            </w:r>
            <w:r w:rsidRPr="00D74CF6">
              <w:t>）</w:t>
            </w:r>
          </w:p>
        </w:tc>
      </w:tr>
    </w:tbl>
    <w:p w:rsidR="00646CB9" w:rsidRPr="00646CB9" w:rsidRDefault="00646CB9" w:rsidP="00646CB9">
      <w:pPr>
        <w:pStyle w:val="a0"/>
      </w:pPr>
    </w:p>
    <w:p w:rsidR="004C1D16" w:rsidRDefault="004C1D16">
      <w:pPr>
        <w:pStyle w:val="4"/>
      </w:pPr>
      <w:r>
        <w:rPr>
          <w:rFonts w:hint="eastAsia"/>
        </w:rPr>
        <w:t>修改</w:t>
      </w:r>
      <w:r w:rsidR="00323126" w:rsidRPr="00323126">
        <w:rPr>
          <w:rFonts w:hint="eastAsia"/>
        </w:rPr>
        <w:t>（</w:t>
      </w:r>
      <w:r w:rsidR="0054329A">
        <w:rPr>
          <w:rFonts w:hint="eastAsia"/>
        </w:rPr>
        <w:t>Edit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4C1D16" w:rsidRPr="00883F4B" w:rsidTr="00B246BD">
        <w:tc>
          <w:tcPr>
            <w:tcW w:w="1384" w:type="dxa"/>
            <w:shd w:val="clear" w:color="auto" w:fill="D9D9D9"/>
            <w:vAlign w:val="center"/>
          </w:tcPr>
          <w:p w:rsidR="004C1D16" w:rsidRPr="00883F4B" w:rsidRDefault="004C1D16" w:rsidP="00B246B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4C1D16" w:rsidRPr="00883F4B" w:rsidRDefault="004C1D16" w:rsidP="00B246BD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23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4C1D16" w:rsidRPr="00883F4B" w:rsidRDefault="004C1D16" w:rsidP="00B246B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4C1D16" w:rsidRPr="00883F4B" w:rsidRDefault="004C1D16" w:rsidP="00B246BD">
            <w:pPr>
              <w:rPr>
                <w:iCs/>
              </w:rPr>
            </w:pPr>
          </w:p>
        </w:tc>
      </w:tr>
      <w:tr w:rsidR="004C1D16" w:rsidRPr="00883F4B" w:rsidTr="00B246BD">
        <w:tc>
          <w:tcPr>
            <w:tcW w:w="1384" w:type="dxa"/>
            <w:shd w:val="clear" w:color="auto" w:fill="D9D9D9"/>
            <w:vAlign w:val="center"/>
          </w:tcPr>
          <w:p w:rsidR="004C1D16" w:rsidRPr="00883F4B" w:rsidRDefault="004C1D16" w:rsidP="00B246B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4C1D16" w:rsidRPr="00883F4B" w:rsidRDefault="00980FDA" w:rsidP="00B246BD">
            <w:pPr>
              <w:rPr>
                <w:iCs/>
              </w:rPr>
            </w:pPr>
            <w:r>
              <w:rPr>
                <w:rFonts w:hint="eastAsia"/>
                <w:iCs/>
              </w:rPr>
              <w:t>修改</w:t>
            </w:r>
            <w:r w:rsidR="004C1D16">
              <w:rPr>
                <w:iCs/>
              </w:rPr>
              <w:t>站点信息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4C1D16" w:rsidRPr="00883F4B" w:rsidRDefault="004C1D16" w:rsidP="00B246B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4C1D16" w:rsidRPr="00883F4B" w:rsidRDefault="004C1D16" w:rsidP="00B246BD">
            <w:pPr>
              <w:rPr>
                <w:iCs/>
              </w:rPr>
            </w:pPr>
          </w:p>
        </w:tc>
      </w:tr>
      <w:tr w:rsidR="004C1D16" w:rsidRPr="00883F4B" w:rsidTr="00B246B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4C1D16" w:rsidRPr="00883F4B" w:rsidRDefault="004C1D16" w:rsidP="00B246B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4C1D16" w:rsidRPr="00883F4B" w:rsidRDefault="00980FDA" w:rsidP="00B246BD">
            <w:r>
              <w:rPr>
                <w:rFonts w:hint="eastAsia"/>
              </w:rPr>
              <w:t>修改</w:t>
            </w:r>
            <w:r w:rsidR="004C1D16">
              <w:t>站点信息</w:t>
            </w:r>
          </w:p>
        </w:tc>
      </w:tr>
      <w:tr w:rsidR="004C1D16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4C1D16" w:rsidRPr="00883F4B" w:rsidRDefault="004C1D16" w:rsidP="00B246B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4C1D16" w:rsidRPr="003C54BF" w:rsidRDefault="004C1D16" w:rsidP="00B246BD">
            <w:pPr>
              <w:rPr>
                <w:iCs/>
              </w:rPr>
            </w:pPr>
            <w:r>
              <w:rPr>
                <w:rFonts w:hint="eastAsia"/>
                <w:iCs/>
              </w:rPr>
              <w:t>站点基本</w:t>
            </w:r>
            <w:r>
              <w:rPr>
                <w:iCs/>
              </w:rPr>
              <w:t>信息：</w:t>
            </w:r>
          </w:p>
          <w:p w:rsidR="00980FDA" w:rsidRDefault="00980FDA" w:rsidP="00827501">
            <w:pPr>
              <w:pStyle w:val="a8"/>
              <w:numPr>
                <w:ilvl w:val="0"/>
                <w:numId w:val="9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站点</w:t>
            </w:r>
            <w:r>
              <w:rPr>
                <w:iCs/>
              </w:rPr>
              <w:t>编号</w:t>
            </w:r>
            <w:r w:rsidR="00FB6DFE" w:rsidRPr="00FB6DFE">
              <w:rPr>
                <w:rFonts w:hint="eastAsia"/>
                <w:iCs/>
              </w:rPr>
              <w:t>（</w:t>
            </w:r>
            <w:r w:rsidR="00E50A74">
              <w:rPr>
                <w:rFonts w:hint="eastAsia"/>
                <w:iCs/>
              </w:rPr>
              <w:t>Outlet Code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 w:rsidR="00827501">
              <w:rPr>
                <w:rFonts w:hint="eastAsia"/>
                <w:iCs/>
              </w:rPr>
              <w:t>不可</w:t>
            </w:r>
            <w:r w:rsidR="00827501">
              <w:rPr>
                <w:iCs/>
              </w:rPr>
              <w:t>修改</w:t>
            </w:r>
          </w:p>
          <w:p w:rsidR="00980FDA" w:rsidRDefault="00980FDA" w:rsidP="00827501">
            <w:pPr>
              <w:pStyle w:val="a8"/>
              <w:numPr>
                <w:ilvl w:val="0"/>
                <w:numId w:val="9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站点</w:t>
            </w:r>
            <w:r>
              <w:rPr>
                <w:iCs/>
              </w:rPr>
              <w:t>名称</w:t>
            </w:r>
            <w:r w:rsidR="00FB6DFE" w:rsidRPr="00FB6DFE">
              <w:rPr>
                <w:rFonts w:hint="eastAsia"/>
                <w:iCs/>
              </w:rPr>
              <w:t>（</w:t>
            </w:r>
            <w:r w:rsidR="00E50A74">
              <w:rPr>
                <w:rFonts w:hint="eastAsia"/>
                <w:iCs/>
              </w:rPr>
              <w:t>Outlet Name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文本框</w:t>
            </w:r>
            <w:r>
              <w:rPr>
                <w:iCs/>
              </w:rPr>
              <w:t>，必填项</w:t>
            </w:r>
            <w:r>
              <w:rPr>
                <w:rFonts w:hint="eastAsia"/>
                <w:iCs/>
              </w:rPr>
              <w:t>，</w:t>
            </w:r>
            <w:r>
              <w:rPr>
                <w:rFonts w:hint="eastAsia"/>
                <w:iCs/>
              </w:rPr>
              <w:t>1-</w:t>
            </w:r>
            <w:r>
              <w:rPr>
                <w:iCs/>
              </w:rPr>
              <w:t>500</w:t>
            </w:r>
            <w:r>
              <w:rPr>
                <w:rFonts w:hint="eastAsia"/>
                <w:iCs/>
              </w:rPr>
              <w:t>；</w:t>
            </w:r>
          </w:p>
          <w:p w:rsidR="00980FDA" w:rsidRDefault="00980FDA" w:rsidP="00827501">
            <w:pPr>
              <w:pStyle w:val="a8"/>
              <w:numPr>
                <w:ilvl w:val="0"/>
                <w:numId w:val="9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联系人</w:t>
            </w:r>
            <w:r w:rsidR="00FB6DFE" w:rsidRPr="00FB6DFE">
              <w:rPr>
                <w:rFonts w:hint="eastAsia"/>
                <w:iCs/>
              </w:rPr>
              <w:t>（</w:t>
            </w:r>
            <w:r w:rsidR="00E50A74">
              <w:rPr>
                <w:rFonts w:hint="eastAsia"/>
                <w:iCs/>
              </w:rPr>
              <w:t>Contact Person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文本框，</w:t>
            </w:r>
            <w:r>
              <w:rPr>
                <w:iCs/>
              </w:rPr>
              <w:t>必填项</w:t>
            </w:r>
            <w:r>
              <w:rPr>
                <w:rFonts w:hint="eastAsia"/>
                <w:iCs/>
              </w:rPr>
              <w:t>；</w:t>
            </w:r>
            <w:r>
              <w:rPr>
                <w:rFonts w:hint="eastAsia"/>
                <w:iCs/>
              </w:rPr>
              <w:t>1-</w:t>
            </w:r>
            <w:r>
              <w:rPr>
                <w:iCs/>
              </w:rPr>
              <w:t>200</w:t>
            </w:r>
          </w:p>
          <w:p w:rsidR="00980FDA" w:rsidRDefault="00980FDA" w:rsidP="00827501">
            <w:pPr>
              <w:pStyle w:val="a8"/>
              <w:numPr>
                <w:ilvl w:val="0"/>
                <w:numId w:val="9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联系电话</w:t>
            </w:r>
            <w:r w:rsidR="00FB6DFE" w:rsidRPr="00FB6DFE">
              <w:rPr>
                <w:rFonts w:hint="eastAsia"/>
                <w:iCs/>
              </w:rPr>
              <w:t>（</w:t>
            </w:r>
            <w:r w:rsidR="00E50A74">
              <w:rPr>
                <w:rFonts w:hint="eastAsia"/>
                <w:iCs/>
              </w:rPr>
              <w:t>Contact Phone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文本框</w:t>
            </w:r>
            <w:r>
              <w:rPr>
                <w:iCs/>
              </w:rPr>
              <w:t>，必填项</w:t>
            </w:r>
            <w:ins w:id="1026" w:author="Microsoft" w:date="2015-11-05T10:25:00Z">
              <w:r w:rsidR="005C14FE">
                <w:rPr>
                  <w:rFonts w:hint="eastAsia"/>
                  <w:iCs/>
                </w:rPr>
                <w:t>；</w:t>
              </w:r>
              <w:r w:rsidR="005C14FE">
                <w:rPr>
                  <w:rFonts w:hint="eastAsia"/>
                  <w:iCs/>
                </w:rPr>
                <w:t>1-15</w:t>
              </w:r>
              <w:r w:rsidR="005C14FE">
                <w:rPr>
                  <w:rFonts w:hint="eastAsia"/>
                  <w:iCs/>
                </w:rPr>
                <w:t>；</w:t>
              </w:r>
            </w:ins>
          </w:p>
          <w:p w:rsidR="00980FDA" w:rsidRDefault="00980FDA" w:rsidP="00827501">
            <w:pPr>
              <w:pStyle w:val="a8"/>
              <w:numPr>
                <w:ilvl w:val="0"/>
                <w:numId w:val="9"/>
              </w:numPr>
              <w:ind w:firstLineChars="0"/>
              <w:rPr>
                <w:iCs/>
              </w:rPr>
            </w:pPr>
            <w:r>
              <w:rPr>
                <w:iCs/>
              </w:rPr>
              <w:t>所属银行</w:t>
            </w:r>
            <w:r w:rsidR="00FB6DFE" w:rsidRPr="00FB6DFE">
              <w:rPr>
                <w:rFonts w:hint="eastAsia"/>
                <w:iCs/>
              </w:rPr>
              <w:t>（</w:t>
            </w:r>
            <w:r w:rsidR="00E50A74">
              <w:rPr>
                <w:rFonts w:hint="eastAsia"/>
                <w:iCs/>
              </w:rPr>
              <w:t>Partnership Bank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：文本框</w:t>
            </w:r>
            <w:r>
              <w:rPr>
                <w:iCs/>
              </w:rPr>
              <w:t>，</w:t>
            </w:r>
            <w:r>
              <w:rPr>
                <w:rFonts w:hint="eastAsia"/>
                <w:iCs/>
              </w:rPr>
              <w:t>1-50</w:t>
            </w:r>
            <w:r>
              <w:rPr>
                <w:rFonts w:hint="eastAsia"/>
                <w:iCs/>
              </w:rPr>
              <w:t>；</w:t>
            </w:r>
          </w:p>
          <w:p w:rsidR="00980FDA" w:rsidRDefault="00980FDA" w:rsidP="00827501">
            <w:pPr>
              <w:pStyle w:val="a8"/>
              <w:numPr>
                <w:ilvl w:val="0"/>
                <w:numId w:val="9"/>
              </w:numPr>
              <w:ind w:firstLineChars="0"/>
              <w:rPr>
                <w:iCs/>
              </w:rPr>
            </w:pPr>
            <w:r>
              <w:rPr>
                <w:iCs/>
              </w:rPr>
              <w:t>银行账号</w:t>
            </w:r>
            <w:r w:rsidR="00FB6DFE" w:rsidRPr="00FB6DFE">
              <w:rPr>
                <w:rFonts w:hint="eastAsia"/>
                <w:iCs/>
              </w:rPr>
              <w:t>（</w:t>
            </w:r>
            <w:r w:rsidR="00E50A74">
              <w:rPr>
                <w:rFonts w:hint="eastAsia"/>
                <w:iCs/>
              </w:rPr>
              <w:t>Bank Account ID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：文本框</w:t>
            </w:r>
            <w:r>
              <w:rPr>
                <w:iCs/>
              </w:rPr>
              <w:t>，</w:t>
            </w:r>
            <w:r>
              <w:rPr>
                <w:rFonts w:hint="eastAsia"/>
                <w:iCs/>
              </w:rPr>
              <w:t>1-50</w:t>
            </w:r>
          </w:p>
          <w:p w:rsidR="00980FDA" w:rsidRDefault="00980FDA" w:rsidP="00827501">
            <w:pPr>
              <w:pStyle w:val="a8"/>
              <w:numPr>
                <w:ilvl w:val="0"/>
                <w:numId w:val="9"/>
              </w:numPr>
              <w:ind w:firstLineChars="0"/>
              <w:rPr>
                <w:iCs/>
              </w:rPr>
            </w:pPr>
            <w:r>
              <w:rPr>
                <w:iCs/>
              </w:rPr>
              <w:t>证件号码</w:t>
            </w:r>
            <w:r w:rsidR="00FB6DFE" w:rsidRPr="00FB6DFE">
              <w:rPr>
                <w:rFonts w:hint="eastAsia"/>
                <w:iCs/>
              </w:rPr>
              <w:t>（</w:t>
            </w:r>
            <w:r w:rsidR="00E50A74">
              <w:rPr>
                <w:rFonts w:hint="eastAsia"/>
                <w:iCs/>
              </w:rPr>
              <w:t>Personal ID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：文本框</w:t>
            </w:r>
            <w:r>
              <w:rPr>
                <w:iCs/>
              </w:rPr>
              <w:t>，必填项</w:t>
            </w:r>
            <w:r>
              <w:rPr>
                <w:rFonts w:hint="eastAsia"/>
                <w:iCs/>
              </w:rPr>
              <w:t>；</w:t>
            </w:r>
            <w:r>
              <w:rPr>
                <w:rFonts w:hint="eastAsia"/>
                <w:iCs/>
              </w:rPr>
              <w:t>1-50</w:t>
            </w:r>
          </w:p>
          <w:p w:rsidR="00980FDA" w:rsidRDefault="00980FDA" w:rsidP="00827501">
            <w:pPr>
              <w:pStyle w:val="a8"/>
              <w:numPr>
                <w:ilvl w:val="0"/>
                <w:numId w:val="9"/>
              </w:numPr>
              <w:ind w:firstLineChars="0"/>
              <w:rPr>
                <w:iCs/>
              </w:rPr>
            </w:pPr>
            <w:r>
              <w:rPr>
                <w:iCs/>
              </w:rPr>
              <w:t>合同编号</w:t>
            </w:r>
            <w:r w:rsidR="00FB6DFE" w:rsidRPr="00FB6DFE">
              <w:rPr>
                <w:rFonts w:hint="eastAsia"/>
                <w:iCs/>
              </w:rPr>
              <w:t>（</w:t>
            </w:r>
            <w:r w:rsidR="00E50A74">
              <w:rPr>
                <w:rFonts w:hint="eastAsia"/>
                <w:iCs/>
              </w:rPr>
              <w:t>Contract No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：文本框</w:t>
            </w:r>
            <w:r>
              <w:rPr>
                <w:iCs/>
              </w:rPr>
              <w:t>，必填项</w:t>
            </w:r>
            <w:r>
              <w:rPr>
                <w:rFonts w:hint="eastAsia"/>
                <w:iCs/>
              </w:rPr>
              <w:t>；</w:t>
            </w:r>
            <w:r>
              <w:rPr>
                <w:rFonts w:hint="eastAsia"/>
                <w:iCs/>
              </w:rPr>
              <w:t>1-50</w:t>
            </w:r>
          </w:p>
          <w:p w:rsidR="00980FDA" w:rsidRDefault="00980FDA" w:rsidP="00827501">
            <w:pPr>
              <w:pStyle w:val="a8"/>
              <w:numPr>
                <w:ilvl w:val="0"/>
                <w:numId w:val="9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所属</w:t>
            </w:r>
            <w:r>
              <w:rPr>
                <w:iCs/>
              </w:rPr>
              <w:t>部门</w:t>
            </w:r>
            <w:r w:rsidR="00FB6DFE" w:rsidRPr="00FB6DFE">
              <w:rPr>
                <w:rFonts w:hint="eastAsia"/>
                <w:iCs/>
              </w:rPr>
              <w:t>（</w:t>
            </w:r>
            <w:r w:rsidR="00E50A74">
              <w:rPr>
                <w:rFonts w:hint="eastAsia"/>
                <w:iCs/>
              </w:rPr>
              <w:t>Institution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：必填项</w:t>
            </w:r>
            <w:r>
              <w:rPr>
                <w:iCs/>
              </w:rPr>
              <w:t>，下拉选择</w:t>
            </w:r>
            <w:r>
              <w:rPr>
                <w:rFonts w:hint="eastAsia"/>
                <w:iCs/>
              </w:rPr>
              <w:t>框</w:t>
            </w:r>
          </w:p>
          <w:p w:rsidR="00980FDA" w:rsidRDefault="00980FDA" w:rsidP="00827501">
            <w:pPr>
              <w:pStyle w:val="a8"/>
              <w:numPr>
                <w:ilvl w:val="0"/>
                <w:numId w:val="9"/>
              </w:numPr>
              <w:ind w:firstLineChars="0"/>
              <w:rPr>
                <w:ins w:id="1027" w:author="Microsoft" w:date="2016-04-06T13:40:00Z"/>
                <w:iCs/>
              </w:rPr>
            </w:pPr>
            <w:r>
              <w:rPr>
                <w:rFonts w:hint="eastAsia"/>
                <w:iCs/>
              </w:rPr>
              <w:t>所属</w:t>
            </w:r>
            <w:r>
              <w:rPr>
                <w:iCs/>
              </w:rPr>
              <w:t>区域</w:t>
            </w:r>
            <w:r w:rsidR="00FB6DFE" w:rsidRPr="00FB6DFE">
              <w:rPr>
                <w:rFonts w:hint="eastAsia"/>
                <w:iCs/>
              </w:rPr>
              <w:t>（</w:t>
            </w:r>
            <w:r w:rsidR="00E50A74">
              <w:rPr>
                <w:rFonts w:hint="eastAsia"/>
                <w:iCs/>
              </w:rPr>
              <w:t>Administrative Area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必填项，</w:t>
            </w:r>
            <w:r>
              <w:rPr>
                <w:iCs/>
              </w:rPr>
              <w:t>下拉</w:t>
            </w:r>
            <w:r>
              <w:rPr>
                <w:rFonts w:hint="eastAsia"/>
                <w:iCs/>
              </w:rPr>
              <w:t>选择</w:t>
            </w:r>
            <w:r>
              <w:rPr>
                <w:iCs/>
              </w:rPr>
              <w:t>框</w:t>
            </w:r>
          </w:p>
          <w:p w:rsidR="00DE3552" w:rsidRPr="003C54BF" w:rsidRDefault="00DE3552" w:rsidP="00827501">
            <w:pPr>
              <w:pStyle w:val="a8"/>
              <w:numPr>
                <w:ilvl w:val="0"/>
                <w:numId w:val="9"/>
              </w:numPr>
              <w:ind w:firstLineChars="0"/>
              <w:rPr>
                <w:iCs/>
              </w:rPr>
            </w:pPr>
            <w:ins w:id="1028" w:author="Microsoft" w:date="2016-04-06T13:40:00Z">
              <w:r>
                <w:rPr>
                  <w:rFonts w:hint="eastAsia"/>
                  <w:iCs/>
                </w:rPr>
                <w:t>交易密码</w:t>
              </w:r>
              <w:r>
                <w:rPr>
                  <w:iCs/>
                </w:rPr>
                <w:t>：用</w:t>
              </w:r>
              <w:r>
                <w:rPr>
                  <w:rFonts w:hint="eastAsia"/>
                  <w:iCs/>
                </w:rPr>
                <w:t>*</w:t>
              </w:r>
              <w:r>
                <w:rPr>
                  <w:iCs/>
                </w:rPr>
                <w:t>表示；</w:t>
              </w:r>
            </w:ins>
          </w:p>
          <w:p w:rsidR="00980FDA" w:rsidRDefault="00980FDA" w:rsidP="00827501">
            <w:pPr>
              <w:pStyle w:val="a8"/>
              <w:numPr>
                <w:ilvl w:val="0"/>
                <w:numId w:val="9"/>
              </w:numPr>
              <w:ind w:firstLineChars="0"/>
              <w:rPr>
                <w:ins w:id="1029" w:author="Microsoft" w:date="2015-09-17T10:22:00Z"/>
                <w:iCs/>
              </w:rPr>
            </w:pPr>
            <w:r>
              <w:rPr>
                <w:rFonts w:hint="eastAsia"/>
                <w:iCs/>
              </w:rPr>
              <w:t>地址</w:t>
            </w:r>
            <w:r w:rsidR="00FB6DFE" w:rsidRPr="00FB6DFE">
              <w:rPr>
                <w:rFonts w:hint="eastAsia"/>
                <w:iCs/>
              </w:rPr>
              <w:t>（</w:t>
            </w:r>
            <w:r w:rsidR="00E50A74">
              <w:rPr>
                <w:rFonts w:hint="eastAsia"/>
                <w:iCs/>
              </w:rPr>
              <w:t>Address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iCs/>
              </w:rPr>
              <w:t>：文本框，</w:t>
            </w: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-500</w:t>
            </w:r>
            <w:r>
              <w:rPr>
                <w:rFonts w:hint="eastAsia"/>
                <w:iCs/>
              </w:rPr>
              <w:t>字符</w:t>
            </w:r>
          </w:p>
          <w:p w:rsidR="00827501" w:rsidRDefault="00827501" w:rsidP="00827501">
            <w:pPr>
              <w:pStyle w:val="a8"/>
              <w:numPr>
                <w:ilvl w:val="0"/>
                <w:numId w:val="9"/>
              </w:numPr>
              <w:ind w:firstLineChars="0"/>
              <w:rPr>
                <w:ins w:id="1030" w:author="Microsoft" w:date="2015-09-17T10:22:00Z"/>
                <w:iCs/>
              </w:rPr>
            </w:pPr>
            <w:ins w:id="1031" w:author="Microsoft" w:date="2015-09-17T10:22:00Z">
              <w:r>
                <w:rPr>
                  <w:rFonts w:hint="eastAsia"/>
                  <w:iCs/>
                </w:rPr>
                <w:t>经度</w:t>
              </w:r>
              <w:r>
                <w:rPr>
                  <w:iCs/>
                </w:rPr>
                <w:t>坐标：</w:t>
              </w:r>
            </w:ins>
          </w:p>
          <w:p w:rsidR="00827501" w:rsidRPr="00E17EC6" w:rsidRDefault="00827501" w:rsidP="0052022D">
            <w:pPr>
              <w:pStyle w:val="a8"/>
              <w:numPr>
                <w:ilvl w:val="0"/>
                <w:numId w:val="9"/>
              </w:numPr>
              <w:ind w:firstLineChars="0"/>
              <w:rPr>
                <w:iCs/>
                <w:rPrChange w:id="1032" w:author="Microsoft" w:date="2016-03-04T13:54:00Z">
                  <w:rPr/>
                </w:rPrChange>
              </w:rPr>
            </w:pPr>
            <w:ins w:id="1033" w:author="Microsoft" w:date="2015-09-17T10:22:00Z">
              <w:r>
                <w:rPr>
                  <w:rFonts w:hint="eastAsia"/>
                  <w:iCs/>
                </w:rPr>
                <w:t>纬度</w:t>
              </w:r>
              <w:r>
                <w:rPr>
                  <w:iCs/>
                </w:rPr>
                <w:t>坐标：</w:t>
              </w:r>
            </w:ins>
          </w:p>
          <w:p w:rsidR="004C1D16" w:rsidRPr="003C54BF" w:rsidRDefault="00980FDA" w:rsidP="00827501">
            <w:pPr>
              <w:pStyle w:val="a8"/>
              <w:numPr>
                <w:ilvl w:val="0"/>
                <w:numId w:val="9"/>
              </w:numPr>
              <w:ind w:firstLineChars="0"/>
              <w:rPr>
                <w:iCs/>
              </w:rPr>
            </w:pPr>
            <w:r>
              <w:rPr>
                <w:iCs/>
              </w:rPr>
              <w:lastRenderedPageBreak/>
              <w:t>选择市场管理员</w:t>
            </w:r>
            <w:r w:rsidR="00FB6DFE" w:rsidRPr="00FB6DFE">
              <w:rPr>
                <w:rFonts w:hint="eastAsia"/>
                <w:iCs/>
              </w:rPr>
              <w:t>（</w:t>
            </w:r>
            <w:r w:rsidR="00E50A74">
              <w:rPr>
                <w:rFonts w:hint="eastAsia"/>
                <w:iCs/>
              </w:rPr>
              <w:t>Market Managers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：弹出</w:t>
            </w:r>
            <w:r>
              <w:rPr>
                <w:iCs/>
              </w:rPr>
              <w:t>市场管理员列表，</w:t>
            </w:r>
            <w:r>
              <w:rPr>
                <w:rFonts w:hint="eastAsia"/>
                <w:iCs/>
              </w:rPr>
              <w:t>选择一名市场</w:t>
            </w:r>
            <w:r>
              <w:rPr>
                <w:iCs/>
              </w:rPr>
              <w:t>管理员</w:t>
            </w:r>
          </w:p>
        </w:tc>
      </w:tr>
      <w:tr w:rsidR="004C1D16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4C1D16" w:rsidRPr="00883F4B" w:rsidRDefault="004C1D16" w:rsidP="00B246BD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4C1D16" w:rsidRPr="00883F4B" w:rsidRDefault="004C1D16" w:rsidP="00B246BD">
            <w:r>
              <w:rPr>
                <w:rFonts w:hint="eastAsia"/>
              </w:rPr>
              <w:t>修改</w:t>
            </w:r>
            <w:r>
              <w:t>信息成功！</w:t>
            </w:r>
            <w:r w:rsidR="00E50A74">
              <w:rPr>
                <w:rFonts w:hint="eastAsia"/>
              </w:rPr>
              <w:t>（</w:t>
            </w:r>
            <w:r w:rsidR="00E50A74">
              <w:rPr>
                <w:rFonts w:hint="eastAsia"/>
              </w:rPr>
              <w:t>The information of your outlet has been successfully updated!</w:t>
            </w:r>
            <w:r w:rsidR="00E50A74">
              <w:rPr>
                <w:rFonts w:hint="eastAsia"/>
              </w:rPr>
              <w:t>）</w:t>
            </w:r>
          </w:p>
        </w:tc>
      </w:tr>
      <w:tr w:rsidR="004C1D16" w:rsidRPr="00883F4B" w:rsidTr="00B246BD">
        <w:tc>
          <w:tcPr>
            <w:tcW w:w="1384" w:type="dxa"/>
            <w:shd w:val="clear" w:color="auto" w:fill="D9D9D9"/>
            <w:vAlign w:val="center"/>
          </w:tcPr>
          <w:p w:rsidR="004C1D16" w:rsidRPr="00883F4B" w:rsidRDefault="004C1D16" w:rsidP="00B246B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4C1D16" w:rsidRPr="00FE4DC0" w:rsidRDefault="004C1D16" w:rsidP="00B246B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4C1D16" w:rsidRPr="00883F4B" w:rsidTr="00B246BD">
        <w:tc>
          <w:tcPr>
            <w:tcW w:w="1384" w:type="dxa"/>
            <w:shd w:val="clear" w:color="auto" w:fill="D9D9D9"/>
            <w:vAlign w:val="center"/>
          </w:tcPr>
          <w:p w:rsidR="004C1D16" w:rsidRPr="00883F4B" w:rsidRDefault="004C1D16" w:rsidP="00B246B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4C1D16" w:rsidRPr="00883F4B" w:rsidRDefault="004C1D16" w:rsidP="00B246B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4C1D16" w:rsidRPr="00883F4B" w:rsidTr="00B246BD">
        <w:tc>
          <w:tcPr>
            <w:tcW w:w="1384" w:type="dxa"/>
            <w:shd w:val="clear" w:color="auto" w:fill="D9D9D9"/>
            <w:vAlign w:val="center"/>
          </w:tcPr>
          <w:p w:rsidR="004C1D16" w:rsidRPr="00883F4B" w:rsidRDefault="004C1D16" w:rsidP="00B246B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4C1D16" w:rsidRPr="00883F4B" w:rsidRDefault="00E50A74" w:rsidP="00B246BD">
            <w:r w:rsidRPr="00E50A74">
              <w:t>（</w:t>
            </w:r>
            <w:r w:rsidRPr="00E50A74">
              <w:rPr>
                <w:rFonts w:hint="eastAsia"/>
              </w:rPr>
              <w:t>“编辑”按钮：</w:t>
            </w:r>
            <w:r w:rsidRPr="00E50A74">
              <w:rPr>
                <w:rFonts w:hint="eastAsia"/>
              </w:rPr>
              <w:t>Edit</w:t>
            </w:r>
            <w:r w:rsidRPr="00E50A74">
              <w:t>）</w:t>
            </w:r>
          </w:p>
        </w:tc>
      </w:tr>
    </w:tbl>
    <w:p w:rsidR="004C1D16" w:rsidRPr="00711B0D" w:rsidRDefault="004C1D16" w:rsidP="004C1D16">
      <w:pPr>
        <w:pStyle w:val="a0"/>
      </w:pPr>
    </w:p>
    <w:p w:rsidR="00711B0D" w:rsidRDefault="00F07322">
      <w:pPr>
        <w:pStyle w:val="4"/>
      </w:pPr>
      <w:r>
        <w:rPr>
          <w:rFonts w:hint="eastAsia"/>
        </w:rPr>
        <w:t>清退</w:t>
      </w:r>
      <w:r w:rsidR="00323126" w:rsidRPr="00323126">
        <w:rPr>
          <w:rFonts w:hint="eastAsia"/>
        </w:rPr>
        <w:t>（</w:t>
      </w:r>
      <w:r w:rsidR="0054329A">
        <w:rPr>
          <w:rFonts w:hint="eastAsia"/>
        </w:rPr>
        <w:t>Delete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24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11B0D" w:rsidRPr="00883F4B" w:rsidRDefault="00B10669" w:rsidP="00711B0D">
            <w:pPr>
              <w:rPr>
                <w:iCs/>
              </w:rPr>
            </w:pPr>
            <w:r>
              <w:rPr>
                <w:rFonts w:hint="eastAsia"/>
                <w:iCs/>
              </w:rPr>
              <w:t>清退</w:t>
            </w:r>
            <w:r w:rsidR="00FE5E8A">
              <w:rPr>
                <w:iCs/>
              </w:rPr>
              <w:t>站点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</w:p>
        </w:tc>
      </w:tr>
      <w:tr w:rsidR="00711B0D" w:rsidRPr="00883F4B" w:rsidTr="00711B0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400DC6" w:rsidRPr="003C5CF1" w:rsidRDefault="00FE5E8A" w:rsidP="003C5CF1">
            <w:r>
              <w:rPr>
                <w:rFonts w:hint="eastAsia"/>
              </w:rPr>
              <w:t>当</w:t>
            </w:r>
            <w:r w:rsidR="00B10669">
              <w:t>站点已不再进行销售经营时，可对其</w:t>
            </w:r>
            <w:r w:rsidR="00B10669">
              <w:rPr>
                <w:rFonts w:hint="eastAsia"/>
              </w:rPr>
              <w:t>进行清退</w:t>
            </w:r>
            <w:r w:rsidR="00B10669">
              <w:t>处理；</w:t>
            </w:r>
          </w:p>
        </w:tc>
      </w:tr>
      <w:tr w:rsidR="00711B0D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FE5E8A" w:rsidRDefault="00FE5E8A" w:rsidP="00FE5E8A">
            <w:pPr>
              <w:rPr>
                <w:iCs/>
              </w:rPr>
            </w:pPr>
            <w:r>
              <w:rPr>
                <w:rFonts w:hint="eastAsia"/>
                <w:iCs/>
              </w:rPr>
              <w:t>在</w:t>
            </w:r>
            <w:r>
              <w:rPr>
                <w:iCs/>
              </w:rPr>
              <w:t>站点</w:t>
            </w:r>
            <w:r>
              <w:rPr>
                <w:rFonts w:hint="eastAsia"/>
                <w:iCs/>
              </w:rPr>
              <w:t>信息</w:t>
            </w:r>
            <w:r>
              <w:rPr>
                <w:iCs/>
              </w:rPr>
              <w:t>列表中，选择一</w:t>
            </w:r>
            <w:r>
              <w:rPr>
                <w:rFonts w:hint="eastAsia"/>
                <w:iCs/>
              </w:rPr>
              <w:t>个</w:t>
            </w:r>
            <w:r w:rsidR="00B10669">
              <w:rPr>
                <w:iCs/>
              </w:rPr>
              <w:t>要进行</w:t>
            </w:r>
            <w:r w:rsidR="00B10669">
              <w:rPr>
                <w:rFonts w:hint="eastAsia"/>
                <w:iCs/>
              </w:rPr>
              <w:t>清退</w:t>
            </w:r>
            <w:r w:rsidR="00B10669">
              <w:rPr>
                <w:iCs/>
              </w:rPr>
              <w:t>的站点，点击</w:t>
            </w:r>
            <w:r w:rsidR="00B10669">
              <w:rPr>
                <w:rFonts w:hint="eastAsia"/>
                <w:iCs/>
              </w:rPr>
              <w:t>【清退】</w:t>
            </w:r>
            <w:r w:rsidR="00B10669">
              <w:rPr>
                <w:iCs/>
              </w:rPr>
              <w:t>；</w:t>
            </w:r>
          </w:p>
        </w:tc>
      </w:tr>
      <w:tr w:rsidR="00711B0D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11B0D" w:rsidRDefault="00B10669" w:rsidP="00711B0D">
            <w:pPr>
              <w:rPr>
                <w:ins w:id="1034" w:author="Microsoft" w:date="2016-04-07T14:16:00Z"/>
              </w:rPr>
            </w:pPr>
            <w:r>
              <w:rPr>
                <w:rFonts w:hint="eastAsia"/>
              </w:rPr>
              <w:t>清退</w:t>
            </w:r>
            <w:r>
              <w:t>成功！</w:t>
            </w:r>
            <w:r w:rsidR="00954F66">
              <w:rPr>
                <w:rFonts w:hint="eastAsia"/>
              </w:rPr>
              <w:t>（</w:t>
            </w:r>
            <w:r w:rsidR="00954F66">
              <w:rPr>
                <w:rFonts w:hint="eastAsia"/>
              </w:rPr>
              <w:t>The outlet has been successfully deleted!</w:t>
            </w:r>
            <w:r w:rsidR="00954F66">
              <w:rPr>
                <w:rFonts w:hint="eastAsia"/>
              </w:rPr>
              <w:t>）</w:t>
            </w:r>
          </w:p>
          <w:p w:rsidR="00400DC6" w:rsidRPr="00883F4B" w:rsidRDefault="00400DC6" w:rsidP="00711B0D">
            <w:ins w:id="1035" w:author="Microsoft" w:date="2016-04-07T14:16:00Z">
              <w:r>
                <w:rPr>
                  <w:rFonts w:hint="eastAsia"/>
                </w:rPr>
                <w:t>打印</w:t>
              </w:r>
              <w:r>
                <w:t>清退单；</w:t>
              </w:r>
            </w:ins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FE4DC0" w:rsidRDefault="00FE5E8A" w:rsidP="00711B0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11B0D" w:rsidDel="00400DC6" w:rsidRDefault="00B10669" w:rsidP="00711B0D">
            <w:pPr>
              <w:rPr>
                <w:del w:id="1036" w:author="Microsoft" w:date="2016-04-07T14:17:00Z"/>
                <w:bCs/>
                <w:iCs/>
              </w:rPr>
            </w:pPr>
            <w:del w:id="1037" w:author="Microsoft" w:date="2016-04-07T14:17:00Z">
              <w:r w:rsidDel="00400DC6">
                <w:rPr>
                  <w:rFonts w:hint="eastAsia"/>
                  <w:bCs/>
                  <w:iCs/>
                </w:rPr>
                <w:delText>当</w:delText>
              </w:r>
              <w:r w:rsidDel="00400DC6">
                <w:rPr>
                  <w:bCs/>
                  <w:iCs/>
                </w:rPr>
                <w:delText>该站点</w:delText>
              </w:r>
              <w:r w:rsidDel="00400DC6">
                <w:rPr>
                  <w:rFonts w:hint="eastAsia"/>
                  <w:bCs/>
                  <w:iCs/>
                </w:rPr>
                <w:delText>存在</w:delText>
              </w:r>
              <w:r w:rsidDel="00400DC6">
                <w:rPr>
                  <w:bCs/>
                  <w:iCs/>
                </w:rPr>
                <w:delText>欠款时，站点</w:delText>
              </w:r>
              <w:r w:rsidDel="00400DC6">
                <w:rPr>
                  <w:rFonts w:hint="eastAsia"/>
                  <w:bCs/>
                  <w:iCs/>
                </w:rPr>
                <w:delText>不能</w:delText>
              </w:r>
              <w:r w:rsidDel="00400DC6">
                <w:rPr>
                  <w:bCs/>
                  <w:iCs/>
                </w:rPr>
                <w:delText>进行清退。</w:delText>
              </w:r>
            </w:del>
          </w:p>
          <w:p w:rsidR="00852554" w:rsidDel="00400DC6" w:rsidRDefault="00852554" w:rsidP="00711B0D">
            <w:pPr>
              <w:rPr>
                <w:del w:id="1038" w:author="Microsoft" w:date="2016-04-07T14:16:00Z"/>
                <w:bCs/>
                <w:iCs/>
              </w:rPr>
            </w:pPr>
            <w:del w:id="1039" w:author="Microsoft" w:date="2016-04-07T14:16:00Z">
              <w:r w:rsidDel="00400DC6">
                <w:rPr>
                  <w:rFonts w:hint="eastAsia"/>
                  <w:bCs/>
                  <w:iCs/>
                </w:rPr>
                <w:delText>（</w:delText>
              </w:r>
              <w:r w:rsidDel="00400DC6">
                <w:rPr>
                  <w:rFonts w:hint="eastAsia"/>
                  <w:bCs/>
                  <w:iCs/>
                </w:rPr>
                <w:delText>Cannot delete an outlet with outstanding debt.</w:delText>
              </w:r>
              <w:r w:rsidDel="00400DC6">
                <w:rPr>
                  <w:rFonts w:hint="eastAsia"/>
                  <w:bCs/>
                  <w:iCs/>
                </w:rPr>
                <w:delText>）</w:delText>
              </w:r>
            </w:del>
          </w:p>
          <w:p w:rsidR="00D55180" w:rsidDel="00400DC6" w:rsidRDefault="00D55180" w:rsidP="00711B0D">
            <w:pPr>
              <w:rPr>
                <w:del w:id="1040" w:author="Microsoft" w:date="2016-04-07T14:17:00Z"/>
                <w:bCs/>
                <w:iCs/>
              </w:rPr>
            </w:pPr>
            <w:del w:id="1041" w:author="Microsoft" w:date="2016-04-07T14:17:00Z">
              <w:r w:rsidDel="00400DC6">
                <w:rPr>
                  <w:rFonts w:hint="eastAsia"/>
                  <w:bCs/>
                  <w:iCs/>
                </w:rPr>
                <w:delText>当站点</w:delText>
              </w:r>
              <w:r w:rsidDel="00400DC6">
                <w:rPr>
                  <w:bCs/>
                  <w:iCs/>
                </w:rPr>
                <w:delText>有余额时不能进行清退；</w:delText>
              </w:r>
            </w:del>
          </w:p>
          <w:p w:rsidR="00400DC6" w:rsidRDefault="00D55180" w:rsidP="00400DC6">
            <w:pPr>
              <w:pStyle w:val="a6"/>
              <w:rPr>
                <w:ins w:id="1042" w:author="Microsoft" w:date="2016-04-07T14:17:00Z"/>
                <w:rFonts w:ascii="宋体" w:hAnsi="宋体"/>
                <w:bCs/>
                <w:iCs/>
                <w:sz w:val="21"/>
                <w:szCs w:val="21"/>
              </w:rPr>
            </w:pPr>
            <w:del w:id="1043" w:author="Microsoft" w:date="2016-04-07T14:17:00Z">
              <w:r w:rsidDel="00400DC6">
                <w:rPr>
                  <w:rFonts w:hint="eastAsia"/>
                  <w:bCs/>
                  <w:iCs/>
                </w:rPr>
                <w:delText>当</w:delText>
              </w:r>
              <w:r w:rsidDel="00400DC6">
                <w:rPr>
                  <w:bCs/>
                  <w:iCs/>
                </w:rPr>
                <w:delText>站点有订单状态为</w:delText>
              </w:r>
              <w:r w:rsidDel="00400DC6">
                <w:rPr>
                  <w:rFonts w:hint="eastAsia"/>
                  <w:bCs/>
                  <w:iCs/>
                </w:rPr>
                <w:delText>“已</w:delText>
              </w:r>
              <w:r w:rsidDel="00400DC6">
                <w:rPr>
                  <w:bCs/>
                  <w:iCs/>
                </w:rPr>
                <w:delText>受理</w:delText>
              </w:r>
              <w:r w:rsidDel="00400DC6">
                <w:rPr>
                  <w:bCs/>
                  <w:iCs/>
                </w:rPr>
                <w:delText>”</w:delText>
              </w:r>
              <w:r w:rsidDel="00400DC6">
                <w:rPr>
                  <w:rFonts w:hint="eastAsia"/>
                  <w:bCs/>
                  <w:iCs/>
                </w:rPr>
                <w:delText>的</w:delText>
              </w:r>
              <w:r w:rsidDel="00400DC6">
                <w:rPr>
                  <w:bCs/>
                  <w:iCs/>
                </w:rPr>
                <w:delText>不能进行清退；</w:delText>
              </w:r>
            </w:del>
            <w:ins w:id="1044" w:author="Microsoft" w:date="2016-04-07T14:17:00Z">
              <w:r w:rsidR="00400DC6">
                <w:rPr>
                  <w:rFonts w:ascii="宋体" w:hAnsi="宋体" w:hint="eastAsia"/>
                  <w:iCs/>
                  <w:sz w:val="21"/>
                  <w:szCs w:val="21"/>
                </w:rPr>
                <w:t>1.判断销售站是否可清退，如果当日有交易或</w:t>
              </w:r>
              <w:r w:rsidR="00400DC6">
                <w:rPr>
                  <w:rFonts w:ascii="宋体" w:hAnsi="宋体"/>
                  <w:iCs/>
                  <w:sz w:val="21"/>
                  <w:szCs w:val="21"/>
                </w:rPr>
                <w:t>包含销售员</w:t>
              </w:r>
              <w:r w:rsidR="00400DC6">
                <w:rPr>
                  <w:rFonts w:ascii="宋体" w:hAnsi="宋体" w:hint="eastAsia"/>
                  <w:iCs/>
                  <w:sz w:val="21"/>
                  <w:szCs w:val="21"/>
                </w:rPr>
                <w:t>或包含</w:t>
              </w:r>
              <w:r w:rsidR="00400DC6">
                <w:rPr>
                  <w:rFonts w:ascii="宋体" w:hAnsi="宋体"/>
                  <w:iCs/>
                  <w:sz w:val="21"/>
                  <w:szCs w:val="21"/>
                </w:rPr>
                <w:t>终端机</w:t>
              </w:r>
              <w:r w:rsidR="00400DC6">
                <w:rPr>
                  <w:rFonts w:ascii="宋体" w:hAnsi="宋体" w:hint="eastAsia"/>
                  <w:iCs/>
                  <w:sz w:val="21"/>
                  <w:szCs w:val="21"/>
                </w:rPr>
                <w:t>，则不能清退。</w:t>
              </w:r>
            </w:ins>
          </w:p>
          <w:p w:rsidR="00400DC6" w:rsidRDefault="00400DC6" w:rsidP="00400DC6">
            <w:pPr>
              <w:pStyle w:val="a6"/>
              <w:rPr>
                <w:ins w:id="1045" w:author="Microsoft" w:date="2016-04-07T14:17:00Z"/>
                <w:rFonts w:ascii="宋体" w:hAnsi="宋体"/>
                <w:bCs/>
                <w:iCs/>
                <w:sz w:val="21"/>
                <w:szCs w:val="21"/>
              </w:rPr>
            </w:pPr>
            <w:ins w:id="1046" w:author="Microsoft" w:date="2016-04-07T14:17:00Z">
              <w:r>
                <w:rPr>
                  <w:rFonts w:ascii="宋体" w:hAnsi="宋体" w:hint="eastAsia"/>
                  <w:iCs/>
                  <w:sz w:val="21"/>
                  <w:szCs w:val="21"/>
                </w:rPr>
                <w:t>2.修改销售站状态并通知主机。</w:t>
              </w:r>
            </w:ins>
          </w:p>
          <w:p w:rsidR="00400DC6" w:rsidRDefault="00400DC6" w:rsidP="00400DC6">
            <w:pPr>
              <w:pStyle w:val="a6"/>
              <w:rPr>
                <w:ins w:id="1047" w:author="Microsoft" w:date="2016-04-07T14:17:00Z"/>
                <w:rFonts w:ascii="宋体" w:hAnsi="宋体"/>
                <w:bCs/>
                <w:iCs/>
                <w:sz w:val="21"/>
                <w:szCs w:val="21"/>
              </w:rPr>
            </w:pPr>
            <w:ins w:id="1048" w:author="Microsoft" w:date="2016-04-07T14:17:00Z">
              <w:r>
                <w:rPr>
                  <w:rFonts w:ascii="宋体" w:hAnsi="宋体" w:hint="eastAsia"/>
                  <w:iCs/>
                  <w:sz w:val="21"/>
                  <w:szCs w:val="21"/>
                </w:rPr>
                <w:t>3.处理销售站账户金额，生成类型为“清退”的账户流水记录。</w:t>
              </w:r>
            </w:ins>
          </w:p>
          <w:p w:rsidR="00400DC6" w:rsidRDefault="00400DC6" w:rsidP="00400DC6">
            <w:pPr>
              <w:pStyle w:val="a6"/>
              <w:rPr>
                <w:ins w:id="1049" w:author="Microsoft" w:date="2016-04-07T14:17:00Z"/>
                <w:rFonts w:ascii="宋体" w:hAnsi="宋体"/>
                <w:bCs/>
                <w:iCs/>
                <w:sz w:val="21"/>
                <w:szCs w:val="21"/>
              </w:rPr>
            </w:pPr>
            <w:ins w:id="1050" w:author="Microsoft" w:date="2016-04-07T14:17:00Z">
              <w:r>
                <w:rPr>
                  <w:rFonts w:ascii="宋体" w:hAnsi="宋体" w:hint="eastAsia"/>
                  <w:iCs/>
                  <w:sz w:val="21"/>
                  <w:szCs w:val="21"/>
                </w:rPr>
                <w:t>如果销售站有余额，流水记录中的金额是负数，表示用户需要退款；</w:t>
              </w:r>
            </w:ins>
          </w:p>
          <w:p w:rsidR="00400DC6" w:rsidRPr="00883F4B" w:rsidRDefault="00400DC6" w:rsidP="00400DC6">
            <w:pPr>
              <w:rPr>
                <w:bCs/>
                <w:iCs/>
              </w:rPr>
            </w:pPr>
            <w:ins w:id="1051" w:author="Microsoft" w:date="2016-04-07T14:17:00Z">
              <w:r>
                <w:rPr>
                  <w:rFonts w:ascii="宋体" w:hAnsi="宋体" w:hint="eastAsia"/>
                  <w:iCs/>
                  <w:szCs w:val="21"/>
                </w:rPr>
                <w:t>如果销售站欠费，流水记录金额是正数，表示需要用户缴费。</w:t>
              </w:r>
            </w:ins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954F66" w:rsidP="00711B0D">
            <w:r w:rsidRPr="00954F66">
              <w:t>（</w:t>
            </w:r>
            <w:r w:rsidRPr="00954F66">
              <w:rPr>
                <w:rFonts w:hint="eastAsia"/>
              </w:rPr>
              <w:t>“</w:t>
            </w:r>
            <w:r>
              <w:rPr>
                <w:rFonts w:hint="eastAsia"/>
              </w:rPr>
              <w:t>清退</w:t>
            </w:r>
            <w:r w:rsidRPr="00954F66">
              <w:rPr>
                <w:rFonts w:hint="eastAsia"/>
              </w:rPr>
              <w:t>”按钮：</w:t>
            </w:r>
            <w:r>
              <w:rPr>
                <w:rFonts w:hint="eastAsia"/>
              </w:rPr>
              <w:t>Delete</w:t>
            </w:r>
            <w:r w:rsidRPr="00954F66">
              <w:t>）</w:t>
            </w:r>
          </w:p>
        </w:tc>
      </w:tr>
    </w:tbl>
    <w:p w:rsidR="00711B0D" w:rsidRPr="00711B0D" w:rsidRDefault="00711B0D" w:rsidP="00711B0D">
      <w:pPr>
        <w:pStyle w:val="a0"/>
        <w:ind w:firstLine="422"/>
        <w:rPr>
          <w:b/>
          <w:bCs/>
        </w:rPr>
      </w:pPr>
    </w:p>
    <w:p w:rsidR="0052022D" w:rsidRDefault="0052022D">
      <w:pPr>
        <w:pStyle w:val="4"/>
        <w:rPr>
          <w:ins w:id="1052" w:author="Microsoft" w:date="2016-03-04T15:46:00Z"/>
        </w:rPr>
      </w:pPr>
      <w:ins w:id="1053" w:author="Microsoft" w:date="2016-03-04T15:46:00Z">
        <w:r>
          <w:rPr>
            <w:rFonts w:hint="eastAsia"/>
          </w:rPr>
          <w:t>重置</w:t>
        </w:r>
        <w:r>
          <w:t>站点</w:t>
        </w:r>
      </w:ins>
      <w:ins w:id="1054" w:author="Microsoft" w:date="2016-03-04T16:04:00Z">
        <w:r w:rsidR="00C2244F">
          <w:rPr>
            <w:rFonts w:hint="eastAsia"/>
          </w:rPr>
          <w:t>交易</w:t>
        </w:r>
      </w:ins>
      <w:ins w:id="1055" w:author="Microsoft" w:date="2016-03-04T15:46:00Z">
        <w:r>
          <w:t>密码</w:t>
        </w:r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52022D" w:rsidRPr="00883F4B" w:rsidTr="000549DA">
        <w:trPr>
          <w:ins w:id="1056" w:author="Microsoft" w:date="2016-03-04T15:47:00Z"/>
        </w:trPr>
        <w:tc>
          <w:tcPr>
            <w:tcW w:w="1384" w:type="dxa"/>
            <w:shd w:val="clear" w:color="auto" w:fill="D9D9D9"/>
            <w:vAlign w:val="center"/>
          </w:tcPr>
          <w:p w:rsidR="0052022D" w:rsidRPr="00883F4B" w:rsidRDefault="0052022D" w:rsidP="000549DA">
            <w:pPr>
              <w:rPr>
                <w:ins w:id="1057" w:author="Microsoft" w:date="2016-03-04T15:47:00Z"/>
              </w:rPr>
            </w:pPr>
            <w:ins w:id="1058" w:author="Microsoft" w:date="2016-03-04T15:47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52022D" w:rsidRPr="00883F4B" w:rsidRDefault="0052022D" w:rsidP="000549DA">
            <w:pPr>
              <w:rPr>
                <w:ins w:id="1059" w:author="Microsoft" w:date="2016-03-04T15:47:00Z"/>
                <w:iCs/>
              </w:rPr>
            </w:pPr>
            <w:ins w:id="1060" w:author="Microsoft" w:date="2016-03-04T15:47:00Z">
              <w:r>
                <w:rPr>
                  <w:iCs/>
                </w:rPr>
                <w:t>Jk025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52022D" w:rsidRPr="00883F4B" w:rsidRDefault="0052022D" w:rsidP="000549DA">
            <w:pPr>
              <w:rPr>
                <w:ins w:id="1061" w:author="Microsoft" w:date="2016-03-04T15:47:00Z"/>
              </w:rPr>
            </w:pPr>
            <w:ins w:id="1062" w:author="Microsoft" w:date="2016-03-04T15:47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52022D" w:rsidRPr="00883F4B" w:rsidRDefault="0052022D" w:rsidP="000549DA">
            <w:pPr>
              <w:rPr>
                <w:ins w:id="1063" w:author="Microsoft" w:date="2016-03-04T15:47:00Z"/>
                <w:iCs/>
              </w:rPr>
            </w:pPr>
          </w:p>
        </w:tc>
      </w:tr>
      <w:tr w:rsidR="0052022D" w:rsidRPr="00883F4B" w:rsidTr="000549DA">
        <w:trPr>
          <w:ins w:id="1064" w:author="Microsoft" w:date="2016-03-04T15:47:00Z"/>
        </w:trPr>
        <w:tc>
          <w:tcPr>
            <w:tcW w:w="1384" w:type="dxa"/>
            <w:shd w:val="clear" w:color="auto" w:fill="D9D9D9"/>
            <w:vAlign w:val="center"/>
          </w:tcPr>
          <w:p w:rsidR="0052022D" w:rsidRPr="00883F4B" w:rsidRDefault="0052022D" w:rsidP="000549DA">
            <w:pPr>
              <w:rPr>
                <w:ins w:id="1065" w:author="Microsoft" w:date="2016-03-04T15:47:00Z"/>
              </w:rPr>
            </w:pPr>
            <w:ins w:id="1066" w:author="Microsoft" w:date="2016-03-04T15:47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52022D" w:rsidRPr="00883F4B" w:rsidRDefault="0052022D" w:rsidP="000549DA">
            <w:pPr>
              <w:rPr>
                <w:ins w:id="1067" w:author="Microsoft" w:date="2016-03-04T15:47:00Z"/>
                <w:iCs/>
              </w:rPr>
            </w:pPr>
            <w:ins w:id="1068" w:author="Microsoft" w:date="2016-03-04T15:47:00Z">
              <w:r>
                <w:rPr>
                  <w:rFonts w:hint="eastAsia"/>
                  <w:iCs/>
                </w:rPr>
                <w:t>站点重置</w:t>
              </w:r>
              <w:r>
                <w:rPr>
                  <w:iCs/>
                </w:rPr>
                <w:t>密码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52022D" w:rsidRPr="00883F4B" w:rsidRDefault="0052022D" w:rsidP="000549DA">
            <w:pPr>
              <w:rPr>
                <w:ins w:id="1069" w:author="Microsoft" w:date="2016-03-04T15:47:00Z"/>
                <w:iCs/>
              </w:rPr>
            </w:pPr>
            <w:ins w:id="1070" w:author="Microsoft" w:date="2016-03-04T15:47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52022D" w:rsidRPr="00883F4B" w:rsidRDefault="0052022D" w:rsidP="000549DA">
            <w:pPr>
              <w:rPr>
                <w:ins w:id="1071" w:author="Microsoft" w:date="2016-03-04T15:47:00Z"/>
                <w:iCs/>
              </w:rPr>
            </w:pPr>
          </w:p>
        </w:tc>
      </w:tr>
      <w:tr w:rsidR="0052022D" w:rsidRPr="00883F4B" w:rsidTr="000549DA">
        <w:trPr>
          <w:trHeight w:val="390"/>
          <w:ins w:id="1072" w:author="Microsoft" w:date="2016-03-04T15:47:00Z"/>
        </w:trPr>
        <w:tc>
          <w:tcPr>
            <w:tcW w:w="1384" w:type="dxa"/>
            <w:shd w:val="clear" w:color="auto" w:fill="D9D9D9"/>
            <w:vAlign w:val="center"/>
          </w:tcPr>
          <w:p w:rsidR="0052022D" w:rsidRPr="00883F4B" w:rsidRDefault="0052022D" w:rsidP="000549DA">
            <w:pPr>
              <w:rPr>
                <w:ins w:id="1073" w:author="Microsoft" w:date="2016-03-04T15:47:00Z"/>
              </w:rPr>
            </w:pPr>
            <w:ins w:id="1074" w:author="Microsoft" w:date="2016-03-04T15:47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52022D" w:rsidRPr="00883F4B" w:rsidRDefault="0052022D">
            <w:pPr>
              <w:rPr>
                <w:ins w:id="1075" w:author="Microsoft" w:date="2016-03-04T15:47:00Z"/>
              </w:rPr>
            </w:pPr>
            <w:ins w:id="1076" w:author="Microsoft" w:date="2016-03-04T15:47:00Z">
              <w:r>
                <w:rPr>
                  <w:rFonts w:hint="eastAsia"/>
                </w:rPr>
                <w:t>当</w:t>
              </w:r>
              <w:r>
                <w:t>站点忘记</w:t>
              </w:r>
              <w:r>
                <w:rPr>
                  <w:rFonts w:hint="eastAsia"/>
                </w:rPr>
                <w:t>密码</w:t>
              </w:r>
              <w:r>
                <w:t>或其他原因</w:t>
              </w:r>
              <w:r>
                <w:rPr>
                  <w:rFonts w:hint="eastAsia"/>
                </w:rPr>
                <w:t>重新</w:t>
              </w:r>
              <w:r>
                <w:t>设定站点密码</w:t>
              </w:r>
            </w:ins>
          </w:p>
        </w:tc>
      </w:tr>
      <w:tr w:rsidR="0052022D" w:rsidRPr="00883F4B" w:rsidTr="000549DA">
        <w:trPr>
          <w:trHeight w:val="420"/>
          <w:ins w:id="1077" w:author="Microsoft" w:date="2016-03-04T15:47:00Z"/>
        </w:trPr>
        <w:tc>
          <w:tcPr>
            <w:tcW w:w="1384" w:type="dxa"/>
            <w:shd w:val="clear" w:color="auto" w:fill="D9D9D9"/>
            <w:vAlign w:val="center"/>
          </w:tcPr>
          <w:p w:rsidR="0052022D" w:rsidRPr="00883F4B" w:rsidRDefault="0052022D" w:rsidP="000549DA">
            <w:pPr>
              <w:rPr>
                <w:ins w:id="1078" w:author="Microsoft" w:date="2016-03-04T15:47:00Z"/>
              </w:rPr>
            </w:pPr>
            <w:ins w:id="1079" w:author="Microsoft" w:date="2016-03-04T15:47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52022D" w:rsidRPr="00FE5E8A" w:rsidRDefault="0052022D">
            <w:pPr>
              <w:rPr>
                <w:ins w:id="1080" w:author="Microsoft" w:date="2016-03-04T15:47:00Z"/>
                <w:iCs/>
              </w:rPr>
            </w:pPr>
            <w:ins w:id="1081" w:author="Microsoft" w:date="2016-03-04T15:48:00Z">
              <w:r>
                <w:rPr>
                  <w:rFonts w:hint="eastAsia"/>
                  <w:iCs/>
                </w:rPr>
                <w:t>重置</w:t>
              </w:r>
              <w:r>
                <w:rPr>
                  <w:iCs/>
                </w:rPr>
                <w:t>密码：默认初始密码</w:t>
              </w:r>
              <w:r>
                <w:rPr>
                  <w:rFonts w:hint="eastAsia"/>
                  <w:iCs/>
                </w:rPr>
                <w:t>“</w:t>
              </w:r>
            </w:ins>
            <w:ins w:id="1082" w:author="Microsoft" w:date="2016-04-06T13:42:00Z">
              <w:r w:rsidR="00DE3552">
                <w:rPr>
                  <w:iCs/>
                </w:rPr>
                <w:t>111111</w:t>
              </w:r>
            </w:ins>
            <w:ins w:id="1083" w:author="Microsoft" w:date="2016-03-04T15:48:00Z">
              <w:r>
                <w:rPr>
                  <w:iCs/>
                </w:rPr>
                <w:t>”</w:t>
              </w:r>
            </w:ins>
          </w:p>
        </w:tc>
      </w:tr>
      <w:tr w:rsidR="0052022D" w:rsidRPr="00883F4B" w:rsidTr="000549DA">
        <w:trPr>
          <w:trHeight w:val="420"/>
          <w:ins w:id="1084" w:author="Microsoft" w:date="2016-03-04T15:47:00Z"/>
        </w:trPr>
        <w:tc>
          <w:tcPr>
            <w:tcW w:w="1384" w:type="dxa"/>
            <w:shd w:val="clear" w:color="auto" w:fill="D9D9D9"/>
            <w:vAlign w:val="center"/>
          </w:tcPr>
          <w:p w:rsidR="0052022D" w:rsidRPr="00883F4B" w:rsidRDefault="0052022D" w:rsidP="000549DA">
            <w:pPr>
              <w:rPr>
                <w:ins w:id="1085" w:author="Microsoft" w:date="2016-03-04T15:47:00Z"/>
              </w:rPr>
            </w:pPr>
            <w:ins w:id="1086" w:author="Microsoft" w:date="2016-03-04T15:47:00Z">
              <w:r w:rsidRPr="00883F4B">
                <w:rPr>
                  <w:rFonts w:hint="eastAsia"/>
                </w:rPr>
                <w:lastRenderedPageBreak/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52022D" w:rsidRPr="00883F4B" w:rsidRDefault="0052022D" w:rsidP="000549DA">
            <w:pPr>
              <w:rPr>
                <w:ins w:id="1087" w:author="Microsoft" w:date="2016-03-04T15:47:00Z"/>
              </w:rPr>
            </w:pPr>
            <w:ins w:id="1088" w:author="Microsoft" w:date="2016-03-04T15:48:00Z">
              <w:r>
                <w:rPr>
                  <w:rFonts w:hint="eastAsia"/>
                </w:rPr>
                <w:t>重置</w:t>
              </w:r>
              <w:r>
                <w:t>密码成功！</w:t>
              </w:r>
            </w:ins>
          </w:p>
        </w:tc>
      </w:tr>
      <w:tr w:rsidR="0052022D" w:rsidRPr="00883F4B" w:rsidTr="000549DA">
        <w:trPr>
          <w:ins w:id="1089" w:author="Microsoft" w:date="2016-03-04T15:47:00Z"/>
        </w:trPr>
        <w:tc>
          <w:tcPr>
            <w:tcW w:w="1384" w:type="dxa"/>
            <w:shd w:val="clear" w:color="auto" w:fill="D9D9D9"/>
            <w:vAlign w:val="center"/>
          </w:tcPr>
          <w:p w:rsidR="0052022D" w:rsidRPr="00883F4B" w:rsidRDefault="0052022D" w:rsidP="000549DA">
            <w:pPr>
              <w:rPr>
                <w:ins w:id="1090" w:author="Microsoft" w:date="2016-03-04T15:47:00Z"/>
              </w:rPr>
            </w:pPr>
            <w:ins w:id="1091" w:author="Microsoft" w:date="2016-03-04T15:47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52022D" w:rsidRPr="00FE4DC0" w:rsidRDefault="0052022D" w:rsidP="000549DA">
            <w:pPr>
              <w:rPr>
                <w:ins w:id="1092" w:author="Microsoft" w:date="2016-03-04T15:47:00Z"/>
                <w:noProof/>
                <w:szCs w:val="21"/>
              </w:rPr>
            </w:pPr>
            <w:ins w:id="1093" w:author="Microsoft" w:date="2016-03-04T15:47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52022D" w:rsidRPr="00883F4B" w:rsidTr="000549DA">
        <w:trPr>
          <w:ins w:id="1094" w:author="Microsoft" w:date="2016-03-04T15:47:00Z"/>
        </w:trPr>
        <w:tc>
          <w:tcPr>
            <w:tcW w:w="1384" w:type="dxa"/>
            <w:shd w:val="clear" w:color="auto" w:fill="D9D9D9"/>
            <w:vAlign w:val="center"/>
          </w:tcPr>
          <w:p w:rsidR="0052022D" w:rsidRPr="00883F4B" w:rsidRDefault="0052022D" w:rsidP="000549DA">
            <w:pPr>
              <w:rPr>
                <w:ins w:id="1095" w:author="Microsoft" w:date="2016-03-04T15:47:00Z"/>
              </w:rPr>
            </w:pPr>
            <w:ins w:id="1096" w:author="Microsoft" w:date="2016-03-04T15:47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52022D" w:rsidRPr="00883F4B" w:rsidRDefault="0052022D" w:rsidP="000549DA">
            <w:pPr>
              <w:rPr>
                <w:ins w:id="1097" w:author="Microsoft" w:date="2016-03-04T15:47:00Z"/>
                <w:bCs/>
                <w:iCs/>
              </w:rPr>
            </w:pPr>
            <w:ins w:id="1098" w:author="Microsoft" w:date="2016-03-04T15:48:00Z">
              <w:r>
                <w:rPr>
                  <w:rFonts w:hint="eastAsia"/>
                  <w:bCs/>
                  <w:iCs/>
                </w:rPr>
                <w:t>无</w:t>
              </w:r>
            </w:ins>
          </w:p>
        </w:tc>
      </w:tr>
      <w:tr w:rsidR="0052022D" w:rsidRPr="00883F4B" w:rsidTr="000549DA">
        <w:trPr>
          <w:ins w:id="1099" w:author="Microsoft" w:date="2016-03-04T15:47:00Z"/>
        </w:trPr>
        <w:tc>
          <w:tcPr>
            <w:tcW w:w="1384" w:type="dxa"/>
            <w:shd w:val="clear" w:color="auto" w:fill="D9D9D9"/>
            <w:vAlign w:val="center"/>
          </w:tcPr>
          <w:p w:rsidR="0052022D" w:rsidRPr="00883F4B" w:rsidRDefault="0052022D" w:rsidP="000549DA">
            <w:pPr>
              <w:rPr>
                <w:ins w:id="1100" w:author="Microsoft" w:date="2016-03-04T15:47:00Z"/>
              </w:rPr>
            </w:pPr>
            <w:ins w:id="1101" w:author="Microsoft" w:date="2016-03-04T15:47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52022D" w:rsidRPr="00883F4B" w:rsidRDefault="00DE3552">
            <w:pPr>
              <w:rPr>
                <w:ins w:id="1102" w:author="Microsoft" w:date="2016-03-04T15:47:00Z"/>
              </w:rPr>
            </w:pPr>
            <w:ins w:id="1103" w:author="Microsoft" w:date="2016-04-06T13:41:00Z">
              <w:r>
                <w:rPr>
                  <w:rFonts w:hint="eastAsia"/>
                </w:rPr>
                <w:t>新建</w:t>
              </w:r>
              <w:r>
                <w:t>站点</w:t>
              </w:r>
              <w:r>
                <w:rPr>
                  <w:rFonts w:hint="eastAsia"/>
                </w:rPr>
                <w:t>时</w:t>
              </w:r>
            </w:ins>
            <w:ins w:id="1104" w:author="Microsoft" w:date="2016-04-06T13:21:00Z">
              <w:r w:rsidR="009357BF">
                <w:rPr>
                  <w:rFonts w:hint="eastAsia"/>
                </w:rPr>
                <w:t>初始</w:t>
              </w:r>
              <w:r w:rsidR="009357BF">
                <w:t>的站点交易密码</w:t>
              </w:r>
            </w:ins>
            <w:ins w:id="1105" w:author="Microsoft" w:date="2016-04-06T13:41:00Z">
              <w:r>
                <w:rPr>
                  <w:rFonts w:hint="eastAsia"/>
                </w:rPr>
                <w:t>为</w:t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个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；</w:t>
              </w:r>
            </w:ins>
            <w:ins w:id="1106" w:author="Microsoft" w:date="2016-04-06T13:21:00Z">
              <w:r w:rsidR="009357BF">
                <w:t>，手持终端中站点</w:t>
              </w:r>
            </w:ins>
            <w:ins w:id="1107" w:author="Microsoft" w:date="2016-04-06T13:41:00Z">
              <w:r>
                <w:rPr>
                  <w:rFonts w:hint="eastAsia"/>
                </w:rPr>
                <w:t>通过</w:t>
              </w:r>
              <w:r>
                <w:t>交易</w:t>
              </w:r>
            </w:ins>
            <w:ins w:id="1108" w:author="Microsoft" w:date="2016-04-06T13:21:00Z">
              <w:r w:rsidR="009357BF">
                <w:t>密码</w:t>
              </w:r>
            </w:ins>
            <w:ins w:id="1109" w:author="Microsoft" w:date="2016-04-06T13:22:00Z">
              <w:r w:rsidR="009357BF">
                <w:t>进行登录</w:t>
              </w:r>
              <w:r w:rsidR="009357BF">
                <w:rPr>
                  <w:rFonts w:hint="eastAsia"/>
                </w:rPr>
                <w:t>，</w:t>
              </w:r>
              <w:r w:rsidR="009357BF">
                <w:t>登录后</w:t>
              </w:r>
            </w:ins>
            <w:ins w:id="1110" w:author="Microsoft" w:date="2016-04-06T13:41:00Z">
              <w:r>
                <w:rPr>
                  <w:rFonts w:hint="eastAsia"/>
                </w:rPr>
                <w:t>可</w:t>
              </w:r>
            </w:ins>
            <w:ins w:id="1111" w:author="Microsoft" w:date="2016-04-06T13:22:00Z">
              <w:r w:rsidR="009357BF">
                <w:t>修改站点的交易密码；</w:t>
              </w:r>
            </w:ins>
          </w:p>
        </w:tc>
      </w:tr>
    </w:tbl>
    <w:p w:rsidR="0052022D" w:rsidRPr="003C5CF1" w:rsidRDefault="0052022D">
      <w:pPr>
        <w:pStyle w:val="a0"/>
        <w:rPr>
          <w:ins w:id="1112" w:author="Microsoft" w:date="2016-03-04T15:46:00Z"/>
        </w:rPr>
        <w:pPrChange w:id="1113" w:author="Microsoft" w:date="2016-03-04T15:46:00Z">
          <w:pPr>
            <w:pStyle w:val="4"/>
          </w:pPr>
        </w:pPrChange>
      </w:pPr>
    </w:p>
    <w:p w:rsidR="0052022D" w:rsidRDefault="0052022D">
      <w:pPr>
        <w:pStyle w:val="4"/>
        <w:rPr>
          <w:ins w:id="1114" w:author="Microsoft" w:date="2016-03-04T15:46:00Z"/>
        </w:rPr>
      </w:pPr>
      <w:ins w:id="1115" w:author="Microsoft" w:date="2016-03-04T15:45:00Z">
        <w:r>
          <w:rPr>
            <w:rFonts w:hint="eastAsia"/>
          </w:rPr>
          <w:t>启用</w:t>
        </w:r>
      </w:ins>
      <w:ins w:id="1116" w:author="Microsoft" w:date="2016-03-04T15:46:00Z">
        <w:r>
          <w:rPr>
            <w:rFonts w:hint="eastAsia"/>
          </w:rPr>
          <w:t>/</w:t>
        </w:r>
        <w:r>
          <w:rPr>
            <w:rFonts w:hint="eastAsia"/>
          </w:rPr>
          <w:t>禁用</w:t>
        </w:r>
        <w:r>
          <w:t>销售站</w:t>
        </w:r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52022D" w:rsidRPr="00883F4B" w:rsidTr="000549DA">
        <w:trPr>
          <w:ins w:id="1117" w:author="Microsoft" w:date="2016-03-04T15:48:00Z"/>
        </w:trPr>
        <w:tc>
          <w:tcPr>
            <w:tcW w:w="1384" w:type="dxa"/>
            <w:shd w:val="clear" w:color="auto" w:fill="D9D9D9"/>
            <w:vAlign w:val="center"/>
          </w:tcPr>
          <w:p w:rsidR="0052022D" w:rsidRPr="00883F4B" w:rsidRDefault="0052022D" w:rsidP="000549DA">
            <w:pPr>
              <w:rPr>
                <w:ins w:id="1118" w:author="Microsoft" w:date="2016-03-04T15:48:00Z"/>
              </w:rPr>
            </w:pPr>
            <w:ins w:id="1119" w:author="Microsoft" w:date="2016-03-04T15:48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52022D" w:rsidRPr="00883F4B" w:rsidRDefault="0052022D" w:rsidP="000549DA">
            <w:pPr>
              <w:rPr>
                <w:ins w:id="1120" w:author="Microsoft" w:date="2016-03-04T15:48:00Z"/>
                <w:iCs/>
              </w:rPr>
            </w:pPr>
            <w:ins w:id="1121" w:author="Microsoft" w:date="2016-03-04T15:48:00Z">
              <w:r>
                <w:rPr>
                  <w:iCs/>
                </w:rPr>
                <w:t>Jk026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52022D" w:rsidRPr="00883F4B" w:rsidRDefault="0052022D" w:rsidP="000549DA">
            <w:pPr>
              <w:rPr>
                <w:ins w:id="1122" w:author="Microsoft" w:date="2016-03-04T15:48:00Z"/>
              </w:rPr>
            </w:pPr>
            <w:ins w:id="1123" w:author="Microsoft" w:date="2016-03-04T15:48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52022D" w:rsidRPr="00883F4B" w:rsidRDefault="0052022D" w:rsidP="000549DA">
            <w:pPr>
              <w:rPr>
                <w:ins w:id="1124" w:author="Microsoft" w:date="2016-03-04T15:48:00Z"/>
                <w:iCs/>
              </w:rPr>
            </w:pPr>
          </w:p>
        </w:tc>
      </w:tr>
      <w:tr w:rsidR="0052022D" w:rsidRPr="00883F4B" w:rsidTr="000549DA">
        <w:trPr>
          <w:ins w:id="1125" w:author="Microsoft" w:date="2016-03-04T15:48:00Z"/>
        </w:trPr>
        <w:tc>
          <w:tcPr>
            <w:tcW w:w="1384" w:type="dxa"/>
            <w:shd w:val="clear" w:color="auto" w:fill="D9D9D9"/>
            <w:vAlign w:val="center"/>
          </w:tcPr>
          <w:p w:rsidR="0052022D" w:rsidRPr="00883F4B" w:rsidRDefault="0052022D" w:rsidP="000549DA">
            <w:pPr>
              <w:rPr>
                <w:ins w:id="1126" w:author="Microsoft" w:date="2016-03-04T15:48:00Z"/>
              </w:rPr>
            </w:pPr>
            <w:ins w:id="1127" w:author="Microsoft" w:date="2016-03-04T15:48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52022D" w:rsidRPr="00883F4B" w:rsidRDefault="0052022D" w:rsidP="000549DA">
            <w:pPr>
              <w:rPr>
                <w:ins w:id="1128" w:author="Microsoft" w:date="2016-03-04T15:48:00Z"/>
                <w:iCs/>
              </w:rPr>
            </w:pPr>
            <w:ins w:id="1129" w:author="Microsoft" w:date="2016-03-04T15:49:00Z">
              <w:r>
                <w:rPr>
                  <w:rFonts w:hint="eastAsia"/>
                  <w:iCs/>
                </w:rPr>
                <w:t>禁用</w:t>
              </w:r>
              <w:r>
                <w:rPr>
                  <w:rFonts w:hint="eastAsia"/>
                  <w:iCs/>
                </w:rPr>
                <w:t>/</w:t>
              </w:r>
              <w:r>
                <w:rPr>
                  <w:rFonts w:hint="eastAsia"/>
                  <w:iCs/>
                </w:rPr>
                <w:t>启用</w:t>
              </w:r>
              <w:r>
                <w:rPr>
                  <w:iCs/>
                </w:rPr>
                <w:t>销售站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52022D" w:rsidRPr="00883F4B" w:rsidRDefault="0052022D" w:rsidP="000549DA">
            <w:pPr>
              <w:rPr>
                <w:ins w:id="1130" w:author="Microsoft" w:date="2016-03-04T15:48:00Z"/>
                <w:iCs/>
              </w:rPr>
            </w:pPr>
            <w:ins w:id="1131" w:author="Microsoft" w:date="2016-03-04T15:48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52022D" w:rsidRPr="00883F4B" w:rsidRDefault="0052022D" w:rsidP="000549DA">
            <w:pPr>
              <w:rPr>
                <w:ins w:id="1132" w:author="Microsoft" w:date="2016-03-04T15:48:00Z"/>
                <w:iCs/>
              </w:rPr>
            </w:pPr>
          </w:p>
        </w:tc>
      </w:tr>
      <w:tr w:rsidR="0052022D" w:rsidRPr="00883F4B" w:rsidTr="000549DA">
        <w:trPr>
          <w:trHeight w:val="390"/>
          <w:ins w:id="1133" w:author="Microsoft" w:date="2016-03-04T15:48:00Z"/>
        </w:trPr>
        <w:tc>
          <w:tcPr>
            <w:tcW w:w="1384" w:type="dxa"/>
            <w:shd w:val="clear" w:color="auto" w:fill="D9D9D9"/>
            <w:vAlign w:val="center"/>
          </w:tcPr>
          <w:p w:rsidR="0052022D" w:rsidRPr="00883F4B" w:rsidRDefault="0052022D" w:rsidP="000549DA">
            <w:pPr>
              <w:rPr>
                <w:ins w:id="1134" w:author="Microsoft" w:date="2016-03-04T15:48:00Z"/>
              </w:rPr>
            </w:pPr>
            <w:ins w:id="1135" w:author="Microsoft" w:date="2016-03-04T15:48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52022D" w:rsidRPr="00883F4B" w:rsidRDefault="0052022D" w:rsidP="000549DA">
            <w:pPr>
              <w:rPr>
                <w:ins w:id="1136" w:author="Microsoft" w:date="2016-03-04T15:48:00Z"/>
              </w:rPr>
            </w:pPr>
            <w:ins w:id="1137" w:author="Microsoft" w:date="2016-03-04T15:50:00Z">
              <w:r>
                <w:rPr>
                  <w:rFonts w:hint="eastAsia"/>
                </w:rPr>
                <w:t>当</w:t>
              </w:r>
            </w:ins>
            <w:ins w:id="1138" w:author="Microsoft" w:date="2016-03-04T15:51:00Z">
              <w:r>
                <w:rPr>
                  <w:rFonts w:hint="eastAsia"/>
                </w:rPr>
                <w:t>销售站</w:t>
              </w:r>
            </w:ins>
            <w:ins w:id="1139" w:author="Microsoft" w:date="2016-03-04T15:52:00Z">
              <w:r w:rsidR="00347551">
                <w:rPr>
                  <w:rFonts w:hint="eastAsia"/>
                </w:rPr>
                <w:t>由于</w:t>
              </w:r>
              <w:r w:rsidR="00347551">
                <w:t>某</w:t>
              </w:r>
              <w:r w:rsidR="00347551">
                <w:rPr>
                  <w:rFonts w:hint="eastAsia"/>
                </w:rPr>
                <w:t>些</w:t>
              </w:r>
              <w:r w:rsidR="00347551">
                <w:t>原因</w:t>
              </w:r>
              <w:r w:rsidR="00347551">
                <w:rPr>
                  <w:rFonts w:hint="eastAsia"/>
                </w:rPr>
                <w:t>暂时</w:t>
              </w:r>
              <w:r w:rsidR="00347551">
                <w:t>不进行销售时可禁用，使用时再启用</w:t>
              </w:r>
            </w:ins>
          </w:p>
        </w:tc>
      </w:tr>
      <w:tr w:rsidR="0052022D" w:rsidRPr="00883F4B" w:rsidTr="000549DA">
        <w:trPr>
          <w:trHeight w:val="420"/>
          <w:ins w:id="1140" w:author="Microsoft" w:date="2016-03-04T15:48:00Z"/>
        </w:trPr>
        <w:tc>
          <w:tcPr>
            <w:tcW w:w="1384" w:type="dxa"/>
            <w:shd w:val="clear" w:color="auto" w:fill="D9D9D9"/>
            <w:vAlign w:val="center"/>
          </w:tcPr>
          <w:p w:rsidR="0052022D" w:rsidRPr="00883F4B" w:rsidRDefault="0052022D" w:rsidP="000549DA">
            <w:pPr>
              <w:rPr>
                <w:ins w:id="1141" w:author="Microsoft" w:date="2016-03-04T15:48:00Z"/>
              </w:rPr>
            </w:pPr>
            <w:ins w:id="1142" w:author="Microsoft" w:date="2016-03-04T15:48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52022D" w:rsidRDefault="00347551" w:rsidP="000549DA">
            <w:pPr>
              <w:rPr>
                <w:ins w:id="1143" w:author="Microsoft" w:date="2016-03-04T15:53:00Z"/>
                <w:iCs/>
              </w:rPr>
            </w:pPr>
            <w:ins w:id="1144" w:author="Microsoft" w:date="2016-03-04T15:53:00Z">
              <w:r>
                <w:rPr>
                  <w:rFonts w:hint="eastAsia"/>
                  <w:iCs/>
                </w:rPr>
                <w:t>禁用</w:t>
              </w:r>
            </w:ins>
          </w:p>
          <w:p w:rsidR="00347551" w:rsidRPr="00FE5E8A" w:rsidRDefault="00347551" w:rsidP="000549DA">
            <w:pPr>
              <w:rPr>
                <w:ins w:id="1145" w:author="Microsoft" w:date="2016-03-04T15:48:00Z"/>
                <w:iCs/>
              </w:rPr>
            </w:pPr>
            <w:ins w:id="1146" w:author="Microsoft" w:date="2016-03-04T15:53:00Z">
              <w:r>
                <w:rPr>
                  <w:rFonts w:hint="eastAsia"/>
                  <w:iCs/>
                </w:rPr>
                <w:t>启用</w:t>
              </w:r>
            </w:ins>
          </w:p>
        </w:tc>
      </w:tr>
      <w:tr w:rsidR="0052022D" w:rsidRPr="00883F4B" w:rsidTr="000549DA">
        <w:trPr>
          <w:trHeight w:val="420"/>
          <w:ins w:id="1147" w:author="Microsoft" w:date="2016-03-04T15:48:00Z"/>
        </w:trPr>
        <w:tc>
          <w:tcPr>
            <w:tcW w:w="1384" w:type="dxa"/>
            <w:shd w:val="clear" w:color="auto" w:fill="D9D9D9"/>
            <w:vAlign w:val="center"/>
          </w:tcPr>
          <w:p w:rsidR="0052022D" w:rsidRPr="00883F4B" w:rsidRDefault="0052022D" w:rsidP="000549DA">
            <w:pPr>
              <w:rPr>
                <w:ins w:id="1148" w:author="Microsoft" w:date="2016-03-04T15:48:00Z"/>
              </w:rPr>
            </w:pPr>
            <w:ins w:id="1149" w:author="Microsoft" w:date="2016-03-04T15:48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52022D" w:rsidRPr="00883F4B" w:rsidRDefault="00347551" w:rsidP="000549DA">
            <w:pPr>
              <w:rPr>
                <w:ins w:id="1150" w:author="Microsoft" w:date="2016-03-04T15:48:00Z"/>
              </w:rPr>
            </w:pPr>
            <w:ins w:id="1151" w:author="Microsoft" w:date="2016-03-04T15:53:00Z">
              <w:r>
                <w:rPr>
                  <w:rFonts w:hint="eastAsia"/>
                </w:rPr>
                <w:t>设置</w:t>
              </w:r>
              <w:r>
                <w:t>成功！</w:t>
              </w:r>
            </w:ins>
          </w:p>
        </w:tc>
      </w:tr>
      <w:tr w:rsidR="0052022D" w:rsidRPr="00883F4B" w:rsidTr="000549DA">
        <w:trPr>
          <w:ins w:id="1152" w:author="Microsoft" w:date="2016-03-04T15:48:00Z"/>
        </w:trPr>
        <w:tc>
          <w:tcPr>
            <w:tcW w:w="1384" w:type="dxa"/>
            <w:shd w:val="clear" w:color="auto" w:fill="D9D9D9"/>
            <w:vAlign w:val="center"/>
          </w:tcPr>
          <w:p w:rsidR="0052022D" w:rsidRPr="00883F4B" w:rsidRDefault="0052022D" w:rsidP="000549DA">
            <w:pPr>
              <w:rPr>
                <w:ins w:id="1153" w:author="Microsoft" w:date="2016-03-04T15:48:00Z"/>
              </w:rPr>
            </w:pPr>
            <w:ins w:id="1154" w:author="Microsoft" w:date="2016-03-04T15:48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52022D" w:rsidRPr="00FE4DC0" w:rsidRDefault="0052022D" w:rsidP="000549DA">
            <w:pPr>
              <w:rPr>
                <w:ins w:id="1155" w:author="Microsoft" w:date="2016-03-04T15:48:00Z"/>
                <w:noProof/>
                <w:szCs w:val="21"/>
              </w:rPr>
            </w:pPr>
            <w:ins w:id="1156" w:author="Microsoft" w:date="2016-03-04T15:48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52022D" w:rsidRPr="00883F4B" w:rsidTr="000549DA">
        <w:trPr>
          <w:ins w:id="1157" w:author="Microsoft" w:date="2016-03-04T15:48:00Z"/>
        </w:trPr>
        <w:tc>
          <w:tcPr>
            <w:tcW w:w="1384" w:type="dxa"/>
            <w:shd w:val="clear" w:color="auto" w:fill="D9D9D9"/>
            <w:vAlign w:val="center"/>
          </w:tcPr>
          <w:p w:rsidR="0052022D" w:rsidRPr="00883F4B" w:rsidRDefault="0052022D" w:rsidP="000549DA">
            <w:pPr>
              <w:rPr>
                <w:ins w:id="1158" w:author="Microsoft" w:date="2016-03-04T15:48:00Z"/>
              </w:rPr>
            </w:pPr>
            <w:ins w:id="1159" w:author="Microsoft" w:date="2016-03-04T15:48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52022D" w:rsidRPr="00883F4B" w:rsidRDefault="00347551" w:rsidP="000549DA">
            <w:pPr>
              <w:rPr>
                <w:ins w:id="1160" w:author="Microsoft" w:date="2016-03-04T15:48:00Z"/>
                <w:bCs/>
                <w:iCs/>
              </w:rPr>
            </w:pPr>
            <w:ins w:id="1161" w:author="Microsoft" w:date="2016-03-04T15:53:00Z">
              <w:r>
                <w:rPr>
                  <w:rFonts w:hint="eastAsia"/>
                  <w:bCs/>
                  <w:iCs/>
                </w:rPr>
                <w:t>被</w:t>
              </w:r>
              <w:r>
                <w:rPr>
                  <w:bCs/>
                  <w:iCs/>
                </w:rPr>
                <w:t>禁用的销售站不再进行销售，兑奖等操作；</w:t>
              </w:r>
            </w:ins>
          </w:p>
        </w:tc>
      </w:tr>
      <w:tr w:rsidR="0052022D" w:rsidRPr="00883F4B" w:rsidTr="000549DA">
        <w:trPr>
          <w:ins w:id="1162" w:author="Microsoft" w:date="2016-03-04T15:48:00Z"/>
        </w:trPr>
        <w:tc>
          <w:tcPr>
            <w:tcW w:w="1384" w:type="dxa"/>
            <w:shd w:val="clear" w:color="auto" w:fill="D9D9D9"/>
            <w:vAlign w:val="center"/>
          </w:tcPr>
          <w:p w:rsidR="0052022D" w:rsidRPr="00883F4B" w:rsidRDefault="0052022D" w:rsidP="000549DA">
            <w:pPr>
              <w:rPr>
                <w:ins w:id="1163" w:author="Microsoft" w:date="2016-03-04T15:48:00Z"/>
              </w:rPr>
            </w:pPr>
            <w:ins w:id="1164" w:author="Microsoft" w:date="2016-03-04T15:48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52022D" w:rsidRPr="00883F4B" w:rsidRDefault="00400DC6" w:rsidP="000549DA">
            <w:pPr>
              <w:rPr>
                <w:ins w:id="1165" w:author="Microsoft" w:date="2016-03-04T15:48:00Z"/>
              </w:rPr>
            </w:pPr>
            <w:ins w:id="1166" w:author="Microsoft" w:date="2016-04-07T14:18:00Z">
              <w:r>
                <w:rPr>
                  <w:rFonts w:ascii="宋体" w:hAnsi="宋体" w:hint="eastAsia"/>
                  <w:bCs/>
                  <w:iCs/>
                </w:rPr>
                <w:t>禁用</w:t>
              </w:r>
              <w:r>
                <w:rPr>
                  <w:rFonts w:ascii="宋体" w:hAnsi="宋体"/>
                  <w:bCs/>
                  <w:iCs/>
                </w:rPr>
                <w:t>后，该销售站</w:t>
              </w:r>
              <w:r>
                <w:rPr>
                  <w:rFonts w:ascii="宋体" w:hAnsi="宋体" w:hint="eastAsia"/>
                  <w:bCs/>
                  <w:iCs/>
                </w:rPr>
                <w:t>信息</w:t>
              </w:r>
              <w:r>
                <w:rPr>
                  <w:rFonts w:ascii="宋体" w:hAnsi="宋体"/>
                  <w:bCs/>
                  <w:iCs/>
                </w:rPr>
                <w:t>仍可进行编辑；</w:t>
              </w:r>
            </w:ins>
          </w:p>
        </w:tc>
      </w:tr>
    </w:tbl>
    <w:p w:rsidR="0052022D" w:rsidRPr="0052022D" w:rsidRDefault="0052022D">
      <w:pPr>
        <w:pStyle w:val="a0"/>
        <w:rPr>
          <w:ins w:id="1167" w:author="Microsoft" w:date="2016-03-04T15:45:00Z"/>
        </w:rPr>
        <w:pPrChange w:id="1168" w:author="Microsoft" w:date="2016-03-04T15:46:00Z">
          <w:pPr>
            <w:pStyle w:val="4"/>
          </w:pPr>
        </w:pPrChange>
      </w:pPr>
    </w:p>
    <w:p w:rsidR="0034143A" w:rsidRPr="0052022D" w:rsidRDefault="0034143A" w:rsidP="0052022D">
      <w:pPr>
        <w:pStyle w:val="3"/>
        <w:rPr>
          <w:ins w:id="1169" w:author="Microsoft" w:date="2016-03-04T11:26:00Z"/>
        </w:rPr>
      </w:pPr>
      <w:bookmarkStart w:id="1170" w:name="_Toc447205886"/>
      <w:ins w:id="1171" w:author="Microsoft" w:date="2016-03-04T11:26:00Z">
        <w:r>
          <w:rPr>
            <w:rFonts w:hint="eastAsia"/>
          </w:rPr>
          <w:t>销售员</w:t>
        </w:r>
        <w:r>
          <w:t>管理</w:t>
        </w:r>
        <w:r>
          <w:rPr>
            <w:rFonts w:hint="eastAsia"/>
          </w:rPr>
          <w:t>（</w:t>
        </w:r>
        <w:r>
          <w:rPr>
            <w:rFonts w:hint="eastAsia"/>
          </w:rPr>
          <w:t>T</w:t>
        </w:r>
        <w:r>
          <w:t>eller</w:t>
        </w:r>
        <w:r>
          <w:t>）</w:t>
        </w:r>
        <w:bookmarkEnd w:id="1170"/>
      </w:ins>
    </w:p>
    <w:p w:rsidR="00C86BF9" w:rsidRDefault="0052022D">
      <w:pPr>
        <w:pStyle w:val="4"/>
        <w:rPr>
          <w:ins w:id="1172" w:author="Microsoft" w:date="2016-03-04T15:33:00Z"/>
        </w:rPr>
        <w:pPrChange w:id="1173" w:author="Microsoft" w:date="2016-03-04T15:28:00Z">
          <w:pPr>
            <w:pStyle w:val="3"/>
          </w:pPr>
        </w:pPrChange>
      </w:pPr>
      <w:ins w:id="1174" w:author="Microsoft" w:date="2016-03-04T15:33:00Z">
        <w:r>
          <w:rPr>
            <w:rFonts w:hint="eastAsia"/>
          </w:rPr>
          <w:t>增加</w:t>
        </w:r>
        <w:r>
          <w:t>销售员</w:t>
        </w:r>
      </w:ins>
    </w:p>
    <w:tbl>
      <w:tblPr>
        <w:tblpPr w:leftFromText="180" w:rightFromText="180" w:vertAnchor="text" w:tblpY="275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751"/>
      </w:tblGrid>
      <w:tr w:rsidR="0052022D" w:rsidRPr="00437F65" w:rsidTr="000549DA">
        <w:trPr>
          <w:cantSplit/>
          <w:ins w:id="1175" w:author="Microsoft" w:date="2016-03-04T15:33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176" w:author="Microsoft" w:date="2016-03-04T15:33:00Z"/>
              </w:rPr>
            </w:pPr>
            <w:ins w:id="1177" w:author="Microsoft" w:date="2016-03-04T15:33:00Z">
              <w:r w:rsidRPr="00437F65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</w:tcPr>
          <w:p w:rsidR="0052022D" w:rsidRPr="00437F65" w:rsidRDefault="0052022D" w:rsidP="000549DA">
            <w:pPr>
              <w:spacing w:line="360" w:lineRule="auto"/>
              <w:rPr>
                <w:ins w:id="1178" w:author="Microsoft" w:date="2016-03-04T15:33:00Z"/>
                <w:iCs/>
              </w:rPr>
            </w:pPr>
          </w:p>
        </w:tc>
        <w:tc>
          <w:tcPr>
            <w:tcW w:w="1860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rPr>
                <w:ins w:id="1179" w:author="Microsoft" w:date="2016-03-04T15:33:00Z"/>
              </w:rPr>
            </w:pPr>
            <w:ins w:id="1180" w:author="Microsoft" w:date="2016-03-04T15:33:00Z">
              <w:r w:rsidRPr="00437F65">
                <w:rPr>
                  <w:rFonts w:hint="eastAsia"/>
                </w:rPr>
                <w:t>功能</w:t>
              </w:r>
            </w:ins>
          </w:p>
        </w:tc>
        <w:tc>
          <w:tcPr>
            <w:tcW w:w="2751" w:type="dxa"/>
          </w:tcPr>
          <w:p w:rsidR="0052022D" w:rsidRPr="00437F65" w:rsidRDefault="0052022D" w:rsidP="000549DA">
            <w:pPr>
              <w:spacing w:line="360" w:lineRule="auto"/>
              <w:rPr>
                <w:ins w:id="1181" w:author="Microsoft" w:date="2016-03-04T15:33:00Z"/>
                <w:iCs/>
              </w:rPr>
            </w:pPr>
            <w:ins w:id="1182" w:author="Microsoft" w:date="2016-03-04T15:33:00Z">
              <w:r w:rsidRPr="00437F65">
                <w:rPr>
                  <w:rFonts w:hint="eastAsia"/>
                  <w:iCs/>
                </w:rPr>
                <w:t>销售员管理</w:t>
              </w:r>
            </w:ins>
          </w:p>
        </w:tc>
      </w:tr>
      <w:tr w:rsidR="0052022D" w:rsidRPr="00437F65" w:rsidTr="000549DA">
        <w:trPr>
          <w:cantSplit/>
          <w:ins w:id="1183" w:author="Microsoft" w:date="2016-03-04T15:33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184" w:author="Microsoft" w:date="2016-03-04T15:33:00Z"/>
              </w:rPr>
            </w:pPr>
            <w:ins w:id="1185" w:author="Microsoft" w:date="2016-03-04T15:33:00Z">
              <w:r w:rsidRPr="00437F65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</w:tcPr>
          <w:p w:rsidR="0052022D" w:rsidRPr="00437F65" w:rsidRDefault="0052022D" w:rsidP="000549DA">
            <w:pPr>
              <w:spacing w:line="360" w:lineRule="auto"/>
              <w:rPr>
                <w:ins w:id="1186" w:author="Microsoft" w:date="2016-03-04T15:33:00Z"/>
                <w:iCs/>
              </w:rPr>
            </w:pPr>
            <w:ins w:id="1187" w:author="Microsoft" w:date="2016-03-04T15:33:00Z">
              <w:r w:rsidRPr="00437F65">
                <w:rPr>
                  <w:rFonts w:hint="eastAsia"/>
                  <w:iCs/>
                </w:rPr>
                <w:t>新增销售员</w:t>
              </w:r>
            </w:ins>
          </w:p>
        </w:tc>
        <w:tc>
          <w:tcPr>
            <w:tcW w:w="1860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rPr>
                <w:ins w:id="1188" w:author="Microsoft" w:date="2016-03-04T15:33:00Z"/>
                <w:iCs/>
              </w:rPr>
            </w:pPr>
            <w:ins w:id="1189" w:author="Microsoft" w:date="2016-03-04T15:33:00Z">
              <w:r w:rsidRPr="00437F65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751" w:type="dxa"/>
          </w:tcPr>
          <w:p w:rsidR="0052022D" w:rsidRPr="00437F65" w:rsidRDefault="0052022D" w:rsidP="000549DA">
            <w:pPr>
              <w:spacing w:line="360" w:lineRule="auto"/>
              <w:rPr>
                <w:ins w:id="1190" w:author="Microsoft" w:date="2016-03-04T15:33:00Z"/>
                <w:iCs/>
              </w:rPr>
            </w:pPr>
          </w:p>
        </w:tc>
      </w:tr>
      <w:tr w:rsidR="0052022D" w:rsidRPr="00437F65" w:rsidTr="000549DA">
        <w:trPr>
          <w:trHeight w:val="390"/>
          <w:ins w:id="1191" w:author="Microsoft" w:date="2016-03-04T15:33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192" w:author="Microsoft" w:date="2016-03-04T15:33:00Z"/>
              </w:rPr>
            </w:pPr>
            <w:ins w:id="1193" w:author="Microsoft" w:date="2016-03-04T15:33:00Z">
              <w:r w:rsidRPr="00437F65">
                <w:rPr>
                  <w:rFonts w:hint="eastAsia"/>
                </w:rPr>
                <w:t>功能描述</w:t>
              </w:r>
            </w:ins>
          </w:p>
        </w:tc>
        <w:tc>
          <w:tcPr>
            <w:tcW w:w="7116" w:type="dxa"/>
            <w:gridSpan w:val="3"/>
          </w:tcPr>
          <w:p w:rsidR="0052022D" w:rsidRPr="00437F65" w:rsidRDefault="0052022D" w:rsidP="000549DA">
            <w:pPr>
              <w:pStyle w:val="a6"/>
              <w:rPr>
                <w:ins w:id="1194" w:author="Microsoft" w:date="2016-03-04T15:33:00Z"/>
                <w:rFonts w:ascii="宋体" w:hAnsi="宋体"/>
                <w:bCs/>
                <w:iCs/>
                <w:sz w:val="21"/>
                <w:szCs w:val="21"/>
              </w:rPr>
            </w:pPr>
            <w:ins w:id="1195" w:author="Microsoft" w:date="2016-03-04T15:33:00Z">
              <w:r w:rsidRPr="00437F65">
                <w:rPr>
                  <w:rFonts w:ascii="宋体" w:hAnsi="宋体" w:hint="eastAsia"/>
                  <w:iCs/>
                  <w:sz w:val="21"/>
                  <w:szCs w:val="21"/>
                </w:rPr>
                <w:t>新增销售员</w:t>
              </w:r>
            </w:ins>
          </w:p>
        </w:tc>
      </w:tr>
      <w:tr w:rsidR="0052022D" w:rsidRPr="00437F65" w:rsidTr="000549DA">
        <w:trPr>
          <w:trHeight w:val="420"/>
          <w:ins w:id="1196" w:author="Microsoft" w:date="2016-03-04T15:33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197" w:author="Microsoft" w:date="2016-03-04T15:33:00Z"/>
              </w:rPr>
            </w:pPr>
            <w:ins w:id="1198" w:author="Microsoft" w:date="2016-03-04T15:33:00Z">
              <w:r w:rsidRPr="00437F65">
                <w:rPr>
                  <w:rFonts w:hint="eastAsia"/>
                </w:rPr>
                <w:t>输入</w:t>
              </w:r>
            </w:ins>
          </w:p>
        </w:tc>
        <w:tc>
          <w:tcPr>
            <w:tcW w:w="7116" w:type="dxa"/>
            <w:gridSpan w:val="3"/>
          </w:tcPr>
          <w:p w:rsidR="0052022D" w:rsidRPr="00437F65" w:rsidRDefault="0052022D" w:rsidP="000549DA">
            <w:pPr>
              <w:spacing w:line="360" w:lineRule="auto"/>
              <w:rPr>
                <w:ins w:id="1199" w:author="Microsoft" w:date="2016-03-04T15:33:00Z"/>
                <w:rFonts w:ascii="宋体" w:hAnsi="宋体"/>
                <w:bCs/>
                <w:iCs/>
              </w:rPr>
            </w:pPr>
            <w:ins w:id="1200" w:author="Microsoft" w:date="2016-03-04T15:33:00Z">
              <w:r w:rsidRPr="00437F65">
                <w:rPr>
                  <w:rFonts w:ascii="宋体" w:hAnsi="宋体" w:hint="eastAsia"/>
                  <w:bCs/>
                  <w:iCs/>
                </w:rPr>
                <w:t>销售员编码</w:t>
              </w:r>
              <w:r>
                <w:rPr>
                  <w:rFonts w:ascii="宋体" w:hAnsi="宋体" w:hint="eastAsia"/>
                  <w:bCs/>
                  <w:iCs/>
                </w:rPr>
                <w:t>：手工输入最多6位数字</w:t>
              </w:r>
              <w:r>
                <w:rPr>
                  <w:rFonts w:ascii="宋体" w:hAnsi="宋体"/>
                  <w:bCs/>
                  <w:iCs/>
                </w:rPr>
                <w:t>；系统提供推荐值</w:t>
              </w:r>
              <w:r>
                <w:rPr>
                  <w:rFonts w:ascii="宋体" w:hAnsi="宋体" w:hint="eastAsia"/>
                  <w:bCs/>
                  <w:iCs/>
                </w:rPr>
                <w:t>；</w:t>
              </w:r>
            </w:ins>
          </w:p>
          <w:p w:rsidR="0052022D" w:rsidRPr="00437F65" w:rsidRDefault="0052022D" w:rsidP="000549DA">
            <w:pPr>
              <w:spacing w:line="360" w:lineRule="auto"/>
              <w:rPr>
                <w:ins w:id="1201" w:author="Microsoft" w:date="2016-03-04T15:33:00Z"/>
                <w:rFonts w:ascii="宋体" w:hAnsi="宋体"/>
                <w:bCs/>
                <w:iCs/>
              </w:rPr>
            </w:pPr>
            <w:ins w:id="1202" w:author="Microsoft" w:date="2016-03-04T15:33:00Z">
              <w:r>
                <w:rPr>
                  <w:rFonts w:ascii="宋体" w:hAnsi="宋体" w:hint="eastAsia"/>
                  <w:bCs/>
                  <w:iCs/>
                </w:rPr>
                <w:t>归属销售站：文本框</w:t>
              </w:r>
              <w:r>
                <w:rPr>
                  <w:rFonts w:ascii="宋体" w:hAnsi="宋体"/>
                  <w:bCs/>
                  <w:iCs/>
                </w:rPr>
                <w:t>，</w:t>
              </w:r>
              <w:r>
                <w:rPr>
                  <w:rFonts w:ascii="宋体" w:hAnsi="宋体" w:hint="eastAsia"/>
                  <w:bCs/>
                  <w:iCs/>
                </w:rPr>
                <w:t>终端机所属销售站编码，必填，提供销售站查询功能。</w:t>
              </w:r>
              <w:r w:rsidRPr="00437F65">
                <w:rPr>
                  <w:rFonts w:ascii="宋体" w:hAnsi="宋体"/>
                  <w:bCs/>
                  <w:iCs/>
                </w:rPr>
                <w:t xml:space="preserve"> </w:t>
              </w:r>
            </w:ins>
          </w:p>
          <w:p w:rsidR="0052022D" w:rsidRPr="00437F65" w:rsidRDefault="0052022D" w:rsidP="000549DA">
            <w:pPr>
              <w:spacing w:line="360" w:lineRule="auto"/>
              <w:rPr>
                <w:ins w:id="1203" w:author="Microsoft" w:date="2016-03-04T15:33:00Z"/>
                <w:rFonts w:ascii="宋体" w:hAnsi="宋体"/>
                <w:bCs/>
                <w:iCs/>
              </w:rPr>
            </w:pPr>
            <w:ins w:id="1204" w:author="Microsoft" w:date="2016-03-04T15:33:00Z">
              <w:r w:rsidRPr="00437F65">
                <w:rPr>
                  <w:rFonts w:ascii="宋体" w:hAnsi="宋体" w:hint="eastAsia"/>
                  <w:bCs/>
                  <w:iCs/>
                </w:rPr>
                <w:t>销售员姓名</w:t>
              </w:r>
              <w:r>
                <w:rPr>
                  <w:rFonts w:ascii="宋体" w:hAnsi="宋体" w:hint="eastAsia"/>
                  <w:bCs/>
                  <w:iCs/>
                </w:rPr>
                <w:t>：文本框</w:t>
              </w:r>
              <w:r>
                <w:rPr>
                  <w:rFonts w:ascii="宋体" w:hAnsi="宋体"/>
                  <w:bCs/>
                  <w:iCs/>
                </w:rPr>
                <w:t>，</w:t>
              </w:r>
              <w:r>
                <w:rPr>
                  <w:rFonts w:ascii="宋体" w:hAnsi="宋体" w:hint="eastAsia"/>
                  <w:bCs/>
                  <w:iCs/>
                </w:rPr>
                <w:t>必填，最大20字符；</w:t>
              </w:r>
            </w:ins>
          </w:p>
          <w:p w:rsidR="0052022D" w:rsidRPr="00437F65" w:rsidRDefault="0052022D" w:rsidP="000549DA">
            <w:pPr>
              <w:spacing w:line="360" w:lineRule="auto"/>
              <w:rPr>
                <w:ins w:id="1205" w:author="Microsoft" w:date="2016-03-04T15:33:00Z"/>
                <w:rFonts w:ascii="宋体" w:hAnsi="宋体"/>
                <w:bCs/>
                <w:iCs/>
              </w:rPr>
            </w:pPr>
            <w:ins w:id="1206" w:author="Microsoft" w:date="2016-03-04T15:33:00Z">
              <w:r w:rsidRPr="00437F65">
                <w:rPr>
                  <w:rFonts w:ascii="宋体" w:hAnsi="宋体" w:hint="eastAsia"/>
                  <w:bCs/>
                  <w:iCs/>
                </w:rPr>
                <w:lastRenderedPageBreak/>
                <w:t>销售员类型</w:t>
              </w:r>
              <w:r>
                <w:rPr>
                  <w:rFonts w:ascii="宋体" w:hAnsi="宋体" w:hint="eastAsia"/>
                  <w:bCs/>
                  <w:iCs/>
                </w:rPr>
                <w:t>：下拉框</w:t>
              </w:r>
              <w:r>
                <w:rPr>
                  <w:rFonts w:ascii="宋体" w:hAnsi="宋体"/>
                  <w:bCs/>
                  <w:iCs/>
                </w:rPr>
                <w:t>，</w:t>
              </w:r>
              <w:r>
                <w:rPr>
                  <w:rFonts w:ascii="宋体" w:hAnsi="宋体" w:hint="eastAsia"/>
                  <w:bCs/>
                  <w:iCs/>
                </w:rPr>
                <w:t>必填，包括</w:t>
              </w:r>
              <w:r w:rsidRPr="00437F65">
                <w:rPr>
                  <w:rFonts w:hint="eastAsia"/>
                  <w:iCs/>
                </w:rPr>
                <w:t>普通销售员</w:t>
              </w:r>
              <w:r>
                <w:rPr>
                  <w:rFonts w:hint="eastAsia"/>
                  <w:iCs/>
                </w:rPr>
                <w:t>、</w:t>
              </w:r>
              <w:r w:rsidRPr="00437F65">
                <w:rPr>
                  <w:rFonts w:hint="eastAsia"/>
                  <w:iCs/>
                </w:rPr>
                <w:t>销售站经理</w:t>
              </w:r>
              <w:r>
                <w:rPr>
                  <w:rFonts w:hint="eastAsia"/>
                  <w:iCs/>
                </w:rPr>
                <w:t>、</w:t>
              </w:r>
              <w:r w:rsidRPr="00437F65">
                <w:rPr>
                  <w:rFonts w:hint="eastAsia"/>
                  <w:iCs/>
                </w:rPr>
                <w:t>培训员</w:t>
              </w:r>
            </w:ins>
          </w:p>
        </w:tc>
      </w:tr>
      <w:tr w:rsidR="0052022D" w:rsidRPr="00437F65" w:rsidTr="000549DA">
        <w:trPr>
          <w:trHeight w:val="420"/>
          <w:ins w:id="1207" w:author="Microsoft" w:date="2016-03-04T15:33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208" w:author="Microsoft" w:date="2016-03-04T15:33:00Z"/>
              </w:rPr>
            </w:pPr>
            <w:ins w:id="1209" w:author="Microsoft" w:date="2016-03-04T15:33:00Z">
              <w:r w:rsidRPr="00437F65">
                <w:rPr>
                  <w:rFonts w:hint="eastAsia"/>
                </w:rPr>
                <w:lastRenderedPageBreak/>
                <w:t>输出</w:t>
              </w:r>
            </w:ins>
          </w:p>
        </w:tc>
        <w:tc>
          <w:tcPr>
            <w:tcW w:w="7116" w:type="dxa"/>
            <w:gridSpan w:val="3"/>
          </w:tcPr>
          <w:p w:rsidR="0052022D" w:rsidRPr="00437F65" w:rsidRDefault="0052022D" w:rsidP="000549DA">
            <w:pPr>
              <w:spacing w:line="360" w:lineRule="auto"/>
              <w:rPr>
                <w:ins w:id="1210" w:author="Microsoft" w:date="2016-03-04T15:33:00Z"/>
                <w:rFonts w:ascii="宋体" w:hAnsi="宋体"/>
                <w:bCs/>
                <w:iCs/>
              </w:rPr>
            </w:pPr>
            <w:ins w:id="1211" w:author="Microsoft" w:date="2016-03-04T15:33:00Z">
              <w:r>
                <w:rPr>
                  <w:rFonts w:ascii="宋体" w:hAnsi="宋体" w:hint="eastAsia"/>
                  <w:bCs/>
                  <w:iCs/>
                </w:rPr>
                <w:t>提交成功，默认密码123456</w:t>
              </w:r>
            </w:ins>
          </w:p>
        </w:tc>
      </w:tr>
      <w:tr w:rsidR="0052022D" w:rsidRPr="00437F65" w:rsidTr="000549DA">
        <w:trPr>
          <w:ins w:id="1212" w:author="Microsoft" w:date="2016-03-04T15:33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213" w:author="Microsoft" w:date="2016-03-04T15:33:00Z"/>
              </w:rPr>
            </w:pPr>
            <w:ins w:id="1214" w:author="Microsoft" w:date="2016-03-04T15:33:00Z">
              <w:r w:rsidRPr="00437F65">
                <w:rPr>
                  <w:rFonts w:hint="eastAsia"/>
                </w:rPr>
                <w:t>异常情况</w:t>
              </w:r>
            </w:ins>
          </w:p>
        </w:tc>
        <w:tc>
          <w:tcPr>
            <w:tcW w:w="7116" w:type="dxa"/>
            <w:gridSpan w:val="3"/>
          </w:tcPr>
          <w:p w:rsidR="0052022D" w:rsidRPr="00437F65" w:rsidRDefault="0052022D" w:rsidP="000549DA">
            <w:pPr>
              <w:spacing w:line="360" w:lineRule="auto"/>
              <w:rPr>
                <w:ins w:id="1215" w:author="Microsoft" w:date="2016-03-04T15:33:00Z"/>
              </w:rPr>
            </w:pPr>
            <w:ins w:id="1216" w:author="Microsoft" w:date="2016-03-04T15:33:00Z">
              <w:r w:rsidRPr="00437F65">
                <w:rPr>
                  <w:rFonts w:ascii="宋体" w:hAnsi="宋体" w:hint="eastAsia"/>
                  <w:bCs/>
                  <w:iCs/>
                </w:rPr>
                <w:t>无</w:t>
              </w:r>
            </w:ins>
          </w:p>
        </w:tc>
      </w:tr>
      <w:tr w:rsidR="0052022D" w:rsidRPr="00437F65" w:rsidTr="000549DA">
        <w:trPr>
          <w:ins w:id="1217" w:author="Microsoft" w:date="2016-03-04T15:33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218" w:author="Microsoft" w:date="2016-03-04T15:33:00Z"/>
              </w:rPr>
            </w:pPr>
            <w:ins w:id="1219" w:author="Microsoft" w:date="2016-03-04T15:33:00Z">
              <w:r w:rsidRPr="00437F65">
                <w:rPr>
                  <w:rFonts w:hint="eastAsia"/>
                </w:rPr>
                <w:t>约束条件</w:t>
              </w:r>
            </w:ins>
          </w:p>
        </w:tc>
        <w:tc>
          <w:tcPr>
            <w:tcW w:w="7116" w:type="dxa"/>
            <w:gridSpan w:val="3"/>
          </w:tcPr>
          <w:p w:rsidR="0052022D" w:rsidRDefault="0052022D" w:rsidP="000549DA">
            <w:pPr>
              <w:spacing w:line="360" w:lineRule="auto"/>
              <w:rPr>
                <w:ins w:id="1220" w:author="Microsoft" w:date="2016-03-04T15:33:00Z"/>
                <w:rFonts w:ascii="宋体" w:hAnsi="宋体"/>
                <w:bCs/>
                <w:iCs/>
              </w:rPr>
            </w:pPr>
            <w:ins w:id="1221" w:author="Microsoft" w:date="2016-03-04T15:33:00Z">
              <w:r>
                <w:rPr>
                  <w:rFonts w:ascii="宋体" w:hAnsi="宋体" w:hint="eastAsia"/>
                  <w:bCs/>
                  <w:iCs/>
                </w:rPr>
                <w:t>销售员</w:t>
              </w:r>
              <w:r>
                <w:rPr>
                  <w:rFonts w:ascii="宋体" w:hAnsi="宋体"/>
                  <w:bCs/>
                  <w:iCs/>
                </w:rPr>
                <w:t>编码</w:t>
              </w:r>
              <w:r>
                <w:rPr>
                  <w:rFonts w:ascii="宋体" w:hAnsi="宋体" w:hint="eastAsia"/>
                  <w:bCs/>
                  <w:iCs/>
                </w:rPr>
                <w:t>在</w:t>
              </w:r>
              <w:r>
                <w:rPr>
                  <w:rFonts w:ascii="宋体" w:hAnsi="宋体"/>
                  <w:bCs/>
                  <w:iCs/>
                </w:rPr>
                <w:t>系统</w:t>
              </w:r>
              <w:r>
                <w:rPr>
                  <w:rFonts w:ascii="宋体" w:hAnsi="宋体" w:hint="eastAsia"/>
                  <w:bCs/>
                  <w:iCs/>
                </w:rPr>
                <w:t>内</w:t>
              </w:r>
              <w:r>
                <w:rPr>
                  <w:rFonts w:ascii="宋体" w:hAnsi="宋体"/>
                  <w:bCs/>
                  <w:iCs/>
                </w:rPr>
                <w:t>唯一</w:t>
              </w:r>
              <w:r>
                <w:rPr>
                  <w:rFonts w:ascii="宋体" w:hAnsi="宋体" w:hint="eastAsia"/>
                  <w:bCs/>
                  <w:iCs/>
                </w:rPr>
                <w:t>；</w:t>
              </w:r>
            </w:ins>
          </w:p>
          <w:p w:rsidR="0052022D" w:rsidRDefault="0052022D" w:rsidP="000549DA">
            <w:pPr>
              <w:spacing w:line="360" w:lineRule="auto"/>
              <w:rPr>
                <w:ins w:id="1222" w:author="Microsoft" w:date="2016-03-04T15:33:00Z"/>
                <w:rFonts w:ascii="宋体" w:hAnsi="宋体"/>
                <w:bCs/>
                <w:iCs/>
              </w:rPr>
            </w:pPr>
            <w:ins w:id="1223" w:author="Microsoft" w:date="2016-03-04T15:33:00Z">
              <w:r>
                <w:rPr>
                  <w:rFonts w:ascii="宋体" w:hAnsi="宋体" w:hint="eastAsia"/>
                  <w:bCs/>
                  <w:iCs/>
                </w:rPr>
                <w:t>直属站无添加</w:t>
              </w:r>
              <w:r>
                <w:rPr>
                  <w:rFonts w:ascii="宋体" w:hAnsi="宋体"/>
                  <w:bCs/>
                  <w:iCs/>
                </w:rPr>
                <w:t>销售员功能</w:t>
              </w:r>
              <w:r>
                <w:rPr>
                  <w:rFonts w:ascii="宋体" w:hAnsi="宋体" w:hint="eastAsia"/>
                  <w:bCs/>
                  <w:iCs/>
                </w:rPr>
                <w:t>；</w:t>
              </w:r>
            </w:ins>
          </w:p>
          <w:p w:rsidR="0052022D" w:rsidRPr="00437F65" w:rsidRDefault="0052022D" w:rsidP="000549DA">
            <w:pPr>
              <w:spacing w:line="360" w:lineRule="auto"/>
              <w:rPr>
                <w:ins w:id="1224" w:author="Microsoft" w:date="2016-03-04T15:33:00Z"/>
                <w:rFonts w:ascii="宋体" w:hAnsi="宋体"/>
                <w:bCs/>
                <w:iCs/>
              </w:rPr>
            </w:pPr>
            <w:ins w:id="1225" w:author="Microsoft" w:date="2016-03-04T15:33:00Z">
              <w:r>
                <w:rPr>
                  <w:rFonts w:ascii="宋体" w:hAnsi="宋体" w:hint="eastAsia"/>
                  <w:bCs/>
                  <w:iCs/>
                </w:rPr>
                <w:t>归属销售站必须</w:t>
              </w:r>
              <w:r>
                <w:rPr>
                  <w:rFonts w:ascii="宋体" w:hAnsi="宋体"/>
                  <w:bCs/>
                  <w:iCs/>
                </w:rPr>
                <w:t>为</w:t>
              </w:r>
              <w:r>
                <w:rPr>
                  <w:rFonts w:ascii="宋体" w:hAnsi="宋体" w:hint="eastAsia"/>
                  <w:bCs/>
                  <w:iCs/>
                </w:rPr>
                <w:t>真实</w:t>
              </w:r>
              <w:r>
                <w:rPr>
                  <w:rFonts w:ascii="宋体" w:hAnsi="宋体"/>
                  <w:bCs/>
                  <w:iCs/>
                </w:rPr>
                <w:t>有效</w:t>
              </w:r>
              <w:r>
                <w:rPr>
                  <w:rFonts w:ascii="宋体" w:hAnsi="宋体" w:hint="eastAsia"/>
                  <w:bCs/>
                  <w:iCs/>
                </w:rPr>
                <w:t>的</w:t>
              </w:r>
              <w:r>
                <w:rPr>
                  <w:rFonts w:ascii="宋体" w:hAnsi="宋体"/>
                  <w:bCs/>
                  <w:iCs/>
                </w:rPr>
                <w:t>销售站，销售站</w:t>
              </w:r>
              <w:r>
                <w:rPr>
                  <w:rFonts w:ascii="宋体" w:hAnsi="宋体" w:hint="eastAsia"/>
                  <w:bCs/>
                  <w:iCs/>
                </w:rPr>
                <w:t>状态非</w:t>
              </w:r>
              <w:r>
                <w:rPr>
                  <w:rFonts w:ascii="宋体" w:hAnsi="宋体"/>
                  <w:bCs/>
                  <w:iCs/>
                </w:rPr>
                <w:t>清退</w:t>
              </w:r>
            </w:ins>
          </w:p>
        </w:tc>
      </w:tr>
      <w:tr w:rsidR="0052022D" w:rsidRPr="00437F65" w:rsidTr="000549DA">
        <w:trPr>
          <w:ins w:id="1226" w:author="Microsoft" w:date="2016-03-04T15:33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227" w:author="Microsoft" w:date="2016-03-04T15:33:00Z"/>
              </w:rPr>
            </w:pPr>
            <w:ins w:id="1228" w:author="Microsoft" w:date="2016-03-04T15:33:00Z">
              <w:r w:rsidRPr="00437F65">
                <w:rPr>
                  <w:rFonts w:hint="eastAsia"/>
                </w:rPr>
                <w:t>其它说明</w:t>
              </w:r>
            </w:ins>
          </w:p>
        </w:tc>
        <w:tc>
          <w:tcPr>
            <w:tcW w:w="7116" w:type="dxa"/>
            <w:gridSpan w:val="3"/>
          </w:tcPr>
          <w:p w:rsidR="00D4127C" w:rsidRDefault="00D4127C" w:rsidP="001E6351">
            <w:pPr>
              <w:spacing w:line="360" w:lineRule="auto"/>
              <w:rPr>
                <w:ins w:id="1229" w:author="Microsoft" w:date="2016-04-25T17:18:00Z"/>
              </w:rPr>
            </w:pPr>
            <w:ins w:id="1230" w:author="Microsoft" w:date="2016-04-25T17:18:00Z">
              <w:r>
                <w:rPr>
                  <w:rFonts w:hint="eastAsia"/>
                </w:rPr>
                <w:t>新建</w:t>
              </w:r>
              <w:r>
                <w:t>站点时</w:t>
              </w:r>
              <w:r>
                <w:rPr>
                  <w:rFonts w:hint="eastAsia"/>
                </w:rPr>
                <w:t>，默认</w:t>
              </w:r>
              <w:r>
                <w:t>给出</w:t>
              </w:r>
              <w:r>
                <w:rPr>
                  <w:rFonts w:hint="eastAsia"/>
                </w:rPr>
                <w:t>该</w:t>
              </w:r>
              <w:r>
                <w:t>站点下一</w:t>
              </w:r>
              <w:r>
                <w:rPr>
                  <w:rFonts w:hint="eastAsia"/>
                </w:rPr>
                <w:t>个</w:t>
              </w:r>
              <w:r>
                <w:t>销售员</w:t>
              </w:r>
              <w:r>
                <w:rPr>
                  <w:rFonts w:hint="eastAsia"/>
                </w:rPr>
                <w:t>的</w:t>
              </w:r>
              <w:r>
                <w:t>账号</w:t>
              </w:r>
              <w:r>
                <w:rPr>
                  <w:rFonts w:hint="eastAsia"/>
                </w:rPr>
                <w:t>；站点编号同销售员账号；</w:t>
              </w:r>
              <w:r>
                <w:rPr>
                  <w:rFonts w:hint="eastAsia"/>
                </w:rPr>
                <w:t>teller</w:t>
              </w:r>
              <w:r>
                <w:t>账号</w:t>
              </w:r>
              <w:r>
                <w:rPr>
                  <w:rFonts w:hint="eastAsia"/>
                </w:rPr>
                <w:t>用于</w:t>
              </w:r>
              <w:r>
                <w:t>登录</w:t>
              </w:r>
              <w:r>
                <w:rPr>
                  <w:rFonts w:hint="eastAsia"/>
                </w:rPr>
                <w:t>台式</w:t>
              </w:r>
              <w:r>
                <w:t>终端机；</w:t>
              </w:r>
            </w:ins>
          </w:p>
          <w:p w:rsidR="00040DFB" w:rsidRDefault="00040DFB" w:rsidP="00235D80">
            <w:pPr>
              <w:spacing w:line="360" w:lineRule="auto"/>
              <w:rPr>
                <w:ins w:id="1231" w:author="Microsoft" w:date="2016-04-25T17:17:00Z"/>
              </w:rPr>
            </w:pPr>
            <w:ins w:id="1232" w:author="Microsoft" w:date="2016-04-25T17:18:00Z">
              <w:r>
                <w:t>在站点重新添加的销售员编号为</w:t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位；</w:t>
              </w:r>
            </w:ins>
          </w:p>
          <w:p w:rsidR="0052022D" w:rsidRDefault="0052022D" w:rsidP="000549DA">
            <w:pPr>
              <w:spacing w:line="360" w:lineRule="auto"/>
              <w:rPr>
                <w:ins w:id="1233" w:author="Microsoft" w:date="2016-03-04T15:33:00Z"/>
              </w:rPr>
            </w:pPr>
            <w:ins w:id="1234" w:author="Microsoft" w:date="2016-03-04T15:33:00Z">
              <w:r>
                <w:rPr>
                  <w:rFonts w:hint="eastAsia"/>
                </w:rPr>
                <w:t>销售员</w:t>
              </w:r>
              <w:r>
                <w:t>编码规则：</w:t>
              </w:r>
              <w:r>
                <w:rPr>
                  <w:rFonts w:hint="eastAsia"/>
                </w:rPr>
                <w:t xml:space="preserve"> </w:t>
              </w:r>
            </w:ins>
            <w:ins w:id="1235" w:author="Microsoft" w:date="2016-04-25T17:24:00Z">
              <w:r w:rsidR="001F0C30">
                <w:rPr>
                  <w:rFonts w:hint="eastAsia"/>
                </w:rPr>
                <w:t>最多</w:t>
              </w:r>
            </w:ins>
            <w:ins w:id="1236" w:author="Microsoft" w:date="2016-03-04T15:33:00Z"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位</w:t>
              </w:r>
              <w:r>
                <w:t>数字</w:t>
              </w:r>
            </w:ins>
          </w:p>
          <w:p w:rsidR="0052022D" w:rsidRDefault="0052022D" w:rsidP="000549DA">
            <w:pPr>
              <w:spacing w:line="360" w:lineRule="auto"/>
              <w:rPr>
                <w:ins w:id="1237" w:author="Microsoft" w:date="2016-03-04T15:33:00Z"/>
              </w:rPr>
            </w:pPr>
            <w:ins w:id="1238" w:author="Microsoft" w:date="2016-03-04T15:33:00Z">
              <w:r>
                <w:rPr>
                  <w:rFonts w:hint="eastAsia"/>
                </w:rPr>
                <w:t>推荐值</w:t>
              </w:r>
              <w:r>
                <w:t>规则：</w:t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位</w:t>
              </w:r>
              <w:r>
                <w:t>数字，</w:t>
              </w:r>
              <w:r>
                <w:rPr>
                  <w:rFonts w:hint="eastAsia"/>
                </w:rPr>
                <w:t>在</w:t>
              </w:r>
              <w:r>
                <w:t>已有销售站数据中，</w:t>
              </w:r>
              <w:r>
                <w:rPr>
                  <w:rFonts w:hint="eastAsia"/>
                </w:rPr>
                <w:t>查询</w:t>
              </w:r>
              <w:r>
                <w:t>未被占用的最小</w:t>
              </w:r>
              <w:r>
                <w:rPr>
                  <w:rFonts w:hint="eastAsia"/>
                </w:rPr>
                <w:t>值</w:t>
              </w:r>
              <w:r>
                <w:t>。</w:t>
              </w:r>
              <w:r>
                <w:rPr>
                  <w:rFonts w:hint="eastAsia"/>
                </w:rPr>
                <w:t>、</w:t>
              </w:r>
            </w:ins>
          </w:p>
          <w:p w:rsidR="0052022D" w:rsidRDefault="0052022D" w:rsidP="000549DA">
            <w:pPr>
              <w:spacing w:line="360" w:lineRule="auto"/>
              <w:rPr>
                <w:ins w:id="1239" w:author="Microsoft" w:date="2016-04-19T14:04:00Z"/>
              </w:rPr>
            </w:pPr>
            <w:ins w:id="1240" w:author="Microsoft" w:date="2016-03-04T15:33:00Z">
              <w:r>
                <w:rPr>
                  <w:rFonts w:hint="eastAsia"/>
                </w:rPr>
                <w:t>联系人</w:t>
              </w:r>
              <w:r>
                <w:t>姓名：输入为英文名时要</w:t>
              </w:r>
              <w:r>
                <w:rPr>
                  <w:rFonts w:hint="eastAsia"/>
                </w:rPr>
                <w:t>支持“空格</w:t>
              </w:r>
              <w:r>
                <w:t xml:space="preserve"> </w:t>
              </w:r>
              <w:r>
                <w:rPr>
                  <w:rFonts w:hint="eastAsia"/>
                </w:rPr>
                <w:t>、</w:t>
              </w:r>
              <w:r>
                <w:rPr>
                  <w:rFonts w:hint="eastAsia"/>
                </w:rPr>
                <w:t>.</w:t>
              </w:r>
              <w:r>
                <w:t xml:space="preserve"> –”</w:t>
              </w:r>
              <w:r>
                <w:rPr>
                  <w:rFonts w:hint="eastAsia"/>
                </w:rPr>
                <w:t>等符号</w:t>
              </w:r>
              <w:r>
                <w:t>；</w:t>
              </w:r>
            </w:ins>
          </w:p>
          <w:p w:rsidR="00A05314" w:rsidRPr="00437F65" w:rsidRDefault="00A05314" w:rsidP="000549DA">
            <w:pPr>
              <w:spacing w:line="360" w:lineRule="auto"/>
              <w:rPr>
                <w:ins w:id="1241" w:author="Microsoft" w:date="2016-03-04T15:33:00Z"/>
              </w:rPr>
            </w:pPr>
            <w:ins w:id="1242" w:author="Microsoft" w:date="2016-04-19T14:04:00Z">
              <w:r>
                <w:rPr>
                  <w:rFonts w:hint="eastAsia"/>
                </w:rPr>
                <w:t>当</w:t>
              </w:r>
              <w:r>
                <w:t>销售员类型为</w:t>
              </w:r>
              <w:r>
                <w:t>“</w:t>
              </w:r>
              <w:r>
                <w:rPr>
                  <w:rFonts w:hint="eastAsia"/>
                </w:rPr>
                <w:t>培训</w:t>
              </w:r>
              <w:r>
                <w:t>员</w:t>
              </w:r>
              <w:r>
                <w:t>”</w:t>
              </w:r>
              <w:r>
                <w:rPr>
                  <w:rFonts w:hint="eastAsia"/>
                </w:rPr>
                <w:t>时</w:t>
              </w:r>
              <w:r>
                <w:t>，</w:t>
              </w:r>
            </w:ins>
            <w:ins w:id="1243" w:author="Microsoft" w:date="2016-04-19T14:05:00Z">
              <w:r>
                <w:rPr>
                  <w:rFonts w:hint="eastAsia"/>
                </w:rPr>
                <w:t>登录</w:t>
              </w:r>
              <w:r>
                <w:t>终端机，终端机模式即为</w:t>
              </w:r>
              <w:r>
                <w:rPr>
                  <w:rFonts w:hint="eastAsia"/>
                </w:rPr>
                <w:t>培训</w:t>
              </w:r>
              <w:r>
                <w:t>模式；</w:t>
              </w:r>
            </w:ins>
          </w:p>
        </w:tc>
      </w:tr>
    </w:tbl>
    <w:p w:rsidR="0052022D" w:rsidRPr="001E6351" w:rsidRDefault="0052022D">
      <w:pPr>
        <w:pStyle w:val="a0"/>
        <w:ind w:firstLineChars="0" w:firstLine="0"/>
        <w:rPr>
          <w:ins w:id="1244" w:author="Microsoft" w:date="2016-03-04T15:28:00Z"/>
        </w:rPr>
        <w:pPrChange w:id="1245" w:author="Microsoft" w:date="2016-03-04T15:33:00Z">
          <w:pPr>
            <w:pStyle w:val="3"/>
          </w:pPr>
        </w:pPrChange>
      </w:pPr>
    </w:p>
    <w:p w:rsidR="0052022D" w:rsidRDefault="0052022D">
      <w:pPr>
        <w:pStyle w:val="4"/>
        <w:rPr>
          <w:ins w:id="1246" w:author="Microsoft" w:date="2016-03-04T15:33:00Z"/>
        </w:rPr>
      </w:pPr>
      <w:ins w:id="1247" w:author="Microsoft" w:date="2016-03-04T15:33:00Z">
        <w:r>
          <w:rPr>
            <w:rFonts w:hint="eastAsia"/>
          </w:rPr>
          <w:t>查询</w:t>
        </w:r>
        <w:r>
          <w:t>销售员列表</w:t>
        </w:r>
      </w:ins>
    </w:p>
    <w:tbl>
      <w:tblPr>
        <w:tblpPr w:leftFromText="180" w:rightFromText="180" w:vertAnchor="text" w:tblpY="275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751"/>
      </w:tblGrid>
      <w:tr w:rsidR="0052022D" w:rsidRPr="00437F65" w:rsidTr="000549DA">
        <w:trPr>
          <w:cantSplit/>
          <w:ins w:id="1248" w:author="Microsoft" w:date="2016-03-04T15:33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249" w:author="Microsoft" w:date="2016-03-04T15:33:00Z"/>
              </w:rPr>
            </w:pPr>
            <w:ins w:id="1250" w:author="Microsoft" w:date="2016-03-04T15:33:00Z">
              <w:r w:rsidRPr="00437F65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</w:tcPr>
          <w:p w:rsidR="0052022D" w:rsidRPr="00437F65" w:rsidRDefault="0052022D" w:rsidP="000549DA">
            <w:pPr>
              <w:spacing w:line="360" w:lineRule="auto"/>
              <w:rPr>
                <w:ins w:id="1251" w:author="Microsoft" w:date="2016-03-04T15:33:00Z"/>
                <w:iCs/>
              </w:rPr>
            </w:pPr>
          </w:p>
        </w:tc>
        <w:tc>
          <w:tcPr>
            <w:tcW w:w="1860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rPr>
                <w:ins w:id="1252" w:author="Microsoft" w:date="2016-03-04T15:33:00Z"/>
              </w:rPr>
            </w:pPr>
            <w:ins w:id="1253" w:author="Microsoft" w:date="2016-03-04T15:33:00Z">
              <w:r w:rsidRPr="00437F65">
                <w:rPr>
                  <w:rFonts w:hint="eastAsia"/>
                </w:rPr>
                <w:t>功能</w:t>
              </w:r>
            </w:ins>
          </w:p>
        </w:tc>
        <w:tc>
          <w:tcPr>
            <w:tcW w:w="2751" w:type="dxa"/>
          </w:tcPr>
          <w:p w:rsidR="0052022D" w:rsidRPr="00437F65" w:rsidRDefault="0052022D" w:rsidP="000549DA">
            <w:pPr>
              <w:spacing w:line="360" w:lineRule="auto"/>
              <w:rPr>
                <w:ins w:id="1254" w:author="Microsoft" w:date="2016-03-04T15:33:00Z"/>
                <w:iCs/>
              </w:rPr>
            </w:pPr>
            <w:ins w:id="1255" w:author="Microsoft" w:date="2016-03-04T15:33:00Z">
              <w:r w:rsidRPr="00437F65">
                <w:rPr>
                  <w:rFonts w:hint="eastAsia"/>
                  <w:iCs/>
                </w:rPr>
                <w:t>销售员管理</w:t>
              </w:r>
            </w:ins>
          </w:p>
        </w:tc>
      </w:tr>
      <w:tr w:rsidR="0052022D" w:rsidRPr="00437F65" w:rsidTr="000549DA">
        <w:trPr>
          <w:cantSplit/>
          <w:ins w:id="1256" w:author="Microsoft" w:date="2016-03-04T15:33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257" w:author="Microsoft" w:date="2016-03-04T15:33:00Z"/>
              </w:rPr>
            </w:pPr>
            <w:ins w:id="1258" w:author="Microsoft" w:date="2016-03-04T15:33:00Z">
              <w:r w:rsidRPr="00437F65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</w:tcPr>
          <w:p w:rsidR="0052022D" w:rsidRPr="00437F65" w:rsidRDefault="0052022D" w:rsidP="000549DA">
            <w:pPr>
              <w:spacing w:line="360" w:lineRule="auto"/>
              <w:rPr>
                <w:ins w:id="1259" w:author="Microsoft" w:date="2016-03-04T15:33:00Z"/>
                <w:iCs/>
              </w:rPr>
            </w:pPr>
            <w:ins w:id="1260" w:author="Microsoft" w:date="2016-03-04T15:33:00Z">
              <w:r w:rsidRPr="00437F65">
                <w:rPr>
                  <w:rFonts w:hint="eastAsia"/>
                  <w:iCs/>
                </w:rPr>
                <w:t>查询销售员</w:t>
              </w:r>
            </w:ins>
          </w:p>
        </w:tc>
        <w:tc>
          <w:tcPr>
            <w:tcW w:w="1860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rPr>
                <w:ins w:id="1261" w:author="Microsoft" w:date="2016-03-04T15:33:00Z"/>
                <w:iCs/>
              </w:rPr>
            </w:pPr>
            <w:ins w:id="1262" w:author="Microsoft" w:date="2016-03-04T15:33:00Z">
              <w:r w:rsidRPr="00437F65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751" w:type="dxa"/>
          </w:tcPr>
          <w:p w:rsidR="0052022D" w:rsidRPr="00437F65" w:rsidRDefault="0052022D" w:rsidP="000549DA">
            <w:pPr>
              <w:spacing w:line="360" w:lineRule="auto"/>
              <w:rPr>
                <w:ins w:id="1263" w:author="Microsoft" w:date="2016-03-04T15:33:00Z"/>
                <w:iCs/>
              </w:rPr>
            </w:pPr>
          </w:p>
        </w:tc>
      </w:tr>
      <w:tr w:rsidR="0052022D" w:rsidRPr="00437F65" w:rsidTr="000549DA">
        <w:trPr>
          <w:trHeight w:val="390"/>
          <w:ins w:id="1264" w:author="Microsoft" w:date="2016-03-04T15:33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265" w:author="Microsoft" w:date="2016-03-04T15:33:00Z"/>
              </w:rPr>
            </w:pPr>
            <w:ins w:id="1266" w:author="Microsoft" w:date="2016-03-04T15:33:00Z">
              <w:r w:rsidRPr="00437F65">
                <w:rPr>
                  <w:rFonts w:hint="eastAsia"/>
                </w:rPr>
                <w:t>功能描述</w:t>
              </w:r>
            </w:ins>
          </w:p>
        </w:tc>
        <w:tc>
          <w:tcPr>
            <w:tcW w:w="7116" w:type="dxa"/>
            <w:gridSpan w:val="3"/>
          </w:tcPr>
          <w:p w:rsidR="0052022D" w:rsidRPr="00437F65" w:rsidRDefault="0052022D" w:rsidP="000549DA">
            <w:pPr>
              <w:pStyle w:val="a6"/>
              <w:rPr>
                <w:ins w:id="1267" w:author="Microsoft" w:date="2016-03-04T15:33:00Z"/>
                <w:rFonts w:ascii="宋体" w:hAnsi="宋体"/>
                <w:bCs/>
                <w:iCs/>
                <w:sz w:val="21"/>
                <w:szCs w:val="21"/>
              </w:rPr>
            </w:pPr>
            <w:ins w:id="1268" w:author="Microsoft" w:date="2016-03-04T15:33:00Z">
              <w:r w:rsidRPr="00437F65">
                <w:rPr>
                  <w:rFonts w:ascii="宋体" w:hAnsi="宋体" w:hint="eastAsia"/>
                  <w:iCs/>
                  <w:sz w:val="21"/>
                  <w:szCs w:val="21"/>
                </w:rPr>
                <w:t>通过查询条件筛选出销售员信息，以列表的形式呈现</w:t>
              </w:r>
            </w:ins>
          </w:p>
        </w:tc>
      </w:tr>
      <w:tr w:rsidR="0052022D" w:rsidRPr="00437F65" w:rsidTr="000549DA">
        <w:trPr>
          <w:trHeight w:val="420"/>
          <w:ins w:id="1269" w:author="Microsoft" w:date="2016-03-04T15:33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270" w:author="Microsoft" w:date="2016-03-04T15:33:00Z"/>
              </w:rPr>
            </w:pPr>
            <w:ins w:id="1271" w:author="Microsoft" w:date="2016-03-04T15:33:00Z">
              <w:r w:rsidRPr="0074378D">
                <w:rPr>
                  <w:rFonts w:hint="eastAsia"/>
                </w:rPr>
                <w:t>输入</w:t>
              </w:r>
            </w:ins>
          </w:p>
        </w:tc>
        <w:tc>
          <w:tcPr>
            <w:tcW w:w="7116" w:type="dxa"/>
            <w:gridSpan w:val="3"/>
          </w:tcPr>
          <w:p w:rsidR="0052022D" w:rsidRDefault="0052022D" w:rsidP="000549DA">
            <w:pPr>
              <w:spacing w:line="360" w:lineRule="auto"/>
              <w:rPr>
                <w:ins w:id="1272" w:author="Microsoft" w:date="2016-03-04T15:33:00Z"/>
                <w:rFonts w:ascii="宋体" w:hAnsi="宋体"/>
                <w:bCs/>
                <w:iCs/>
              </w:rPr>
            </w:pPr>
            <w:ins w:id="1273" w:author="Microsoft" w:date="2016-03-04T15:33:00Z">
              <w:r>
                <w:rPr>
                  <w:rFonts w:ascii="宋体" w:hAnsi="宋体" w:hint="eastAsia"/>
                  <w:bCs/>
                  <w:iCs/>
                </w:rPr>
                <w:t>查询条件包括：</w:t>
              </w:r>
            </w:ins>
          </w:p>
          <w:p w:rsidR="0052022D" w:rsidRPr="00437F65" w:rsidRDefault="00AC12EF" w:rsidP="000549DA">
            <w:pPr>
              <w:spacing w:line="360" w:lineRule="auto"/>
              <w:rPr>
                <w:ins w:id="1274" w:author="Microsoft" w:date="2016-03-04T15:33:00Z"/>
                <w:rFonts w:ascii="宋体" w:hAnsi="宋体"/>
                <w:bCs/>
                <w:iCs/>
              </w:rPr>
            </w:pPr>
            <w:ins w:id="1275" w:author="Microsoft" w:date="2016-03-04T16:38:00Z">
              <w:r>
                <w:rPr>
                  <w:rFonts w:ascii="宋体" w:hAnsi="宋体" w:hint="eastAsia"/>
                  <w:bCs/>
                  <w:iCs/>
                </w:rPr>
                <w:t>部门</w:t>
              </w:r>
            </w:ins>
            <w:ins w:id="1276" w:author="Microsoft" w:date="2016-03-04T15:33:00Z">
              <w:r w:rsidR="0052022D">
                <w:rPr>
                  <w:rFonts w:ascii="宋体" w:hAnsi="宋体" w:hint="eastAsia"/>
                  <w:bCs/>
                  <w:iCs/>
                </w:rPr>
                <w:t>：</w:t>
              </w:r>
            </w:ins>
            <w:ins w:id="1277" w:author="Microsoft" w:date="2016-03-04T16:38:00Z">
              <w:r>
                <w:rPr>
                  <w:rFonts w:ascii="宋体" w:hAnsi="宋体" w:hint="eastAsia"/>
                  <w:bCs/>
                  <w:iCs/>
                </w:rPr>
                <w:t>选择</w:t>
              </w:r>
              <w:r>
                <w:rPr>
                  <w:rFonts w:ascii="宋体" w:hAnsi="宋体"/>
                  <w:bCs/>
                  <w:iCs/>
                </w:rPr>
                <w:t>部门</w:t>
              </w:r>
              <w:r>
                <w:rPr>
                  <w:rFonts w:ascii="宋体" w:hAnsi="宋体" w:hint="eastAsia"/>
                  <w:bCs/>
                  <w:iCs/>
                </w:rPr>
                <w:t>，</w:t>
              </w:r>
              <w:r>
                <w:rPr>
                  <w:rFonts w:ascii="宋体" w:hAnsi="宋体"/>
                  <w:bCs/>
                  <w:iCs/>
                </w:rPr>
                <w:t>下拉列表</w:t>
              </w:r>
            </w:ins>
          </w:p>
          <w:p w:rsidR="0052022D" w:rsidRPr="00437F65" w:rsidRDefault="0052022D" w:rsidP="000549DA">
            <w:pPr>
              <w:spacing w:line="360" w:lineRule="auto"/>
              <w:rPr>
                <w:ins w:id="1278" w:author="Microsoft" w:date="2016-03-04T15:33:00Z"/>
                <w:rFonts w:ascii="宋体" w:hAnsi="宋体"/>
                <w:bCs/>
                <w:iCs/>
              </w:rPr>
            </w:pPr>
            <w:ins w:id="1279" w:author="Microsoft" w:date="2016-03-04T15:33:00Z">
              <w:r w:rsidRPr="00437F65">
                <w:rPr>
                  <w:rFonts w:ascii="宋体" w:hAnsi="宋体" w:hint="eastAsia"/>
                  <w:bCs/>
                  <w:iCs/>
                </w:rPr>
                <w:t>销售站编码</w:t>
              </w:r>
              <w:r>
                <w:rPr>
                  <w:rFonts w:ascii="宋体" w:hAnsi="宋体" w:hint="eastAsia"/>
                  <w:bCs/>
                  <w:iCs/>
                </w:rPr>
                <w:t>：精准查询</w:t>
              </w:r>
            </w:ins>
          </w:p>
          <w:p w:rsidR="00B0331E" w:rsidRDefault="0052022D" w:rsidP="000549DA">
            <w:pPr>
              <w:spacing w:line="360" w:lineRule="auto"/>
              <w:rPr>
                <w:ins w:id="1280" w:author="Microsoft" w:date="2016-04-25T16:40:00Z"/>
                <w:rFonts w:ascii="宋体" w:hAnsi="宋体"/>
                <w:bCs/>
                <w:iCs/>
              </w:rPr>
            </w:pPr>
            <w:ins w:id="1281" w:author="Microsoft" w:date="2016-03-04T15:33:00Z">
              <w:r w:rsidRPr="00437F65">
                <w:rPr>
                  <w:rFonts w:ascii="宋体" w:hAnsi="宋体" w:hint="eastAsia"/>
                  <w:bCs/>
                  <w:iCs/>
                </w:rPr>
                <w:t>销售站名称</w:t>
              </w:r>
              <w:r>
                <w:rPr>
                  <w:rFonts w:ascii="宋体" w:hAnsi="宋体" w:hint="eastAsia"/>
                  <w:bCs/>
                  <w:iCs/>
                </w:rPr>
                <w:t>：模糊查询</w:t>
              </w:r>
            </w:ins>
          </w:p>
          <w:p w:rsidR="0052022D" w:rsidRPr="00437F65" w:rsidRDefault="0052022D" w:rsidP="000549DA">
            <w:pPr>
              <w:spacing w:line="360" w:lineRule="auto"/>
              <w:rPr>
                <w:ins w:id="1282" w:author="Microsoft" w:date="2016-03-04T15:33:00Z"/>
                <w:rFonts w:ascii="宋体" w:hAnsi="宋体"/>
                <w:bCs/>
                <w:iCs/>
              </w:rPr>
            </w:pPr>
            <w:ins w:id="1283" w:author="Microsoft" w:date="2016-03-04T15:33:00Z">
              <w:r w:rsidRPr="00437F65">
                <w:rPr>
                  <w:rFonts w:ascii="宋体" w:hAnsi="宋体" w:hint="eastAsia"/>
                  <w:bCs/>
                  <w:iCs/>
                </w:rPr>
                <w:t>销售员编码</w:t>
              </w:r>
              <w:r>
                <w:rPr>
                  <w:rFonts w:ascii="宋体" w:hAnsi="宋体" w:hint="eastAsia"/>
                  <w:bCs/>
                  <w:iCs/>
                </w:rPr>
                <w:t>：6位数字，精准查询</w:t>
              </w:r>
            </w:ins>
          </w:p>
          <w:p w:rsidR="0052022D" w:rsidRPr="00437F65" w:rsidRDefault="0052022D" w:rsidP="000549DA">
            <w:pPr>
              <w:spacing w:line="360" w:lineRule="auto"/>
              <w:rPr>
                <w:ins w:id="1284" w:author="Microsoft" w:date="2016-03-04T15:33:00Z"/>
                <w:rFonts w:ascii="宋体" w:hAnsi="宋体"/>
                <w:bCs/>
                <w:iCs/>
              </w:rPr>
            </w:pPr>
            <w:ins w:id="1285" w:author="Microsoft" w:date="2016-03-04T15:33:00Z">
              <w:r w:rsidRPr="00437F65">
                <w:rPr>
                  <w:rFonts w:ascii="宋体" w:hAnsi="宋体" w:hint="eastAsia"/>
                  <w:bCs/>
                  <w:iCs/>
                </w:rPr>
                <w:lastRenderedPageBreak/>
                <w:t>销售员姓名</w:t>
              </w:r>
              <w:r>
                <w:rPr>
                  <w:rFonts w:ascii="宋体" w:hAnsi="宋体" w:hint="eastAsia"/>
                  <w:bCs/>
                  <w:iCs/>
                </w:rPr>
                <w:t>：模糊查询</w:t>
              </w:r>
            </w:ins>
          </w:p>
          <w:p w:rsidR="0052022D" w:rsidRPr="00437F65" w:rsidRDefault="0052022D" w:rsidP="000549DA">
            <w:pPr>
              <w:spacing w:line="360" w:lineRule="auto"/>
              <w:rPr>
                <w:ins w:id="1286" w:author="Microsoft" w:date="2016-03-04T15:33:00Z"/>
                <w:rFonts w:ascii="宋体" w:hAnsi="宋体"/>
                <w:bCs/>
                <w:iCs/>
              </w:rPr>
            </w:pPr>
            <w:ins w:id="1287" w:author="Microsoft" w:date="2016-03-04T15:33:00Z">
              <w:r w:rsidRPr="00437F65">
                <w:rPr>
                  <w:rFonts w:ascii="宋体" w:hAnsi="宋体" w:hint="eastAsia"/>
                  <w:bCs/>
                  <w:iCs/>
                </w:rPr>
                <w:t>销售员状态</w:t>
              </w:r>
              <w:r>
                <w:rPr>
                  <w:rFonts w:ascii="宋体" w:hAnsi="宋体" w:hint="eastAsia"/>
                  <w:bCs/>
                  <w:iCs/>
                </w:rPr>
                <w:t>：全部、可用、已禁用、已删除</w:t>
              </w:r>
            </w:ins>
          </w:p>
          <w:p w:rsidR="0052022D" w:rsidRDefault="0052022D" w:rsidP="000549DA">
            <w:pPr>
              <w:spacing w:line="360" w:lineRule="auto"/>
              <w:rPr>
                <w:ins w:id="1288" w:author="Microsoft" w:date="2016-03-04T15:33:00Z"/>
                <w:rFonts w:ascii="宋体" w:hAnsi="宋体"/>
                <w:bCs/>
                <w:iCs/>
              </w:rPr>
            </w:pPr>
            <w:ins w:id="1289" w:author="Microsoft" w:date="2016-03-04T15:33:00Z">
              <w:r w:rsidRPr="00437F65">
                <w:rPr>
                  <w:rFonts w:ascii="宋体" w:hAnsi="宋体" w:hint="eastAsia"/>
                  <w:bCs/>
                  <w:iCs/>
                </w:rPr>
                <w:t>销售员类型</w:t>
              </w:r>
              <w:r>
                <w:rPr>
                  <w:rFonts w:ascii="宋体" w:hAnsi="宋体" w:hint="eastAsia"/>
                  <w:bCs/>
                  <w:iCs/>
                </w:rPr>
                <w:t>：全部、普通销售员、销售站经理、培训员</w:t>
              </w:r>
            </w:ins>
          </w:p>
          <w:p w:rsidR="0052022D" w:rsidRPr="00437F65" w:rsidRDefault="0052022D" w:rsidP="000549DA">
            <w:pPr>
              <w:spacing w:line="360" w:lineRule="auto"/>
              <w:rPr>
                <w:ins w:id="1290" w:author="Microsoft" w:date="2016-03-04T15:33:00Z"/>
                <w:rFonts w:ascii="宋体" w:hAnsi="宋体"/>
                <w:bCs/>
                <w:iCs/>
              </w:rPr>
            </w:pPr>
            <w:ins w:id="1291" w:author="Microsoft" w:date="2016-03-04T15:33:00Z">
              <w:r>
                <w:rPr>
                  <w:rFonts w:ascii="宋体" w:hAnsi="宋体" w:hint="eastAsia"/>
                  <w:bCs/>
                  <w:iCs/>
                </w:rPr>
                <w:t>清空按钮：可清空查询条件</w:t>
              </w:r>
            </w:ins>
          </w:p>
        </w:tc>
      </w:tr>
      <w:tr w:rsidR="0052022D" w:rsidRPr="00437F65" w:rsidTr="000549DA">
        <w:trPr>
          <w:trHeight w:val="420"/>
          <w:ins w:id="1292" w:author="Microsoft" w:date="2016-03-04T15:33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293" w:author="Microsoft" w:date="2016-03-04T15:33:00Z"/>
              </w:rPr>
            </w:pPr>
            <w:ins w:id="1294" w:author="Microsoft" w:date="2016-03-04T15:33:00Z">
              <w:r w:rsidRPr="00437F65">
                <w:rPr>
                  <w:rFonts w:hint="eastAsia"/>
                </w:rPr>
                <w:lastRenderedPageBreak/>
                <w:t>输出</w:t>
              </w:r>
            </w:ins>
          </w:p>
        </w:tc>
        <w:tc>
          <w:tcPr>
            <w:tcW w:w="7116" w:type="dxa"/>
            <w:gridSpan w:val="3"/>
          </w:tcPr>
          <w:p w:rsidR="0052022D" w:rsidRPr="00437F65" w:rsidRDefault="0052022D" w:rsidP="000549DA">
            <w:pPr>
              <w:spacing w:line="360" w:lineRule="auto"/>
              <w:rPr>
                <w:ins w:id="1295" w:author="Microsoft" w:date="2016-03-04T15:33:00Z"/>
                <w:rFonts w:ascii="宋体" w:hAnsi="宋体"/>
                <w:bCs/>
                <w:iCs/>
              </w:rPr>
            </w:pPr>
            <w:ins w:id="1296" w:author="Microsoft" w:date="2016-03-04T15:33:00Z">
              <w:r w:rsidRPr="00437F65">
                <w:rPr>
                  <w:rFonts w:ascii="宋体" w:hAnsi="宋体" w:hint="eastAsia"/>
                  <w:bCs/>
                  <w:iCs/>
                </w:rPr>
                <w:t>符合查询条件的所有销售员信息，字段包括：</w:t>
              </w:r>
            </w:ins>
          </w:p>
          <w:p w:rsidR="0052022D" w:rsidRPr="002F61F9" w:rsidRDefault="0052022D" w:rsidP="0052022D">
            <w:pPr>
              <w:pStyle w:val="a8"/>
              <w:numPr>
                <w:ilvl w:val="1"/>
                <w:numId w:val="86"/>
              </w:numPr>
              <w:adjustRightInd w:val="0"/>
              <w:spacing w:before="0" w:after="0" w:line="300" w:lineRule="auto"/>
              <w:ind w:right="31" w:firstLineChars="0"/>
              <w:jc w:val="left"/>
              <w:rPr>
                <w:ins w:id="1297" w:author="Microsoft" w:date="2016-03-04T15:33:00Z"/>
              </w:rPr>
            </w:pPr>
            <w:ins w:id="1298" w:author="Microsoft" w:date="2016-03-04T15:33:00Z">
              <w:r w:rsidRPr="002F61F9">
                <w:rPr>
                  <w:rFonts w:hint="eastAsia"/>
                </w:rPr>
                <w:t>销售站编码</w:t>
              </w:r>
              <w:r>
                <w:rPr>
                  <w:rFonts w:hint="eastAsia"/>
                </w:rPr>
                <w:t>：</w:t>
              </w:r>
            </w:ins>
            <w:ins w:id="1299" w:author="Microsoft" w:date="2016-04-25T17:14:00Z">
              <w:r w:rsidR="00DB19B7" w:rsidRPr="002F61F9">
                <w:t xml:space="preserve"> </w:t>
              </w:r>
            </w:ins>
          </w:p>
          <w:p w:rsidR="0052022D" w:rsidRPr="002F61F9" w:rsidRDefault="0052022D" w:rsidP="0052022D">
            <w:pPr>
              <w:pStyle w:val="a8"/>
              <w:numPr>
                <w:ilvl w:val="1"/>
                <w:numId w:val="86"/>
              </w:numPr>
              <w:adjustRightInd w:val="0"/>
              <w:spacing w:before="0" w:after="0" w:line="300" w:lineRule="auto"/>
              <w:ind w:right="31" w:firstLineChars="0"/>
              <w:jc w:val="left"/>
              <w:rPr>
                <w:ins w:id="1300" w:author="Microsoft" w:date="2016-03-04T15:33:00Z"/>
              </w:rPr>
            </w:pPr>
            <w:ins w:id="1301" w:author="Microsoft" w:date="2016-03-04T15:33:00Z">
              <w:r w:rsidRPr="002F61F9">
                <w:rPr>
                  <w:rFonts w:hint="eastAsia"/>
                </w:rPr>
                <w:t>销售站名称</w:t>
              </w:r>
            </w:ins>
          </w:p>
          <w:p w:rsidR="0052022D" w:rsidRPr="002F61F9" w:rsidRDefault="0052022D" w:rsidP="0052022D">
            <w:pPr>
              <w:pStyle w:val="a8"/>
              <w:numPr>
                <w:ilvl w:val="1"/>
                <w:numId w:val="86"/>
              </w:numPr>
              <w:adjustRightInd w:val="0"/>
              <w:spacing w:before="0" w:after="0" w:line="300" w:lineRule="auto"/>
              <w:ind w:right="31" w:firstLineChars="0"/>
              <w:jc w:val="left"/>
              <w:rPr>
                <w:ins w:id="1302" w:author="Microsoft" w:date="2016-03-04T15:33:00Z"/>
              </w:rPr>
            </w:pPr>
            <w:ins w:id="1303" w:author="Microsoft" w:date="2016-03-04T15:33:00Z">
              <w:r w:rsidRPr="002F61F9">
                <w:rPr>
                  <w:rFonts w:hint="eastAsia"/>
                </w:rPr>
                <w:t>销售员编码</w:t>
              </w:r>
              <w:r>
                <w:rPr>
                  <w:rFonts w:hint="eastAsia"/>
                </w:rPr>
                <w:t>：销售员</w:t>
              </w:r>
              <w:r>
                <w:t>编码</w:t>
              </w:r>
              <w:r>
                <w:rPr>
                  <w:rFonts w:hint="eastAsia"/>
                </w:rPr>
                <w:t>格式化</w:t>
              </w:r>
              <w:r>
                <w:t>成</w:t>
              </w:r>
              <w:r>
                <w:t>6</w:t>
              </w:r>
              <w:r>
                <w:rPr>
                  <w:rFonts w:hint="eastAsia"/>
                </w:rPr>
                <w:t>位显示</w:t>
              </w:r>
              <w:r>
                <w:t>。</w:t>
              </w:r>
            </w:ins>
            <w:ins w:id="1304" w:author="Microsoft" w:date="2016-04-25T17:19:00Z">
              <w:r w:rsidR="00586290">
                <w:t>初始新建站点时为</w:t>
              </w:r>
              <w:r w:rsidR="00586290">
                <w:rPr>
                  <w:rFonts w:hint="eastAsia"/>
                </w:rPr>
                <w:t>7</w:t>
              </w:r>
              <w:r w:rsidR="00586290">
                <w:rPr>
                  <w:rFonts w:hint="eastAsia"/>
                </w:rPr>
                <w:t>位，后新添加的为</w:t>
              </w:r>
              <w:r w:rsidR="00586290">
                <w:rPr>
                  <w:rFonts w:hint="eastAsia"/>
                </w:rPr>
                <w:t>6</w:t>
              </w:r>
              <w:r w:rsidR="00586290">
                <w:rPr>
                  <w:rFonts w:hint="eastAsia"/>
                </w:rPr>
                <w:t>位；</w:t>
              </w:r>
            </w:ins>
          </w:p>
          <w:p w:rsidR="0052022D" w:rsidRPr="002F61F9" w:rsidRDefault="0052022D" w:rsidP="0052022D">
            <w:pPr>
              <w:pStyle w:val="a8"/>
              <w:numPr>
                <w:ilvl w:val="1"/>
                <w:numId w:val="86"/>
              </w:numPr>
              <w:adjustRightInd w:val="0"/>
              <w:spacing w:before="0" w:after="0" w:line="300" w:lineRule="auto"/>
              <w:ind w:right="31" w:firstLineChars="0"/>
              <w:jc w:val="left"/>
              <w:rPr>
                <w:ins w:id="1305" w:author="Microsoft" w:date="2016-03-04T15:33:00Z"/>
              </w:rPr>
            </w:pPr>
            <w:ins w:id="1306" w:author="Microsoft" w:date="2016-03-04T15:33:00Z">
              <w:r w:rsidRPr="002F61F9">
                <w:rPr>
                  <w:rFonts w:hint="eastAsia"/>
                </w:rPr>
                <w:t>销售员姓名</w:t>
              </w:r>
            </w:ins>
          </w:p>
          <w:p w:rsidR="0052022D" w:rsidRPr="002F61F9" w:rsidRDefault="0052022D" w:rsidP="0052022D">
            <w:pPr>
              <w:pStyle w:val="a8"/>
              <w:numPr>
                <w:ilvl w:val="1"/>
                <w:numId w:val="86"/>
              </w:numPr>
              <w:adjustRightInd w:val="0"/>
              <w:spacing w:before="0" w:after="0" w:line="300" w:lineRule="auto"/>
              <w:ind w:right="31" w:firstLineChars="0"/>
              <w:jc w:val="left"/>
              <w:rPr>
                <w:ins w:id="1307" w:author="Microsoft" w:date="2016-03-04T15:33:00Z"/>
              </w:rPr>
            </w:pPr>
            <w:ins w:id="1308" w:author="Microsoft" w:date="2016-03-04T15:33:00Z">
              <w:r w:rsidRPr="002F61F9">
                <w:rPr>
                  <w:rFonts w:hint="eastAsia"/>
                </w:rPr>
                <w:t>销售员状态</w:t>
              </w:r>
            </w:ins>
          </w:p>
          <w:p w:rsidR="0052022D" w:rsidRDefault="0052022D" w:rsidP="0052022D">
            <w:pPr>
              <w:pStyle w:val="a8"/>
              <w:numPr>
                <w:ilvl w:val="1"/>
                <w:numId w:val="86"/>
              </w:numPr>
              <w:adjustRightInd w:val="0"/>
              <w:spacing w:before="0" w:after="0" w:line="300" w:lineRule="auto"/>
              <w:ind w:right="31" w:firstLineChars="0"/>
              <w:jc w:val="left"/>
              <w:rPr>
                <w:ins w:id="1309" w:author="Microsoft" w:date="2016-03-04T15:33:00Z"/>
                <w:rFonts w:ascii="宋体" w:hAnsi="宋体"/>
                <w:bCs/>
                <w:iCs/>
              </w:rPr>
            </w:pPr>
            <w:ins w:id="1310" w:author="Microsoft" w:date="2016-03-04T15:33:00Z">
              <w:r w:rsidRPr="002F61F9">
                <w:rPr>
                  <w:rFonts w:hint="eastAsia"/>
                </w:rPr>
                <w:t>销售员类型</w:t>
              </w:r>
            </w:ins>
          </w:p>
          <w:p w:rsidR="0052022D" w:rsidRDefault="0052022D" w:rsidP="000549DA">
            <w:pPr>
              <w:spacing w:line="360" w:lineRule="auto"/>
              <w:rPr>
                <w:ins w:id="1311" w:author="Microsoft" w:date="2016-03-04T15:33:00Z"/>
                <w:rFonts w:ascii="宋体" w:hAnsi="宋体"/>
                <w:bCs/>
                <w:iCs/>
              </w:rPr>
            </w:pPr>
            <w:ins w:id="1312" w:author="Microsoft" w:date="2016-03-04T15:33:00Z">
              <w:r>
                <w:rPr>
                  <w:rFonts w:ascii="宋体" w:hAnsi="宋体" w:hint="eastAsia"/>
                  <w:bCs/>
                  <w:iCs/>
                </w:rPr>
                <w:t>页面样式</w:t>
              </w:r>
            </w:ins>
          </w:p>
          <w:p w:rsidR="0052022D" w:rsidRPr="00A30B30" w:rsidRDefault="0052022D" w:rsidP="0052022D">
            <w:pPr>
              <w:pStyle w:val="a8"/>
              <w:numPr>
                <w:ilvl w:val="1"/>
                <w:numId w:val="86"/>
              </w:numPr>
              <w:adjustRightInd w:val="0"/>
              <w:spacing w:before="0" w:after="0" w:line="300" w:lineRule="auto"/>
              <w:ind w:right="31" w:firstLineChars="0"/>
              <w:jc w:val="left"/>
              <w:rPr>
                <w:ins w:id="1313" w:author="Microsoft" w:date="2016-03-04T15:33:00Z"/>
              </w:rPr>
            </w:pPr>
            <w:ins w:id="1314" w:author="Microsoft" w:date="2016-03-04T15:33:00Z">
              <w:r>
                <w:rPr>
                  <w:rFonts w:hint="eastAsia"/>
                </w:rPr>
                <w:t>按每页</w:t>
              </w:r>
              <w:r>
                <w:t>50</w:t>
              </w:r>
              <w:r>
                <w:rPr>
                  <w:rFonts w:hint="eastAsia"/>
                </w:rPr>
                <w:t>条数据进行分页</w:t>
              </w:r>
            </w:ins>
          </w:p>
        </w:tc>
      </w:tr>
      <w:tr w:rsidR="0052022D" w:rsidRPr="00437F65" w:rsidTr="000549DA">
        <w:trPr>
          <w:ins w:id="1315" w:author="Microsoft" w:date="2016-03-04T15:33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316" w:author="Microsoft" w:date="2016-03-04T15:33:00Z"/>
              </w:rPr>
            </w:pPr>
            <w:ins w:id="1317" w:author="Microsoft" w:date="2016-03-04T15:33:00Z">
              <w:r w:rsidRPr="00437F65">
                <w:rPr>
                  <w:rFonts w:hint="eastAsia"/>
                </w:rPr>
                <w:t>异常情况</w:t>
              </w:r>
            </w:ins>
          </w:p>
        </w:tc>
        <w:tc>
          <w:tcPr>
            <w:tcW w:w="7116" w:type="dxa"/>
            <w:gridSpan w:val="3"/>
          </w:tcPr>
          <w:p w:rsidR="0052022D" w:rsidRPr="00437F65" w:rsidRDefault="0052022D" w:rsidP="000549DA">
            <w:pPr>
              <w:spacing w:line="360" w:lineRule="auto"/>
              <w:rPr>
                <w:ins w:id="1318" w:author="Microsoft" w:date="2016-03-04T15:33:00Z"/>
              </w:rPr>
            </w:pPr>
            <w:ins w:id="1319" w:author="Microsoft" w:date="2016-03-04T15:33:00Z">
              <w:r w:rsidRPr="00437F65">
                <w:rPr>
                  <w:rFonts w:ascii="宋体" w:hAnsi="宋体" w:hint="eastAsia"/>
                  <w:bCs/>
                  <w:iCs/>
                </w:rPr>
                <w:t>无</w:t>
              </w:r>
            </w:ins>
          </w:p>
        </w:tc>
      </w:tr>
      <w:tr w:rsidR="0052022D" w:rsidRPr="00437F65" w:rsidTr="000549DA">
        <w:trPr>
          <w:ins w:id="1320" w:author="Microsoft" w:date="2016-03-04T15:33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321" w:author="Microsoft" w:date="2016-03-04T15:33:00Z"/>
              </w:rPr>
            </w:pPr>
            <w:ins w:id="1322" w:author="Microsoft" w:date="2016-03-04T15:33:00Z">
              <w:r w:rsidRPr="00437F65">
                <w:rPr>
                  <w:rFonts w:hint="eastAsia"/>
                </w:rPr>
                <w:t>约束条件</w:t>
              </w:r>
            </w:ins>
          </w:p>
        </w:tc>
        <w:tc>
          <w:tcPr>
            <w:tcW w:w="7116" w:type="dxa"/>
            <w:gridSpan w:val="3"/>
          </w:tcPr>
          <w:p w:rsidR="0052022D" w:rsidRPr="00437F65" w:rsidRDefault="0052022D" w:rsidP="000549DA">
            <w:pPr>
              <w:spacing w:line="360" w:lineRule="auto"/>
              <w:rPr>
                <w:ins w:id="1323" w:author="Microsoft" w:date="2016-03-04T15:33:00Z"/>
                <w:rFonts w:ascii="宋体" w:hAnsi="宋体"/>
                <w:bCs/>
                <w:iCs/>
              </w:rPr>
            </w:pPr>
            <w:ins w:id="1324" w:author="Microsoft" w:date="2016-03-04T15:33:00Z">
              <w:r w:rsidRPr="00437F65">
                <w:rPr>
                  <w:rFonts w:ascii="宋体" w:hAnsi="宋体" w:hint="eastAsia"/>
                  <w:bCs/>
                  <w:iCs/>
                </w:rPr>
                <w:t>无</w:t>
              </w:r>
            </w:ins>
          </w:p>
        </w:tc>
      </w:tr>
      <w:tr w:rsidR="0052022D" w:rsidRPr="00437F65" w:rsidTr="000549DA">
        <w:trPr>
          <w:ins w:id="1325" w:author="Microsoft" w:date="2016-03-04T15:33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326" w:author="Microsoft" w:date="2016-03-04T15:33:00Z"/>
              </w:rPr>
            </w:pPr>
            <w:ins w:id="1327" w:author="Microsoft" w:date="2016-03-04T15:33:00Z">
              <w:r w:rsidRPr="00437F65">
                <w:rPr>
                  <w:rFonts w:hint="eastAsia"/>
                </w:rPr>
                <w:t>其它说明</w:t>
              </w:r>
            </w:ins>
          </w:p>
        </w:tc>
        <w:tc>
          <w:tcPr>
            <w:tcW w:w="7116" w:type="dxa"/>
            <w:gridSpan w:val="3"/>
          </w:tcPr>
          <w:p w:rsidR="0052022D" w:rsidRPr="00437F65" w:rsidRDefault="0052022D" w:rsidP="000549DA">
            <w:pPr>
              <w:spacing w:line="360" w:lineRule="auto"/>
              <w:rPr>
                <w:ins w:id="1328" w:author="Microsoft" w:date="2016-03-04T15:33:00Z"/>
              </w:rPr>
            </w:pPr>
            <w:ins w:id="1329" w:author="Microsoft" w:date="2016-03-04T15:33:00Z">
              <w:r w:rsidRPr="00437F65">
                <w:rPr>
                  <w:rFonts w:hint="eastAsia"/>
                </w:rPr>
                <w:t>无</w:t>
              </w:r>
            </w:ins>
          </w:p>
        </w:tc>
      </w:tr>
    </w:tbl>
    <w:p w:rsidR="0052022D" w:rsidRPr="0052022D" w:rsidRDefault="0052022D">
      <w:pPr>
        <w:pStyle w:val="a0"/>
        <w:ind w:firstLineChars="0" w:firstLine="0"/>
        <w:rPr>
          <w:ins w:id="1330" w:author="Microsoft" w:date="2016-03-04T15:33:00Z"/>
        </w:rPr>
        <w:pPrChange w:id="1331" w:author="Microsoft" w:date="2016-03-04T15:34:00Z">
          <w:pPr>
            <w:pStyle w:val="4"/>
          </w:pPr>
        </w:pPrChange>
      </w:pPr>
    </w:p>
    <w:p w:rsidR="0052022D" w:rsidRDefault="0052022D">
      <w:pPr>
        <w:pStyle w:val="4"/>
        <w:rPr>
          <w:ins w:id="1332" w:author="Microsoft" w:date="2016-03-04T15:34:00Z"/>
        </w:rPr>
      </w:pPr>
      <w:ins w:id="1333" w:author="Microsoft" w:date="2016-03-04T15:34:00Z">
        <w:r>
          <w:rPr>
            <w:rFonts w:hint="eastAsia"/>
          </w:rPr>
          <w:t>修改</w:t>
        </w:r>
        <w:r>
          <w:t>销售</w:t>
        </w:r>
        <w:r>
          <w:rPr>
            <w:rFonts w:hint="eastAsia"/>
          </w:rPr>
          <w:t>员</w:t>
        </w:r>
        <w:r>
          <w:t>信息</w:t>
        </w:r>
      </w:ins>
    </w:p>
    <w:tbl>
      <w:tblPr>
        <w:tblpPr w:leftFromText="180" w:rightFromText="180" w:vertAnchor="text" w:tblpY="275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751"/>
      </w:tblGrid>
      <w:tr w:rsidR="0052022D" w:rsidRPr="00437F65" w:rsidTr="000549DA">
        <w:trPr>
          <w:cantSplit/>
          <w:ins w:id="1334" w:author="Microsoft" w:date="2016-03-04T15:40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335" w:author="Microsoft" w:date="2016-03-04T15:40:00Z"/>
              </w:rPr>
            </w:pPr>
            <w:ins w:id="1336" w:author="Microsoft" w:date="2016-03-04T15:40:00Z">
              <w:r w:rsidRPr="00437F65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</w:tcPr>
          <w:p w:rsidR="0052022D" w:rsidRPr="00437F65" w:rsidRDefault="0052022D" w:rsidP="000549DA">
            <w:pPr>
              <w:spacing w:line="360" w:lineRule="auto"/>
              <w:rPr>
                <w:ins w:id="1337" w:author="Microsoft" w:date="2016-03-04T15:40:00Z"/>
                <w:iCs/>
              </w:rPr>
            </w:pPr>
          </w:p>
        </w:tc>
        <w:tc>
          <w:tcPr>
            <w:tcW w:w="1860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rPr>
                <w:ins w:id="1338" w:author="Microsoft" w:date="2016-03-04T15:40:00Z"/>
              </w:rPr>
            </w:pPr>
            <w:ins w:id="1339" w:author="Microsoft" w:date="2016-03-04T15:40:00Z">
              <w:r w:rsidRPr="00437F65">
                <w:rPr>
                  <w:rFonts w:hint="eastAsia"/>
                </w:rPr>
                <w:t>功能</w:t>
              </w:r>
            </w:ins>
          </w:p>
        </w:tc>
        <w:tc>
          <w:tcPr>
            <w:tcW w:w="2751" w:type="dxa"/>
          </w:tcPr>
          <w:p w:rsidR="0052022D" w:rsidRPr="00437F65" w:rsidRDefault="0052022D" w:rsidP="000549DA">
            <w:pPr>
              <w:spacing w:line="360" w:lineRule="auto"/>
              <w:rPr>
                <w:ins w:id="1340" w:author="Microsoft" w:date="2016-03-04T15:40:00Z"/>
                <w:iCs/>
              </w:rPr>
            </w:pPr>
            <w:ins w:id="1341" w:author="Microsoft" w:date="2016-03-04T15:40:00Z">
              <w:r w:rsidRPr="00437F65">
                <w:rPr>
                  <w:rFonts w:hint="eastAsia"/>
                  <w:iCs/>
                </w:rPr>
                <w:t>销售员管理</w:t>
              </w:r>
            </w:ins>
          </w:p>
        </w:tc>
      </w:tr>
      <w:tr w:rsidR="0052022D" w:rsidRPr="00437F65" w:rsidTr="000549DA">
        <w:trPr>
          <w:cantSplit/>
          <w:ins w:id="1342" w:author="Microsoft" w:date="2016-03-04T15:40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343" w:author="Microsoft" w:date="2016-03-04T15:40:00Z"/>
              </w:rPr>
            </w:pPr>
            <w:ins w:id="1344" w:author="Microsoft" w:date="2016-03-04T15:40:00Z">
              <w:r w:rsidRPr="00437F65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</w:tcPr>
          <w:p w:rsidR="0052022D" w:rsidRPr="00437F65" w:rsidRDefault="0052022D" w:rsidP="000549DA">
            <w:pPr>
              <w:spacing w:line="360" w:lineRule="auto"/>
              <w:rPr>
                <w:ins w:id="1345" w:author="Microsoft" w:date="2016-03-04T15:40:00Z"/>
                <w:iCs/>
              </w:rPr>
            </w:pPr>
            <w:ins w:id="1346" w:author="Microsoft" w:date="2016-03-04T15:40:00Z">
              <w:r w:rsidRPr="00437F65">
                <w:rPr>
                  <w:rFonts w:hint="eastAsia"/>
                  <w:iCs/>
                </w:rPr>
                <w:t>修改销售员信息</w:t>
              </w:r>
            </w:ins>
          </w:p>
        </w:tc>
        <w:tc>
          <w:tcPr>
            <w:tcW w:w="1860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rPr>
                <w:ins w:id="1347" w:author="Microsoft" w:date="2016-03-04T15:40:00Z"/>
                <w:iCs/>
              </w:rPr>
            </w:pPr>
            <w:ins w:id="1348" w:author="Microsoft" w:date="2016-03-04T15:40:00Z">
              <w:r w:rsidRPr="00437F65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751" w:type="dxa"/>
          </w:tcPr>
          <w:p w:rsidR="0052022D" w:rsidRPr="00437F65" w:rsidRDefault="0052022D" w:rsidP="000549DA">
            <w:pPr>
              <w:spacing w:line="360" w:lineRule="auto"/>
              <w:rPr>
                <w:ins w:id="1349" w:author="Microsoft" w:date="2016-03-04T15:40:00Z"/>
                <w:iCs/>
              </w:rPr>
            </w:pPr>
          </w:p>
        </w:tc>
      </w:tr>
      <w:tr w:rsidR="0052022D" w:rsidRPr="00437F65" w:rsidTr="000549DA">
        <w:trPr>
          <w:trHeight w:val="390"/>
          <w:ins w:id="1350" w:author="Microsoft" w:date="2016-03-04T15:40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351" w:author="Microsoft" w:date="2016-03-04T15:40:00Z"/>
              </w:rPr>
            </w:pPr>
            <w:ins w:id="1352" w:author="Microsoft" w:date="2016-03-04T15:40:00Z">
              <w:r w:rsidRPr="00437F65">
                <w:rPr>
                  <w:rFonts w:hint="eastAsia"/>
                </w:rPr>
                <w:t>功能描述</w:t>
              </w:r>
            </w:ins>
          </w:p>
        </w:tc>
        <w:tc>
          <w:tcPr>
            <w:tcW w:w="7116" w:type="dxa"/>
            <w:gridSpan w:val="3"/>
          </w:tcPr>
          <w:p w:rsidR="0052022D" w:rsidRPr="00437F65" w:rsidRDefault="0052022D" w:rsidP="000549DA">
            <w:pPr>
              <w:pStyle w:val="a6"/>
              <w:rPr>
                <w:ins w:id="1353" w:author="Microsoft" w:date="2016-03-04T15:40:00Z"/>
                <w:rFonts w:ascii="宋体" w:hAnsi="宋体"/>
                <w:bCs/>
                <w:iCs/>
                <w:sz w:val="21"/>
                <w:szCs w:val="21"/>
              </w:rPr>
            </w:pPr>
            <w:ins w:id="1354" w:author="Microsoft" w:date="2016-03-04T15:40:00Z">
              <w:r w:rsidRPr="00437F65">
                <w:rPr>
                  <w:rFonts w:ascii="宋体" w:hAnsi="宋体" w:hint="eastAsia"/>
                  <w:iCs/>
                  <w:sz w:val="21"/>
                  <w:szCs w:val="21"/>
                </w:rPr>
                <w:t>修改销售员信息</w:t>
              </w:r>
            </w:ins>
          </w:p>
        </w:tc>
      </w:tr>
      <w:tr w:rsidR="0052022D" w:rsidRPr="00437F65" w:rsidTr="000549DA">
        <w:trPr>
          <w:trHeight w:val="420"/>
          <w:ins w:id="1355" w:author="Microsoft" w:date="2016-03-04T15:40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356" w:author="Microsoft" w:date="2016-03-04T15:40:00Z"/>
              </w:rPr>
            </w:pPr>
            <w:ins w:id="1357" w:author="Microsoft" w:date="2016-03-04T15:40:00Z">
              <w:r w:rsidRPr="00437F65">
                <w:rPr>
                  <w:rFonts w:hint="eastAsia"/>
                </w:rPr>
                <w:t>输入</w:t>
              </w:r>
            </w:ins>
          </w:p>
        </w:tc>
        <w:tc>
          <w:tcPr>
            <w:tcW w:w="7116" w:type="dxa"/>
            <w:gridSpan w:val="3"/>
          </w:tcPr>
          <w:p w:rsidR="0052022D" w:rsidRPr="00437F65" w:rsidRDefault="0052022D" w:rsidP="000549DA">
            <w:pPr>
              <w:spacing w:line="360" w:lineRule="auto"/>
              <w:rPr>
                <w:ins w:id="1358" w:author="Microsoft" w:date="2016-03-04T15:40:00Z"/>
                <w:rFonts w:ascii="宋体" w:hAnsi="宋体"/>
                <w:bCs/>
                <w:iCs/>
              </w:rPr>
            </w:pPr>
            <w:ins w:id="1359" w:author="Microsoft" w:date="2016-03-04T15:40:00Z">
              <w:r w:rsidRPr="00437F65">
                <w:rPr>
                  <w:rFonts w:ascii="宋体" w:hAnsi="宋体" w:hint="eastAsia"/>
                  <w:bCs/>
                  <w:iCs/>
                </w:rPr>
                <w:t>可修改的字段包括：</w:t>
              </w:r>
            </w:ins>
          </w:p>
          <w:p w:rsidR="0052022D" w:rsidRPr="00437F65" w:rsidRDefault="0052022D" w:rsidP="000549DA">
            <w:pPr>
              <w:spacing w:line="360" w:lineRule="auto"/>
              <w:rPr>
                <w:ins w:id="1360" w:author="Microsoft" w:date="2016-03-04T15:40:00Z"/>
                <w:rFonts w:ascii="宋体" w:hAnsi="宋体"/>
                <w:bCs/>
                <w:iCs/>
              </w:rPr>
            </w:pPr>
            <w:ins w:id="1361" w:author="Microsoft" w:date="2016-03-04T15:40:00Z">
              <w:r w:rsidRPr="00437F65">
                <w:rPr>
                  <w:rFonts w:ascii="宋体" w:hAnsi="宋体" w:hint="eastAsia"/>
                  <w:bCs/>
                  <w:iCs/>
                </w:rPr>
                <w:t>销售员姓名</w:t>
              </w:r>
              <w:r>
                <w:rPr>
                  <w:rFonts w:ascii="宋体" w:hAnsi="宋体" w:hint="eastAsia"/>
                  <w:bCs/>
                  <w:iCs/>
                </w:rPr>
                <w:t>：文本框</w:t>
              </w:r>
              <w:r>
                <w:rPr>
                  <w:rFonts w:ascii="宋体" w:hAnsi="宋体"/>
                  <w:bCs/>
                  <w:iCs/>
                </w:rPr>
                <w:t>，</w:t>
              </w:r>
              <w:r>
                <w:rPr>
                  <w:rFonts w:ascii="宋体" w:hAnsi="宋体" w:hint="eastAsia"/>
                  <w:bCs/>
                  <w:iCs/>
                </w:rPr>
                <w:t>必填，最大20字符</w:t>
              </w:r>
            </w:ins>
          </w:p>
          <w:p w:rsidR="0052022D" w:rsidRPr="00437F65" w:rsidRDefault="0052022D" w:rsidP="000549DA">
            <w:pPr>
              <w:spacing w:line="360" w:lineRule="auto"/>
              <w:rPr>
                <w:ins w:id="1362" w:author="Microsoft" w:date="2016-03-04T15:40:00Z"/>
                <w:rFonts w:ascii="宋体" w:hAnsi="宋体"/>
                <w:bCs/>
                <w:iCs/>
              </w:rPr>
            </w:pPr>
            <w:ins w:id="1363" w:author="Microsoft" w:date="2016-03-04T15:40:00Z">
              <w:r w:rsidRPr="00437F65">
                <w:rPr>
                  <w:rFonts w:ascii="宋体" w:hAnsi="宋体" w:hint="eastAsia"/>
                  <w:bCs/>
                  <w:iCs/>
                </w:rPr>
                <w:t>销售员类型</w:t>
              </w:r>
              <w:r>
                <w:rPr>
                  <w:rFonts w:ascii="宋体" w:hAnsi="宋体" w:hint="eastAsia"/>
                  <w:bCs/>
                  <w:iCs/>
                </w:rPr>
                <w:t>：下拉框</w:t>
              </w:r>
              <w:r>
                <w:rPr>
                  <w:rFonts w:ascii="宋体" w:hAnsi="宋体"/>
                  <w:bCs/>
                  <w:iCs/>
                </w:rPr>
                <w:t>，</w:t>
              </w:r>
              <w:r>
                <w:rPr>
                  <w:rFonts w:ascii="宋体" w:hAnsi="宋体" w:hint="eastAsia"/>
                  <w:bCs/>
                  <w:iCs/>
                </w:rPr>
                <w:t>必填，包括</w:t>
              </w:r>
              <w:r w:rsidRPr="00437F65">
                <w:rPr>
                  <w:rFonts w:hint="eastAsia"/>
                  <w:iCs/>
                </w:rPr>
                <w:t>普通销售员</w:t>
              </w:r>
              <w:r>
                <w:rPr>
                  <w:rFonts w:hint="eastAsia"/>
                  <w:iCs/>
                </w:rPr>
                <w:t>、</w:t>
              </w:r>
              <w:r w:rsidRPr="00437F65">
                <w:rPr>
                  <w:rFonts w:hint="eastAsia"/>
                  <w:iCs/>
                </w:rPr>
                <w:t>销售站经理</w:t>
              </w:r>
              <w:r>
                <w:rPr>
                  <w:rFonts w:hint="eastAsia"/>
                  <w:iCs/>
                </w:rPr>
                <w:t>、</w:t>
              </w:r>
              <w:r w:rsidRPr="00437F65">
                <w:rPr>
                  <w:rFonts w:hint="eastAsia"/>
                  <w:iCs/>
                </w:rPr>
                <w:t>培训员</w:t>
              </w:r>
            </w:ins>
          </w:p>
        </w:tc>
      </w:tr>
      <w:tr w:rsidR="0052022D" w:rsidRPr="00437F65" w:rsidTr="000549DA">
        <w:trPr>
          <w:trHeight w:val="420"/>
          <w:ins w:id="1364" w:author="Microsoft" w:date="2016-03-04T15:40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365" w:author="Microsoft" w:date="2016-03-04T15:40:00Z"/>
              </w:rPr>
            </w:pPr>
            <w:ins w:id="1366" w:author="Microsoft" w:date="2016-03-04T15:40:00Z">
              <w:r w:rsidRPr="00437F65">
                <w:rPr>
                  <w:rFonts w:hint="eastAsia"/>
                </w:rPr>
                <w:lastRenderedPageBreak/>
                <w:t>输出</w:t>
              </w:r>
            </w:ins>
          </w:p>
        </w:tc>
        <w:tc>
          <w:tcPr>
            <w:tcW w:w="7116" w:type="dxa"/>
            <w:gridSpan w:val="3"/>
          </w:tcPr>
          <w:p w:rsidR="0052022D" w:rsidRPr="00437F65" w:rsidRDefault="0052022D" w:rsidP="000549DA">
            <w:pPr>
              <w:spacing w:line="360" w:lineRule="auto"/>
              <w:rPr>
                <w:ins w:id="1367" w:author="Microsoft" w:date="2016-03-04T15:40:00Z"/>
                <w:rFonts w:ascii="宋体" w:hAnsi="宋体"/>
                <w:bCs/>
                <w:iCs/>
              </w:rPr>
            </w:pPr>
            <w:ins w:id="1368" w:author="Microsoft" w:date="2016-03-04T15:40:00Z">
              <w:r>
                <w:rPr>
                  <w:rFonts w:ascii="宋体" w:hAnsi="宋体" w:hint="eastAsia"/>
                  <w:bCs/>
                  <w:iCs/>
                </w:rPr>
                <w:t>提交成功</w:t>
              </w:r>
            </w:ins>
          </w:p>
        </w:tc>
      </w:tr>
      <w:tr w:rsidR="0052022D" w:rsidRPr="00437F65" w:rsidTr="000549DA">
        <w:trPr>
          <w:ins w:id="1369" w:author="Microsoft" w:date="2016-03-04T15:40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370" w:author="Microsoft" w:date="2016-03-04T15:40:00Z"/>
              </w:rPr>
            </w:pPr>
            <w:ins w:id="1371" w:author="Microsoft" w:date="2016-03-04T15:40:00Z">
              <w:r w:rsidRPr="00437F65">
                <w:rPr>
                  <w:rFonts w:hint="eastAsia"/>
                </w:rPr>
                <w:t>异常情况</w:t>
              </w:r>
            </w:ins>
          </w:p>
        </w:tc>
        <w:tc>
          <w:tcPr>
            <w:tcW w:w="7116" w:type="dxa"/>
            <w:gridSpan w:val="3"/>
          </w:tcPr>
          <w:p w:rsidR="0052022D" w:rsidRDefault="0052022D" w:rsidP="000549DA">
            <w:pPr>
              <w:spacing w:line="360" w:lineRule="auto"/>
              <w:rPr>
                <w:ins w:id="1372" w:author="Microsoft" w:date="2016-03-04T15:40:00Z"/>
                <w:rFonts w:ascii="宋体" w:hAnsi="宋体"/>
                <w:bCs/>
                <w:iCs/>
              </w:rPr>
            </w:pPr>
            <w:ins w:id="1373" w:author="Microsoft" w:date="2016-03-04T15:40:00Z">
              <w:r>
                <w:rPr>
                  <w:rFonts w:ascii="宋体" w:hAnsi="宋体" w:hint="eastAsia"/>
                  <w:bCs/>
                  <w:iCs/>
                </w:rPr>
                <w:t>前提：被修改的销售员</w:t>
              </w:r>
              <w:r>
                <w:rPr>
                  <w:rFonts w:ascii="宋体" w:hAnsi="宋体"/>
                  <w:bCs/>
                  <w:iCs/>
                </w:rPr>
                <w:t>正在登陆某一台终端机</w:t>
              </w:r>
              <w:r>
                <w:rPr>
                  <w:rFonts w:ascii="宋体" w:hAnsi="宋体" w:hint="eastAsia"/>
                  <w:bCs/>
                  <w:iCs/>
                </w:rPr>
                <w:t>，销售员</w:t>
              </w:r>
              <w:r>
                <w:rPr>
                  <w:rFonts w:ascii="宋体" w:hAnsi="宋体"/>
                  <w:bCs/>
                  <w:iCs/>
                </w:rPr>
                <w:t>和销售经理为同一类型；</w:t>
              </w:r>
            </w:ins>
          </w:p>
          <w:p w:rsidR="0052022D" w:rsidRDefault="0052022D" w:rsidP="000549DA">
            <w:pPr>
              <w:spacing w:line="360" w:lineRule="auto"/>
              <w:rPr>
                <w:ins w:id="1374" w:author="Microsoft" w:date="2016-03-04T15:40:00Z"/>
                <w:rFonts w:ascii="宋体" w:hAnsi="宋体"/>
                <w:bCs/>
                <w:iCs/>
              </w:rPr>
            </w:pPr>
            <w:ins w:id="1375" w:author="Microsoft" w:date="2016-03-04T15:40:00Z">
              <w:r w:rsidRPr="00DC0976">
                <w:rPr>
                  <w:rFonts w:ascii="宋体" w:hAnsi="宋体" w:hint="eastAsia"/>
                  <w:bCs/>
                  <w:iCs/>
                </w:rPr>
                <w:t>修改销售员类型时，发重置消息给终端机，主机本地重置终端机为未登录状态， 此销售员在进行下一笔业务前，必须重新登录</w:t>
              </w:r>
              <w:r>
                <w:rPr>
                  <w:rFonts w:ascii="宋体" w:hAnsi="宋体" w:hint="eastAsia"/>
                  <w:bCs/>
                  <w:iCs/>
                </w:rPr>
                <w:t>。</w:t>
              </w:r>
              <w:r>
                <w:rPr>
                  <w:rFonts w:ascii="宋体" w:hAnsi="宋体"/>
                  <w:bCs/>
                  <w:iCs/>
                </w:rPr>
                <w:t>具体</w:t>
              </w:r>
              <w:r>
                <w:rPr>
                  <w:rFonts w:ascii="宋体" w:hAnsi="宋体" w:hint="eastAsia"/>
                  <w:bCs/>
                  <w:iCs/>
                </w:rPr>
                <w:t>情况</w:t>
              </w:r>
              <w:r>
                <w:rPr>
                  <w:rFonts w:ascii="宋体" w:hAnsi="宋体"/>
                  <w:bCs/>
                  <w:iCs/>
                </w:rPr>
                <w:t>如下：</w:t>
              </w:r>
            </w:ins>
          </w:p>
          <w:p w:rsidR="0052022D" w:rsidRDefault="0052022D" w:rsidP="000549DA">
            <w:pPr>
              <w:spacing w:line="360" w:lineRule="auto"/>
              <w:rPr>
                <w:ins w:id="1376" w:author="Microsoft" w:date="2016-03-04T15:40:00Z"/>
                <w:rFonts w:ascii="宋体" w:hAnsi="宋体"/>
                <w:bCs/>
                <w:iCs/>
              </w:rPr>
            </w:pPr>
            <w:ins w:id="1377" w:author="Microsoft" w:date="2016-03-04T15:40:00Z">
              <w:r>
                <w:rPr>
                  <w:rFonts w:ascii="宋体" w:hAnsi="宋体" w:hint="eastAsia"/>
                  <w:bCs/>
                  <w:iCs/>
                </w:rPr>
                <w:t>1．当</w:t>
              </w:r>
              <w:r>
                <w:rPr>
                  <w:rFonts w:ascii="宋体" w:hAnsi="宋体"/>
                  <w:bCs/>
                  <w:iCs/>
                </w:rPr>
                <w:t>终端机</w:t>
              </w:r>
              <w:r>
                <w:rPr>
                  <w:rFonts w:ascii="宋体" w:hAnsi="宋体" w:hint="eastAsia"/>
                  <w:bCs/>
                  <w:iCs/>
                </w:rPr>
                <w:t>【</w:t>
              </w:r>
              <w:r>
                <w:rPr>
                  <w:rFonts w:ascii="宋体" w:hAnsi="宋体"/>
                  <w:bCs/>
                  <w:iCs/>
                </w:rPr>
                <w:t>开启培训</w:t>
              </w:r>
              <w:r>
                <w:rPr>
                  <w:rFonts w:ascii="宋体" w:hAnsi="宋体" w:hint="eastAsia"/>
                  <w:bCs/>
                  <w:iCs/>
                </w:rPr>
                <w:t>模式】</w:t>
              </w:r>
              <w:r>
                <w:rPr>
                  <w:rFonts w:ascii="宋体" w:hAnsi="宋体"/>
                  <w:bCs/>
                  <w:iCs/>
                </w:rPr>
                <w:t>，</w:t>
              </w:r>
              <w:r>
                <w:rPr>
                  <w:rFonts w:ascii="宋体" w:hAnsi="宋体" w:hint="eastAsia"/>
                  <w:bCs/>
                  <w:iCs/>
                </w:rPr>
                <w:t>修改操作</w:t>
              </w:r>
              <w:r>
                <w:rPr>
                  <w:rFonts w:ascii="宋体" w:hAnsi="宋体"/>
                  <w:bCs/>
                  <w:iCs/>
                </w:rPr>
                <w:t>员类型为</w:t>
              </w:r>
              <w:r>
                <w:rPr>
                  <w:rFonts w:ascii="宋体" w:hAnsi="宋体" w:hint="eastAsia"/>
                  <w:bCs/>
                  <w:iCs/>
                </w:rPr>
                <w:t>“普通</w:t>
              </w:r>
              <w:r>
                <w:rPr>
                  <w:rFonts w:ascii="宋体" w:hAnsi="宋体"/>
                  <w:bCs/>
                  <w:iCs/>
                </w:rPr>
                <w:t>销售员</w:t>
              </w:r>
              <w:r>
                <w:rPr>
                  <w:rFonts w:ascii="宋体" w:hAnsi="宋体" w:hint="eastAsia"/>
                  <w:bCs/>
                  <w:iCs/>
                </w:rPr>
                <w:t>”</w:t>
              </w:r>
              <w:r>
                <w:rPr>
                  <w:rFonts w:ascii="宋体" w:hAnsi="宋体"/>
                  <w:bCs/>
                  <w:iCs/>
                </w:rPr>
                <w:t>时，</w:t>
              </w:r>
              <w:r>
                <w:rPr>
                  <w:rFonts w:ascii="宋体" w:hAnsi="宋体" w:hint="eastAsia"/>
                  <w:bCs/>
                  <w:iCs/>
                </w:rPr>
                <w:t>当前销售员被</w:t>
              </w:r>
              <w:r>
                <w:rPr>
                  <w:rFonts w:ascii="宋体" w:hAnsi="宋体"/>
                  <w:bCs/>
                  <w:iCs/>
                </w:rPr>
                <w:t xml:space="preserve">签出，返回登录页面； </w:t>
              </w:r>
            </w:ins>
          </w:p>
          <w:p w:rsidR="0052022D" w:rsidRDefault="0052022D" w:rsidP="000549DA">
            <w:pPr>
              <w:spacing w:line="360" w:lineRule="auto"/>
              <w:rPr>
                <w:ins w:id="1378" w:author="Microsoft" w:date="2016-03-04T15:40:00Z"/>
                <w:rFonts w:ascii="宋体" w:hAnsi="宋体"/>
                <w:bCs/>
                <w:iCs/>
              </w:rPr>
            </w:pPr>
            <w:ins w:id="1379" w:author="Microsoft" w:date="2016-03-04T15:40:00Z">
              <w:r>
                <w:rPr>
                  <w:rFonts w:ascii="宋体" w:hAnsi="宋体"/>
                  <w:bCs/>
                  <w:iCs/>
                </w:rPr>
                <w:t>2</w:t>
              </w:r>
              <w:r>
                <w:rPr>
                  <w:rFonts w:ascii="宋体" w:hAnsi="宋体" w:hint="eastAsia"/>
                  <w:bCs/>
                  <w:iCs/>
                </w:rPr>
                <w:t>.当终端机【未</w:t>
              </w:r>
              <w:r>
                <w:rPr>
                  <w:rFonts w:ascii="宋体" w:hAnsi="宋体"/>
                  <w:bCs/>
                  <w:iCs/>
                </w:rPr>
                <w:t>开启</w:t>
              </w:r>
              <w:r>
                <w:rPr>
                  <w:rFonts w:ascii="宋体" w:hAnsi="宋体" w:hint="eastAsia"/>
                  <w:bCs/>
                  <w:iCs/>
                </w:rPr>
                <w:t>培训</w:t>
              </w:r>
              <w:r>
                <w:rPr>
                  <w:rFonts w:ascii="宋体" w:hAnsi="宋体"/>
                  <w:bCs/>
                  <w:iCs/>
                </w:rPr>
                <w:t>模式</w:t>
              </w:r>
              <w:r>
                <w:rPr>
                  <w:rFonts w:ascii="宋体" w:hAnsi="宋体" w:hint="eastAsia"/>
                  <w:bCs/>
                  <w:iCs/>
                </w:rPr>
                <w:t>】</w:t>
              </w:r>
              <w:r>
                <w:rPr>
                  <w:rFonts w:ascii="宋体" w:hAnsi="宋体"/>
                  <w:bCs/>
                  <w:iCs/>
                </w:rPr>
                <w:t>，</w:t>
              </w:r>
              <w:r>
                <w:rPr>
                  <w:rFonts w:ascii="宋体" w:hAnsi="宋体" w:hint="eastAsia"/>
                  <w:bCs/>
                  <w:iCs/>
                </w:rPr>
                <w:t>修改操作员</w:t>
              </w:r>
              <w:r>
                <w:rPr>
                  <w:rFonts w:ascii="宋体" w:hAnsi="宋体"/>
                  <w:bCs/>
                  <w:iCs/>
                </w:rPr>
                <w:t>类</w:t>
              </w:r>
              <w:r>
                <w:rPr>
                  <w:rFonts w:ascii="宋体" w:hAnsi="宋体" w:hint="eastAsia"/>
                  <w:bCs/>
                  <w:iCs/>
                </w:rPr>
                <w:t>型</w:t>
              </w:r>
              <w:r>
                <w:rPr>
                  <w:rFonts w:ascii="宋体" w:hAnsi="宋体"/>
                  <w:bCs/>
                  <w:iCs/>
                </w:rPr>
                <w:t>为</w:t>
              </w:r>
              <w:r>
                <w:rPr>
                  <w:rFonts w:ascii="宋体" w:hAnsi="宋体" w:hint="eastAsia"/>
                  <w:bCs/>
                  <w:iCs/>
                </w:rPr>
                <w:t>“</w:t>
              </w:r>
              <w:r>
                <w:rPr>
                  <w:rFonts w:ascii="宋体" w:hAnsi="宋体"/>
                  <w:bCs/>
                  <w:iCs/>
                </w:rPr>
                <w:t>培训员</w:t>
              </w:r>
              <w:r>
                <w:rPr>
                  <w:rFonts w:ascii="宋体" w:hAnsi="宋体" w:hint="eastAsia"/>
                  <w:bCs/>
                  <w:iCs/>
                </w:rPr>
                <w:t>”</w:t>
              </w:r>
              <w:r>
                <w:rPr>
                  <w:rFonts w:ascii="宋体" w:hAnsi="宋体"/>
                  <w:bCs/>
                  <w:iCs/>
                </w:rPr>
                <w:t>时，</w:t>
              </w:r>
              <w:r>
                <w:rPr>
                  <w:rFonts w:ascii="宋体" w:hAnsi="宋体" w:hint="eastAsia"/>
                  <w:bCs/>
                  <w:iCs/>
                </w:rPr>
                <w:t>当前操作员被</w:t>
              </w:r>
              <w:r>
                <w:rPr>
                  <w:rFonts w:ascii="宋体" w:hAnsi="宋体"/>
                  <w:bCs/>
                  <w:iCs/>
                </w:rPr>
                <w:t>签出，返回</w:t>
              </w:r>
              <w:r>
                <w:rPr>
                  <w:rFonts w:ascii="宋体" w:hAnsi="宋体" w:hint="eastAsia"/>
                  <w:bCs/>
                  <w:iCs/>
                </w:rPr>
                <w:t>登录</w:t>
              </w:r>
              <w:r>
                <w:rPr>
                  <w:rFonts w:ascii="宋体" w:hAnsi="宋体"/>
                  <w:bCs/>
                  <w:iCs/>
                </w:rPr>
                <w:t>页面；</w:t>
              </w:r>
            </w:ins>
          </w:p>
          <w:p w:rsidR="0052022D" w:rsidRDefault="0052022D" w:rsidP="000549DA">
            <w:pPr>
              <w:spacing w:line="360" w:lineRule="auto"/>
              <w:rPr>
                <w:ins w:id="1380" w:author="Microsoft" w:date="2016-03-04T15:40:00Z"/>
                <w:rFonts w:ascii="宋体" w:hAnsi="宋体"/>
                <w:bCs/>
                <w:iCs/>
              </w:rPr>
            </w:pPr>
            <w:ins w:id="1381" w:author="Microsoft" w:date="2016-03-04T15:40:00Z">
              <w:r>
                <w:rPr>
                  <w:rFonts w:ascii="宋体" w:hAnsi="宋体"/>
                  <w:bCs/>
                  <w:iCs/>
                </w:rPr>
                <w:t>3</w:t>
              </w:r>
              <w:r>
                <w:rPr>
                  <w:rFonts w:ascii="宋体" w:hAnsi="宋体" w:hint="eastAsia"/>
                  <w:bCs/>
                  <w:iCs/>
                </w:rPr>
                <w:t>.当操作</w:t>
              </w:r>
              <w:r>
                <w:rPr>
                  <w:rFonts w:ascii="宋体" w:hAnsi="宋体"/>
                  <w:bCs/>
                  <w:iCs/>
                </w:rPr>
                <w:t>员类型</w:t>
              </w:r>
              <w:r>
                <w:rPr>
                  <w:rFonts w:ascii="宋体" w:hAnsi="宋体" w:hint="eastAsia"/>
                  <w:bCs/>
                  <w:iCs/>
                </w:rPr>
                <w:t>为【普通</w:t>
              </w:r>
              <w:r>
                <w:rPr>
                  <w:rFonts w:ascii="宋体" w:hAnsi="宋体"/>
                  <w:bCs/>
                  <w:iCs/>
                </w:rPr>
                <w:t>销售员</w:t>
              </w:r>
              <w:r>
                <w:rPr>
                  <w:rFonts w:ascii="宋体" w:hAnsi="宋体" w:hint="eastAsia"/>
                  <w:bCs/>
                  <w:iCs/>
                </w:rPr>
                <w:t>】</w:t>
              </w:r>
              <w:r>
                <w:rPr>
                  <w:rFonts w:ascii="宋体" w:hAnsi="宋体"/>
                  <w:bCs/>
                  <w:iCs/>
                </w:rPr>
                <w:t>时，</w:t>
              </w:r>
              <w:r>
                <w:rPr>
                  <w:rFonts w:ascii="宋体" w:hAnsi="宋体" w:hint="eastAsia"/>
                  <w:bCs/>
                  <w:iCs/>
                </w:rPr>
                <w:t>修改</w:t>
              </w:r>
              <w:r>
                <w:rPr>
                  <w:rFonts w:ascii="宋体" w:hAnsi="宋体"/>
                  <w:bCs/>
                  <w:iCs/>
                </w:rPr>
                <w:t>终端机模式为</w:t>
              </w:r>
              <w:r>
                <w:rPr>
                  <w:rFonts w:ascii="宋体" w:hAnsi="宋体" w:hint="eastAsia"/>
                  <w:bCs/>
                  <w:iCs/>
                </w:rPr>
                <w:t>“培训机</w:t>
              </w:r>
              <w:r>
                <w:rPr>
                  <w:rFonts w:ascii="宋体" w:hAnsi="宋体"/>
                  <w:bCs/>
                  <w:iCs/>
                </w:rPr>
                <w:t>”</w:t>
              </w:r>
              <w:r>
                <w:rPr>
                  <w:rFonts w:ascii="宋体" w:hAnsi="宋体" w:hint="eastAsia"/>
                  <w:bCs/>
                  <w:iCs/>
                </w:rPr>
                <w:t>，</w:t>
              </w:r>
              <w:r>
                <w:rPr>
                  <w:rFonts w:ascii="宋体" w:hAnsi="宋体"/>
                  <w:bCs/>
                  <w:iCs/>
                </w:rPr>
                <w:t>销售员</w:t>
              </w:r>
              <w:r>
                <w:rPr>
                  <w:rFonts w:ascii="宋体" w:hAnsi="宋体" w:hint="eastAsia"/>
                  <w:bCs/>
                  <w:iCs/>
                </w:rPr>
                <w:t>被</w:t>
              </w:r>
              <w:r>
                <w:rPr>
                  <w:rFonts w:ascii="宋体" w:hAnsi="宋体"/>
                  <w:bCs/>
                  <w:iCs/>
                </w:rPr>
                <w:t>签出，</w:t>
              </w:r>
              <w:r>
                <w:rPr>
                  <w:rFonts w:ascii="宋体" w:hAnsi="宋体" w:hint="eastAsia"/>
                  <w:bCs/>
                  <w:iCs/>
                </w:rPr>
                <w:t>返回</w:t>
              </w:r>
              <w:r>
                <w:rPr>
                  <w:rFonts w:ascii="宋体" w:hAnsi="宋体"/>
                  <w:bCs/>
                  <w:iCs/>
                </w:rPr>
                <w:t>登录页面；</w:t>
              </w:r>
            </w:ins>
          </w:p>
          <w:p w:rsidR="0052022D" w:rsidRDefault="0052022D" w:rsidP="000549DA">
            <w:pPr>
              <w:spacing w:line="360" w:lineRule="auto"/>
              <w:rPr>
                <w:ins w:id="1382" w:author="Microsoft" w:date="2016-03-04T15:40:00Z"/>
                <w:rFonts w:ascii="宋体" w:hAnsi="宋体"/>
                <w:bCs/>
                <w:iCs/>
              </w:rPr>
            </w:pPr>
            <w:ins w:id="1383" w:author="Microsoft" w:date="2016-03-04T15:40:00Z">
              <w:r>
                <w:rPr>
                  <w:rFonts w:ascii="宋体" w:hAnsi="宋体"/>
                  <w:bCs/>
                  <w:iCs/>
                </w:rPr>
                <w:t>4</w:t>
              </w:r>
              <w:r>
                <w:rPr>
                  <w:rFonts w:ascii="宋体" w:hAnsi="宋体" w:hint="eastAsia"/>
                  <w:bCs/>
                  <w:iCs/>
                </w:rPr>
                <w:t>.当操作员</w:t>
              </w:r>
              <w:r>
                <w:rPr>
                  <w:rFonts w:ascii="宋体" w:hAnsi="宋体"/>
                  <w:bCs/>
                  <w:iCs/>
                </w:rPr>
                <w:t>类型为</w:t>
              </w:r>
              <w:r>
                <w:rPr>
                  <w:rFonts w:ascii="宋体" w:hAnsi="宋体" w:hint="eastAsia"/>
                  <w:bCs/>
                  <w:iCs/>
                </w:rPr>
                <w:t>【</w:t>
              </w:r>
              <w:r>
                <w:rPr>
                  <w:rFonts w:ascii="宋体" w:hAnsi="宋体"/>
                  <w:bCs/>
                  <w:iCs/>
                </w:rPr>
                <w:t>培训员</w:t>
              </w:r>
              <w:r>
                <w:rPr>
                  <w:rFonts w:ascii="宋体" w:hAnsi="宋体" w:hint="eastAsia"/>
                  <w:bCs/>
                  <w:iCs/>
                </w:rPr>
                <w:t>】</w:t>
              </w:r>
              <w:r>
                <w:rPr>
                  <w:rFonts w:ascii="宋体" w:hAnsi="宋体"/>
                  <w:bCs/>
                  <w:iCs/>
                </w:rPr>
                <w:t>时，修</w:t>
              </w:r>
              <w:r>
                <w:rPr>
                  <w:rFonts w:ascii="宋体" w:hAnsi="宋体" w:hint="eastAsia"/>
                  <w:bCs/>
                  <w:iCs/>
                </w:rPr>
                <w:t>改</w:t>
              </w:r>
              <w:r>
                <w:rPr>
                  <w:rFonts w:ascii="宋体" w:hAnsi="宋体"/>
                  <w:bCs/>
                  <w:iCs/>
                </w:rPr>
                <w:t>终端机模式为</w:t>
              </w:r>
              <w:r>
                <w:rPr>
                  <w:rFonts w:ascii="宋体" w:hAnsi="宋体" w:hint="eastAsia"/>
                  <w:bCs/>
                  <w:iCs/>
                </w:rPr>
                <w:t>“正式</w:t>
              </w:r>
              <w:r>
                <w:rPr>
                  <w:rFonts w:ascii="宋体" w:hAnsi="宋体"/>
                  <w:bCs/>
                  <w:iCs/>
                </w:rPr>
                <w:t>机”</w:t>
              </w:r>
              <w:r>
                <w:rPr>
                  <w:rFonts w:ascii="宋体" w:hAnsi="宋体" w:hint="eastAsia"/>
                  <w:bCs/>
                  <w:iCs/>
                </w:rPr>
                <w:t>，培训员</w:t>
              </w:r>
              <w:r>
                <w:rPr>
                  <w:rFonts w:ascii="宋体" w:hAnsi="宋体"/>
                  <w:bCs/>
                  <w:iCs/>
                </w:rPr>
                <w:t>被签出，</w:t>
              </w:r>
              <w:r>
                <w:rPr>
                  <w:rFonts w:ascii="宋体" w:hAnsi="宋体" w:hint="eastAsia"/>
                  <w:bCs/>
                  <w:iCs/>
                </w:rPr>
                <w:t>不允许</w:t>
              </w:r>
              <w:r>
                <w:rPr>
                  <w:rFonts w:ascii="宋体" w:hAnsi="宋体"/>
                  <w:bCs/>
                  <w:iCs/>
                </w:rPr>
                <w:t>再登录系统；</w:t>
              </w:r>
            </w:ins>
          </w:p>
          <w:p w:rsidR="0052022D" w:rsidRPr="00BE17F1" w:rsidRDefault="0052022D" w:rsidP="000549DA">
            <w:pPr>
              <w:spacing w:line="360" w:lineRule="auto"/>
              <w:rPr>
                <w:ins w:id="1384" w:author="Microsoft" w:date="2016-03-04T15:40:00Z"/>
                <w:rFonts w:ascii="宋体" w:hAnsi="宋体"/>
                <w:bCs/>
                <w:iCs/>
              </w:rPr>
            </w:pPr>
            <w:ins w:id="1385" w:author="Microsoft" w:date="2016-03-04T15:40:00Z">
              <w:r>
                <w:rPr>
                  <w:rFonts w:ascii="宋体" w:hAnsi="宋体"/>
                  <w:bCs/>
                  <w:iCs/>
                </w:rPr>
                <w:t>5</w:t>
              </w:r>
              <w:r>
                <w:rPr>
                  <w:rFonts w:ascii="宋体" w:hAnsi="宋体" w:hint="eastAsia"/>
                  <w:bCs/>
                  <w:iCs/>
                </w:rPr>
                <w:t>.当同时</w:t>
              </w:r>
              <w:r>
                <w:rPr>
                  <w:rFonts w:ascii="宋体" w:hAnsi="宋体"/>
                  <w:bCs/>
                  <w:iCs/>
                </w:rPr>
                <w:t>修改终端机模式</w:t>
              </w:r>
              <w:r>
                <w:rPr>
                  <w:rFonts w:ascii="宋体" w:hAnsi="宋体" w:hint="eastAsia"/>
                  <w:bCs/>
                  <w:iCs/>
                </w:rPr>
                <w:t>为“</w:t>
              </w:r>
              <w:r>
                <w:rPr>
                  <w:rFonts w:ascii="宋体" w:hAnsi="宋体"/>
                  <w:bCs/>
                  <w:iCs/>
                </w:rPr>
                <w:t>培训机</w:t>
              </w:r>
              <w:r>
                <w:rPr>
                  <w:rFonts w:ascii="宋体" w:hAnsi="宋体" w:hint="eastAsia"/>
                  <w:bCs/>
                  <w:iCs/>
                </w:rPr>
                <w:t>“</w:t>
              </w:r>
              <w:r>
                <w:rPr>
                  <w:rFonts w:ascii="宋体" w:hAnsi="宋体"/>
                  <w:bCs/>
                  <w:iCs/>
                </w:rPr>
                <w:t>，</w:t>
              </w:r>
              <w:r>
                <w:rPr>
                  <w:rFonts w:ascii="宋体" w:hAnsi="宋体" w:hint="eastAsia"/>
                  <w:bCs/>
                  <w:iCs/>
                </w:rPr>
                <w:t>操作</w:t>
              </w:r>
              <w:r>
                <w:rPr>
                  <w:rFonts w:ascii="宋体" w:hAnsi="宋体"/>
                  <w:bCs/>
                  <w:iCs/>
                </w:rPr>
                <w:t>员</w:t>
              </w:r>
              <w:r>
                <w:rPr>
                  <w:rFonts w:ascii="宋体" w:hAnsi="宋体" w:hint="eastAsia"/>
                  <w:bCs/>
                  <w:iCs/>
                </w:rPr>
                <w:t>类型</w:t>
              </w:r>
              <w:r>
                <w:rPr>
                  <w:rFonts w:ascii="宋体" w:hAnsi="宋体"/>
                  <w:bCs/>
                  <w:iCs/>
                </w:rPr>
                <w:t>为“</w:t>
              </w:r>
              <w:r>
                <w:rPr>
                  <w:rFonts w:ascii="宋体" w:hAnsi="宋体" w:hint="eastAsia"/>
                  <w:bCs/>
                  <w:iCs/>
                </w:rPr>
                <w:t>培训</w:t>
              </w:r>
              <w:r>
                <w:rPr>
                  <w:rFonts w:ascii="宋体" w:hAnsi="宋体"/>
                  <w:bCs/>
                  <w:iCs/>
                </w:rPr>
                <w:t>员”</w:t>
              </w:r>
              <w:r>
                <w:rPr>
                  <w:rFonts w:ascii="宋体" w:hAnsi="宋体" w:hint="eastAsia"/>
                  <w:bCs/>
                  <w:iCs/>
                </w:rPr>
                <w:t>时</w:t>
              </w:r>
              <w:r>
                <w:rPr>
                  <w:rFonts w:ascii="宋体" w:hAnsi="宋体"/>
                  <w:bCs/>
                  <w:iCs/>
                </w:rPr>
                <w:t>，</w:t>
              </w:r>
              <w:r>
                <w:rPr>
                  <w:rFonts w:ascii="宋体" w:hAnsi="宋体" w:hint="eastAsia"/>
                  <w:bCs/>
                  <w:iCs/>
                </w:rPr>
                <w:t>重新</w:t>
              </w:r>
              <w:r>
                <w:rPr>
                  <w:rFonts w:ascii="宋体" w:hAnsi="宋体"/>
                  <w:bCs/>
                  <w:iCs/>
                </w:rPr>
                <w:t>登录后，</w:t>
              </w:r>
              <w:r>
                <w:rPr>
                  <w:rFonts w:ascii="宋体" w:hAnsi="宋体" w:hint="eastAsia"/>
                  <w:bCs/>
                  <w:iCs/>
                </w:rPr>
                <w:t>可</w:t>
              </w:r>
              <w:r>
                <w:rPr>
                  <w:rFonts w:ascii="宋体" w:hAnsi="宋体"/>
                  <w:bCs/>
                  <w:iCs/>
                </w:rPr>
                <w:t>查看终端机可销售余额</w:t>
              </w:r>
              <w:r>
                <w:rPr>
                  <w:rFonts w:ascii="宋体" w:hAnsi="宋体" w:hint="eastAsia"/>
                  <w:bCs/>
                  <w:iCs/>
                </w:rPr>
                <w:t>但</w:t>
              </w:r>
              <w:r>
                <w:rPr>
                  <w:rFonts w:ascii="宋体" w:hAnsi="宋体"/>
                  <w:bCs/>
                  <w:iCs/>
                </w:rPr>
                <w:t>进行售票时</w:t>
              </w:r>
              <w:r>
                <w:rPr>
                  <w:rFonts w:ascii="宋体" w:hAnsi="宋体" w:hint="eastAsia"/>
                  <w:bCs/>
                  <w:iCs/>
                </w:rPr>
                <w:t>不影响</w:t>
              </w:r>
              <w:r>
                <w:rPr>
                  <w:rFonts w:ascii="宋体" w:hAnsi="宋体"/>
                  <w:bCs/>
                  <w:iCs/>
                </w:rPr>
                <w:t>当前</w:t>
              </w:r>
              <w:r>
                <w:rPr>
                  <w:rFonts w:ascii="宋体" w:hAnsi="宋体" w:hint="eastAsia"/>
                  <w:bCs/>
                  <w:iCs/>
                </w:rPr>
                <w:t>的</w:t>
              </w:r>
              <w:r>
                <w:rPr>
                  <w:rFonts w:ascii="宋体" w:hAnsi="宋体"/>
                  <w:bCs/>
                  <w:iCs/>
                </w:rPr>
                <w:t>销售余额变动</w:t>
              </w:r>
              <w:r>
                <w:rPr>
                  <w:rFonts w:ascii="宋体" w:hAnsi="宋体" w:hint="eastAsia"/>
                  <w:bCs/>
                  <w:iCs/>
                </w:rPr>
                <w:t>，销售流水号也不</w:t>
              </w:r>
              <w:r>
                <w:rPr>
                  <w:rFonts w:ascii="宋体" w:hAnsi="宋体"/>
                  <w:bCs/>
                  <w:iCs/>
                </w:rPr>
                <w:t>递</w:t>
              </w:r>
              <w:r>
                <w:rPr>
                  <w:rFonts w:ascii="宋体" w:hAnsi="宋体" w:hint="eastAsia"/>
                  <w:bCs/>
                  <w:iCs/>
                </w:rPr>
                <w:t>进行</w:t>
              </w:r>
              <w:r>
                <w:rPr>
                  <w:rFonts w:ascii="宋体" w:hAnsi="宋体"/>
                  <w:bCs/>
                  <w:iCs/>
                </w:rPr>
                <w:t>增，可进行售票</w:t>
              </w:r>
              <w:r>
                <w:rPr>
                  <w:rFonts w:ascii="宋体" w:hAnsi="宋体" w:hint="eastAsia"/>
                  <w:bCs/>
                  <w:iCs/>
                </w:rPr>
                <w:t>兑奖</w:t>
              </w:r>
              <w:r>
                <w:rPr>
                  <w:rFonts w:ascii="宋体" w:hAnsi="宋体"/>
                  <w:bCs/>
                  <w:iCs/>
                </w:rPr>
                <w:t>操作</w:t>
              </w:r>
              <w:r>
                <w:rPr>
                  <w:rFonts w:ascii="宋体" w:hAnsi="宋体" w:hint="eastAsia"/>
                  <w:bCs/>
                  <w:iCs/>
                </w:rPr>
                <w:t>且</w:t>
              </w:r>
              <w:r>
                <w:rPr>
                  <w:rFonts w:ascii="宋体" w:hAnsi="宋体"/>
                  <w:bCs/>
                  <w:iCs/>
                </w:rPr>
                <w:t>打印培训</w:t>
              </w:r>
              <w:r>
                <w:rPr>
                  <w:rFonts w:ascii="宋体" w:hAnsi="宋体" w:hint="eastAsia"/>
                  <w:bCs/>
                  <w:iCs/>
                </w:rPr>
                <w:t>戳</w:t>
              </w:r>
              <w:r>
                <w:rPr>
                  <w:rFonts w:ascii="宋体" w:hAnsi="宋体"/>
                  <w:bCs/>
                  <w:iCs/>
                </w:rPr>
                <w:t>标记；</w:t>
              </w:r>
            </w:ins>
          </w:p>
        </w:tc>
      </w:tr>
      <w:tr w:rsidR="0052022D" w:rsidRPr="00437F65" w:rsidTr="000549DA">
        <w:trPr>
          <w:ins w:id="1386" w:author="Microsoft" w:date="2016-03-04T15:40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387" w:author="Microsoft" w:date="2016-03-04T15:40:00Z"/>
              </w:rPr>
            </w:pPr>
            <w:ins w:id="1388" w:author="Microsoft" w:date="2016-03-04T15:40:00Z">
              <w:r w:rsidRPr="00437F65">
                <w:rPr>
                  <w:rFonts w:hint="eastAsia"/>
                </w:rPr>
                <w:t>约束条件</w:t>
              </w:r>
            </w:ins>
          </w:p>
        </w:tc>
        <w:tc>
          <w:tcPr>
            <w:tcW w:w="7116" w:type="dxa"/>
            <w:gridSpan w:val="3"/>
          </w:tcPr>
          <w:p w:rsidR="0052022D" w:rsidRPr="00437F65" w:rsidRDefault="0052022D" w:rsidP="000549DA">
            <w:pPr>
              <w:spacing w:line="360" w:lineRule="auto"/>
              <w:rPr>
                <w:ins w:id="1389" w:author="Microsoft" w:date="2016-03-04T15:40:00Z"/>
                <w:rFonts w:ascii="宋体" w:hAnsi="宋体"/>
                <w:bCs/>
                <w:iCs/>
              </w:rPr>
            </w:pPr>
            <w:ins w:id="1390" w:author="Microsoft" w:date="2016-03-04T15:40:00Z">
              <w:r>
                <w:rPr>
                  <w:rFonts w:ascii="宋体" w:hAnsi="宋体" w:hint="eastAsia"/>
                  <w:bCs/>
                  <w:iCs/>
                </w:rPr>
                <w:t>无</w:t>
              </w:r>
            </w:ins>
          </w:p>
        </w:tc>
      </w:tr>
      <w:tr w:rsidR="0052022D" w:rsidRPr="00437F65" w:rsidTr="000549DA">
        <w:trPr>
          <w:ins w:id="1391" w:author="Microsoft" w:date="2016-03-04T15:40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392" w:author="Microsoft" w:date="2016-03-04T15:40:00Z"/>
              </w:rPr>
            </w:pPr>
            <w:ins w:id="1393" w:author="Microsoft" w:date="2016-03-04T15:40:00Z">
              <w:r w:rsidRPr="00437F65">
                <w:rPr>
                  <w:rFonts w:hint="eastAsia"/>
                </w:rPr>
                <w:t>其它说明</w:t>
              </w:r>
            </w:ins>
          </w:p>
        </w:tc>
        <w:tc>
          <w:tcPr>
            <w:tcW w:w="7116" w:type="dxa"/>
            <w:gridSpan w:val="3"/>
          </w:tcPr>
          <w:p w:rsidR="0052022D" w:rsidRPr="00437F65" w:rsidRDefault="0052022D" w:rsidP="000549DA">
            <w:pPr>
              <w:spacing w:line="360" w:lineRule="auto"/>
              <w:rPr>
                <w:ins w:id="1394" w:author="Microsoft" w:date="2016-03-04T15:40:00Z"/>
              </w:rPr>
            </w:pPr>
            <w:ins w:id="1395" w:author="Microsoft" w:date="2016-03-04T15:40:00Z">
              <w:r>
                <w:rPr>
                  <w:rFonts w:hint="eastAsia"/>
                </w:rPr>
                <w:t>终端机</w:t>
              </w:r>
              <w:r>
                <w:t>培训模式下对培训票</w:t>
              </w:r>
              <w:r>
                <w:rPr>
                  <w:rFonts w:hint="eastAsia"/>
                </w:rPr>
                <w:t>的</w:t>
              </w:r>
              <w:r>
                <w:t>销售无记录，具体销售的记录可在主机上查询；</w:t>
              </w:r>
            </w:ins>
          </w:p>
        </w:tc>
      </w:tr>
    </w:tbl>
    <w:p w:rsidR="0052022D" w:rsidRPr="0052022D" w:rsidRDefault="0052022D">
      <w:pPr>
        <w:pStyle w:val="a0"/>
        <w:rPr>
          <w:ins w:id="1396" w:author="Microsoft" w:date="2016-03-04T15:33:00Z"/>
        </w:rPr>
        <w:pPrChange w:id="1397" w:author="Microsoft" w:date="2016-03-04T15:34:00Z">
          <w:pPr>
            <w:pStyle w:val="4"/>
          </w:pPr>
        </w:pPrChange>
      </w:pPr>
    </w:p>
    <w:p w:rsidR="0052022D" w:rsidRDefault="0052022D">
      <w:pPr>
        <w:pStyle w:val="4"/>
        <w:rPr>
          <w:ins w:id="1398" w:author="Microsoft" w:date="2016-03-04T15:34:00Z"/>
        </w:rPr>
      </w:pPr>
      <w:ins w:id="1399" w:author="Microsoft" w:date="2016-03-04T15:34:00Z">
        <w:r>
          <w:rPr>
            <w:rFonts w:hint="eastAsia"/>
          </w:rPr>
          <w:lastRenderedPageBreak/>
          <w:t>删除销售员</w:t>
        </w:r>
      </w:ins>
    </w:p>
    <w:tbl>
      <w:tblPr>
        <w:tblpPr w:leftFromText="180" w:rightFromText="180" w:vertAnchor="text" w:tblpY="275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751"/>
      </w:tblGrid>
      <w:tr w:rsidR="0052022D" w:rsidRPr="00437F65" w:rsidTr="000549DA">
        <w:trPr>
          <w:cantSplit/>
          <w:ins w:id="1400" w:author="Microsoft" w:date="2016-03-04T15:41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401" w:author="Microsoft" w:date="2016-03-04T15:41:00Z"/>
              </w:rPr>
            </w:pPr>
            <w:ins w:id="1402" w:author="Microsoft" w:date="2016-03-04T15:41:00Z">
              <w:r w:rsidRPr="00437F65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</w:tcPr>
          <w:p w:rsidR="0052022D" w:rsidRPr="00437F65" w:rsidRDefault="0052022D" w:rsidP="000549DA">
            <w:pPr>
              <w:spacing w:line="360" w:lineRule="auto"/>
              <w:rPr>
                <w:ins w:id="1403" w:author="Microsoft" w:date="2016-03-04T15:41:00Z"/>
                <w:iCs/>
              </w:rPr>
            </w:pPr>
          </w:p>
        </w:tc>
        <w:tc>
          <w:tcPr>
            <w:tcW w:w="1860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rPr>
                <w:ins w:id="1404" w:author="Microsoft" w:date="2016-03-04T15:41:00Z"/>
              </w:rPr>
            </w:pPr>
            <w:ins w:id="1405" w:author="Microsoft" w:date="2016-03-04T15:41:00Z">
              <w:r w:rsidRPr="00437F65">
                <w:rPr>
                  <w:rFonts w:hint="eastAsia"/>
                </w:rPr>
                <w:t>功能</w:t>
              </w:r>
            </w:ins>
          </w:p>
        </w:tc>
        <w:tc>
          <w:tcPr>
            <w:tcW w:w="2751" w:type="dxa"/>
          </w:tcPr>
          <w:p w:rsidR="0052022D" w:rsidRPr="00437F65" w:rsidRDefault="0052022D" w:rsidP="000549DA">
            <w:pPr>
              <w:spacing w:line="360" w:lineRule="auto"/>
              <w:rPr>
                <w:ins w:id="1406" w:author="Microsoft" w:date="2016-03-04T15:41:00Z"/>
                <w:iCs/>
              </w:rPr>
            </w:pPr>
            <w:ins w:id="1407" w:author="Microsoft" w:date="2016-03-04T15:41:00Z">
              <w:r w:rsidRPr="00437F65">
                <w:rPr>
                  <w:rFonts w:hint="eastAsia"/>
                  <w:iCs/>
                </w:rPr>
                <w:t>销售员管理</w:t>
              </w:r>
            </w:ins>
          </w:p>
        </w:tc>
      </w:tr>
      <w:tr w:rsidR="0052022D" w:rsidRPr="00437F65" w:rsidTr="000549DA">
        <w:trPr>
          <w:cantSplit/>
          <w:ins w:id="1408" w:author="Microsoft" w:date="2016-03-04T15:41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409" w:author="Microsoft" w:date="2016-03-04T15:41:00Z"/>
              </w:rPr>
            </w:pPr>
            <w:ins w:id="1410" w:author="Microsoft" w:date="2016-03-04T15:41:00Z">
              <w:r w:rsidRPr="00437F65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</w:tcPr>
          <w:p w:rsidR="0052022D" w:rsidRPr="00437F65" w:rsidRDefault="0052022D" w:rsidP="000549DA">
            <w:pPr>
              <w:spacing w:line="360" w:lineRule="auto"/>
              <w:rPr>
                <w:ins w:id="1411" w:author="Microsoft" w:date="2016-03-04T15:41:00Z"/>
                <w:iCs/>
              </w:rPr>
            </w:pPr>
            <w:ins w:id="1412" w:author="Microsoft" w:date="2016-03-04T15:41:00Z">
              <w:r w:rsidRPr="00437F65">
                <w:rPr>
                  <w:rFonts w:hint="eastAsia"/>
                  <w:iCs/>
                </w:rPr>
                <w:t>删除销售员</w:t>
              </w:r>
            </w:ins>
          </w:p>
        </w:tc>
        <w:tc>
          <w:tcPr>
            <w:tcW w:w="1860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rPr>
                <w:ins w:id="1413" w:author="Microsoft" w:date="2016-03-04T15:41:00Z"/>
                <w:iCs/>
              </w:rPr>
            </w:pPr>
            <w:ins w:id="1414" w:author="Microsoft" w:date="2016-03-04T15:41:00Z">
              <w:r w:rsidRPr="00437F65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751" w:type="dxa"/>
          </w:tcPr>
          <w:p w:rsidR="0052022D" w:rsidRPr="00437F65" w:rsidRDefault="0052022D" w:rsidP="000549DA">
            <w:pPr>
              <w:spacing w:line="360" w:lineRule="auto"/>
              <w:rPr>
                <w:ins w:id="1415" w:author="Microsoft" w:date="2016-03-04T15:41:00Z"/>
                <w:iCs/>
              </w:rPr>
            </w:pPr>
          </w:p>
        </w:tc>
      </w:tr>
      <w:tr w:rsidR="0052022D" w:rsidRPr="00437F65" w:rsidTr="000549DA">
        <w:trPr>
          <w:trHeight w:val="390"/>
          <w:ins w:id="1416" w:author="Microsoft" w:date="2016-03-04T15:41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417" w:author="Microsoft" w:date="2016-03-04T15:41:00Z"/>
              </w:rPr>
            </w:pPr>
            <w:ins w:id="1418" w:author="Microsoft" w:date="2016-03-04T15:41:00Z">
              <w:r w:rsidRPr="00437F65">
                <w:rPr>
                  <w:rFonts w:hint="eastAsia"/>
                </w:rPr>
                <w:t>功能描述</w:t>
              </w:r>
            </w:ins>
          </w:p>
        </w:tc>
        <w:tc>
          <w:tcPr>
            <w:tcW w:w="7116" w:type="dxa"/>
            <w:gridSpan w:val="3"/>
          </w:tcPr>
          <w:p w:rsidR="0052022D" w:rsidRPr="00437F65" w:rsidRDefault="0052022D" w:rsidP="000549DA">
            <w:pPr>
              <w:pStyle w:val="a6"/>
              <w:rPr>
                <w:ins w:id="1419" w:author="Microsoft" w:date="2016-03-04T15:41:00Z"/>
                <w:rFonts w:ascii="宋体" w:hAnsi="宋体"/>
                <w:bCs/>
                <w:iCs/>
                <w:sz w:val="21"/>
                <w:szCs w:val="21"/>
              </w:rPr>
            </w:pPr>
            <w:ins w:id="1420" w:author="Microsoft" w:date="2016-03-04T15:41:00Z">
              <w:r w:rsidRPr="00437F65">
                <w:rPr>
                  <w:rFonts w:ascii="宋体" w:hAnsi="宋体" w:hint="eastAsia"/>
                  <w:iCs/>
                  <w:sz w:val="21"/>
                  <w:szCs w:val="21"/>
                </w:rPr>
                <w:t>删除销售员，销售员被删除后不可再登录终端进行交易，不可恢复操作。标记删除，该记录保持在销售员列表内。</w:t>
              </w:r>
            </w:ins>
          </w:p>
        </w:tc>
      </w:tr>
      <w:tr w:rsidR="0052022D" w:rsidRPr="00437F65" w:rsidTr="000549DA">
        <w:trPr>
          <w:trHeight w:val="420"/>
          <w:ins w:id="1421" w:author="Microsoft" w:date="2016-03-04T15:41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422" w:author="Microsoft" w:date="2016-03-04T15:41:00Z"/>
              </w:rPr>
            </w:pPr>
            <w:ins w:id="1423" w:author="Microsoft" w:date="2016-03-04T15:41:00Z">
              <w:r w:rsidRPr="00437F65">
                <w:rPr>
                  <w:rFonts w:hint="eastAsia"/>
                </w:rPr>
                <w:t>输入</w:t>
              </w:r>
            </w:ins>
          </w:p>
        </w:tc>
        <w:tc>
          <w:tcPr>
            <w:tcW w:w="7116" w:type="dxa"/>
            <w:gridSpan w:val="3"/>
          </w:tcPr>
          <w:p w:rsidR="0052022D" w:rsidRPr="00437F65" w:rsidRDefault="0052022D" w:rsidP="000549DA">
            <w:pPr>
              <w:spacing w:line="360" w:lineRule="auto"/>
              <w:rPr>
                <w:ins w:id="1424" w:author="Microsoft" w:date="2016-03-04T15:41:00Z"/>
                <w:rFonts w:ascii="宋体" w:hAnsi="宋体"/>
                <w:bCs/>
                <w:iCs/>
              </w:rPr>
            </w:pPr>
            <w:ins w:id="1425" w:author="Microsoft" w:date="2016-03-04T15:41:00Z">
              <w:r w:rsidRPr="00437F65">
                <w:rPr>
                  <w:rFonts w:ascii="宋体" w:hAnsi="宋体" w:hint="eastAsia"/>
                  <w:bCs/>
                  <w:iCs/>
                </w:rPr>
                <w:t>通过筛选功能选择目标销售员，对其进行删除操作。</w:t>
              </w:r>
            </w:ins>
          </w:p>
        </w:tc>
      </w:tr>
      <w:tr w:rsidR="0052022D" w:rsidRPr="00437F65" w:rsidTr="000549DA">
        <w:trPr>
          <w:trHeight w:val="420"/>
          <w:ins w:id="1426" w:author="Microsoft" w:date="2016-03-04T15:41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427" w:author="Microsoft" w:date="2016-03-04T15:41:00Z"/>
              </w:rPr>
            </w:pPr>
            <w:ins w:id="1428" w:author="Microsoft" w:date="2016-03-04T15:41:00Z">
              <w:r w:rsidRPr="00437F65">
                <w:rPr>
                  <w:rFonts w:hint="eastAsia"/>
                </w:rPr>
                <w:lastRenderedPageBreak/>
                <w:t>输出</w:t>
              </w:r>
            </w:ins>
          </w:p>
        </w:tc>
        <w:tc>
          <w:tcPr>
            <w:tcW w:w="7116" w:type="dxa"/>
            <w:gridSpan w:val="3"/>
          </w:tcPr>
          <w:p w:rsidR="0052022D" w:rsidRPr="00437F65" w:rsidRDefault="0052022D" w:rsidP="000549DA">
            <w:pPr>
              <w:spacing w:line="360" w:lineRule="auto"/>
              <w:rPr>
                <w:ins w:id="1429" w:author="Microsoft" w:date="2016-03-04T15:41:00Z"/>
                <w:rFonts w:ascii="宋体" w:hAnsi="宋体"/>
                <w:bCs/>
                <w:iCs/>
              </w:rPr>
            </w:pPr>
            <w:ins w:id="1430" w:author="Microsoft" w:date="2016-03-04T15:41:00Z">
              <w:r>
                <w:rPr>
                  <w:rFonts w:ascii="宋体" w:hAnsi="宋体" w:hint="eastAsia"/>
                  <w:bCs/>
                  <w:iCs/>
                </w:rPr>
                <w:t>提交成功</w:t>
              </w:r>
            </w:ins>
          </w:p>
        </w:tc>
      </w:tr>
      <w:tr w:rsidR="0052022D" w:rsidRPr="00437F65" w:rsidTr="000549DA">
        <w:trPr>
          <w:ins w:id="1431" w:author="Microsoft" w:date="2016-03-04T15:41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432" w:author="Microsoft" w:date="2016-03-04T15:41:00Z"/>
              </w:rPr>
            </w:pPr>
            <w:ins w:id="1433" w:author="Microsoft" w:date="2016-03-04T15:41:00Z">
              <w:r w:rsidRPr="00437F65">
                <w:rPr>
                  <w:rFonts w:hint="eastAsia"/>
                </w:rPr>
                <w:t>异常情况</w:t>
              </w:r>
            </w:ins>
          </w:p>
        </w:tc>
        <w:tc>
          <w:tcPr>
            <w:tcW w:w="7116" w:type="dxa"/>
            <w:gridSpan w:val="3"/>
          </w:tcPr>
          <w:p w:rsidR="0052022D" w:rsidRPr="00437F65" w:rsidRDefault="0052022D" w:rsidP="000549DA">
            <w:pPr>
              <w:spacing w:line="360" w:lineRule="auto"/>
              <w:rPr>
                <w:ins w:id="1434" w:author="Microsoft" w:date="2016-03-04T15:41:00Z"/>
              </w:rPr>
            </w:pPr>
            <w:ins w:id="1435" w:author="Microsoft" w:date="2016-03-04T15:41:00Z">
              <w:r w:rsidRPr="00437F65">
                <w:rPr>
                  <w:rFonts w:ascii="宋体" w:hAnsi="宋体" w:hint="eastAsia"/>
                  <w:bCs/>
                  <w:iCs/>
                </w:rPr>
                <w:t>无</w:t>
              </w:r>
            </w:ins>
          </w:p>
        </w:tc>
      </w:tr>
      <w:tr w:rsidR="0052022D" w:rsidRPr="00437F65" w:rsidTr="000549DA">
        <w:trPr>
          <w:ins w:id="1436" w:author="Microsoft" w:date="2016-03-04T15:41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437" w:author="Microsoft" w:date="2016-03-04T15:41:00Z"/>
              </w:rPr>
            </w:pPr>
            <w:ins w:id="1438" w:author="Microsoft" w:date="2016-03-04T15:41:00Z">
              <w:r w:rsidRPr="00437F65">
                <w:rPr>
                  <w:rFonts w:hint="eastAsia"/>
                </w:rPr>
                <w:t>约束条件</w:t>
              </w:r>
            </w:ins>
          </w:p>
        </w:tc>
        <w:tc>
          <w:tcPr>
            <w:tcW w:w="7116" w:type="dxa"/>
            <w:gridSpan w:val="3"/>
          </w:tcPr>
          <w:p w:rsidR="0052022D" w:rsidRPr="00437F65" w:rsidRDefault="0052022D" w:rsidP="000549DA">
            <w:pPr>
              <w:spacing w:line="360" w:lineRule="auto"/>
              <w:rPr>
                <w:ins w:id="1439" w:author="Microsoft" w:date="2016-03-04T15:41:00Z"/>
                <w:rFonts w:ascii="宋体" w:hAnsi="宋体"/>
                <w:bCs/>
                <w:iCs/>
              </w:rPr>
            </w:pPr>
            <w:ins w:id="1440" w:author="Microsoft" w:date="2016-03-04T15:41:00Z">
              <w:r w:rsidRPr="00437F65">
                <w:rPr>
                  <w:rFonts w:ascii="宋体" w:hAnsi="宋体" w:hint="eastAsia"/>
                  <w:bCs/>
                  <w:iCs/>
                </w:rPr>
                <w:t>提交操作前需要二次确认</w:t>
              </w:r>
            </w:ins>
          </w:p>
        </w:tc>
      </w:tr>
      <w:tr w:rsidR="0052022D" w:rsidRPr="00437F65" w:rsidTr="000549DA">
        <w:trPr>
          <w:ins w:id="1441" w:author="Microsoft" w:date="2016-03-04T15:41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442" w:author="Microsoft" w:date="2016-03-04T15:41:00Z"/>
              </w:rPr>
            </w:pPr>
            <w:ins w:id="1443" w:author="Microsoft" w:date="2016-03-04T15:41:00Z">
              <w:r w:rsidRPr="00437F65">
                <w:rPr>
                  <w:rFonts w:hint="eastAsia"/>
                </w:rPr>
                <w:t>其它说明</w:t>
              </w:r>
            </w:ins>
          </w:p>
        </w:tc>
        <w:tc>
          <w:tcPr>
            <w:tcW w:w="7116" w:type="dxa"/>
            <w:gridSpan w:val="3"/>
          </w:tcPr>
          <w:p w:rsidR="0052022D" w:rsidRPr="00437F65" w:rsidRDefault="0052022D" w:rsidP="000549DA">
            <w:pPr>
              <w:spacing w:line="360" w:lineRule="auto"/>
              <w:rPr>
                <w:ins w:id="1444" w:author="Microsoft" w:date="2016-03-04T15:41:00Z"/>
              </w:rPr>
            </w:pPr>
            <w:ins w:id="1445" w:author="Microsoft" w:date="2016-03-04T15:41:00Z">
              <w:r>
                <w:rPr>
                  <w:rFonts w:hint="eastAsia"/>
                </w:rPr>
                <w:t>销售员</w:t>
              </w:r>
              <w:r>
                <w:t>编码不能</w:t>
              </w:r>
              <w:r>
                <w:rPr>
                  <w:rFonts w:hint="eastAsia"/>
                </w:rPr>
                <w:t>复用。</w:t>
              </w:r>
            </w:ins>
          </w:p>
        </w:tc>
      </w:tr>
    </w:tbl>
    <w:p w:rsidR="0052022D" w:rsidRPr="0052022D" w:rsidRDefault="0052022D">
      <w:pPr>
        <w:pStyle w:val="a0"/>
        <w:rPr>
          <w:ins w:id="1446" w:author="Microsoft" w:date="2016-03-04T15:34:00Z"/>
        </w:rPr>
        <w:pPrChange w:id="1447" w:author="Microsoft" w:date="2016-03-04T15:34:00Z">
          <w:pPr>
            <w:pStyle w:val="4"/>
          </w:pPr>
        </w:pPrChange>
      </w:pPr>
    </w:p>
    <w:p w:rsidR="0052022D" w:rsidRDefault="0052022D">
      <w:pPr>
        <w:pStyle w:val="4"/>
        <w:rPr>
          <w:ins w:id="1448" w:author="Microsoft" w:date="2016-03-04T15:34:00Z"/>
        </w:rPr>
      </w:pPr>
      <w:ins w:id="1449" w:author="Microsoft" w:date="2016-03-04T15:34:00Z">
        <w:r>
          <w:rPr>
            <w:rFonts w:hint="eastAsia"/>
          </w:rPr>
          <w:lastRenderedPageBreak/>
          <w:t>重置</w:t>
        </w:r>
        <w:r>
          <w:t>销售员密码</w:t>
        </w:r>
      </w:ins>
    </w:p>
    <w:tbl>
      <w:tblPr>
        <w:tblpPr w:leftFromText="180" w:rightFromText="180" w:vertAnchor="text" w:tblpY="275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751"/>
      </w:tblGrid>
      <w:tr w:rsidR="0052022D" w:rsidRPr="00437F65" w:rsidTr="000549DA">
        <w:trPr>
          <w:cantSplit/>
          <w:ins w:id="1450" w:author="Microsoft" w:date="2016-03-04T15:44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451" w:author="Microsoft" w:date="2016-03-04T15:44:00Z"/>
              </w:rPr>
            </w:pPr>
            <w:ins w:id="1452" w:author="Microsoft" w:date="2016-03-04T15:44:00Z">
              <w:r w:rsidRPr="00437F65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</w:tcPr>
          <w:p w:rsidR="0052022D" w:rsidRPr="00437F65" w:rsidRDefault="0052022D" w:rsidP="000549DA">
            <w:pPr>
              <w:spacing w:line="360" w:lineRule="auto"/>
              <w:rPr>
                <w:ins w:id="1453" w:author="Microsoft" w:date="2016-03-04T15:44:00Z"/>
                <w:iCs/>
              </w:rPr>
            </w:pPr>
          </w:p>
        </w:tc>
        <w:tc>
          <w:tcPr>
            <w:tcW w:w="1860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rPr>
                <w:ins w:id="1454" w:author="Microsoft" w:date="2016-03-04T15:44:00Z"/>
              </w:rPr>
            </w:pPr>
            <w:ins w:id="1455" w:author="Microsoft" w:date="2016-03-04T15:44:00Z">
              <w:r w:rsidRPr="00437F65">
                <w:rPr>
                  <w:rFonts w:hint="eastAsia"/>
                </w:rPr>
                <w:t>功能</w:t>
              </w:r>
            </w:ins>
          </w:p>
        </w:tc>
        <w:tc>
          <w:tcPr>
            <w:tcW w:w="2751" w:type="dxa"/>
          </w:tcPr>
          <w:p w:rsidR="0052022D" w:rsidRPr="00437F65" w:rsidRDefault="0052022D" w:rsidP="000549DA">
            <w:pPr>
              <w:spacing w:line="360" w:lineRule="auto"/>
              <w:rPr>
                <w:ins w:id="1456" w:author="Microsoft" w:date="2016-03-04T15:44:00Z"/>
                <w:iCs/>
              </w:rPr>
            </w:pPr>
            <w:ins w:id="1457" w:author="Microsoft" w:date="2016-03-04T15:44:00Z">
              <w:r w:rsidRPr="00437F65">
                <w:rPr>
                  <w:rFonts w:hint="eastAsia"/>
                  <w:iCs/>
                </w:rPr>
                <w:t>销售员管理</w:t>
              </w:r>
            </w:ins>
          </w:p>
        </w:tc>
      </w:tr>
      <w:tr w:rsidR="0052022D" w:rsidRPr="00437F65" w:rsidTr="000549DA">
        <w:trPr>
          <w:cantSplit/>
          <w:ins w:id="1458" w:author="Microsoft" w:date="2016-03-04T15:44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459" w:author="Microsoft" w:date="2016-03-04T15:44:00Z"/>
              </w:rPr>
            </w:pPr>
            <w:ins w:id="1460" w:author="Microsoft" w:date="2016-03-04T15:44:00Z">
              <w:r w:rsidRPr="00437F65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</w:tcPr>
          <w:p w:rsidR="0052022D" w:rsidRPr="00437F65" w:rsidRDefault="0052022D" w:rsidP="000549DA">
            <w:pPr>
              <w:spacing w:line="360" w:lineRule="auto"/>
              <w:rPr>
                <w:ins w:id="1461" w:author="Microsoft" w:date="2016-03-04T15:44:00Z"/>
                <w:iCs/>
              </w:rPr>
            </w:pPr>
            <w:ins w:id="1462" w:author="Microsoft" w:date="2016-03-04T15:44:00Z">
              <w:r w:rsidRPr="00437F65">
                <w:rPr>
                  <w:rFonts w:hint="eastAsia"/>
                  <w:iCs/>
                </w:rPr>
                <w:t>重置销售员密码</w:t>
              </w:r>
            </w:ins>
          </w:p>
        </w:tc>
        <w:tc>
          <w:tcPr>
            <w:tcW w:w="1860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rPr>
                <w:ins w:id="1463" w:author="Microsoft" w:date="2016-03-04T15:44:00Z"/>
                <w:iCs/>
              </w:rPr>
            </w:pPr>
            <w:ins w:id="1464" w:author="Microsoft" w:date="2016-03-04T15:44:00Z">
              <w:r w:rsidRPr="00437F65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751" w:type="dxa"/>
          </w:tcPr>
          <w:p w:rsidR="0052022D" w:rsidRPr="00437F65" w:rsidRDefault="0052022D" w:rsidP="000549DA">
            <w:pPr>
              <w:spacing w:line="360" w:lineRule="auto"/>
              <w:rPr>
                <w:ins w:id="1465" w:author="Microsoft" w:date="2016-03-04T15:44:00Z"/>
                <w:iCs/>
              </w:rPr>
            </w:pPr>
          </w:p>
        </w:tc>
      </w:tr>
      <w:tr w:rsidR="0052022D" w:rsidRPr="00437F65" w:rsidTr="000549DA">
        <w:trPr>
          <w:trHeight w:val="390"/>
          <w:ins w:id="1466" w:author="Microsoft" w:date="2016-03-04T15:44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467" w:author="Microsoft" w:date="2016-03-04T15:44:00Z"/>
              </w:rPr>
            </w:pPr>
            <w:ins w:id="1468" w:author="Microsoft" w:date="2016-03-04T15:44:00Z">
              <w:r w:rsidRPr="00437F65">
                <w:rPr>
                  <w:rFonts w:hint="eastAsia"/>
                </w:rPr>
                <w:t>功能描述</w:t>
              </w:r>
            </w:ins>
          </w:p>
        </w:tc>
        <w:tc>
          <w:tcPr>
            <w:tcW w:w="7116" w:type="dxa"/>
            <w:gridSpan w:val="3"/>
          </w:tcPr>
          <w:p w:rsidR="0052022D" w:rsidRPr="00437F65" w:rsidRDefault="0052022D" w:rsidP="000549DA">
            <w:pPr>
              <w:pStyle w:val="a6"/>
              <w:rPr>
                <w:ins w:id="1469" w:author="Microsoft" w:date="2016-03-04T15:44:00Z"/>
                <w:rFonts w:ascii="宋体" w:hAnsi="宋体"/>
                <w:bCs/>
                <w:iCs/>
                <w:sz w:val="21"/>
                <w:szCs w:val="21"/>
              </w:rPr>
            </w:pPr>
            <w:ins w:id="1470" w:author="Microsoft" w:date="2016-03-04T15:44:00Z">
              <w:r w:rsidRPr="00437F65">
                <w:rPr>
                  <w:rFonts w:ascii="宋体" w:hAnsi="宋体" w:hint="eastAsia"/>
                  <w:iCs/>
                  <w:sz w:val="21"/>
                  <w:szCs w:val="21"/>
                </w:rPr>
                <w:t>如果销售员忘记了自己设定的密码，可通过重置密码功能将该用户登录密码恢复为默认密码“123456”</w:t>
              </w:r>
            </w:ins>
          </w:p>
        </w:tc>
      </w:tr>
      <w:tr w:rsidR="0052022D" w:rsidRPr="00437F65" w:rsidTr="000549DA">
        <w:trPr>
          <w:trHeight w:val="420"/>
          <w:ins w:id="1471" w:author="Microsoft" w:date="2016-03-04T15:44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472" w:author="Microsoft" w:date="2016-03-04T15:44:00Z"/>
              </w:rPr>
            </w:pPr>
            <w:ins w:id="1473" w:author="Microsoft" w:date="2016-03-04T15:44:00Z">
              <w:r w:rsidRPr="00437F65">
                <w:rPr>
                  <w:rFonts w:hint="eastAsia"/>
                </w:rPr>
                <w:t>输入</w:t>
              </w:r>
            </w:ins>
          </w:p>
        </w:tc>
        <w:tc>
          <w:tcPr>
            <w:tcW w:w="7116" w:type="dxa"/>
            <w:gridSpan w:val="3"/>
          </w:tcPr>
          <w:p w:rsidR="0052022D" w:rsidRPr="00437F65" w:rsidRDefault="0052022D" w:rsidP="000549DA">
            <w:pPr>
              <w:spacing w:line="360" w:lineRule="auto"/>
              <w:rPr>
                <w:ins w:id="1474" w:author="Microsoft" w:date="2016-03-04T15:44:00Z"/>
                <w:rFonts w:ascii="宋体" w:hAnsi="宋体"/>
                <w:bCs/>
                <w:iCs/>
              </w:rPr>
            </w:pPr>
            <w:ins w:id="1475" w:author="Microsoft" w:date="2016-03-04T15:44:00Z">
              <w:r w:rsidRPr="00437F65">
                <w:rPr>
                  <w:rFonts w:ascii="宋体" w:hAnsi="宋体" w:hint="eastAsia"/>
                  <w:bCs/>
                  <w:iCs/>
                </w:rPr>
                <w:t>通过筛选功能选择目标销售员，对其进行“重置密码”操作。</w:t>
              </w:r>
            </w:ins>
          </w:p>
        </w:tc>
      </w:tr>
      <w:tr w:rsidR="0052022D" w:rsidRPr="00437F65" w:rsidTr="000549DA">
        <w:trPr>
          <w:trHeight w:val="420"/>
          <w:ins w:id="1476" w:author="Microsoft" w:date="2016-03-04T15:44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477" w:author="Microsoft" w:date="2016-03-04T15:44:00Z"/>
              </w:rPr>
            </w:pPr>
            <w:ins w:id="1478" w:author="Microsoft" w:date="2016-03-04T15:44:00Z">
              <w:r w:rsidRPr="00437F65">
                <w:rPr>
                  <w:rFonts w:hint="eastAsia"/>
                </w:rPr>
                <w:t>输出</w:t>
              </w:r>
            </w:ins>
          </w:p>
        </w:tc>
        <w:tc>
          <w:tcPr>
            <w:tcW w:w="7116" w:type="dxa"/>
            <w:gridSpan w:val="3"/>
          </w:tcPr>
          <w:p w:rsidR="0052022D" w:rsidRPr="00437F65" w:rsidRDefault="0052022D" w:rsidP="000549DA">
            <w:pPr>
              <w:spacing w:line="360" w:lineRule="auto"/>
              <w:rPr>
                <w:ins w:id="1479" w:author="Microsoft" w:date="2016-03-04T15:44:00Z"/>
                <w:rFonts w:ascii="宋体" w:hAnsi="宋体"/>
                <w:bCs/>
                <w:iCs/>
              </w:rPr>
            </w:pPr>
            <w:ins w:id="1480" w:author="Microsoft" w:date="2016-03-04T15:44:00Z">
              <w:r w:rsidRPr="00437F65">
                <w:rPr>
                  <w:rFonts w:ascii="宋体" w:hAnsi="宋体" w:hint="eastAsia"/>
                  <w:bCs/>
                  <w:iCs/>
                </w:rPr>
                <w:t>重置密码成功。该销售员的密码恢复为“123456”</w:t>
              </w:r>
            </w:ins>
          </w:p>
        </w:tc>
      </w:tr>
      <w:tr w:rsidR="0052022D" w:rsidRPr="00437F65" w:rsidTr="000549DA">
        <w:trPr>
          <w:ins w:id="1481" w:author="Microsoft" w:date="2016-03-04T15:44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482" w:author="Microsoft" w:date="2016-03-04T15:44:00Z"/>
              </w:rPr>
            </w:pPr>
            <w:ins w:id="1483" w:author="Microsoft" w:date="2016-03-04T15:44:00Z">
              <w:r w:rsidRPr="00437F65">
                <w:rPr>
                  <w:rFonts w:hint="eastAsia"/>
                </w:rPr>
                <w:t>异常情况</w:t>
              </w:r>
            </w:ins>
          </w:p>
        </w:tc>
        <w:tc>
          <w:tcPr>
            <w:tcW w:w="7116" w:type="dxa"/>
            <w:gridSpan w:val="3"/>
          </w:tcPr>
          <w:p w:rsidR="0052022D" w:rsidRPr="00437F65" w:rsidRDefault="0052022D" w:rsidP="000549DA">
            <w:pPr>
              <w:spacing w:line="360" w:lineRule="auto"/>
              <w:rPr>
                <w:ins w:id="1484" w:author="Microsoft" w:date="2016-03-04T15:44:00Z"/>
              </w:rPr>
            </w:pPr>
            <w:ins w:id="1485" w:author="Microsoft" w:date="2016-03-04T15:44:00Z">
              <w:r w:rsidRPr="00437F65">
                <w:rPr>
                  <w:rFonts w:ascii="宋体" w:hAnsi="宋体" w:hint="eastAsia"/>
                  <w:bCs/>
                  <w:iCs/>
                </w:rPr>
                <w:t>无</w:t>
              </w:r>
            </w:ins>
          </w:p>
        </w:tc>
      </w:tr>
      <w:tr w:rsidR="0052022D" w:rsidRPr="00437F65" w:rsidTr="000549DA">
        <w:trPr>
          <w:ins w:id="1486" w:author="Microsoft" w:date="2016-03-04T15:44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487" w:author="Microsoft" w:date="2016-03-04T15:44:00Z"/>
              </w:rPr>
            </w:pPr>
            <w:ins w:id="1488" w:author="Microsoft" w:date="2016-03-04T15:44:00Z">
              <w:r w:rsidRPr="00437F65">
                <w:rPr>
                  <w:rFonts w:hint="eastAsia"/>
                </w:rPr>
                <w:t>约束条件</w:t>
              </w:r>
            </w:ins>
          </w:p>
        </w:tc>
        <w:tc>
          <w:tcPr>
            <w:tcW w:w="7116" w:type="dxa"/>
            <w:gridSpan w:val="3"/>
          </w:tcPr>
          <w:p w:rsidR="0052022D" w:rsidRPr="00437F65" w:rsidRDefault="0052022D" w:rsidP="000549DA">
            <w:pPr>
              <w:spacing w:line="360" w:lineRule="auto"/>
              <w:rPr>
                <w:ins w:id="1489" w:author="Microsoft" w:date="2016-03-04T15:44:00Z"/>
                <w:rFonts w:ascii="宋体" w:hAnsi="宋体"/>
                <w:bCs/>
                <w:iCs/>
              </w:rPr>
            </w:pPr>
            <w:ins w:id="1490" w:author="Microsoft" w:date="2016-03-04T15:44:00Z">
              <w:r w:rsidRPr="00437F65">
                <w:rPr>
                  <w:rFonts w:ascii="宋体" w:hAnsi="宋体" w:hint="eastAsia"/>
                  <w:bCs/>
                  <w:iCs/>
                </w:rPr>
                <w:t>实时生效</w:t>
              </w:r>
              <w:r>
                <w:rPr>
                  <w:rFonts w:ascii="宋体" w:hAnsi="宋体" w:hint="eastAsia"/>
                  <w:bCs/>
                  <w:iCs/>
                </w:rPr>
                <w:t>，提交操作时需要二次确认</w:t>
              </w:r>
            </w:ins>
          </w:p>
        </w:tc>
      </w:tr>
      <w:tr w:rsidR="0052022D" w:rsidRPr="00437F65" w:rsidTr="000549DA">
        <w:trPr>
          <w:ins w:id="1491" w:author="Microsoft" w:date="2016-03-04T15:44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492" w:author="Microsoft" w:date="2016-03-04T15:44:00Z"/>
              </w:rPr>
            </w:pPr>
            <w:ins w:id="1493" w:author="Microsoft" w:date="2016-03-04T15:44:00Z">
              <w:r w:rsidRPr="00437F65">
                <w:rPr>
                  <w:rFonts w:hint="eastAsia"/>
                </w:rPr>
                <w:t>其它说明</w:t>
              </w:r>
            </w:ins>
          </w:p>
        </w:tc>
        <w:tc>
          <w:tcPr>
            <w:tcW w:w="7116" w:type="dxa"/>
            <w:gridSpan w:val="3"/>
          </w:tcPr>
          <w:p w:rsidR="0052022D" w:rsidRPr="00437F65" w:rsidRDefault="0052022D" w:rsidP="000549DA">
            <w:pPr>
              <w:spacing w:line="360" w:lineRule="auto"/>
              <w:rPr>
                <w:ins w:id="1494" w:author="Microsoft" w:date="2016-03-04T15:44:00Z"/>
              </w:rPr>
            </w:pPr>
            <w:ins w:id="1495" w:author="Microsoft" w:date="2016-03-04T15:44:00Z">
              <w:r w:rsidRPr="00437F65">
                <w:rPr>
                  <w:rFonts w:hint="eastAsia"/>
                </w:rPr>
                <w:t>无</w:t>
              </w:r>
            </w:ins>
          </w:p>
        </w:tc>
      </w:tr>
    </w:tbl>
    <w:p w:rsidR="0052022D" w:rsidRPr="0052022D" w:rsidRDefault="0052022D">
      <w:pPr>
        <w:pStyle w:val="a0"/>
        <w:ind w:firstLineChars="0" w:firstLine="0"/>
        <w:rPr>
          <w:ins w:id="1496" w:author="Microsoft" w:date="2016-03-04T15:34:00Z"/>
        </w:rPr>
        <w:pPrChange w:id="1497" w:author="Microsoft" w:date="2016-03-04T15:44:00Z">
          <w:pPr>
            <w:pStyle w:val="4"/>
          </w:pPr>
        </w:pPrChange>
      </w:pPr>
    </w:p>
    <w:p w:rsidR="0052022D" w:rsidRDefault="0052022D">
      <w:pPr>
        <w:pStyle w:val="4"/>
        <w:rPr>
          <w:ins w:id="1498" w:author="Microsoft" w:date="2016-03-04T15:34:00Z"/>
        </w:rPr>
      </w:pPr>
      <w:ins w:id="1499" w:author="Microsoft" w:date="2016-03-04T15:34:00Z">
        <w:r>
          <w:rPr>
            <w:rFonts w:hint="eastAsia"/>
          </w:rPr>
          <w:t>启用</w:t>
        </w:r>
        <w:r>
          <w:rPr>
            <w:rFonts w:hint="eastAsia"/>
          </w:rPr>
          <w:t>/</w:t>
        </w:r>
        <w:r>
          <w:rPr>
            <w:rFonts w:hint="eastAsia"/>
          </w:rPr>
          <w:t>禁用销售员</w:t>
        </w:r>
      </w:ins>
    </w:p>
    <w:tbl>
      <w:tblPr>
        <w:tblpPr w:leftFromText="180" w:rightFromText="180" w:vertAnchor="text" w:tblpY="275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751"/>
      </w:tblGrid>
      <w:tr w:rsidR="0052022D" w:rsidRPr="00437F65" w:rsidTr="000549DA">
        <w:trPr>
          <w:cantSplit/>
          <w:ins w:id="1500" w:author="Microsoft" w:date="2016-03-04T15:44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501" w:author="Microsoft" w:date="2016-03-04T15:44:00Z"/>
              </w:rPr>
            </w:pPr>
            <w:ins w:id="1502" w:author="Microsoft" w:date="2016-03-04T15:44:00Z">
              <w:r w:rsidRPr="00437F65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</w:tcPr>
          <w:p w:rsidR="0052022D" w:rsidRPr="00437F65" w:rsidRDefault="0052022D" w:rsidP="000549DA">
            <w:pPr>
              <w:spacing w:line="360" w:lineRule="auto"/>
              <w:rPr>
                <w:ins w:id="1503" w:author="Microsoft" w:date="2016-03-04T15:44:00Z"/>
                <w:iCs/>
              </w:rPr>
            </w:pPr>
          </w:p>
        </w:tc>
        <w:tc>
          <w:tcPr>
            <w:tcW w:w="1860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rPr>
                <w:ins w:id="1504" w:author="Microsoft" w:date="2016-03-04T15:44:00Z"/>
              </w:rPr>
            </w:pPr>
            <w:ins w:id="1505" w:author="Microsoft" w:date="2016-03-04T15:44:00Z">
              <w:r w:rsidRPr="00437F65">
                <w:rPr>
                  <w:rFonts w:hint="eastAsia"/>
                </w:rPr>
                <w:t>功能</w:t>
              </w:r>
            </w:ins>
          </w:p>
        </w:tc>
        <w:tc>
          <w:tcPr>
            <w:tcW w:w="2751" w:type="dxa"/>
          </w:tcPr>
          <w:p w:rsidR="0052022D" w:rsidRPr="00437F65" w:rsidRDefault="0052022D" w:rsidP="000549DA">
            <w:pPr>
              <w:spacing w:line="360" w:lineRule="auto"/>
              <w:rPr>
                <w:ins w:id="1506" w:author="Microsoft" w:date="2016-03-04T15:44:00Z"/>
                <w:iCs/>
              </w:rPr>
            </w:pPr>
            <w:ins w:id="1507" w:author="Microsoft" w:date="2016-03-04T15:44:00Z">
              <w:r w:rsidRPr="00437F65">
                <w:rPr>
                  <w:rFonts w:hint="eastAsia"/>
                  <w:iCs/>
                </w:rPr>
                <w:t>销售员管理</w:t>
              </w:r>
            </w:ins>
          </w:p>
        </w:tc>
      </w:tr>
      <w:tr w:rsidR="0052022D" w:rsidRPr="00437F65" w:rsidTr="000549DA">
        <w:trPr>
          <w:cantSplit/>
          <w:ins w:id="1508" w:author="Microsoft" w:date="2016-03-04T15:44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509" w:author="Microsoft" w:date="2016-03-04T15:44:00Z"/>
              </w:rPr>
            </w:pPr>
            <w:ins w:id="1510" w:author="Microsoft" w:date="2016-03-04T15:44:00Z">
              <w:r w:rsidRPr="00437F65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</w:tcPr>
          <w:p w:rsidR="0052022D" w:rsidRPr="00437F65" w:rsidRDefault="0052022D" w:rsidP="000549DA">
            <w:pPr>
              <w:spacing w:line="360" w:lineRule="auto"/>
              <w:rPr>
                <w:ins w:id="1511" w:author="Microsoft" w:date="2016-03-04T15:44:00Z"/>
                <w:iCs/>
              </w:rPr>
            </w:pPr>
            <w:ins w:id="1512" w:author="Microsoft" w:date="2016-03-04T15:44:00Z">
              <w:r w:rsidRPr="00437F65">
                <w:rPr>
                  <w:rFonts w:hint="eastAsia"/>
                  <w:iCs/>
                </w:rPr>
                <w:t>禁用</w:t>
              </w:r>
              <w:r w:rsidRPr="00437F65">
                <w:rPr>
                  <w:rFonts w:hint="eastAsia"/>
                  <w:iCs/>
                </w:rPr>
                <w:t>/</w:t>
              </w:r>
              <w:r w:rsidRPr="00437F65">
                <w:rPr>
                  <w:rFonts w:hint="eastAsia"/>
                  <w:iCs/>
                </w:rPr>
                <w:t>启用销售员</w:t>
              </w:r>
            </w:ins>
          </w:p>
        </w:tc>
        <w:tc>
          <w:tcPr>
            <w:tcW w:w="1860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rPr>
                <w:ins w:id="1513" w:author="Microsoft" w:date="2016-03-04T15:44:00Z"/>
                <w:iCs/>
              </w:rPr>
            </w:pPr>
            <w:ins w:id="1514" w:author="Microsoft" w:date="2016-03-04T15:44:00Z">
              <w:r w:rsidRPr="00437F65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751" w:type="dxa"/>
          </w:tcPr>
          <w:p w:rsidR="0052022D" w:rsidRPr="00437F65" w:rsidRDefault="0052022D" w:rsidP="000549DA">
            <w:pPr>
              <w:spacing w:line="360" w:lineRule="auto"/>
              <w:rPr>
                <w:ins w:id="1515" w:author="Microsoft" w:date="2016-03-04T15:44:00Z"/>
                <w:iCs/>
              </w:rPr>
            </w:pPr>
          </w:p>
        </w:tc>
      </w:tr>
      <w:tr w:rsidR="0052022D" w:rsidRPr="00437F65" w:rsidTr="000549DA">
        <w:trPr>
          <w:trHeight w:val="390"/>
          <w:ins w:id="1516" w:author="Microsoft" w:date="2016-03-04T15:44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517" w:author="Microsoft" w:date="2016-03-04T15:44:00Z"/>
              </w:rPr>
            </w:pPr>
            <w:ins w:id="1518" w:author="Microsoft" w:date="2016-03-04T15:44:00Z">
              <w:r w:rsidRPr="00437F65">
                <w:rPr>
                  <w:rFonts w:hint="eastAsia"/>
                </w:rPr>
                <w:t>功能描述</w:t>
              </w:r>
            </w:ins>
          </w:p>
        </w:tc>
        <w:tc>
          <w:tcPr>
            <w:tcW w:w="7116" w:type="dxa"/>
            <w:gridSpan w:val="3"/>
          </w:tcPr>
          <w:p w:rsidR="0052022D" w:rsidRPr="00437F65" w:rsidRDefault="0052022D" w:rsidP="000549DA">
            <w:pPr>
              <w:pStyle w:val="a6"/>
              <w:rPr>
                <w:ins w:id="1519" w:author="Microsoft" w:date="2016-03-04T15:44:00Z"/>
                <w:rFonts w:ascii="宋体" w:hAnsi="宋体"/>
                <w:bCs/>
                <w:iCs/>
                <w:sz w:val="21"/>
                <w:szCs w:val="21"/>
              </w:rPr>
            </w:pPr>
            <w:ins w:id="1520" w:author="Microsoft" w:date="2016-03-04T15:44:00Z">
              <w:r w:rsidRPr="00437F65">
                <w:rPr>
                  <w:rFonts w:ascii="宋体" w:hAnsi="宋体" w:hint="eastAsia"/>
                  <w:iCs/>
                  <w:sz w:val="21"/>
                  <w:szCs w:val="21"/>
                </w:rPr>
                <w:t>将销售员暂停使用，被禁用的销售员将无法</w:t>
              </w:r>
              <w:r>
                <w:rPr>
                  <w:rFonts w:ascii="宋体" w:hAnsi="宋体" w:hint="eastAsia"/>
                  <w:iCs/>
                  <w:sz w:val="21"/>
                  <w:szCs w:val="21"/>
                </w:rPr>
                <w:t>登录</w:t>
              </w:r>
              <w:r w:rsidRPr="00437F65">
                <w:rPr>
                  <w:rFonts w:ascii="宋体" w:hAnsi="宋体" w:hint="eastAsia"/>
                  <w:iCs/>
                  <w:sz w:val="21"/>
                  <w:szCs w:val="21"/>
                </w:rPr>
                <w:t>终端进行交易。除非再次启用它。</w:t>
              </w:r>
            </w:ins>
          </w:p>
        </w:tc>
      </w:tr>
      <w:tr w:rsidR="0052022D" w:rsidRPr="00437F65" w:rsidTr="000549DA">
        <w:trPr>
          <w:trHeight w:val="420"/>
          <w:ins w:id="1521" w:author="Microsoft" w:date="2016-03-04T15:44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522" w:author="Microsoft" w:date="2016-03-04T15:44:00Z"/>
              </w:rPr>
            </w:pPr>
            <w:ins w:id="1523" w:author="Microsoft" w:date="2016-03-04T15:44:00Z">
              <w:r w:rsidRPr="00437F65">
                <w:rPr>
                  <w:rFonts w:hint="eastAsia"/>
                </w:rPr>
                <w:t>输入</w:t>
              </w:r>
            </w:ins>
          </w:p>
        </w:tc>
        <w:tc>
          <w:tcPr>
            <w:tcW w:w="7116" w:type="dxa"/>
            <w:gridSpan w:val="3"/>
          </w:tcPr>
          <w:p w:rsidR="0052022D" w:rsidRPr="00437F65" w:rsidRDefault="0052022D" w:rsidP="000549DA">
            <w:pPr>
              <w:spacing w:line="360" w:lineRule="auto"/>
              <w:rPr>
                <w:ins w:id="1524" w:author="Microsoft" w:date="2016-03-04T15:44:00Z"/>
                <w:rFonts w:ascii="宋体" w:hAnsi="宋体"/>
                <w:bCs/>
                <w:iCs/>
              </w:rPr>
            </w:pPr>
            <w:ins w:id="1525" w:author="Microsoft" w:date="2016-03-04T15:44:00Z">
              <w:r w:rsidRPr="00437F65">
                <w:rPr>
                  <w:rFonts w:ascii="宋体" w:hAnsi="宋体" w:hint="eastAsia"/>
                  <w:bCs/>
                  <w:iCs/>
                </w:rPr>
                <w:t>通过筛选功能选择目标销售员，对其进行禁用操作。</w:t>
              </w:r>
            </w:ins>
          </w:p>
          <w:p w:rsidR="0052022D" w:rsidRPr="00437F65" w:rsidRDefault="0052022D" w:rsidP="000549DA">
            <w:pPr>
              <w:spacing w:line="360" w:lineRule="auto"/>
              <w:rPr>
                <w:ins w:id="1526" w:author="Microsoft" w:date="2016-03-04T15:44:00Z"/>
                <w:rFonts w:ascii="宋体" w:hAnsi="宋体"/>
                <w:bCs/>
                <w:iCs/>
              </w:rPr>
            </w:pPr>
            <w:ins w:id="1527" w:author="Microsoft" w:date="2016-03-04T15:44:00Z">
              <w:r w:rsidRPr="00437F65">
                <w:rPr>
                  <w:rFonts w:ascii="宋体" w:hAnsi="宋体" w:hint="eastAsia"/>
                  <w:bCs/>
                  <w:iCs/>
                </w:rPr>
                <w:t>或对已被禁用的销售员启用，恢复其可用状态</w:t>
              </w:r>
            </w:ins>
          </w:p>
        </w:tc>
      </w:tr>
      <w:tr w:rsidR="0052022D" w:rsidRPr="00437F65" w:rsidTr="000549DA">
        <w:trPr>
          <w:trHeight w:val="420"/>
          <w:ins w:id="1528" w:author="Microsoft" w:date="2016-03-04T15:44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529" w:author="Microsoft" w:date="2016-03-04T15:44:00Z"/>
              </w:rPr>
            </w:pPr>
            <w:ins w:id="1530" w:author="Microsoft" w:date="2016-03-04T15:44:00Z">
              <w:r w:rsidRPr="00437F65">
                <w:rPr>
                  <w:rFonts w:hint="eastAsia"/>
                </w:rPr>
                <w:lastRenderedPageBreak/>
                <w:t>输出</w:t>
              </w:r>
            </w:ins>
          </w:p>
        </w:tc>
        <w:tc>
          <w:tcPr>
            <w:tcW w:w="7116" w:type="dxa"/>
            <w:gridSpan w:val="3"/>
          </w:tcPr>
          <w:p w:rsidR="0052022D" w:rsidRPr="00437F65" w:rsidRDefault="0052022D" w:rsidP="000549DA">
            <w:pPr>
              <w:spacing w:line="360" w:lineRule="auto"/>
              <w:rPr>
                <w:ins w:id="1531" w:author="Microsoft" w:date="2016-03-04T15:44:00Z"/>
                <w:rFonts w:ascii="宋体" w:hAnsi="宋体"/>
                <w:bCs/>
                <w:iCs/>
              </w:rPr>
            </w:pPr>
            <w:ins w:id="1532" w:author="Microsoft" w:date="2016-03-04T15:44:00Z">
              <w:r w:rsidRPr="00437F65">
                <w:rPr>
                  <w:rFonts w:ascii="宋体" w:hAnsi="宋体" w:hint="eastAsia"/>
                  <w:bCs/>
                  <w:iCs/>
                </w:rPr>
                <w:t>禁用</w:t>
              </w:r>
            </w:ins>
          </w:p>
          <w:p w:rsidR="0052022D" w:rsidRPr="00437F65" w:rsidRDefault="0052022D" w:rsidP="000549DA">
            <w:pPr>
              <w:spacing w:line="360" w:lineRule="auto"/>
              <w:rPr>
                <w:ins w:id="1533" w:author="Microsoft" w:date="2016-03-04T15:44:00Z"/>
                <w:rFonts w:ascii="宋体" w:hAnsi="宋体"/>
                <w:bCs/>
                <w:iCs/>
              </w:rPr>
            </w:pPr>
            <w:ins w:id="1534" w:author="Microsoft" w:date="2016-03-04T15:44:00Z">
              <w:r w:rsidRPr="00437F65">
                <w:rPr>
                  <w:rFonts w:ascii="宋体" w:hAnsi="宋体" w:hint="eastAsia"/>
                  <w:bCs/>
                  <w:iCs/>
                </w:rPr>
                <w:t>该销售员状态变为“已禁用”，该销售员无法</w:t>
              </w:r>
              <w:r>
                <w:rPr>
                  <w:rFonts w:ascii="宋体" w:hAnsi="宋体" w:hint="eastAsia"/>
                  <w:bCs/>
                  <w:iCs/>
                </w:rPr>
                <w:t>登录</w:t>
              </w:r>
              <w:r w:rsidRPr="00437F65">
                <w:rPr>
                  <w:rFonts w:ascii="宋体" w:hAnsi="宋体" w:hint="eastAsia"/>
                  <w:bCs/>
                  <w:iCs/>
                </w:rPr>
                <w:t>终端进行交易</w:t>
              </w:r>
            </w:ins>
          </w:p>
          <w:p w:rsidR="0052022D" w:rsidRPr="00437F65" w:rsidRDefault="0052022D" w:rsidP="000549DA">
            <w:pPr>
              <w:spacing w:line="360" w:lineRule="auto"/>
              <w:rPr>
                <w:ins w:id="1535" w:author="Microsoft" w:date="2016-03-04T15:44:00Z"/>
                <w:rFonts w:ascii="宋体" w:hAnsi="宋体"/>
                <w:bCs/>
                <w:iCs/>
              </w:rPr>
            </w:pPr>
            <w:ins w:id="1536" w:author="Microsoft" w:date="2016-03-04T15:44:00Z">
              <w:r w:rsidRPr="00437F65">
                <w:rPr>
                  <w:rFonts w:ascii="宋体" w:hAnsi="宋体" w:hint="eastAsia"/>
                  <w:bCs/>
                  <w:iCs/>
                </w:rPr>
                <w:t>启用</w:t>
              </w:r>
            </w:ins>
          </w:p>
          <w:p w:rsidR="0052022D" w:rsidRPr="00437F65" w:rsidRDefault="0052022D" w:rsidP="000549DA">
            <w:pPr>
              <w:spacing w:line="360" w:lineRule="auto"/>
              <w:rPr>
                <w:ins w:id="1537" w:author="Microsoft" w:date="2016-03-04T15:44:00Z"/>
                <w:rFonts w:ascii="宋体" w:hAnsi="宋体"/>
                <w:bCs/>
                <w:iCs/>
              </w:rPr>
            </w:pPr>
            <w:ins w:id="1538" w:author="Microsoft" w:date="2016-03-04T15:44:00Z">
              <w:r w:rsidRPr="00437F65">
                <w:rPr>
                  <w:rFonts w:ascii="宋体" w:hAnsi="宋体" w:hint="eastAsia"/>
                  <w:bCs/>
                  <w:iCs/>
                </w:rPr>
                <w:t>该销售员状态变为“可用”，该销售员可以</w:t>
              </w:r>
              <w:r>
                <w:rPr>
                  <w:rFonts w:ascii="宋体" w:hAnsi="宋体" w:hint="eastAsia"/>
                  <w:bCs/>
                  <w:iCs/>
                </w:rPr>
                <w:t>登录</w:t>
              </w:r>
              <w:r w:rsidRPr="00437F65">
                <w:rPr>
                  <w:rFonts w:ascii="宋体" w:hAnsi="宋体" w:hint="eastAsia"/>
                  <w:bCs/>
                  <w:iCs/>
                </w:rPr>
                <w:t>终端进行交易</w:t>
              </w:r>
            </w:ins>
          </w:p>
          <w:p w:rsidR="0052022D" w:rsidRPr="00437F65" w:rsidRDefault="0052022D" w:rsidP="000549DA">
            <w:pPr>
              <w:spacing w:line="360" w:lineRule="auto"/>
              <w:rPr>
                <w:ins w:id="1539" w:author="Microsoft" w:date="2016-03-04T15:44:00Z"/>
                <w:rFonts w:ascii="宋体" w:hAnsi="宋体"/>
                <w:bCs/>
                <w:iCs/>
              </w:rPr>
            </w:pPr>
          </w:p>
        </w:tc>
      </w:tr>
      <w:tr w:rsidR="0052022D" w:rsidRPr="00437F65" w:rsidTr="000549DA">
        <w:trPr>
          <w:trHeight w:val="410"/>
          <w:ins w:id="1540" w:author="Microsoft" w:date="2016-03-04T15:44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541" w:author="Microsoft" w:date="2016-03-04T15:44:00Z"/>
              </w:rPr>
            </w:pPr>
            <w:ins w:id="1542" w:author="Microsoft" w:date="2016-03-04T15:44:00Z">
              <w:r w:rsidRPr="00437F65">
                <w:rPr>
                  <w:rFonts w:hint="eastAsia"/>
                </w:rPr>
                <w:t>异常情况</w:t>
              </w:r>
            </w:ins>
          </w:p>
        </w:tc>
        <w:tc>
          <w:tcPr>
            <w:tcW w:w="7116" w:type="dxa"/>
            <w:gridSpan w:val="3"/>
          </w:tcPr>
          <w:p w:rsidR="0052022D" w:rsidRPr="00437F65" w:rsidRDefault="0052022D" w:rsidP="000549DA">
            <w:pPr>
              <w:spacing w:line="360" w:lineRule="auto"/>
              <w:rPr>
                <w:ins w:id="1543" w:author="Microsoft" w:date="2016-03-04T15:44:00Z"/>
              </w:rPr>
            </w:pPr>
            <w:ins w:id="1544" w:author="Microsoft" w:date="2016-03-04T15:44:00Z">
              <w:r w:rsidRPr="00437F65">
                <w:rPr>
                  <w:rFonts w:ascii="宋体" w:hAnsi="宋体" w:hint="eastAsia"/>
                  <w:bCs/>
                  <w:iCs/>
                </w:rPr>
                <w:t>无</w:t>
              </w:r>
            </w:ins>
          </w:p>
        </w:tc>
      </w:tr>
      <w:tr w:rsidR="0052022D" w:rsidRPr="00437F65" w:rsidTr="000549DA">
        <w:trPr>
          <w:ins w:id="1545" w:author="Microsoft" w:date="2016-03-04T15:44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546" w:author="Microsoft" w:date="2016-03-04T15:44:00Z"/>
              </w:rPr>
            </w:pPr>
            <w:ins w:id="1547" w:author="Microsoft" w:date="2016-03-04T15:44:00Z">
              <w:r w:rsidRPr="00437F65">
                <w:rPr>
                  <w:rFonts w:hint="eastAsia"/>
                </w:rPr>
                <w:t>约束条件</w:t>
              </w:r>
            </w:ins>
          </w:p>
        </w:tc>
        <w:tc>
          <w:tcPr>
            <w:tcW w:w="7116" w:type="dxa"/>
            <w:gridSpan w:val="3"/>
          </w:tcPr>
          <w:p w:rsidR="0052022D" w:rsidRPr="00437F65" w:rsidRDefault="0052022D" w:rsidP="000549DA">
            <w:pPr>
              <w:spacing w:line="360" w:lineRule="auto"/>
              <w:rPr>
                <w:ins w:id="1548" w:author="Microsoft" w:date="2016-03-04T15:44:00Z"/>
                <w:rFonts w:ascii="宋体" w:hAnsi="宋体"/>
                <w:bCs/>
                <w:iCs/>
              </w:rPr>
            </w:pPr>
            <w:ins w:id="1549" w:author="Microsoft" w:date="2016-03-04T15:44:00Z">
              <w:r w:rsidRPr="00437F65">
                <w:rPr>
                  <w:rFonts w:ascii="宋体" w:hAnsi="宋体" w:hint="eastAsia"/>
                  <w:bCs/>
                  <w:iCs/>
                </w:rPr>
                <w:t>实时生效</w:t>
              </w:r>
              <w:r>
                <w:rPr>
                  <w:rFonts w:ascii="宋体" w:hAnsi="宋体" w:hint="eastAsia"/>
                  <w:bCs/>
                  <w:iCs/>
                </w:rPr>
                <w:t>，提交操作时需要二次确认</w:t>
              </w:r>
            </w:ins>
          </w:p>
        </w:tc>
      </w:tr>
      <w:tr w:rsidR="0052022D" w:rsidRPr="00437F65" w:rsidTr="000549DA">
        <w:trPr>
          <w:ins w:id="1550" w:author="Microsoft" w:date="2016-03-04T15:44:00Z"/>
        </w:trPr>
        <w:tc>
          <w:tcPr>
            <w:tcW w:w="1384" w:type="dxa"/>
            <w:shd w:val="clear" w:color="auto" w:fill="D9D9D9" w:themeFill="background1" w:themeFillShade="D9"/>
          </w:tcPr>
          <w:p w:rsidR="0052022D" w:rsidRPr="00437F65" w:rsidRDefault="0052022D" w:rsidP="000549DA">
            <w:pPr>
              <w:spacing w:line="360" w:lineRule="auto"/>
              <w:jc w:val="left"/>
              <w:rPr>
                <w:ins w:id="1551" w:author="Microsoft" w:date="2016-03-04T15:44:00Z"/>
              </w:rPr>
            </w:pPr>
            <w:ins w:id="1552" w:author="Microsoft" w:date="2016-03-04T15:44:00Z">
              <w:r w:rsidRPr="00437F65">
                <w:rPr>
                  <w:rFonts w:hint="eastAsia"/>
                </w:rPr>
                <w:t>其它说明</w:t>
              </w:r>
            </w:ins>
          </w:p>
        </w:tc>
        <w:tc>
          <w:tcPr>
            <w:tcW w:w="7116" w:type="dxa"/>
            <w:gridSpan w:val="3"/>
          </w:tcPr>
          <w:p w:rsidR="0052022D" w:rsidRPr="00437F65" w:rsidRDefault="0052022D" w:rsidP="000549DA">
            <w:pPr>
              <w:spacing w:line="360" w:lineRule="auto"/>
              <w:rPr>
                <w:ins w:id="1553" w:author="Microsoft" w:date="2016-03-04T15:44:00Z"/>
              </w:rPr>
            </w:pPr>
            <w:ins w:id="1554" w:author="Microsoft" w:date="2016-03-04T15:44:00Z">
              <w:r>
                <w:rPr>
                  <w:rFonts w:ascii="宋体" w:hAnsi="宋体" w:hint="eastAsia"/>
                  <w:bCs/>
                  <w:iCs/>
                </w:rPr>
                <w:t>禁用</w:t>
              </w:r>
              <w:r>
                <w:rPr>
                  <w:rFonts w:ascii="宋体" w:hAnsi="宋体"/>
                  <w:bCs/>
                  <w:iCs/>
                </w:rPr>
                <w:t>后，该销售</w:t>
              </w:r>
              <w:r>
                <w:rPr>
                  <w:rFonts w:ascii="宋体" w:hAnsi="宋体" w:hint="eastAsia"/>
                  <w:bCs/>
                  <w:iCs/>
                </w:rPr>
                <w:t>员信息</w:t>
              </w:r>
              <w:r>
                <w:rPr>
                  <w:rFonts w:ascii="宋体" w:hAnsi="宋体"/>
                  <w:bCs/>
                  <w:iCs/>
                </w:rPr>
                <w:t>仍可进行编辑；</w:t>
              </w:r>
            </w:ins>
          </w:p>
        </w:tc>
      </w:tr>
    </w:tbl>
    <w:p w:rsidR="0052022D" w:rsidRPr="00437F65" w:rsidRDefault="0052022D" w:rsidP="0052022D">
      <w:pPr>
        <w:pStyle w:val="a0"/>
        <w:rPr>
          <w:ins w:id="1555" w:author="Microsoft" w:date="2016-03-04T15:44:00Z"/>
        </w:rPr>
      </w:pPr>
    </w:p>
    <w:p w:rsidR="0052022D" w:rsidRPr="0052022D" w:rsidRDefault="0052022D">
      <w:pPr>
        <w:pStyle w:val="a0"/>
        <w:rPr>
          <w:ins w:id="1556" w:author="Microsoft" w:date="2016-03-04T15:34:00Z"/>
        </w:rPr>
        <w:pPrChange w:id="1557" w:author="Microsoft" w:date="2016-03-04T15:34:00Z">
          <w:pPr>
            <w:pStyle w:val="4"/>
          </w:pPr>
        </w:pPrChange>
      </w:pPr>
    </w:p>
    <w:p w:rsidR="00A07A34" w:rsidRDefault="00A07A34">
      <w:pPr>
        <w:pStyle w:val="2"/>
      </w:pPr>
      <w:bookmarkStart w:id="1558" w:name="_Toc447205887"/>
      <w:r>
        <w:rPr>
          <w:rFonts w:hint="eastAsia"/>
        </w:rPr>
        <w:t>订单</w:t>
      </w:r>
      <w:r>
        <w:t>管理</w:t>
      </w:r>
      <w:r w:rsidR="00323126" w:rsidRPr="00323126">
        <w:rPr>
          <w:rFonts w:hint="eastAsia"/>
        </w:rPr>
        <w:t>（</w:t>
      </w:r>
      <w:r w:rsidR="00234229">
        <w:rPr>
          <w:rFonts w:hint="eastAsia"/>
        </w:rPr>
        <w:t>Purchase Order</w:t>
      </w:r>
      <w:r w:rsidR="00323126" w:rsidRPr="00323126">
        <w:rPr>
          <w:rFonts w:hint="eastAsia"/>
        </w:rPr>
        <w:t>）</w:t>
      </w:r>
      <w:bookmarkEnd w:id="1558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A07A34" w:rsidRPr="00883F4B" w:rsidTr="00A07A34">
        <w:tc>
          <w:tcPr>
            <w:tcW w:w="1384" w:type="dxa"/>
            <w:shd w:val="clear" w:color="auto" w:fill="D9D9D9"/>
            <w:vAlign w:val="center"/>
          </w:tcPr>
          <w:p w:rsidR="00A07A34" w:rsidRPr="00883F4B" w:rsidRDefault="00A07A34" w:rsidP="00A07A3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A07A34" w:rsidRPr="00883F4B" w:rsidRDefault="008E5A19" w:rsidP="00A07A34">
            <w:pPr>
              <w:rPr>
                <w:iCs/>
              </w:rPr>
            </w:pPr>
            <w:r>
              <w:rPr>
                <w:iCs/>
              </w:rPr>
              <w:t>Jk025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A07A34" w:rsidRPr="00883F4B" w:rsidRDefault="00A07A34" w:rsidP="00A07A3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A07A34" w:rsidRPr="00883F4B" w:rsidRDefault="00A07A34" w:rsidP="00A07A34">
            <w:pPr>
              <w:rPr>
                <w:iCs/>
              </w:rPr>
            </w:pPr>
          </w:p>
        </w:tc>
      </w:tr>
      <w:tr w:rsidR="00A07A34" w:rsidRPr="00883F4B" w:rsidTr="00A07A34">
        <w:tc>
          <w:tcPr>
            <w:tcW w:w="1384" w:type="dxa"/>
            <w:shd w:val="clear" w:color="auto" w:fill="D9D9D9"/>
            <w:vAlign w:val="center"/>
          </w:tcPr>
          <w:p w:rsidR="00A07A34" w:rsidRPr="00883F4B" w:rsidRDefault="00A07A34" w:rsidP="00A07A3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A07A34" w:rsidRDefault="00A07A34" w:rsidP="00A07A34">
            <w:pPr>
              <w:rPr>
                <w:iCs/>
              </w:rPr>
            </w:pPr>
            <w:r>
              <w:rPr>
                <w:rFonts w:hint="eastAsia"/>
                <w:iCs/>
              </w:rPr>
              <w:t>订单</w:t>
            </w:r>
            <w:r>
              <w:rPr>
                <w:iCs/>
              </w:rPr>
              <w:t>列表</w:t>
            </w:r>
          </w:p>
          <w:p w:rsidR="00954F66" w:rsidRPr="00883F4B" w:rsidRDefault="00954F66" w:rsidP="00A07A34">
            <w:pPr>
              <w:rPr>
                <w:iCs/>
              </w:rPr>
            </w:pP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List of Purchas</w:t>
            </w:r>
            <w:r w:rsidR="004B4605">
              <w:rPr>
                <w:rFonts w:hint="eastAsia"/>
                <w:iCs/>
              </w:rPr>
              <w:t>e</w:t>
            </w:r>
            <w:r>
              <w:rPr>
                <w:rFonts w:hint="eastAsia"/>
                <w:iCs/>
              </w:rPr>
              <w:t xml:space="preserve"> Order</w:t>
            </w:r>
            <w:r w:rsidR="004B4605">
              <w:rPr>
                <w:rFonts w:hint="eastAsia"/>
                <w:iCs/>
              </w:rPr>
              <w:t>s</w:t>
            </w:r>
            <w:r>
              <w:rPr>
                <w:rFonts w:hint="eastAsia"/>
                <w:iCs/>
              </w:rPr>
              <w:t>）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A07A34" w:rsidRPr="00883F4B" w:rsidRDefault="00A07A34" w:rsidP="00A07A3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A07A34" w:rsidRPr="00883F4B" w:rsidRDefault="00A07A34" w:rsidP="00A07A34">
            <w:pPr>
              <w:rPr>
                <w:iCs/>
              </w:rPr>
            </w:pPr>
          </w:p>
        </w:tc>
      </w:tr>
      <w:tr w:rsidR="00A07A34" w:rsidRPr="00883F4B" w:rsidTr="00A07A34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A07A34" w:rsidRPr="00883F4B" w:rsidRDefault="00A07A34" w:rsidP="00A07A3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A07A34" w:rsidRPr="00883F4B" w:rsidRDefault="00A07A34" w:rsidP="00A07A34">
            <w:r>
              <w:rPr>
                <w:rFonts w:hint="eastAsia"/>
              </w:rPr>
              <w:t>代销商</w:t>
            </w:r>
            <w:r>
              <w:t>，分中心，总公司</w:t>
            </w:r>
            <w:r>
              <w:rPr>
                <w:rFonts w:hint="eastAsia"/>
              </w:rPr>
              <w:t>仓库</w:t>
            </w:r>
            <w:r>
              <w:t>管理员，财务</w:t>
            </w:r>
            <w:r>
              <w:rPr>
                <w:rFonts w:hint="eastAsia"/>
              </w:rPr>
              <w:t>人员</w:t>
            </w:r>
            <w:r>
              <w:t>统一查看一个订单列表；</w:t>
            </w:r>
          </w:p>
        </w:tc>
      </w:tr>
      <w:tr w:rsidR="00A07A34" w:rsidRPr="00883F4B" w:rsidTr="00A07A34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A07A34" w:rsidRPr="00883F4B" w:rsidRDefault="00A07A34" w:rsidP="00A07A3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A07A34" w:rsidRDefault="00A07A34" w:rsidP="00A07A34">
            <w:pPr>
              <w:rPr>
                <w:iCs/>
              </w:rPr>
            </w:pPr>
            <w:r>
              <w:rPr>
                <w:rFonts w:hint="eastAsia"/>
                <w:iCs/>
              </w:rPr>
              <w:t>查询</w:t>
            </w:r>
            <w:r>
              <w:rPr>
                <w:iCs/>
              </w:rPr>
              <w:t>条件：</w:t>
            </w:r>
          </w:p>
          <w:p w:rsidR="00A07A34" w:rsidRDefault="00A07A34" w:rsidP="00A07A34">
            <w:pPr>
              <w:rPr>
                <w:iCs/>
              </w:rPr>
            </w:pPr>
            <w:r>
              <w:rPr>
                <w:rFonts w:hint="eastAsia"/>
                <w:iCs/>
              </w:rPr>
              <w:t>订单</w:t>
            </w:r>
            <w:r>
              <w:rPr>
                <w:iCs/>
              </w:rPr>
              <w:t>编号</w:t>
            </w:r>
            <w:r w:rsidR="00FB6DFE" w:rsidRPr="00FB6DFE">
              <w:rPr>
                <w:rFonts w:hint="eastAsia"/>
                <w:iCs/>
              </w:rPr>
              <w:t>（</w:t>
            </w:r>
            <w:r w:rsidR="004B4605">
              <w:rPr>
                <w:rFonts w:hint="eastAsia"/>
                <w:iCs/>
              </w:rPr>
              <w:t xml:space="preserve">Purchase </w:t>
            </w:r>
            <w:r w:rsidR="00954F66">
              <w:rPr>
                <w:rFonts w:hint="eastAsia"/>
                <w:iCs/>
              </w:rPr>
              <w:t>Order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A07A34" w:rsidRPr="00CF0BAF" w:rsidRDefault="00A07A34" w:rsidP="00A07A34">
            <w:pPr>
              <w:rPr>
                <w:iCs/>
              </w:rPr>
            </w:pPr>
            <w:r>
              <w:rPr>
                <w:rFonts w:hint="eastAsia"/>
                <w:iCs/>
              </w:rPr>
              <w:t>订单</w:t>
            </w:r>
            <w:r>
              <w:rPr>
                <w:iCs/>
              </w:rPr>
              <w:t>日期</w:t>
            </w:r>
            <w:r w:rsidR="00FB6DFE" w:rsidRPr="00FB6DFE">
              <w:rPr>
                <w:rFonts w:hint="eastAsia"/>
                <w:iCs/>
              </w:rPr>
              <w:t>（</w:t>
            </w:r>
            <w:r w:rsidR="00954F66">
              <w:rPr>
                <w:rFonts w:hint="eastAsia"/>
                <w:iCs/>
              </w:rPr>
              <w:t>Date of Order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</w:tc>
      </w:tr>
      <w:tr w:rsidR="00A07A34" w:rsidRPr="00883F4B" w:rsidTr="00A07A34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A07A34" w:rsidRPr="00883F4B" w:rsidRDefault="00A07A34" w:rsidP="00A07A3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A07A34" w:rsidRDefault="00A07A34" w:rsidP="00A07A34">
            <w:r>
              <w:rPr>
                <w:rFonts w:hint="eastAsia"/>
              </w:rPr>
              <w:t>订单列表</w:t>
            </w:r>
            <w:r>
              <w:t>：</w:t>
            </w:r>
          </w:p>
          <w:p w:rsidR="00A07A34" w:rsidRDefault="00A07A34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订单编号</w:t>
            </w:r>
            <w:r w:rsidR="00FB6DFE" w:rsidRPr="00FB6DFE">
              <w:rPr>
                <w:rFonts w:hint="eastAsia"/>
                <w:iCs/>
              </w:rPr>
              <w:t>（</w:t>
            </w:r>
            <w:r w:rsidR="004B4605">
              <w:rPr>
                <w:rFonts w:hint="eastAsia"/>
                <w:iCs/>
              </w:rPr>
              <w:t xml:space="preserve">Purchase </w:t>
            </w:r>
            <w:r w:rsidR="00954F66">
              <w:rPr>
                <w:rFonts w:hint="eastAsia"/>
                <w:iCs/>
              </w:rPr>
              <w:t>Order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</w:t>
            </w:r>
            <w:r>
              <w:rPr>
                <w:rFonts w:hint="eastAsia"/>
              </w:rPr>
              <w:t>D</w:t>
            </w:r>
            <w:r>
              <w:t>+</w:t>
            </w:r>
            <w:r>
              <w:rPr>
                <w:rFonts w:hint="eastAsia"/>
              </w:rPr>
              <w:t>年月日</w:t>
            </w:r>
            <w:r>
              <w:t xml:space="preserve">+001 </w:t>
            </w:r>
            <w:r>
              <w:rPr>
                <w:rFonts w:hint="eastAsia"/>
              </w:rPr>
              <w:t>例</w:t>
            </w:r>
            <w:r>
              <w:t>：</w:t>
            </w:r>
            <w:r>
              <w:rPr>
                <w:rFonts w:hint="eastAsia"/>
              </w:rPr>
              <w:t>D20150825001</w:t>
            </w:r>
          </w:p>
          <w:p w:rsidR="00D46544" w:rsidRDefault="00A07A34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订单</w:t>
            </w:r>
            <w:r w:rsidR="00D46544">
              <w:rPr>
                <w:rFonts w:hint="eastAsia"/>
              </w:rPr>
              <w:t>日期</w:t>
            </w:r>
            <w:r w:rsidR="00FB6DFE" w:rsidRPr="00FB6DFE">
              <w:rPr>
                <w:rFonts w:hint="eastAsia"/>
                <w:iCs/>
              </w:rPr>
              <w:t>（</w:t>
            </w:r>
            <w:r w:rsidR="00954F66">
              <w:rPr>
                <w:rFonts w:hint="eastAsia"/>
                <w:iCs/>
              </w:rPr>
              <w:t>Date of Order</w:t>
            </w:r>
            <w:r w:rsidR="00FB6DFE" w:rsidRPr="00FB6DFE">
              <w:rPr>
                <w:rFonts w:hint="eastAsia"/>
                <w:iCs/>
              </w:rPr>
              <w:t>）</w:t>
            </w:r>
            <w:r w:rsidR="00D46544">
              <w:t>：年月日</w:t>
            </w:r>
            <w:r w:rsidR="00D46544">
              <w:rPr>
                <w:rFonts w:hint="eastAsia"/>
              </w:rPr>
              <w:t>，</w:t>
            </w:r>
            <w:r w:rsidR="00D46544">
              <w:t>时分秒</w:t>
            </w:r>
          </w:p>
          <w:p w:rsidR="004476D8" w:rsidDel="00E41891" w:rsidRDefault="004476D8" w:rsidP="003967F2">
            <w:pPr>
              <w:pStyle w:val="a8"/>
              <w:numPr>
                <w:ilvl w:val="0"/>
                <w:numId w:val="10"/>
              </w:numPr>
              <w:ind w:firstLineChars="0"/>
              <w:rPr>
                <w:del w:id="1559" w:author="Microsoft" w:date="2015-09-17T10:35:00Z"/>
              </w:rPr>
            </w:pPr>
            <w:del w:id="1560" w:author="Microsoft" w:date="2015-09-17T10:35:00Z">
              <w:r w:rsidDel="00E41891">
                <w:delText>方案名称</w:delText>
              </w:r>
              <w:r w:rsidR="00FB6DFE" w:rsidRPr="00FB6DFE" w:rsidDel="00E41891">
                <w:rPr>
                  <w:rFonts w:hint="eastAsia"/>
                  <w:iCs/>
                </w:rPr>
                <w:delText>（</w:delText>
              </w:r>
              <w:r w:rsidR="00954F66" w:rsidDel="00E41891">
                <w:rPr>
                  <w:rFonts w:hint="eastAsia"/>
                  <w:iCs/>
                </w:rPr>
                <w:delText>Plan</w:delText>
              </w:r>
              <w:r w:rsidR="00FB6DFE" w:rsidRPr="00FB6DFE" w:rsidDel="00E41891">
                <w:rPr>
                  <w:rFonts w:hint="eastAsia"/>
                  <w:iCs/>
                </w:rPr>
                <w:delText>）</w:delText>
              </w:r>
              <w:r w:rsidDel="00E41891">
                <w:rPr>
                  <w:rFonts w:hint="eastAsia"/>
                </w:rPr>
                <w:delText>：</w:delText>
              </w:r>
              <w:r w:rsidR="008B5EA2" w:rsidDel="00E41891">
                <w:rPr>
                  <w:rFonts w:hint="eastAsia"/>
                </w:rPr>
                <w:delText>分方案</w:delText>
              </w:r>
              <w:r w:rsidR="008B5EA2" w:rsidDel="00E41891">
                <w:delText>显示每个方案的订单数量，金额；</w:delText>
              </w:r>
            </w:del>
          </w:p>
          <w:p w:rsidR="00B90248" w:rsidRDefault="00E41891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ins w:id="1561" w:author="Microsoft" w:date="2015-09-17T10:35:00Z">
              <w:r>
                <w:rPr>
                  <w:rFonts w:hint="eastAsia"/>
                </w:rPr>
                <w:t>总</w:t>
              </w:r>
            </w:ins>
            <w:ins w:id="1562" w:author="Microsoft" w:date="2015-09-17T11:38:00Z">
              <w:r w:rsidR="009440FE">
                <w:rPr>
                  <w:rFonts w:hint="eastAsia"/>
                </w:rPr>
                <w:t>张</w:t>
              </w:r>
              <w:r w:rsidR="009440FE">
                <w:t>数</w:t>
              </w:r>
            </w:ins>
            <w:del w:id="1563" w:author="Microsoft" w:date="2015-09-17T11:38:00Z">
              <w:r w:rsidR="00B90248" w:rsidDel="009440FE">
                <w:rPr>
                  <w:rFonts w:hint="eastAsia"/>
                </w:rPr>
                <w:delText>数量</w:delText>
              </w:r>
            </w:del>
            <w:r w:rsidR="00FB6DFE" w:rsidRPr="00FB6DFE">
              <w:rPr>
                <w:rFonts w:hint="eastAsia"/>
                <w:iCs/>
              </w:rPr>
              <w:t>（</w:t>
            </w:r>
            <w:r w:rsidR="00954F66">
              <w:rPr>
                <w:rFonts w:hint="eastAsia"/>
                <w:iCs/>
              </w:rPr>
              <w:t>Quantity</w:t>
            </w:r>
            <w:r w:rsidR="00FB6DFE" w:rsidRPr="00FB6DFE">
              <w:rPr>
                <w:rFonts w:hint="eastAsia"/>
                <w:iCs/>
              </w:rPr>
              <w:t>）</w:t>
            </w:r>
            <w:r w:rsidR="0002741D">
              <w:rPr>
                <w:rFonts w:hint="eastAsia"/>
              </w:rPr>
              <w:t>：</w:t>
            </w:r>
            <w:r w:rsidR="0002741D">
              <w:t>以</w:t>
            </w:r>
            <w:ins w:id="1564" w:author="Microsoft" w:date="2015-09-17T11:38:00Z">
              <w:r w:rsidR="009440FE">
                <w:rPr>
                  <w:rFonts w:hint="eastAsia"/>
                </w:rPr>
                <w:t>张</w:t>
              </w:r>
            </w:ins>
            <w:del w:id="1565" w:author="Microsoft" w:date="2015-09-17T11:38:00Z">
              <w:r w:rsidR="0002741D" w:rsidDel="009440FE">
                <w:delText>本</w:delText>
              </w:r>
            </w:del>
            <w:r w:rsidR="0002741D">
              <w:t>为单位；</w:t>
            </w:r>
          </w:p>
          <w:p w:rsidR="00B90248" w:rsidDel="00E41891" w:rsidRDefault="00B90248" w:rsidP="003967F2">
            <w:pPr>
              <w:pStyle w:val="a8"/>
              <w:numPr>
                <w:ilvl w:val="0"/>
                <w:numId w:val="10"/>
              </w:numPr>
              <w:ind w:firstLineChars="0"/>
              <w:rPr>
                <w:del w:id="1566" w:author="Microsoft" w:date="2015-09-17T10:40:00Z"/>
              </w:rPr>
            </w:pPr>
            <w:del w:id="1567" w:author="Microsoft" w:date="2015-09-17T10:40:00Z">
              <w:r w:rsidDel="00E41891">
                <w:rPr>
                  <w:rFonts w:hint="eastAsia"/>
                </w:rPr>
                <w:delText>金额</w:delText>
              </w:r>
              <w:r w:rsidR="00FB6DFE" w:rsidRPr="00FB6DFE" w:rsidDel="00E41891">
                <w:rPr>
                  <w:rFonts w:hint="eastAsia"/>
                  <w:iCs/>
                </w:rPr>
                <w:delText>（</w:delText>
              </w:r>
              <w:r w:rsidR="00954F66" w:rsidDel="00E41891">
                <w:rPr>
                  <w:rFonts w:hint="eastAsia"/>
                  <w:iCs/>
                </w:rPr>
                <w:delText>Value</w:delText>
              </w:r>
              <w:r w:rsidR="00FB6DFE" w:rsidRPr="00FB6DFE" w:rsidDel="00E41891">
                <w:rPr>
                  <w:rFonts w:hint="eastAsia"/>
                  <w:iCs/>
                </w:rPr>
                <w:delText>）</w:delText>
              </w:r>
              <w:r w:rsidDel="00E41891">
                <w:rPr>
                  <w:rFonts w:hint="eastAsia"/>
                </w:rPr>
                <w:delText>：</w:delText>
              </w:r>
            </w:del>
          </w:p>
          <w:p w:rsidR="00D46544" w:rsidRDefault="009440FE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ins w:id="1568" w:author="Microsoft" w:date="2015-09-17T11:38:00Z">
              <w:r>
                <w:rPr>
                  <w:rFonts w:hint="eastAsia"/>
                </w:rPr>
                <w:t>总</w:t>
              </w:r>
            </w:ins>
            <w:del w:id="1569" w:author="Microsoft" w:date="2015-09-17T11:38:00Z">
              <w:r w:rsidR="00D46544" w:rsidDel="009440FE">
                <w:rPr>
                  <w:rFonts w:hint="eastAsia"/>
                </w:rPr>
                <w:delText>合计</w:delText>
              </w:r>
            </w:del>
            <w:r w:rsidR="00D46544">
              <w:t>金额</w:t>
            </w:r>
            <w:r w:rsidR="00FB6DFE" w:rsidRPr="00FB6DFE">
              <w:rPr>
                <w:rFonts w:hint="eastAsia"/>
                <w:iCs/>
              </w:rPr>
              <w:t>（</w:t>
            </w:r>
            <w:r w:rsidR="00954F66">
              <w:rPr>
                <w:rFonts w:hint="eastAsia"/>
                <w:iCs/>
              </w:rPr>
              <w:t>Total Value</w:t>
            </w:r>
            <w:r w:rsidR="00FB6DFE" w:rsidRPr="00FB6DFE">
              <w:rPr>
                <w:rFonts w:hint="eastAsia"/>
                <w:iCs/>
              </w:rPr>
              <w:t>）</w:t>
            </w:r>
            <w:r w:rsidR="00D46544">
              <w:t>：</w:t>
            </w:r>
            <w:r w:rsidR="00D46544">
              <w:rPr>
                <w:rFonts w:hint="eastAsia"/>
              </w:rPr>
              <w:t>单位</w:t>
            </w:r>
            <w:r w:rsidR="00D46544">
              <w:t>（</w:t>
            </w:r>
            <w:r w:rsidR="008E4790">
              <w:rPr>
                <w:rFonts w:hint="eastAsia"/>
              </w:rPr>
              <w:t>瑞尔</w:t>
            </w:r>
            <w:r w:rsidR="00136D21">
              <w:rPr>
                <w:rFonts w:hint="eastAsia"/>
              </w:rPr>
              <w:t>：</w:t>
            </w:r>
            <w:r w:rsidR="002803DB">
              <w:rPr>
                <w:rFonts w:hint="eastAsia"/>
              </w:rPr>
              <w:t>r</w:t>
            </w:r>
            <w:r w:rsidR="00136D21">
              <w:rPr>
                <w:rFonts w:hint="eastAsia"/>
              </w:rPr>
              <w:t>iels</w:t>
            </w:r>
            <w:r w:rsidR="00D46544">
              <w:t>）</w:t>
            </w:r>
          </w:p>
          <w:p w:rsidR="00A71B59" w:rsidRDefault="00A71B59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提交人</w:t>
            </w:r>
            <w:r w:rsidR="00FB6DFE" w:rsidRPr="00FB6DFE">
              <w:rPr>
                <w:rFonts w:hint="eastAsia"/>
                <w:iCs/>
              </w:rPr>
              <w:t>（</w:t>
            </w:r>
            <w:r w:rsidR="00954F66">
              <w:rPr>
                <w:rFonts w:hint="eastAsia"/>
                <w:iCs/>
              </w:rPr>
              <w:t>Submitted By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  <w:r>
              <w:t>提交订单</w:t>
            </w:r>
            <w:ins w:id="1570" w:author="Microsoft" w:date="2015-10-21T17:38:00Z">
              <w:r w:rsidR="00B71444">
                <w:rPr>
                  <w:rFonts w:hint="eastAsia"/>
                </w:rPr>
                <w:t>用户</w:t>
              </w:r>
              <w:r w:rsidR="00B71444">
                <w:t>的</w:t>
              </w:r>
              <w:r w:rsidR="00B71444">
                <w:rPr>
                  <w:rFonts w:hint="eastAsia"/>
                </w:rPr>
                <w:t>真实</w:t>
              </w:r>
              <w:r w:rsidR="00B71444">
                <w:t>姓名</w:t>
              </w:r>
            </w:ins>
            <w:del w:id="1571" w:author="Microsoft" w:date="2015-10-21T17:38:00Z">
              <w:r w:rsidDel="00B71444">
                <w:delText>的</w:delText>
              </w:r>
            </w:del>
            <w:del w:id="1572" w:author="Microsoft" w:date="2015-10-21T17:37:00Z">
              <w:r w:rsidDel="00B71444">
                <w:delText>用户名</w:delText>
              </w:r>
            </w:del>
          </w:p>
          <w:p w:rsidR="00A71B59" w:rsidRDefault="008B5EA2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订货站点</w:t>
            </w:r>
            <w:r w:rsidR="00FB6DFE" w:rsidRPr="00FB6DFE">
              <w:rPr>
                <w:rFonts w:hint="eastAsia"/>
                <w:iCs/>
              </w:rPr>
              <w:t>（</w:t>
            </w:r>
            <w:r w:rsidR="002651A7">
              <w:rPr>
                <w:rFonts w:hint="eastAsia"/>
                <w:iCs/>
              </w:rPr>
              <w:t xml:space="preserve">Purchasing </w:t>
            </w:r>
            <w:r w:rsidR="00957004">
              <w:rPr>
                <w:rFonts w:hint="eastAsia"/>
                <w:iCs/>
              </w:rPr>
              <w:t>Unit</w:t>
            </w:r>
            <w:r w:rsidR="00FB6DFE" w:rsidRPr="00FB6DFE">
              <w:rPr>
                <w:rFonts w:hint="eastAsia"/>
                <w:iCs/>
              </w:rPr>
              <w:t>）</w:t>
            </w:r>
            <w:r w:rsidR="00A71B59">
              <w:t>：</w:t>
            </w:r>
            <w:r w:rsidR="004E73D9">
              <w:rPr>
                <w:rFonts w:hint="eastAsia"/>
              </w:rPr>
              <w:t>订货站点名称</w:t>
            </w:r>
          </w:p>
          <w:p w:rsidR="00954F66" w:rsidRPr="00883F4B" w:rsidRDefault="00D46544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订单</w:t>
            </w:r>
            <w:r>
              <w:t>状态</w:t>
            </w:r>
            <w:r w:rsidR="00FB6DFE" w:rsidRPr="00FB6DFE">
              <w:rPr>
                <w:rFonts w:hint="eastAsia"/>
                <w:iCs/>
              </w:rPr>
              <w:t>（</w:t>
            </w:r>
            <w:r w:rsidR="00954F66">
              <w:rPr>
                <w:rFonts w:hint="eastAsia"/>
                <w:iCs/>
              </w:rPr>
              <w:t>Status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：已提交</w:t>
            </w:r>
            <w:r w:rsidR="00954F66">
              <w:rPr>
                <w:rFonts w:hint="eastAsia"/>
              </w:rPr>
              <w:t>（</w:t>
            </w:r>
            <w:r w:rsidR="00954F66">
              <w:rPr>
                <w:rFonts w:hint="eastAsia"/>
              </w:rPr>
              <w:t>Submitted</w:t>
            </w:r>
            <w:r w:rsidR="00954F66"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已</w:t>
            </w:r>
            <w:r>
              <w:t>撤销</w:t>
            </w:r>
            <w:r w:rsidR="00954F66">
              <w:rPr>
                <w:rFonts w:hint="eastAsia"/>
              </w:rPr>
              <w:t>（</w:t>
            </w:r>
            <w:r w:rsidR="00954F66">
              <w:rPr>
                <w:rFonts w:hint="eastAsia"/>
              </w:rPr>
              <w:t>Cancelled</w:t>
            </w:r>
            <w:r w:rsidR="00954F66">
              <w:rPr>
                <w:rFonts w:hint="eastAsia"/>
              </w:rPr>
              <w:t>）</w:t>
            </w:r>
            <w:r>
              <w:t>，</w:t>
            </w:r>
            <w:r w:rsidR="00F07322">
              <w:rPr>
                <w:rFonts w:hint="eastAsia"/>
              </w:rPr>
              <w:t>已</w:t>
            </w:r>
            <w:r w:rsidR="00703FF3">
              <w:rPr>
                <w:rFonts w:hint="eastAsia"/>
              </w:rPr>
              <w:t>受理</w:t>
            </w:r>
            <w:r w:rsidR="00954F66">
              <w:rPr>
                <w:rFonts w:hint="eastAsia"/>
              </w:rPr>
              <w:t>（</w:t>
            </w:r>
            <w:r w:rsidR="00954F66">
              <w:rPr>
                <w:rFonts w:hint="eastAsia"/>
              </w:rPr>
              <w:t>Processing</w:t>
            </w:r>
            <w:r w:rsidR="00954F66">
              <w:rPr>
                <w:rFonts w:hint="eastAsia"/>
              </w:rPr>
              <w:t>）</w:t>
            </w:r>
            <w:del w:id="1573" w:author="Microsoft" w:date="2015-10-19T16:51:00Z">
              <w:r w:rsidR="00F363CF" w:rsidDel="00CE0942">
                <w:rPr>
                  <w:rFonts w:hint="eastAsia"/>
                </w:rPr>
                <w:delText>，</w:delText>
              </w:r>
              <w:r w:rsidR="004212D8" w:rsidDel="00CE0942">
                <w:rPr>
                  <w:rFonts w:hint="eastAsia"/>
                </w:rPr>
                <w:delText>已</w:delText>
              </w:r>
              <w:r w:rsidR="0084419E" w:rsidDel="00CE0942">
                <w:rPr>
                  <w:rFonts w:hint="eastAsia"/>
                </w:rPr>
                <w:delText>完成</w:delText>
              </w:r>
              <w:r w:rsidR="004B38AB" w:rsidDel="00CE0942">
                <w:rPr>
                  <w:rFonts w:hint="eastAsia"/>
                </w:rPr>
                <w:delText>（</w:delText>
              </w:r>
              <w:r w:rsidR="004B38AB" w:rsidDel="00CE0942">
                <w:rPr>
                  <w:rFonts w:hint="eastAsia"/>
                </w:rPr>
                <w:delText>Completed</w:delText>
              </w:r>
              <w:r w:rsidR="004B38AB" w:rsidDel="00CE0942">
                <w:rPr>
                  <w:rFonts w:hint="eastAsia"/>
                </w:rPr>
                <w:delText>）</w:delText>
              </w:r>
            </w:del>
          </w:p>
        </w:tc>
      </w:tr>
      <w:tr w:rsidR="00A07A34" w:rsidRPr="00883F4B" w:rsidTr="00A07A34">
        <w:tc>
          <w:tcPr>
            <w:tcW w:w="1384" w:type="dxa"/>
            <w:shd w:val="clear" w:color="auto" w:fill="D9D9D9"/>
            <w:vAlign w:val="center"/>
          </w:tcPr>
          <w:p w:rsidR="00A07A34" w:rsidRPr="00883F4B" w:rsidRDefault="00A07A34" w:rsidP="00A07A3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A07A34" w:rsidRPr="00FE4DC0" w:rsidRDefault="00A07A34" w:rsidP="00A07A34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A07A34" w:rsidRPr="00883F4B" w:rsidTr="00A07A34">
        <w:tc>
          <w:tcPr>
            <w:tcW w:w="1384" w:type="dxa"/>
            <w:shd w:val="clear" w:color="auto" w:fill="D9D9D9"/>
            <w:vAlign w:val="center"/>
          </w:tcPr>
          <w:p w:rsidR="00A07A34" w:rsidRPr="00883F4B" w:rsidRDefault="00A07A34" w:rsidP="00A07A34">
            <w:r w:rsidRPr="00883F4B">
              <w:rPr>
                <w:rFonts w:hint="eastAsia"/>
              </w:rPr>
              <w:lastRenderedPageBreak/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A07A34" w:rsidRPr="00883F4B" w:rsidRDefault="00136D21" w:rsidP="00A07A34">
            <w:pPr>
              <w:rPr>
                <w:bCs/>
                <w:iCs/>
              </w:rPr>
            </w:pPr>
            <w:r w:rsidRPr="00136D21">
              <w:rPr>
                <w:rFonts w:hint="eastAsia"/>
                <w:bCs/>
                <w:iCs/>
              </w:rPr>
              <w:t>无</w:t>
            </w:r>
          </w:p>
        </w:tc>
      </w:tr>
      <w:tr w:rsidR="00A07A34" w:rsidRPr="00883F4B" w:rsidTr="00A07A34">
        <w:tc>
          <w:tcPr>
            <w:tcW w:w="1384" w:type="dxa"/>
            <w:shd w:val="clear" w:color="auto" w:fill="D9D9D9"/>
            <w:vAlign w:val="center"/>
          </w:tcPr>
          <w:p w:rsidR="00A07A34" w:rsidRPr="00883F4B" w:rsidRDefault="00A07A34" w:rsidP="00A07A3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960BD2" w:rsidRDefault="00F363CF" w:rsidP="003967F2">
            <w:pPr>
              <w:pStyle w:val="a8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站点</w:t>
            </w:r>
            <w:r w:rsidR="00960BD2">
              <w:t>提交订单后</w:t>
            </w:r>
            <w:r w:rsidR="00960BD2">
              <w:rPr>
                <w:rFonts w:hint="eastAsia"/>
              </w:rPr>
              <w:t>，</w:t>
            </w:r>
            <w:r>
              <w:rPr>
                <w:rFonts w:hint="eastAsia"/>
              </w:rPr>
              <w:t>由市场管理员统一管理订单，进行进货然后配送</w:t>
            </w:r>
            <w:r w:rsidR="00960BD2">
              <w:rPr>
                <w:rFonts w:hint="eastAsia"/>
              </w:rPr>
              <w:t>；</w:t>
            </w:r>
          </w:p>
          <w:p w:rsidR="00960BD2" w:rsidRDefault="00960BD2" w:rsidP="003967F2">
            <w:pPr>
              <w:pStyle w:val="a8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提交订单后</w:t>
            </w:r>
            <w:r>
              <w:t>，状态变为</w:t>
            </w:r>
            <w:r>
              <w:t>“</w:t>
            </w:r>
            <w:r>
              <w:rPr>
                <w:rFonts w:hint="eastAsia"/>
              </w:rPr>
              <w:t>已</w:t>
            </w:r>
            <w:r>
              <w:t>提交</w:t>
            </w:r>
            <w:r>
              <w:t>”</w:t>
            </w:r>
            <w:r>
              <w:rPr>
                <w:rFonts w:hint="eastAsia"/>
              </w:rPr>
              <w:t>，且</w:t>
            </w:r>
            <w:r>
              <w:t>可以将已提交的订单进行撤销操作；当</w:t>
            </w:r>
            <w:r>
              <w:rPr>
                <w:rFonts w:hint="eastAsia"/>
              </w:rPr>
              <w:t>订单</w:t>
            </w:r>
            <w:r>
              <w:t>状态变为</w:t>
            </w:r>
            <w:r>
              <w:t>“</w:t>
            </w:r>
            <w:r>
              <w:rPr>
                <w:rFonts w:hint="eastAsia"/>
              </w:rPr>
              <w:t>已</w:t>
            </w:r>
            <w:r w:rsidR="00703FF3">
              <w:rPr>
                <w:rFonts w:hint="eastAsia"/>
              </w:rPr>
              <w:t>受理</w:t>
            </w:r>
            <w:r>
              <w:t>”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订单</w:t>
            </w:r>
            <w:r>
              <w:t>不可进行</w:t>
            </w:r>
            <w:r>
              <w:rPr>
                <w:rFonts w:hint="eastAsia"/>
              </w:rPr>
              <w:t>撤销</w:t>
            </w:r>
            <w:r>
              <w:t>；</w:t>
            </w:r>
          </w:p>
          <w:p w:rsidR="00F363CF" w:rsidDel="00F167B7" w:rsidRDefault="00143D30">
            <w:pPr>
              <w:pStyle w:val="a8"/>
              <w:numPr>
                <w:ilvl w:val="0"/>
                <w:numId w:val="16"/>
              </w:numPr>
              <w:ind w:firstLineChars="0"/>
              <w:rPr>
                <w:del w:id="1574" w:author="Microsoft" w:date="2015-10-10T16:21:00Z"/>
              </w:rPr>
            </w:pPr>
            <w:r>
              <w:rPr>
                <w:rFonts w:hint="eastAsia"/>
              </w:rPr>
              <w:t>“</w:t>
            </w:r>
            <w:r w:rsidR="00703FF3">
              <w:rPr>
                <w:rFonts w:hint="eastAsia"/>
              </w:rPr>
              <w:t>已受理</w:t>
            </w:r>
            <w:r>
              <w:rPr>
                <w:rFonts w:hint="eastAsia"/>
              </w:rPr>
              <w:t>”</w:t>
            </w:r>
            <w:r w:rsidR="00F363CF">
              <w:rPr>
                <w:rFonts w:hint="eastAsia"/>
              </w:rPr>
              <w:t>状态即市场管理员将订单已经提交至代理商仓库管理，但未发货的状态；</w:t>
            </w:r>
          </w:p>
          <w:p w:rsidR="00F167B7" w:rsidRDefault="00F167B7" w:rsidP="003967F2">
            <w:pPr>
              <w:pStyle w:val="a8"/>
              <w:numPr>
                <w:ilvl w:val="0"/>
                <w:numId w:val="16"/>
              </w:numPr>
              <w:ind w:firstLineChars="0"/>
              <w:rPr>
                <w:ins w:id="1575" w:author="Microsoft" w:date="2015-10-20T13:56:00Z"/>
              </w:rPr>
            </w:pPr>
          </w:p>
          <w:p w:rsidR="00D46544" w:rsidDel="00CE0942" w:rsidRDefault="00F167B7">
            <w:pPr>
              <w:pStyle w:val="a8"/>
              <w:numPr>
                <w:ilvl w:val="0"/>
                <w:numId w:val="16"/>
              </w:numPr>
              <w:ind w:firstLineChars="0"/>
              <w:rPr>
                <w:del w:id="1576" w:author="Microsoft" w:date="2015-10-19T16:51:00Z"/>
              </w:rPr>
              <w:pPrChange w:id="1577" w:author="Microsoft" w:date="2015-10-10T16:21:00Z">
                <w:pPr>
                  <w:pStyle w:val="a8"/>
                  <w:ind w:left="360" w:firstLineChars="0" w:firstLine="0"/>
                </w:pPr>
              </w:pPrChange>
            </w:pPr>
            <w:ins w:id="1578" w:author="Microsoft" w:date="2015-10-20T13:56:00Z">
              <w:r>
                <w:rPr>
                  <w:rFonts w:hint="eastAsia"/>
                </w:rPr>
                <w:t>已撤销状态</w:t>
              </w:r>
              <w:r>
                <w:t>的订单</w:t>
              </w:r>
              <w:r>
                <w:rPr>
                  <w:rFonts w:hint="eastAsia"/>
                </w:rPr>
                <w:t>可以</w:t>
              </w:r>
              <w:r>
                <w:t>进行</w:t>
              </w:r>
            </w:ins>
            <w:ins w:id="1579" w:author="Microsoft" w:date="2015-10-22T14:09:00Z">
              <w:r w:rsidR="00EA074C">
                <w:rPr>
                  <w:rFonts w:hint="eastAsia"/>
                </w:rPr>
                <w:t>【</w:t>
              </w:r>
            </w:ins>
            <w:ins w:id="1580" w:author="Microsoft" w:date="2015-10-20T13:56:00Z">
              <w:r>
                <w:t>删除</w:t>
              </w:r>
            </w:ins>
            <w:ins w:id="1581" w:author="Microsoft" w:date="2015-10-22T14:09:00Z">
              <w:r w:rsidR="00EA074C">
                <w:rPr>
                  <w:rFonts w:hint="eastAsia"/>
                </w:rPr>
                <w:t>】</w:t>
              </w:r>
            </w:ins>
            <w:ins w:id="1582" w:author="Microsoft" w:date="2015-10-20T13:56:00Z">
              <w:r>
                <w:t>；</w:t>
              </w:r>
            </w:ins>
            <w:del w:id="1583" w:author="Microsoft" w:date="2015-09-17T10:45:00Z">
              <w:r w:rsidR="00F363CF" w:rsidDel="00E41891">
                <w:rPr>
                  <w:rFonts w:hint="eastAsia"/>
                </w:rPr>
                <w:delText>当代理商</w:delText>
              </w:r>
              <w:r w:rsidR="00F363CF" w:rsidDel="00E41891">
                <w:delText>仓库管理员进行发货时，</w:delText>
              </w:r>
              <w:r w:rsidR="00D46544" w:rsidDel="00E41891">
                <w:delText>修改</w:delText>
              </w:r>
              <w:r w:rsidR="00D46544" w:rsidDel="00E41891">
                <w:rPr>
                  <w:rFonts w:hint="eastAsia"/>
                </w:rPr>
                <w:delText>订单</w:delText>
              </w:r>
              <w:r w:rsidR="00D46544" w:rsidDel="00E41891">
                <w:delText>状态为</w:delText>
              </w:r>
              <w:r w:rsidR="00D46544" w:rsidDel="00E41891">
                <w:delText>“</w:delText>
              </w:r>
              <w:r w:rsidR="00D46544" w:rsidDel="00E41891">
                <w:rPr>
                  <w:rFonts w:hint="eastAsia"/>
                </w:rPr>
                <w:delText>已</w:delText>
              </w:r>
              <w:r w:rsidR="00D46544" w:rsidDel="00E41891">
                <w:delText>发货</w:delText>
              </w:r>
              <w:r w:rsidR="00D46544" w:rsidDel="00E41891">
                <w:delText>”</w:delText>
              </w:r>
            </w:del>
          </w:p>
          <w:p w:rsidR="00F6628F" w:rsidRPr="00883F4B" w:rsidRDefault="00960BD2">
            <w:pPr>
              <w:pStyle w:val="a8"/>
              <w:numPr>
                <w:ilvl w:val="0"/>
                <w:numId w:val="16"/>
              </w:numPr>
              <w:ind w:firstLineChars="0"/>
            </w:pPr>
            <w:del w:id="1584" w:author="Microsoft" w:date="2015-10-19T16:51:00Z">
              <w:r w:rsidDel="00CE0942">
                <w:delText>当站点通过市场管理员持手持终端输入密码进行确认收货后</w:delText>
              </w:r>
              <w:r w:rsidDel="00CE0942">
                <w:rPr>
                  <w:rFonts w:hint="eastAsia"/>
                </w:rPr>
                <w:delText>，</w:delText>
              </w:r>
              <w:r w:rsidDel="00CE0942">
                <w:delText>订单状态改为</w:delText>
              </w:r>
              <w:r w:rsidDel="00CE0942">
                <w:rPr>
                  <w:rFonts w:hint="eastAsia"/>
                </w:rPr>
                <w:delText>“已</w:delText>
              </w:r>
            </w:del>
            <w:del w:id="1585" w:author="Microsoft" w:date="2015-09-17T10:45:00Z">
              <w:r w:rsidDel="00E41891">
                <w:rPr>
                  <w:rFonts w:hint="eastAsia"/>
                </w:rPr>
                <w:delText>收货</w:delText>
              </w:r>
            </w:del>
            <w:del w:id="1586" w:author="Microsoft" w:date="2015-10-19T16:51:00Z">
              <w:r w:rsidDel="00CE0942">
                <w:rPr>
                  <w:rFonts w:hint="eastAsia"/>
                </w:rPr>
                <w:delText>”并对市场管理员形成一笔欠款记录；</w:delText>
              </w:r>
            </w:del>
          </w:p>
        </w:tc>
      </w:tr>
    </w:tbl>
    <w:p w:rsidR="00A07A34" w:rsidRPr="00A07A34" w:rsidRDefault="00A07A34" w:rsidP="00A07A34">
      <w:pPr>
        <w:pStyle w:val="a0"/>
      </w:pPr>
    </w:p>
    <w:p w:rsidR="00A07A34" w:rsidRDefault="00A07A34">
      <w:pPr>
        <w:pStyle w:val="3"/>
      </w:pPr>
      <w:bookmarkStart w:id="1587" w:name="_Toc447205888"/>
      <w:r>
        <w:rPr>
          <w:rFonts w:hint="eastAsia"/>
        </w:rPr>
        <w:t>提交</w:t>
      </w:r>
      <w:r>
        <w:t>订单</w:t>
      </w:r>
      <w:r w:rsidR="00323126" w:rsidRPr="00323126">
        <w:rPr>
          <w:rFonts w:hint="eastAsia"/>
        </w:rPr>
        <w:t>（</w:t>
      </w:r>
      <w:r w:rsidR="007D7976">
        <w:rPr>
          <w:rFonts w:hint="eastAsia"/>
        </w:rPr>
        <w:t xml:space="preserve">Submit </w:t>
      </w:r>
      <w:r w:rsidR="00C655FA">
        <w:rPr>
          <w:rFonts w:hint="eastAsia"/>
        </w:rPr>
        <w:t>Purchase Order</w:t>
      </w:r>
      <w:r w:rsidR="00323126" w:rsidRPr="00323126">
        <w:rPr>
          <w:rFonts w:hint="eastAsia"/>
        </w:rPr>
        <w:t>）</w:t>
      </w:r>
      <w:bookmarkEnd w:id="1587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F12B63" w:rsidRPr="00883F4B" w:rsidTr="00EE3D44">
        <w:tc>
          <w:tcPr>
            <w:tcW w:w="1384" w:type="dxa"/>
            <w:shd w:val="clear" w:color="auto" w:fill="D9D9D9"/>
            <w:vAlign w:val="center"/>
          </w:tcPr>
          <w:p w:rsidR="00F12B63" w:rsidRPr="00883F4B" w:rsidRDefault="00F12B63" w:rsidP="00EE3D4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F12B63" w:rsidRPr="00883F4B" w:rsidRDefault="008E5A19" w:rsidP="00EE3D44">
            <w:pPr>
              <w:rPr>
                <w:iCs/>
              </w:rPr>
            </w:pPr>
            <w:r>
              <w:rPr>
                <w:iCs/>
              </w:rPr>
              <w:t>Jk026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F12B63" w:rsidRPr="00883F4B" w:rsidRDefault="00F12B63" w:rsidP="00EE3D4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F12B63" w:rsidRPr="00883F4B" w:rsidRDefault="00F12B63" w:rsidP="00EE3D44">
            <w:pPr>
              <w:rPr>
                <w:iCs/>
              </w:rPr>
            </w:pPr>
          </w:p>
        </w:tc>
      </w:tr>
      <w:tr w:rsidR="00F12B63" w:rsidRPr="00883F4B" w:rsidTr="00EE3D44">
        <w:tc>
          <w:tcPr>
            <w:tcW w:w="1384" w:type="dxa"/>
            <w:shd w:val="clear" w:color="auto" w:fill="D9D9D9"/>
            <w:vAlign w:val="center"/>
          </w:tcPr>
          <w:p w:rsidR="00F12B63" w:rsidRPr="00883F4B" w:rsidRDefault="00F12B63" w:rsidP="00EE3D4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F12B63" w:rsidRPr="00883F4B" w:rsidRDefault="00F12B63" w:rsidP="00EE3D44">
            <w:pPr>
              <w:rPr>
                <w:iCs/>
              </w:rPr>
            </w:pPr>
            <w:r>
              <w:rPr>
                <w:rFonts w:hint="eastAsia"/>
                <w:iCs/>
              </w:rPr>
              <w:t>提交</w:t>
            </w:r>
            <w:r>
              <w:rPr>
                <w:iCs/>
              </w:rPr>
              <w:t>订单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F12B63" w:rsidRPr="00883F4B" w:rsidRDefault="00F12B63" w:rsidP="00EE3D4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F12B63" w:rsidRPr="00883F4B" w:rsidRDefault="00F12B63" w:rsidP="00EE3D44">
            <w:pPr>
              <w:rPr>
                <w:iCs/>
              </w:rPr>
            </w:pPr>
          </w:p>
        </w:tc>
      </w:tr>
      <w:tr w:rsidR="00F12B63" w:rsidRPr="00883F4B" w:rsidTr="00EE3D44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F12B63" w:rsidRPr="00883F4B" w:rsidRDefault="00F12B63" w:rsidP="00EE3D4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F12B63" w:rsidRPr="00883F4B" w:rsidRDefault="00F12B63" w:rsidP="00F12B63">
            <w:r>
              <w:rPr>
                <w:rFonts w:hint="eastAsia"/>
              </w:rPr>
              <w:t>由</w:t>
            </w:r>
            <w:r w:rsidR="00C208FE">
              <w:rPr>
                <w:rFonts w:hint="eastAsia"/>
              </w:rPr>
              <w:t>市场</w:t>
            </w:r>
            <w:r w:rsidR="00C208FE">
              <w:t>管理员帮助站点提交订单至上一级所属</w:t>
            </w:r>
            <w:r>
              <w:t>仓库管理员</w:t>
            </w:r>
            <w:r w:rsidR="00C208FE">
              <w:rPr>
                <w:rFonts w:hint="eastAsia"/>
              </w:rPr>
              <w:t>接收</w:t>
            </w:r>
            <w:r w:rsidR="00C208FE">
              <w:t>并</w:t>
            </w:r>
            <w:r>
              <w:t>进行发货</w:t>
            </w:r>
            <w:r>
              <w:rPr>
                <w:rFonts w:hint="eastAsia"/>
              </w:rPr>
              <w:t>；</w:t>
            </w:r>
          </w:p>
        </w:tc>
      </w:tr>
      <w:tr w:rsidR="00F12B63" w:rsidRPr="00883F4B" w:rsidTr="00EE3D44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F12B63" w:rsidRPr="00883F4B" w:rsidRDefault="00F12B63" w:rsidP="00EE3D4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A71B59" w:rsidRDefault="00A71B59">
            <w:pPr>
              <w:pPrChange w:id="1588" w:author="Microsoft" w:date="2015-10-10T14:45:00Z">
                <w:pPr>
                  <w:pStyle w:val="a8"/>
                  <w:numPr>
                    <w:numId w:val="17"/>
                  </w:numPr>
                  <w:ind w:left="420" w:firstLineChars="0" w:hanging="420"/>
                </w:pPr>
              </w:pPrChange>
            </w:pPr>
            <w:del w:id="1589" w:author="Microsoft" w:date="2015-10-10T14:45:00Z">
              <w:r w:rsidDel="0009004B">
                <w:rPr>
                  <w:rFonts w:hint="eastAsia"/>
                </w:rPr>
                <w:delText>订单编号</w:delText>
              </w:r>
              <w:r w:rsidR="00FB6DFE" w:rsidRPr="0009004B" w:rsidDel="0009004B">
                <w:rPr>
                  <w:rFonts w:hint="eastAsia"/>
                  <w:iCs/>
                </w:rPr>
                <w:delText>（</w:delText>
              </w:r>
              <w:r w:rsidR="004B4605" w:rsidRPr="0009004B" w:rsidDel="0009004B">
                <w:rPr>
                  <w:iCs/>
                </w:rPr>
                <w:delText>Purchase Order</w:delText>
              </w:r>
              <w:r w:rsidR="00FB6DFE" w:rsidRPr="0009004B" w:rsidDel="0009004B">
                <w:rPr>
                  <w:rFonts w:hint="eastAsia"/>
                  <w:iCs/>
                </w:rPr>
                <w:delText>）</w:delText>
              </w:r>
              <w:r w:rsidDel="0009004B">
                <w:delText>：</w:delText>
              </w:r>
              <w:r w:rsidDel="0009004B">
                <w:rPr>
                  <w:rFonts w:hint="eastAsia"/>
                </w:rPr>
                <w:delText>D</w:delText>
              </w:r>
              <w:r w:rsidDel="0009004B">
                <w:delText>+</w:delText>
              </w:r>
              <w:r w:rsidDel="0009004B">
                <w:rPr>
                  <w:rFonts w:hint="eastAsia"/>
                </w:rPr>
                <w:delText>年月日</w:delText>
              </w:r>
              <w:r w:rsidDel="0009004B">
                <w:delText xml:space="preserve">+001 </w:delText>
              </w:r>
              <w:r w:rsidDel="0009004B">
                <w:rPr>
                  <w:rFonts w:hint="eastAsia"/>
                </w:rPr>
                <w:delText>例</w:delText>
              </w:r>
              <w:r w:rsidDel="0009004B">
                <w:delText>：</w:delText>
              </w:r>
              <w:r w:rsidDel="0009004B">
                <w:rPr>
                  <w:rFonts w:hint="eastAsia"/>
                </w:rPr>
                <w:delText>D20150825001</w:delText>
              </w:r>
            </w:del>
          </w:p>
          <w:p w:rsidR="00A71B59" w:rsidDel="003519FC" w:rsidRDefault="00A71B59" w:rsidP="003519FC">
            <w:pPr>
              <w:pStyle w:val="a8"/>
              <w:numPr>
                <w:ilvl w:val="0"/>
                <w:numId w:val="17"/>
              </w:numPr>
              <w:ind w:firstLineChars="0"/>
              <w:rPr>
                <w:del w:id="1590" w:author="Microsoft" w:date="2015-10-10T14:57:00Z"/>
              </w:rPr>
            </w:pPr>
            <w:del w:id="1591" w:author="Microsoft" w:date="2015-10-10T14:57:00Z">
              <w:r w:rsidDel="003519FC">
                <w:rPr>
                  <w:rFonts w:hint="eastAsia"/>
                </w:rPr>
                <w:delText>订单日期</w:delText>
              </w:r>
              <w:r w:rsidR="00FB6DFE" w:rsidRPr="00FB6DFE" w:rsidDel="003519FC">
                <w:rPr>
                  <w:rFonts w:hint="eastAsia"/>
                  <w:iCs/>
                </w:rPr>
                <w:delText>（</w:delText>
              </w:r>
              <w:r w:rsidR="004B4605" w:rsidDel="003519FC">
                <w:rPr>
                  <w:rFonts w:hint="eastAsia"/>
                  <w:iCs/>
                </w:rPr>
                <w:delText>Date of Order</w:delText>
              </w:r>
              <w:r w:rsidR="00FB6DFE" w:rsidRPr="00FB6DFE" w:rsidDel="003519FC">
                <w:rPr>
                  <w:rFonts w:hint="eastAsia"/>
                  <w:iCs/>
                </w:rPr>
                <w:delText>）</w:delText>
              </w:r>
              <w:r w:rsidDel="003519FC">
                <w:delText>：年月日</w:delText>
              </w:r>
              <w:r w:rsidDel="003519FC">
                <w:rPr>
                  <w:rFonts w:hint="eastAsia"/>
                </w:rPr>
                <w:delText>，</w:delText>
              </w:r>
              <w:r w:rsidDel="003519FC">
                <w:delText>时分秒</w:delText>
              </w:r>
            </w:del>
          </w:p>
          <w:p w:rsidR="006C52A9" w:rsidRDefault="006C52A9" w:rsidP="003519FC">
            <w:pPr>
              <w:pStyle w:val="a8"/>
              <w:numPr>
                <w:ilvl w:val="0"/>
                <w:numId w:val="17"/>
              </w:numPr>
              <w:ind w:firstLineChars="0"/>
              <w:rPr>
                <w:iCs/>
              </w:rPr>
            </w:pPr>
            <w:r>
              <w:rPr>
                <w:iCs/>
              </w:rPr>
              <w:t>站点编号</w:t>
            </w:r>
            <w:r w:rsidR="00FB6DFE" w:rsidRPr="00FB6DFE">
              <w:rPr>
                <w:rFonts w:hint="eastAsia"/>
                <w:iCs/>
              </w:rPr>
              <w:t>（</w:t>
            </w:r>
            <w:r w:rsidR="004B4605">
              <w:rPr>
                <w:rFonts w:hint="eastAsia"/>
                <w:iCs/>
              </w:rPr>
              <w:t>Outlet Code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F15BAF" w:rsidRDefault="000A6C56" w:rsidP="003519FC">
            <w:pPr>
              <w:pStyle w:val="a8"/>
              <w:numPr>
                <w:ilvl w:val="0"/>
                <w:numId w:val="17"/>
              </w:numPr>
              <w:ind w:firstLineChars="0"/>
              <w:rPr>
                <w:ins w:id="1592" w:author="Microsoft" w:date="2015-10-10T14:57:00Z"/>
                <w:iCs/>
              </w:rPr>
            </w:pPr>
            <w:r>
              <w:rPr>
                <w:iCs/>
              </w:rPr>
              <w:t>联系方式</w:t>
            </w:r>
            <w:r w:rsidR="00FB6DFE" w:rsidRPr="00FB6DFE">
              <w:rPr>
                <w:rFonts w:hint="eastAsia"/>
                <w:iCs/>
              </w:rPr>
              <w:t>（</w:t>
            </w:r>
            <w:r w:rsidR="004B4605">
              <w:rPr>
                <w:rFonts w:hint="eastAsia"/>
                <w:iCs/>
              </w:rPr>
              <w:t>Contact Phone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 w:rsidR="008B5EA2">
              <w:rPr>
                <w:iCs/>
              </w:rPr>
              <w:t>1-15</w:t>
            </w:r>
            <w:r w:rsidR="008B5EA2">
              <w:rPr>
                <w:rFonts w:hint="eastAsia"/>
                <w:iCs/>
              </w:rPr>
              <w:t>；</w:t>
            </w:r>
          </w:p>
          <w:p w:rsidR="003519FC" w:rsidRDefault="003519FC" w:rsidP="003519FC">
            <w:pPr>
              <w:pStyle w:val="a8"/>
              <w:numPr>
                <w:ilvl w:val="0"/>
                <w:numId w:val="17"/>
              </w:numPr>
              <w:ind w:firstLineChars="0"/>
              <w:rPr>
                <w:ins w:id="1593" w:author="Microsoft" w:date="2015-10-10T14:56:00Z"/>
                <w:iCs/>
              </w:rPr>
            </w:pPr>
            <w:ins w:id="1594" w:author="Microsoft" w:date="2015-10-10T14:57:00Z">
              <w:r>
                <w:rPr>
                  <w:rFonts w:hint="eastAsia"/>
                  <w:iCs/>
                </w:rPr>
                <w:t>总</w:t>
              </w:r>
              <w:r>
                <w:rPr>
                  <w:iCs/>
                </w:rPr>
                <w:t>数量（</w:t>
              </w:r>
              <w:r>
                <w:rPr>
                  <w:rFonts w:hint="eastAsia"/>
                  <w:iCs/>
                </w:rPr>
                <w:t>Tota</w:t>
              </w:r>
              <w:r>
                <w:rPr>
                  <w:iCs/>
                </w:rPr>
                <w:t xml:space="preserve">l </w:t>
              </w:r>
              <w:r>
                <w:rPr>
                  <w:rFonts w:hint="eastAsia"/>
                  <w:iCs/>
                </w:rPr>
                <w:t>Quantity</w:t>
              </w:r>
              <w:r>
                <w:rPr>
                  <w:iCs/>
                </w:rPr>
                <w:t xml:space="preserve"> </w:t>
              </w:r>
              <w:r>
                <w:rPr>
                  <w:iCs/>
                </w:rPr>
                <w:t>）</w:t>
              </w:r>
            </w:ins>
            <w:ins w:id="1595" w:author="Microsoft" w:date="2015-10-10T14:58:00Z">
              <w:r>
                <w:rPr>
                  <w:rFonts w:hint="eastAsia"/>
                  <w:iCs/>
                </w:rPr>
                <w:t>所有</w:t>
              </w:r>
              <w:r>
                <w:rPr>
                  <w:iCs/>
                </w:rPr>
                <w:t>方案合计数量</w:t>
              </w:r>
              <w:r>
                <w:rPr>
                  <w:rFonts w:hint="eastAsia"/>
                  <w:iCs/>
                </w:rPr>
                <w:t>；</w:t>
              </w:r>
              <w:r>
                <w:rPr>
                  <w:iCs/>
                </w:rPr>
                <w:t>张（</w:t>
              </w:r>
              <w:r>
                <w:rPr>
                  <w:rFonts w:hint="eastAsia"/>
                  <w:iCs/>
                </w:rPr>
                <w:t>tickets</w:t>
              </w:r>
              <w:r>
                <w:rPr>
                  <w:iCs/>
                </w:rPr>
                <w:t>）</w:t>
              </w:r>
            </w:ins>
          </w:p>
          <w:p w:rsidR="003519FC" w:rsidRPr="00A71B59" w:rsidRDefault="003519FC" w:rsidP="003519FC">
            <w:pPr>
              <w:pStyle w:val="a8"/>
              <w:numPr>
                <w:ilvl w:val="0"/>
                <w:numId w:val="17"/>
              </w:numPr>
              <w:ind w:firstLineChars="0"/>
              <w:rPr>
                <w:ins w:id="1596" w:author="Microsoft" w:date="2015-10-10T14:56:00Z"/>
                <w:iCs/>
              </w:rPr>
            </w:pPr>
            <w:ins w:id="1597" w:author="Microsoft" w:date="2015-10-10T14:56:00Z">
              <w:r>
                <w:rPr>
                  <w:rFonts w:hint="eastAsia"/>
                  <w:iCs/>
                </w:rPr>
                <w:t>总</w:t>
              </w:r>
              <w:r w:rsidRPr="00A71B59">
                <w:rPr>
                  <w:iCs/>
                </w:rPr>
                <w:t>金额</w:t>
              </w:r>
              <w:r w:rsidRPr="00FB6DFE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Total Value</w:t>
              </w:r>
              <w:r w:rsidRPr="00FB6DFE">
                <w:rPr>
                  <w:rFonts w:hint="eastAsia"/>
                  <w:iCs/>
                </w:rPr>
                <w:t>）</w:t>
              </w:r>
              <w:r w:rsidRPr="00A71B59">
                <w:rPr>
                  <w:iCs/>
                </w:rPr>
                <w:t>：所有方案合计</w:t>
              </w:r>
              <w:r w:rsidRPr="00A71B59">
                <w:rPr>
                  <w:rFonts w:hint="eastAsia"/>
                  <w:iCs/>
                </w:rPr>
                <w:t>金额</w:t>
              </w:r>
              <w:r>
                <w:rPr>
                  <w:rFonts w:hint="eastAsia"/>
                  <w:iCs/>
                </w:rPr>
                <w:t>（</w:t>
              </w:r>
              <w:r>
                <w:rPr>
                  <w:iCs/>
                </w:rPr>
                <w:t>瑞尔</w:t>
              </w:r>
              <w:r w:rsidRPr="00A71B59">
                <w:rPr>
                  <w:iCs/>
                </w:rPr>
                <w:t>）</w:t>
              </w:r>
            </w:ins>
          </w:p>
          <w:p w:rsidR="003519FC" w:rsidRPr="00F15BAF" w:rsidRDefault="003519FC" w:rsidP="003519FC">
            <w:pPr>
              <w:pStyle w:val="a8"/>
              <w:numPr>
                <w:ilvl w:val="0"/>
                <w:numId w:val="17"/>
              </w:numPr>
              <w:ind w:firstLineChars="0"/>
              <w:rPr>
                <w:iCs/>
              </w:rPr>
            </w:pPr>
            <w:ins w:id="1598" w:author="Microsoft" w:date="2015-10-10T14:56:00Z">
              <w:r w:rsidRPr="00A71B59">
                <w:rPr>
                  <w:rFonts w:hint="eastAsia"/>
                  <w:iCs/>
                </w:rPr>
                <w:t>备注</w:t>
              </w:r>
              <w:r w:rsidRPr="00FB6DFE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Remarks</w:t>
              </w:r>
              <w:r w:rsidRPr="00FB6DFE">
                <w:rPr>
                  <w:rFonts w:hint="eastAsia"/>
                  <w:iCs/>
                </w:rPr>
                <w:t>）</w:t>
              </w:r>
              <w:r w:rsidRPr="00A71B59">
                <w:rPr>
                  <w:iCs/>
                </w:rPr>
                <w:t>：</w:t>
              </w:r>
              <w:r w:rsidRPr="00A71B59">
                <w:rPr>
                  <w:rFonts w:hint="eastAsia"/>
                  <w:iCs/>
                </w:rPr>
                <w:t>1</w:t>
              </w:r>
              <w:r>
                <w:rPr>
                  <w:iCs/>
                </w:rPr>
                <w:t>-5</w:t>
              </w:r>
              <w:r w:rsidRPr="00A71B59">
                <w:rPr>
                  <w:iCs/>
                </w:rPr>
                <w:t>00</w:t>
              </w:r>
              <w:r>
                <w:rPr>
                  <w:rFonts w:hint="eastAsia"/>
                  <w:iCs/>
                </w:rPr>
                <w:t>；</w:t>
              </w:r>
            </w:ins>
          </w:p>
          <w:p w:rsidR="00A71B59" w:rsidRPr="00F15BAF" w:rsidRDefault="00A71B59" w:rsidP="00F15BAF">
            <w:pPr>
              <w:rPr>
                <w:iCs/>
              </w:rPr>
            </w:pPr>
            <w:r>
              <w:rPr>
                <w:rFonts w:hint="eastAsia"/>
                <w:iCs/>
              </w:rPr>
              <w:t>订单详细内容列表</w:t>
            </w:r>
            <w:r>
              <w:rPr>
                <w:iCs/>
              </w:rPr>
              <w:t>：</w:t>
            </w:r>
          </w:p>
          <w:p w:rsidR="00A71B59" w:rsidRPr="00A71B59" w:rsidRDefault="00A71B59" w:rsidP="003519FC">
            <w:pPr>
              <w:pStyle w:val="a8"/>
              <w:numPr>
                <w:ilvl w:val="0"/>
                <w:numId w:val="17"/>
              </w:numPr>
              <w:ind w:firstLineChars="0"/>
              <w:rPr>
                <w:iCs/>
              </w:rPr>
            </w:pPr>
            <w:r w:rsidRPr="00A71B59">
              <w:rPr>
                <w:rFonts w:hint="eastAsia"/>
                <w:iCs/>
              </w:rPr>
              <w:t>方案</w:t>
            </w:r>
            <w:r w:rsidRPr="00A71B59">
              <w:rPr>
                <w:iCs/>
              </w:rPr>
              <w:t>名称</w:t>
            </w:r>
            <w:r w:rsidR="00FB6DFE" w:rsidRPr="00FB6DFE">
              <w:rPr>
                <w:rFonts w:hint="eastAsia"/>
                <w:iCs/>
              </w:rPr>
              <w:t>（</w:t>
            </w:r>
            <w:r w:rsidR="004B4605">
              <w:rPr>
                <w:rFonts w:hint="eastAsia"/>
                <w:iCs/>
              </w:rPr>
              <w:t>Plan</w:t>
            </w:r>
            <w:r w:rsidR="00FB6DFE" w:rsidRPr="00FB6DFE">
              <w:rPr>
                <w:rFonts w:hint="eastAsia"/>
                <w:iCs/>
              </w:rPr>
              <w:t>）</w:t>
            </w:r>
            <w:r w:rsidRPr="00A71B59">
              <w:rPr>
                <w:iCs/>
              </w:rPr>
              <w:t>：</w:t>
            </w:r>
            <w:r w:rsidRPr="00A71B59">
              <w:rPr>
                <w:rFonts w:hint="eastAsia"/>
                <w:iCs/>
              </w:rPr>
              <w:t>下拉框</w:t>
            </w:r>
            <w:r w:rsidRPr="00A71B59">
              <w:rPr>
                <w:iCs/>
              </w:rPr>
              <w:t>选择</w:t>
            </w:r>
          </w:p>
          <w:p w:rsidR="00A71B59" w:rsidRDefault="00A71B59" w:rsidP="003519FC">
            <w:pPr>
              <w:pStyle w:val="a8"/>
              <w:numPr>
                <w:ilvl w:val="0"/>
                <w:numId w:val="17"/>
              </w:numPr>
              <w:ind w:firstLineChars="0"/>
              <w:rPr>
                <w:ins w:id="1599" w:author="Microsoft" w:date="2015-10-10T14:55:00Z"/>
                <w:iCs/>
              </w:rPr>
            </w:pPr>
            <w:r w:rsidRPr="00A71B59">
              <w:rPr>
                <w:rFonts w:hint="eastAsia"/>
                <w:iCs/>
              </w:rPr>
              <w:t>数量</w:t>
            </w:r>
            <w:r w:rsidR="00FB6DFE" w:rsidRPr="00FB6DFE">
              <w:rPr>
                <w:rFonts w:hint="eastAsia"/>
                <w:iCs/>
              </w:rPr>
              <w:t>（</w:t>
            </w:r>
            <w:r w:rsidR="004B4605">
              <w:rPr>
                <w:rFonts w:hint="eastAsia"/>
                <w:iCs/>
              </w:rPr>
              <w:t>Quantity</w:t>
            </w:r>
            <w:r w:rsidR="00FB6DFE" w:rsidRPr="00FB6DFE">
              <w:rPr>
                <w:rFonts w:hint="eastAsia"/>
                <w:iCs/>
              </w:rPr>
              <w:t>）</w:t>
            </w:r>
            <w:r w:rsidRPr="00A71B59">
              <w:rPr>
                <w:iCs/>
              </w:rPr>
              <w:t>：</w:t>
            </w:r>
            <w:r w:rsidRPr="00A71B59">
              <w:rPr>
                <w:rFonts w:hint="eastAsia"/>
                <w:iCs/>
              </w:rPr>
              <w:t>文本</w:t>
            </w:r>
            <w:r w:rsidR="008E4790">
              <w:rPr>
                <w:iCs/>
              </w:rPr>
              <w:t>输入框，单位为</w:t>
            </w:r>
            <w:r w:rsidR="008E4790">
              <w:rPr>
                <w:rFonts w:hint="eastAsia"/>
                <w:iCs/>
              </w:rPr>
              <w:t>“</w:t>
            </w:r>
            <w:ins w:id="1600" w:author="Microsoft" w:date="2015-10-10T14:55:00Z">
              <w:r w:rsidR="003519FC">
                <w:rPr>
                  <w:rFonts w:hint="eastAsia"/>
                  <w:iCs/>
                </w:rPr>
                <w:t>本</w:t>
              </w:r>
            </w:ins>
            <w:del w:id="1601" w:author="Microsoft" w:date="2015-09-17T11:39:00Z">
              <w:r w:rsidR="008E4790" w:rsidDel="009440FE">
                <w:rPr>
                  <w:rFonts w:hint="eastAsia"/>
                  <w:iCs/>
                </w:rPr>
                <w:delText>本</w:delText>
              </w:r>
            </w:del>
            <w:r w:rsidR="008E4790">
              <w:rPr>
                <w:rFonts w:hint="eastAsia"/>
                <w:iCs/>
              </w:rPr>
              <w:t>”</w:t>
            </w:r>
            <w:r w:rsidR="007D7976">
              <w:rPr>
                <w:rFonts w:hint="eastAsia"/>
                <w:iCs/>
              </w:rPr>
              <w:t>（</w:t>
            </w:r>
            <w:del w:id="1602" w:author="Microsoft" w:date="2015-09-17T11:41:00Z">
              <w:r w:rsidR="002803DB" w:rsidDel="009440FE">
                <w:rPr>
                  <w:rFonts w:hint="eastAsia"/>
                  <w:iCs/>
                </w:rPr>
                <w:delText>p</w:delText>
              </w:r>
              <w:r w:rsidR="007D7976" w:rsidDel="009440FE">
                <w:rPr>
                  <w:rFonts w:hint="eastAsia"/>
                  <w:iCs/>
                </w:rPr>
                <w:delText>ack</w:delText>
              </w:r>
              <w:r w:rsidR="008E296B" w:rsidDel="009440FE">
                <w:rPr>
                  <w:rFonts w:hint="eastAsia"/>
                  <w:iCs/>
                </w:rPr>
                <w:delText>s</w:delText>
              </w:r>
            </w:del>
            <w:ins w:id="1603" w:author="Microsoft" w:date="2015-10-10T14:56:00Z">
              <w:r w:rsidR="003519FC">
                <w:rPr>
                  <w:iCs/>
                </w:rPr>
                <w:t>packs</w:t>
              </w:r>
            </w:ins>
            <w:r w:rsidR="007D7976">
              <w:rPr>
                <w:rFonts w:hint="eastAsia"/>
                <w:iCs/>
              </w:rPr>
              <w:t>）</w:t>
            </w:r>
          </w:p>
          <w:p w:rsidR="003519FC" w:rsidRPr="00A71B59" w:rsidRDefault="003519FC" w:rsidP="003519FC">
            <w:pPr>
              <w:pStyle w:val="a8"/>
              <w:numPr>
                <w:ilvl w:val="0"/>
                <w:numId w:val="17"/>
              </w:numPr>
              <w:ind w:firstLineChars="0"/>
              <w:rPr>
                <w:iCs/>
              </w:rPr>
            </w:pPr>
            <w:ins w:id="1604" w:author="Microsoft" w:date="2015-10-10T14:55:00Z">
              <w:r>
                <w:rPr>
                  <w:rFonts w:hint="eastAsia"/>
                  <w:iCs/>
                </w:rPr>
                <w:t>张数（</w:t>
              </w:r>
            </w:ins>
            <w:ins w:id="1605" w:author="Microsoft" w:date="2015-10-10T14:56:00Z">
              <w:r>
                <w:rPr>
                  <w:iCs/>
                </w:rPr>
                <w:t>tickets</w:t>
              </w:r>
            </w:ins>
            <w:ins w:id="1606" w:author="Microsoft" w:date="2015-10-10T14:55:00Z">
              <w:r>
                <w:rPr>
                  <w:iCs/>
                </w:rPr>
                <w:t>）：</w:t>
              </w:r>
            </w:ins>
            <w:ins w:id="1607" w:author="Microsoft" w:date="2015-10-10T14:56:00Z">
              <w:r>
                <w:rPr>
                  <w:rFonts w:hint="eastAsia"/>
                  <w:iCs/>
                </w:rPr>
                <w:t>根据</w:t>
              </w:r>
              <w:r>
                <w:rPr>
                  <w:iCs/>
                </w:rPr>
                <w:t>输入的</w:t>
              </w:r>
              <w:r>
                <w:rPr>
                  <w:rFonts w:hint="eastAsia"/>
                  <w:iCs/>
                </w:rPr>
                <w:t>本数计算</w:t>
              </w:r>
              <w:r>
                <w:rPr>
                  <w:iCs/>
                </w:rPr>
                <w:t>张数；</w:t>
              </w:r>
            </w:ins>
          </w:p>
          <w:p w:rsidR="00A71B59" w:rsidRDefault="00A71B59" w:rsidP="003519FC">
            <w:pPr>
              <w:pStyle w:val="a8"/>
              <w:numPr>
                <w:ilvl w:val="0"/>
                <w:numId w:val="17"/>
              </w:numPr>
              <w:ind w:firstLineChars="0"/>
              <w:rPr>
                <w:ins w:id="1608" w:author="Microsoft" w:date="2015-10-10T14:56:00Z"/>
                <w:iCs/>
              </w:rPr>
            </w:pPr>
            <w:r w:rsidRPr="00A71B59">
              <w:rPr>
                <w:rFonts w:hint="eastAsia"/>
                <w:iCs/>
              </w:rPr>
              <w:t>金额</w:t>
            </w:r>
            <w:r w:rsidR="00FB6DFE" w:rsidRPr="00FB6DFE">
              <w:rPr>
                <w:rFonts w:hint="eastAsia"/>
                <w:iCs/>
              </w:rPr>
              <w:t>（</w:t>
            </w:r>
            <w:r w:rsidR="004B4605">
              <w:rPr>
                <w:rFonts w:hint="eastAsia"/>
                <w:iCs/>
              </w:rPr>
              <w:t>Value</w:t>
            </w:r>
            <w:r w:rsidR="00FB6DFE" w:rsidRPr="00FB6DFE">
              <w:rPr>
                <w:rFonts w:hint="eastAsia"/>
                <w:iCs/>
              </w:rPr>
              <w:t>）</w:t>
            </w:r>
            <w:r w:rsidRPr="00A71B59">
              <w:rPr>
                <w:iCs/>
              </w:rPr>
              <w:t>：分方案显示</w:t>
            </w:r>
            <w:r w:rsidRPr="00A71B59">
              <w:rPr>
                <w:rFonts w:hint="eastAsia"/>
                <w:iCs/>
              </w:rPr>
              <w:t>金额</w:t>
            </w:r>
            <w:r w:rsidRPr="00A71B59">
              <w:rPr>
                <w:iCs/>
              </w:rPr>
              <w:t>；</w:t>
            </w:r>
            <w:r w:rsidR="00F15BAF">
              <w:rPr>
                <w:iCs/>
              </w:rPr>
              <w:t>单位</w:t>
            </w:r>
            <w:r w:rsidR="00F15BAF">
              <w:rPr>
                <w:rFonts w:hint="eastAsia"/>
                <w:iCs/>
              </w:rPr>
              <w:t>：</w:t>
            </w:r>
            <w:r w:rsidR="00F15BAF">
              <w:rPr>
                <w:iCs/>
              </w:rPr>
              <w:t>瑞尔</w:t>
            </w:r>
            <w:r w:rsidR="00BA34BE">
              <w:rPr>
                <w:rFonts w:hint="eastAsia"/>
                <w:iCs/>
              </w:rPr>
              <w:t>（</w:t>
            </w:r>
            <w:r w:rsidR="002803DB">
              <w:rPr>
                <w:rFonts w:hint="eastAsia"/>
                <w:iCs/>
              </w:rPr>
              <w:t>r</w:t>
            </w:r>
            <w:r w:rsidR="00BA34BE">
              <w:rPr>
                <w:rFonts w:hint="eastAsia"/>
                <w:iCs/>
              </w:rPr>
              <w:t>iels</w:t>
            </w:r>
            <w:r w:rsidR="00BA34BE">
              <w:rPr>
                <w:rFonts w:hint="eastAsia"/>
                <w:iCs/>
              </w:rPr>
              <w:t>）</w:t>
            </w:r>
          </w:p>
          <w:p w:rsidR="003519FC" w:rsidDel="003519FC" w:rsidRDefault="003519FC">
            <w:pPr>
              <w:pStyle w:val="a8"/>
              <w:ind w:left="420" w:firstLineChars="0" w:firstLine="0"/>
              <w:rPr>
                <w:del w:id="1609" w:author="Microsoft" w:date="2015-10-10T14:57:00Z"/>
                <w:iCs/>
              </w:rPr>
              <w:pPrChange w:id="1610" w:author="Microsoft" w:date="2015-10-10T14:56:00Z">
                <w:pPr>
                  <w:pStyle w:val="a8"/>
                  <w:numPr>
                    <w:numId w:val="18"/>
                  </w:numPr>
                  <w:ind w:left="420" w:firstLineChars="0" w:hanging="420"/>
                </w:pPr>
              </w:pPrChange>
            </w:pPr>
          </w:p>
          <w:p w:rsidR="008B5EA2" w:rsidRPr="003519FC" w:rsidDel="003519FC" w:rsidRDefault="008B5EA2">
            <w:pPr>
              <w:rPr>
                <w:del w:id="1611" w:author="Microsoft" w:date="2015-10-10T14:56:00Z"/>
                <w:iCs/>
                <w:rPrChange w:id="1612" w:author="Microsoft" w:date="2015-10-10T14:57:00Z">
                  <w:rPr>
                    <w:del w:id="1613" w:author="Microsoft" w:date="2015-10-10T14:56:00Z"/>
                  </w:rPr>
                </w:rPrChange>
              </w:rPr>
              <w:pPrChange w:id="1614" w:author="Microsoft" w:date="2015-10-10T14:57:00Z">
                <w:pPr>
                  <w:pStyle w:val="a8"/>
                  <w:numPr>
                    <w:numId w:val="17"/>
                  </w:numPr>
                  <w:ind w:left="420" w:firstLineChars="0" w:hanging="420"/>
                </w:pPr>
              </w:pPrChange>
            </w:pPr>
            <w:del w:id="1615" w:author="Microsoft" w:date="2015-09-17T11:39:00Z">
              <w:r w:rsidRPr="003519FC" w:rsidDel="009440FE">
                <w:rPr>
                  <w:rFonts w:hint="eastAsia"/>
                  <w:iCs/>
                  <w:rPrChange w:id="1616" w:author="Microsoft" w:date="2015-10-10T14:57:00Z">
                    <w:rPr>
                      <w:rFonts w:hint="eastAsia"/>
                    </w:rPr>
                  </w:rPrChange>
                </w:rPr>
                <w:delText>合计</w:delText>
              </w:r>
            </w:del>
            <w:del w:id="1617" w:author="Microsoft" w:date="2015-10-10T14:56:00Z">
              <w:r w:rsidRPr="003519FC" w:rsidDel="003519FC">
                <w:rPr>
                  <w:rFonts w:hint="eastAsia"/>
                  <w:iCs/>
                  <w:rPrChange w:id="1618" w:author="Microsoft" w:date="2015-10-10T14:57:00Z">
                    <w:rPr>
                      <w:rFonts w:hint="eastAsia"/>
                    </w:rPr>
                  </w:rPrChange>
                </w:rPr>
                <w:delText>金额</w:delText>
              </w:r>
              <w:r w:rsidR="00FB6DFE" w:rsidRPr="003519FC" w:rsidDel="003519FC">
                <w:rPr>
                  <w:rFonts w:hint="eastAsia"/>
                  <w:iCs/>
                  <w:rPrChange w:id="1619" w:author="Microsoft" w:date="2015-10-10T14:57:00Z">
                    <w:rPr>
                      <w:rFonts w:hint="eastAsia"/>
                    </w:rPr>
                  </w:rPrChange>
                </w:rPr>
                <w:delText>（</w:delText>
              </w:r>
              <w:r w:rsidR="004B4605" w:rsidRPr="003519FC" w:rsidDel="003519FC">
                <w:rPr>
                  <w:iCs/>
                  <w:rPrChange w:id="1620" w:author="Microsoft" w:date="2015-10-10T14:57:00Z">
                    <w:rPr/>
                  </w:rPrChange>
                </w:rPr>
                <w:delText>Total Value</w:delText>
              </w:r>
              <w:r w:rsidR="00FB6DFE" w:rsidRPr="003519FC" w:rsidDel="003519FC">
                <w:rPr>
                  <w:rFonts w:hint="eastAsia"/>
                  <w:iCs/>
                  <w:rPrChange w:id="1621" w:author="Microsoft" w:date="2015-10-10T14:57:00Z">
                    <w:rPr>
                      <w:rFonts w:hint="eastAsia"/>
                    </w:rPr>
                  </w:rPrChange>
                </w:rPr>
                <w:delText>）</w:delText>
              </w:r>
              <w:r w:rsidRPr="003519FC" w:rsidDel="003519FC">
                <w:rPr>
                  <w:rFonts w:hint="eastAsia"/>
                  <w:iCs/>
                  <w:rPrChange w:id="1622" w:author="Microsoft" w:date="2015-10-10T14:57:00Z">
                    <w:rPr>
                      <w:rFonts w:hint="eastAsia"/>
                    </w:rPr>
                  </w:rPrChange>
                </w:rPr>
                <w:delText>：所有方案合计金额（瑞尔）</w:delText>
              </w:r>
            </w:del>
          </w:p>
          <w:p w:rsidR="00A71B59" w:rsidRPr="008B5EA2" w:rsidRDefault="00A71B59">
            <w:pPr>
              <w:pPrChange w:id="1623" w:author="Microsoft" w:date="2015-10-10T14:57:00Z">
                <w:pPr>
                  <w:pStyle w:val="a8"/>
                  <w:numPr>
                    <w:numId w:val="17"/>
                  </w:numPr>
                  <w:ind w:left="420" w:firstLineChars="0" w:hanging="420"/>
                </w:pPr>
              </w:pPrChange>
            </w:pPr>
            <w:del w:id="1624" w:author="Microsoft" w:date="2015-10-10T14:56:00Z">
              <w:r w:rsidRPr="00A71B59" w:rsidDel="003519FC">
                <w:rPr>
                  <w:rFonts w:hint="eastAsia"/>
                </w:rPr>
                <w:delText>备注</w:delText>
              </w:r>
              <w:r w:rsidR="00FB6DFE" w:rsidRPr="00FB6DFE" w:rsidDel="003519FC">
                <w:rPr>
                  <w:rFonts w:hint="eastAsia"/>
                </w:rPr>
                <w:delText>（</w:delText>
              </w:r>
              <w:r w:rsidR="004B4605" w:rsidDel="003519FC">
                <w:rPr>
                  <w:rFonts w:hint="eastAsia"/>
                </w:rPr>
                <w:delText>Remarks</w:delText>
              </w:r>
              <w:r w:rsidR="00FB6DFE" w:rsidRPr="00FB6DFE" w:rsidDel="003519FC">
                <w:rPr>
                  <w:rFonts w:hint="eastAsia"/>
                </w:rPr>
                <w:delText>）</w:delText>
              </w:r>
              <w:r w:rsidRPr="00A71B59" w:rsidDel="003519FC">
                <w:delText>：</w:delText>
              </w:r>
              <w:r w:rsidRPr="00A71B59" w:rsidDel="003519FC">
                <w:rPr>
                  <w:rFonts w:hint="eastAsia"/>
                </w:rPr>
                <w:delText>1</w:delText>
              </w:r>
              <w:r w:rsidR="008E4790" w:rsidDel="003519FC">
                <w:delText>-5</w:delText>
              </w:r>
              <w:r w:rsidRPr="00A71B59" w:rsidDel="003519FC">
                <w:delText>00</w:delText>
              </w:r>
              <w:r w:rsidR="00F15BAF" w:rsidDel="003519FC">
                <w:rPr>
                  <w:rFonts w:hint="eastAsia"/>
                </w:rPr>
                <w:delText>；</w:delText>
              </w:r>
            </w:del>
          </w:p>
        </w:tc>
      </w:tr>
      <w:tr w:rsidR="00F12B63" w:rsidRPr="00883F4B" w:rsidTr="00EE3D44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F12B63" w:rsidRPr="00883F4B" w:rsidRDefault="00F12B63" w:rsidP="00EE3D4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F12B63" w:rsidRPr="00883F4B" w:rsidRDefault="00A71B59" w:rsidP="00F12B63">
            <w:r>
              <w:rPr>
                <w:rFonts w:hint="eastAsia"/>
              </w:rPr>
              <w:t>提交</w:t>
            </w:r>
            <w:r>
              <w:t>订单！</w:t>
            </w:r>
            <w:r w:rsidR="00BA34BE">
              <w:rPr>
                <w:rFonts w:hint="eastAsia"/>
              </w:rPr>
              <w:t>（</w:t>
            </w:r>
            <w:r w:rsidR="00BA34BE">
              <w:rPr>
                <w:rFonts w:hint="eastAsia"/>
              </w:rPr>
              <w:t>Your purchase order has been submitted!</w:t>
            </w:r>
            <w:r w:rsidR="00BA34BE">
              <w:rPr>
                <w:rFonts w:hint="eastAsia"/>
              </w:rPr>
              <w:t>）</w:t>
            </w:r>
          </w:p>
        </w:tc>
      </w:tr>
      <w:tr w:rsidR="00F12B63" w:rsidRPr="00883F4B" w:rsidTr="00EE3D44">
        <w:tc>
          <w:tcPr>
            <w:tcW w:w="1384" w:type="dxa"/>
            <w:shd w:val="clear" w:color="auto" w:fill="D9D9D9"/>
            <w:vAlign w:val="center"/>
          </w:tcPr>
          <w:p w:rsidR="00F12B63" w:rsidRPr="00883F4B" w:rsidRDefault="00F12B63" w:rsidP="00EE3D4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F12B63" w:rsidRPr="00FE4DC0" w:rsidRDefault="00F12B63" w:rsidP="00EE3D44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F12B63" w:rsidRPr="00883F4B" w:rsidTr="00EE3D44">
        <w:tc>
          <w:tcPr>
            <w:tcW w:w="1384" w:type="dxa"/>
            <w:shd w:val="clear" w:color="auto" w:fill="D9D9D9"/>
            <w:vAlign w:val="center"/>
          </w:tcPr>
          <w:p w:rsidR="00F12B63" w:rsidRPr="00883F4B" w:rsidRDefault="00F12B63" w:rsidP="00EE3D4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F12B63" w:rsidRPr="00883F4B" w:rsidRDefault="00F12B63" w:rsidP="00EE3D4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F12B63" w:rsidRPr="00883F4B" w:rsidTr="00EE3D44">
        <w:tc>
          <w:tcPr>
            <w:tcW w:w="1384" w:type="dxa"/>
            <w:shd w:val="clear" w:color="auto" w:fill="D9D9D9"/>
            <w:vAlign w:val="center"/>
          </w:tcPr>
          <w:p w:rsidR="00F12B63" w:rsidRPr="00883F4B" w:rsidRDefault="00F12B63" w:rsidP="00EE3D4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F12B63" w:rsidRPr="00883F4B" w:rsidRDefault="00C208FE" w:rsidP="00EE3D44">
            <w:r>
              <w:rPr>
                <w:rFonts w:hint="eastAsia"/>
              </w:rPr>
              <w:t>无</w:t>
            </w:r>
          </w:p>
        </w:tc>
      </w:tr>
    </w:tbl>
    <w:p w:rsidR="00A07A34" w:rsidRPr="00A07A34" w:rsidRDefault="00A07A34" w:rsidP="00A07A34">
      <w:pPr>
        <w:pStyle w:val="a0"/>
      </w:pPr>
    </w:p>
    <w:p w:rsidR="00CD5DAF" w:rsidRDefault="007D1545">
      <w:pPr>
        <w:pStyle w:val="3"/>
      </w:pPr>
      <w:ins w:id="1625" w:author="Microsoft" w:date="2016-01-22T15:10:00Z">
        <w:r>
          <w:rPr>
            <w:rFonts w:hint="eastAsia"/>
          </w:rPr>
          <w:lastRenderedPageBreak/>
          <w:t xml:space="preserve"> </w:t>
        </w:r>
      </w:ins>
      <w:bookmarkStart w:id="1626" w:name="_Toc447205889"/>
      <w:r w:rsidR="00CD5DAF">
        <w:rPr>
          <w:rFonts w:hint="eastAsia"/>
        </w:rPr>
        <w:t>修改订单（</w:t>
      </w:r>
      <w:r w:rsidR="00A40746">
        <w:rPr>
          <w:rFonts w:hint="eastAsia"/>
        </w:rPr>
        <w:t>Edit Purchase Order</w:t>
      </w:r>
      <w:r w:rsidR="00CD5DAF">
        <w:t>）</w:t>
      </w:r>
      <w:bookmarkEnd w:id="1626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CD5DAF" w:rsidRPr="00883F4B" w:rsidTr="00CD5DAF"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CD5DAF" w:rsidRPr="00883F4B" w:rsidRDefault="00CD5DAF" w:rsidP="00CD5DAF">
            <w:pPr>
              <w:rPr>
                <w:iCs/>
              </w:rPr>
            </w:pPr>
            <w:r>
              <w:rPr>
                <w:iCs/>
              </w:rPr>
              <w:t>Jk026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CD5DAF" w:rsidRPr="00883F4B" w:rsidRDefault="00CD5DAF" w:rsidP="00CD5DAF">
            <w:pPr>
              <w:rPr>
                <w:iCs/>
              </w:rPr>
            </w:pPr>
          </w:p>
        </w:tc>
      </w:tr>
      <w:tr w:rsidR="00CD5DAF" w:rsidRPr="00883F4B" w:rsidTr="00CD5DAF"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CD5DAF" w:rsidRPr="00883F4B" w:rsidRDefault="00CD5DAF" w:rsidP="00CD5DAF">
            <w:pPr>
              <w:rPr>
                <w:iCs/>
              </w:rPr>
            </w:pPr>
            <w:r>
              <w:rPr>
                <w:rFonts w:hint="eastAsia"/>
                <w:iCs/>
              </w:rPr>
              <w:t>修改</w:t>
            </w:r>
            <w:r>
              <w:rPr>
                <w:iCs/>
              </w:rPr>
              <w:t>订单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CD5DAF" w:rsidRPr="00883F4B" w:rsidRDefault="00CD5DAF" w:rsidP="00CD5DAF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CD5DAF" w:rsidRPr="00883F4B" w:rsidRDefault="00CD5DAF" w:rsidP="00CD5DAF">
            <w:pPr>
              <w:rPr>
                <w:iCs/>
              </w:rPr>
            </w:pPr>
          </w:p>
        </w:tc>
      </w:tr>
      <w:tr w:rsidR="00CD5DAF" w:rsidRPr="00883F4B" w:rsidTr="00CD5DAF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CD5DAF" w:rsidRPr="00883F4B" w:rsidRDefault="00CD5DAF" w:rsidP="00CD5DAF">
            <w:r>
              <w:rPr>
                <w:rFonts w:hint="eastAsia"/>
              </w:rPr>
              <w:t>当订单为“已提交</w:t>
            </w:r>
            <w:r>
              <w:t>”</w:t>
            </w:r>
            <w:r>
              <w:rPr>
                <w:rFonts w:hint="eastAsia"/>
              </w:rPr>
              <w:t>状态时</w:t>
            </w:r>
            <w:r>
              <w:t>，可进行修改；</w:t>
            </w:r>
          </w:p>
        </w:tc>
      </w:tr>
      <w:tr w:rsidR="00CD5DAF" w:rsidRPr="00883F4B" w:rsidTr="00CD5DAF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CD5DAF" w:rsidRDefault="00CD5DAF" w:rsidP="003519FC">
            <w:pPr>
              <w:pStyle w:val="a8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订单编号</w:t>
            </w:r>
            <w:r w:rsidRPr="00FB6DFE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Purchase Order</w:t>
            </w:r>
            <w:r w:rsidRPr="00FB6DFE">
              <w:rPr>
                <w:rFonts w:hint="eastAsia"/>
                <w:iCs/>
              </w:rPr>
              <w:t>）</w:t>
            </w:r>
            <w:r>
              <w:t>：</w:t>
            </w:r>
            <w:r>
              <w:rPr>
                <w:rFonts w:hint="eastAsia"/>
              </w:rPr>
              <w:t>D</w:t>
            </w:r>
            <w:r>
              <w:t>+</w:t>
            </w:r>
            <w:r>
              <w:rPr>
                <w:rFonts w:hint="eastAsia"/>
              </w:rPr>
              <w:t>年月日</w:t>
            </w:r>
            <w:r>
              <w:t xml:space="preserve">+001 </w:t>
            </w:r>
            <w:r>
              <w:rPr>
                <w:rFonts w:hint="eastAsia"/>
              </w:rPr>
              <w:t>例</w:t>
            </w:r>
            <w:r>
              <w:t>：</w:t>
            </w:r>
            <w:r>
              <w:rPr>
                <w:rFonts w:hint="eastAsia"/>
              </w:rPr>
              <w:t>D20150825001</w:t>
            </w:r>
          </w:p>
          <w:p w:rsidR="00CD5DAF" w:rsidRDefault="00CD5DAF" w:rsidP="003519FC">
            <w:pPr>
              <w:pStyle w:val="a8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订单日期</w:t>
            </w:r>
            <w:r w:rsidRPr="00FB6DFE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Date of Order</w:t>
            </w:r>
            <w:r w:rsidRPr="00FB6DFE">
              <w:rPr>
                <w:rFonts w:hint="eastAsia"/>
                <w:iCs/>
              </w:rPr>
              <w:t>）</w:t>
            </w:r>
            <w:r>
              <w:t>：年月日</w:t>
            </w:r>
            <w:r>
              <w:rPr>
                <w:rFonts w:hint="eastAsia"/>
              </w:rPr>
              <w:t>，</w:t>
            </w:r>
            <w:r>
              <w:t>时分秒</w:t>
            </w:r>
          </w:p>
          <w:p w:rsidR="00CD5DAF" w:rsidRDefault="00CD5DAF" w:rsidP="003519FC">
            <w:pPr>
              <w:pStyle w:val="a8"/>
              <w:numPr>
                <w:ilvl w:val="0"/>
                <w:numId w:val="18"/>
              </w:numPr>
              <w:ind w:firstLineChars="0"/>
              <w:rPr>
                <w:iCs/>
              </w:rPr>
            </w:pPr>
            <w:r>
              <w:rPr>
                <w:iCs/>
              </w:rPr>
              <w:t>站点编号</w:t>
            </w:r>
            <w:r w:rsidRPr="00FB6DFE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Outlet Code</w:t>
            </w:r>
            <w:r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CD5DAF" w:rsidRDefault="00CD5DAF" w:rsidP="003519FC">
            <w:pPr>
              <w:pStyle w:val="a8"/>
              <w:numPr>
                <w:ilvl w:val="0"/>
                <w:numId w:val="18"/>
              </w:numPr>
              <w:ind w:firstLineChars="0"/>
              <w:rPr>
                <w:ins w:id="1627" w:author="Microsoft" w:date="2015-10-10T15:02:00Z"/>
                <w:iCs/>
              </w:rPr>
            </w:pPr>
            <w:r>
              <w:rPr>
                <w:iCs/>
              </w:rPr>
              <w:t>联系方式</w:t>
            </w:r>
            <w:r w:rsidRPr="00FB6DFE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Contact Phone</w:t>
            </w:r>
            <w:r w:rsidRPr="00FB6DFE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1-15</w:t>
            </w:r>
            <w:r>
              <w:rPr>
                <w:rFonts w:hint="eastAsia"/>
                <w:iCs/>
              </w:rPr>
              <w:t>；</w:t>
            </w:r>
          </w:p>
          <w:p w:rsidR="003519FC" w:rsidRDefault="003519FC" w:rsidP="003519FC">
            <w:pPr>
              <w:pStyle w:val="a8"/>
              <w:numPr>
                <w:ilvl w:val="0"/>
                <w:numId w:val="18"/>
              </w:numPr>
              <w:ind w:firstLineChars="0"/>
              <w:rPr>
                <w:ins w:id="1628" w:author="Microsoft" w:date="2015-10-10T15:02:00Z"/>
                <w:iCs/>
              </w:rPr>
            </w:pPr>
            <w:ins w:id="1629" w:author="Microsoft" w:date="2015-10-10T15:02:00Z">
              <w:r>
                <w:rPr>
                  <w:rFonts w:hint="eastAsia"/>
                  <w:iCs/>
                </w:rPr>
                <w:t>总</w:t>
              </w:r>
              <w:r>
                <w:rPr>
                  <w:iCs/>
                </w:rPr>
                <w:t>数量（</w:t>
              </w:r>
              <w:r>
                <w:rPr>
                  <w:rFonts w:hint="eastAsia"/>
                  <w:iCs/>
                </w:rPr>
                <w:t>Tota</w:t>
              </w:r>
              <w:r>
                <w:rPr>
                  <w:iCs/>
                </w:rPr>
                <w:t xml:space="preserve">l </w:t>
              </w:r>
              <w:r>
                <w:rPr>
                  <w:rFonts w:hint="eastAsia"/>
                  <w:iCs/>
                </w:rPr>
                <w:t>Quantity</w:t>
              </w:r>
              <w:r>
                <w:rPr>
                  <w:iCs/>
                </w:rPr>
                <w:t xml:space="preserve"> </w:t>
              </w:r>
              <w:r>
                <w:rPr>
                  <w:iCs/>
                </w:rPr>
                <w:t>）</w:t>
              </w:r>
              <w:r>
                <w:rPr>
                  <w:rFonts w:hint="eastAsia"/>
                  <w:iCs/>
                </w:rPr>
                <w:t>所有</w:t>
              </w:r>
              <w:r>
                <w:rPr>
                  <w:iCs/>
                </w:rPr>
                <w:t>方案合计数量</w:t>
              </w:r>
              <w:r>
                <w:rPr>
                  <w:rFonts w:hint="eastAsia"/>
                  <w:iCs/>
                </w:rPr>
                <w:t>；</w:t>
              </w:r>
              <w:r>
                <w:rPr>
                  <w:iCs/>
                </w:rPr>
                <w:t>张（</w:t>
              </w:r>
              <w:r>
                <w:rPr>
                  <w:rFonts w:hint="eastAsia"/>
                  <w:iCs/>
                </w:rPr>
                <w:t>tickets</w:t>
              </w:r>
              <w:r>
                <w:rPr>
                  <w:iCs/>
                </w:rPr>
                <w:t>）</w:t>
              </w:r>
            </w:ins>
          </w:p>
          <w:p w:rsidR="003519FC" w:rsidRPr="00A71B59" w:rsidRDefault="003519FC" w:rsidP="003519FC">
            <w:pPr>
              <w:pStyle w:val="a8"/>
              <w:numPr>
                <w:ilvl w:val="0"/>
                <w:numId w:val="18"/>
              </w:numPr>
              <w:ind w:firstLineChars="0"/>
              <w:rPr>
                <w:ins w:id="1630" w:author="Microsoft" w:date="2015-10-10T15:02:00Z"/>
                <w:iCs/>
              </w:rPr>
            </w:pPr>
            <w:ins w:id="1631" w:author="Microsoft" w:date="2015-10-10T15:02:00Z">
              <w:r>
                <w:rPr>
                  <w:rFonts w:hint="eastAsia"/>
                  <w:iCs/>
                </w:rPr>
                <w:t>总</w:t>
              </w:r>
              <w:r w:rsidRPr="00A71B59">
                <w:rPr>
                  <w:iCs/>
                </w:rPr>
                <w:t>金额</w:t>
              </w:r>
              <w:r w:rsidRPr="00FB6DFE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Total Value</w:t>
              </w:r>
              <w:r w:rsidRPr="00FB6DFE">
                <w:rPr>
                  <w:rFonts w:hint="eastAsia"/>
                  <w:iCs/>
                </w:rPr>
                <w:t>）</w:t>
              </w:r>
              <w:r w:rsidRPr="00A71B59">
                <w:rPr>
                  <w:iCs/>
                </w:rPr>
                <w:t>：所有方案合计</w:t>
              </w:r>
              <w:r w:rsidRPr="00A71B59">
                <w:rPr>
                  <w:rFonts w:hint="eastAsia"/>
                  <w:iCs/>
                </w:rPr>
                <w:t>金额</w:t>
              </w:r>
              <w:r>
                <w:rPr>
                  <w:rFonts w:hint="eastAsia"/>
                  <w:iCs/>
                </w:rPr>
                <w:t>（</w:t>
              </w:r>
              <w:r>
                <w:rPr>
                  <w:iCs/>
                </w:rPr>
                <w:t>瑞尔</w:t>
              </w:r>
              <w:r w:rsidRPr="00A71B59">
                <w:rPr>
                  <w:iCs/>
                </w:rPr>
                <w:t>）</w:t>
              </w:r>
            </w:ins>
          </w:p>
          <w:p w:rsidR="003519FC" w:rsidRPr="003519FC" w:rsidRDefault="003519FC">
            <w:pPr>
              <w:pStyle w:val="a8"/>
              <w:numPr>
                <w:ilvl w:val="0"/>
                <w:numId w:val="18"/>
              </w:numPr>
              <w:ind w:firstLineChars="0"/>
              <w:rPr>
                <w:iCs/>
                <w:rPrChange w:id="1632" w:author="Microsoft" w:date="2015-10-10T15:02:00Z">
                  <w:rPr/>
                </w:rPrChange>
              </w:rPr>
              <w:pPrChange w:id="1633" w:author="Microsoft" w:date="2015-10-10T15:02:00Z">
                <w:pPr>
                  <w:pStyle w:val="a8"/>
                  <w:numPr>
                    <w:numId w:val="17"/>
                  </w:numPr>
                  <w:ind w:left="420" w:firstLineChars="0" w:hanging="420"/>
                </w:pPr>
              </w:pPrChange>
            </w:pPr>
            <w:ins w:id="1634" w:author="Microsoft" w:date="2015-10-10T15:02:00Z">
              <w:r w:rsidRPr="00A71B59">
                <w:rPr>
                  <w:rFonts w:hint="eastAsia"/>
                  <w:iCs/>
                </w:rPr>
                <w:t>备注</w:t>
              </w:r>
              <w:r w:rsidRPr="00FB6DFE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Remarks</w:t>
              </w:r>
              <w:r w:rsidRPr="00FB6DFE">
                <w:rPr>
                  <w:rFonts w:hint="eastAsia"/>
                  <w:iCs/>
                </w:rPr>
                <w:t>）</w:t>
              </w:r>
              <w:r w:rsidRPr="00A71B59">
                <w:rPr>
                  <w:iCs/>
                </w:rPr>
                <w:t>：</w:t>
              </w:r>
              <w:r w:rsidRPr="00A71B59">
                <w:rPr>
                  <w:rFonts w:hint="eastAsia"/>
                  <w:iCs/>
                </w:rPr>
                <w:t>1</w:t>
              </w:r>
              <w:r>
                <w:rPr>
                  <w:iCs/>
                </w:rPr>
                <w:t>-5</w:t>
              </w:r>
              <w:r w:rsidRPr="00A71B59">
                <w:rPr>
                  <w:iCs/>
                </w:rPr>
                <w:t>00</w:t>
              </w:r>
              <w:r>
                <w:rPr>
                  <w:rFonts w:hint="eastAsia"/>
                  <w:iCs/>
                </w:rPr>
                <w:t>；</w:t>
              </w:r>
            </w:ins>
          </w:p>
          <w:p w:rsidR="00CD5DAF" w:rsidRPr="00F15BAF" w:rsidRDefault="00CD5DAF" w:rsidP="00CD5DAF">
            <w:pPr>
              <w:rPr>
                <w:iCs/>
              </w:rPr>
            </w:pPr>
            <w:r>
              <w:rPr>
                <w:rFonts w:hint="eastAsia"/>
                <w:iCs/>
              </w:rPr>
              <w:t>订单详细内容列表</w:t>
            </w:r>
            <w:r>
              <w:rPr>
                <w:iCs/>
              </w:rPr>
              <w:t>：</w:t>
            </w:r>
          </w:p>
          <w:p w:rsidR="00CD5DAF" w:rsidRPr="00A71B59" w:rsidRDefault="00CD5DAF" w:rsidP="003519FC">
            <w:pPr>
              <w:pStyle w:val="a8"/>
              <w:numPr>
                <w:ilvl w:val="0"/>
                <w:numId w:val="18"/>
              </w:numPr>
              <w:ind w:firstLineChars="0"/>
              <w:rPr>
                <w:iCs/>
              </w:rPr>
            </w:pPr>
            <w:r w:rsidRPr="00A71B59">
              <w:rPr>
                <w:rFonts w:hint="eastAsia"/>
                <w:iCs/>
              </w:rPr>
              <w:t>方案</w:t>
            </w:r>
            <w:r w:rsidRPr="00A71B59">
              <w:rPr>
                <w:iCs/>
              </w:rPr>
              <w:t>名称</w:t>
            </w:r>
            <w:r w:rsidRPr="00FB6DFE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Plan</w:t>
            </w:r>
            <w:r w:rsidRPr="00FB6DFE">
              <w:rPr>
                <w:rFonts w:hint="eastAsia"/>
                <w:iCs/>
              </w:rPr>
              <w:t>）</w:t>
            </w:r>
            <w:r w:rsidRPr="00A71B59">
              <w:rPr>
                <w:iCs/>
              </w:rPr>
              <w:t>：</w:t>
            </w:r>
            <w:r w:rsidRPr="00A71B59">
              <w:rPr>
                <w:rFonts w:hint="eastAsia"/>
                <w:iCs/>
              </w:rPr>
              <w:t>下拉框</w:t>
            </w:r>
            <w:r w:rsidRPr="00A71B59">
              <w:rPr>
                <w:iCs/>
              </w:rPr>
              <w:t>选择</w:t>
            </w:r>
          </w:p>
          <w:p w:rsidR="003519FC" w:rsidRDefault="003519FC" w:rsidP="003519FC">
            <w:pPr>
              <w:pStyle w:val="a8"/>
              <w:numPr>
                <w:ilvl w:val="0"/>
                <w:numId w:val="18"/>
              </w:numPr>
              <w:ind w:firstLineChars="0"/>
              <w:rPr>
                <w:ins w:id="1635" w:author="Microsoft" w:date="2015-10-10T15:02:00Z"/>
                <w:iCs/>
              </w:rPr>
            </w:pPr>
            <w:ins w:id="1636" w:author="Microsoft" w:date="2015-10-10T15:02:00Z">
              <w:r w:rsidRPr="00A71B59">
                <w:rPr>
                  <w:rFonts w:hint="eastAsia"/>
                  <w:iCs/>
                </w:rPr>
                <w:t>数量</w:t>
              </w:r>
              <w:r w:rsidRPr="00FB6DFE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Quantity</w:t>
              </w:r>
              <w:r w:rsidRPr="00FB6DFE">
                <w:rPr>
                  <w:rFonts w:hint="eastAsia"/>
                  <w:iCs/>
                </w:rPr>
                <w:t>）</w:t>
              </w:r>
              <w:r w:rsidRPr="00A71B59">
                <w:rPr>
                  <w:iCs/>
                </w:rPr>
                <w:t>：</w:t>
              </w:r>
              <w:r w:rsidRPr="00A71B59">
                <w:rPr>
                  <w:rFonts w:hint="eastAsia"/>
                  <w:iCs/>
                </w:rPr>
                <w:t>文本</w:t>
              </w:r>
              <w:r>
                <w:rPr>
                  <w:iCs/>
                </w:rPr>
                <w:t>输入框，单位为</w:t>
              </w:r>
              <w:r>
                <w:rPr>
                  <w:rFonts w:hint="eastAsia"/>
                  <w:iCs/>
                </w:rPr>
                <w:t>“本”（</w:t>
              </w:r>
              <w:r>
                <w:rPr>
                  <w:iCs/>
                </w:rPr>
                <w:t>packs</w:t>
              </w:r>
              <w:r>
                <w:rPr>
                  <w:rFonts w:hint="eastAsia"/>
                  <w:iCs/>
                </w:rPr>
                <w:t>）</w:t>
              </w:r>
            </w:ins>
          </w:p>
          <w:p w:rsidR="003519FC" w:rsidRPr="00A71B59" w:rsidRDefault="003519FC" w:rsidP="003519FC">
            <w:pPr>
              <w:pStyle w:val="a8"/>
              <w:numPr>
                <w:ilvl w:val="0"/>
                <w:numId w:val="18"/>
              </w:numPr>
              <w:ind w:firstLineChars="0"/>
              <w:rPr>
                <w:ins w:id="1637" w:author="Microsoft" w:date="2015-10-10T15:02:00Z"/>
                <w:iCs/>
              </w:rPr>
            </w:pPr>
            <w:ins w:id="1638" w:author="Microsoft" w:date="2015-10-10T15:02:00Z">
              <w:r>
                <w:rPr>
                  <w:rFonts w:hint="eastAsia"/>
                  <w:iCs/>
                </w:rPr>
                <w:t>张数（</w:t>
              </w:r>
              <w:r>
                <w:rPr>
                  <w:iCs/>
                </w:rPr>
                <w:t>tickets</w:t>
              </w:r>
              <w:r>
                <w:rPr>
                  <w:iCs/>
                </w:rPr>
                <w:t>）：</w:t>
              </w:r>
              <w:r>
                <w:rPr>
                  <w:rFonts w:hint="eastAsia"/>
                  <w:iCs/>
                </w:rPr>
                <w:t>根据</w:t>
              </w:r>
              <w:r>
                <w:rPr>
                  <w:iCs/>
                </w:rPr>
                <w:t>输入的</w:t>
              </w:r>
              <w:r>
                <w:rPr>
                  <w:rFonts w:hint="eastAsia"/>
                  <w:iCs/>
                </w:rPr>
                <w:t>本数计算</w:t>
              </w:r>
              <w:r>
                <w:rPr>
                  <w:iCs/>
                </w:rPr>
                <w:t>张数；</w:t>
              </w:r>
            </w:ins>
          </w:p>
          <w:p w:rsidR="003519FC" w:rsidRDefault="003519FC" w:rsidP="003519FC">
            <w:pPr>
              <w:pStyle w:val="a8"/>
              <w:numPr>
                <w:ilvl w:val="0"/>
                <w:numId w:val="18"/>
              </w:numPr>
              <w:ind w:firstLineChars="0"/>
              <w:rPr>
                <w:ins w:id="1639" w:author="Microsoft" w:date="2015-10-10T15:02:00Z"/>
                <w:iCs/>
              </w:rPr>
            </w:pPr>
            <w:ins w:id="1640" w:author="Microsoft" w:date="2015-10-10T15:02:00Z">
              <w:r w:rsidRPr="00A71B59">
                <w:rPr>
                  <w:rFonts w:hint="eastAsia"/>
                  <w:iCs/>
                </w:rPr>
                <w:t>金额</w:t>
              </w:r>
              <w:r w:rsidRPr="00FB6DFE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Value</w:t>
              </w:r>
              <w:r w:rsidRPr="00FB6DFE">
                <w:rPr>
                  <w:rFonts w:hint="eastAsia"/>
                  <w:iCs/>
                </w:rPr>
                <w:t>）</w:t>
              </w:r>
              <w:r w:rsidRPr="00A71B59">
                <w:rPr>
                  <w:iCs/>
                </w:rPr>
                <w:t>：分方案显示</w:t>
              </w:r>
              <w:r w:rsidRPr="00A71B59">
                <w:rPr>
                  <w:rFonts w:hint="eastAsia"/>
                  <w:iCs/>
                </w:rPr>
                <w:t>金额</w:t>
              </w:r>
              <w:r w:rsidRPr="00A71B59">
                <w:rPr>
                  <w:iCs/>
                </w:rPr>
                <w:t>；</w:t>
              </w:r>
              <w:r>
                <w:rPr>
                  <w:iCs/>
                </w:rPr>
                <w:t>单位</w:t>
              </w:r>
              <w:r>
                <w:rPr>
                  <w:rFonts w:hint="eastAsia"/>
                  <w:iCs/>
                </w:rPr>
                <w:t>：</w:t>
              </w:r>
              <w:r>
                <w:rPr>
                  <w:iCs/>
                </w:rPr>
                <w:t>瑞尔</w:t>
              </w:r>
              <w:r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riels</w:t>
              </w:r>
              <w:r>
                <w:rPr>
                  <w:rFonts w:hint="eastAsia"/>
                  <w:iCs/>
                </w:rPr>
                <w:t>）</w:t>
              </w:r>
            </w:ins>
          </w:p>
          <w:p w:rsidR="00CD5DAF" w:rsidRPr="00A71B59" w:rsidDel="003519FC" w:rsidRDefault="00CD5DAF" w:rsidP="003967F2">
            <w:pPr>
              <w:pStyle w:val="a8"/>
              <w:numPr>
                <w:ilvl w:val="0"/>
                <w:numId w:val="18"/>
              </w:numPr>
              <w:ind w:firstLineChars="0"/>
              <w:rPr>
                <w:del w:id="1641" w:author="Microsoft" w:date="2015-10-10T15:02:00Z"/>
                <w:iCs/>
              </w:rPr>
            </w:pPr>
            <w:del w:id="1642" w:author="Microsoft" w:date="2015-10-10T15:02:00Z">
              <w:r w:rsidRPr="00A71B59" w:rsidDel="003519FC">
                <w:rPr>
                  <w:rFonts w:hint="eastAsia"/>
                  <w:iCs/>
                </w:rPr>
                <w:delText>数量</w:delText>
              </w:r>
              <w:r w:rsidRPr="00FB6DFE" w:rsidDel="003519FC">
                <w:rPr>
                  <w:rFonts w:hint="eastAsia"/>
                  <w:iCs/>
                </w:rPr>
                <w:delText>（</w:delText>
              </w:r>
              <w:r w:rsidDel="003519FC">
                <w:rPr>
                  <w:rFonts w:hint="eastAsia"/>
                  <w:iCs/>
                </w:rPr>
                <w:delText>Quantity</w:delText>
              </w:r>
              <w:r w:rsidRPr="00FB6DFE" w:rsidDel="003519FC">
                <w:rPr>
                  <w:rFonts w:hint="eastAsia"/>
                  <w:iCs/>
                </w:rPr>
                <w:delText>）</w:delText>
              </w:r>
              <w:r w:rsidRPr="00A71B59" w:rsidDel="003519FC">
                <w:rPr>
                  <w:iCs/>
                </w:rPr>
                <w:delText>：</w:delText>
              </w:r>
              <w:r w:rsidRPr="00A71B59" w:rsidDel="003519FC">
                <w:rPr>
                  <w:rFonts w:hint="eastAsia"/>
                  <w:iCs/>
                </w:rPr>
                <w:delText>文本</w:delText>
              </w:r>
              <w:r w:rsidDel="003519FC">
                <w:rPr>
                  <w:iCs/>
                </w:rPr>
                <w:delText>输入框，单位为</w:delText>
              </w:r>
              <w:r w:rsidDel="003519FC">
                <w:rPr>
                  <w:rFonts w:hint="eastAsia"/>
                  <w:iCs/>
                </w:rPr>
                <w:delText>“</w:delText>
              </w:r>
            </w:del>
            <w:del w:id="1643" w:author="Microsoft" w:date="2015-09-17T11:41:00Z">
              <w:r w:rsidDel="009440FE">
                <w:rPr>
                  <w:rFonts w:hint="eastAsia"/>
                  <w:iCs/>
                </w:rPr>
                <w:delText>本</w:delText>
              </w:r>
            </w:del>
            <w:del w:id="1644" w:author="Microsoft" w:date="2015-10-10T15:02:00Z">
              <w:r w:rsidDel="003519FC">
                <w:rPr>
                  <w:rFonts w:hint="eastAsia"/>
                  <w:iCs/>
                </w:rPr>
                <w:delText>”（</w:delText>
              </w:r>
            </w:del>
            <w:del w:id="1645" w:author="Microsoft" w:date="2015-09-17T11:41:00Z">
              <w:r w:rsidDel="009440FE">
                <w:rPr>
                  <w:rFonts w:hint="eastAsia"/>
                  <w:iCs/>
                </w:rPr>
                <w:delText>packs</w:delText>
              </w:r>
            </w:del>
            <w:del w:id="1646" w:author="Microsoft" w:date="2015-10-10T15:02:00Z">
              <w:r w:rsidDel="003519FC">
                <w:rPr>
                  <w:rFonts w:hint="eastAsia"/>
                  <w:iCs/>
                </w:rPr>
                <w:delText>）</w:delText>
              </w:r>
            </w:del>
          </w:p>
          <w:p w:rsidR="00CD5DAF" w:rsidDel="003519FC" w:rsidRDefault="00CD5DAF" w:rsidP="003967F2">
            <w:pPr>
              <w:pStyle w:val="a8"/>
              <w:numPr>
                <w:ilvl w:val="0"/>
                <w:numId w:val="18"/>
              </w:numPr>
              <w:ind w:firstLineChars="0"/>
              <w:rPr>
                <w:del w:id="1647" w:author="Microsoft" w:date="2015-10-10T15:02:00Z"/>
                <w:iCs/>
              </w:rPr>
            </w:pPr>
            <w:del w:id="1648" w:author="Microsoft" w:date="2015-10-10T15:02:00Z">
              <w:r w:rsidRPr="00A71B59" w:rsidDel="003519FC">
                <w:rPr>
                  <w:rFonts w:hint="eastAsia"/>
                  <w:iCs/>
                </w:rPr>
                <w:delText>金额</w:delText>
              </w:r>
              <w:r w:rsidRPr="00FB6DFE" w:rsidDel="003519FC">
                <w:rPr>
                  <w:rFonts w:hint="eastAsia"/>
                  <w:iCs/>
                </w:rPr>
                <w:delText>（</w:delText>
              </w:r>
              <w:r w:rsidDel="003519FC">
                <w:rPr>
                  <w:rFonts w:hint="eastAsia"/>
                  <w:iCs/>
                </w:rPr>
                <w:delText>Value</w:delText>
              </w:r>
              <w:r w:rsidRPr="00FB6DFE" w:rsidDel="003519FC">
                <w:rPr>
                  <w:rFonts w:hint="eastAsia"/>
                  <w:iCs/>
                </w:rPr>
                <w:delText>）</w:delText>
              </w:r>
              <w:r w:rsidRPr="00A71B59" w:rsidDel="003519FC">
                <w:rPr>
                  <w:iCs/>
                </w:rPr>
                <w:delText>：分方案显示</w:delText>
              </w:r>
              <w:r w:rsidRPr="00A71B59" w:rsidDel="003519FC">
                <w:rPr>
                  <w:rFonts w:hint="eastAsia"/>
                  <w:iCs/>
                </w:rPr>
                <w:delText>金额</w:delText>
              </w:r>
              <w:r w:rsidRPr="00A71B59" w:rsidDel="003519FC">
                <w:rPr>
                  <w:iCs/>
                </w:rPr>
                <w:delText>；</w:delText>
              </w:r>
              <w:r w:rsidDel="003519FC">
                <w:rPr>
                  <w:iCs/>
                </w:rPr>
                <w:delText>单位</w:delText>
              </w:r>
              <w:r w:rsidDel="003519FC">
                <w:rPr>
                  <w:rFonts w:hint="eastAsia"/>
                  <w:iCs/>
                </w:rPr>
                <w:delText>：</w:delText>
              </w:r>
              <w:r w:rsidDel="003519FC">
                <w:rPr>
                  <w:iCs/>
                </w:rPr>
                <w:delText>瑞尔</w:delText>
              </w:r>
              <w:r w:rsidDel="003519FC">
                <w:rPr>
                  <w:rFonts w:hint="eastAsia"/>
                  <w:iCs/>
                </w:rPr>
                <w:delText>（</w:delText>
              </w:r>
              <w:r w:rsidDel="003519FC">
                <w:rPr>
                  <w:rFonts w:hint="eastAsia"/>
                  <w:iCs/>
                </w:rPr>
                <w:delText>riels</w:delText>
              </w:r>
              <w:r w:rsidDel="003519FC">
                <w:rPr>
                  <w:rFonts w:hint="eastAsia"/>
                  <w:iCs/>
                </w:rPr>
                <w:delText>）</w:delText>
              </w:r>
            </w:del>
          </w:p>
          <w:p w:rsidR="00CD5DAF" w:rsidRPr="003519FC" w:rsidDel="003519FC" w:rsidRDefault="00CD5DAF">
            <w:pPr>
              <w:rPr>
                <w:del w:id="1649" w:author="Microsoft" w:date="2015-10-10T15:02:00Z"/>
                <w:iCs/>
                <w:rPrChange w:id="1650" w:author="Microsoft" w:date="2015-10-10T15:02:00Z">
                  <w:rPr>
                    <w:del w:id="1651" w:author="Microsoft" w:date="2015-10-10T15:02:00Z"/>
                  </w:rPr>
                </w:rPrChange>
              </w:rPr>
              <w:pPrChange w:id="1652" w:author="Microsoft" w:date="2015-10-10T15:02:00Z">
                <w:pPr>
                  <w:pStyle w:val="a8"/>
                  <w:numPr>
                    <w:numId w:val="18"/>
                  </w:numPr>
                  <w:ind w:left="420" w:firstLineChars="0" w:hanging="420"/>
                </w:pPr>
              </w:pPrChange>
            </w:pPr>
            <w:del w:id="1653" w:author="Microsoft" w:date="2015-09-17T11:39:00Z">
              <w:r w:rsidRPr="003519FC" w:rsidDel="009440FE">
                <w:rPr>
                  <w:rFonts w:hint="eastAsia"/>
                  <w:iCs/>
                  <w:rPrChange w:id="1654" w:author="Microsoft" w:date="2015-10-10T15:02:00Z">
                    <w:rPr>
                      <w:rFonts w:hint="eastAsia"/>
                    </w:rPr>
                  </w:rPrChange>
                </w:rPr>
                <w:delText>合计</w:delText>
              </w:r>
            </w:del>
            <w:del w:id="1655" w:author="Microsoft" w:date="2015-10-10T15:02:00Z">
              <w:r w:rsidRPr="003519FC" w:rsidDel="003519FC">
                <w:rPr>
                  <w:rFonts w:hint="eastAsia"/>
                  <w:iCs/>
                  <w:rPrChange w:id="1656" w:author="Microsoft" w:date="2015-10-10T15:02:00Z">
                    <w:rPr>
                      <w:rFonts w:hint="eastAsia"/>
                    </w:rPr>
                  </w:rPrChange>
                </w:rPr>
                <w:delText>金额（</w:delText>
              </w:r>
              <w:r w:rsidRPr="003519FC" w:rsidDel="003519FC">
                <w:rPr>
                  <w:iCs/>
                  <w:rPrChange w:id="1657" w:author="Microsoft" w:date="2015-10-10T15:02:00Z">
                    <w:rPr/>
                  </w:rPrChange>
                </w:rPr>
                <w:delText>Total Value</w:delText>
              </w:r>
              <w:r w:rsidRPr="003519FC" w:rsidDel="003519FC">
                <w:rPr>
                  <w:rFonts w:hint="eastAsia"/>
                  <w:iCs/>
                  <w:rPrChange w:id="1658" w:author="Microsoft" w:date="2015-10-10T15:02:00Z">
                    <w:rPr>
                      <w:rFonts w:hint="eastAsia"/>
                    </w:rPr>
                  </w:rPrChange>
                </w:rPr>
                <w:delText>）：所有方案合计金额（瑞尔）</w:delText>
              </w:r>
            </w:del>
          </w:p>
          <w:p w:rsidR="00CD5DAF" w:rsidRPr="008B5EA2" w:rsidRDefault="00CD5DAF">
            <w:pPr>
              <w:pPrChange w:id="1659" w:author="Microsoft" w:date="2015-10-10T15:02:00Z">
                <w:pPr>
                  <w:pStyle w:val="a8"/>
                  <w:numPr>
                    <w:numId w:val="18"/>
                  </w:numPr>
                  <w:ind w:left="420" w:firstLineChars="0" w:hanging="420"/>
                </w:pPr>
              </w:pPrChange>
            </w:pPr>
            <w:del w:id="1660" w:author="Microsoft" w:date="2015-10-10T15:02:00Z">
              <w:r w:rsidRPr="00A71B59" w:rsidDel="003519FC">
                <w:rPr>
                  <w:rFonts w:hint="eastAsia"/>
                </w:rPr>
                <w:delText>备注</w:delText>
              </w:r>
              <w:r w:rsidRPr="00FB6DFE" w:rsidDel="003519FC">
                <w:rPr>
                  <w:rFonts w:hint="eastAsia"/>
                </w:rPr>
                <w:delText>（</w:delText>
              </w:r>
              <w:r w:rsidDel="003519FC">
                <w:rPr>
                  <w:rFonts w:hint="eastAsia"/>
                </w:rPr>
                <w:delText>Remarks</w:delText>
              </w:r>
              <w:r w:rsidRPr="00FB6DFE" w:rsidDel="003519FC">
                <w:rPr>
                  <w:rFonts w:hint="eastAsia"/>
                </w:rPr>
                <w:delText>）</w:delText>
              </w:r>
              <w:r w:rsidRPr="00A71B59" w:rsidDel="003519FC">
                <w:delText>：</w:delText>
              </w:r>
              <w:r w:rsidRPr="00A71B59" w:rsidDel="003519FC">
                <w:rPr>
                  <w:rFonts w:hint="eastAsia"/>
                </w:rPr>
                <w:delText>1</w:delText>
              </w:r>
              <w:r w:rsidDel="003519FC">
                <w:delText>-5</w:delText>
              </w:r>
              <w:r w:rsidRPr="00A71B59" w:rsidDel="003519FC">
                <w:delText>00</w:delText>
              </w:r>
              <w:r w:rsidDel="003519FC">
                <w:rPr>
                  <w:rFonts w:hint="eastAsia"/>
                </w:rPr>
                <w:delText>；</w:delText>
              </w:r>
            </w:del>
          </w:p>
        </w:tc>
      </w:tr>
      <w:tr w:rsidR="00CD5DAF" w:rsidRPr="00883F4B" w:rsidTr="00CD5DAF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CD5DAF" w:rsidRPr="00883F4B" w:rsidRDefault="00CD5DAF" w:rsidP="00CD5DAF">
            <w:r>
              <w:rPr>
                <w:rFonts w:hint="eastAsia"/>
              </w:rPr>
              <w:t>修改</w:t>
            </w:r>
            <w:r>
              <w:t>订单</w:t>
            </w:r>
            <w:r>
              <w:rPr>
                <w:rFonts w:hint="eastAsia"/>
              </w:rPr>
              <w:t>成功</w:t>
            </w:r>
            <w:r>
              <w:t>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Your purchase order has been submitted!</w:t>
            </w:r>
            <w:r>
              <w:rPr>
                <w:rFonts w:hint="eastAsia"/>
              </w:rPr>
              <w:t>）</w:t>
            </w:r>
          </w:p>
        </w:tc>
      </w:tr>
      <w:tr w:rsidR="00CD5DAF" w:rsidRPr="00883F4B" w:rsidTr="00CD5DAF"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CD5DAF" w:rsidRPr="00FE4DC0" w:rsidRDefault="00CD5DAF" w:rsidP="00CD5DAF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CD5DAF" w:rsidRPr="00883F4B" w:rsidTr="00CD5DAF"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CD5DAF" w:rsidRPr="00883F4B" w:rsidRDefault="005405D7" w:rsidP="00CD5DAF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订单状态</w:t>
            </w:r>
            <w:r>
              <w:rPr>
                <w:bCs/>
                <w:iCs/>
              </w:rPr>
              <w:t>为</w:t>
            </w:r>
            <w:r>
              <w:rPr>
                <w:bCs/>
                <w:iCs/>
              </w:rPr>
              <w:t>“</w:t>
            </w:r>
            <w:r>
              <w:rPr>
                <w:rFonts w:hint="eastAsia"/>
                <w:bCs/>
                <w:iCs/>
              </w:rPr>
              <w:t>已受理</w:t>
            </w:r>
            <w:r>
              <w:rPr>
                <w:bCs/>
                <w:iCs/>
              </w:rPr>
              <w:t>”</w:t>
            </w:r>
            <w:r>
              <w:rPr>
                <w:rFonts w:hint="eastAsia"/>
                <w:bCs/>
                <w:iCs/>
              </w:rPr>
              <w:t>时</w:t>
            </w:r>
            <w:r>
              <w:rPr>
                <w:bCs/>
                <w:iCs/>
              </w:rPr>
              <w:t>不可进行修改；</w:t>
            </w:r>
          </w:p>
        </w:tc>
      </w:tr>
      <w:tr w:rsidR="00CD5DAF" w:rsidRPr="00883F4B" w:rsidTr="00CD5DAF"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CD5DAF" w:rsidRPr="00883F4B" w:rsidRDefault="00CD5DAF" w:rsidP="00CD5DAF">
            <w:r>
              <w:rPr>
                <w:rFonts w:hint="eastAsia"/>
              </w:rPr>
              <w:t>无</w:t>
            </w:r>
          </w:p>
        </w:tc>
      </w:tr>
    </w:tbl>
    <w:p w:rsidR="00CD5DAF" w:rsidRPr="00CD5DAF" w:rsidRDefault="00CD5DAF" w:rsidP="00CD5DAF">
      <w:pPr>
        <w:pStyle w:val="a0"/>
      </w:pPr>
    </w:p>
    <w:p w:rsidR="00F97D96" w:rsidRDefault="00F97D96">
      <w:pPr>
        <w:pStyle w:val="3"/>
      </w:pPr>
      <w:bookmarkStart w:id="1661" w:name="_Toc447205890"/>
      <w:r>
        <w:rPr>
          <w:rFonts w:hint="eastAsia"/>
        </w:rPr>
        <w:t>订单</w:t>
      </w:r>
      <w:r>
        <w:t>详情</w:t>
      </w:r>
      <w:r w:rsidR="00323126" w:rsidRPr="00323126">
        <w:rPr>
          <w:rFonts w:hint="eastAsia"/>
        </w:rPr>
        <w:t>（</w:t>
      </w:r>
      <w:r w:rsidR="00C655FA">
        <w:rPr>
          <w:rFonts w:hint="eastAsia"/>
        </w:rPr>
        <w:t>Purchase Order Details</w:t>
      </w:r>
      <w:r w:rsidR="00323126" w:rsidRPr="00323126">
        <w:rPr>
          <w:rFonts w:hint="eastAsia"/>
        </w:rPr>
        <w:t>）</w:t>
      </w:r>
      <w:bookmarkEnd w:id="1661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F97D96" w:rsidRPr="00883F4B" w:rsidTr="00EE3D44">
        <w:tc>
          <w:tcPr>
            <w:tcW w:w="1384" w:type="dxa"/>
            <w:shd w:val="clear" w:color="auto" w:fill="D9D9D9"/>
            <w:vAlign w:val="center"/>
          </w:tcPr>
          <w:p w:rsidR="00F97D96" w:rsidRPr="00883F4B" w:rsidRDefault="00F97D96" w:rsidP="00EE3D4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F97D96" w:rsidRPr="00883F4B" w:rsidRDefault="008E5A19" w:rsidP="00EE3D44">
            <w:pPr>
              <w:rPr>
                <w:iCs/>
              </w:rPr>
            </w:pPr>
            <w:r>
              <w:rPr>
                <w:iCs/>
              </w:rPr>
              <w:t>Jk027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F97D96" w:rsidRPr="00883F4B" w:rsidRDefault="00F97D96" w:rsidP="00EE3D4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F97D96" w:rsidRPr="00883F4B" w:rsidRDefault="00F97D96" w:rsidP="00EE3D44">
            <w:pPr>
              <w:rPr>
                <w:iCs/>
              </w:rPr>
            </w:pPr>
          </w:p>
        </w:tc>
      </w:tr>
      <w:tr w:rsidR="00F97D96" w:rsidRPr="00883F4B" w:rsidTr="00EE3D44">
        <w:tc>
          <w:tcPr>
            <w:tcW w:w="1384" w:type="dxa"/>
            <w:shd w:val="clear" w:color="auto" w:fill="D9D9D9"/>
            <w:vAlign w:val="center"/>
          </w:tcPr>
          <w:p w:rsidR="00F97D96" w:rsidRPr="00883F4B" w:rsidRDefault="00F97D96" w:rsidP="00EE3D4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F97D96" w:rsidRPr="00883F4B" w:rsidRDefault="00F97D96" w:rsidP="00EE3D44">
            <w:pPr>
              <w:rPr>
                <w:iCs/>
              </w:rPr>
            </w:pPr>
            <w:r>
              <w:rPr>
                <w:rFonts w:hint="eastAsia"/>
                <w:iCs/>
              </w:rPr>
              <w:t>订单</w:t>
            </w:r>
            <w:r>
              <w:rPr>
                <w:iCs/>
              </w:rPr>
              <w:t>详细</w:t>
            </w:r>
            <w:r>
              <w:rPr>
                <w:rFonts w:hint="eastAsia"/>
                <w:iCs/>
              </w:rPr>
              <w:t>信息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F97D96" w:rsidRPr="00883F4B" w:rsidRDefault="00F97D96" w:rsidP="00EE3D4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F97D96" w:rsidRPr="00883F4B" w:rsidRDefault="00F97D96" w:rsidP="00EE3D44">
            <w:pPr>
              <w:rPr>
                <w:iCs/>
              </w:rPr>
            </w:pPr>
          </w:p>
        </w:tc>
      </w:tr>
      <w:tr w:rsidR="00F97D96" w:rsidRPr="00883F4B" w:rsidTr="00EE3D44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F97D96" w:rsidRPr="00883F4B" w:rsidRDefault="00F97D96" w:rsidP="00EE3D4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F97D96" w:rsidRPr="00883F4B" w:rsidRDefault="00F97D96" w:rsidP="00EE3D44">
            <w:r>
              <w:rPr>
                <w:rFonts w:hint="eastAsia"/>
              </w:rPr>
              <w:t>查看</w:t>
            </w:r>
            <w:r>
              <w:t>订单详细信息</w:t>
            </w:r>
            <w:r>
              <w:rPr>
                <w:rFonts w:hint="eastAsia"/>
              </w:rPr>
              <w:t>；代理商</w:t>
            </w:r>
            <w:r>
              <w:t>对已提交的订单不可进行</w:t>
            </w:r>
            <w:r>
              <w:rPr>
                <w:rFonts w:hint="eastAsia"/>
              </w:rPr>
              <w:t>修改；</w:t>
            </w:r>
          </w:p>
        </w:tc>
      </w:tr>
      <w:tr w:rsidR="00F97D96" w:rsidRPr="00883F4B" w:rsidTr="00EE3D44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F97D96" w:rsidRPr="00883F4B" w:rsidRDefault="00F97D96" w:rsidP="00EE3D4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F97D96" w:rsidRPr="00F97D96" w:rsidRDefault="00F97D96" w:rsidP="00EE3D44">
            <w:pPr>
              <w:rPr>
                <w:iCs/>
              </w:rPr>
            </w:pPr>
            <w:r>
              <w:rPr>
                <w:rFonts w:hint="eastAsia"/>
                <w:iCs/>
              </w:rPr>
              <w:t>无</w:t>
            </w:r>
          </w:p>
        </w:tc>
      </w:tr>
      <w:tr w:rsidR="00F97D96" w:rsidRPr="00883F4B" w:rsidTr="00EE3D44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F97D96" w:rsidRPr="00883F4B" w:rsidRDefault="00F97D96" w:rsidP="00EE3D4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F97D96" w:rsidRDefault="00F97D96" w:rsidP="00F81EC5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订单编号</w:t>
            </w:r>
            <w:r w:rsidR="00FB6DFE" w:rsidRPr="00FB6DFE">
              <w:rPr>
                <w:rFonts w:hint="eastAsia"/>
                <w:iCs/>
              </w:rPr>
              <w:t>（</w:t>
            </w:r>
            <w:r w:rsidR="00626DAD">
              <w:rPr>
                <w:rFonts w:hint="eastAsia"/>
                <w:iCs/>
              </w:rPr>
              <w:t>Purchase Order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</w:t>
            </w:r>
            <w:r>
              <w:rPr>
                <w:rFonts w:hint="eastAsia"/>
              </w:rPr>
              <w:t>D</w:t>
            </w:r>
            <w:r>
              <w:t>+</w:t>
            </w:r>
            <w:r>
              <w:rPr>
                <w:rFonts w:hint="eastAsia"/>
              </w:rPr>
              <w:t>年月日</w:t>
            </w:r>
            <w:r>
              <w:t xml:space="preserve">+001 </w:t>
            </w:r>
            <w:r>
              <w:rPr>
                <w:rFonts w:hint="eastAsia"/>
              </w:rPr>
              <w:t>例</w:t>
            </w:r>
            <w:r>
              <w:t>：</w:t>
            </w:r>
            <w:r>
              <w:rPr>
                <w:rFonts w:hint="eastAsia"/>
              </w:rPr>
              <w:t>D20150825001</w:t>
            </w:r>
          </w:p>
          <w:p w:rsidR="00F97D96" w:rsidRDefault="00F97D96" w:rsidP="00F81EC5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订单日期</w:t>
            </w:r>
            <w:r w:rsidR="00FB6DFE" w:rsidRPr="00FB6DFE">
              <w:rPr>
                <w:rFonts w:hint="eastAsia"/>
                <w:iCs/>
              </w:rPr>
              <w:t>（</w:t>
            </w:r>
            <w:r w:rsidR="00626DAD">
              <w:rPr>
                <w:rFonts w:hint="eastAsia"/>
                <w:iCs/>
              </w:rPr>
              <w:t>Date of Order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t>：年月日</w:t>
            </w:r>
            <w:r>
              <w:rPr>
                <w:rFonts w:hint="eastAsia"/>
              </w:rPr>
              <w:t>，</w:t>
            </w:r>
            <w:r>
              <w:t>时分秒</w:t>
            </w:r>
            <w:r w:rsidR="00CF2456">
              <w:rPr>
                <w:rFonts w:hint="eastAsia"/>
              </w:rPr>
              <w:t>；</w:t>
            </w:r>
          </w:p>
          <w:p w:rsidR="00F97D96" w:rsidRDefault="0009004B" w:rsidP="00F81EC5">
            <w:pPr>
              <w:pStyle w:val="a8"/>
              <w:numPr>
                <w:ilvl w:val="0"/>
                <w:numId w:val="10"/>
              </w:numPr>
              <w:ind w:firstLineChars="0"/>
              <w:rPr>
                <w:iCs/>
              </w:rPr>
            </w:pPr>
            <w:ins w:id="1662" w:author="Microsoft" w:date="2015-10-10T14:46:00Z">
              <w:r>
                <w:rPr>
                  <w:rFonts w:hint="eastAsia"/>
                  <w:iCs/>
                </w:rPr>
                <w:lastRenderedPageBreak/>
                <w:t>申请</w:t>
              </w:r>
            </w:ins>
            <w:del w:id="1663" w:author="Microsoft" w:date="2015-10-10T14:46:00Z">
              <w:r w:rsidR="00F97D96" w:rsidDel="0009004B">
                <w:rPr>
                  <w:rFonts w:hint="eastAsia"/>
                  <w:iCs/>
                </w:rPr>
                <w:delText>提交</w:delText>
              </w:r>
            </w:del>
            <w:r w:rsidR="00F97D96">
              <w:rPr>
                <w:rFonts w:hint="eastAsia"/>
                <w:iCs/>
              </w:rPr>
              <w:t>人</w:t>
            </w:r>
            <w:r w:rsidR="00FB6DFE" w:rsidRPr="00FB6DFE">
              <w:rPr>
                <w:rFonts w:hint="eastAsia"/>
                <w:iCs/>
              </w:rPr>
              <w:t>（</w:t>
            </w:r>
            <w:r w:rsidR="00626DAD">
              <w:rPr>
                <w:rFonts w:hint="eastAsia"/>
                <w:iCs/>
              </w:rPr>
              <w:t>Submitted By</w:t>
            </w:r>
            <w:r w:rsidR="00FB6DFE" w:rsidRPr="00FB6DFE">
              <w:rPr>
                <w:rFonts w:hint="eastAsia"/>
                <w:iCs/>
              </w:rPr>
              <w:t>）</w:t>
            </w:r>
            <w:r w:rsidR="00382C85">
              <w:rPr>
                <w:iCs/>
              </w:rPr>
              <w:t>：</w:t>
            </w:r>
            <w:r w:rsidR="00F97D96">
              <w:rPr>
                <w:rFonts w:hint="eastAsia"/>
                <w:iCs/>
              </w:rPr>
              <w:t>填写</w:t>
            </w:r>
            <w:r w:rsidR="00F97D96">
              <w:rPr>
                <w:iCs/>
              </w:rPr>
              <w:t>订单</w:t>
            </w:r>
            <w:ins w:id="1664" w:author="Microsoft" w:date="2015-10-21T17:38:00Z">
              <w:r w:rsidR="00B71444">
                <w:rPr>
                  <w:rFonts w:hint="eastAsia"/>
                  <w:iCs/>
                </w:rPr>
                <w:t>用户</w:t>
              </w:r>
              <w:r w:rsidR="00B71444">
                <w:rPr>
                  <w:iCs/>
                </w:rPr>
                <w:t>的真实姓名；</w:t>
              </w:r>
            </w:ins>
            <w:del w:id="1665" w:author="Microsoft" w:date="2015-10-21T17:38:00Z">
              <w:r w:rsidR="00F97D96" w:rsidDel="00B71444">
                <w:rPr>
                  <w:rFonts w:hint="eastAsia"/>
                  <w:iCs/>
                </w:rPr>
                <w:delText>的</w:delText>
              </w:r>
              <w:r w:rsidR="00F97D96" w:rsidDel="00B71444">
                <w:rPr>
                  <w:iCs/>
                </w:rPr>
                <w:delText>用户名；</w:delText>
              </w:r>
            </w:del>
          </w:p>
          <w:p w:rsidR="00F97D96" w:rsidDel="00824CB2" w:rsidRDefault="00F97D96" w:rsidP="00F81EC5">
            <w:pPr>
              <w:pStyle w:val="a8"/>
              <w:numPr>
                <w:ilvl w:val="0"/>
                <w:numId w:val="10"/>
              </w:numPr>
              <w:ind w:firstLineChars="0"/>
              <w:rPr>
                <w:del w:id="1666" w:author="Microsoft" w:date="2015-10-21T17:36:00Z"/>
                <w:iCs/>
              </w:rPr>
            </w:pPr>
            <w:r>
              <w:rPr>
                <w:rFonts w:hint="eastAsia"/>
                <w:iCs/>
              </w:rPr>
              <w:t>订货</w:t>
            </w:r>
            <w:r>
              <w:rPr>
                <w:iCs/>
              </w:rPr>
              <w:t>单位</w:t>
            </w:r>
            <w:r w:rsidR="00FB6DFE" w:rsidRPr="00FB6DFE">
              <w:rPr>
                <w:rFonts w:hint="eastAsia"/>
                <w:iCs/>
              </w:rPr>
              <w:t>（</w:t>
            </w:r>
            <w:r w:rsidR="00B4598B">
              <w:rPr>
                <w:rFonts w:hint="eastAsia"/>
                <w:iCs/>
              </w:rPr>
              <w:t xml:space="preserve">Purchasing </w:t>
            </w:r>
            <w:r w:rsidR="00031892">
              <w:rPr>
                <w:rFonts w:hint="eastAsia"/>
                <w:iCs/>
              </w:rPr>
              <w:t>Unit</w:t>
            </w:r>
            <w:r w:rsidR="00FB6DFE" w:rsidRPr="00FB6DFE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ins w:id="1667" w:author="Microsoft" w:date="2015-10-10T15:04:00Z">
              <w:r w:rsidR="00F81EC5">
                <w:rPr>
                  <w:rFonts w:hint="eastAsia"/>
                  <w:iCs/>
                </w:rPr>
                <w:t>提交订单</w:t>
              </w:r>
              <w:r w:rsidR="00F81EC5">
                <w:rPr>
                  <w:iCs/>
                </w:rPr>
                <w:t>的站点名称</w:t>
              </w:r>
            </w:ins>
            <w:del w:id="1668" w:author="Microsoft" w:date="2015-10-10T15:04:00Z">
              <w:r w:rsidDel="00F81EC5">
                <w:rPr>
                  <w:iCs/>
                </w:rPr>
                <w:delText>当前</w:delText>
              </w:r>
              <w:r w:rsidDel="00F81EC5">
                <w:rPr>
                  <w:rFonts w:hint="eastAsia"/>
                  <w:iCs/>
                </w:rPr>
                <w:delText>用户</w:delText>
              </w:r>
              <w:r w:rsidDel="00F81EC5">
                <w:rPr>
                  <w:iCs/>
                </w:rPr>
                <w:delText>所</w:delText>
              </w:r>
            </w:del>
            <w:del w:id="1669" w:author="Microsoft" w:date="2015-10-10T15:03:00Z">
              <w:r w:rsidDel="00F81EC5">
                <w:rPr>
                  <w:iCs/>
                </w:rPr>
                <w:delText>属的</w:delText>
              </w:r>
              <w:r w:rsidDel="00F81EC5">
                <w:rPr>
                  <w:rFonts w:hint="eastAsia"/>
                  <w:iCs/>
                </w:rPr>
                <w:delText>公司</w:delText>
              </w:r>
            </w:del>
          </w:p>
          <w:p w:rsidR="00382C85" w:rsidDel="00636D5D" w:rsidRDefault="00382C85">
            <w:pPr>
              <w:pStyle w:val="a8"/>
              <w:numPr>
                <w:ilvl w:val="0"/>
                <w:numId w:val="10"/>
              </w:numPr>
              <w:ind w:firstLineChars="0"/>
              <w:rPr>
                <w:del w:id="1670" w:author="Microsoft" w:date="2015-10-10T15:22:00Z"/>
              </w:rPr>
            </w:pPr>
            <w:del w:id="1671" w:author="Microsoft" w:date="2015-10-10T15:22:00Z">
              <w:r w:rsidDel="00636D5D">
                <w:rPr>
                  <w:rFonts w:hint="eastAsia"/>
                </w:rPr>
                <w:delText>付款</w:delText>
              </w:r>
              <w:r w:rsidDel="00636D5D">
                <w:delText>时间</w:delText>
              </w:r>
              <w:r w:rsidR="00FB6DFE" w:rsidRPr="00824CB2" w:rsidDel="00636D5D">
                <w:rPr>
                  <w:rFonts w:hint="eastAsia"/>
                  <w:iCs/>
                </w:rPr>
                <w:delText>（</w:delText>
              </w:r>
              <w:r w:rsidR="00B4598B" w:rsidRPr="00824CB2" w:rsidDel="00636D5D">
                <w:rPr>
                  <w:iCs/>
                </w:rPr>
                <w:delText>Date of Payment</w:delText>
              </w:r>
              <w:r w:rsidR="00FB6DFE" w:rsidRPr="00824CB2" w:rsidDel="00636D5D">
                <w:rPr>
                  <w:rFonts w:hint="eastAsia"/>
                  <w:iCs/>
                </w:rPr>
                <w:delText>）</w:delText>
              </w:r>
              <w:r w:rsidDel="00636D5D">
                <w:delText>：年月日，时分秒</w:delText>
              </w:r>
              <w:r w:rsidR="002807B2" w:rsidDel="00636D5D">
                <w:rPr>
                  <w:rFonts w:hint="eastAsia"/>
                </w:rPr>
                <w:delText>，站点</w:delText>
              </w:r>
              <w:r w:rsidR="002807B2" w:rsidDel="00636D5D">
                <w:delText>最后进行</w:delText>
              </w:r>
              <w:r w:rsidR="002807B2" w:rsidDel="00636D5D">
                <w:rPr>
                  <w:rFonts w:hint="eastAsia"/>
                </w:rPr>
                <w:delText>收货</w:delText>
              </w:r>
              <w:r w:rsidR="002807B2" w:rsidDel="00636D5D">
                <w:delText>确认后，生产付款时间；</w:delText>
              </w:r>
              <w:r w:rsidR="00CF2456" w:rsidDel="00636D5D">
                <w:rPr>
                  <w:rFonts w:hint="eastAsia"/>
                </w:rPr>
                <w:delText>（已收货状态</w:delText>
              </w:r>
              <w:r w:rsidR="00CF2456" w:rsidDel="00636D5D">
                <w:delText>可查看）</w:delText>
              </w:r>
            </w:del>
          </w:p>
          <w:p w:rsidR="00382C85" w:rsidDel="00636D5D" w:rsidRDefault="00382C85">
            <w:pPr>
              <w:pStyle w:val="a8"/>
              <w:rPr>
                <w:del w:id="1672" w:author="Microsoft" w:date="2015-10-10T15:22:00Z"/>
              </w:rPr>
              <w:pPrChange w:id="1673" w:author="Microsoft" w:date="2015-10-21T17:36:00Z">
                <w:pPr>
                  <w:pStyle w:val="a8"/>
                  <w:numPr>
                    <w:numId w:val="10"/>
                  </w:numPr>
                  <w:ind w:left="420" w:firstLineChars="0" w:hanging="420"/>
                </w:pPr>
              </w:pPrChange>
            </w:pPr>
            <w:del w:id="1674" w:author="Microsoft" w:date="2015-10-10T15:22:00Z">
              <w:r w:rsidDel="00636D5D">
                <w:rPr>
                  <w:rFonts w:hint="eastAsia"/>
                </w:rPr>
                <w:delText>发货</w:delText>
              </w:r>
              <w:r w:rsidDel="00636D5D">
                <w:delText>时间</w:delText>
              </w:r>
              <w:r w:rsidR="00FB6DFE" w:rsidRPr="00FB6DFE" w:rsidDel="00636D5D">
                <w:rPr>
                  <w:rFonts w:hint="eastAsia"/>
                  <w:iCs/>
                </w:rPr>
                <w:delText>（</w:delText>
              </w:r>
              <w:r w:rsidR="00B4598B" w:rsidDel="00636D5D">
                <w:rPr>
                  <w:rFonts w:hint="eastAsia"/>
                  <w:iCs/>
                </w:rPr>
                <w:delText>Date of Delivery</w:delText>
              </w:r>
              <w:r w:rsidR="00FB6DFE" w:rsidRPr="00FB6DFE" w:rsidDel="00636D5D">
                <w:rPr>
                  <w:rFonts w:hint="eastAsia"/>
                  <w:iCs/>
                </w:rPr>
                <w:delText>）</w:delText>
              </w:r>
              <w:r w:rsidDel="00636D5D">
                <w:delText>：年月日，时分秒</w:delText>
              </w:r>
              <w:r w:rsidR="002807B2" w:rsidDel="00636D5D">
                <w:rPr>
                  <w:rFonts w:hint="eastAsia"/>
                </w:rPr>
                <w:delText>，</w:delText>
              </w:r>
              <w:r w:rsidR="002807B2" w:rsidDel="00636D5D">
                <w:delText>当仓库进行发货后，出货单中的订单</w:delText>
              </w:r>
              <w:r w:rsidR="002807B2" w:rsidDel="00636D5D">
                <w:rPr>
                  <w:rFonts w:hint="eastAsia"/>
                </w:rPr>
                <w:delText>状态</w:delText>
              </w:r>
              <w:r w:rsidR="002807B2" w:rsidDel="00636D5D">
                <w:delText>改为</w:delText>
              </w:r>
              <w:r w:rsidR="002807B2" w:rsidDel="00636D5D">
                <w:delText>“</w:delText>
              </w:r>
              <w:r w:rsidR="002807B2" w:rsidDel="00636D5D">
                <w:rPr>
                  <w:rFonts w:hint="eastAsia"/>
                </w:rPr>
                <w:delText>已</w:delText>
              </w:r>
              <w:r w:rsidR="002807B2" w:rsidDel="00636D5D">
                <w:delText>发货</w:delText>
              </w:r>
              <w:r w:rsidR="002807B2" w:rsidDel="00636D5D">
                <w:delText>”</w:delText>
              </w:r>
              <w:r w:rsidR="002807B2" w:rsidDel="00636D5D">
                <w:rPr>
                  <w:rFonts w:hint="eastAsia"/>
                </w:rPr>
                <w:delText>并</w:delText>
              </w:r>
              <w:r w:rsidR="002807B2" w:rsidDel="00636D5D">
                <w:delText>记录发货时间；</w:delText>
              </w:r>
              <w:r w:rsidR="00CF2456" w:rsidDel="00636D5D">
                <w:rPr>
                  <w:rFonts w:hint="eastAsia"/>
                </w:rPr>
                <w:delText>（已发货</w:delText>
              </w:r>
              <w:r w:rsidR="00CF2456" w:rsidDel="00636D5D">
                <w:delText>状态可查看）</w:delText>
              </w:r>
            </w:del>
          </w:p>
          <w:p w:rsidR="009F7773" w:rsidDel="00636D5D" w:rsidRDefault="009F7773">
            <w:pPr>
              <w:pStyle w:val="a8"/>
              <w:rPr>
                <w:del w:id="1675" w:author="Microsoft" w:date="2015-10-10T15:22:00Z"/>
              </w:rPr>
              <w:pPrChange w:id="1676" w:author="Microsoft" w:date="2015-10-21T17:36:00Z">
                <w:pPr>
                  <w:pStyle w:val="a8"/>
                  <w:numPr>
                    <w:numId w:val="10"/>
                  </w:numPr>
                  <w:ind w:left="420" w:firstLineChars="0" w:hanging="420"/>
                </w:pPr>
              </w:pPrChange>
            </w:pPr>
            <w:del w:id="1677" w:author="Microsoft" w:date="2015-10-10T15:22:00Z">
              <w:r w:rsidDel="00636D5D">
                <w:delText>发货人</w:delText>
              </w:r>
              <w:r w:rsidR="00FB6DFE" w:rsidRPr="00FB6DFE" w:rsidDel="00636D5D">
                <w:rPr>
                  <w:rFonts w:hint="eastAsia"/>
                  <w:iCs/>
                </w:rPr>
                <w:delText>（</w:delText>
              </w:r>
              <w:r w:rsidR="001D527D" w:rsidDel="00636D5D">
                <w:rPr>
                  <w:rFonts w:hint="eastAsia"/>
                  <w:iCs/>
                </w:rPr>
                <w:delText>Processed</w:delText>
              </w:r>
              <w:r w:rsidR="00B4598B" w:rsidDel="00636D5D">
                <w:rPr>
                  <w:rFonts w:hint="eastAsia"/>
                  <w:iCs/>
                </w:rPr>
                <w:delText xml:space="preserve"> By</w:delText>
              </w:r>
              <w:r w:rsidR="00FB6DFE" w:rsidRPr="00FB6DFE" w:rsidDel="00636D5D">
                <w:rPr>
                  <w:rFonts w:hint="eastAsia"/>
                  <w:iCs/>
                </w:rPr>
                <w:delText>）</w:delText>
              </w:r>
              <w:r w:rsidDel="00636D5D">
                <w:rPr>
                  <w:rFonts w:hint="eastAsia"/>
                </w:rPr>
                <w:delText>：仓库管理员</w:delText>
              </w:r>
              <w:r w:rsidR="00CF2456" w:rsidDel="00636D5D">
                <w:rPr>
                  <w:rFonts w:hint="eastAsia"/>
                </w:rPr>
                <w:delText>（已发货</w:delText>
              </w:r>
              <w:r w:rsidR="00CF2456" w:rsidDel="00636D5D">
                <w:delText>状态可查看）</w:delText>
              </w:r>
            </w:del>
          </w:p>
          <w:p w:rsidR="009F7773" w:rsidRDefault="009F7773">
            <w:pPr>
              <w:pStyle w:val="a8"/>
              <w:numPr>
                <w:ilvl w:val="0"/>
                <w:numId w:val="10"/>
              </w:numPr>
              <w:ind w:firstLineChars="0"/>
              <w:rPr>
                <w:ins w:id="1678" w:author="Microsoft" w:date="2015-10-10T15:23:00Z"/>
              </w:rPr>
            </w:pPr>
            <w:del w:id="1679" w:author="Microsoft" w:date="2015-10-21T17:36:00Z">
              <w:r w:rsidDel="00824CB2">
                <w:delText>配送人</w:delText>
              </w:r>
              <w:r w:rsidR="00FB6DFE" w:rsidRPr="00FB6DFE" w:rsidDel="00824CB2">
                <w:rPr>
                  <w:rFonts w:hint="eastAsia"/>
                  <w:iCs/>
                </w:rPr>
                <w:delText>（</w:delText>
              </w:r>
              <w:r w:rsidR="00B4598B" w:rsidDel="00824CB2">
                <w:rPr>
                  <w:rFonts w:hint="eastAsia"/>
                  <w:iCs/>
                </w:rPr>
                <w:delText>Delivered By</w:delText>
              </w:r>
              <w:r w:rsidR="00FB6DFE" w:rsidRPr="00FB6DFE" w:rsidDel="00824CB2">
                <w:rPr>
                  <w:rFonts w:hint="eastAsia"/>
                  <w:iCs/>
                </w:rPr>
                <w:delText>）</w:delText>
              </w:r>
              <w:r w:rsidDel="00824CB2">
                <w:rPr>
                  <w:rFonts w:hint="eastAsia"/>
                </w:rPr>
                <w:delText>：市场管理员</w:delText>
              </w:r>
            </w:del>
          </w:p>
          <w:p w:rsidR="00636D5D" w:rsidRDefault="00636D5D" w:rsidP="00F81EC5">
            <w:pPr>
              <w:pStyle w:val="a8"/>
              <w:numPr>
                <w:ilvl w:val="0"/>
                <w:numId w:val="10"/>
              </w:numPr>
              <w:ind w:firstLineChars="0"/>
              <w:rPr>
                <w:ins w:id="1680" w:author="Microsoft" w:date="2015-10-10T15:04:00Z"/>
              </w:rPr>
            </w:pPr>
            <w:ins w:id="1681" w:author="Microsoft" w:date="2015-10-10T15:23:00Z">
              <w:r>
                <w:rPr>
                  <w:rFonts w:hint="eastAsia"/>
                </w:rPr>
                <w:t>总</w:t>
              </w:r>
              <w:r>
                <w:t>数量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T</w:t>
              </w:r>
              <w:r>
                <w:t>otal Quantity</w:t>
              </w:r>
              <w:r>
                <w:t>）：所有方案合计数量</w:t>
              </w:r>
            </w:ins>
          </w:p>
          <w:p w:rsidR="00F81EC5" w:rsidRDefault="00F81EC5" w:rsidP="00F81EC5">
            <w:pPr>
              <w:pStyle w:val="a8"/>
              <w:numPr>
                <w:ilvl w:val="0"/>
                <w:numId w:val="10"/>
              </w:numPr>
              <w:ind w:firstLineChars="0"/>
              <w:rPr>
                <w:ins w:id="1682" w:author="Microsoft" w:date="2015-10-10T15:05:00Z"/>
                <w:iCs/>
              </w:rPr>
            </w:pPr>
            <w:ins w:id="1683" w:author="Microsoft" w:date="2015-10-10T15:05:00Z">
              <w:r>
                <w:rPr>
                  <w:rFonts w:hint="eastAsia"/>
                  <w:iCs/>
                </w:rPr>
                <w:t>总</w:t>
              </w:r>
              <w:r w:rsidRPr="00DF1915">
                <w:rPr>
                  <w:iCs/>
                </w:rPr>
                <w:t>金额</w:t>
              </w:r>
              <w:r w:rsidRPr="00FB6DFE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Total Value</w:t>
              </w:r>
              <w:r w:rsidRPr="00FB6DFE">
                <w:rPr>
                  <w:rFonts w:hint="eastAsia"/>
                  <w:iCs/>
                </w:rPr>
                <w:t>）</w:t>
              </w:r>
              <w:r w:rsidRPr="00DF1915">
                <w:rPr>
                  <w:iCs/>
                </w:rPr>
                <w:t>：所有方案合计</w:t>
              </w:r>
              <w:r w:rsidRPr="00DF1915">
                <w:rPr>
                  <w:rFonts w:hint="eastAsia"/>
                  <w:iCs/>
                </w:rPr>
                <w:t>金额</w:t>
              </w:r>
              <w:r w:rsidRPr="00DF1915">
                <w:rPr>
                  <w:iCs/>
                </w:rPr>
                <w:t>（</w:t>
              </w:r>
              <w:r w:rsidRPr="00DF1915">
                <w:rPr>
                  <w:rFonts w:hint="eastAsia"/>
                  <w:iCs/>
                </w:rPr>
                <w:t>瑞尔</w:t>
              </w:r>
              <w:r w:rsidRPr="00DF1915">
                <w:rPr>
                  <w:iCs/>
                </w:rPr>
                <w:t>）</w:t>
              </w:r>
            </w:ins>
          </w:p>
          <w:p w:rsidR="00F81EC5" w:rsidRPr="00382C85" w:rsidRDefault="00F81EC5" w:rsidP="00F81EC5">
            <w:pPr>
              <w:pStyle w:val="a8"/>
              <w:numPr>
                <w:ilvl w:val="0"/>
                <w:numId w:val="10"/>
              </w:numPr>
              <w:ind w:firstLineChars="0"/>
            </w:pPr>
            <w:ins w:id="1684" w:author="Microsoft" w:date="2015-10-10T15:05:00Z">
              <w:r w:rsidRPr="00DF1915">
                <w:rPr>
                  <w:rFonts w:hint="eastAsia"/>
                  <w:iCs/>
                </w:rPr>
                <w:t>备注</w:t>
              </w:r>
              <w:r w:rsidRPr="00FB6DFE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Remarks</w:t>
              </w:r>
              <w:r w:rsidRPr="00FB6DFE">
                <w:rPr>
                  <w:rFonts w:hint="eastAsia"/>
                  <w:iCs/>
                </w:rPr>
                <w:t>）</w:t>
              </w:r>
              <w:r w:rsidRPr="00DF1915">
                <w:rPr>
                  <w:iCs/>
                </w:rPr>
                <w:t>：</w:t>
              </w:r>
            </w:ins>
          </w:p>
          <w:p w:rsidR="00F97D96" w:rsidRDefault="00F97D96" w:rsidP="00F97D96">
            <w:pPr>
              <w:rPr>
                <w:iCs/>
              </w:rPr>
            </w:pPr>
            <w:r>
              <w:rPr>
                <w:rFonts w:hint="eastAsia"/>
                <w:iCs/>
              </w:rPr>
              <w:t>订单详细内容列表</w:t>
            </w:r>
            <w:r>
              <w:rPr>
                <w:iCs/>
              </w:rPr>
              <w:t>：</w:t>
            </w:r>
          </w:p>
          <w:p w:rsidR="00F81EC5" w:rsidRPr="00A71B59" w:rsidRDefault="00F81EC5" w:rsidP="00F81EC5">
            <w:pPr>
              <w:pStyle w:val="a8"/>
              <w:numPr>
                <w:ilvl w:val="0"/>
                <w:numId w:val="10"/>
              </w:numPr>
              <w:ind w:firstLineChars="0"/>
              <w:rPr>
                <w:ins w:id="1685" w:author="Microsoft" w:date="2015-10-10T15:04:00Z"/>
                <w:iCs/>
              </w:rPr>
            </w:pPr>
            <w:ins w:id="1686" w:author="Microsoft" w:date="2015-10-10T15:04:00Z">
              <w:r w:rsidRPr="00A71B59">
                <w:rPr>
                  <w:rFonts w:hint="eastAsia"/>
                  <w:iCs/>
                </w:rPr>
                <w:t>方案</w:t>
              </w:r>
              <w:r w:rsidRPr="00A71B59">
                <w:rPr>
                  <w:iCs/>
                </w:rPr>
                <w:t>名称</w:t>
              </w:r>
              <w:r w:rsidRPr="00FB6DFE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Plan</w:t>
              </w:r>
              <w:r w:rsidRPr="00FB6DFE">
                <w:rPr>
                  <w:rFonts w:hint="eastAsia"/>
                  <w:iCs/>
                </w:rPr>
                <w:t>）</w:t>
              </w:r>
              <w:r w:rsidRPr="00A71B59">
                <w:rPr>
                  <w:iCs/>
                </w:rPr>
                <w:t>：</w:t>
              </w:r>
              <w:r w:rsidRPr="00A71B59">
                <w:rPr>
                  <w:rFonts w:hint="eastAsia"/>
                  <w:iCs/>
                </w:rPr>
                <w:t>下拉框</w:t>
              </w:r>
              <w:r w:rsidRPr="00A71B59">
                <w:rPr>
                  <w:iCs/>
                </w:rPr>
                <w:t>选择</w:t>
              </w:r>
            </w:ins>
          </w:p>
          <w:p w:rsidR="00F81EC5" w:rsidRDefault="00F81EC5" w:rsidP="00F81EC5">
            <w:pPr>
              <w:pStyle w:val="a8"/>
              <w:numPr>
                <w:ilvl w:val="0"/>
                <w:numId w:val="10"/>
              </w:numPr>
              <w:ind w:firstLineChars="0"/>
              <w:rPr>
                <w:ins w:id="1687" w:author="Microsoft" w:date="2015-10-10T15:04:00Z"/>
                <w:iCs/>
              </w:rPr>
            </w:pPr>
            <w:ins w:id="1688" w:author="Microsoft" w:date="2015-10-10T15:04:00Z">
              <w:r w:rsidRPr="00A71B59">
                <w:rPr>
                  <w:rFonts w:hint="eastAsia"/>
                  <w:iCs/>
                </w:rPr>
                <w:t>数量</w:t>
              </w:r>
              <w:r w:rsidRPr="00FB6DFE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Quantity</w:t>
              </w:r>
              <w:r w:rsidRPr="00FB6DFE">
                <w:rPr>
                  <w:rFonts w:hint="eastAsia"/>
                  <w:iCs/>
                </w:rPr>
                <w:t>）</w:t>
              </w:r>
              <w:r w:rsidRPr="00A71B59">
                <w:rPr>
                  <w:iCs/>
                </w:rPr>
                <w:t>：</w:t>
              </w:r>
              <w:r w:rsidRPr="00A71B59">
                <w:rPr>
                  <w:rFonts w:hint="eastAsia"/>
                  <w:iCs/>
                </w:rPr>
                <w:t>文本</w:t>
              </w:r>
              <w:r>
                <w:rPr>
                  <w:iCs/>
                </w:rPr>
                <w:t>输入框，单位为</w:t>
              </w:r>
              <w:r>
                <w:rPr>
                  <w:rFonts w:hint="eastAsia"/>
                  <w:iCs/>
                </w:rPr>
                <w:t>“本”（</w:t>
              </w:r>
              <w:r>
                <w:rPr>
                  <w:iCs/>
                </w:rPr>
                <w:t>packs</w:t>
              </w:r>
              <w:r>
                <w:rPr>
                  <w:rFonts w:hint="eastAsia"/>
                  <w:iCs/>
                </w:rPr>
                <w:t>）</w:t>
              </w:r>
            </w:ins>
          </w:p>
          <w:p w:rsidR="00F81EC5" w:rsidRPr="00A71B59" w:rsidRDefault="00F81EC5" w:rsidP="00F81EC5">
            <w:pPr>
              <w:pStyle w:val="a8"/>
              <w:numPr>
                <w:ilvl w:val="0"/>
                <w:numId w:val="10"/>
              </w:numPr>
              <w:ind w:firstLineChars="0"/>
              <w:rPr>
                <w:ins w:id="1689" w:author="Microsoft" w:date="2015-10-10T15:04:00Z"/>
                <w:iCs/>
              </w:rPr>
            </w:pPr>
            <w:ins w:id="1690" w:author="Microsoft" w:date="2015-10-10T15:04:00Z">
              <w:r>
                <w:rPr>
                  <w:rFonts w:hint="eastAsia"/>
                  <w:iCs/>
                </w:rPr>
                <w:t>张数（</w:t>
              </w:r>
              <w:r>
                <w:rPr>
                  <w:iCs/>
                </w:rPr>
                <w:t>tickets</w:t>
              </w:r>
              <w:r>
                <w:rPr>
                  <w:iCs/>
                </w:rPr>
                <w:t>）：</w:t>
              </w:r>
              <w:r>
                <w:rPr>
                  <w:rFonts w:hint="eastAsia"/>
                  <w:iCs/>
                </w:rPr>
                <w:t>根据</w:t>
              </w:r>
              <w:r>
                <w:rPr>
                  <w:iCs/>
                </w:rPr>
                <w:t>输入的</w:t>
              </w:r>
              <w:r>
                <w:rPr>
                  <w:rFonts w:hint="eastAsia"/>
                  <w:iCs/>
                </w:rPr>
                <w:t>本数计算</w:t>
              </w:r>
              <w:r>
                <w:rPr>
                  <w:iCs/>
                </w:rPr>
                <w:t>张数；</w:t>
              </w:r>
            </w:ins>
          </w:p>
          <w:p w:rsidR="00F81EC5" w:rsidRDefault="00F81EC5" w:rsidP="00F81EC5">
            <w:pPr>
              <w:pStyle w:val="a8"/>
              <w:numPr>
                <w:ilvl w:val="0"/>
                <w:numId w:val="10"/>
              </w:numPr>
              <w:ind w:firstLineChars="0"/>
              <w:rPr>
                <w:ins w:id="1691" w:author="Microsoft" w:date="2015-10-10T15:04:00Z"/>
                <w:iCs/>
              </w:rPr>
            </w:pPr>
            <w:ins w:id="1692" w:author="Microsoft" w:date="2015-10-10T15:04:00Z">
              <w:r w:rsidRPr="00A71B59">
                <w:rPr>
                  <w:rFonts w:hint="eastAsia"/>
                  <w:iCs/>
                </w:rPr>
                <w:t>金额</w:t>
              </w:r>
              <w:r w:rsidRPr="00FB6DFE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Value</w:t>
              </w:r>
              <w:r w:rsidRPr="00FB6DFE">
                <w:rPr>
                  <w:rFonts w:hint="eastAsia"/>
                  <w:iCs/>
                </w:rPr>
                <w:t>）</w:t>
              </w:r>
              <w:r w:rsidRPr="00A71B59">
                <w:rPr>
                  <w:iCs/>
                </w:rPr>
                <w:t>：分方案显示</w:t>
              </w:r>
              <w:r w:rsidRPr="00A71B59">
                <w:rPr>
                  <w:rFonts w:hint="eastAsia"/>
                  <w:iCs/>
                </w:rPr>
                <w:t>金额</w:t>
              </w:r>
              <w:r w:rsidRPr="00A71B59">
                <w:rPr>
                  <w:iCs/>
                </w:rPr>
                <w:t>；</w:t>
              </w:r>
              <w:r>
                <w:rPr>
                  <w:iCs/>
                </w:rPr>
                <w:t>单位</w:t>
              </w:r>
              <w:r>
                <w:rPr>
                  <w:rFonts w:hint="eastAsia"/>
                  <w:iCs/>
                </w:rPr>
                <w:t>：</w:t>
              </w:r>
              <w:r>
                <w:rPr>
                  <w:iCs/>
                </w:rPr>
                <w:t>瑞尔</w:t>
              </w:r>
              <w:r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riels</w:t>
              </w:r>
              <w:r>
                <w:rPr>
                  <w:rFonts w:hint="eastAsia"/>
                  <w:iCs/>
                </w:rPr>
                <w:t>）</w:t>
              </w:r>
            </w:ins>
          </w:p>
          <w:p w:rsidR="00F97D96" w:rsidDel="00F81EC5" w:rsidRDefault="00F97D96" w:rsidP="00F81EC5">
            <w:pPr>
              <w:pStyle w:val="a8"/>
              <w:numPr>
                <w:ilvl w:val="0"/>
                <w:numId w:val="10"/>
              </w:numPr>
              <w:ind w:firstLineChars="0"/>
              <w:rPr>
                <w:del w:id="1693" w:author="Microsoft" w:date="2015-10-10T15:04:00Z"/>
                <w:iCs/>
              </w:rPr>
            </w:pPr>
            <w:del w:id="1694" w:author="Microsoft" w:date="2015-10-10T15:04:00Z">
              <w:r w:rsidRPr="00A71B59" w:rsidDel="00F81EC5">
                <w:rPr>
                  <w:rFonts w:hint="eastAsia"/>
                  <w:iCs/>
                </w:rPr>
                <w:delText>方案</w:delText>
              </w:r>
              <w:r w:rsidRPr="00A71B59" w:rsidDel="00F81EC5">
                <w:rPr>
                  <w:iCs/>
                </w:rPr>
                <w:delText>名称</w:delText>
              </w:r>
              <w:r w:rsidR="00FB6DFE" w:rsidRPr="00FB6DFE" w:rsidDel="00F81EC5">
                <w:rPr>
                  <w:rFonts w:hint="eastAsia"/>
                  <w:iCs/>
                </w:rPr>
                <w:delText>（</w:delText>
              </w:r>
              <w:r w:rsidR="004A563E" w:rsidDel="00F81EC5">
                <w:rPr>
                  <w:rFonts w:hint="eastAsia"/>
                  <w:iCs/>
                </w:rPr>
                <w:delText>Plan</w:delText>
              </w:r>
              <w:r w:rsidR="00FB6DFE" w:rsidRPr="00FB6DFE" w:rsidDel="00F81EC5">
                <w:rPr>
                  <w:rFonts w:hint="eastAsia"/>
                  <w:iCs/>
                </w:rPr>
                <w:delText>）</w:delText>
              </w:r>
              <w:r w:rsidRPr="00A71B59" w:rsidDel="00F81EC5">
                <w:rPr>
                  <w:iCs/>
                </w:rPr>
                <w:delText>：</w:delText>
              </w:r>
            </w:del>
          </w:p>
          <w:p w:rsidR="008A3952" w:rsidRPr="00A71B59" w:rsidDel="00F81EC5" w:rsidRDefault="008A3952" w:rsidP="00F81EC5">
            <w:pPr>
              <w:pStyle w:val="a8"/>
              <w:numPr>
                <w:ilvl w:val="0"/>
                <w:numId w:val="10"/>
              </w:numPr>
              <w:ind w:firstLineChars="0"/>
              <w:rPr>
                <w:del w:id="1695" w:author="Microsoft" w:date="2015-10-10T15:04:00Z"/>
                <w:iCs/>
              </w:rPr>
            </w:pPr>
            <w:del w:id="1696" w:author="Microsoft" w:date="2015-10-10T15:04:00Z">
              <w:r w:rsidDel="00F81EC5">
                <w:rPr>
                  <w:rFonts w:hint="eastAsia"/>
                  <w:iCs/>
                </w:rPr>
                <w:delText>方案</w:delText>
              </w:r>
              <w:r w:rsidDel="00F81EC5">
                <w:rPr>
                  <w:iCs/>
                </w:rPr>
                <w:delText>代码</w:delText>
              </w:r>
              <w:r w:rsidR="00FB6DFE" w:rsidRPr="00FB6DFE" w:rsidDel="00F81EC5">
                <w:rPr>
                  <w:rFonts w:hint="eastAsia"/>
                  <w:iCs/>
                </w:rPr>
                <w:delText>（</w:delText>
              </w:r>
              <w:r w:rsidR="004A563E" w:rsidDel="00F81EC5">
                <w:rPr>
                  <w:rFonts w:hint="eastAsia"/>
                  <w:iCs/>
                </w:rPr>
                <w:delText>Plan Code</w:delText>
              </w:r>
              <w:r w:rsidR="00FB6DFE" w:rsidRPr="00FB6DFE" w:rsidDel="00F81EC5">
                <w:rPr>
                  <w:rFonts w:hint="eastAsia"/>
                  <w:iCs/>
                </w:rPr>
                <w:delText>）</w:delText>
              </w:r>
              <w:r w:rsidDel="00F81EC5">
                <w:rPr>
                  <w:iCs/>
                </w:rPr>
                <w:delText>：</w:delText>
              </w:r>
            </w:del>
          </w:p>
          <w:p w:rsidR="00F15BAF" w:rsidDel="00F81EC5" w:rsidRDefault="00F97D96" w:rsidP="00F81EC5">
            <w:pPr>
              <w:pStyle w:val="a8"/>
              <w:numPr>
                <w:ilvl w:val="0"/>
                <w:numId w:val="10"/>
              </w:numPr>
              <w:ind w:firstLineChars="0"/>
              <w:rPr>
                <w:del w:id="1697" w:author="Microsoft" w:date="2015-10-10T15:04:00Z"/>
                <w:iCs/>
              </w:rPr>
            </w:pPr>
            <w:del w:id="1698" w:author="Microsoft" w:date="2015-10-10T15:04:00Z">
              <w:r w:rsidRPr="00F15BAF" w:rsidDel="00F81EC5">
                <w:rPr>
                  <w:rFonts w:hint="eastAsia"/>
                  <w:iCs/>
                </w:rPr>
                <w:delText>数量</w:delText>
              </w:r>
              <w:r w:rsidR="00FB6DFE" w:rsidRPr="00FB6DFE" w:rsidDel="00F81EC5">
                <w:rPr>
                  <w:rFonts w:hint="eastAsia"/>
                  <w:iCs/>
                </w:rPr>
                <w:delText>（</w:delText>
              </w:r>
              <w:r w:rsidR="004A563E" w:rsidDel="00F81EC5">
                <w:rPr>
                  <w:rFonts w:hint="eastAsia"/>
                  <w:iCs/>
                </w:rPr>
                <w:delText>Quantity</w:delText>
              </w:r>
              <w:r w:rsidR="00FB6DFE" w:rsidRPr="00FB6DFE" w:rsidDel="00F81EC5">
                <w:rPr>
                  <w:rFonts w:hint="eastAsia"/>
                  <w:iCs/>
                </w:rPr>
                <w:delText>）</w:delText>
              </w:r>
              <w:r w:rsidRPr="00F15BAF" w:rsidDel="00F81EC5">
                <w:rPr>
                  <w:iCs/>
                </w:rPr>
                <w:delText>：</w:delText>
              </w:r>
              <w:r w:rsidR="00F15BAF" w:rsidDel="00F81EC5">
                <w:rPr>
                  <w:rFonts w:hint="eastAsia"/>
                  <w:iCs/>
                </w:rPr>
                <w:delText>单位：</w:delText>
              </w:r>
            </w:del>
            <w:del w:id="1699" w:author="Microsoft" w:date="2015-09-17T11:40:00Z">
              <w:r w:rsidR="00F15BAF" w:rsidDel="009440FE">
                <w:rPr>
                  <w:rFonts w:hint="eastAsia"/>
                  <w:iCs/>
                </w:rPr>
                <w:delText>本</w:delText>
              </w:r>
            </w:del>
            <w:del w:id="1700" w:author="Microsoft" w:date="2015-10-10T15:04:00Z">
              <w:r w:rsidR="004A563E" w:rsidDel="00F81EC5">
                <w:rPr>
                  <w:rFonts w:hint="eastAsia"/>
                  <w:iCs/>
                </w:rPr>
                <w:delText>（</w:delText>
              </w:r>
            </w:del>
            <w:del w:id="1701" w:author="Microsoft" w:date="2015-09-17T11:41:00Z">
              <w:r w:rsidR="002803DB" w:rsidDel="009440FE">
                <w:rPr>
                  <w:rFonts w:hint="eastAsia"/>
                  <w:iCs/>
                </w:rPr>
                <w:delText>p</w:delText>
              </w:r>
              <w:r w:rsidR="004A563E" w:rsidDel="009440FE">
                <w:rPr>
                  <w:rFonts w:hint="eastAsia"/>
                  <w:iCs/>
                </w:rPr>
                <w:delText>ack</w:delText>
              </w:r>
              <w:r w:rsidR="008E296B" w:rsidDel="009440FE">
                <w:rPr>
                  <w:rFonts w:hint="eastAsia"/>
                  <w:iCs/>
                </w:rPr>
                <w:delText>s</w:delText>
              </w:r>
            </w:del>
            <w:del w:id="1702" w:author="Microsoft" w:date="2015-10-10T15:04:00Z">
              <w:r w:rsidR="004A563E" w:rsidDel="00F81EC5">
                <w:rPr>
                  <w:rFonts w:hint="eastAsia"/>
                  <w:iCs/>
                </w:rPr>
                <w:delText>）</w:delText>
              </w:r>
            </w:del>
          </w:p>
          <w:p w:rsidR="00F97D96" w:rsidRPr="00F15BAF" w:rsidDel="00F81EC5" w:rsidRDefault="00F97D96" w:rsidP="00F81EC5">
            <w:pPr>
              <w:pStyle w:val="a8"/>
              <w:numPr>
                <w:ilvl w:val="0"/>
                <w:numId w:val="10"/>
              </w:numPr>
              <w:ind w:firstLineChars="0"/>
              <w:rPr>
                <w:del w:id="1703" w:author="Microsoft" w:date="2015-10-10T15:04:00Z"/>
                <w:iCs/>
              </w:rPr>
            </w:pPr>
            <w:del w:id="1704" w:author="Microsoft" w:date="2015-10-10T15:04:00Z">
              <w:r w:rsidRPr="00F15BAF" w:rsidDel="00F81EC5">
                <w:rPr>
                  <w:rFonts w:hint="eastAsia"/>
                  <w:iCs/>
                </w:rPr>
                <w:delText>金额</w:delText>
              </w:r>
              <w:r w:rsidR="00FB6DFE" w:rsidRPr="00FB6DFE" w:rsidDel="00F81EC5">
                <w:rPr>
                  <w:rFonts w:hint="eastAsia"/>
                  <w:iCs/>
                </w:rPr>
                <w:delText>（</w:delText>
              </w:r>
              <w:r w:rsidR="004A563E" w:rsidDel="00F81EC5">
                <w:rPr>
                  <w:rFonts w:hint="eastAsia"/>
                  <w:iCs/>
                </w:rPr>
                <w:delText>Value</w:delText>
              </w:r>
              <w:r w:rsidR="00FB6DFE" w:rsidRPr="00FB6DFE" w:rsidDel="00F81EC5">
                <w:rPr>
                  <w:rFonts w:hint="eastAsia"/>
                  <w:iCs/>
                </w:rPr>
                <w:delText>）</w:delText>
              </w:r>
              <w:r w:rsidRPr="00F15BAF" w:rsidDel="00F81EC5">
                <w:rPr>
                  <w:iCs/>
                </w:rPr>
                <w:delText>：分方案显示</w:delText>
              </w:r>
              <w:r w:rsidRPr="00F15BAF" w:rsidDel="00F81EC5">
                <w:rPr>
                  <w:rFonts w:hint="eastAsia"/>
                  <w:iCs/>
                </w:rPr>
                <w:delText>金额</w:delText>
              </w:r>
              <w:r w:rsidRPr="00F15BAF" w:rsidDel="00F81EC5">
                <w:rPr>
                  <w:iCs/>
                </w:rPr>
                <w:delText>；</w:delText>
              </w:r>
              <w:r w:rsidR="00F15BAF" w:rsidDel="00F81EC5">
                <w:rPr>
                  <w:iCs/>
                </w:rPr>
                <w:delText>单位</w:delText>
              </w:r>
              <w:r w:rsidR="00F15BAF" w:rsidDel="00F81EC5">
                <w:rPr>
                  <w:rFonts w:hint="eastAsia"/>
                  <w:iCs/>
                </w:rPr>
                <w:delText>：</w:delText>
              </w:r>
              <w:r w:rsidR="00F15BAF" w:rsidDel="00F81EC5">
                <w:rPr>
                  <w:iCs/>
                </w:rPr>
                <w:delText>瑞尔</w:delText>
              </w:r>
              <w:r w:rsidR="004A563E" w:rsidDel="00F81EC5">
                <w:rPr>
                  <w:rFonts w:hint="eastAsia"/>
                  <w:iCs/>
                </w:rPr>
                <w:delText>（</w:delText>
              </w:r>
              <w:r w:rsidR="002803DB" w:rsidDel="00F81EC5">
                <w:rPr>
                  <w:rFonts w:hint="eastAsia"/>
                  <w:iCs/>
                </w:rPr>
                <w:delText>r</w:delText>
              </w:r>
              <w:r w:rsidR="004A563E" w:rsidDel="00F81EC5">
                <w:rPr>
                  <w:rFonts w:hint="eastAsia"/>
                  <w:iCs/>
                </w:rPr>
                <w:delText>iels</w:delText>
              </w:r>
              <w:r w:rsidR="004A563E" w:rsidDel="00F81EC5">
                <w:rPr>
                  <w:rFonts w:hint="eastAsia"/>
                  <w:iCs/>
                </w:rPr>
                <w:delText>）</w:delText>
              </w:r>
            </w:del>
          </w:p>
          <w:p w:rsidR="00DF1915" w:rsidDel="001A6CD9" w:rsidRDefault="00F97D96" w:rsidP="00F81EC5">
            <w:pPr>
              <w:pStyle w:val="a8"/>
              <w:numPr>
                <w:ilvl w:val="0"/>
                <w:numId w:val="10"/>
              </w:numPr>
              <w:ind w:firstLineChars="0"/>
              <w:rPr>
                <w:del w:id="1705" w:author="Microsoft" w:date="2015-09-21T13:48:00Z"/>
                <w:iCs/>
              </w:rPr>
            </w:pPr>
            <w:del w:id="1706" w:author="Microsoft" w:date="2015-09-21T13:48:00Z">
              <w:r w:rsidRPr="00DF1915" w:rsidDel="001A6CD9">
                <w:rPr>
                  <w:rFonts w:hint="eastAsia"/>
                  <w:iCs/>
                </w:rPr>
                <w:delText>备注</w:delText>
              </w:r>
              <w:r w:rsidR="00FB6DFE" w:rsidRPr="00FB6DFE" w:rsidDel="001A6CD9">
                <w:rPr>
                  <w:rFonts w:hint="eastAsia"/>
                  <w:iCs/>
                </w:rPr>
                <w:delText>（</w:delText>
              </w:r>
              <w:r w:rsidR="004A563E" w:rsidDel="001A6CD9">
                <w:rPr>
                  <w:rFonts w:hint="eastAsia"/>
                  <w:iCs/>
                </w:rPr>
                <w:delText>Remarks</w:delText>
              </w:r>
              <w:r w:rsidR="00FB6DFE" w:rsidRPr="00FB6DFE" w:rsidDel="001A6CD9">
                <w:rPr>
                  <w:rFonts w:hint="eastAsia"/>
                  <w:iCs/>
                </w:rPr>
                <w:delText>）</w:delText>
              </w:r>
              <w:r w:rsidRPr="00DF1915" w:rsidDel="001A6CD9">
                <w:rPr>
                  <w:iCs/>
                </w:rPr>
                <w:delText>：</w:delText>
              </w:r>
            </w:del>
          </w:p>
          <w:p w:rsidR="001A6CD9" w:rsidRPr="001A6CD9" w:rsidRDefault="00F97D96" w:rsidP="00F81EC5">
            <w:pPr>
              <w:pStyle w:val="a8"/>
              <w:numPr>
                <w:ilvl w:val="0"/>
                <w:numId w:val="10"/>
              </w:numPr>
              <w:ind w:firstLineChars="0"/>
              <w:rPr>
                <w:iCs/>
              </w:rPr>
            </w:pPr>
            <w:del w:id="1707" w:author="Microsoft" w:date="2015-09-17T11:39:00Z">
              <w:r w:rsidRPr="00DF1915" w:rsidDel="009440FE">
                <w:rPr>
                  <w:rFonts w:hint="eastAsia"/>
                  <w:iCs/>
                </w:rPr>
                <w:delText>合计</w:delText>
              </w:r>
            </w:del>
            <w:del w:id="1708" w:author="Microsoft" w:date="2015-10-10T15:04:00Z">
              <w:r w:rsidRPr="00DF1915" w:rsidDel="00F81EC5">
                <w:rPr>
                  <w:iCs/>
                </w:rPr>
                <w:delText>金额</w:delText>
              </w:r>
              <w:r w:rsidR="00FB6DFE" w:rsidRPr="00FB6DFE" w:rsidDel="00F81EC5">
                <w:rPr>
                  <w:rFonts w:hint="eastAsia"/>
                  <w:iCs/>
                </w:rPr>
                <w:delText>（</w:delText>
              </w:r>
              <w:r w:rsidR="004A563E" w:rsidDel="00F81EC5">
                <w:rPr>
                  <w:rFonts w:hint="eastAsia"/>
                  <w:iCs/>
                </w:rPr>
                <w:delText>Total Value</w:delText>
              </w:r>
              <w:r w:rsidR="00FB6DFE" w:rsidRPr="00FB6DFE" w:rsidDel="00F81EC5">
                <w:rPr>
                  <w:rFonts w:hint="eastAsia"/>
                  <w:iCs/>
                </w:rPr>
                <w:delText>）</w:delText>
              </w:r>
              <w:r w:rsidRPr="00DF1915" w:rsidDel="00F81EC5">
                <w:rPr>
                  <w:iCs/>
                </w:rPr>
                <w:delText>：所有方案合计</w:delText>
              </w:r>
              <w:r w:rsidRPr="00DF1915" w:rsidDel="00F81EC5">
                <w:rPr>
                  <w:rFonts w:hint="eastAsia"/>
                  <w:iCs/>
                </w:rPr>
                <w:delText>金额</w:delText>
              </w:r>
              <w:r w:rsidRPr="00DF1915" w:rsidDel="00F81EC5">
                <w:rPr>
                  <w:iCs/>
                </w:rPr>
                <w:delText>（</w:delText>
              </w:r>
              <w:r w:rsidR="00F15BAF" w:rsidRPr="00DF1915" w:rsidDel="00F81EC5">
                <w:rPr>
                  <w:rFonts w:hint="eastAsia"/>
                  <w:iCs/>
                </w:rPr>
                <w:delText>瑞尔</w:delText>
              </w:r>
              <w:r w:rsidRPr="00DF1915" w:rsidDel="00F81EC5">
                <w:rPr>
                  <w:iCs/>
                </w:rPr>
                <w:delText>）</w:delText>
              </w:r>
            </w:del>
          </w:p>
        </w:tc>
      </w:tr>
      <w:tr w:rsidR="00F97D96" w:rsidRPr="00883F4B" w:rsidTr="00EE3D44">
        <w:tc>
          <w:tcPr>
            <w:tcW w:w="1384" w:type="dxa"/>
            <w:shd w:val="clear" w:color="auto" w:fill="D9D9D9"/>
            <w:vAlign w:val="center"/>
          </w:tcPr>
          <w:p w:rsidR="00F97D96" w:rsidRPr="00883F4B" w:rsidRDefault="00F97D96" w:rsidP="00EE3D44">
            <w:r w:rsidRPr="00883F4B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F97D96" w:rsidRPr="00FE4DC0" w:rsidRDefault="00F97D96" w:rsidP="00EE3D44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F97D96" w:rsidRPr="00883F4B" w:rsidTr="00EE3D44">
        <w:tc>
          <w:tcPr>
            <w:tcW w:w="1384" w:type="dxa"/>
            <w:shd w:val="clear" w:color="auto" w:fill="D9D9D9"/>
            <w:vAlign w:val="center"/>
          </w:tcPr>
          <w:p w:rsidR="00F97D96" w:rsidRPr="00883F4B" w:rsidRDefault="00F97D96" w:rsidP="00EE3D4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F97D96" w:rsidRPr="00883F4B" w:rsidRDefault="00F97D96" w:rsidP="00EE3D4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F97D96" w:rsidRPr="00883F4B" w:rsidTr="00EE3D44">
        <w:tc>
          <w:tcPr>
            <w:tcW w:w="1384" w:type="dxa"/>
            <w:shd w:val="clear" w:color="auto" w:fill="D9D9D9"/>
            <w:vAlign w:val="center"/>
          </w:tcPr>
          <w:p w:rsidR="00F97D96" w:rsidRPr="00883F4B" w:rsidRDefault="00F97D96" w:rsidP="00EE3D4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F97D96" w:rsidRDefault="00142D68" w:rsidP="00EE3D44">
            <w:del w:id="1709" w:author="Microsoft" w:date="2015-10-22T16:39:00Z">
              <w:r w:rsidDel="00CC5D6E">
                <w:rPr>
                  <w:rFonts w:hint="eastAsia"/>
                </w:rPr>
                <w:delText>订单</w:delText>
              </w:r>
              <w:r w:rsidDel="00CC5D6E">
                <w:delText>可以【</w:delText>
              </w:r>
              <w:r w:rsidDel="00CC5D6E">
                <w:rPr>
                  <w:rFonts w:hint="eastAsia"/>
                </w:rPr>
                <w:delText>打印</w:delText>
              </w:r>
              <w:r w:rsidDel="00CC5D6E">
                <w:delText>】</w:delText>
              </w:r>
              <w:r w:rsidR="004A563E" w:rsidDel="00CC5D6E">
                <w:rPr>
                  <w:rFonts w:hint="eastAsia"/>
                </w:rPr>
                <w:delText>（</w:delText>
              </w:r>
              <w:r w:rsidR="004A563E" w:rsidDel="00CC5D6E">
                <w:rPr>
                  <w:rFonts w:hint="eastAsia"/>
                </w:rPr>
                <w:delText>Print</w:delText>
              </w:r>
              <w:r w:rsidR="004A563E" w:rsidDel="00CC5D6E">
                <w:rPr>
                  <w:rFonts w:hint="eastAsia"/>
                </w:rPr>
                <w:delText>）</w:delText>
              </w:r>
            </w:del>
          </w:p>
          <w:p w:rsidR="000E31EE" w:rsidRPr="00883F4B" w:rsidRDefault="000E31EE" w:rsidP="00EE3D44">
            <w:r w:rsidRPr="000E31EE">
              <w:t>（</w:t>
            </w:r>
            <w:r w:rsidRPr="000E31EE">
              <w:rPr>
                <w:rFonts w:hint="eastAsia"/>
              </w:rPr>
              <w:t>“详情”按钮：</w:t>
            </w:r>
            <w:r w:rsidRPr="000E31EE">
              <w:rPr>
                <w:rFonts w:hint="eastAsia"/>
              </w:rPr>
              <w:t>Details</w:t>
            </w:r>
            <w:r w:rsidRPr="000E31EE">
              <w:t>）</w:t>
            </w:r>
          </w:p>
        </w:tc>
      </w:tr>
    </w:tbl>
    <w:p w:rsidR="00F97D96" w:rsidRPr="00F97D96" w:rsidRDefault="00F97D96" w:rsidP="00F97D96">
      <w:pPr>
        <w:pStyle w:val="a0"/>
      </w:pPr>
    </w:p>
    <w:p w:rsidR="00A732BA" w:rsidRDefault="0032342E">
      <w:pPr>
        <w:pStyle w:val="2"/>
      </w:pPr>
      <w:bookmarkStart w:id="1710" w:name="_Toc447205891"/>
      <w:r>
        <w:rPr>
          <w:rFonts w:hint="eastAsia"/>
        </w:rPr>
        <w:t>出货单</w:t>
      </w:r>
      <w:r>
        <w:t>管理</w:t>
      </w:r>
      <w:r w:rsidR="00323126" w:rsidRPr="00323126">
        <w:rPr>
          <w:rFonts w:hint="eastAsia"/>
        </w:rPr>
        <w:t>（</w:t>
      </w:r>
      <w:r w:rsidR="00234229">
        <w:rPr>
          <w:rFonts w:hint="eastAsia"/>
        </w:rPr>
        <w:t>Delivery Order</w:t>
      </w:r>
      <w:r w:rsidR="00323126" w:rsidRPr="00323126">
        <w:rPr>
          <w:rFonts w:hint="eastAsia"/>
        </w:rPr>
        <w:t>）</w:t>
      </w:r>
      <w:bookmarkEnd w:id="1710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A732BA" w:rsidRPr="00883F4B" w:rsidTr="0001177D">
        <w:tc>
          <w:tcPr>
            <w:tcW w:w="1384" w:type="dxa"/>
            <w:shd w:val="clear" w:color="auto" w:fill="D9D9D9"/>
            <w:vAlign w:val="center"/>
          </w:tcPr>
          <w:p w:rsidR="00A732BA" w:rsidRPr="00883F4B" w:rsidRDefault="00A732BA" w:rsidP="0001177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A732BA" w:rsidRPr="00883F4B" w:rsidRDefault="008E5A19" w:rsidP="0001177D">
            <w:pPr>
              <w:rPr>
                <w:iCs/>
              </w:rPr>
            </w:pPr>
            <w:r>
              <w:rPr>
                <w:iCs/>
              </w:rPr>
              <w:t>Jk028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A732BA" w:rsidRPr="00883F4B" w:rsidRDefault="00A732BA" w:rsidP="0001177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A732BA" w:rsidRPr="00883F4B" w:rsidRDefault="00A732BA" w:rsidP="0001177D">
            <w:pPr>
              <w:rPr>
                <w:iCs/>
              </w:rPr>
            </w:pPr>
          </w:p>
        </w:tc>
      </w:tr>
      <w:tr w:rsidR="00A732BA" w:rsidRPr="00883F4B" w:rsidTr="0001177D">
        <w:tc>
          <w:tcPr>
            <w:tcW w:w="1384" w:type="dxa"/>
            <w:shd w:val="clear" w:color="auto" w:fill="D9D9D9"/>
            <w:vAlign w:val="center"/>
          </w:tcPr>
          <w:p w:rsidR="00A732BA" w:rsidRPr="00883F4B" w:rsidRDefault="00A732BA" w:rsidP="0001177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A732BA" w:rsidRDefault="0032342E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出货单</w:t>
            </w:r>
            <w:r w:rsidR="00A732BA">
              <w:rPr>
                <w:rFonts w:hint="eastAsia"/>
                <w:iCs/>
              </w:rPr>
              <w:t>列表</w:t>
            </w:r>
            <w:r w:rsidR="00A732BA">
              <w:rPr>
                <w:iCs/>
              </w:rPr>
              <w:t>；</w:t>
            </w:r>
          </w:p>
          <w:p w:rsidR="00CF2831" w:rsidRPr="00883F4B" w:rsidRDefault="00CF2831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List of Delivery Orders</w:t>
            </w:r>
            <w:r>
              <w:rPr>
                <w:rFonts w:hint="eastAsia"/>
                <w:iCs/>
              </w:rPr>
              <w:t>）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A732BA" w:rsidRPr="00883F4B" w:rsidRDefault="00A732BA" w:rsidP="0001177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A732BA" w:rsidRPr="00883F4B" w:rsidRDefault="00A732BA" w:rsidP="0001177D">
            <w:pPr>
              <w:rPr>
                <w:iCs/>
              </w:rPr>
            </w:pPr>
          </w:p>
        </w:tc>
      </w:tr>
      <w:tr w:rsidR="00A732BA" w:rsidRPr="00883F4B" w:rsidTr="0001177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A732BA" w:rsidRPr="00883F4B" w:rsidRDefault="00A732BA" w:rsidP="0001177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A732BA" w:rsidRPr="00883F4B" w:rsidRDefault="00A732BA" w:rsidP="0001177D">
            <w:r>
              <w:rPr>
                <w:rFonts w:hint="eastAsia"/>
              </w:rPr>
              <w:t>市场</w:t>
            </w:r>
            <w:r>
              <w:t>管理员</w:t>
            </w:r>
            <w:r>
              <w:rPr>
                <w:rFonts w:hint="eastAsia"/>
              </w:rPr>
              <w:t>统一</w:t>
            </w:r>
            <w:r>
              <w:t>对订单进行管理，</w:t>
            </w:r>
            <w:r>
              <w:rPr>
                <w:rFonts w:hint="eastAsia"/>
              </w:rPr>
              <w:t>申请</w:t>
            </w:r>
            <w:r>
              <w:t>出货单至上一级仓库。</w:t>
            </w:r>
          </w:p>
        </w:tc>
      </w:tr>
      <w:tr w:rsidR="00A732BA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A732BA" w:rsidRPr="00883F4B" w:rsidRDefault="00A732BA" w:rsidP="0001177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A732BA" w:rsidRDefault="00A732BA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查询</w:t>
            </w:r>
            <w:r>
              <w:rPr>
                <w:iCs/>
              </w:rPr>
              <w:t>条件：</w:t>
            </w:r>
          </w:p>
          <w:p w:rsidR="00A732BA" w:rsidRDefault="0032342E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出货单</w:t>
            </w:r>
            <w:r w:rsidR="00A732BA">
              <w:rPr>
                <w:iCs/>
              </w:rPr>
              <w:t>编号</w:t>
            </w:r>
            <w:r w:rsidR="00A20341" w:rsidRPr="00A20341">
              <w:rPr>
                <w:rFonts w:hint="eastAsia"/>
                <w:iCs/>
              </w:rPr>
              <w:t>（</w:t>
            </w:r>
            <w:r w:rsidR="00D02012">
              <w:rPr>
                <w:rFonts w:hint="eastAsia"/>
                <w:iCs/>
              </w:rPr>
              <w:t>Delivery Order</w:t>
            </w:r>
            <w:r w:rsidR="00A20341" w:rsidRPr="00A20341">
              <w:rPr>
                <w:rFonts w:hint="eastAsia"/>
                <w:iCs/>
              </w:rPr>
              <w:t>）</w:t>
            </w:r>
            <w:r w:rsidR="00A732BA">
              <w:rPr>
                <w:iCs/>
              </w:rPr>
              <w:t>：</w:t>
            </w:r>
          </w:p>
          <w:p w:rsidR="00A732BA" w:rsidRPr="00CF0BAF" w:rsidRDefault="00A732BA" w:rsidP="00FC3F98">
            <w:pPr>
              <w:rPr>
                <w:iCs/>
              </w:rPr>
            </w:pPr>
            <w:r>
              <w:rPr>
                <w:iCs/>
              </w:rPr>
              <w:t>日期</w:t>
            </w:r>
            <w:r w:rsidR="00A20341" w:rsidRPr="00A20341">
              <w:rPr>
                <w:rFonts w:hint="eastAsia"/>
                <w:iCs/>
              </w:rPr>
              <w:t>（</w:t>
            </w:r>
            <w:r w:rsidR="00D02012">
              <w:rPr>
                <w:rFonts w:hint="eastAsia"/>
                <w:iCs/>
              </w:rPr>
              <w:t>Date</w:t>
            </w:r>
            <w:r w:rsidR="00A20341" w:rsidRPr="00A20341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</w:tc>
      </w:tr>
      <w:tr w:rsidR="00A732BA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A732BA" w:rsidRPr="00883F4B" w:rsidRDefault="00A732BA" w:rsidP="0001177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A732BA" w:rsidRDefault="00A732BA" w:rsidP="003967F2">
            <w:pPr>
              <w:pStyle w:val="a8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申请单</w:t>
            </w:r>
            <w:r>
              <w:t>编号</w:t>
            </w:r>
            <w:r w:rsidR="00A20341" w:rsidRPr="00A20341">
              <w:rPr>
                <w:rFonts w:hint="eastAsia"/>
                <w:iCs/>
              </w:rPr>
              <w:t>（</w:t>
            </w:r>
            <w:r w:rsidR="00D02012">
              <w:rPr>
                <w:rFonts w:hint="eastAsia"/>
                <w:iCs/>
              </w:rPr>
              <w:t>Delivery Order</w:t>
            </w:r>
            <w:r w:rsidR="00A20341" w:rsidRPr="00A20341">
              <w:rPr>
                <w:rFonts w:hint="eastAsia"/>
                <w:iCs/>
              </w:rPr>
              <w:t>）</w:t>
            </w:r>
            <w:r>
              <w:t>：</w:t>
            </w:r>
          </w:p>
          <w:p w:rsidR="00A4740F" w:rsidDel="00DC1292" w:rsidRDefault="00527AFE" w:rsidP="00DC7716">
            <w:pPr>
              <w:pStyle w:val="a8"/>
              <w:numPr>
                <w:ilvl w:val="0"/>
                <w:numId w:val="38"/>
              </w:numPr>
              <w:ind w:firstLineChars="0"/>
              <w:rPr>
                <w:del w:id="1711" w:author="Microsoft" w:date="2015-10-09T10:49:00Z"/>
              </w:rPr>
            </w:pPr>
            <w:r>
              <w:rPr>
                <w:rFonts w:hint="eastAsia"/>
              </w:rPr>
              <w:t>申请日期</w:t>
            </w:r>
            <w:r w:rsidR="00A20341" w:rsidRPr="00A20341">
              <w:rPr>
                <w:rFonts w:hint="eastAsia"/>
                <w:iCs/>
              </w:rPr>
              <w:t>（</w:t>
            </w:r>
            <w:r w:rsidR="00D02012">
              <w:rPr>
                <w:rFonts w:hint="eastAsia"/>
                <w:iCs/>
              </w:rPr>
              <w:t>Date</w:t>
            </w:r>
            <w:r w:rsidR="00A20341" w:rsidRPr="00A20341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DC1292" w:rsidRDefault="00DC1292" w:rsidP="003967F2">
            <w:pPr>
              <w:pStyle w:val="a8"/>
              <w:numPr>
                <w:ilvl w:val="0"/>
                <w:numId w:val="10"/>
              </w:numPr>
              <w:ind w:firstLineChars="0"/>
              <w:rPr>
                <w:ins w:id="1712" w:author="Microsoft" w:date="2015-10-09T11:12:00Z"/>
              </w:rPr>
            </w:pPr>
          </w:p>
          <w:p w:rsidR="00DC7716" w:rsidRDefault="00DC1292" w:rsidP="00DC7716">
            <w:pPr>
              <w:pStyle w:val="a8"/>
              <w:numPr>
                <w:ilvl w:val="0"/>
                <w:numId w:val="38"/>
              </w:numPr>
              <w:ind w:firstLineChars="0"/>
              <w:rPr>
                <w:ins w:id="1713" w:author="Microsoft" w:date="2015-10-09T10:49:00Z"/>
              </w:rPr>
            </w:pPr>
            <w:ins w:id="1714" w:author="Microsoft" w:date="2015-10-09T11:12:00Z">
              <w:r>
                <w:rPr>
                  <w:rFonts w:hint="eastAsia"/>
                </w:rPr>
                <w:t>总</w:t>
              </w:r>
              <w:r>
                <w:t>数量：（</w:t>
              </w:r>
              <w:r>
                <w:rPr>
                  <w:rFonts w:hint="eastAsia"/>
                </w:rPr>
                <w:t>Qua</w:t>
              </w:r>
            </w:ins>
            <w:ins w:id="1715" w:author="Microsoft" w:date="2015-10-09T11:13:00Z">
              <w:r>
                <w:t>nti</w:t>
              </w:r>
            </w:ins>
            <w:ins w:id="1716" w:author="Microsoft" w:date="2015-10-09T11:12:00Z">
              <w:r>
                <w:rPr>
                  <w:rFonts w:hint="eastAsia"/>
                </w:rPr>
                <w:t>ty</w:t>
              </w:r>
              <w:r>
                <w:t>）</w:t>
              </w:r>
            </w:ins>
          </w:p>
          <w:p w:rsidR="00A732BA" w:rsidRDefault="009440FE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ins w:id="1717" w:author="Microsoft" w:date="2015-09-17T11:40:00Z">
              <w:r>
                <w:rPr>
                  <w:rFonts w:hint="eastAsia"/>
                </w:rPr>
                <w:t>总</w:t>
              </w:r>
            </w:ins>
            <w:del w:id="1718" w:author="Microsoft" w:date="2015-09-17T11:40:00Z">
              <w:r w:rsidR="0032342E" w:rsidDel="009440FE">
                <w:rPr>
                  <w:rFonts w:hint="eastAsia"/>
                </w:rPr>
                <w:delText>合计</w:delText>
              </w:r>
            </w:del>
            <w:r w:rsidR="00A732BA">
              <w:rPr>
                <w:rFonts w:hint="eastAsia"/>
              </w:rPr>
              <w:t>金额</w:t>
            </w:r>
            <w:r w:rsidR="00A20341" w:rsidRPr="00A20341">
              <w:rPr>
                <w:rFonts w:hint="eastAsia"/>
                <w:iCs/>
              </w:rPr>
              <w:t>（</w:t>
            </w:r>
            <w:r w:rsidR="00D02012">
              <w:rPr>
                <w:rFonts w:hint="eastAsia"/>
                <w:iCs/>
              </w:rPr>
              <w:t>Total Value</w:t>
            </w:r>
            <w:r w:rsidR="00A20341" w:rsidRPr="00A20341">
              <w:rPr>
                <w:rFonts w:hint="eastAsia"/>
                <w:iCs/>
              </w:rPr>
              <w:t>）</w:t>
            </w:r>
            <w:r w:rsidR="00A732BA">
              <w:t>：</w:t>
            </w:r>
          </w:p>
          <w:p w:rsidR="002E37B0" w:rsidRDefault="002E37B0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申请人</w:t>
            </w:r>
            <w:r w:rsidR="00A20341" w:rsidRPr="00A20341">
              <w:rPr>
                <w:rFonts w:hint="eastAsia"/>
                <w:iCs/>
              </w:rPr>
              <w:t>（</w:t>
            </w:r>
            <w:r w:rsidR="00651834">
              <w:rPr>
                <w:rFonts w:hint="eastAsia"/>
                <w:iCs/>
              </w:rPr>
              <w:t>Submitted</w:t>
            </w:r>
            <w:r w:rsidR="00D02012">
              <w:rPr>
                <w:rFonts w:hint="eastAsia"/>
                <w:iCs/>
              </w:rPr>
              <w:t xml:space="preserve"> By</w:t>
            </w:r>
            <w:r w:rsidR="00A20341" w:rsidRPr="00A20341">
              <w:rPr>
                <w:rFonts w:hint="eastAsia"/>
                <w:iCs/>
              </w:rPr>
              <w:t>）</w:t>
            </w:r>
            <w:r>
              <w:t>：发起申请的市场</w:t>
            </w:r>
            <w:r>
              <w:rPr>
                <w:rFonts w:hint="eastAsia"/>
              </w:rPr>
              <w:t>员</w:t>
            </w:r>
            <w:ins w:id="1719" w:author="Microsoft" w:date="2015-10-21T17:38:00Z">
              <w:r w:rsidR="00B71444">
                <w:rPr>
                  <w:rFonts w:hint="eastAsia"/>
                </w:rPr>
                <w:t>的真实</w:t>
              </w:r>
              <w:r w:rsidR="00B71444">
                <w:t>姓名</w:t>
              </w:r>
            </w:ins>
          </w:p>
          <w:p w:rsidR="00527AFE" w:rsidRDefault="00527AFE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发货单位</w:t>
            </w:r>
            <w:r w:rsidR="00A20341" w:rsidRPr="00A20341">
              <w:rPr>
                <w:rFonts w:hint="eastAsia"/>
                <w:iCs/>
              </w:rPr>
              <w:t>（</w:t>
            </w:r>
            <w:r w:rsidR="00160A97">
              <w:rPr>
                <w:rFonts w:hint="eastAsia"/>
                <w:iCs/>
              </w:rPr>
              <w:t xml:space="preserve">Delivering </w:t>
            </w:r>
            <w:r w:rsidR="00422715">
              <w:rPr>
                <w:rFonts w:hint="eastAsia"/>
                <w:iCs/>
              </w:rPr>
              <w:t>Unit</w:t>
            </w:r>
            <w:r w:rsidR="00A20341" w:rsidRPr="00A20341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：由哪个仓库发出的货</w:t>
            </w:r>
          </w:p>
          <w:p w:rsidR="00651834" w:rsidDel="0009004B" w:rsidRDefault="00651834" w:rsidP="003967F2">
            <w:pPr>
              <w:pStyle w:val="a8"/>
              <w:numPr>
                <w:ilvl w:val="0"/>
                <w:numId w:val="10"/>
              </w:numPr>
              <w:ind w:firstLineChars="0"/>
              <w:rPr>
                <w:del w:id="1720" w:author="Microsoft" w:date="2015-10-10T14:43:00Z"/>
              </w:rPr>
            </w:pPr>
            <w:del w:id="1721" w:author="Microsoft" w:date="2015-10-10T14:43:00Z">
              <w:r w:rsidDel="0009004B">
                <w:rPr>
                  <w:rFonts w:hint="eastAsia"/>
                </w:rPr>
                <w:delText>提货人（</w:delText>
              </w:r>
              <w:r w:rsidDel="0009004B">
                <w:rPr>
                  <w:rFonts w:hint="eastAsia"/>
                </w:rPr>
                <w:delText>Delivered By</w:delText>
              </w:r>
              <w:r w:rsidDel="0009004B">
                <w:rPr>
                  <w:rFonts w:hint="eastAsia"/>
                </w:rPr>
                <w:delText>）：</w:delText>
              </w:r>
            </w:del>
          </w:p>
          <w:p w:rsidR="00651834" w:rsidRDefault="00651834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联系方式（</w:t>
            </w:r>
            <w:r>
              <w:rPr>
                <w:rFonts w:hint="eastAsia"/>
              </w:rPr>
              <w:t>Contact Phone</w:t>
            </w:r>
            <w:r>
              <w:rPr>
                <w:rFonts w:hint="eastAsia"/>
              </w:rPr>
              <w:t>）：</w:t>
            </w:r>
          </w:p>
          <w:p w:rsidR="00E00750" w:rsidRPr="00883F4B" w:rsidRDefault="00E00750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lastRenderedPageBreak/>
              <w:t>状态</w:t>
            </w:r>
            <w:r w:rsidR="00A20341" w:rsidRPr="00A20341">
              <w:rPr>
                <w:rFonts w:hint="eastAsia"/>
                <w:iCs/>
              </w:rPr>
              <w:t>（</w:t>
            </w:r>
            <w:r w:rsidR="00D02012">
              <w:rPr>
                <w:rFonts w:hint="eastAsia"/>
                <w:iCs/>
              </w:rPr>
              <w:t>Status</w:t>
            </w:r>
            <w:r w:rsidR="00A20341" w:rsidRPr="00A20341">
              <w:rPr>
                <w:rFonts w:hint="eastAsia"/>
                <w:iCs/>
              </w:rPr>
              <w:t>）</w:t>
            </w:r>
            <w:r>
              <w:t>：已提交</w:t>
            </w:r>
            <w:r w:rsidR="00D02012">
              <w:rPr>
                <w:rFonts w:hint="eastAsia"/>
              </w:rPr>
              <w:t>（</w:t>
            </w:r>
            <w:r w:rsidR="00D02012">
              <w:rPr>
                <w:rFonts w:hint="eastAsia"/>
              </w:rPr>
              <w:t>Submitted</w:t>
            </w:r>
            <w:r w:rsidR="00D02012">
              <w:rPr>
                <w:rFonts w:hint="eastAsia"/>
              </w:rPr>
              <w:t>）</w:t>
            </w:r>
            <w:r>
              <w:t>、</w:t>
            </w:r>
            <w:r w:rsidR="00D86B8A">
              <w:rPr>
                <w:rFonts w:hint="eastAsia"/>
              </w:rPr>
              <w:t>已</w:t>
            </w:r>
            <w:r w:rsidR="00D86B8A">
              <w:t>撤销</w:t>
            </w:r>
            <w:r w:rsidR="00D02012">
              <w:rPr>
                <w:rFonts w:hint="eastAsia"/>
              </w:rPr>
              <w:t>（</w:t>
            </w:r>
            <w:r w:rsidR="00D02012">
              <w:rPr>
                <w:rFonts w:hint="eastAsia"/>
              </w:rPr>
              <w:t>Cancelled</w:t>
            </w:r>
            <w:r w:rsidR="00D02012">
              <w:rPr>
                <w:rFonts w:hint="eastAsia"/>
              </w:rPr>
              <w:t>）</w:t>
            </w:r>
            <w:r w:rsidR="00D86B8A">
              <w:t>、</w:t>
            </w:r>
            <w:r>
              <w:t>已发货</w:t>
            </w:r>
            <w:r w:rsidR="00D02012">
              <w:rPr>
                <w:rFonts w:hint="eastAsia"/>
              </w:rPr>
              <w:t>（</w:t>
            </w:r>
            <w:r w:rsidR="0025775D">
              <w:rPr>
                <w:rFonts w:hint="eastAsia"/>
              </w:rPr>
              <w:t>Delivering</w:t>
            </w:r>
            <w:r w:rsidR="00D02012">
              <w:rPr>
                <w:rFonts w:hint="eastAsia"/>
              </w:rPr>
              <w:t>）</w:t>
            </w:r>
            <w:r>
              <w:t>、</w:t>
            </w:r>
            <w:del w:id="1722" w:author="Microsoft" w:date="2015-10-19T16:50:00Z">
              <w:r w:rsidDel="00CE0942">
                <w:delText>已收货</w:delText>
              </w:r>
              <w:r w:rsidR="00D02012" w:rsidDel="00CE0942">
                <w:rPr>
                  <w:rFonts w:hint="eastAsia"/>
                </w:rPr>
                <w:delText>（</w:delText>
              </w:r>
              <w:r w:rsidR="00D02012" w:rsidDel="00CE0942">
                <w:rPr>
                  <w:rFonts w:hint="eastAsia"/>
                </w:rPr>
                <w:delText>Received</w:delText>
              </w:r>
              <w:r w:rsidR="00D02012" w:rsidDel="00CE0942">
                <w:rPr>
                  <w:rFonts w:hint="eastAsia"/>
                </w:rPr>
                <w:delText>）</w:delText>
              </w:r>
            </w:del>
          </w:p>
        </w:tc>
      </w:tr>
      <w:tr w:rsidR="00A732BA" w:rsidRPr="00883F4B" w:rsidTr="0001177D">
        <w:tc>
          <w:tcPr>
            <w:tcW w:w="1384" w:type="dxa"/>
            <w:shd w:val="clear" w:color="auto" w:fill="D9D9D9"/>
            <w:vAlign w:val="center"/>
          </w:tcPr>
          <w:p w:rsidR="00A732BA" w:rsidRPr="00883F4B" w:rsidRDefault="00A732BA" w:rsidP="0001177D">
            <w:r w:rsidRPr="00883F4B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A732BA" w:rsidRPr="00FE4DC0" w:rsidRDefault="00A732BA" w:rsidP="0001177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A732BA" w:rsidRPr="00883F4B" w:rsidTr="0001177D">
        <w:tc>
          <w:tcPr>
            <w:tcW w:w="1384" w:type="dxa"/>
            <w:shd w:val="clear" w:color="auto" w:fill="D9D9D9"/>
            <w:vAlign w:val="center"/>
          </w:tcPr>
          <w:p w:rsidR="00A732BA" w:rsidRPr="00883F4B" w:rsidRDefault="00A732BA" w:rsidP="0001177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A732BA" w:rsidRPr="00883F4B" w:rsidRDefault="00A732BA" w:rsidP="0001177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A732BA" w:rsidRPr="00883F4B" w:rsidTr="0001177D">
        <w:tc>
          <w:tcPr>
            <w:tcW w:w="1384" w:type="dxa"/>
            <w:shd w:val="clear" w:color="auto" w:fill="D9D9D9"/>
            <w:vAlign w:val="center"/>
          </w:tcPr>
          <w:p w:rsidR="00A732BA" w:rsidRPr="00883F4B" w:rsidRDefault="00A732BA" w:rsidP="0001177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A732BA" w:rsidRDefault="000F0CFD" w:rsidP="0001177D">
            <w:r>
              <w:rPr>
                <w:rFonts w:hint="eastAsia"/>
              </w:rPr>
              <w:t>市场</w:t>
            </w:r>
            <w:r w:rsidR="00C632F7">
              <w:rPr>
                <w:rFonts w:hint="eastAsia"/>
              </w:rPr>
              <w:t>管理员</w:t>
            </w:r>
            <w:r w:rsidR="00C632F7">
              <w:t>新建出货单提交后，状态</w:t>
            </w:r>
            <w:r w:rsidR="00C632F7">
              <w:rPr>
                <w:rFonts w:hint="eastAsia"/>
              </w:rPr>
              <w:t>变为</w:t>
            </w:r>
            <w:r w:rsidR="00C632F7">
              <w:t>“</w:t>
            </w:r>
            <w:r w:rsidR="00C632F7">
              <w:rPr>
                <w:rFonts w:hint="eastAsia"/>
              </w:rPr>
              <w:t>已提交</w:t>
            </w:r>
            <w:r w:rsidR="00C632F7">
              <w:t>”</w:t>
            </w:r>
            <w:r w:rsidR="00C632F7">
              <w:rPr>
                <w:rFonts w:hint="eastAsia"/>
              </w:rPr>
              <w:t>；</w:t>
            </w:r>
          </w:p>
          <w:p w:rsidR="00C632F7" w:rsidRDefault="00C632F7" w:rsidP="0001177D">
            <w:r>
              <w:rPr>
                <w:rFonts w:hint="eastAsia"/>
              </w:rPr>
              <w:t>仓库</w:t>
            </w:r>
            <w:r>
              <w:t>管理员</w:t>
            </w:r>
            <w:r>
              <w:rPr>
                <w:rFonts w:hint="eastAsia"/>
              </w:rPr>
              <w:t>接收</w:t>
            </w:r>
            <w:r>
              <w:t>到出货单后</w:t>
            </w:r>
            <w:r w:rsidR="007A2E6A">
              <w:rPr>
                <w:rFonts w:hint="eastAsia"/>
              </w:rPr>
              <w:t>，根据</w:t>
            </w:r>
            <w:r w:rsidR="007A2E6A">
              <w:t>出货单进行出库，出库后，状态变为</w:t>
            </w:r>
            <w:r w:rsidR="007A2E6A">
              <w:t>“</w:t>
            </w:r>
            <w:r w:rsidR="007A2E6A">
              <w:rPr>
                <w:rFonts w:hint="eastAsia"/>
              </w:rPr>
              <w:t>已发货</w:t>
            </w:r>
            <w:r w:rsidR="007A2E6A">
              <w:t>”</w:t>
            </w:r>
            <w:r w:rsidR="007A2E6A">
              <w:rPr>
                <w:rFonts w:hint="eastAsia"/>
              </w:rPr>
              <w:t>；</w:t>
            </w:r>
          </w:p>
          <w:p w:rsidR="007A2E6A" w:rsidRPr="00883F4B" w:rsidRDefault="00F167B7" w:rsidP="0001177D">
            <w:ins w:id="1723" w:author="Microsoft" w:date="2015-10-20T13:56:00Z">
              <w:r>
                <w:rPr>
                  <w:rFonts w:hint="eastAsia"/>
                </w:rPr>
                <w:t>已</w:t>
              </w:r>
              <w:r>
                <w:t>撤销状态的出货单可以进行删除；</w:t>
              </w:r>
            </w:ins>
            <w:del w:id="1724" w:author="Microsoft" w:date="2015-10-19T16:50:00Z">
              <w:r w:rsidR="007A2E6A" w:rsidDel="00CE0942">
                <w:rPr>
                  <w:rFonts w:hint="eastAsia"/>
                </w:rPr>
                <w:delText>当</w:delText>
              </w:r>
              <w:r w:rsidR="007A2E6A" w:rsidDel="00CE0942">
                <w:delText>市场</w:delText>
              </w:r>
              <w:r w:rsidR="007A2E6A" w:rsidDel="00CE0942">
                <w:rPr>
                  <w:rFonts w:hint="eastAsia"/>
                </w:rPr>
                <w:delText>管理员</w:delText>
              </w:r>
              <w:r w:rsidR="007A2E6A" w:rsidDel="00CE0942">
                <w:delText>将每个订单都配送到站点，并进行入库后，状态变为</w:delText>
              </w:r>
              <w:r w:rsidR="007A2E6A" w:rsidDel="00CE0942">
                <w:delText>“</w:delText>
              </w:r>
              <w:r w:rsidR="007A2E6A" w:rsidDel="00CE0942">
                <w:rPr>
                  <w:rFonts w:hint="eastAsia"/>
                </w:rPr>
                <w:delText>已</w:delText>
              </w:r>
              <w:r w:rsidR="007A2E6A" w:rsidDel="00CE0942">
                <w:delText>收货</w:delText>
              </w:r>
              <w:r w:rsidR="007A2E6A" w:rsidDel="00CE0942">
                <w:delText>”</w:delText>
              </w:r>
            </w:del>
          </w:p>
        </w:tc>
      </w:tr>
    </w:tbl>
    <w:p w:rsidR="00A732BA" w:rsidRPr="00A732BA" w:rsidRDefault="00A732BA" w:rsidP="007A2E6A">
      <w:pPr>
        <w:pStyle w:val="a0"/>
        <w:ind w:firstLineChars="0" w:firstLine="0"/>
      </w:pPr>
    </w:p>
    <w:p w:rsidR="00A732BA" w:rsidRDefault="00A732BA">
      <w:pPr>
        <w:pStyle w:val="3"/>
      </w:pPr>
      <w:bookmarkStart w:id="1725" w:name="_Toc447205892"/>
      <w:r>
        <w:rPr>
          <w:rFonts w:hint="eastAsia"/>
        </w:rPr>
        <w:t>提交</w:t>
      </w:r>
      <w:r w:rsidR="0032342E">
        <w:t>出货</w:t>
      </w:r>
      <w:r w:rsidR="0032342E">
        <w:rPr>
          <w:rFonts w:hint="eastAsia"/>
        </w:rPr>
        <w:t>单</w:t>
      </w:r>
      <w:r w:rsidR="00323126" w:rsidRPr="00323126">
        <w:rPr>
          <w:rFonts w:hint="eastAsia"/>
        </w:rPr>
        <w:t>（</w:t>
      </w:r>
      <w:r w:rsidR="007D7976">
        <w:rPr>
          <w:rFonts w:hint="eastAsia"/>
        </w:rPr>
        <w:t xml:space="preserve">Submit </w:t>
      </w:r>
      <w:r w:rsidR="00C655FA">
        <w:rPr>
          <w:rFonts w:hint="eastAsia"/>
        </w:rPr>
        <w:t>Delivery Order</w:t>
      </w:r>
      <w:r w:rsidR="00323126" w:rsidRPr="00323126">
        <w:rPr>
          <w:rFonts w:hint="eastAsia"/>
        </w:rPr>
        <w:t>）</w:t>
      </w:r>
      <w:bookmarkEnd w:id="1725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A732BA" w:rsidRPr="00883F4B" w:rsidTr="0001177D">
        <w:tc>
          <w:tcPr>
            <w:tcW w:w="1384" w:type="dxa"/>
            <w:shd w:val="clear" w:color="auto" w:fill="D9D9D9"/>
            <w:vAlign w:val="center"/>
          </w:tcPr>
          <w:p w:rsidR="00A732BA" w:rsidRPr="00883F4B" w:rsidRDefault="00A732BA" w:rsidP="0001177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A732BA" w:rsidRPr="00883F4B" w:rsidRDefault="008E5A19" w:rsidP="0001177D">
            <w:pPr>
              <w:rPr>
                <w:iCs/>
              </w:rPr>
            </w:pPr>
            <w:r>
              <w:rPr>
                <w:iCs/>
              </w:rPr>
              <w:t>Jk029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A732BA" w:rsidRPr="00883F4B" w:rsidRDefault="00A732BA" w:rsidP="0001177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A732BA" w:rsidRPr="00883F4B" w:rsidRDefault="00A732BA" w:rsidP="0001177D">
            <w:pPr>
              <w:rPr>
                <w:iCs/>
              </w:rPr>
            </w:pPr>
          </w:p>
        </w:tc>
      </w:tr>
      <w:tr w:rsidR="00A732BA" w:rsidRPr="00883F4B" w:rsidTr="0001177D">
        <w:tc>
          <w:tcPr>
            <w:tcW w:w="1384" w:type="dxa"/>
            <w:shd w:val="clear" w:color="auto" w:fill="D9D9D9"/>
            <w:vAlign w:val="center"/>
          </w:tcPr>
          <w:p w:rsidR="00A732BA" w:rsidRPr="00883F4B" w:rsidRDefault="00A732BA" w:rsidP="0001177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A732BA" w:rsidRPr="00883F4B" w:rsidRDefault="00A732BA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出货申请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A732BA" w:rsidRPr="00883F4B" w:rsidRDefault="00A732BA" w:rsidP="0001177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A732BA" w:rsidRPr="00883F4B" w:rsidRDefault="00A732BA" w:rsidP="0001177D">
            <w:pPr>
              <w:rPr>
                <w:iCs/>
              </w:rPr>
            </w:pPr>
          </w:p>
        </w:tc>
      </w:tr>
      <w:tr w:rsidR="00A732BA" w:rsidRPr="00883F4B" w:rsidTr="0001177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A732BA" w:rsidRPr="00883F4B" w:rsidRDefault="00A732BA" w:rsidP="0001177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A732BA" w:rsidRPr="00883F4B" w:rsidRDefault="00A732BA" w:rsidP="0001177D">
            <w:r>
              <w:rPr>
                <w:rFonts w:hint="eastAsia"/>
              </w:rPr>
              <w:t>市场</w:t>
            </w:r>
            <w:r>
              <w:t>管理员</w:t>
            </w:r>
            <w:r>
              <w:rPr>
                <w:rFonts w:hint="eastAsia"/>
              </w:rPr>
              <w:t>统一</w:t>
            </w:r>
            <w:r>
              <w:t>对订单进行管理，</w:t>
            </w:r>
            <w:r>
              <w:rPr>
                <w:rFonts w:hint="eastAsia"/>
              </w:rPr>
              <w:t>申请</w:t>
            </w:r>
            <w:r>
              <w:t>出货单至上一级仓库。</w:t>
            </w:r>
          </w:p>
        </w:tc>
      </w:tr>
      <w:tr w:rsidR="00A732BA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A732BA" w:rsidRPr="00883F4B" w:rsidRDefault="00A732BA" w:rsidP="0001177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A732BA" w:rsidDel="00DC7716" w:rsidRDefault="00A732BA" w:rsidP="003967F2">
            <w:pPr>
              <w:pStyle w:val="a8"/>
              <w:numPr>
                <w:ilvl w:val="0"/>
                <w:numId w:val="38"/>
              </w:numPr>
              <w:ind w:firstLineChars="0"/>
              <w:rPr>
                <w:del w:id="1726" w:author="Microsoft" w:date="2015-10-09T10:51:00Z"/>
              </w:rPr>
            </w:pPr>
            <w:del w:id="1727" w:author="Microsoft" w:date="2015-10-09T10:51:00Z">
              <w:r w:rsidDel="00DC7716">
                <w:rPr>
                  <w:rFonts w:hint="eastAsia"/>
                </w:rPr>
                <w:delText>出货申请单</w:delText>
              </w:r>
              <w:r w:rsidDel="00DC7716">
                <w:delText>编号</w:delText>
              </w:r>
              <w:r w:rsidR="00A20341" w:rsidRPr="00A20341" w:rsidDel="00DC7716">
                <w:rPr>
                  <w:rFonts w:hint="eastAsia"/>
                  <w:iCs/>
                </w:rPr>
                <w:delText>（</w:delText>
              </w:r>
              <w:r w:rsidR="00026E46" w:rsidDel="00DC7716">
                <w:rPr>
                  <w:rFonts w:hint="eastAsia"/>
                  <w:iCs/>
                </w:rPr>
                <w:delText>Delivery Order</w:delText>
              </w:r>
              <w:r w:rsidR="00A20341" w:rsidRPr="00A20341" w:rsidDel="00DC7716">
                <w:rPr>
                  <w:rFonts w:hint="eastAsia"/>
                  <w:iCs/>
                </w:rPr>
                <w:delText>）</w:delText>
              </w:r>
              <w:r w:rsidDel="00DC7716">
                <w:delText>：</w:delText>
              </w:r>
              <w:r w:rsidDel="00DC7716">
                <w:rPr>
                  <w:rFonts w:hint="eastAsia"/>
                </w:rPr>
                <w:delText>CH</w:delText>
              </w:r>
              <w:r w:rsidDel="00DC7716">
                <w:rPr>
                  <w:rFonts w:hint="eastAsia"/>
                </w:rPr>
                <w:delText>年月日</w:delText>
              </w:r>
              <w:r w:rsidDel="00DC7716">
                <w:delText>+</w:delText>
              </w:r>
              <w:r w:rsidDel="00DC7716">
                <w:rPr>
                  <w:rFonts w:hint="eastAsia"/>
                </w:rPr>
                <w:delText>三位顺序</w:delText>
              </w:r>
              <w:r w:rsidDel="00DC7716">
                <w:delText>数字</w:delText>
              </w:r>
              <w:r w:rsidDel="00DC7716">
                <w:rPr>
                  <w:rFonts w:hint="eastAsia"/>
                </w:rPr>
                <w:delText>例</w:delText>
              </w:r>
              <w:r w:rsidDel="00DC7716">
                <w:delText>：</w:delText>
              </w:r>
              <w:r w:rsidDel="00DC7716">
                <w:rPr>
                  <w:rFonts w:hint="eastAsia"/>
                </w:rPr>
                <w:delText>CH20150826001</w:delText>
              </w:r>
            </w:del>
          </w:p>
          <w:p w:rsidR="002D4239" w:rsidDel="00DC7716" w:rsidRDefault="002D4239" w:rsidP="003967F2">
            <w:pPr>
              <w:pStyle w:val="a8"/>
              <w:numPr>
                <w:ilvl w:val="0"/>
                <w:numId w:val="38"/>
              </w:numPr>
              <w:ind w:firstLineChars="0"/>
              <w:rPr>
                <w:del w:id="1728" w:author="Microsoft" w:date="2015-10-09T10:51:00Z"/>
              </w:rPr>
            </w:pPr>
            <w:del w:id="1729" w:author="Microsoft" w:date="2015-10-09T10:51:00Z">
              <w:r w:rsidDel="00DC7716">
                <w:rPr>
                  <w:rFonts w:hint="eastAsia"/>
                </w:rPr>
                <w:delText>申请日期</w:delText>
              </w:r>
              <w:r w:rsidR="00A20341" w:rsidRPr="00A20341" w:rsidDel="00DC7716">
                <w:rPr>
                  <w:rFonts w:hint="eastAsia"/>
                  <w:iCs/>
                </w:rPr>
                <w:delText>（</w:delText>
              </w:r>
              <w:r w:rsidR="00026E46" w:rsidDel="00DC7716">
                <w:rPr>
                  <w:rFonts w:hint="eastAsia"/>
                  <w:iCs/>
                </w:rPr>
                <w:delText>Date</w:delText>
              </w:r>
              <w:r w:rsidR="00A20341" w:rsidRPr="00A20341" w:rsidDel="00DC7716">
                <w:rPr>
                  <w:rFonts w:hint="eastAsia"/>
                  <w:iCs/>
                </w:rPr>
                <w:delText>）</w:delText>
              </w:r>
              <w:r w:rsidDel="00DC7716">
                <w:rPr>
                  <w:rFonts w:hint="eastAsia"/>
                </w:rPr>
                <w:delText>：当前日期</w:delText>
              </w:r>
            </w:del>
          </w:p>
          <w:p w:rsidR="008A3952" w:rsidRDefault="00026E46" w:rsidP="003967F2">
            <w:pPr>
              <w:pStyle w:val="a8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选择</w:t>
            </w:r>
            <w:r w:rsidR="00D423B3">
              <w:rPr>
                <w:rFonts w:hint="eastAsia"/>
              </w:rPr>
              <w:t>订</w:t>
            </w:r>
            <w:r w:rsidR="008A3952" w:rsidRPr="008A3952">
              <w:rPr>
                <w:rFonts w:hint="eastAsia"/>
              </w:rPr>
              <w:t>单</w:t>
            </w:r>
            <w:r w:rsidR="008A3952">
              <w:rPr>
                <w:rFonts w:hint="eastAsia"/>
              </w:rPr>
              <w:t>：</w:t>
            </w:r>
            <w:r w:rsidR="008A3952">
              <w:t>点击【</w:t>
            </w:r>
            <w:r w:rsidR="008A3952">
              <w:rPr>
                <w:rFonts w:hint="eastAsia"/>
              </w:rPr>
              <w:t>选择</w:t>
            </w:r>
            <w:r w:rsidR="00D423B3" w:rsidRPr="00D423B3">
              <w:rPr>
                <w:rFonts w:hint="eastAsia"/>
              </w:rPr>
              <w:t>订</w:t>
            </w:r>
            <w:r w:rsidR="008A3952">
              <w:t>单】</w:t>
            </w:r>
            <w:r w:rsidR="00C44FDF">
              <w:rPr>
                <w:rFonts w:hint="eastAsia"/>
              </w:rPr>
              <w:t>（</w:t>
            </w:r>
            <w:r w:rsidR="00723205">
              <w:rPr>
                <w:rFonts w:hint="eastAsia"/>
              </w:rPr>
              <w:t xml:space="preserve">Select </w:t>
            </w:r>
            <w:r w:rsidR="00C44FDF">
              <w:rPr>
                <w:rFonts w:hint="eastAsia"/>
              </w:rPr>
              <w:t>Purchase Order</w:t>
            </w:r>
            <w:r w:rsidR="00C44FDF">
              <w:rPr>
                <w:rFonts w:hint="eastAsia"/>
              </w:rPr>
              <w:t>）</w:t>
            </w:r>
            <w:r w:rsidR="008A3952">
              <w:rPr>
                <w:rFonts w:hint="eastAsia"/>
              </w:rPr>
              <w:t>按钮</w:t>
            </w:r>
            <w:r>
              <w:t>，弹出</w:t>
            </w:r>
            <w:r w:rsidR="00D423B3" w:rsidRPr="00D423B3">
              <w:rPr>
                <w:rFonts w:hint="eastAsia"/>
              </w:rPr>
              <w:t>订</w:t>
            </w:r>
            <w:r w:rsidR="008A3952">
              <w:t>单</w:t>
            </w:r>
            <w:r w:rsidR="008A3952">
              <w:rPr>
                <w:rFonts w:hint="eastAsia"/>
              </w:rPr>
              <w:t>列表</w:t>
            </w:r>
            <w:r w:rsidR="008A3952">
              <w:t>：</w:t>
            </w:r>
          </w:p>
          <w:p w:rsidR="008A3952" w:rsidRDefault="00D423B3" w:rsidP="008A3952">
            <w:pPr>
              <w:pStyle w:val="a8"/>
              <w:ind w:left="420" w:firstLineChars="0" w:firstLine="0"/>
            </w:pPr>
            <w:r w:rsidRPr="00D423B3">
              <w:rPr>
                <w:rFonts w:hint="eastAsia"/>
              </w:rPr>
              <w:t>订</w:t>
            </w:r>
            <w:r w:rsidR="008A3952">
              <w:rPr>
                <w:rFonts w:hint="eastAsia"/>
              </w:rPr>
              <w:t>单</w:t>
            </w:r>
            <w:r w:rsidR="008A3952">
              <w:t>编号</w:t>
            </w:r>
            <w:r w:rsidR="00A20341" w:rsidRPr="00A20341">
              <w:rPr>
                <w:rFonts w:hint="eastAsia"/>
                <w:iCs/>
              </w:rPr>
              <w:t>（</w:t>
            </w:r>
            <w:r w:rsidR="00C25E0B">
              <w:rPr>
                <w:rFonts w:hint="eastAsia"/>
                <w:iCs/>
              </w:rPr>
              <w:t>Purchase Order</w:t>
            </w:r>
            <w:r w:rsidR="00A20341" w:rsidRPr="00A20341">
              <w:rPr>
                <w:rFonts w:hint="eastAsia"/>
                <w:iCs/>
              </w:rPr>
              <w:t>）</w:t>
            </w:r>
            <w:r w:rsidR="008A3952">
              <w:t>：</w:t>
            </w:r>
          </w:p>
          <w:p w:rsidR="008A3952" w:rsidRDefault="00D423B3" w:rsidP="008A3952">
            <w:pPr>
              <w:pStyle w:val="a8"/>
              <w:ind w:left="420" w:firstLineChars="0" w:firstLine="0"/>
            </w:pPr>
            <w:r w:rsidRPr="00D423B3">
              <w:rPr>
                <w:rFonts w:hint="eastAsia"/>
              </w:rPr>
              <w:t>订</w:t>
            </w:r>
            <w:r w:rsidR="008A3952">
              <w:rPr>
                <w:rFonts w:hint="eastAsia"/>
              </w:rPr>
              <w:t>单日期</w:t>
            </w:r>
            <w:r w:rsidR="00A20341" w:rsidRPr="00A20341">
              <w:rPr>
                <w:rFonts w:hint="eastAsia"/>
                <w:iCs/>
              </w:rPr>
              <w:t>（</w:t>
            </w:r>
            <w:r w:rsidR="00C25E0B">
              <w:rPr>
                <w:rFonts w:hint="eastAsia"/>
                <w:iCs/>
              </w:rPr>
              <w:t>Date of Order</w:t>
            </w:r>
            <w:r w:rsidR="00A20341" w:rsidRPr="00A20341">
              <w:rPr>
                <w:rFonts w:hint="eastAsia"/>
                <w:iCs/>
              </w:rPr>
              <w:t>）</w:t>
            </w:r>
            <w:r w:rsidR="008A3952">
              <w:t>：</w:t>
            </w:r>
          </w:p>
          <w:p w:rsidR="008A3952" w:rsidRDefault="008A3952" w:rsidP="008A3952">
            <w:pPr>
              <w:pStyle w:val="a8"/>
              <w:ind w:left="420" w:firstLineChars="0" w:firstLine="0"/>
            </w:pPr>
            <w:r>
              <w:rPr>
                <w:rFonts w:hint="eastAsia"/>
              </w:rPr>
              <w:t>方案名称</w:t>
            </w:r>
            <w:r w:rsidR="00A20341" w:rsidRPr="00A20341">
              <w:rPr>
                <w:rFonts w:hint="eastAsia"/>
                <w:iCs/>
              </w:rPr>
              <w:t>（</w:t>
            </w:r>
            <w:r w:rsidR="00C25E0B">
              <w:rPr>
                <w:rFonts w:hint="eastAsia"/>
                <w:iCs/>
              </w:rPr>
              <w:t>Plan</w:t>
            </w:r>
            <w:r w:rsidR="00A20341" w:rsidRPr="00A20341">
              <w:rPr>
                <w:rFonts w:hint="eastAsia"/>
                <w:iCs/>
              </w:rPr>
              <w:t>）</w:t>
            </w:r>
            <w:r>
              <w:t>：</w:t>
            </w:r>
          </w:p>
          <w:p w:rsidR="008A3952" w:rsidRDefault="008A3952" w:rsidP="008A3952">
            <w:pPr>
              <w:pStyle w:val="a8"/>
              <w:ind w:left="420" w:firstLineChars="0" w:firstLine="0"/>
            </w:pPr>
            <w:r>
              <w:rPr>
                <w:rFonts w:hint="eastAsia"/>
              </w:rPr>
              <w:t>数量</w:t>
            </w:r>
            <w:r w:rsidR="00A20341" w:rsidRPr="00A20341">
              <w:rPr>
                <w:rFonts w:hint="eastAsia"/>
                <w:iCs/>
              </w:rPr>
              <w:t>（</w:t>
            </w:r>
            <w:r w:rsidR="00C25E0B">
              <w:rPr>
                <w:rFonts w:hint="eastAsia"/>
                <w:iCs/>
              </w:rPr>
              <w:t>Quantity</w:t>
            </w:r>
            <w:r w:rsidR="00A20341" w:rsidRPr="00A20341">
              <w:rPr>
                <w:rFonts w:hint="eastAsia"/>
                <w:iCs/>
              </w:rPr>
              <w:t>）</w:t>
            </w:r>
            <w:r w:rsidR="00A20341">
              <w:rPr>
                <w:rFonts w:hint="eastAsia"/>
              </w:rPr>
              <w:t>：</w:t>
            </w:r>
            <w:ins w:id="1730" w:author="Microsoft" w:date="2015-09-17T11:33:00Z">
              <w:r w:rsidR="009440FE">
                <w:rPr>
                  <w:rFonts w:hint="eastAsia"/>
                </w:rPr>
                <w:t>张</w:t>
              </w:r>
            </w:ins>
            <w:del w:id="1731" w:author="Microsoft" w:date="2015-09-17T11:33:00Z">
              <w:r w:rsidR="00536D6B" w:rsidDel="009440FE">
                <w:rPr>
                  <w:rFonts w:hint="eastAsia"/>
                </w:rPr>
                <w:delText>以本为</w:delText>
              </w:r>
              <w:r w:rsidR="00536D6B" w:rsidDel="009440FE">
                <w:delText>单位</w:delText>
              </w:r>
            </w:del>
          </w:p>
          <w:p w:rsidR="008A3952" w:rsidRDefault="008A3952" w:rsidP="008A3952">
            <w:pPr>
              <w:pStyle w:val="a8"/>
              <w:ind w:left="420" w:firstLineChars="0" w:firstLine="0"/>
            </w:pPr>
            <w:r>
              <w:rPr>
                <w:rFonts w:hint="eastAsia"/>
              </w:rPr>
              <w:t>金额</w:t>
            </w:r>
            <w:r w:rsidR="00A20341" w:rsidRPr="00A20341">
              <w:rPr>
                <w:rFonts w:hint="eastAsia"/>
                <w:iCs/>
              </w:rPr>
              <w:t>（</w:t>
            </w:r>
            <w:r w:rsidR="00C25E0B">
              <w:rPr>
                <w:rFonts w:hint="eastAsia"/>
                <w:iCs/>
              </w:rPr>
              <w:t>Value</w:t>
            </w:r>
            <w:r w:rsidR="00A20341" w:rsidRPr="00A20341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8A3952" w:rsidRDefault="008A3952" w:rsidP="008A3952">
            <w:pPr>
              <w:rPr>
                <w:iCs/>
              </w:rPr>
            </w:pPr>
            <w:r>
              <w:rPr>
                <w:rFonts w:hint="eastAsia"/>
                <w:iCs/>
              </w:rPr>
              <w:t>合计列表</w:t>
            </w:r>
            <w:r>
              <w:rPr>
                <w:iCs/>
              </w:rPr>
              <w:t>：</w:t>
            </w:r>
          </w:p>
          <w:p w:rsidR="008A3952" w:rsidRDefault="008A3952" w:rsidP="003967F2">
            <w:pPr>
              <w:pStyle w:val="a8"/>
              <w:numPr>
                <w:ilvl w:val="0"/>
                <w:numId w:val="45"/>
              </w:numPr>
              <w:ind w:firstLineChars="0"/>
              <w:rPr>
                <w:ins w:id="1732" w:author="Microsoft" w:date="2015-10-10T14:50:00Z"/>
                <w:iCs/>
              </w:rPr>
            </w:pPr>
            <w:r w:rsidRPr="009F4629">
              <w:rPr>
                <w:rFonts w:hint="eastAsia"/>
                <w:iCs/>
              </w:rPr>
              <w:t>方案</w:t>
            </w:r>
            <w:r w:rsidRPr="009F4629">
              <w:rPr>
                <w:iCs/>
              </w:rPr>
              <w:t>名称</w:t>
            </w:r>
            <w:r w:rsidR="00A20341" w:rsidRPr="00A20341">
              <w:rPr>
                <w:rFonts w:hint="eastAsia"/>
                <w:iCs/>
              </w:rPr>
              <w:t>（</w:t>
            </w:r>
            <w:r w:rsidR="00311E0D">
              <w:rPr>
                <w:rFonts w:hint="eastAsia"/>
                <w:iCs/>
              </w:rPr>
              <w:t>Plan</w:t>
            </w:r>
            <w:r w:rsidR="00A20341" w:rsidRPr="00A20341">
              <w:rPr>
                <w:rFonts w:hint="eastAsia"/>
                <w:iCs/>
              </w:rPr>
              <w:t>）</w:t>
            </w:r>
            <w:r w:rsidRPr="009F4629">
              <w:rPr>
                <w:iCs/>
              </w:rPr>
              <w:t>：</w:t>
            </w:r>
          </w:p>
          <w:p w:rsidR="00864D3D" w:rsidRPr="009F4629" w:rsidRDefault="00864D3D" w:rsidP="003967F2">
            <w:pPr>
              <w:pStyle w:val="a8"/>
              <w:numPr>
                <w:ilvl w:val="0"/>
                <w:numId w:val="45"/>
              </w:numPr>
              <w:ind w:firstLineChars="0"/>
              <w:rPr>
                <w:iCs/>
              </w:rPr>
            </w:pPr>
            <w:ins w:id="1733" w:author="Microsoft" w:date="2015-10-10T14:50:00Z">
              <w:r>
                <w:rPr>
                  <w:rFonts w:hint="eastAsia"/>
                  <w:iCs/>
                </w:rPr>
                <w:t>总</w:t>
              </w:r>
              <w:r>
                <w:rPr>
                  <w:iCs/>
                </w:rPr>
                <w:t>本数</w:t>
              </w:r>
              <w:r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packs</w:t>
              </w:r>
              <w:r>
                <w:rPr>
                  <w:iCs/>
                </w:rPr>
                <w:t>）：</w:t>
              </w:r>
            </w:ins>
          </w:p>
          <w:p w:rsidR="008A3952" w:rsidRPr="009F4629" w:rsidRDefault="008A3952" w:rsidP="003967F2">
            <w:pPr>
              <w:pStyle w:val="a8"/>
              <w:numPr>
                <w:ilvl w:val="0"/>
                <w:numId w:val="45"/>
              </w:numPr>
              <w:ind w:firstLineChars="0"/>
              <w:rPr>
                <w:iCs/>
              </w:rPr>
            </w:pPr>
            <w:r w:rsidRPr="009F4629">
              <w:rPr>
                <w:rFonts w:hint="eastAsia"/>
                <w:iCs/>
              </w:rPr>
              <w:t>总</w:t>
            </w:r>
            <w:ins w:id="1734" w:author="Microsoft" w:date="2015-09-17T11:42:00Z">
              <w:r w:rsidR="009440FE">
                <w:rPr>
                  <w:rFonts w:hint="eastAsia"/>
                  <w:iCs/>
                </w:rPr>
                <w:t>张数</w:t>
              </w:r>
            </w:ins>
            <w:del w:id="1735" w:author="Microsoft" w:date="2015-09-17T11:42:00Z">
              <w:r w:rsidRPr="009F4629" w:rsidDel="009440FE">
                <w:rPr>
                  <w:rFonts w:hint="eastAsia"/>
                  <w:iCs/>
                </w:rPr>
                <w:delText>数量</w:delText>
              </w:r>
            </w:del>
            <w:r w:rsidR="00A20341" w:rsidRPr="00A20341">
              <w:rPr>
                <w:rFonts w:hint="eastAsia"/>
                <w:iCs/>
              </w:rPr>
              <w:t>（</w:t>
            </w:r>
            <w:r w:rsidR="00311E0D">
              <w:rPr>
                <w:rFonts w:hint="eastAsia"/>
                <w:iCs/>
              </w:rPr>
              <w:t>Total Quantity</w:t>
            </w:r>
            <w:r w:rsidR="00A20341" w:rsidRPr="00A20341">
              <w:rPr>
                <w:rFonts w:hint="eastAsia"/>
                <w:iCs/>
              </w:rPr>
              <w:t>）</w:t>
            </w:r>
            <w:r w:rsidRPr="009F4629">
              <w:rPr>
                <w:iCs/>
              </w:rPr>
              <w:t>：</w:t>
            </w:r>
            <w:ins w:id="1736" w:author="Microsoft" w:date="2015-09-17T11:41:00Z">
              <w:r w:rsidR="009440FE">
                <w:rPr>
                  <w:rFonts w:hint="eastAsia"/>
                  <w:iCs/>
                </w:rPr>
                <w:t>张</w:t>
              </w:r>
            </w:ins>
            <w:del w:id="1737" w:author="Microsoft" w:date="2015-09-17T11:41:00Z">
              <w:r w:rsidR="00536D6B" w:rsidDel="009440FE">
                <w:rPr>
                  <w:rFonts w:hint="eastAsia"/>
                  <w:iCs/>
                </w:rPr>
                <w:delText>本</w:delText>
              </w:r>
            </w:del>
            <w:r w:rsidR="0002741D">
              <w:rPr>
                <w:rFonts w:hint="eastAsia"/>
                <w:iCs/>
              </w:rPr>
              <w:t>（</w:t>
            </w:r>
            <w:ins w:id="1738" w:author="Microsoft" w:date="2015-09-17T11:41:00Z">
              <w:r w:rsidR="009440FE">
                <w:rPr>
                  <w:iCs/>
                </w:rPr>
                <w:t>tickets</w:t>
              </w:r>
            </w:ins>
            <w:del w:id="1739" w:author="Microsoft" w:date="2015-09-17T11:41:00Z">
              <w:r w:rsidR="00536D6B" w:rsidDel="009440FE">
                <w:rPr>
                  <w:rFonts w:hint="eastAsia"/>
                  <w:iCs/>
                </w:rPr>
                <w:delText>packs</w:delText>
              </w:r>
            </w:del>
            <w:r w:rsidR="0002741D">
              <w:rPr>
                <w:iCs/>
              </w:rPr>
              <w:t>）</w:t>
            </w:r>
            <w:ins w:id="1740" w:author="Microsoft" w:date="2015-10-10T14:50:00Z">
              <w:r w:rsidR="00864D3D">
                <w:rPr>
                  <w:rFonts w:hint="eastAsia"/>
                  <w:iCs/>
                </w:rPr>
                <w:t>根据</w:t>
              </w:r>
              <w:r w:rsidR="00864D3D">
                <w:rPr>
                  <w:iCs/>
                </w:rPr>
                <w:t>本数</w:t>
              </w:r>
              <w:r w:rsidR="00864D3D">
                <w:rPr>
                  <w:rFonts w:hint="eastAsia"/>
                  <w:iCs/>
                </w:rPr>
                <w:t>计算</w:t>
              </w:r>
              <w:r w:rsidR="00864D3D">
                <w:rPr>
                  <w:iCs/>
                </w:rPr>
                <w:t>张数</w:t>
              </w:r>
            </w:ins>
          </w:p>
          <w:p w:rsidR="007A6C42" w:rsidRPr="00864D3D" w:rsidRDefault="008A3952" w:rsidP="003967F2">
            <w:pPr>
              <w:pStyle w:val="a8"/>
              <w:numPr>
                <w:ilvl w:val="0"/>
                <w:numId w:val="45"/>
              </w:numPr>
              <w:ind w:firstLineChars="0"/>
              <w:rPr>
                <w:ins w:id="1741" w:author="Microsoft" w:date="2015-10-10T14:49:00Z"/>
                <w:rPrChange w:id="1742" w:author="Microsoft" w:date="2015-10-10T14:49:00Z">
                  <w:rPr>
                    <w:ins w:id="1743" w:author="Microsoft" w:date="2015-10-10T14:49:00Z"/>
                    <w:iCs/>
                  </w:rPr>
                </w:rPrChange>
              </w:rPr>
            </w:pPr>
            <w:del w:id="1744" w:author="Microsoft" w:date="2015-10-10T15:41:00Z">
              <w:r w:rsidRPr="008A3952" w:rsidDel="0057668B">
                <w:rPr>
                  <w:rFonts w:hint="eastAsia"/>
                  <w:iCs/>
                </w:rPr>
                <w:delText>总</w:delText>
              </w:r>
            </w:del>
            <w:r w:rsidRPr="008A3952">
              <w:rPr>
                <w:iCs/>
              </w:rPr>
              <w:t>金额</w:t>
            </w:r>
            <w:r w:rsidR="00A20341" w:rsidRPr="00A20341">
              <w:rPr>
                <w:rFonts w:hint="eastAsia"/>
                <w:iCs/>
              </w:rPr>
              <w:t>（</w:t>
            </w:r>
            <w:r w:rsidR="00311E0D">
              <w:rPr>
                <w:rFonts w:hint="eastAsia"/>
                <w:iCs/>
              </w:rPr>
              <w:t>Total Value</w:t>
            </w:r>
            <w:r w:rsidR="00A20341" w:rsidRPr="00A20341">
              <w:rPr>
                <w:rFonts w:hint="eastAsia"/>
                <w:iCs/>
              </w:rPr>
              <w:t>）</w:t>
            </w:r>
            <w:r w:rsidRPr="008A3952">
              <w:rPr>
                <w:iCs/>
              </w:rPr>
              <w:t>：瑞</w:t>
            </w:r>
            <w:r w:rsidRPr="008A3952">
              <w:rPr>
                <w:rFonts w:hint="eastAsia"/>
                <w:iCs/>
              </w:rPr>
              <w:t>尔</w:t>
            </w:r>
            <w:r w:rsidR="00311E0D">
              <w:rPr>
                <w:rFonts w:hint="eastAsia"/>
                <w:iCs/>
              </w:rPr>
              <w:t>（</w:t>
            </w:r>
            <w:r w:rsidR="002803DB">
              <w:rPr>
                <w:rFonts w:hint="eastAsia"/>
                <w:iCs/>
              </w:rPr>
              <w:t>r</w:t>
            </w:r>
            <w:r w:rsidR="00311E0D">
              <w:rPr>
                <w:rFonts w:hint="eastAsia"/>
                <w:iCs/>
              </w:rPr>
              <w:t>iels</w:t>
            </w:r>
            <w:r w:rsidR="00311E0D">
              <w:rPr>
                <w:rFonts w:hint="eastAsia"/>
                <w:iCs/>
              </w:rPr>
              <w:t>）</w:t>
            </w:r>
          </w:p>
          <w:p w:rsidR="00864D3D" w:rsidRDefault="00864D3D">
            <w:pPr>
              <w:rPr>
                <w:ins w:id="1745" w:author="Microsoft" w:date="2015-10-10T14:49:00Z"/>
              </w:rPr>
              <w:pPrChange w:id="1746" w:author="Microsoft" w:date="2015-10-10T14:49:00Z">
                <w:pPr>
                  <w:pStyle w:val="a8"/>
                  <w:numPr>
                    <w:numId w:val="45"/>
                  </w:numPr>
                  <w:ind w:left="420" w:firstLineChars="0" w:hanging="420"/>
                </w:pPr>
              </w:pPrChange>
            </w:pPr>
            <w:ins w:id="1747" w:author="Microsoft" w:date="2015-10-10T14:49:00Z">
              <w:r>
                <w:rPr>
                  <w:rFonts w:hint="eastAsia"/>
                </w:rPr>
                <w:t>出货单</w:t>
              </w:r>
              <w:r>
                <w:t>列表</w:t>
              </w:r>
            </w:ins>
            <w:ins w:id="1748" w:author="Microsoft" w:date="2015-10-10T14:51:00Z">
              <w:r>
                <w:rPr>
                  <w:rFonts w:hint="eastAsia"/>
                </w:rPr>
                <w:t>：</w:t>
              </w:r>
            </w:ins>
          </w:p>
          <w:p w:rsidR="00864D3D" w:rsidRDefault="00864D3D">
            <w:pPr>
              <w:pStyle w:val="a8"/>
              <w:numPr>
                <w:ilvl w:val="0"/>
                <w:numId w:val="69"/>
              </w:numPr>
              <w:ind w:firstLineChars="0"/>
              <w:rPr>
                <w:ins w:id="1749" w:author="Microsoft" w:date="2015-10-10T14:49:00Z"/>
              </w:rPr>
              <w:pPrChange w:id="1750" w:author="Microsoft" w:date="2015-10-10T14:51:00Z">
                <w:pPr>
                  <w:pStyle w:val="a8"/>
                  <w:numPr>
                    <w:numId w:val="45"/>
                  </w:numPr>
                  <w:ind w:left="420" w:firstLineChars="0" w:hanging="420"/>
                </w:pPr>
              </w:pPrChange>
            </w:pPr>
            <w:ins w:id="1751" w:author="Microsoft" w:date="2015-10-10T14:49:00Z">
              <w:r>
                <w:rPr>
                  <w:rFonts w:hint="eastAsia"/>
                </w:rPr>
                <w:t>方案</w:t>
              </w:r>
              <w:r>
                <w:t>名称：</w:t>
              </w:r>
            </w:ins>
          </w:p>
          <w:p w:rsidR="00864D3D" w:rsidRDefault="009B37C1">
            <w:pPr>
              <w:pStyle w:val="a8"/>
              <w:numPr>
                <w:ilvl w:val="0"/>
                <w:numId w:val="69"/>
              </w:numPr>
              <w:ind w:firstLineChars="0"/>
              <w:rPr>
                <w:ins w:id="1752" w:author="Microsoft" w:date="2015-10-10T14:49:00Z"/>
              </w:rPr>
              <w:pPrChange w:id="1753" w:author="Microsoft" w:date="2015-10-10T14:51:00Z">
                <w:pPr>
                  <w:pStyle w:val="a8"/>
                  <w:numPr>
                    <w:numId w:val="45"/>
                  </w:numPr>
                  <w:ind w:left="420" w:firstLineChars="0" w:hanging="420"/>
                </w:pPr>
              </w:pPrChange>
            </w:pPr>
            <w:ins w:id="1754" w:author="Microsoft" w:date="2015-10-10T15:44:00Z">
              <w:r>
                <w:rPr>
                  <w:rFonts w:hint="eastAsia"/>
                </w:rPr>
                <w:t>总</w:t>
              </w:r>
            </w:ins>
            <w:ins w:id="1755" w:author="Microsoft" w:date="2015-10-10T14:49:00Z">
              <w:r w:rsidR="00864D3D">
                <w:rPr>
                  <w:rFonts w:hint="eastAsia"/>
                </w:rPr>
                <w:t>本数</w:t>
              </w:r>
              <w:r w:rsidR="00864D3D">
                <w:t>：</w:t>
              </w:r>
            </w:ins>
          </w:p>
          <w:p w:rsidR="00864D3D" w:rsidRDefault="009B37C1">
            <w:pPr>
              <w:pStyle w:val="a8"/>
              <w:numPr>
                <w:ilvl w:val="0"/>
                <w:numId w:val="69"/>
              </w:numPr>
              <w:ind w:firstLineChars="0"/>
              <w:rPr>
                <w:ins w:id="1756" w:author="Microsoft" w:date="2015-10-10T14:49:00Z"/>
              </w:rPr>
              <w:pPrChange w:id="1757" w:author="Microsoft" w:date="2015-10-10T14:51:00Z">
                <w:pPr>
                  <w:pStyle w:val="a8"/>
                  <w:numPr>
                    <w:numId w:val="45"/>
                  </w:numPr>
                  <w:ind w:left="420" w:firstLineChars="0" w:hanging="420"/>
                </w:pPr>
              </w:pPrChange>
            </w:pPr>
            <w:ins w:id="1758" w:author="Microsoft" w:date="2015-10-10T15:44:00Z">
              <w:r>
                <w:rPr>
                  <w:rFonts w:hint="eastAsia"/>
                </w:rPr>
                <w:t>总</w:t>
              </w:r>
            </w:ins>
            <w:ins w:id="1759" w:author="Microsoft" w:date="2015-10-10T14:49:00Z">
              <w:r w:rsidR="00864D3D">
                <w:rPr>
                  <w:rFonts w:hint="eastAsia"/>
                </w:rPr>
                <w:t>张数</w:t>
              </w:r>
              <w:r w:rsidR="00864D3D">
                <w:t>：</w:t>
              </w:r>
            </w:ins>
          </w:p>
          <w:p w:rsidR="00864D3D" w:rsidRPr="008A3952" w:rsidRDefault="00864D3D">
            <w:pPr>
              <w:pStyle w:val="a8"/>
              <w:numPr>
                <w:ilvl w:val="0"/>
                <w:numId w:val="69"/>
              </w:numPr>
              <w:ind w:firstLineChars="0"/>
              <w:pPrChange w:id="1760" w:author="Microsoft" w:date="2015-10-10T14:51:00Z">
                <w:pPr>
                  <w:pStyle w:val="a8"/>
                  <w:numPr>
                    <w:numId w:val="45"/>
                  </w:numPr>
                  <w:ind w:left="420" w:firstLineChars="0" w:hanging="420"/>
                </w:pPr>
              </w:pPrChange>
            </w:pPr>
            <w:ins w:id="1761" w:author="Microsoft" w:date="2015-10-10T14:50:00Z">
              <w:r>
                <w:rPr>
                  <w:rFonts w:hint="eastAsia"/>
                </w:rPr>
                <w:t>金额</w:t>
              </w:r>
            </w:ins>
          </w:p>
        </w:tc>
      </w:tr>
      <w:tr w:rsidR="00A732BA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A732BA" w:rsidRPr="00883F4B" w:rsidRDefault="00A732BA" w:rsidP="0001177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A732BA" w:rsidRPr="00883F4B" w:rsidRDefault="0032342E" w:rsidP="00A732BA">
            <w:r>
              <w:rPr>
                <w:rFonts w:hint="eastAsia"/>
              </w:rPr>
              <w:t>提交</w:t>
            </w:r>
            <w:r>
              <w:t>成功！</w:t>
            </w:r>
            <w:r w:rsidR="008B5F74">
              <w:rPr>
                <w:rFonts w:hint="eastAsia"/>
              </w:rPr>
              <w:t>（</w:t>
            </w:r>
            <w:r w:rsidR="008B5F74">
              <w:rPr>
                <w:rFonts w:hint="eastAsia"/>
              </w:rPr>
              <w:t>Your delivery order has been submitted!</w:t>
            </w:r>
            <w:r w:rsidR="008B5F74">
              <w:rPr>
                <w:rFonts w:hint="eastAsia"/>
              </w:rPr>
              <w:t>）</w:t>
            </w:r>
          </w:p>
        </w:tc>
      </w:tr>
      <w:tr w:rsidR="00A732BA" w:rsidRPr="008E7057" w:rsidTr="0001177D">
        <w:tc>
          <w:tcPr>
            <w:tcW w:w="1384" w:type="dxa"/>
            <w:shd w:val="clear" w:color="auto" w:fill="D9D9D9"/>
            <w:vAlign w:val="center"/>
          </w:tcPr>
          <w:p w:rsidR="00A732BA" w:rsidRPr="00883F4B" w:rsidRDefault="00A732BA" w:rsidP="0001177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A732BA" w:rsidDel="00CE0942" w:rsidRDefault="0030280C" w:rsidP="0001177D">
            <w:pPr>
              <w:rPr>
                <w:del w:id="1762" w:author="Microsoft" w:date="2015-10-19T16:51:00Z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市场</w:t>
            </w:r>
            <w:r>
              <w:rPr>
                <w:noProof/>
                <w:szCs w:val="21"/>
              </w:rPr>
              <w:t>管理员进行</w:t>
            </w:r>
            <w:r>
              <w:rPr>
                <w:rFonts w:hint="eastAsia"/>
                <w:noProof/>
                <w:szCs w:val="21"/>
              </w:rPr>
              <w:t>选择</w:t>
            </w:r>
            <w:r>
              <w:rPr>
                <w:noProof/>
                <w:szCs w:val="21"/>
              </w:rPr>
              <w:t>订单</w:t>
            </w:r>
            <w:r>
              <w:rPr>
                <w:rFonts w:hint="eastAsia"/>
                <w:noProof/>
                <w:szCs w:val="21"/>
              </w:rPr>
              <w:t>时</w:t>
            </w:r>
            <w:r>
              <w:rPr>
                <w:noProof/>
                <w:szCs w:val="21"/>
              </w:rPr>
              <w:t>，系统根据</w:t>
            </w:r>
            <w:r>
              <w:rPr>
                <w:rFonts w:hint="eastAsia"/>
                <w:noProof/>
                <w:szCs w:val="21"/>
              </w:rPr>
              <w:t>所</w:t>
            </w:r>
            <w:r>
              <w:rPr>
                <w:noProof/>
                <w:szCs w:val="21"/>
              </w:rPr>
              <w:t>选择的订单</w:t>
            </w:r>
            <w:r>
              <w:rPr>
                <w:rFonts w:hint="eastAsia"/>
                <w:noProof/>
                <w:szCs w:val="21"/>
              </w:rPr>
              <w:t>合计</w:t>
            </w:r>
            <w:r>
              <w:rPr>
                <w:noProof/>
                <w:szCs w:val="21"/>
              </w:rPr>
              <w:t>进行审核，如果</w:t>
            </w:r>
            <w:r>
              <w:rPr>
                <w:rFonts w:hint="eastAsia"/>
                <w:noProof/>
                <w:szCs w:val="21"/>
              </w:rPr>
              <w:t>总金额超出</w:t>
            </w:r>
            <w:r>
              <w:rPr>
                <w:noProof/>
                <w:szCs w:val="21"/>
              </w:rPr>
              <w:t>该</w:t>
            </w:r>
            <w:r>
              <w:rPr>
                <w:rFonts w:hint="eastAsia"/>
                <w:noProof/>
                <w:szCs w:val="21"/>
              </w:rPr>
              <w:t>市场</w:t>
            </w:r>
            <w:r>
              <w:rPr>
                <w:noProof/>
                <w:szCs w:val="21"/>
              </w:rPr>
              <w:t>管理员的</w:t>
            </w:r>
            <w:ins w:id="1763" w:author="Microsoft" w:date="2015-10-20T17:48:00Z">
              <w:r w:rsidR="00DC11B2">
                <w:rPr>
                  <w:rFonts w:hint="eastAsia"/>
                  <w:noProof/>
                  <w:szCs w:val="21"/>
                </w:rPr>
                <w:t>佘票</w:t>
              </w:r>
            </w:ins>
            <w:del w:id="1764" w:author="Microsoft" w:date="2015-10-20T17:48:00Z">
              <w:r w:rsidDel="00DC11B2">
                <w:rPr>
                  <w:noProof/>
                  <w:szCs w:val="21"/>
                </w:rPr>
                <w:delText>信用</w:delText>
              </w:r>
            </w:del>
            <w:r>
              <w:rPr>
                <w:noProof/>
                <w:szCs w:val="21"/>
              </w:rPr>
              <w:t>额度，</w:t>
            </w:r>
            <w:r>
              <w:rPr>
                <w:rFonts w:hint="eastAsia"/>
                <w:noProof/>
                <w:szCs w:val="21"/>
              </w:rPr>
              <w:t>给予</w:t>
            </w:r>
            <w:r>
              <w:rPr>
                <w:noProof/>
                <w:szCs w:val="21"/>
              </w:rPr>
              <w:t>提示信息</w:t>
            </w:r>
            <w:r>
              <w:rPr>
                <w:noProof/>
                <w:szCs w:val="21"/>
              </w:rPr>
              <w:t>“</w:t>
            </w:r>
            <w:r>
              <w:rPr>
                <w:rFonts w:hint="eastAsia"/>
                <w:noProof/>
                <w:szCs w:val="21"/>
              </w:rPr>
              <w:t>订单</w:t>
            </w:r>
            <w:r>
              <w:rPr>
                <w:noProof/>
                <w:szCs w:val="21"/>
              </w:rPr>
              <w:t>金额已超出</w:t>
            </w:r>
            <w:ins w:id="1765" w:author="Microsoft" w:date="2015-10-20T17:48:00Z">
              <w:r w:rsidR="00DC11B2">
                <w:rPr>
                  <w:rFonts w:hint="eastAsia"/>
                  <w:noProof/>
                  <w:szCs w:val="21"/>
                </w:rPr>
                <w:t>佘票</w:t>
              </w:r>
            </w:ins>
            <w:del w:id="1766" w:author="Microsoft" w:date="2015-10-20T17:48:00Z">
              <w:r w:rsidDel="00DC11B2">
                <w:rPr>
                  <w:noProof/>
                  <w:szCs w:val="21"/>
                </w:rPr>
                <w:delText>信用</w:delText>
              </w:r>
            </w:del>
            <w:r>
              <w:rPr>
                <w:noProof/>
                <w:szCs w:val="21"/>
              </w:rPr>
              <w:t>额度，请重新选择</w:t>
            </w:r>
            <w:r>
              <w:rPr>
                <w:rFonts w:hint="eastAsia"/>
                <w:noProof/>
                <w:szCs w:val="21"/>
              </w:rPr>
              <w:t>！</w:t>
            </w:r>
            <w:r>
              <w:rPr>
                <w:noProof/>
                <w:szCs w:val="21"/>
              </w:rPr>
              <w:t>”</w:t>
            </w:r>
          </w:p>
          <w:p w:rsidR="008E7057" w:rsidRPr="00FE4DC0" w:rsidRDefault="008E7057" w:rsidP="0001177D">
            <w:pPr>
              <w:rPr>
                <w:noProof/>
                <w:szCs w:val="21"/>
              </w:rPr>
            </w:pPr>
            <w:del w:id="1767" w:author="Microsoft" w:date="2015-10-19T16:51:00Z">
              <w:r w:rsidDel="00CE0942">
                <w:rPr>
                  <w:rFonts w:hint="eastAsia"/>
                  <w:noProof/>
                  <w:szCs w:val="21"/>
                </w:rPr>
                <w:delText>计算时该</w:delText>
              </w:r>
              <w:r w:rsidDel="00CE0942">
                <w:rPr>
                  <w:noProof/>
                  <w:szCs w:val="21"/>
                </w:rPr>
                <w:delText>市场管理员</w:delText>
              </w:r>
              <w:r w:rsidDel="00CE0942">
                <w:rPr>
                  <w:rFonts w:hint="eastAsia"/>
                  <w:noProof/>
                  <w:szCs w:val="21"/>
                </w:rPr>
                <w:delText>下所有出货单中</w:delText>
              </w:r>
              <w:r w:rsidDel="00CE0942">
                <w:rPr>
                  <w:noProof/>
                  <w:szCs w:val="21"/>
                </w:rPr>
                <w:delText>的</w:delText>
              </w:r>
              <w:r w:rsidDel="00CE0942">
                <w:rPr>
                  <w:rFonts w:hint="eastAsia"/>
                  <w:noProof/>
                  <w:szCs w:val="21"/>
                </w:rPr>
                <w:delText>站点</w:delText>
              </w:r>
              <w:r w:rsidDel="00CE0942">
                <w:rPr>
                  <w:noProof/>
                  <w:szCs w:val="21"/>
                </w:rPr>
                <w:delText>订单</w:delText>
              </w:r>
              <w:r w:rsidDel="00CE0942">
                <w:rPr>
                  <w:rFonts w:hint="eastAsia"/>
                  <w:noProof/>
                  <w:szCs w:val="21"/>
                </w:rPr>
                <w:delText>状态不为</w:delText>
              </w:r>
              <w:r w:rsidDel="00CE0942">
                <w:rPr>
                  <w:noProof/>
                  <w:szCs w:val="21"/>
                </w:rPr>
                <w:delText>“</w:delText>
              </w:r>
              <w:r w:rsidDel="00CE0942">
                <w:rPr>
                  <w:rFonts w:hint="eastAsia"/>
                  <w:noProof/>
                  <w:szCs w:val="21"/>
                </w:rPr>
                <w:delText>已</w:delText>
              </w:r>
              <w:r w:rsidDel="00CE0942">
                <w:rPr>
                  <w:noProof/>
                  <w:szCs w:val="21"/>
                </w:rPr>
                <w:delText>收货</w:delText>
              </w:r>
              <w:r w:rsidDel="00CE0942">
                <w:rPr>
                  <w:noProof/>
                  <w:szCs w:val="21"/>
                </w:rPr>
                <w:delText>‘</w:delText>
              </w:r>
              <w:r w:rsidDel="00CE0942">
                <w:rPr>
                  <w:rFonts w:hint="eastAsia"/>
                  <w:noProof/>
                  <w:szCs w:val="21"/>
                </w:rPr>
                <w:delText>的</w:delText>
              </w:r>
              <w:r w:rsidDel="00CE0942">
                <w:rPr>
                  <w:noProof/>
                  <w:szCs w:val="21"/>
                </w:rPr>
                <w:delText>全部累加计算</w:delText>
              </w:r>
              <w:r w:rsidDel="00CE0942">
                <w:rPr>
                  <w:rFonts w:hint="eastAsia"/>
                  <w:noProof/>
                  <w:szCs w:val="21"/>
                </w:rPr>
                <w:delText>与</w:delText>
              </w:r>
              <w:r w:rsidDel="00CE0942">
                <w:rPr>
                  <w:noProof/>
                  <w:szCs w:val="21"/>
                </w:rPr>
                <w:delText>信用额度比较；</w:delText>
              </w:r>
            </w:del>
          </w:p>
        </w:tc>
      </w:tr>
      <w:tr w:rsidR="00A732BA" w:rsidRPr="00883F4B" w:rsidTr="0001177D">
        <w:tc>
          <w:tcPr>
            <w:tcW w:w="1384" w:type="dxa"/>
            <w:shd w:val="clear" w:color="auto" w:fill="D9D9D9"/>
            <w:vAlign w:val="center"/>
          </w:tcPr>
          <w:p w:rsidR="00A732BA" w:rsidRPr="00883F4B" w:rsidRDefault="00A732BA" w:rsidP="0001177D">
            <w:r w:rsidRPr="00883F4B">
              <w:rPr>
                <w:rFonts w:hint="eastAsia"/>
              </w:rPr>
              <w:lastRenderedPageBreak/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A732BA" w:rsidRPr="00883F4B" w:rsidRDefault="00A732BA" w:rsidP="0001177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A732BA" w:rsidRPr="00883F4B" w:rsidTr="0001177D">
        <w:tc>
          <w:tcPr>
            <w:tcW w:w="1384" w:type="dxa"/>
            <w:shd w:val="clear" w:color="auto" w:fill="D9D9D9"/>
            <w:vAlign w:val="center"/>
          </w:tcPr>
          <w:p w:rsidR="00A732BA" w:rsidRPr="00883F4B" w:rsidRDefault="00A732BA" w:rsidP="0001177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A732BA" w:rsidRPr="00883F4B" w:rsidRDefault="00A732BA" w:rsidP="0001177D">
            <w:r>
              <w:rPr>
                <w:rFonts w:hint="eastAsia"/>
              </w:rPr>
              <w:t>无</w:t>
            </w:r>
          </w:p>
        </w:tc>
      </w:tr>
    </w:tbl>
    <w:p w:rsidR="00A732BA" w:rsidRPr="00A732BA" w:rsidRDefault="00A732BA" w:rsidP="00A732BA">
      <w:pPr>
        <w:pStyle w:val="a0"/>
      </w:pPr>
    </w:p>
    <w:p w:rsidR="00CD5DAF" w:rsidRDefault="00CD5DAF">
      <w:pPr>
        <w:pStyle w:val="3"/>
      </w:pPr>
      <w:bookmarkStart w:id="1768" w:name="_Toc447205893"/>
      <w:r>
        <w:rPr>
          <w:rFonts w:hint="eastAsia"/>
        </w:rPr>
        <w:t>修改</w:t>
      </w:r>
      <w:r>
        <w:t>出货单</w:t>
      </w:r>
      <w:r w:rsidR="00BB1E62">
        <w:rPr>
          <w:rFonts w:hint="eastAsia"/>
        </w:rPr>
        <w:t>（</w:t>
      </w:r>
      <w:r w:rsidR="00A40746">
        <w:rPr>
          <w:rFonts w:hint="eastAsia"/>
        </w:rPr>
        <w:t>Edit Delivery Order</w:t>
      </w:r>
      <w:r w:rsidR="00BB1E62">
        <w:t>）</w:t>
      </w:r>
      <w:bookmarkEnd w:id="1768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CD5DAF" w:rsidRPr="00883F4B" w:rsidTr="00CD5DAF"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CD5DAF" w:rsidRPr="00883F4B" w:rsidRDefault="00CD5DAF" w:rsidP="00CD5DAF">
            <w:pPr>
              <w:rPr>
                <w:iCs/>
              </w:rPr>
            </w:pPr>
            <w:r>
              <w:rPr>
                <w:iCs/>
              </w:rPr>
              <w:t>Jk029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CD5DAF" w:rsidRPr="00883F4B" w:rsidRDefault="00CD5DAF" w:rsidP="00CD5DAF">
            <w:pPr>
              <w:rPr>
                <w:iCs/>
              </w:rPr>
            </w:pPr>
          </w:p>
        </w:tc>
      </w:tr>
      <w:tr w:rsidR="00CD5DAF" w:rsidRPr="00883F4B" w:rsidTr="00CD5DAF"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CD5DAF" w:rsidRPr="00883F4B" w:rsidRDefault="00BB1E62" w:rsidP="00CD5DAF">
            <w:pPr>
              <w:rPr>
                <w:iCs/>
              </w:rPr>
            </w:pPr>
            <w:r>
              <w:rPr>
                <w:rFonts w:hint="eastAsia"/>
                <w:iCs/>
              </w:rPr>
              <w:t>出货单</w:t>
            </w:r>
            <w:r>
              <w:rPr>
                <w:iCs/>
              </w:rPr>
              <w:t>修改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CD5DAF" w:rsidRPr="00883F4B" w:rsidRDefault="00CD5DAF" w:rsidP="00CD5DAF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CD5DAF" w:rsidRPr="00883F4B" w:rsidRDefault="00CD5DAF" w:rsidP="00CD5DAF">
            <w:pPr>
              <w:rPr>
                <w:iCs/>
              </w:rPr>
            </w:pPr>
          </w:p>
        </w:tc>
      </w:tr>
      <w:tr w:rsidR="00CD5DAF" w:rsidRPr="00883F4B" w:rsidTr="00CD5DAF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CD5DAF" w:rsidRPr="00883F4B" w:rsidRDefault="00BB1E62" w:rsidP="00CD5DAF">
            <w:r>
              <w:rPr>
                <w:rFonts w:hint="eastAsia"/>
              </w:rPr>
              <w:t>当市场</w:t>
            </w:r>
            <w:r>
              <w:t>管理员提交的出货单还未进行出库操作</w:t>
            </w:r>
            <w:r>
              <w:rPr>
                <w:rFonts w:hint="eastAsia"/>
              </w:rPr>
              <w:t>时</w:t>
            </w:r>
            <w:r>
              <w:t>可进行修改；</w:t>
            </w:r>
          </w:p>
        </w:tc>
      </w:tr>
      <w:tr w:rsidR="00CD5DAF" w:rsidRPr="00883F4B" w:rsidTr="00CD5DAF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CD5DAF" w:rsidRDefault="00CD5DAF" w:rsidP="003967F2">
            <w:pPr>
              <w:pStyle w:val="a8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出货申请单</w:t>
            </w:r>
            <w:r>
              <w:t>编号</w:t>
            </w:r>
            <w:r w:rsidRPr="00A20341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Delivery Order</w:t>
            </w:r>
            <w:r w:rsidRPr="00A20341">
              <w:rPr>
                <w:rFonts w:hint="eastAsia"/>
                <w:iCs/>
              </w:rPr>
              <w:t>）</w:t>
            </w:r>
            <w:r>
              <w:t>：</w:t>
            </w:r>
            <w:r>
              <w:rPr>
                <w:rFonts w:hint="eastAsia"/>
              </w:rPr>
              <w:t>CH</w:t>
            </w:r>
            <w:r>
              <w:rPr>
                <w:rFonts w:hint="eastAsia"/>
              </w:rPr>
              <w:t>年月日</w:t>
            </w:r>
            <w:r>
              <w:t>+</w:t>
            </w:r>
            <w:r>
              <w:rPr>
                <w:rFonts w:hint="eastAsia"/>
              </w:rPr>
              <w:t>三位顺序</w:t>
            </w:r>
            <w:r>
              <w:t>数字</w:t>
            </w:r>
            <w:r>
              <w:rPr>
                <w:rFonts w:hint="eastAsia"/>
              </w:rPr>
              <w:t>例</w:t>
            </w:r>
            <w:r>
              <w:t>：</w:t>
            </w:r>
            <w:r>
              <w:rPr>
                <w:rFonts w:hint="eastAsia"/>
              </w:rPr>
              <w:t>CH20150826001</w:t>
            </w:r>
          </w:p>
          <w:p w:rsidR="00CD5DAF" w:rsidRDefault="00CD5DAF" w:rsidP="003967F2">
            <w:pPr>
              <w:pStyle w:val="a8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申请日期</w:t>
            </w:r>
            <w:r w:rsidRPr="00A20341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Date</w:t>
            </w:r>
            <w:r w:rsidRPr="00A20341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：当前日期</w:t>
            </w:r>
          </w:p>
          <w:p w:rsidR="00CD5DAF" w:rsidRDefault="00CD5DAF" w:rsidP="003967F2">
            <w:pPr>
              <w:pStyle w:val="a8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选择订</w:t>
            </w:r>
            <w:r w:rsidRPr="008A3952">
              <w:rPr>
                <w:rFonts w:hint="eastAsia"/>
              </w:rPr>
              <w:t>单</w:t>
            </w:r>
            <w:r>
              <w:rPr>
                <w:rFonts w:hint="eastAsia"/>
              </w:rPr>
              <w:t>：</w:t>
            </w:r>
            <w:r>
              <w:t>点击【</w:t>
            </w:r>
            <w:r>
              <w:rPr>
                <w:rFonts w:hint="eastAsia"/>
              </w:rPr>
              <w:t>选择</w:t>
            </w:r>
            <w:r w:rsidRPr="00D423B3">
              <w:rPr>
                <w:rFonts w:hint="eastAsia"/>
              </w:rPr>
              <w:t>订</w:t>
            </w:r>
            <w:r>
              <w:t>单】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Select Purchase Order</w:t>
            </w:r>
            <w:r>
              <w:rPr>
                <w:rFonts w:hint="eastAsia"/>
              </w:rPr>
              <w:t>）按钮</w:t>
            </w:r>
            <w:r>
              <w:t>，弹出</w:t>
            </w:r>
            <w:r w:rsidRPr="00D423B3">
              <w:rPr>
                <w:rFonts w:hint="eastAsia"/>
              </w:rPr>
              <w:t>订</w:t>
            </w:r>
            <w:r>
              <w:t>单</w:t>
            </w:r>
            <w:r>
              <w:rPr>
                <w:rFonts w:hint="eastAsia"/>
              </w:rPr>
              <w:t>列表</w:t>
            </w:r>
            <w:r>
              <w:t>：</w:t>
            </w:r>
          </w:p>
          <w:p w:rsidR="00CD5DAF" w:rsidRDefault="00CD5DAF" w:rsidP="00CD5DAF">
            <w:pPr>
              <w:pStyle w:val="a8"/>
              <w:ind w:left="420" w:firstLineChars="0" w:firstLine="0"/>
            </w:pPr>
            <w:r w:rsidRPr="00D423B3">
              <w:rPr>
                <w:rFonts w:hint="eastAsia"/>
              </w:rPr>
              <w:t>订</w:t>
            </w:r>
            <w:r>
              <w:rPr>
                <w:rFonts w:hint="eastAsia"/>
              </w:rPr>
              <w:t>单</w:t>
            </w:r>
            <w:r>
              <w:t>编号</w:t>
            </w:r>
            <w:r w:rsidRPr="00A20341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Purchase Order</w:t>
            </w:r>
            <w:r w:rsidRPr="00A20341">
              <w:rPr>
                <w:rFonts w:hint="eastAsia"/>
                <w:iCs/>
              </w:rPr>
              <w:t>）</w:t>
            </w:r>
            <w:r>
              <w:t>：</w:t>
            </w:r>
          </w:p>
          <w:p w:rsidR="00CD5DAF" w:rsidRDefault="00CD5DAF" w:rsidP="00CD5DAF">
            <w:pPr>
              <w:pStyle w:val="a8"/>
              <w:ind w:left="420" w:firstLineChars="0" w:firstLine="0"/>
            </w:pPr>
            <w:r w:rsidRPr="00D423B3">
              <w:rPr>
                <w:rFonts w:hint="eastAsia"/>
              </w:rPr>
              <w:t>订</w:t>
            </w:r>
            <w:r>
              <w:rPr>
                <w:rFonts w:hint="eastAsia"/>
              </w:rPr>
              <w:t>单日期</w:t>
            </w:r>
            <w:r w:rsidRPr="00A20341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Date of Order</w:t>
            </w:r>
            <w:r w:rsidRPr="00A20341">
              <w:rPr>
                <w:rFonts w:hint="eastAsia"/>
                <w:iCs/>
              </w:rPr>
              <w:t>）</w:t>
            </w:r>
            <w:r>
              <w:t>：</w:t>
            </w:r>
          </w:p>
          <w:p w:rsidR="00CD5DAF" w:rsidRDefault="00CD5DAF" w:rsidP="00CD5DAF">
            <w:pPr>
              <w:pStyle w:val="a8"/>
              <w:ind w:left="420" w:firstLineChars="0" w:firstLine="0"/>
            </w:pPr>
            <w:r>
              <w:rPr>
                <w:rFonts w:hint="eastAsia"/>
              </w:rPr>
              <w:t>方案名称</w:t>
            </w:r>
            <w:r w:rsidRPr="00A20341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Plan</w:t>
            </w:r>
            <w:r w:rsidRPr="00A20341">
              <w:rPr>
                <w:rFonts w:hint="eastAsia"/>
                <w:iCs/>
              </w:rPr>
              <w:t>）</w:t>
            </w:r>
            <w:r>
              <w:t>：</w:t>
            </w:r>
          </w:p>
          <w:p w:rsidR="00CD5DAF" w:rsidRDefault="00CD5DAF" w:rsidP="00CD5DAF">
            <w:pPr>
              <w:pStyle w:val="a8"/>
              <w:ind w:left="420" w:firstLineChars="0" w:firstLine="0"/>
            </w:pPr>
            <w:r>
              <w:rPr>
                <w:rFonts w:hint="eastAsia"/>
              </w:rPr>
              <w:t>数量</w:t>
            </w:r>
            <w:r w:rsidRPr="00A20341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Quantity</w:t>
            </w:r>
            <w:r w:rsidRPr="00A20341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  <w:ins w:id="1769" w:author="Microsoft" w:date="2015-09-17T11:33:00Z">
              <w:r w:rsidR="009440FE">
                <w:rPr>
                  <w:rFonts w:hint="eastAsia"/>
                </w:rPr>
                <w:t>张</w:t>
              </w:r>
            </w:ins>
            <w:del w:id="1770" w:author="Microsoft" w:date="2015-09-17T11:33:00Z">
              <w:r w:rsidR="00536D6B" w:rsidDel="009440FE">
                <w:rPr>
                  <w:rFonts w:hint="eastAsia"/>
                </w:rPr>
                <w:delText>本</w:delText>
              </w:r>
            </w:del>
          </w:p>
          <w:p w:rsidR="00CD5DAF" w:rsidRDefault="00CD5DAF" w:rsidP="00CD5DAF">
            <w:pPr>
              <w:pStyle w:val="a8"/>
              <w:ind w:left="420" w:firstLineChars="0" w:firstLine="0"/>
            </w:pPr>
            <w:r>
              <w:rPr>
                <w:rFonts w:hint="eastAsia"/>
              </w:rPr>
              <w:t>金额</w:t>
            </w:r>
            <w:r w:rsidRPr="00A20341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Value</w:t>
            </w:r>
            <w:r w:rsidRPr="00A20341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CD5DAF" w:rsidRDefault="00CD5DAF" w:rsidP="00CD5DAF">
            <w:pPr>
              <w:rPr>
                <w:iCs/>
              </w:rPr>
            </w:pPr>
            <w:r>
              <w:rPr>
                <w:rFonts w:hint="eastAsia"/>
                <w:iCs/>
              </w:rPr>
              <w:t>合计列表</w:t>
            </w:r>
            <w:r>
              <w:rPr>
                <w:iCs/>
              </w:rPr>
              <w:t>：</w:t>
            </w:r>
          </w:p>
          <w:p w:rsidR="00CD5DAF" w:rsidRDefault="00CD5DAF" w:rsidP="003967F2">
            <w:pPr>
              <w:pStyle w:val="a8"/>
              <w:numPr>
                <w:ilvl w:val="0"/>
                <w:numId w:val="45"/>
              </w:numPr>
              <w:ind w:firstLineChars="0"/>
              <w:rPr>
                <w:ins w:id="1771" w:author="Microsoft" w:date="2015-10-10T15:41:00Z"/>
                <w:iCs/>
              </w:rPr>
            </w:pPr>
            <w:r w:rsidRPr="009F4629">
              <w:rPr>
                <w:rFonts w:hint="eastAsia"/>
                <w:iCs/>
              </w:rPr>
              <w:t>方案</w:t>
            </w:r>
            <w:r w:rsidRPr="009F4629">
              <w:rPr>
                <w:iCs/>
              </w:rPr>
              <w:t>名称</w:t>
            </w:r>
            <w:r w:rsidRPr="00A20341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Plan</w:t>
            </w:r>
            <w:r w:rsidRPr="00A20341">
              <w:rPr>
                <w:rFonts w:hint="eastAsia"/>
                <w:iCs/>
              </w:rPr>
              <w:t>）</w:t>
            </w:r>
            <w:r w:rsidRPr="009F4629">
              <w:rPr>
                <w:iCs/>
              </w:rPr>
              <w:t>：</w:t>
            </w:r>
          </w:p>
          <w:p w:rsidR="0057668B" w:rsidRPr="009F4629" w:rsidRDefault="0057668B" w:rsidP="003967F2">
            <w:pPr>
              <w:pStyle w:val="a8"/>
              <w:numPr>
                <w:ilvl w:val="0"/>
                <w:numId w:val="45"/>
              </w:numPr>
              <w:ind w:firstLineChars="0"/>
              <w:rPr>
                <w:iCs/>
              </w:rPr>
            </w:pPr>
            <w:ins w:id="1772" w:author="Microsoft" w:date="2015-10-10T15:41:00Z">
              <w:r>
                <w:rPr>
                  <w:iCs/>
                </w:rPr>
                <w:t>本数：</w:t>
              </w:r>
              <w:r>
                <w:rPr>
                  <w:iCs/>
                </w:rPr>
                <w:t>packs</w:t>
              </w:r>
            </w:ins>
          </w:p>
          <w:p w:rsidR="00536D6B" w:rsidRPr="00536D6B" w:rsidRDefault="00CD5DAF" w:rsidP="003967F2">
            <w:pPr>
              <w:pStyle w:val="a8"/>
              <w:numPr>
                <w:ilvl w:val="0"/>
                <w:numId w:val="45"/>
              </w:numPr>
              <w:ind w:firstLineChars="0"/>
            </w:pPr>
            <w:del w:id="1773" w:author="Microsoft" w:date="2015-10-10T15:43:00Z">
              <w:r w:rsidRPr="009F4629" w:rsidDel="0057668B">
                <w:rPr>
                  <w:rFonts w:hint="eastAsia"/>
                  <w:iCs/>
                </w:rPr>
                <w:delText>总</w:delText>
              </w:r>
            </w:del>
            <w:ins w:id="1774" w:author="Microsoft" w:date="2015-09-17T11:42:00Z">
              <w:r w:rsidR="009440FE">
                <w:rPr>
                  <w:rFonts w:hint="eastAsia"/>
                  <w:iCs/>
                </w:rPr>
                <w:t>张数</w:t>
              </w:r>
            </w:ins>
            <w:del w:id="1775" w:author="Microsoft" w:date="2015-09-17T11:42:00Z">
              <w:r w:rsidRPr="009F4629" w:rsidDel="009440FE">
                <w:rPr>
                  <w:rFonts w:hint="eastAsia"/>
                  <w:iCs/>
                </w:rPr>
                <w:delText>数量</w:delText>
              </w:r>
            </w:del>
            <w:r w:rsidRPr="00A20341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Quantity</w:t>
            </w:r>
            <w:r w:rsidRPr="00A20341">
              <w:rPr>
                <w:rFonts w:hint="eastAsia"/>
                <w:iCs/>
              </w:rPr>
              <w:t>）</w:t>
            </w:r>
            <w:r w:rsidRPr="009F4629">
              <w:rPr>
                <w:iCs/>
              </w:rPr>
              <w:t>：</w:t>
            </w:r>
            <w:ins w:id="1776" w:author="Microsoft" w:date="2015-09-17T11:33:00Z">
              <w:r w:rsidR="009440FE">
                <w:rPr>
                  <w:rFonts w:hint="eastAsia"/>
                  <w:iCs/>
                </w:rPr>
                <w:t>张</w:t>
              </w:r>
            </w:ins>
            <w:del w:id="1777" w:author="Microsoft" w:date="2015-09-17T11:33:00Z">
              <w:r w:rsidR="00536D6B" w:rsidDel="009440FE">
                <w:rPr>
                  <w:rFonts w:hint="eastAsia"/>
                  <w:iCs/>
                </w:rPr>
                <w:delText>本</w:delText>
              </w:r>
            </w:del>
            <w:r w:rsidR="00536D6B">
              <w:rPr>
                <w:iCs/>
              </w:rPr>
              <w:t>（</w:t>
            </w:r>
            <w:ins w:id="1778" w:author="Microsoft" w:date="2015-09-17T11:34:00Z">
              <w:r w:rsidR="009440FE">
                <w:rPr>
                  <w:iCs/>
                </w:rPr>
                <w:t>ticket</w:t>
              </w:r>
            </w:ins>
            <w:del w:id="1779" w:author="Microsoft" w:date="2015-09-17T11:33:00Z">
              <w:r w:rsidR="00536D6B" w:rsidDel="009440FE">
                <w:rPr>
                  <w:rFonts w:hint="eastAsia"/>
                  <w:iCs/>
                </w:rPr>
                <w:delText>pack</w:delText>
              </w:r>
            </w:del>
            <w:r w:rsidR="00536D6B">
              <w:rPr>
                <w:rFonts w:hint="eastAsia"/>
                <w:iCs/>
              </w:rPr>
              <w:t>s</w:t>
            </w:r>
            <w:r w:rsidR="00536D6B">
              <w:rPr>
                <w:iCs/>
              </w:rPr>
              <w:t>）</w:t>
            </w:r>
            <w:ins w:id="1780" w:author="Microsoft" w:date="2015-10-10T15:41:00Z">
              <w:r w:rsidR="0057668B">
                <w:rPr>
                  <w:rFonts w:hint="eastAsia"/>
                  <w:iCs/>
                </w:rPr>
                <w:t>根据</w:t>
              </w:r>
              <w:r w:rsidR="0057668B">
                <w:rPr>
                  <w:iCs/>
                </w:rPr>
                <w:t>输入的本</w:t>
              </w:r>
              <w:r w:rsidR="0057668B">
                <w:rPr>
                  <w:rFonts w:hint="eastAsia"/>
                  <w:iCs/>
                </w:rPr>
                <w:t>数</w:t>
              </w:r>
              <w:r w:rsidR="0057668B">
                <w:rPr>
                  <w:iCs/>
                </w:rPr>
                <w:t>计算张数；</w:t>
              </w:r>
            </w:ins>
          </w:p>
          <w:p w:rsidR="00CD5DAF" w:rsidRPr="009B37C1" w:rsidRDefault="00CD5DAF" w:rsidP="003967F2">
            <w:pPr>
              <w:pStyle w:val="a8"/>
              <w:numPr>
                <w:ilvl w:val="0"/>
                <w:numId w:val="45"/>
              </w:numPr>
              <w:ind w:firstLineChars="0"/>
              <w:rPr>
                <w:ins w:id="1781" w:author="Microsoft" w:date="2015-10-10T15:44:00Z"/>
                <w:rPrChange w:id="1782" w:author="Microsoft" w:date="2015-10-10T15:44:00Z">
                  <w:rPr>
                    <w:ins w:id="1783" w:author="Microsoft" w:date="2015-10-10T15:44:00Z"/>
                    <w:iCs/>
                  </w:rPr>
                </w:rPrChange>
              </w:rPr>
            </w:pPr>
            <w:del w:id="1784" w:author="Microsoft" w:date="2015-10-10T15:43:00Z">
              <w:r w:rsidRPr="008A3952" w:rsidDel="0057668B">
                <w:rPr>
                  <w:rFonts w:hint="eastAsia"/>
                  <w:iCs/>
                </w:rPr>
                <w:delText>总</w:delText>
              </w:r>
            </w:del>
            <w:r w:rsidRPr="008A3952">
              <w:rPr>
                <w:iCs/>
              </w:rPr>
              <w:t>金额</w:t>
            </w:r>
            <w:r w:rsidRPr="00A20341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Value</w:t>
            </w:r>
            <w:r w:rsidRPr="00A20341">
              <w:rPr>
                <w:rFonts w:hint="eastAsia"/>
                <w:iCs/>
              </w:rPr>
              <w:t>）</w:t>
            </w:r>
            <w:r w:rsidRPr="008A3952">
              <w:rPr>
                <w:iCs/>
              </w:rPr>
              <w:t>：瑞</w:t>
            </w:r>
            <w:r w:rsidRPr="008A3952">
              <w:rPr>
                <w:rFonts w:hint="eastAsia"/>
                <w:iCs/>
              </w:rPr>
              <w:t>尔</w:t>
            </w: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riels</w:t>
            </w:r>
            <w:r>
              <w:rPr>
                <w:rFonts w:hint="eastAsia"/>
                <w:iCs/>
              </w:rPr>
              <w:t>）</w:t>
            </w:r>
          </w:p>
          <w:p w:rsidR="009B37C1" w:rsidRDefault="009B37C1" w:rsidP="009B37C1">
            <w:pPr>
              <w:rPr>
                <w:ins w:id="1785" w:author="Microsoft" w:date="2015-10-10T15:44:00Z"/>
              </w:rPr>
            </w:pPr>
            <w:ins w:id="1786" w:author="Microsoft" w:date="2015-10-10T15:44:00Z">
              <w:r>
                <w:rPr>
                  <w:rFonts w:hint="eastAsia"/>
                </w:rPr>
                <w:t>出货单</w:t>
              </w:r>
              <w:r>
                <w:t>列表</w:t>
              </w:r>
              <w:r>
                <w:rPr>
                  <w:rFonts w:hint="eastAsia"/>
                </w:rPr>
                <w:t>：</w:t>
              </w:r>
            </w:ins>
          </w:p>
          <w:p w:rsidR="009B37C1" w:rsidRDefault="009B37C1" w:rsidP="009B37C1">
            <w:pPr>
              <w:pStyle w:val="a8"/>
              <w:numPr>
                <w:ilvl w:val="0"/>
                <w:numId w:val="69"/>
              </w:numPr>
              <w:ind w:firstLineChars="0"/>
              <w:rPr>
                <w:ins w:id="1787" w:author="Microsoft" w:date="2015-10-10T15:44:00Z"/>
              </w:rPr>
            </w:pPr>
            <w:ins w:id="1788" w:author="Microsoft" w:date="2015-10-10T15:44:00Z">
              <w:r>
                <w:rPr>
                  <w:rFonts w:hint="eastAsia"/>
                </w:rPr>
                <w:t>方案</w:t>
              </w:r>
              <w:r>
                <w:t>名称：</w:t>
              </w:r>
            </w:ins>
          </w:p>
          <w:p w:rsidR="009B37C1" w:rsidRDefault="009B37C1" w:rsidP="009B37C1">
            <w:pPr>
              <w:pStyle w:val="a8"/>
              <w:numPr>
                <w:ilvl w:val="0"/>
                <w:numId w:val="69"/>
              </w:numPr>
              <w:ind w:firstLineChars="0"/>
              <w:rPr>
                <w:ins w:id="1789" w:author="Microsoft" w:date="2015-10-10T15:44:00Z"/>
              </w:rPr>
            </w:pPr>
            <w:ins w:id="1790" w:author="Microsoft" w:date="2015-10-10T15:44:00Z">
              <w:r>
                <w:rPr>
                  <w:rFonts w:hint="eastAsia"/>
                </w:rPr>
                <w:t>总本数</w:t>
              </w:r>
              <w:r>
                <w:t>：</w:t>
              </w:r>
            </w:ins>
          </w:p>
          <w:p w:rsidR="009B37C1" w:rsidRDefault="009B37C1" w:rsidP="009B37C1">
            <w:pPr>
              <w:pStyle w:val="a8"/>
              <w:numPr>
                <w:ilvl w:val="0"/>
                <w:numId w:val="69"/>
              </w:numPr>
              <w:ind w:firstLineChars="0"/>
              <w:rPr>
                <w:ins w:id="1791" w:author="Microsoft" w:date="2015-10-10T15:44:00Z"/>
              </w:rPr>
            </w:pPr>
            <w:ins w:id="1792" w:author="Microsoft" w:date="2015-10-10T15:44:00Z">
              <w:r>
                <w:rPr>
                  <w:rFonts w:hint="eastAsia"/>
                </w:rPr>
                <w:t>总张数</w:t>
              </w:r>
              <w:r>
                <w:t>：</w:t>
              </w:r>
            </w:ins>
          </w:p>
          <w:p w:rsidR="009B37C1" w:rsidRPr="008A3952" w:rsidRDefault="009B37C1">
            <w:pPr>
              <w:pStyle w:val="a8"/>
              <w:numPr>
                <w:ilvl w:val="0"/>
                <w:numId w:val="69"/>
              </w:numPr>
              <w:ind w:firstLineChars="0"/>
              <w:pPrChange w:id="1793" w:author="Microsoft" w:date="2015-10-10T15:44:00Z">
                <w:pPr>
                  <w:pStyle w:val="a8"/>
                  <w:numPr>
                    <w:numId w:val="45"/>
                  </w:numPr>
                  <w:ind w:left="420" w:firstLineChars="0" w:hanging="420"/>
                </w:pPr>
              </w:pPrChange>
            </w:pPr>
            <w:ins w:id="1794" w:author="Microsoft" w:date="2015-10-10T15:44:00Z">
              <w:r>
                <w:rPr>
                  <w:rFonts w:hint="eastAsia"/>
                </w:rPr>
                <w:t>金额</w:t>
              </w:r>
            </w:ins>
          </w:p>
        </w:tc>
      </w:tr>
      <w:tr w:rsidR="00CD5DAF" w:rsidRPr="00883F4B" w:rsidTr="00CD5DAF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CD5DAF" w:rsidRPr="00883F4B" w:rsidRDefault="00CD5DAF" w:rsidP="00CD5DAF">
            <w:r>
              <w:rPr>
                <w:rFonts w:hint="eastAsia"/>
              </w:rPr>
              <w:t>提交</w:t>
            </w:r>
            <w:r>
              <w:t>成功！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Your delivery order has been submitted!</w:t>
            </w:r>
            <w:r>
              <w:rPr>
                <w:rFonts w:hint="eastAsia"/>
              </w:rPr>
              <w:t>）</w:t>
            </w:r>
          </w:p>
        </w:tc>
      </w:tr>
      <w:tr w:rsidR="00CD5DAF" w:rsidRPr="00883F4B" w:rsidTr="00CD5DAF"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CD5DAF" w:rsidRPr="00FE4DC0" w:rsidRDefault="00CD5DAF" w:rsidP="00CD5DAF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CD5DAF" w:rsidRPr="00883F4B" w:rsidTr="00CD5DAF"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CD5DAF" w:rsidRPr="00883F4B" w:rsidRDefault="005405D7" w:rsidP="00CD5DAF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出货单</w:t>
            </w:r>
            <w:r>
              <w:rPr>
                <w:bCs/>
                <w:iCs/>
              </w:rPr>
              <w:t>状态为</w:t>
            </w:r>
            <w:r w:rsidR="00C45DF8">
              <w:rPr>
                <w:rFonts w:hint="eastAsia"/>
                <w:bCs/>
                <w:iCs/>
              </w:rPr>
              <w:t>“已发货</w:t>
            </w:r>
            <w:r w:rsidR="00C45DF8">
              <w:rPr>
                <w:bCs/>
                <w:iCs/>
              </w:rPr>
              <w:t>”</w:t>
            </w:r>
            <w:r w:rsidR="00C45DF8">
              <w:rPr>
                <w:rFonts w:hint="eastAsia"/>
                <w:bCs/>
                <w:iCs/>
              </w:rPr>
              <w:t>时</w:t>
            </w:r>
            <w:r w:rsidR="00C45DF8">
              <w:rPr>
                <w:bCs/>
                <w:iCs/>
              </w:rPr>
              <w:t>不可进行修改；</w:t>
            </w:r>
          </w:p>
        </w:tc>
      </w:tr>
      <w:tr w:rsidR="00CD5DAF" w:rsidRPr="00883F4B" w:rsidTr="00CD5DAF"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CD5DAF" w:rsidRPr="00883F4B" w:rsidRDefault="00CD5DAF" w:rsidP="00CD5DAF">
            <w:r>
              <w:rPr>
                <w:rFonts w:hint="eastAsia"/>
              </w:rPr>
              <w:t>无</w:t>
            </w:r>
          </w:p>
        </w:tc>
      </w:tr>
    </w:tbl>
    <w:p w:rsidR="00CD5DAF" w:rsidRPr="00CD5DAF" w:rsidRDefault="00CD5DAF" w:rsidP="00CD5DAF">
      <w:pPr>
        <w:pStyle w:val="a0"/>
      </w:pPr>
    </w:p>
    <w:p w:rsidR="0032342E" w:rsidRDefault="0032342E">
      <w:pPr>
        <w:pStyle w:val="3"/>
      </w:pPr>
      <w:bookmarkStart w:id="1795" w:name="_Toc447205894"/>
      <w:r>
        <w:rPr>
          <w:rFonts w:hint="eastAsia"/>
        </w:rPr>
        <w:lastRenderedPageBreak/>
        <w:t>出货单</w:t>
      </w:r>
      <w:r>
        <w:t>详情</w:t>
      </w:r>
      <w:r w:rsidR="00323126" w:rsidRPr="00323126">
        <w:rPr>
          <w:rFonts w:hint="eastAsia"/>
        </w:rPr>
        <w:t>（</w:t>
      </w:r>
      <w:r w:rsidR="00C655FA">
        <w:rPr>
          <w:rFonts w:hint="eastAsia"/>
        </w:rPr>
        <w:t>Delivery Order Details</w:t>
      </w:r>
      <w:r w:rsidR="00323126" w:rsidRPr="00323126">
        <w:rPr>
          <w:rFonts w:hint="eastAsia"/>
        </w:rPr>
        <w:t>）</w:t>
      </w:r>
      <w:bookmarkEnd w:id="1795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32342E" w:rsidRPr="00883F4B" w:rsidTr="0001177D">
        <w:tc>
          <w:tcPr>
            <w:tcW w:w="1384" w:type="dxa"/>
            <w:shd w:val="clear" w:color="auto" w:fill="D9D9D9"/>
            <w:vAlign w:val="center"/>
          </w:tcPr>
          <w:p w:rsidR="0032342E" w:rsidRPr="00883F4B" w:rsidRDefault="0032342E" w:rsidP="0001177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32342E" w:rsidRPr="00883F4B" w:rsidRDefault="008E5A19" w:rsidP="0001177D">
            <w:pPr>
              <w:rPr>
                <w:iCs/>
              </w:rPr>
            </w:pPr>
            <w:r>
              <w:rPr>
                <w:iCs/>
              </w:rPr>
              <w:t>Jk030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32342E" w:rsidRPr="00883F4B" w:rsidRDefault="0032342E" w:rsidP="0001177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32342E" w:rsidRPr="00883F4B" w:rsidRDefault="0032342E" w:rsidP="0001177D">
            <w:pPr>
              <w:rPr>
                <w:iCs/>
              </w:rPr>
            </w:pPr>
          </w:p>
        </w:tc>
      </w:tr>
      <w:tr w:rsidR="0032342E" w:rsidRPr="00883F4B" w:rsidTr="0001177D">
        <w:tc>
          <w:tcPr>
            <w:tcW w:w="1384" w:type="dxa"/>
            <w:shd w:val="clear" w:color="auto" w:fill="D9D9D9"/>
            <w:vAlign w:val="center"/>
          </w:tcPr>
          <w:p w:rsidR="0032342E" w:rsidRPr="00883F4B" w:rsidRDefault="0032342E" w:rsidP="0001177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32342E" w:rsidRPr="00883F4B" w:rsidRDefault="0032342E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出货单</w:t>
            </w:r>
            <w:r>
              <w:rPr>
                <w:iCs/>
              </w:rPr>
              <w:t>详细</w:t>
            </w:r>
            <w:r>
              <w:rPr>
                <w:rFonts w:hint="eastAsia"/>
                <w:iCs/>
              </w:rPr>
              <w:t>信息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32342E" w:rsidRPr="00883F4B" w:rsidRDefault="0032342E" w:rsidP="0001177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32342E" w:rsidRPr="00883F4B" w:rsidRDefault="0032342E" w:rsidP="0001177D">
            <w:pPr>
              <w:rPr>
                <w:iCs/>
              </w:rPr>
            </w:pPr>
          </w:p>
        </w:tc>
      </w:tr>
      <w:tr w:rsidR="0032342E" w:rsidRPr="00883F4B" w:rsidTr="0001177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32342E" w:rsidRPr="00883F4B" w:rsidRDefault="0032342E" w:rsidP="0001177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32342E" w:rsidRPr="00883F4B" w:rsidRDefault="0032342E" w:rsidP="0001177D">
            <w:r>
              <w:rPr>
                <w:rFonts w:hint="eastAsia"/>
              </w:rPr>
              <w:t>出货单</w:t>
            </w:r>
            <w:r>
              <w:t>详情中</w:t>
            </w:r>
            <w:r>
              <w:rPr>
                <w:rFonts w:hint="eastAsia"/>
              </w:rPr>
              <w:t>可以</w:t>
            </w:r>
            <w:r>
              <w:t>查看到</w:t>
            </w:r>
            <w:r>
              <w:rPr>
                <w:rFonts w:hint="eastAsia"/>
              </w:rPr>
              <w:t>出货单</w:t>
            </w:r>
            <w:r>
              <w:t>中的每个订单内容</w:t>
            </w:r>
          </w:p>
        </w:tc>
      </w:tr>
      <w:tr w:rsidR="0032342E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32342E" w:rsidRPr="00883F4B" w:rsidRDefault="0032342E" w:rsidP="0001177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32342E" w:rsidRPr="00F97D96" w:rsidRDefault="0032342E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无</w:t>
            </w:r>
          </w:p>
        </w:tc>
      </w:tr>
      <w:tr w:rsidR="0032342E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32342E" w:rsidRPr="00883F4B" w:rsidRDefault="0032342E" w:rsidP="0001177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2E37B0" w:rsidRDefault="002E37B0" w:rsidP="003967F2">
            <w:pPr>
              <w:pStyle w:val="a8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出货申请单</w:t>
            </w:r>
            <w:r>
              <w:t>编号</w:t>
            </w:r>
            <w:r w:rsidR="00A20341" w:rsidRPr="00A20341">
              <w:rPr>
                <w:rFonts w:hint="eastAsia"/>
                <w:iCs/>
              </w:rPr>
              <w:t>（</w:t>
            </w:r>
            <w:r w:rsidR="00043AF4">
              <w:rPr>
                <w:rFonts w:hint="eastAsia"/>
                <w:iCs/>
              </w:rPr>
              <w:t>Delivery Order</w:t>
            </w:r>
            <w:r w:rsidR="00A20341" w:rsidRPr="00A20341">
              <w:rPr>
                <w:rFonts w:hint="eastAsia"/>
                <w:iCs/>
              </w:rPr>
              <w:t>）</w:t>
            </w:r>
            <w:r>
              <w:t>：</w:t>
            </w:r>
            <w:r>
              <w:rPr>
                <w:rFonts w:hint="eastAsia"/>
              </w:rPr>
              <w:t>CH</w:t>
            </w:r>
            <w:r>
              <w:rPr>
                <w:rFonts w:hint="eastAsia"/>
              </w:rPr>
              <w:t>年月日</w:t>
            </w:r>
            <w:r>
              <w:t>+</w:t>
            </w:r>
            <w:r>
              <w:rPr>
                <w:rFonts w:hint="eastAsia"/>
              </w:rPr>
              <w:t>三位顺序</w:t>
            </w:r>
            <w:r>
              <w:t>数字</w:t>
            </w:r>
            <w:r>
              <w:rPr>
                <w:rFonts w:hint="eastAsia"/>
              </w:rPr>
              <w:t>例</w:t>
            </w:r>
            <w:r>
              <w:t>：</w:t>
            </w:r>
            <w:r>
              <w:rPr>
                <w:rFonts w:hint="eastAsia"/>
              </w:rPr>
              <w:t>CH20150826001</w:t>
            </w:r>
          </w:p>
          <w:p w:rsidR="008A3952" w:rsidRDefault="008A3952" w:rsidP="008A3952">
            <w:pPr>
              <w:rPr>
                <w:iCs/>
              </w:rPr>
            </w:pPr>
            <w:r>
              <w:rPr>
                <w:rFonts w:hint="eastAsia"/>
                <w:iCs/>
              </w:rPr>
              <w:t>合计列表</w:t>
            </w:r>
            <w:r>
              <w:rPr>
                <w:iCs/>
              </w:rPr>
              <w:t>：</w:t>
            </w:r>
          </w:p>
          <w:p w:rsidR="008A3952" w:rsidRPr="009F4629" w:rsidRDefault="008A3952" w:rsidP="003967F2">
            <w:pPr>
              <w:pStyle w:val="a8"/>
              <w:numPr>
                <w:ilvl w:val="0"/>
                <w:numId w:val="45"/>
              </w:numPr>
              <w:ind w:firstLineChars="0"/>
              <w:rPr>
                <w:iCs/>
              </w:rPr>
            </w:pPr>
            <w:r w:rsidRPr="009F4629">
              <w:rPr>
                <w:rFonts w:hint="eastAsia"/>
                <w:iCs/>
              </w:rPr>
              <w:t>方案</w:t>
            </w:r>
            <w:r w:rsidRPr="009F4629">
              <w:rPr>
                <w:iCs/>
              </w:rPr>
              <w:t>名称</w:t>
            </w:r>
            <w:r w:rsidR="00A20341" w:rsidRPr="00A20341">
              <w:rPr>
                <w:rFonts w:hint="eastAsia"/>
                <w:iCs/>
              </w:rPr>
              <w:t>（</w:t>
            </w:r>
            <w:r w:rsidR="00CD0FF9">
              <w:rPr>
                <w:rFonts w:hint="eastAsia"/>
                <w:iCs/>
              </w:rPr>
              <w:t>Plan</w:t>
            </w:r>
            <w:r w:rsidR="00A20341" w:rsidRPr="00A20341">
              <w:rPr>
                <w:rFonts w:hint="eastAsia"/>
                <w:iCs/>
              </w:rPr>
              <w:t>）</w:t>
            </w:r>
            <w:r w:rsidRPr="009F4629">
              <w:rPr>
                <w:iCs/>
              </w:rPr>
              <w:t>：</w:t>
            </w:r>
          </w:p>
          <w:p w:rsidR="008A3952" w:rsidRPr="009F4629" w:rsidRDefault="008A3952" w:rsidP="003967F2">
            <w:pPr>
              <w:pStyle w:val="a8"/>
              <w:numPr>
                <w:ilvl w:val="0"/>
                <w:numId w:val="45"/>
              </w:numPr>
              <w:ind w:firstLineChars="0"/>
              <w:rPr>
                <w:iCs/>
              </w:rPr>
            </w:pPr>
            <w:r w:rsidRPr="009F4629">
              <w:rPr>
                <w:rFonts w:hint="eastAsia"/>
                <w:iCs/>
              </w:rPr>
              <w:t>总</w:t>
            </w:r>
            <w:ins w:id="1796" w:author="Microsoft" w:date="2015-09-17T11:42:00Z">
              <w:r w:rsidR="009440FE">
                <w:rPr>
                  <w:rFonts w:hint="eastAsia"/>
                  <w:iCs/>
                </w:rPr>
                <w:t>张数</w:t>
              </w:r>
            </w:ins>
            <w:del w:id="1797" w:author="Microsoft" w:date="2015-09-17T11:42:00Z">
              <w:r w:rsidRPr="009F4629" w:rsidDel="009440FE">
                <w:rPr>
                  <w:rFonts w:hint="eastAsia"/>
                  <w:iCs/>
                </w:rPr>
                <w:delText>数量</w:delText>
              </w:r>
            </w:del>
            <w:r w:rsidR="00A20341" w:rsidRPr="00A20341">
              <w:rPr>
                <w:rFonts w:hint="eastAsia"/>
                <w:iCs/>
              </w:rPr>
              <w:t>（</w:t>
            </w:r>
            <w:r w:rsidR="00CD0FF9">
              <w:rPr>
                <w:rFonts w:hint="eastAsia"/>
                <w:iCs/>
              </w:rPr>
              <w:t>Total Quantity</w:t>
            </w:r>
            <w:r w:rsidR="00A20341" w:rsidRPr="00A20341">
              <w:rPr>
                <w:rFonts w:hint="eastAsia"/>
                <w:iCs/>
              </w:rPr>
              <w:t>）</w:t>
            </w:r>
            <w:r w:rsidRPr="009F4629">
              <w:rPr>
                <w:iCs/>
              </w:rPr>
              <w:t>：</w:t>
            </w:r>
            <w:ins w:id="1798" w:author="Microsoft" w:date="2015-09-17T11:42:00Z">
              <w:r w:rsidR="009440FE">
                <w:rPr>
                  <w:rFonts w:hint="eastAsia"/>
                  <w:iCs/>
                </w:rPr>
                <w:t>张</w:t>
              </w:r>
            </w:ins>
            <w:del w:id="1799" w:author="Microsoft" w:date="2015-09-17T11:42:00Z">
              <w:r w:rsidR="00536D6B" w:rsidDel="009440FE">
                <w:rPr>
                  <w:rFonts w:hint="eastAsia"/>
                  <w:iCs/>
                </w:rPr>
                <w:delText>本</w:delText>
              </w:r>
            </w:del>
            <w:r w:rsidR="0002741D">
              <w:rPr>
                <w:iCs/>
              </w:rPr>
              <w:t>（</w:t>
            </w:r>
            <w:ins w:id="1800" w:author="Microsoft" w:date="2015-09-17T11:42:00Z">
              <w:r w:rsidR="009440FE">
                <w:rPr>
                  <w:iCs/>
                </w:rPr>
                <w:t>tickets</w:t>
              </w:r>
            </w:ins>
            <w:del w:id="1801" w:author="Microsoft" w:date="2015-09-17T11:42:00Z">
              <w:r w:rsidR="00536D6B" w:rsidDel="009440FE">
                <w:rPr>
                  <w:iCs/>
                </w:rPr>
                <w:delText>packs</w:delText>
              </w:r>
            </w:del>
            <w:r w:rsidR="0002741D">
              <w:rPr>
                <w:iCs/>
              </w:rPr>
              <w:t>）</w:t>
            </w:r>
          </w:p>
          <w:p w:rsidR="008A3952" w:rsidRDefault="008A3952" w:rsidP="003967F2">
            <w:pPr>
              <w:pStyle w:val="a8"/>
              <w:numPr>
                <w:ilvl w:val="0"/>
                <w:numId w:val="45"/>
              </w:numPr>
              <w:ind w:firstLineChars="0"/>
            </w:pPr>
            <w:r w:rsidRPr="009F4629">
              <w:rPr>
                <w:rFonts w:hint="eastAsia"/>
                <w:iCs/>
              </w:rPr>
              <w:t>总</w:t>
            </w:r>
            <w:r w:rsidRPr="009F4629">
              <w:rPr>
                <w:iCs/>
              </w:rPr>
              <w:t>金额</w:t>
            </w:r>
            <w:r w:rsidR="00A20341" w:rsidRPr="00A20341">
              <w:rPr>
                <w:rFonts w:hint="eastAsia"/>
                <w:iCs/>
              </w:rPr>
              <w:t>（</w:t>
            </w:r>
            <w:r w:rsidR="00CD0FF9">
              <w:rPr>
                <w:rFonts w:hint="eastAsia"/>
                <w:iCs/>
              </w:rPr>
              <w:t>Total Value</w:t>
            </w:r>
            <w:r w:rsidR="00A20341" w:rsidRPr="00A20341">
              <w:rPr>
                <w:rFonts w:hint="eastAsia"/>
                <w:iCs/>
              </w:rPr>
              <w:t>）</w:t>
            </w:r>
            <w:r w:rsidRPr="009F4629">
              <w:rPr>
                <w:iCs/>
              </w:rPr>
              <w:t>：瑞</w:t>
            </w:r>
            <w:r w:rsidRPr="009F4629">
              <w:rPr>
                <w:rFonts w:hint="eastAsia"/>
                <w:iCs/>
              </w:rPr>
              <w:t>尔</w:t>
            </w:r>
            <w:r w:rsidR="00CD0FF9">
              <w:rPr>
                <w:rFonts w:hint="eastAsia"/>
                <w:iCs/>
              </w:rPr>
              <w:t>（</w:t>
            </w:r>
            <w:r w:rsidR="002803DB">
              <w:rPr>
                <w:rFonts w:hint="eastAsia"/>
                <w:iCs/>
              </w:rPr>
              <w:t>r</w:t>
            </w:r>
            <w:r w:rsidR="00CD0FF9">
              <w:rPr>
                <w:rFonts w:hint="eastAsia"/>
                <w:iCs/>
              </w:rPr>
              <w:t>iels</w:t>
            </w:r>
            <w:r w:rsidR="00CD0FF9">
              <w:rPr>
                <w:rFonts w:hint="eastAsia"/>
                <w:iCs/>
              </w:rPr>
              <w:t>）</w:t>
            </w:r>
          </w:p>
          <w:p w:rsidR="002D4239" w:rsidRDefault="008A3952" w:rsidP="003967F2">
            <w:pPr>
              <w:pStyle w:val="a8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申请日期</w:t>
            </w:r>
            <w:r w:rsidR="00A20341" w:rsidRPr="00A20341">
              <w:rPr>
                <w:rFonts w:hint="eastAsia"/>
                <w:iCs/>
              </w:rPr>
              <w:t>（</w:t>
            </w:r>
            <w:r w:rsidR="00CD0FF9">
              <w:rPr>
                <w:rFonts w:hint="eastAsia"/>
                <w:iCs/>
              </w:rPr>
              <w:t>Date</w:t>
            </w:r>
            <w:r w:rsidR="00A20341" w:rsidRPr="00A20341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2D4239" w:rsidRDefault="0009004B" w:rsidP="003967F2">
            <w:pPr>
              <w:pStyle w:val="a8"/>
              <w:numPr>
                <w:ilvl w:val="0"/>
                <w:numId w:val="38"/>
              </w:numPr>
              <w:ind w:firstLineChars="0"/>
            </w:pPr>
            <w:ins w:id="1802" w:author="Microsoft" w:date="2015-10-10T14:43:00Z">
              <w:r>
                <w:rPr>
                  <w:rFonts w:hint="eastAsia"/>
                </w:rPr>
                <w:t>申请</w:t>
              </w:r>
            </w:ins>
            <w:del w:id="1803" w:author="Microsoft" w:date="2015-10-10T14:43:00Z">
              <w:r w:rsidR="008A3952" w:rsidDel="0009004B">
                <w:rPr>
                  <w:rFonts w:hint="eastAsia"/>
                </w:rPr>
                <w:delText>提交</w:delText>
              </w:r>
            </w:del>
            <w:r w:rsidR="008A3952">
              <w:rPr>
                <w:rFonts w:hint="eastAsia"/>
              </w:rPr>
              <w:t>人</w:t>
            </w:r>
            <w:r w:rsidR="00A20341" w:rsidRPr="00A20341">
              <w:rPr>
                <w:rFonts w:hint="eastAsia"/>
                <w:iCs/>
              </w:rPr>
              <w:t>（</w:t>
            </w:r>
            <w:r w:rsidR="00043AF4">
              <w:rPr>
                <w:rFonts w:hint="eastAsia"/>
                <w:iCs/>
              </w:rPr>
              <w:t>Submitted By</w:t>
            </w:r>
            <w:r w:rsidR="00A20341" w:rsidRPr="00A20341">
              <w:rPr>
                <w:rFonts w:hint="eastAsia"/>
                <w:iCs/>
              </w:rPr>
              <w:t>）</w:t>
            </w:r>
            <w:r w:rsidR="008A3952">
              <w:rPr>
                <w:rFonts w:hint="eastAsia"/>
              </w:rPr>
              <w:t>：</w:t>
            </w:r>
            <w:r w:rsidR="002D4239">
              <w:rPr>
                <w:rFonts w:hint="eastAsia"/>
              </w:rPr>
              <w:t>填写申请的市场管理员</w:t>
            </w:r>
            <w:ins w:id="1804" w:author="Microsoft" w:date="2015-10-21T17:38:00Z">
              <w:r w:rsidR="00B71444">
                <w:rPr>
                  <w:rFonts w:hint="eastAsia"/>
                </w:rPr>
                <w:t>的真实</w:t>
              </w:r>
              <w:r w:rsidR="00B71444">
                <w:t>姓名</w:t>
              </w:r>
            </w:ins>
            <w:r w:rsidR="002D4239">
              <w:rPr>
                <w:rFonts w:hint="eastAsia"/>
              </w:rPr>
              <w:t>；</w:t>
            </w:r>
          </w:p>
          <w:p w:rsidR="0032342E" w:rsidRDefault="00BB1E62" w:rsidP="003967F2">
            <w:pPr>
              <w:pStyle w:val="a8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发货单位</w:t>
            </w:r>
            <w:r w:rsidR="00A20341" w:rsidRPr="00A20341">
              <w:rPr>
                <w:rFonts w:hint="eastAsia"/>
                <w:iCs/>
              </w:rPr>
              <w:t>（</w:t>
            </w:r>
            <w:r w:rsidR="004E693A">
              <w:rPr>
                <w:rFonts w:hint="eastAsia"/>
                <w:iCs/>
              </w:rPr>
              <w:t xml:space="preserve">Delivering </w:t>
            </w:r>
            <w:r w:rsidR="00422715">
              <w:rPr>
                <w:rFonts w:hint="eastAsia"/>
                <w:iCs/>
              </w:rPr>
              <w:t>Unit</w:t>
            </w:r>
            <w:r w:rsidR="00A20341" w:rsidRPr="00A20341">
              <w:rPr>
                <w:rFonts w:hint="eastAsia"/>
                <w:iCs/>
              </w:rPr>
              <w:t>）</w:t>
            </w:r>
            <w:r w:rsidR="002D4239">
              <w:rPr>
                <w:rFonts w:hint="eastAsia"/>
              </w:rPr>
              <w:t>：发货的仓库</w:t>
            </w:r>
          </w:p>
          <w:p w:rsidR="00BB1E62" w:rsidRDefault="00BB1E62" w:rsidP="003967F2">
            <w:pPr>
              <w:pStyle w:val="a8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发货时间</w:t>
            </w:r>
            <w:r w:rsidR="000D6415">
              <w:rPr>
                <w:rFonts w:hint="eastAsia"/>
              </w:rPr>
              <w:t>（</w:t>
            </w:r>
            <w:r w:rsidR="000D6415">
              <w:rPr>
                <w:rFonts w:hint="eastAsia"/>
              </w:rPr>
              <w:t>Date of Delivery</w:t>
            </w:r>
            <w:r w:rsidR="000D6415">
              <w:rPr>
                <w:rFonts w:hint="eastAsia"/>
              </w:rPr>
              <w:t>）</w:t>
            </w:r>
            <w:r>
              <w:t>：</w:t>
            </w:r>
          </w:p>
          <w:p w:rsidR="00CD5DAF" w:rsidDel="0009004B" w:rsidRDefault="00CD5DAF" w:rsidP="003967F2">
            <w:pPr>
              <w:pStyle w:val="a8"/>
              <w:numPr>
                <w:ilvl w:val="0"/>
                <w:numId w:val="38"/>
              </w:numPr>
              <w:ind w:firstLineChars="0"/>
              <w:rPr>
                <w:del w:id="1805" w:author="Microsoft" w:date="2015-10-10T14:43:00Z"/>
              </w:rPr>
            </w:pPr>
            <w:del w:id="1806" w:author="Microsoft" w:date="2015-10-10T14:43:00Z">
              <w:r w:rsidDel="0009004B">
                <w:rPr>
                  <w:rFonts w:hint="eastAsia"/>
                </w:rPr>
                <w:delText>提货人</w:delText>
              </w:r>
              <w:r w:rsidR="000D6415" w:rsidDel="0009004B">
                <w:rPr>
                  <w:rFonts w:hint="eastAsia"/>
                </w:rPr>
                <w:delText>（</w:delText>
              </w:r>
              <w:r w:rsidR="00D70D52" w:rsidDel="0009004B">
                <w:rPr>
                  <w:rFonts w:hint="eastAsia"/>
                </w:rPr>
                <w:delText>Delivered</w:delText>
              </w:r>
              <w:r w:rsidR="000D6415" w:rsidDel="0009004B">
                <w:rPr>
                  <w:rFonts w:hint="eastAsia"/>
                </w:rPr>
                <w:delText xml:space="preserve"> By</w:delText>
              </w:r>
              <w:r w:rsidR="000D6415" w:rsidDel="0009004B">
                <w:rPr>
                  <w:rFonts w:hint="eastAsia"/>
                </w:rPr>
                <w:delText>）</w:delText>
              </w:r>
              <w:r w:rsidDel="0009004B">
                <w:delText>：</w:delText>
              </w:r>
            </w:del>
          </w:p>
          <w:p w:rsidR="00CD5DAF" w:rsidRPr="008A3952" w:rsidRDefault="00CD5DAF" w:rsidP="003967F2">
            <w:pPr>
              <w:pStyle w:val="a8"/>
              <w:numPr>
                <w:ilvl w:val="0"/>
                <w:numId w:val="38"/>
              </w:numPr>
              <w:ind w:firstLineChars="0"/>
            </w:pPr>
            <w:del w:id="1807" w:author="Microsoft" w:date="2015-10-29T18:05:00Z">
              <w:r w:rsidDel="003B30BD">
                <w:rPr>
                  <w:rFonts w:hint="eastAsia"/>
                </w:rPr>
                <w:delText>联系方式</w:delText>
              </w:r>
              <w:r w:rsidR="000D6415" w:rsidDel="003B30BD">
                <w:rPr>
                  <w:rFonts w:hint="eastAsia"/>
                </w:rPr>
                <w:delText>（</w:delText>
              </w:r>
              <w:r w:rsidR="000D6415" w:rsidDel="003B30BD">
                <w:rPr>
                  <w:rFonts w:hint="eastAsia"/>
                </w:rPr>
                <w:delText>Contact Phone</w:delText>
              </w:r>
              <w:r w:rsidR="000D6415" w:rsidDel="003B30BD">
                <w:rPr>
                  <w:rFonts w:hint="eastAsia"/>
                </w:rPr>
                <w:delText>）</w:delText>
              </w:r>
              <w:r w:rsidDel="003B30BD">
                <w:delText>：</w:delText>
              </w:r>
            </w:del>
          </w:p>
        </w:tc>
      </w:tr>
      <w:tr w:rsidR="0032342E" w:rsidRPr="00883F4B" w:rsidTr="0001177D">
        <w:tc>
          <w:tcPr>
            <w:tcW w:w="1384" w:type="dxa"/>
            <w:shd w:val="clear" w:color="auto" w:fill="D9D9D9"/>
            <w:vAlign w:val="center"/>
          </w:tcPr>
          <w:p w:rsidR="0032342E" w:rsidRPr="00883F4B" w:rsidRDefault="0032342E" w:rsidP="0001177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32342E" w:rsidRPr="00FE4DC0" w:rsidRDefault="0032342E" w:rsidP="0001177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32342E" w:rsidRPr="00883F4B" w:rsidTr="0001177D">
        <w:tc>
          <w:tcPr>
            <w:tcW w:w="1384" w:type="dxa"/>
            <w:shd w:val="clear" w:color="auto" w:fill="D9D9D9"/>
            <w:vAlign w:val="center"/>
          </w:tcPr>
          <w:p w:rsidR="0032342E" w:rsidRPr="00883F4B" w:rsidRDefault="0032342E" w:rsidP="0001177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32342E" w:rsidRPr="00883F4B" w:rsidRDefault="0032342E" w:rsidP="0001177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32342E" w:rsidRPr="00883F4B" w:rsidTr="0001177D">
        <w:tc>
          <w:tcPr>
            <w:tcW w:w="1384" w:type="dxa"/>
            <w:shd w:val="clear" w:color="auto" w:fill="D9D9D9"/>
            <w:vAlign w:val="center"/>
          </w:tcPr>
          <w:p w:rsidR="0032342E" w:rsidRPr="00883F4B" w:rsidRDefault="0032342E" w:rsidP="0001177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32342E" w:rsidDel="00CC5D6E" w:rsidRDefault="00CC5D6E" w:rsidP="0001177D">
            <w:pPr>
              <w:rPr>
                <w:del w:id="1808" w:author="Microsoft" w:date="2015-10-22T16:39:00Z"/>
              </w:rPr>
            </w:pPr>
            <w:ins w:id="1809" w:author="Microsoft" w:date="2015-10-22T16:39:00Z">
              <w:r>
                <w:rPr>
                  <w:rFonts w:hint="eastAsia"/>
                </w:rPr>
                <w:t xml:space="preserve"> </w:t>
              </w:r>
            </w:ins>
            <w:del w:id="1810" w:author="Microsoft" w:date="2015-10-22T16:39:00Z">
              <w:r w:rsidR="00566688" w:rsidDel="00CC5D6E">
                <w:rPr>
                  <w:rFonts w:hint="eastAsia"/>
                </w:rPr>
                <w:delText>出货单</w:delText>
              </w:r>
              <w:r w:rsidR="0032342E" w:rsidDel="00CC5D6E">
                <w:delText>可以【</w:delText>
              </w:r>
              <w:r w:rsidR="0032342E" w:rsidDel="00CC5D6E">
                <w:rPr>
                  <w:rFonts w:hint="eastAsia"/>
                </w:rPr>
                <w:delText>打印</w:delText>
              </w:r>
              <w:r w:rsidR="0032342E" w:rsidDel="00CC5D6E">
                <w:delText>】</w:delText>
              </w:r>
              <w:r w:rsidR="00043AF4" w:rsidDel="00CC5D6E">
                <w:rPr>
                  <w:rFonts w:hint="eastAsia"/>
                </w:rPr>
                <w:delText>（</w:delText>
              </w:r>
              <w:r w:rsidR="00043AF4" w:rsidDel="00CC5D6E">
                <w:rPr>
                  <w:rFonts w:hint="eastAsia"/>
                </w:rPr>
                <w:delText>Print</w:delText>
              </w:r>
              <w:r w:rsidR="00043AF4" w:rsidDel="00CC5D6E">
                <w:rPr>
                  <w:rFonts w:hint="eastAsia"/>
                </w:rPr>
                <w:delText>）</w:delText>
              </w:r>
            </w:del>
          </w:p>
          <w:p w:rsidR="000E31EE" w:rsidRPr="00883F4B" w:rsidRDefault="000E31EE" w:rsidP="0001177D">
            <w:r w:rsidRPr="000E31EE">
              <w:t>（</w:t>
            </w:r>
            <w:r w:rsidRPr="000E31EE">
              <w:rPr>
                <w:rFonts w:hint="eastAsia"/>
              </w:rPr>
              <w:t>“详情”按钮：</w:t>
            </w:r>
            <w:r w:rsidRPr="000E31EE">
              <w:rPr>
                <w:rFonts w:hint="eastAsia"/>
              </w:rPr>
              <w:t>Details</w:t>
            </w:r>
            <w:r w:rsidRPr="000E31EE">
              <w:t>）</w:t>
            </w:r>
          </w:p>
        </w:tc>
      </w:tr>
    </w:tbl>
    <w:p w:rsidR="0032342E" w:rsidRPr="0032342E" w:rsidRDefault="0032342E" w:rsidP="0032342E">
      <w:pPr>
        <w:pStyle w:val="a0"/>
      </w:pPr>
    </w:p>
    <w:p w:rsidR="00D205EF" w:rsidRDefault="00D205EF">
      <w:pPr>
        <w:pStyle w:val="2"/>
      </w:pPr>
      <w:bookmarkStart w:id="1811" w:name="_Toc447205895"/>
      <w:r>
        <w:rPr>
          <w:rFonts w:hint="eastAsia"/>
        </w:rPr>
        <w:t>调拨单管理</w:t>
      </w:r>
      <w:r w:rsidR="00323126" w:rsidRPr="00323126">
        <w:rPr>
          <w:rFonts w:hint="eastAsia"/>
        </w:rPr>
        <w:t>（</w:t>
      </w:r>
      <w:r w:rsidR="000661DC">
        <w:t>Stock Transfer</w:t>
      </w:r>
      <w:r w:rsidR="00323126" w:rsidRPr="00323126">
        <w:rPr>
          <w:rFonts w:hint="eastAsia"/>
        </w:rPr>
        <w:t>）</w:t>
      </w:r>
      <w:bookmarkEnd w:id="1811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D205EF" w:rsidRPr="00883F4B" w:rsidTr="00D205EF"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D205EF" w:rsidRPr="00883F4B" w:rsidRDefault="008E5A19" w:rsidP="00D205EF">
            <w:pPr>
              <w:rPr>
                <w:iCs/>
              </w:rPr>
            </w:pPr>
            <w:r>
              <w:rPr>
                <w:iCs/>
              </w:rPr>
              <w:t>Jk031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D205EF" w:rsidRPr="00883F4B" w:rsidRDefault="00D205EF" w:rsidP="00D205EF">
            <w:pPr>
              <w:rPr>
                <w:iCs/>
              </w:rPr>
            </w:pPr>
          </w:p>
        </w:tc>
      </w:tr>
      <w:tr w:rsidR="00D205EF" w:rsidRPr="00883F4B" w:rsidTr="00D205EF"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D205EF" w:rsidRDefault="00D205EF" w:rsidP="00D205EF">
            <w:pPr>
              <w:rPr>
                <w:iCs/>
              </w:rPr>
            </w:pPr>
            <w:r>
              <w:rPr>
                <w:rFonts w:hint="eastAsia"/>
                <w:iCs/>
              </w:rPr>
              <w:t>订单</w:t>
            </w:r>
            <w:r>
              <w:rPr>
                <w:iCs/>
              </w:rPr>
              <w:t>列表</w:t>
            </w:r>
          </w:p>
          <w:p w:rsidR="00122BC5" w:rsidRPr="00883F4B" w:rsidRDefault="00122BC5" w:rsidP="00D205EF">
            <w:pPr>
              <w:rPr>
                <w:iCs/>
              </w:rPr>
            </w:pP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List of Stock Transfers</w:t>
            </w:r>
            <w:r>
              <w:rPr>
                <w:rFonts w:hint="eastAsia"/>
                <w:iCs/>
              </w:rPr>
              <w:t>）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D205EF" w:rsidRPr="00883F4B" w:rsidRDefault="00D205EF" w:rsidP="00D205EF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D205EF" w:rsidRPr="00883F4B" w:rsidRDefault="00D205EF" w:rsidP="00D205EF">
            <w:pPr>
              <w:rPr>
                <w:iCs/>
              </w:rPr>
            </w:pPr>
          </w:p>
        </w:tc>
      </w:tr>
      <w:tr w:rsidR="00D205EF" w:rsidRPr="00883F4B" w:rsidTr="00D205EF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D205EF" w:rsidRPr="00883F4B" w:rsidRDefault="00D205EF" w:rsidP="00D205EF">
            <w:r>
              <w:rPr>
                <w:rFonts w:hint="eastAsia"/>
              </w:rPr>
              <w:t>代销商</w:t>
            </w:r>
            <w:r>
              <w:t>，分中心，总公司</w:t>
            </w:r>
            <w:r>
              <w:rPr>
                <w:rFonts w:hint="eastAsia"/>
              </w:rPr>
              <w:t>仓库</w:t>
            </w:r>
            <w:r w:rsidR="00B75E5A">
              <w:t>管理员，统一查看一个</w:t>
            </w:r>
            <w:r w:rsidR="00B75E5A">
              <w:rPr>
                <w:rFonts w:hint="eastAsia"/>
              </w:rPr>
              <w:t>调拨单</w:t>
            </w:r>
            <w:r>
              <w:t>列表；</w:t>
            </w:r>
          </w:p>
        </w:tc>
      </w:tr>
      <w:tr w:rsidR="00D205EF" w:rsidRPr="00883F4B" w:rsidTr="00D205EF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D205EF" w:rsidRDefault="00D205EF" w:rsidP="00D205EF">
            <w:pPr>
              <w:rPr>
                <w:iCs/>
              </w:rPr>
            </w:pPr>
            <w:r>
              <w:rPr>
                <w:rFonts w:hint="eastAsia"/>
                <w:iCs/>
              </w:rPr>
              <w:t>查询</w:t>
            </w:r>
            <w:r>
              <w:rPr>
                <w:iCs/>
              </w:rPr>
              <w:t>条件：</w:t>
            </w:r>
          </w:p>
          <w:p w:rsidR="00D205EF" w:rsidRDefault="00D86B8A" w:rsidP="00D205EF">
            <w:pPr>
              <w:rPr>
                <w:iCs/>
              </w:rPr>
            </w:pPr>
            <w:r>
              <w:rPr>
                <w:rFonts w:hint="eastAsia"/>
                <w:iCs/>
              </w:rPr>
              <w:t>调拨</w:t>
            </w:r>
            <w:r>
              <w:rPr>
                <w:iCs/>
              </w:rPr>
              <w:t>单</w:t>
            </w:r>
            <w:r w:rsidR="00D205EF">
              <w:rPr>
                <w:iCs/>
              </w:rPr>
              <w:t>编号</w:t>
            </w:r>
            <w:r w:rsidR="00A20341" w:rsidRPr="00A20341">
              <w:rPr>
                <w:rFonts w:hint="eastAsia"/>
                <w:iCs/>
              </w:rPr>
              <w:t>（</w:t>
            </w:r>
            <w:r w:rsidR="00122BC5">
              <w:rPr>
                <w:rFonts w:hint="eastAsia"/>
                <w:iCs/>
              </w:rPr>
              <w:t>Stock Transfer</w:t>
            </w:r>
            <w:r w:rsidR="00A20341" w:rsidRPr="00A20341">
              <w:rPr>
                <w:rFonts w:hint="eastAsia"/>
                <w:iCs/>
              </w:rPr>
              <w:t>）</w:t>
            </w:r>
            <w:r w:rsidR="00D205EF">
              <w:rPr>
                <w:iCs/>
              </w:rPr>
              <w:t>：</w:t>
            </w:r>
          </w:p>
          <w:p w:rsidR="00D205EF" w:rsidRPr="00CF0BAF" w:rsidRDefault="00D86B8A" w:rsidP="005404A3">
            <w:pPr>
              <w:rPr>
                <w:iCs/>
              </w:rPr>
            </w:pPr>
            <w:r>
              <w:rPr>
                <w:rFonts w:hint="eastAsia"/>
                <w:iCs/>
              </w:rPr>
              <w:t>申请</w:t>
            </w:r>
            <w:r w:rsidR="00D205EF">
              <w:rPr>
                <w:iCs/>
              </w:rPr>
              <w:t>日期</w:t>
            </w:r>
            <w:r w:rsidR="00A20341" w:rsidRPr="00A20341">
              <w:rPr>
                <w:rFonts w:hint="eastAsia"/>
                <w:iCs/>
              </w:rPr>
              <w:t>（</w:t>
            </w:r>
            <w:r w:rsidR="005404A3">
              <w:rPr>
                <w:rFonts w:hint="eastAsia"/>
                <w:iCs/>
              </w:rPr>
              <w:t>Date</w:t>
            </w:r>
            <w:r w:rsidR="00A20341" w:rsidRPr="00A20341">
              <w:rPr>
                <w:rFonts w:hint="eastAsia"/>
                <w:iCs/>
              </w:rPr>
              <w:t>）</w:t>
            </w:r>
            <w:r w:rsidR="00D205EF">
              <w:rPr>
                <w:iCs/>
              </w:rPr>
              <w:t>：</w:t>
            </w:r>
          </w:p>
        </w:tc>
      </w:tr>
      <w:tr w:rsidR="00D205EF" w:rsidRPr="003D0EF5" w:rsidTr="00D205EF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D205EF" w:rsidRDefault="00D86B8A" w:rsidP="00D205EF">
            <w:r>
              <w:rPr>
                <w:rFonts w:hint="eastAsia"/>
              </w:rPr>
              <w:t>调拨</w:t>
            </w:r>
            <w:r>
              <w:t>单</w:t>
            </w:r>
            <w:r w:rsidR="00D205EF">
              <w:rPr>
                <w:rFonts w:hint="eastAsia"/>
              </w:rPr>
              <w:t>列表</w:t>
            </w:r>
            <w:r w:rsidR="00D205EF">
              <w:t>：</w:t>
            </w:r>
          </w:p>
          <w:p w:rsidR="00D205EF" w:rsidRDefault="00D86B8A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lastRenderedPageBreak/>
              <w:t>调拨单</w:t>
            </w:r>
            <w:r w:rsidR="00D205EF">
              <w:rPr>
                <w:rFonts w:hint="eastAsia"/>
              </w:rPr>
              <w:t>编号</w:t>
            </w:r>
            <w:r w:rsidR="00A20341" w:rsidRPr="00A20341">
              <w:rPr>
                <w:rFonts w:hint="eastAsia"/>
                <w:iCs/>
              </w:rPr>
              <w:t>（</w:t>
            </w:r>
            <w:r w:rsidR="00122BC5">
              <w:rPr>
                <w:rFonts w:hint="eastAsia"/>
                <w:iCs/>
              </w:rPr>
              <w:t>Stock Transfer</w:t>
            </w:r>
            <w:r w:rsidR="00A20341" w:rsidRPr="00A20341">
              <w:rPr>
                <w:rFonts w:hint="eastAsia"/>
                <w:iCs/>
              </w:rPr>
              <w:t>）</w:t>
            </w:r>
            <w:r w:rsidR="00D205EF">
              <w:t>：</w:t>
            </w:r>
            <w:r>
              <w:rPr>
                <w:rFonts w:hint="eastAsia"/>
              </w:rPr>
              <w:t>B</w:t>
            </w:r>
            <w:r w:rsidR="00D205EF">
              <w:t>+</w:t>
            </w:r>
            <w:r w:rsidR="00D205EF">
              <w:rPr>
                <w:rFonts w:hint="eastAsia"/>
              </w:rPr>
              <w:t>年月日</w:t>
            </w:r>
            <w:r w:rsidR="00D205EF">
              <w:t xml:space="preserve">+001 </w:t>
            </w:r>
            <w:r w:rsidR="00D205EF">
              <w:rPr>
                <w:rFonts w:hint="eastAsia"/>
              </w:rPr>
              <w:t>例</w:t>
            </w:r>
            <w:r w:rsidR="00D205EF">
              <w:t>：</w:t>
            </w:r>
            <w:r>
              <w:rPr>
                <w:rFonts w:hint="eastAsia"/>
              </w:rPr>
              <w:t>B</w:t>
            </w:r>
            <w:r w:rsidR="00D205EF">
              <w:rPr>
                <w:rFonts w:hint="eastAsia"/>
              </w:rPr>
              <w:t>20150825001</w:t>
            </w:r>
          </w:p>
          <w:p w:rsidR="00D205EF" w:rsidRDefault="00D86B8A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申请</w:t>
            </w:r>
            <w:r w:rsidR="00D205EF">
              <w:rPr>
                <w:rFonts w:hint="eastAsia"/>
              </w:rPr>
              <w:t>日期</w:t>
            </w:r>
            <w:r w:rsidR="00A20341" w:rsidRPr="00A20341">
              <w:rPr>
                <w:rFonts w:hint="eastAsia"/>
                <w:iCs/>
              </w:rPr>
              <w:t>（</w:t>
            </w:r>
            <w:r w:rsidR="00122BC5">
              <w:rPr>
                <w:rFonts w:hint="eastAsia"/>
                <w:iCs/>
              </w:rPr>
              <w:t>Date</w:t>
            </w:r>
            <w:r w:rsidR="00A20341" w:rsidRPr="00A20341">
              <w:rPr>
                <w:rFonts w:hint="eastAsia"/>
                <w:iCs/>
              </w:rPr>
              <w:t>）</w:t>
            </w:r>
            <w:r w:rsidR="00D205EF">
              <w:t>：年月日</w:t>
            </w:r>
            <w:r w:rsidR="00D205EF">
              <w:rPr>
                <w:rFonts w:hint="eastAsia"/>
              </w:rPr>
              <w:t>，</w:t>
            </w:r>
            <w:r w:rsidR="00D205EF">
              <w:t>时分秒</w:t>
            </w:r>
          </w:p>
          <w:p w:rsidR="00160D76" w:rsidRPr="00273678" w:rsidDel="009440FE" w:rsidRDefault="00DB45CE" w:rsidP="003967F2">
            <w:pPr>
              <w:pStyle w:val="a8"/>
              <w:numPr>
                <w:ilvl w:val="0"/>
                <w:numId w:val="10"/>
              </w:numPr>
              <w:ind w:firstLineChars="0"/>
              <w:rPr>
                <w:del w:id="1812" w:author="Microsoft" w:date="2015-09-17T11:33:00Z"/>
              </w:rPr>
            </w:pPr>
            <w:del w:id="1813" w:author="Microsoft" w:date="2015-09-17T11:33:00Z">
              <w:r w:rsidRPr="00273678" w:rsidDel="009440FE">
                <w:rPr>
                  <w:rFonts w:hint="eastAsia"/>
                </w:rPr>
                <w:delText>方案名称</w:delText>
              </w:r>
              <w:r w:rsidR="00A20341" w:rsidRPr="00A20341" w:rsidDel="009440FE">
                <w:rPr>
                  <w:rFonts w:hint="eastAsia"/>
                  <w:iCs/>
                </w:rPr>
                <w:delText>（</w:delText>
              </w:r>
              <w:r w:rsidR="00122BC5" w:rsidDel="009440FE">
                <w:rPr>
                  <w:rFonts w:hint="eastAsia"/>
                  <w:iCs/>
                </w:rPr>
                <w:delText>Plan</w:delText>
              </w:r>
              <w:r w:rsidR="00A20341" w:rsidRPr="00A20341" w:rsidDel="009440FE">
                <w:rPr>
                  <w:rFonts w:hint="eastAsia"/>
                  <w:iCs/>
                </w:rPr>
                <w:delText>）</w:delText>
              </w:r>
              <w:r w:rsidRPr="00273678" w:rsidDel="009440FE">
                <w:delText>：</w:delText>
              </w:r>
            </w:del>
          </w:p>
          <w:p w:rsidR="00DB45CE" w:rsidRPr="00273678" w:rsidRDefault="009440FE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ins w:id="1814" w:author="Microsoft" w:date="2015-09-17T11:33:00Z">
              <w:r>
                <w:rPr>
                  <w:rFonts w:hint="eastAsia"/>
                </w:rPr>
                <w:t>总</w:t>
              </w:r>
            </w:ins>
            <w:ins w:id="1815" w:author="Microsoft" w:date="2015-09-17T11:42:00Z">
              <w:r>
                <w:rPr>
                  <w:rFonts w:hint="eastAsia"/>
                </w:rPr>
                <w:t>张数</w:t>
              </w:r>
            </w:ins>
            <w:del w:id="1816" w:author="Microsoft" w:date="2015-09-17T11:42:00Z">
              <w:r w:rsidR="00DB45CE" w:rsidRPr="00273678" w:rsidDel="009440FE">
                <w:rPr>
                  <w:rFonts w:hint="eastAsia"/>
                </w:rPr>
                <w:delText>数量</w:delText>
              </w:r>
            </w:del>
            <w:r w:rsidR="00A20341" w:rsidRPr="00A20341">
              <w:rPr>
                <w:rFonts w:hint="eastAsia"/>
                <w:iCs/>
              </w:rPr>
              <w:t>（</w:t>
            </w:r>
            <w:ins w:id="1817" w:author="Microsoft" w:date="2015-09-17T11:42:00Z">
              <w:r>
                <w:rPr>
                  <w:rFonts w:hint="eastAsia"/>
                  <w:iCs/>
                </w:rPr>
                <w:t>T</w:t>
              </w:r>
            </w:ins>
            <w:ins w:id="1818" w:author="Microsoft" w:date="2015-09-17T11:43:00Z">
              <w:r>
                <w:rPr>
                  <w:iCs/>
                </w:rPr>
                <w:t xml:space="preserve">otal </w:t>
              </w:r>
            </w:ins>
            <w:r w:rsidR="00122BC5">
              <w:rPr>
                <w:rFonts w:hint="eastAsia"/>
                <w:iCs/>
              </w:rPr>
              <w:t>Quantity</w:t>
            </w:r>
            <w:r w:rsidR="00A20341" w:rsidRPr="00A20341">
              <w:rPr>
                <w:rFonts w:hint="eastAsia"/>
                <w:iCs/>
              </w:rPr>
              <w:t>）</w:t>
            </w:r>
            <w:r w:rsidR="00A20341">
              <w:rPr>
                <w:rFonts w:hint="eastAsia"/>
              </w:rPr>
              <w:t>：</w:t>
            </w:r>
            <w:ins w:id="1819" w:author="Microsoft" w:date="2015-09-17T11:33:00Z">
              <w:r>
                <w:rPr>
                  <w:rFonts w:hint="eastAsia"/>
                </w:rPr>
                <w:t>张</w:t>
              </w:r>
            </w:ins>
          </w:p>
          <w:p w:rsidR="00DB45CE" w:rsidRPr="00273678" w:rsidRDefault="009440FE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ins w:id="1820" w:author="Microsoft" w:date="2015-09-17T11:34:00Z">
              <w:r>
                <w:rPr>
                  <w:rFonts w:hint="eastAsia"/>
                </w:rPr>
                <w:t>总</w:t>
              </w:r>
            </w:ins>
            <w:r w:rsidR="00DB45CE" w:rsidRPr="00273678">
              <w:rPr>
                <w:rFonts w:hint="eastAsia"/>
              </w:rPr>
              <w:t>金额</w:t>
            </w:r>
            <w:r w:rsidR="00A20341" w:rsidRPr="00A20341">
              <w:rPr>
                <w:rFonts w:hint="eastAsia"/>
                <w:iCs/>
              </w:rPr>
              <w:t>（</w:t>
            </w:r>
            <w:del w:id="1821" w:author="Microsoft" w:date="2015-09-17T11:34:00Z">
              <w:r w:rsidR="00122BC5" w:rsidDel="009440FE">
                <w:rPr>
                  <w:rFonts w:hint="eastAsia"/>
                  <w:iCs/>
                </w:rPr>
                <w:delText>Value</w:delText>
              </w:r>
            </w:del>
            <w:ins w:id="1822" w:author="Microsoft" w:date="2015-09-17T11:34:00Z">
              <w:r>
                <w:rPr>
                  <w:iCs/>
                </w:rPr>
                <w:t xml:space="preserve"> Total V</w:t>
              </w:r>
              <w:r>
                <w:rPr>
                  <w:rFonts w:hint="eastAsia"/>
                  <w:iCs/>
                </w:rPr>
                <w:t>alue</w:t>
              </w:r>
            </w:ins>
            <w:r w:rsidR="00A20341" w:rsidRPr="00A20341">
              <w:rPr>
                <w:rFonts w:hint="eastAsia"/>
                <w:iCs/>
              </w:rPr>
              <w:t>）</w:t>
            </w:r>
            <w:r w:rsidR="00DB45CE" w:rsidRPr="00273678">
              <w:rPr>
                <w:rFonts w:hint="eastAsia"/>
              </w:rPr>
              <w:t>：</w:t>
            </w:r>
            <w:ins w:id="1823" w:author="Microsoft" w:date="2015-09-17T11:34:00Z">
              <w:r>
                <w:rPr>
                  <w:rFonts w:hint="eastAsia"/>
                </w:rPr>
                <w:t>瑞尔</w:t>
              </w:r>
            </w:ins>
            <w:del w:id="1824" w:author="Microsoft" w:date="2015-09-17T11:34:00Z">
              <w:r w:rsidR="00536D6B" w:rsidDel="009440FE">
                <w:rPr>
                  <w:rFonts w:hint="eastAsia"/>
                </w:rPr>
                <w:delText>本</w:delText>
              </w:r>
            </w:del>
          </w:p>
          <w:p w:rsidR="00D205EF" w:rsidRDefault="0009004B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ins w:id="1825" w:author="Microsoft" w:date="2015-10-10T14:44:00Z">
              <w:r>
                <w:rPr>
                  <w:rFonts w:hint="eastAsia"/>
                </w:rPr>
                <w:t>申请</w:t>
              </w:r>
            </w:ins>
            <w:del w:id="1826" w:author="Microsoft" w:date="2015-10-10T14:44:00Z">
              <w:r w:rsidR="00D205EF" w:rsidDel="0009004B">
                <w:rPr>
                  <w:rFonts w:hint="eastAsia"/>
                </w:rPr>
                <w:delText>提交</w:delText>
              </w:r>
            </w:del>
            <w:r w:rsidR="00D205EF">
              <w:rPr>
                <w:rFonts w:hint="eastAsia"/>
              </w:rPr>
              <w:t>人</w:t>
            </w:r>
            <w:r w:rsidR="00A20341" w:rsidRPr="00A20341">
              <w:rPr>
                <w:rFonts w:hint="eastAsia"/>
                <w:iCs/>
              </w:rPr>
              <w:t>（</w:t>
            </w:r>
            <w:r w:rsidR="00122BC5">
              <w:rPr>
                <w:rFonts w:hint="eastAsia"/>
                <w:iCs/>
              </w:rPr>
              <w:t>Submitted By</w:t>
            </w:r>
            <w:r w:rsidR="00A20341" w:rsidRPr="00A20341">
              <w:rPr>
                <w:rFonts w:hint="eastAsia"/>
                <w:iCs/>
              </w:rPr>
              <w:t>）</w:t>
            </w:r>
            <w:r w:rsidR="00D205EF">
              <w:rPr>
                <w:rFonts w:hint="eastAsia"/>
              </w:rPr>
              <w:t>：</w:t>
            </w:r>
            <w:r w:rsidR="001861CE">
              <w:t>提交</w:t>
            </w:r>
            <w:r w:rsidR="001861CE">
              <w:rPr>
                <w:rFonts w:hint="eastAsia"/>
              </w:rPr>
              <w:t>调拨</w:t>
            </w:r>
            <w:r w:rsidR="00D205EF">
              <w:t>单的用户名</w:t>
            </w:r>
            <w:ins w:id="1827" w:author="Microsoft" w:date="2015-10-21T17:38:00Z">
              <w:r w:rsidR="00B71444">
                <w:rPr>
                  <w:rFonts w:hint="eastAsia"/>
                </w:rPr>
                <w:t>的</w:t>
              </w:r>
              <w:r w:rsidR="00B71444">
                <w:t>真实姓名</w:t>
              </w:r>
            </w:ins>
          </w:p>
          <w:p w:rsidR="00D205EF" w:rsidRDefault="00B84719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收货</w:t>
            </w:r>
            <w:r w:rsidR="00D205EF">
              <w:rPr>
                <w:rFonts w:hint="eastAsia"/>
              </w:rPr>
              <w:t>单位</w:t>
            </w:r>
            <w:r w:rsidR="00A20341" w:rsidRPr="00A20341">
              <w:rPr>
                <w:rFonts w:hint="eastAsia"/>
                <w:iCs/>
              </w:rPr>
              <w:t>（</w:t>
            </w:r>
            <w:r w:rsidR="001C23F0">
              <w:rPr>
                <w:rFonts w:hint="eastAsia"/>
                <w:iCs/>
              </w:rPr>
              <w:t>Recei</w:t>
            </w:r>
            <w:r w:rsidR="00D16177">
              <w:rPr>
                <w:rFonts w:hint="eastAsia"/>
                <w:iCs/>
              </w:rPr>
              <w:t>ving</w:t>
            </w:r>
            <w:r w:rsidR="00422715">
              <w:rPr>
                <w:rFonts w:hint="eastAsia"/>
                <w:iCs/>
              </w:rPr>
              <w:t>Unit</w:t>
            </w:r>
            <w:r w:rsidR="00A20341" w:rsidRPr="00A20341">
              <w:rPr>
                <w:rFonts w:hint="eastAsia"/>
                <w:iCs/>
              </w:rPr>
              <w:t>）</w:t>
            </w:r>
            <w:r w:rsidR="00D205EF">
              <w:t>：</w:t>
            </w:r>
          </w:p>
          <w:p w:rsidR="00BA0B04" w:rsidRDefault="00BA0B04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发货</w:t>
            </w:r>
            <w:r>
              <w:t>单位</w:t>
            </w:r>
            <w:r w:rsidR="00A20341" w:rsidRPr="00A20341">
              <w:rPr>
                <w:rFonts w:hint="eastAsia"/>
                <w:iCs/>
              </w:rPr>
              <w:t>（</w:t>
            </w:r>
            <w:r w:rsidR="001C23F0">
              <w:rPr>
                <w:rFonts w:hint="eastAsia"/>
                <w:iCs/>
              </w:rPr>
              <w:t xml:space="preserve">Delivering </w:t>
            </w:r>
            <w:r w:rsidR="00422715">
              <w:rPr>
                <w:rFonts w:hint="eastAsia"/>
                <w:iCs/>
              </w:rPr>
              <w:t>Unit</w:t>
            </w:r>
            <w:r w:rsidR="00A20341" w:rsidRPr="00A20341">
              <w:rPr>
                <w:rFonts w:hint="eastAsia"/>
                <w:iCs/>
              </w:rPr>
              <w:t>）</w:t>
            </w:r>
            <w:r>
              <w:t>：</w:t>
            </w:r>
          </w:p>
          <w:p w:rsidR="00A43EA7" w:rsidRDefault="00A43EA7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t>收货时间</w:t>
            </w:r>
            <w:r w:rsidR="00A20341" w:rsidRPr="00A20341">
              <w:rPr>
                <w:rFonts w:hint="eastAsia"/>
                <w:iCs/>
              </w:rPr>
              <w:t>（</w:t>
            </w:r>
            <w:r w:rsidR="004248A6">
              <w:rPr>
                <w:rFonts w:hint="eastAsia"/>
                <w:iCs/>
              </w:rPr>
              <w:t>Date of Receipt</w:t>
            </w:r>
            <w:r w:rsidR="00A20341" w:rsidRPr="00A20341">
              <w:rPr>
                <w:rFonts w:hint="eastAsia"/>
                <w:iCs/>
              </w:rPr>
              <w:t>）</w:t>
            </w:r>
            <w:r w:rsidR="00A20341">
              <w:rPr>
                <w:rFonts w:hint="eastAsia"/>
              </w:rPr>
              <w:t>：</w:t>
            </w:r>
          </w:p>
          <w:p w:rsidR="00A43EA7" w:rsidRDefault="00A43EA7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t>发货时间</w:t>
            </w:r>
            <w:r w:rsidR="00A20341" w:rsidRPr="00A20341">
              <w:rPr>
                <w:rFonts w:hint="eastAsia"/>
                <w:iCs/>
              </w:rPr>
              <w:t>（</w:t>
            </w:r>
            <w:r w:rsidR="00B26E17">
              <w:rPr>
                <w:rFonts w:hint="eastAsia"/>
                <w:iCs/>
              </w:rPr>
              <w:t xml:space="preserve">Date of </w:t>
            </w:r>
            <w:r w:rsidR="00ED7058">
              <w:rPr>
                <w:rFonts w:hint="eastAsia"/>
                <w:iCs/>
              </w:rPr>
              <w:t>Deliver</w:t>
            </w:r>
            <w:r w:rsidR="009E7A91">
              <w:rPr>
                <w:rFonts w:hint="eastAsia"/>
                <w:iCs/>
              </w:rPr>
              <w:t>y</w:t>
            </w:r>
            <w:r w:rsidR="00A20341" w:rsidRPr="00A20341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D205EF" w:rsidRPr="00883F4B" w:rsidRDefault="00D205EF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t>状态</w:t>
            </w:r>
            <w:r w:rsidR="00A20341" w:rsidRPr="00A20341">
              <w:rPr>
                <w:rFonts w:hint="eastAsia"/>
                <w:iCs/>
              </w:rPr>
              <w:t>（</w:t>
            </w:r>
            <w:r w:rsidR="003D0EF5">
              <w:rPr>
                <w:rFonts w:hint="eastAsia"/>
                <w:iCs/>
              </w:rPr>
              <w:t>Status</w:t>
            </w:r>
            <w:r w:rsidR="00A20341" w:rsidRPr="00A20341">
              <w:rPr>
                <w:rFonts w:hint="eastAsia"/>
                <w:iCs/>
              </w:rPr>
              <w:t>）</w:t>
            </w:r>
            <w:r>
              <w:t>：已提交</w:t>
            </w:r>
            <w:r w:rsidR="003D0EF5">
              <w:rPr>
                <w:rFonts w:hint="eastAsia"/>
              </w:rPr>
              <w:t>（</w:t>
            </w:r>
            <w:r w:rsidR="003D0EF5">
              <w:rPr>
                <w:rFonts w:hint="eastAsia"/>
              </w:rPr>
              <w:t>Submitted</w:t>
            </w:r>
            <w:r w:rsidR="003D0EF5"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已</w:t>
            </w:r>
            <w:r w:rsidR="00D86B8A">
              <w:t>撤销</w:t>
            </w:r>
            <w:r w:rsidR="003D0EF5" w:rsidRPr="003D0EF5">
              <w:t>（</w:t>
            </w:r>
            <w:r w:rsidR="003D0EF5">
              <w:rPr>
                <w:rFonts w:hint="eastAsia"/>
              </w:rPr>
              <w:t>Cancelled</w:t>
            </w:r>
            <w:r w:rsidR="003D0EF5" w:rsidRPr="003D0EF5">
              <w:t>）</w:t>
            </w:r>
            <w:r w:rsidR="00D86B8A">
              <w:t>，</w:t>
            </w:r>
            <w:r w:rsidR="005A4811">
              <w:rPr>
                <w:rFonts w:hint="eastAsia"/>
              </w:rPr>
              <w:t>已审批（</w:t>
            </w:r>
            <w:r w:rsidR="005A4811">
              <w:rPr>
                <w:rFonts w:hint="eastAsia"/>
              </w:rPr>
              <w:t>Approved</w:t>
            </w:r>
            <w:r w:rsidR="005A4811">
              <w:rPr>
                <w:rFonts w:hint="eastAsia"/>
              </w:rPr>
              <w:t>），</w:t>
            </w:r>
            <w:r w:rsidR="002465F4">
              <w:rPr>
                <w:rFonts w:hint="eastAsia"/>
              </w:rPr>
              <w:t>已拒绝</w:t>
            </w:r>
            <w:r w:rsidR="002465F4">
              <w:t>（</w:t>
            </w:r>
            <w:r w:rsidR="002465F4">
              <w:rPr>
                <w:rFonts w:hint="eastAsia"/>
                <w:iCs/>
              </w:rPr>
              <w:t>Rejected</w:t>
            </w:r>
            <w:r w:rsidR="002465F4">
              <w:t>）</w:t>
            </w:r>
            <w:r w:rsidR="002465F4">
              <w:rPr>
                <w:rFonts w:hint="eastAsia"/>
              </w:rPr>
              <w:t>，</w:t>
            </w:r>
            <w:r>
              <w:rPr>
                <w:rFonts w:hint="eastAsia"/>
              </w:rPr>
              <w:t>已</w:t>
            </w:r>
            <w:r>
              <w:t>发货</w:t>
            </w:r>
            <w:r w:rsidR="003D0EF5" w:rsidRPr="003D0EF5">
              <w:t>（</w:t>
            </w:r>
            <w:r w:rsidR="00DE0C17">
              <w:rPr>
                <w:rFonts w:hint="eastAsia"/>
              </w:rPr>
              <w:t>Delivering</w:t>
            </w:r>
            <w:r w:rsidR="003D0EF5" w:rsidRPr="003D0EF5">
              <w:t>）</w:t>
            </w:r>
            <w:r>
              <w:t>，已收货</w:t>
            </w:r>
            <w:r w:rsidR="003D0EF5" w:rsidRPr="003D0EF5">
              <w:t>（</w:t>
            </w:r>
            <w:r w:rsidR="003D0EF5">
              <w:rPr>
                <w:rFonts w:hint="eastAsia"/>
              </w:rPr>
              <w:t>Received</w:t>
            </w:r>
            <w:r w:rsidR="003D0EF5" w:rsidRPr="003D0EF5">
              <w:t>）</w:t>
            </w:r>
          </w:p>
        </w:tc>
      </w:tr>
      <w:tr w:rsidR="00D205EF" w:rsidRPr="00883F4B" w:rsidTr="00D205EF"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D205EF" w:rsidRPr="00FE4DC0" w:rsidRDefault="00D205EF" w:rsidP="00D205EF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D205EF" w:rsidRPr="00883F4B" w:rsidTr="00D205EF"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DB45CE" w:rsidRPr="00883F4B" w:rsidRDefault="00713C05" w:rsidP="00713C05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D205EF" w:rsidRPr="00883F4B" w:rsidTr="00D205EF"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1237EB" w:rsidRDefault="005F6CAF" w:rsidP="003967F2">
            <w:pPr>
              <w:pStyle w:val="a8"/>
              <w:numPr>
                <w:ilvl w:val="0"/>
                <w:numId w:val="39"/>
              </w:numPr>
              <w:ind w:firstLineChars="0"/>
            </w:pPr>
            <w:r>
              <w:t>代理商</w:t>
            </w:r>
            <w:r>
              <w:rPr>
                <w:rFonts w:hint="eastAsia"/>
              </w:rPr>
              <w:t>、</w:t>
            </w:r>
            <w:r>
              <w:t>分公</w:t>
            </w:r>
            <w:r w:rsidR="001237EB">
              <w:t>司和总公司之间可以相互进行货物调拨，</w:t>
            </w:r>
            <w:r w:rsidR="001237EB">
              <w:rPr>
                <w:rFonts w:hint="eastAsia"/>
              </w:rPr>
              <w:t>调拨</w:t>
            </w:r>
            <w:r w:rsidR="001237EB">
              <w:t>需要财务进行审批</w:t>
            </w:r>
            <w:r w:rsidR="001237EB">
              <w:rPr>
                <w:rFonts w:hint="eastAsia"/>
              </w:rPr>
              <w:t>；</w:t>
            </w:r>
          </w:p>
          <w:p w:rsidR="005F6CAF" w:rsidRDefault="005F6CAF" w:rsidP="003967F2">
            <w:pPr>
              <w:pStyle w:val="a8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代理商与</w:t>
            </w:r>
            <w:r>
              <w:t>分公司或总共公司</w:t>
            </w:r>
            <w:r>
              <w:rPr>
                <w:rFonts w:hint="eastAsia"/>
              </w:rPr>
              <w:t>之间</w:t>
            </w:r>
            <w:r>
              <w:t>进行调拨需要进行</w:t>
            </w:r>
            <w:r w:rsidR="00E770F7">
              <w:rPr>
                <w:rFonts w:hint="eastAsia"/>
              </w:rPr>
              <w:t>余额</w:t>
            </w:r>
            <w:r w:rsidR="00E770F7">
              <w:t>验证；</w:t>
            </w:r>
          </w:p>
          <w:p w:rsidR="005F6CAF" w:rsidRDefault="005F6CAF">
            <w:pPr>
              <w:pStyle w:val="a8"/>
              <w:numPr>
                <w:ilvl w:val="0"/>
                <w:numId w:val="39"/>
              </w:numPr>
              <w:ind w:firstLineChars="0"/>
              <w:rPr>
                <w:ins w:id="1828" w:author="Microsoft" w:date="2015-10-20T13:57:00Z"/>
              </w:rPr>
              <w:pPrChange w:id="1829" w:author="Microsoft" w:date="2015-10-20T13:57:00Z">
                <w:pPr/>
              </w:pPrChange>
            </w:pPr>
            <w:del w:id="1830" w:author="Microsoft" w:date="2015-10-20T13:57:00Z">
              <w:r w:rsidDel="00F167B7">
                <w:rPr>
                  <w:rFonts w:hint="eastAsia"/>
                </w:rPr>
                <w:delText>2</w:delText>
              </w:r>
              <w:r w:rsidDel="00F167B7">
                <w:rPr>
                  <w:rFonts w:hint="eastAsia"/>
                </w:rPr>
                <w:delText>、</w:delText>
              </w:r>
            </w:del>
            <w:r w:rsidR="00D205EF">
              <w:rPr>
                <w:rFonts w:hint="eastAsia"/>
              </w:rPr>
              <w:t>提交订单后</w:t>
            </w:r>
            <w:r w:rsidR="00D205EF">
              <w:t>，状态变为</w:t>
            </w:r>
            <w:r w:rsidR="00D205EF">
              <w:t>“</w:t>
            </w:r>
            <w:r w:rsidR="00D205EF">
              <w:rPr>
                <w:rFonts w:hint="eastAsia"/>
              </w:rPr>
              <w:t>已</w:t>
            </w:r>
            <w:r w:rsidR="00D205EF">
              <w:t>提交</w:t>
            </w:r>
            <w:r w:rsidR="00D205EF">
              <w:t>”</w:t>
            </w:r>
            <w:r w:rsidR="00D205EF">
              <w:rPr>
                <w:rFonts w:hint="eastAsia"/>
              </w:rPr>
              <w:t>，且</w:t>
            </w:r>
            <w:r w:rsidR="00D205EF">
              <w:t>可以将已提交的订单进行撤销操作；</w:t>
            </w:r>
          </w:p>
          <w:p w:rsidR="00F167B7" w:rsidRDefault="00F167B7">
            <w:pPr>
              <w:pStyle w:val="a8"/>
              <w:numPr>
                <w:ilvl w:val="0"/>
                <w:numId w:val="39"/>
              </w:numPr>
              <w:ind w:firstLineChars="0"/>
              <w:pPrChange w:id="1831" w:author="Microsoft" w:date="2015-10-20T13:57:00Z">
                <w:pPr/>
              </w:pPrChange>
            </w:pPr>
            <w:ins w:id="1832" w:author="Microsoft" w:date="2015-10-20T13:57:00Z">
              <w:r>
                <w:rPr>
                  <w:rFonts w:hint="eastAsia"/>
                </w:rPr>
                <w:t>已撤销状态</w:t>
              </w:r>
              <w:r>
                <w:t>的调拨单可以进行删除；</w:t>
              </w:r>
            </w:ins>
          </w:p>
          <w:p w:rsidR="00D205EF" w:rsidRDefault="005F6CAF" w:rsidP="005F6CA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D205EF">
              <w:rPr>
                <w:rFonts w:hint="eastAsia"/>
              </w:rPr>
              <w:t>发货</w:t>
            </w:r>
            <w:r>
              <w:t>时间由仓库管理员进行发货时</w:t>
            </w:r>
            <w:r>
              <w:rPr>
                <w:rFonts w:hint="eastAsia"/>
              </w:rPr>
              <w:t>生成</w:t>
            </w:r>
            <w:r w:rsidR="00D205EF">
              <w:t>，并修改</w:t>
            </w:r>
            <w:r w:rsidR="00D205EF">
              <w:rPr>
                <w:rFonts w:hint="eastAsia"/>
              </w:rPr>
              <w:t>订单</w:t>
            </w:r>
            <w:r w:rsidR="00D205EF">
              <w:t>状态为</w:t>
            </w:r>
            <w:r w:rsidR="00D205EF">
              <w:t>“</w:t>
            </w:r>
            <w:r w:rsidR="00D205EF">
              <w:rPr>
                <w:rFonts w:hint="eastAsia"/>
              </w:rPr>
              <w:t>已</w:t>
            </w:r>
            <w:r w:rsidR="00D205EF">
              <w:t>发货</w:t>
            </w:r>
            <w:r w:rsidR="00D205EF">
              <w:t>”</w:t>
            </w:r>
          </w:p>
          <w:p w:rsidR="00D205EF" w:rsidRDefault="005F6CAF" w:rsidP="005F6CA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D205EF">
              <w:rPr>
                <w:rFonts w:hint="eastAsia"/>
              </w:rPr>
              <w:t>当代理商</w:t>
            </w:r>
            <w:r w:rsidR="00D205EF">
              <w:t>收到</w:t>
            </w:r>
            <w:r w:rsidR="00D205EF">
              <w:rPr>
                <w:rFonts w:hint="eastAsia"/>
              </w:rPr>
              <w:t>货物</w:t>
            </w:r>
            <w:r w:rsidR="00D205EF">
              <w:t>后，将其入库后，订单状态为</w:t>
            </w:r>
            <w:r w:rsidR="00D205EF">
              <w:t>“</w:t>
            </w:r>
            <w:r w:rsidR="00D205EF">
              <w:rPr>
                <w:rFonts w:hint="eastAsia"/>
              </w:rPr>
              <w:t>已收货</w:t>
            </w:r>
            <w:r w:rsidR="00D205EF">
              <w:t>”</w:t>
            </w:r>
            <w:r w:rsidR="00D205EF">
              <w:t>并形成库存</w:t>
            </w:r>
            <w:r w:rsidR="00D205EF">
              <w:rPr>
                <w:rFonts w:hint="eastAsia"/>
              </w:rPr>
              <w:t>，</w:t>
            </w:r>
            <w:r w:rsidR="00D205EF">
              <w:t>整个交易流程</w:t>
            </w:r>
            <w:r w:rsidR="00D205EF">
              <w:rPr>
                <w:rFonts w:hint="eastAsia"/>
              </w:rPr>
              <w:t>结束</w:t>
            </w:r>
            <w:r w:rsidR="00D205EF">
              <w:t>。</w:t>
            </w:r>
          </w:p>
          <w:p w:rsidR="00AF73C9" w:rsidDel="00F167B7" w:rsidRDefault="00AF73C9" w:rsidP="005F6CAF">
            <w:pPr>
              <w:rPr>
                <w:del w:id="1833" w:author="Microsoft" w:date="2015-10-20T13:55:00Z"/>
              </w:rPr>
            </w:pPr>
            <w:r w:rsidRPr="00AF73C9">
              <w:rPr>
                <w:rFonts w:hint="eastAsia"/>
              </w:rPr>
              <w:t>5</w:t>
            </w:r>
            <w:r w:rsidRPr="00AF73C9">
              <w:rPr>
                <w:rFonts w:hint="eastAsia"/>
              </w:rPr>
              <w:t>、仓库管理员发货时可状态为：已审批，已发货，已收货</w:t>
            </w:r>
          </w:p>
          <w:p w:rsidR="002465F4" w:rsidRPr="00883F4B" w:rsidRDefault="002465F4">
            <w:del w:id="1834" w:author="Microsoft" w:date="2015-10-20T13:55:00Z">
              <w:r w:rsidDel="00F167B7">
                <w:rPr>
                  <w:rFonts w:hint="eastAsia"/>
                </w:rPr>
                <w:delText>6</w:delText>
              </w:r>
              <w:r w:rsidDel="00F167B7">
                <w:rPr>
                  <w:rFonts w:hint="eastAsia"/>
                </w:rPr>
                <w:delText>、已</w:delText>
              </w:r>
              <w:r w:rsidDel="00F167B7">
                <w:delText>拒绝的</w:delText>
              </w:r>
              <w:r w:rsidDel="00F167B7">
                <w:rPr>
                  <w:rFonts w:hint="eastAsia"/>
                </w:rPr>
                <w:delText>调拨单</w:delText>
              </w:r>
              <w:r w:rsidDel="00F167B7">
                <w:delText>可【</w:delText>
              </w:r>
              <w:r w:rsidDel="00F167B7">
                <w:rPr>
                  <w:rFonts w:hint="eastAsia"/>
                </w:rPr>
                <w:delText>重新</w:delText>
              </w:r>
              <w:r w:rsidDel="00F167B7">
                <w:delText>提交】</w:delText>
              </w:r>
              <w:r w:rsidR="000F07DE" w:rsidDel="00F167B7">
                <w:rPr>
                  <w:rFonts w:hint="eastAsia"/>
                </w:rPr>
                <w:delText>（</w:delText>
              </w:r>
              <w:r w:rsidR="000F07DE" w:rsidDel="00F167B7">
                <w:rPr>
                  <w:rFonts w:hint="eastAsia"/>
                </w:rPr>
                <w:delText>Resubmit</w:delText>
              </w:r>
              <w:r w:rsidR="000F07DE" w:rsidDel="00F167B7">
                <w:rPr>
                  <w:rFonts w:hint="eastAsia"/>
                </w:rPr>
                <w:delText>）</w:delText>
              </w:r>
              <w:r w:rsidDel="00F167B7">
                <w:rPr>
                  <w:rFonts w:hint="eastAsia"/>
                </w:rPr>
                <w:delText>；</w:delText>
              </w:r>
            </w:del>
          </w:p>
        </w:tc>
      </w:tr>
    </w:tbl>
    <w:p w:rsidR="00D205EF" w:rsidRPr="00D205EF" w:rsidRDefault="00D205EF" w:rsidP="001237EB">
      <w:pPr>
        <w:pStyle w:val="a0"/>
        <w:ind w:firstLineChars="0" w:firstLine="0"/>
      </w:pPr>
    </w:p>
    <w:p w:rsidR="00D205EF" w:rsidRPr="00536510" w:rsidRDefault="00B2149B">
      <w:pPr>
        <w:pStyle w:val="3"/>
      </w:pPr>
      <w:bookmarkStart w:id="1835" w:name="_Toc447205896"/>
      <w:r>
        <w:rPr>
          <w:rFonts w:hint="eastAsia"/>
        </w:rPr>
        <w:t>填写</w:t>
      </w:r>
      <w:r w:rsidR="00D205EF">
        <w:rPr>
          <w:rFonts w:hint="eastAsia"/>
        </w:rPr>
        <w:t>调拨单</w:t>
      </w:r>
      <w:r w:rsidR="00323126" w:rsidRPr="00323126">
        <w:rPr>
          <w:rFonts w:hint="eastAsia"/>
        </w:rPr>
        <w:t>（</w:t>
      </w:r>
      <w:r w:rsidR="004248A6">
        <w:rPr>
          <w:rFonts w:hint="eastAsia"/>
        </w:rPr>
        <w:t xml:space="preserve">Conduct </w:t>
      </w:r>
      <w:r w:rsidR="00376757">
        <w:rPr>
          <w:rFonts w:hint="eastAsia"/>
        </w:rPr>
        <w:t>Stock Transfer</w:t>
      </w:r>
      <w:r w:rsidR="00323126" w:rsidRPr="00323126">
        <w:rPr>
          <w:rFonts w:hint="eastAsia"/>
        </w:rPr>
        <w:t>）</w:t>
      </w:r>
      <w:bookmarkEnd w:id="1835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D205EF" w:rsidRPr="00883F4B" w:rsidTr="00D205EF"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D205EF" w:rsidRPr="00883F4B" w:rsidRDefault="008E5A19" w:rsidP="00D205EF">
            <w:pPr>
              <w:rPr>
                <w:iCs/>
              </w:rPr>
            </w:pPr>
            <w:r>
              <w:rPr>
                <w:iCs/>
              </w:rPr>
              <w:t>Jk032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D205EF" w:rsidRPr="00883F4B" w:rsidRDefault="00D205EF" w:rsidP="00D205EF">
            <w:pPr>
              <w:rPr>
                <w:iCs/>
              </w:rPr>
            </w:pPr>
          </w:p>
        </w:tc>
      </w:tr>
      <w:tr w:rsidR="00D205EF" w:rsidRPr="00883F4B" w:rsidTr="00D205EF"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D205EF" w:rsidRPr="00883F4B" w:rsidRDefault="00D205EF" w:rsidP="00D205EF">
            <w:pPr>
              <w:rPr>
                <w:iCs/>
              </w:rPr>
            </w:pPr>
            <w:r>
              <w:rPr>
                <w:rFonts w:hint="eastAsia"/>
                <w:iCs/>
              </w:rPr>
              <w:t>调拨单申请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D205EF" w:rsidRPr="00883F4B" w:rsidRDefault="00D205EF" w:rsidP="00D205EF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D205EF" w:rsidRPr="00883F4B" w:rsidRDefault="00D205EF" w:rsidP="00D205EF">
            <w:pPr>
              <w:rPr>
                <w:iCs/>
              </w:rPr>
            </w:pPr>
          </w:p>
        </w:tc>
      </w:tr>
      <w:tr w:rsidR="00D205EF" w:rsidRPr="00883F4B" w:rsidTr="00D205EF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D205EF" w:rsidRPr="00883F4B" w:rsidRDefault="00C208FE" w:rsidP="00D205EF">
            <w:r>
              <w:rPr>
                <w:rFonts w:hint="eastAsia"/>
              </w:rPr>
              <w:t>代理商，分公司，总公司之间</w:t>
            </w:r>
            <w:r w:rsidR="00D205EF">
              <w:rPr>
                <w:rFonts w:hint="eastAsia"/>
              </w:rPr>
              <w:t>进行彩票调拨。</w:t>
            </w:r>
          </w:p>
        </w:tc>
      </w:tr>
      <w:tr w:rsidR="00D205EF" w:rsidRPr="00883F4B" w:rsidTr="00D205EF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D205EF" w:rsidDel="0057668B" w:rsidRDefault="00D205EF">
            <w:pPr>
              <w:rPr>
                <w:del w:id="1836" w:author="Microsoft" w:date="2015-10-10T15:34:00Z"/>
              </w:rPr>
              <w:pPrChange w:id="1837" w:author="Microsoft" w:date="2015-10-10T15:35:00Z">
                <w:pPr>
                  <w:pStyle w:val="a8"/>
                  <w:numPr>
                    <w:numId w:val="17"/>
                  </w:numPr>
                  <w:ind w:left="420" w:firstLineChars="0" w:hanging="420"/>
                </w:pPr>
              </w:pPrChange>
            </w:pPr>
            <w:del w:id="1838" w:author="Microsoft" w:date="2015-10-10T15:34:00Z">
              <w:r w:rsidDel="0057668B">
                <w:rPr>
                  <w:rFonts w:hint="eastAsia"/>
                </w:rPr>
                <w:delText>调拨单编号</w:delText>
              </w:r>
              <w:r w:rsidR="00F12DD6" w:rsidRPr="0057668B" w:rsidDel="0057668B">
                <w:rPr>
                  <w:rFonts w:hint="eastAsia"/>
                  <w:iCs/>
                </w:rPr>
                <w:delText>（</w:delText>
              </w:r>
              <w:r w:rsidR="00FC3F98" w:rsidRPr="0057668B" w:rsidDel="0057668B">
                <w:rPr>
                  <w:iCs/>
                </w:rPr>
                <w:delText>Stock Transfer</w:delText>
              </w:r>
              <w:r w:rsidR="00F12DD6" w:rsidRPr="0057668B" w:rsidDel="0057668B">
                <w:rPr>
                  <w:rFonts w:hint="eastAsia"/>
                  <w:iCs/>
                </w:rPr>
                <w:delText>）</w:delText>
              </w:r>
              <w:r w:rsidDel="0057668B">
                <w:delText>：</w:delText>
              </w:r>
              <w:r w:rsidDel="0057668B">
                <w:rPr>
                  <w:rFonts w:hint="eastAsia"/>
                </w:rPr>
                <w:delText>B</w:delText>
              </w:r>
              <w:r w:rsidDel="0057668B">
                <w:delText>+</w:delText>
              </w:r>
              <w:r w:rsidDel="0057668B">
                <w:rPr>
                  <w:rFonts w:hint="eastAsia"/>
                </w:rPr>
                <w:delText>年月日</w:delText>
              </w:r>
              <w:r w:rsidDel="0057668B">
                <w:delText xml:space="preserve">+001 </w:delText>
              </w:r>
              <w:r w:rsidDel="0057668B">
                <w:rPr>
                  <w:rFonts w:hint="eastAsia"/>
                </w:rPr>
                <w:delText>例</w:delText>
              </w:r>
              <w:r w:rsidDel="0057668B">
                <w:delText>：</w:delText>
              </w:r>
              <w:r w:rsidDel="0057668B">
                <w:rPr>
                  <w:rFonts w:hint="eastAsia"/>
                </w:rPr>
                <w:delText>B20150825001</w:delText>
              </w:r>
            </w:del>
          </w:p>
          <w:p w:rsidR="00D205EF" w:rsidDel="0057668B" w:rsidRDefault="00D205EF">
            <w:pPr>
              <w:rPr>
                <w:del w:id="1839" w:author="Microsoft" w:date="2015-10-10T15:34:00Z"/>
              </w:rPr>
              <w:pPrChange w:id="1840" w:author="Microsoft" w:date="2015-10-10T15:35:00Z">
                <w:pPr>
                  <w:pStyle w:val="a8"/>
                  <w:numPr>
                    <w:numId w:val="17"/>
                  </w:numPr>
                  <w:ind w:left="420" w:firstLineChars="0" w:hanging="420"/>
                </w:pPr>
              </w:pPrChange>
            </w:pPr>
            <w:del w:id="1841" w:author="Microsoft" w:date="2015-10-10T15:34:00Z">
              <w:r w:rsidDel="0057668B">
                <w:rPr>
                  <w:rFonts w:hint="eastAsia"/>
                </w:rPr>
                <w:delText>申请日期</w:delText>
              </w:r>
              <w:r w:rsidR="00F12DD6" w:rsidRPr="00F12DD6" w:rsidDel="0057668B">
                <w:rPr>
                  <w:rFonts w:hint="eastAsia"/>
                  <w:iCs/>
                </w:rPr>
                <w:delText>（</w:delText>
              </w:r>
              <w:r w:rsidR="00FC3F98" w:rsidDel="0057668B">
                <w:rPr>
                  <w:rFonts w:hint="eastAsia"/>
                  <w:iCs/>
                </w:rPr>
                <w:delText>Date</w:delText>
              </w:r>
              <w:r w:rsidR="00F12DD6" w:rsidRPr="00F12DD6" w:rsidDel="0057668B">
                <w:rPr>
                  <w:rFonts w:hint="eastAsia"/>
                  <w:iCs/>
                </w:rPr>
                <w:delText>）</w:delText>
              </w:r>
              <w:r w:rsidDel="0057668B">
                <w:delText>：年月日</w:delText>
              </w:r>
              <w:r w:rsidDel="0057668B">
                <w:rPr>
                  <w:rFonts w:hint="eastAsia"/>
                </w:rPr>
                <w:delText>，</w:delText>
              </w:r>
              <w:r w:rsidDel="0057668B">
                <w:delText>时分秒</w:delText>
              </w:r>
            </w:del>
          </w:p>
          <w:p w:rsidR="00D205EF" w:rsidRDefault="00D205EF">
            <w:pPr>
              <w:rPr>
                <w:iCs/>
              </w:rPr>
              <w:pPrChange w:id="1842" w:author="Microsoft" w:date="2015-10-10T15:35:00Z">
                <w:pPr>
                  <w:pStyle w:val="a8"/>
                  <w:numPr>
                    <w:numId w:val="17"/>
                  </w:numPr>
                  <w:ind w:left="420" w:firstLineChars="0" w:hanging="420"/>
                </w:pPr>
              </w:pPrChange>
            </w:pPr>
            <w:del w:id="1843" w:author="Microsoft" w:date="2015-10-10T14:44:00Z">
              <w:r w:rsidDel="0009004B">
                <w:rPr>
                  <w:rFonts w:hint="eastAsia"/>
                  <w:iCs/>
                </w:rPr>
                <w:delText>提交</w:delText>
              </w:r>
            </w:del>
            <w:del w:id="1844" w:author="Microsoft" w:date="2015-10-10T15:35:00Z">
              <w:r w:rsidDel="0057668B">
                <w:rPr>
                  <w:rFonts w:hint="eastAsia"/>
                  <w:iCs/>
                </w:rPr>
                <w:delText>人</w:delText>
              </w:r>
              <w:r w:rsidR="00F12DD6" w:rsidRPr="00F12DD6" w:rsidDel="0057668B">
                <w:rPr>
                  <w:rFonts w:hint="eastAsia"/>
                  <w:iCs/>
                </w:rPr>
                <w:delText>（</w:delText>
              </w:r>
              <w:r w:rsidR="008618C4" w:rsidDel="0057668B">
                <w:rPr>
                  <w:rFonts w:hint="eastAsia"/>
                  <w:iCs/>
                </w:rPr>
                <w:delText>Submitted By</w:delText>
              </w:r>
              <w:r w:rsidR="00F12DD6" w:rsidRPr="00F12DD6" w:rsidDel="0057668B">
                <w:rPr>
                  <w:rFonts w:hint="eastAsia"/>
                  <w:iCs/>
                </w:rPr>
                <w:delText>）</w:delText>
              </w:r>
              <w:r w:rsidDel="0057668B">
                <w:rPr>
                  <w:iCs/>
                </w:rPr>
                <w:delText>：当前</w:delText>
              </w:r>
              <w:r w:rsidDel="0057668B">
                <w:rPr>
                  <w:rFonts w:hint="eastAsia"/>
                  <w:iCs/>
                </w:rPr>
                <w:delText>填写</w:delText>
              </w:r>
              <w:r w:rsidR="001861CE" w:rsidDel="0057668B">
                <w:rPr>
                  <w:rFonts w:hint="eastAsia"/>
                  <w:iCs/>
                </w:rPr>
                <w:delText>调拨</w:delText>
              </w:r>
              <w:r w:rsidDel="0057668B">
                <w:rPr>
                  <w:iCs/>
                </w:rPr>
                <w:delText>单</w:delText>
              </w:r>
              <w:r w:rsidDel="0057668B">
                <w:rPr>
                  <w:rFonts w:hint="eastAsia"/>
                  <w:iCs/>
                </w:rPr>
                <w:delText>的</w:delText>
              </w:r>
              <w:r w:rsidDel="0057668B">
                <w:rPr>
                  <w:iCs/>
                </w:rPr>
                <w:delText>用户名；</w:delText>
              </w:r>
            </w:del>
          </w:p>
          <w:p w:rsidR="001237EB" w:rsidRDefault="00BA0B04" w:rsidP="0057668B">
            <w:pPr>
              <w:pStyle w:val="a8"/>
              <w:numPr>
                <w:ilvl w:val="0"/>
                <w:numId w:val="1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发货</w:t>
            </w:r>
            <w:r w:rsidR="001237EB">
              <w:rPr>
                <w:iCs/>
              </w:rPr>
              <w:t>单位</w:t>
            </w:r>
            <w:r w:rsidR="00F12DD6" w:rsidRPr="00F12DD6">
              <w:rPr>
                <w:rFonts w:hint="eastAsia"/>
                <w:iCs/>
              </w:rPr>
              <w:t>（</w:t>
            </w:r>
            <w:r w:rsidR="00577CBD">
              <w:rPr>
                <w:rFonts w:hint="eastAsia"/>
                <w:iCs/>
              </w:rPr>
              <w:t xml:space="preserve">Delivering </w:t>
            </w:r>
            <w:r w:rsidR="00422715">
              <w:rPr>
                <w:rFonts w:hint="eastAsia"/>
                <w:iCs/>
              </w:rPr>
              <w:t>Unit</w:t>
            </w:r>
            <w:r w:rsidR="00F12DD6" w:rsidRPr="00F12DD6">
              <w:rPr>
                <w:rFonts w:hint="eastAsia"/>
                <w:iCs/>
              </w:rPr>
              <w:t>）</w:t>
            </w:r>
            <w:r w:rsidR="001237EB">
              <w:rPr>
                <w:iCs/>
              </w:rPr>
              <w:t>：</w:t>
            </w:r>
            <w:r w:rsidR="00574F56">
              <w:rPr>
                <w:rFonts w:hint="eastAsia"/>
                <w:iCs/>
              </w:rPr>
              <w:t>下拉</w:t>
            </w:r>
            <w:r w:rsidR="00574F56">
              <w:rPr>
                <w:iCs/>
              </w:rPr>
              <w:t>列表选择；</w:t>
            </w:r>
            <w:r w:rsidR="00860DB5">
              <w:rPr>
                <w:rFonts w:hint="eastAsia"/>
                <w:iCs/>
              </w:rPr>
              <w:t>选择</w:t>
            </w:r>
            <w:r w:rsidR="00860DB5">
              <w:rPr>
                <w:iCs/>
              </w:rPr>
              <w:t>部门</w:t>
            </w:r>
          </w:p>
          <w:p w:rsidR="00BA0B04" w:rsidRDefault="00BA0B04" w:rsidP="0057668B">
            <w:pPr>
              <w:pStyle w:val="a8"/>
              <w:numPr>
                <w:ilvl w:val="0"/>
                <w:numId w:val="17"/>
              </w:numPr>
              <w:ind w:firstLineChars="0"/>
              <w:rPr>
                <w:ins w:id="1845" w:author="Microsoft" w:date="2015-10-10T15:36:00Z"/>
                <w:iCs/>
              </w:rPr>
            </w:pPr>
            <w:r>
              <w:rPr>
                <w:rFonts w:hint="eastAsia"/>
                <w:iCs/>
              </w:rPr>
              <w:t>收货</w:t>
            </w:r>
            <w:r>
              <w:rPr>
                <w:iCs/>
              </w:rPr>
              <w:t>单位</w:t>
            </w:r>
            <w:r w:rsidR="00F12DD6" w:rsidRPr="00F12DD6">
              <w:rPr>
                <w:rFonts w:hint="eastAsia"/>
                <w:iCs/>
              </w:rPr>
              <w:t>（</w:t>
            </w:r>
            <w:r w:rsidR="000661DC">
              <w:rPr>
                <w:iCs/>
              </w:rPr>
              <w:t>Receiving Unit</w:t>
            </w:r>
            <w:r w:rsidR="00F12DD6" w:rsidRPr="00F12DD6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 w:rsidR="00574F56">
              <w:rPr>
                <w:rFonts w:hint="eastAsia"/>
                <w:iCs/>
              </w:rPr>
              <w:t>下拉列表</w:t>
            </w:r>
            <w:r w:rsidR="00574F56">
              <w:rPr>
                <w:iCs/>
              </w:rPr>
              <w:t>选择</w:t>
            </w:r>
            <w:r w:rsidR="00860DB5">
              <w:rPr>
                <w:rFonts w:hint="eastAsia"/>
                <w:iCs/>
              </w:rPr>
              <w:t>；</w:t>
            </w:r>
            <w:r w:rsidR="00860DB5">
              <w:rPr>
                <w:iCs/>
              </w:rPr>
              <w:t>选择部门</w:t>
            </w:r>
          </w:p>
          <w:p w:rsidR="0057668B" w:rsidRDefault="0057668B" w:rsidP="0057668B">
            <w:pPr>
              <w:pStyle w:val="a8"/>
              <w:numPr>
                <w:ilvl w:val="0"/>
                <w:numId w:val="17"/>
              </w:numPr>
              <w:ind w:firstLineChars="0"/>
              <w:rPr>
                <w:ins w:id="1846" w:author="Microsoft" w:date="2015-10-10T15:36:00Z"/>
                <w:iCs/>
              </w:rPr>
            </w:pPr>
            <w:ins w:id="1847" w:author="Microsoft" w:date="2015-10-10T15:36:00Z">
              <w:r>
                <w:rPr>
                  <w:rFonts w:hint="eastAsia"/>
                  <w:iCs/>
                </w:rPr>
                <w:t>总</w:t>
              </w:r>
            </w:ins>
            <w:ins w:id="1848" w:author="Microsoft" w:date="2015-10-10T15:45:00Z">
              <w:r w:rsidR="009B37C1">
                <w:rPr>
                  <w:rFonts w:hint="eastAsia"/>
                  <w:iCs/>
                </w:rPr>
                <w:t>张数</w:t>
              </w:r>
            </w:ins>
            <w:ins w:id="1849" w:author="Microsoft" w:date="2015-10-10T15:36:00Z">
              <w:r>
                <w:rPr>
                  <w:iCs/>
                </w:rPr>
                <w:t>（</w:t>
              </w:r>
              <w:r>
                <w:rPr>
                  <w:rFonts w:hint="eastAsia"/>
                  <w:iCs/>
                </w:rPr>
                <w:t>Q</w:t>
              </w:r>
            </w:ins>
            <w:ins w:id="1850" w:author="Microsoft" w:date="2015-10-10T15:37:00Z">
              <w:r>
                <w:rPr>
                  <w:iCs/>
                </w:rPr>
                <w:t>uantity</w:t>
              </w:r>
            </w:ins>
            <w:ins w:id="1851" w:author="Microsoft" w:date="2015-10-10T15:36:00Z">
              <w:r>
                <w:rPr>
                  <w:iCs/>
                </w:rPr>
                <w:t>）</w:t>
              </w:r>
            </w:ins>
            <w:ins w:id="1852" w:author="Microsoft" w:date="2015-10-10T15:37:00Z">
              <w:r>
                <w:rPr>
                  <w:rFonts w:hint="eastAsia"/>
                  <w:iCs/>
                </w:rPr>
                <w:t>：</w:t>
              </w:r>
              <w:r>
                <w:rPr>
                  <w:iCs/>
                </w:rPr>
                <w:t>所</w:t>
              </w:r>
              <w:r>
                <w:rPr>
                  <w:rFonts w:hint="eastAsia"/>
                  <w:iCs/>
                </w:rPr>
                <w:t>有</w:t>
              </w:r>
              <w:r>
                <w:rPr>
                  <w:iCs/>
                </w:rPr>
                <w:t>方案总</w:t>
              </w:r>
              <w:r>
                <w:rPr>
                  <w:rFonts w:hint="eastAsia"/>
                  <w:iCs/>
                </w:rPr>
                <w:t>张数</w:t>
              </w:r>
              <w:r>
                <w:rPr>
                  <w:iCs/>
                </w:rPr>
                <w:t>：</w:t>
              </w:r>
            </w:ins>
          </w:p>
          <w:p w:rsidR="0057668B" w:rsidRDefault="0057668B" w:rsidP="0057668B">
            <w:pPr>
              <w:pStyle w:val="a8"/>
              <w:numPr>
                <w:ilvl w:val="0"/>
                <w:numId w:val="17"/>
              </w:numPr>
              <w:ind w:firstLineChars="0"/>
              <w:rPr>
                <w:ins w:id="1853" w:author="Microsoft" w:date="2015-10-10T15:36:00Z"/>
                <w:iCs/>
              </w:rPr>
            </w:pPr>
            <w:ins w:id="1854" w:author="Microsoft" w:date="2015-10-10T15:36:00Z">
              <w:r>
                <w:rPr>
                  <w:rFonts w:hint="eastAsia"/>
                  <w:iCs/>
                </w:rPr>
                <w:t>总</w:t>
              </w:r>
              <w:r w:rsidRPr="00316439">
                <w:rPr>
                  <w:iCs/>
                </w:rPr>
                <w:t>金额</w:t>
              </w:r>
              <w:r w:rsidRPr="00F12DD6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Total Value</w:t>
              </w:r>
              <w:r w:rsidRPr="00F12DD6">
                <w:rPr>
                  <w:rFonts w:hint="eastAsia"/>
                  <w:iCs/>
                </w:rPr>
                <w:t>）</w:t>
              </w:r>
              <w:r w:rsidRPr="00316439">
                <w:rPr>
                  <w:iCs/>
                </w:rPr>
                <w:t>：所有方案合计</w:t>
              </w:r>
              <w:r w:rsidRPr="00316439">
                <w:rPr>
                  <w:rFonts w:hint="eastAsia"/>
                  <w:iCs/>
                </w:rPr>
                <w:t>金额（</w:t>
              </w:r>
              <w:r w:rsidRPr="00316439">
                <w:rPr>
                  <w:iCs/>
                </w:rPr>
                <w:t>瑞尔）</w:t>
              </w:r>
            </w:ins>
          </w:p>
          <w:p w:rsidR="0057668B" w:rsidRPr="001237EB" w:rsidRDefault="0057668B" w:rsidP="0057668B">
            <w:pPr>
              <w:pStyle w:val="a8"/>
              <w:numPr>
                <w:ilvl w:val="0"/>
                <w:numId w:val="17"/>
              </w:numPr>
              <w:ind w:firstLineChars="0"/>
              <w:rPr>
                <w:iCs/>
              </w:rPr>
            </w:pPr>
            <w:ins w:id="1855" w:author="Microsoft" w:date="2015-10-10T15:36:00Z">
              <w:r w:rsidRPr="00A71B59">
                <w:rPr>
                  <w:rFonts w:hint="eastAsia"/>
                  <w:iCs/>
                </w:rPr>
                <w:lastRenderedPageBreak/>
                <w:t>备注</w:t>
              </w:r>
              <w:r w:rsidRPr="00F12DD6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Remarks</w:t>
              </w:r>
              <w:r w:rsidRPr="00F12DD6">
                <w:rPr>
                  <w:rFonts w:hint="eastAsia"/>
                  <w:iCs/>
                </w:rPr>
                <w:t>）</w:t>
              </w:r>
              <w:r w:rsidRPr="00A71B59">
                <w:rPr>
                  <w:iCs/>
                </w:rPr>
                <w:t>：</w:t>
              </w:r>
              <w:r w:rsidRPr="00A71B59">
                <w:rPr>
                  <w:rFonts w:hint="eastAsia"/>
                  <w:iCs/>
                </w:rPr>
                <w:t>1</w:t>
              </w:r>
              <w:r>
                <w:rPr>
                  <w:iCs/>
                </w:rPr>
                <w:t>-5</w:t>
              </w:r>
              <w:r w:rsidRPr="00A71B59">
                <w:rPr>
                  <w:iCs/>
                </w:rPr>
                <w:t>00</w:t>
              </w:r>
              <w:r>
                <w:rPr>
                  <w:rFonts w:hint="eastAsia"/>
                  <w:iCs/>
                </w:rPr>
                <w:t>；</w:t>
              </w:r>
            </w:ins>
          </w:p>
          <w:p w:rsidR="00D205EF" w:rsidRPr="00F15BAF" w:rsidRDefault="00D205EF" w:rsidP="00D205EF">
            <w:pPr>
              <w:rPr>
                <w:iCs/>
              </w:rPr>
            </w:pPr>
            <w:r>
              <w:rPr>
                <w:rFonts w:hint="eastAsia"/>
                <w:iCs/>
              </w:rPr>
              <w:t>详细内容列表</w:t>
            </w:r>
            <w:r>
              <w:rPr>
                <w:iCs/>
              </w:rPr>
              <w:t>：</w:t>
            </w:r>
          </w:p>
          <w:p w:rsidR="00D205EF" w:rsidRDefault="00D205EF" w:rsidP="0057668B">
            <w:pPr>
              <w:pStyle w:val="a8"/>
              <w:numPr>
                <w:ilvl w:val="0"/>
                <w:numId w:val="17"/>
              </w:numPr>
              <w:ind w:firstLineChars="0"/>
              <w:rPr>
                <w:ins w:id="1856" w:author="Microsoft" w:date="2015-10-10T15:39:00Z"/>
                <w:iCs/>
              </w:rPr>
            </w:pPr>
            <w:r w:rsidRPr="00A71B59">
              <w:rPr>
                <w:rFonts w:hint="eastAsia"/>
                <w:iCs/>
              </w:rPr>
              <w:t>方案</w:t>
            </w:r>
            <w:r w:rsidRPr="00A71B59">
              <w:rPr>
                <w:iCs/>
              </w:rPr>
              <w:t>名称</w:t>
            </w:r>
            <w:r w:rsidR="00F12DD6" w:rsidRPr="00F12DD6">
              <w:rPr>
                <w:rFonts w:hint="eastAsia"/>
                <w:iCs/>
              </w:rPr>
              <w:t>（</w:t>
            </w:r>
            <w:r w:rsidR="00817D2F">
              <w:rPr>
                <w:rFonts w:hint="eastAsia"/>
                <w:iCs/>
              </w:rPr>
              <w:t>Plan</w:t>
            </w:r>
            <w:r w:rsidR="00F12DD6" w:rsidRPr="00F12DD6">
              <w:rPr>
                <w:rFonts w:hint="eastAsia"/>
                <w:iCs/>
              </w:rPr>
              <w:t>）</w:t>
            </w:r>
            <w:r w:rsidRPr="00A71B59">
              <w:rPr>
                <w:iCs/>
              </w:rPr>
              <w:t>：</w:t>
            </w:r>
            <w:r w:rsidRPr="00A71B59">
              <w:rPr>
                <w:rFonts w:hint="eastAsia"/>
                <w:iCs/>
              </w:rPr>
              <w:t>下拉框</w:t>
            </w:r>
            <w:r w:rsidRPr="00A71B59">
              <w:rPr>
                <w:iCs/>
              </w:rPr>
              <w:t>选择</w:t>
            </w:r>
          </w:p>
          <w:p w:rsidR="0057668B" w:rsidRPr="009F4629" w:rsidRDefault="0057668B" w:rsidP="0057668B">
            <w:pPr>
              <w:pStyle w:val="a8"/>
              <w:numPr>
                <w:ilvl w:val="0"/>
                <w:numId w:val="17"/>
              </w:numPr>
              <w:ind w:firstLineChars="0"/>
              <w:rPr>
                <w:ins w:id="1857" w:author="Microsoft" w:date="2015-10-10T15:42:00Z"/>
                <w:iCs/>
              </w:rPr>
            </w:pPr>
            <w:ins w:id="1858" w:author="Microsoft" w:date="2015-10-10T15:42:00Z">
              <w:r>
                <w:rPr>
                  <w:iCs/>
                </w:rPr>
                <w:t>本数</w:t>
              </w:r>
              <w:r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packs</w:t>
              </w:r>
              <w:r>
                <w:rPr>
                  <w:iCs/>
                </w:rPr>
                <w:t>）：</w:t>
              </w:r>
            </w:ins>
          </w:p>
          <w:p w:rsidR="0057668B" w:rsidRPr="009F4629" w:rsidRDefault="0057668B" w:rsidP="0057668B">
            <w:pPr>
              <w:pStyle w:val="a8"/>
              <w:numPr>
                <w:ilvl w:val="0"/>
                <w:numId w:val="17"/>
              </w:numPr>
              <w:ind w:firstLineChars="0"/>
              <w:rPr>
                <w:ins w:id="1859" w:author="Microsoft" w:date="2015-10-10T15:42:00Z"/>
                <w:iCs/>
              </w:rPr>
            </w:pPr>
            <w:ins w:id="1860" w:author="Microsoft" w:date="2015-10-10T15:42:00Z">
              <w:r>
                <w:rPr>
                  <w:rFonts w:hint="eastAsia"/>
                  <w:iCs/>
                </w:rPr>
                <w:t>张数</w:t>
              </w:r>
              <w:r w:rsidRPr="00A20341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Total Quantity</w:t>
              </w:r>
              <w:r w:rsidRPr="00A20341">
                <w:rPr>
                  <w:rFonts w:hint="eastAsia"/>
                  <w:iCs/>
                </w:rPr>
                <w:t>）</w:t>
              </w:r>
              <w:r w:rsidRPr="009F4629">
                <w:rPr>
                  <w:iCs/>
                </w:rPr>
                <w:t>：</w:t>
              </w:r>
              <w:r>
                <w:rPr>
                  <w:rFonts w:hint="eastAsia"/>
                  <w:iCs/>
                </w:rPr>
                <w:t>张（</w:t>
              </w:r>
              <w:r>
                <w:rPr>
                  <w:iCs/>
                </w:rPr>
                <w:t>tickets</w:t>
              </w:r>
              <w:r>
                <w:rPr>
                  <w:iCs/>
                </w:rPr>
                <w:t>）</w:t>
              </w:r>
              <w:r>
                <w:rPr>
                  <w:rFonts w:hint="eastAsia"/>
                  <w:iCs/>
                </w:rPr>
                <w:t>根据</w:t>
              </w:r>
              <w:r>
                <w:rPr>
                  <w:iCs/>
                </w:rPr>
                <w:t>本数</w:t>
              </w:r>
              <w:r>
                <w:rPr>
                  <w:rFonts w:hint="eastAsia"/>
                  <w:iCs/>
                </w:rPr>
                <w:t>计算</w:t>
              </w:r>
              <w:r>
                <w:rPr>
                  <w:iCs/>
                </w:rPr>
                <w:t>张数</w:t>
              </w:r>
            </w:ins>
          </w:p>
          <w:p w:rsidR="0057668B" w:rsidRPr="00A71B59" w:rsidDel="0057668B" w:rsidRDefault="0057668B" w:rsidP="0057668B">
            <w:pPr>
              <w:pStyle w:val="a8"/>
              <w:numPr>
                <w:ilvl w:val="0"/>
                <w:numId w:val="17"/>
              </w:numPr>
              <w:ind w:firstLineChars="0"/>
              <w:rPr>
                <w:del w:id="1861" w:author="Microsoft" w:date="2015-10-10T15:42:00Z"/>
                <w:iCs/>
              </w:rPr>
            </w:pPr>
          </w:p>
          <w:p w:rsidR="0057668B" w:rsidRPr="0057668B" w:rsidDel="0057668B" w:rsidRDefault="00D205EF">
            <w:pPr>
              <w:pStyle w:val="a8"/>
              <w:numPr>
                <w:ilvl w:val="0"/>
                <w:numId w:val="17"/>
              </w:numPr>
              <w:ind w:firstLineChars="0"/>
              <w:rPr>
                <w:del w:id="1862" w:author="Microsoft" w:date="2015-10-10T15:42:00Z"/>
                <w:iCs/>
                <w:rPrChange w:id="1863" w:author="Microsoft" w:date="2015-10-10T15:39:00Z">
                  <w:rPr>
                    <w:del w:id="1864" w:author="Microsoft" w:date="2015-10-10T15:42:00Z"/>
                  </w:rPr>
                </w:rPrChange>
              </w:rPr>
            </w:pPr>
            <w:del w:id="1865" w:author="Microsoft" w:date="2015-10-10T15:42:00Z">
              <w:r w:rsidRPr="00A71B59" w:rsidDel="0057668B">
                <w:rPr>
                  <w:rFonts w:hint="eastAsia"/>
                  <w:iCs/>
                </w:rPr>
                <w:delText>数量</w:delText>
              </w:r>
              <w:r w:rsidR="00F12DD6" w:rsidRPr="00F12DD6" w:rsidDel="0057668B">
                <w:rPr>
                  <w:rFonts w:hint="eastAsia"/>
                  <w:iCs/>
                </w:rPr>
                <w:delText>（</w:delText>
              </w:r>
              <w:r w:rsidR="00817D2F" w:rsidDel="0057668B">
                <w:rPr>
                  <w:rFonts w:hint="eastAsia"/>
                  <w:iCs/>
                </w:rPr>
                <w:delText>Quantity</w:delText>
              </w:r>
              <w:r w:rsidR="00F12DD6" w:rsidRPr="00F12DD6" w:rsidDel="0057668B">
                <w:rPr>
                  <w:rFonts w:hint="eastAsia"/>
                  <w:iCs/>
                </w:rPr>
                <w:delText>）</w:delText>
              </w:r>
              <w:r w:rsidRPr="00A71B59" w:rsidDel="0057668B">
                <w:rPr>
                  <w:iCs/>
                </w:rPr>
                <w:delText>：</w:delText>
              </w:r>
              <w:r w:rsidRPr="00A71B59" w:rsidDel="0057668B">
                <w:rPr>
                  <w:rFonts w:hint="eastAsia"/>
                  <w:iCs/>
                </w:rPr>
                <w:delText>文本</w:delText>
              </w:r>
              <w:r w:rsidDel="0057668B">
                <w:rPr>
                  <w:iCs/>
                </w:rPr>
                <w:delText>输入框，单位为</w:delText>
              </w:r>
              <w:r w:rsidDel="0057668B">
                <w:rPr>
                  <w:rFonts w:hint="eastAsia"/>
                  <w:iCs/>
                </w:rPr>
                <w:delText>“</w:delText>
              </w:r>
            </w:del>
            <w:del w:id="1866" w:author="Microsoft" w:date="2015-09-17T11:43:00Z">
              <w:r w:rsidDel="00644214">
                <w:rPr>
                  <w:rFonts w:hint="eastAsia"/>
                  <w:iCs/>
                </w:rPr>
                <w:delText>本</w:delText>
              </w:r>
            </w:del>
            <w:del w:id="1867" w:author="Microsoft" w:date="2015-10-10T15:42:00Z">
              <w:r w:rsidDel="0057668B">
                <w:rPr>
                  <w:rFonts w:hint="eastAsia"/>
                  <w:iCs/>
                </w:rPr>
                <w:delText>”</w:delText>
              </w:r>
              <w:r w:rsidR="00817D2F" w:rsidDel="0057668B">
                <w:rPr>
                  <w:rFonts w:hint="eastAsia"/>
                  <w:iCs/>
                </w:rPr>
                <w:delText>（</w:delText>
              </w:r>
            </w:del>
            <w:del w:id="1868" w:author="Microsoft" w:date="2015-09-17T11:43:00Z">
              <w:r w:rsidR="002803DB" w:rsidDel="00644214">
                <w:rPr>
                  <w:rFonts w:hint="eastAsia"/>
                  <w:iCs/>
                </w:rPr>
                <w:delText>p</w:delText>
              </w:r>
              <w:r w:rsidR="00817D2F" w:rsidDel="00644214">
                <w:rPr>
                  <w:rFonts w:hint="eastAsia"/>
                  <w:iCs/>
                </w:rPr>
                <w:delText>acks</w:delText>
              </w:r>
            </w:del>
            <w:del w:id="1869" w:author="Microsoft" w:date="2015-10-10T15:42:00Z">
              <w:r w:rsidR="00817D2F" w:rsidDel="0057668B">
                <w:rPr>
                  <w:rFonts w:hint="eastAsia"/>
                  <w:iCs/>
                </w:rPr>
                <w:delText>）</w:delText>
              </w:r>
            </w:del>
          </w:p>
          <w:p w:rsidR="00D205EF" w:rsidRPr="00A71B59" w:rsidDel="0057668B" w:rsidRDefault="00D205EF" w:rsidP="0057668B">
            <w:pPr>
              <w:pStyle w:val="a8"/>
              <w:numPr>
                <w:ilvl w:val="0"/>
                <w:numId w:val="17"/>
              </w:numPr>
              <w:ind w:firstLineChars="0"/>
              <w:rPr>
                <w:del w:id="1870" w:author="Microsoft" w:date="2015-10-10T15:39:00Z"/>
                <w:iCs/>
              </w:rPr>
            </w:pPr>
            <w:r w:rsidRPr="00A71B59">
              <w:rPr>
                <w:rFonts w:hint="eastAsia"/>
                <w:iCs/>
              </w:rPr>
              <w:t>金额</w:t>
            </w:r>
            <w:r w:rsidR="00F12DD6" w:rsidRPr="00F12DD6">
              <w:rPr>
                <w:rFonts w:hint="eastAsia"/>
                <w:iCs/>
              </w:rPr>
              <w:t>（</w:t>
            </w:r>
            <w:r w:rsidR="00817D2F">
              <w:rPr>
                <w:rFonts w:hint="eastAsia"/>
                <w:iCs/>
              </w:rPr>
              <w:t>Value</w:t>
            </w:r>
            <w:r w:rsidR="00F12DD6" w:rsidRPr="00F12DD6">
              <w:rPr>
                <w:rFonts w:hint="eastAsia"/>
                <w:iCs/>
              </w:rPr>
              <w:t>）</w:t>
            </w:r>
            <w:r w:rsidRPr="00A71B59">
              <w:rPr>
                <w:iCs/>
              </w:rPr>
              <w:t>：分方案显示</w:t>
            </w:r>
            <w:r w:rsidRPr="00A71B59">
              <w:rPr>
                <w:rFonts w:hint="eastAsia"/>
                <w:iCs/>
              </w:rPr>
              <w:t>金额</w:t>
            </w:r>
            <w:r w:rsidRPr="00A71B59">
              <w:rPr>
                <w:iCs/>
              </w:rPr>
              <w:t>；</w:t>
            </w:r>
            <w:r>
              <w:rPr>
                <w:iCs/>
              </w:rPr>
              <w:t>单位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瑞尔</w:t>
            </w:r>
            <w:r w:rsidR="00817D2F">
              <w:rPr>
                <w:rFonts w:hint="eastAsia"/>
                <w:iCs/>
              </w:rPr>
              <w:t>（</w:t>
            </w:r>
            <w:r w:rsidR="002803DB">
              <w:rPr>
                <w:rFonts w:hint="eastAsia"/>
                <w:iCs/>
              </w:rPr>
              <w:t>r</w:t>
            </w:r>
            <w:r w:rsidR="00817D2F">
              <w:rPr>
                <w:rFonts w:hint="eastAsia"/>
                <w:iCs/>
              </w:rPr>
              <w:t>iels</w:t>
            </w:r>
            <w:r w:rsidR="00817D2F">
              <w:rPr>
                <w:rFonts w:hint="eastAsia"/>
                <w:iCs/>
              </w:rPr>
              <w:t>）</w:t>
            </w:r>
          </w:p>
          <w:p w:rsidR="00D205EF" w:rsidRPr="0057668B" w:rsidDel="001A6CD9" w:rsidRDefault="00D205EF">
            <w:pPr>
              <w:pStyle w:val="a8"/>
              <w:numPr>
                <w:ilvl w:val="0"/>
                <w:numId w:val="17"/>
              </w:numPr>
              <w:ind w:firstLineChars="0"/>
              <w:rPr>
                <w:del w:id="1871" w:author="Microsoft" w:date="2015-09-21T13:55:00Z"/>
                <w:iCs/>
                <w:rPrChange w:id="1872" w:author="Microsoft" w:date="2015-10-10T15:39:00Z">
                  <w:rPr>
                    <w:del w:id="1873" w:author="Microsoft" w:date="2015-09-21T13:55:00Z"/>
                  </w:rPr>
                </w:rPrChange>
              </w:rPr>
            </w:pPr>
            <w:del w:id="1874" w:author="Microsoft" w:date="2015-09-21T13:55:00Z">
              <w:r w:rsidRPr="0057668B" w:rsidDel="001A6CD9">
                <w:rPr>
                  <w:rFonts w:hint="eastAsia"/>
                  <w:iCs/>
                  <w:rPrChange w:id="1875" w:author="Microsoft" w:date="2015-10-10T15:39:00Z">
                    <w:rPr>
                      <w:rFonts w:hint="eastAsia"/>
                    </w:rPr>
                  </w:rPrChange>
                </w:rPr>
                <w:delText>备注</w:delText>
              </w:r>
              <w:r w:rsidR="00F12DD6" w:rsidRPr="0057668B" w:rsidDel="001A6CD9">
                <w:rPr>
                  <w:rFonts w:hint="eastAsia"/>
                  <w:iCs/>
                  <w:rPrChange w:id="1876" w:author="Microsoft" w:date="2015-10-10T15:39:00Z">
                    <w:rPr>
                      <w:rFonts w:hint="eastAsia"/>
                    </w:rPr>
                  </w:rPrChange>
                </w:rPr>
                <w:delText>（</w:delText>
              </w:r>
              <w:r w:rsidR="00817D2F" w:rsidRPr="0057668B" w:rsidDel="001A6CD9">
                <w:rPr>
                  <w:iCs/>
                  <w:rPrChange w:id="1877" w:author="Microsoft" w:date="2015-10-10T15:39:00Z">
                    <w:rPr/>
                  </w:rPrChange>
                </w:rPr>
                <w:delText>Remarks</w:delText>
              </w:r>
              <w:r w:rsidR="00F12DD6" w:rsidRPr="0057668B" w:rsidDel="001A6CD9">
                <w:rPr>
                  <w:rFonts w:hint="eastAsia"/>
                  <w:iCs/>
                  <w:rPrChange w:id="1878" w:author="Microsoft" w:date="2015-10-10T15:39:00Z">
                    <w:rPr>
                      <w:rFonts w:hint="eastAsia"/>
                    </w:rPr>
                  </w:rPrChange>
                </w:rPr>
                <w:delText>）</w:delText>
              </w:r>
              <w:r w:rsidRPr="0057668B" w:rsidDel="001A6CD9">
                <w:rPr>
                  <w:rFonts w:hint="eastAsia"/>
                  <w:iCs/>
                  <w:rPrChange w:id="1879" w:author="Microsoft" w:date="2015-10-10T15:39:00Z">
                    <w:rPr>
                      <w:rFonts w:hint="eastAsia"/>
                    </w:rPr>
                  </w:rPrChange>
                </w:rPr>
                <w:delText>：</w:delText>
              </w:r>
              <w:r w:rsidRPr="0057668B" w:rsidDel="001A6CD9">
                <w:rPr>
                  <w:iCs/>
                  <w:rPrChange w:id="1880" w:author="Microsoft" w:date="2015-10-10T15:39:00Z">
                    <w:rPr/>
                  </w:rPrChange>
                </w:rPr>
                <w:delText>1-500</w:delText>
              </w:r>
              <w:r w:rsidRPr="0057668B" w:rsidDel="001A6CD9">
                <w:rPr>
                  <w:rFonts w:hint="eastAsia"/>
                  <w:iCs/>
                  <w:rPrChange w:id="1881" w:author="Microsoft" w:date="2015-10-10T15:39:00Z">
                    <w:rPr>
                      <w:rFonts w:hint="eastAsia"/>
                    </w:rPr>
                  </w:rPrChange>
                </w:rPr>
                <w:delText>；</w:delText>
              </w:r>
            </w:del>
          </w:p>
          <w:p w:rsidR="001A6CD9" w:rsidRPr="001A6CD9" w:rsidRDefault="00D205EF">
            <w:pPr>
              <w:pStyle w:val="a8"/>
              <w:numPr>
                <w:ilvl w:val="0"/>
                <w:numId w:val="17"/>
              </w:numPr>
              <w:ind w:firstLineChars="0"/>
            </w:pPr>
            <w:del w:id="1882" w:author="Microsoft" w:date="2015-09-17T11:43:00Z">
              <w:r w:rsidRPr="00316439" w:rsidDel="00644214">
                <w:rPr>
                  <w:rFonts w:hint="eastAsia"/>
                </w:rPr>
                <w:delText>合计</w:delText>
              </w:r>
            </w:del>
            <w:del w:id="1883" w:author="Microsoft" w:date="2015-10-10T15:36:00Z">
              <w:r w:rsidRPr="00316439" w:rsidDel="0057668B">
                <w:delText>金额</w:delText>
              </w:r>
              <w:r w:rsidR="00F12DD6" w:rsidRPr="00F12DD6" w:rsidDel="0057668B">
                <w:rPr>
                  <w:rFonts w:hint="eastAsia"/>
                </w:rPr>
                <w:delText>（</w:delText>
              </w:r>
              <w:r w:rsidR="00817D2F" w:rsidDel="0057668B">
                <w:rPr>
                  <w:rFonts w:hint="eastAsia"/>
                </w:rPr>
                <w:delText>Total Value</w:delText>
              </w:r>
              <w:r w:rsidR="00F12DD6" w:rsidRPr="00F12DD6" w:rsidDel="0057668B">
                <w:rPr>
                  <w:rFonts w:hint="eastAsia"/>
                </w:rPr>
                <w:delText>）</w:delText>
              </w:r>
              <w:r w:rsidRPr="00316439" w:rsidDel="0057668B">
                <w:delText>：所有方案合计</w:delText>
              </w:r>
              <w:r w:rsidRPr="00316439" w:rsidDel="0057668B">
                <w:rPr>
                  <w:rFonts w:hint="eastAsia"/>
                </w:rPr>
                <w:delText>金额（</w:delText>
              </w:r>
              <w:r w:rsidRPr="00316439" w:rsidDel="0057668B">
                <w:delText>瑞尔）</w:delText>
              </w:r>
            </w:del>
          </w:p>
        </w:tc>
      </w:tr>
      <w:tr w:rsidR="00D205EF" w:rsidRPr="00883F4B" w:rsidTr="00D205EF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D205EF" w:rsidRPr="00883F4B" w:rsidRDefault="00D205EF" w:rsidP="00D205EF">
            <w:r>
              <w:rPr>
                <w:rFonts w:hint="eastAsia"/>
              </w:rPr>
              <w:t>操作成功！</w:t>
            </w:r>
            <w:r w:rsidR="00494FBD">
              <w:rPr>
                <w:rFonts w:hint="eastAsia"/>
              </w:rPr>
              <w:t>（</w:t>
            </w:r>
            <w:r w:rsidR="00494FBD">
              <w:rPr>
                <w:rFonts w:hint="eastAsia"/>
              </w:rPr>
              <w:t>Your stock transfer has been successfully submitted!</w:t>
            </w:r>
            <w:r w:rsidR="00494FBD">
              <w:rPr>
                <w:rFonts w:hint="eastAsia"/>
              </w:rPr>
              <w:t>）</w:t>
            </w:r>
          </w:p>
        </w:tc>
      </w:tr>
      <w:tr w:rsidR="00D205EF" w:rsidRPr="00883F4B" w:rsidTr="00D205EF"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D205EF" w:rsidRPr="00FE4DC0" w:rsidRDefault="00D205EF" w:rsidP="00D205EF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D205EF" w:rsidRPr="00883F4B" w:rsidTr="00D205EF"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D205EF" w:rsidRPr="00883F4B" w:rsidRDefault="00D205EF" w:rsidP="00D205EF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D205EF" w:rsidRPr="00883F4B" w:rsidTr="00D205EF"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D361CE" w:rsidRDefault="00D361CE" w:rsidP="00B75E5A">
            <w:pPr>
              <w:rPr>
                <w:ins w:id="1884" w:author="Microsoft" w:date="2016-03-02T15:03:00Z"/>
              </w:rPr>
            </w:pPr>
            <w:ins w:id="1885" w:author="Microsoft" w:date="2016-03-02T14:37:00Z">
              <w:r>
                <w:rPr>
                  <w:rFonts w:hint="eastAsia"/>
                </w:rPr>
                <w:t>同一个</w:t>
              </w:r>
              <w:r>
                <w:t>部门下的多个仓库之间可以进行调拨；</w:t>
              </w:r>
            </w:ins>
          </w:p>
          <w:p w:rsidR="00DE0D8F" w:rsidRDefault="00DE0D8F" w:rsidP="00B75E5A">
            <w:pPr>
              <w:rPr>
                <w:ins w:id="1886" w:author="Microsoft" w:date="2016-03-02T14:37:00Z"/>
              </w:rPr>
            </w:pPr>
            <w:ins w:id="1887" w:author="Microsoft" w:date="2016-03-02T15:03:00Z">
              <w:r>
                <w:rPr>
                  <w:rFonts w:hint="eastAsia"/>
                </w:rPr>
                <w:t>同一个</w:t>
              </w:r>
              <w:r>
                <w:t>部门</w:t>
              </w:r>
            </w:ins>
            <w:ins w:id="1888" w:author="Microsoft" w:date="2016-03-02T15:09:00Z">
              <w:r>
                <w:rPr>
                  <w:rFonts w:hint="eastAsia"/>
                </w:rPr>
                <w:t>的</w:t>
              </w:r>
              <w:r>
                <w:t>仓库</w:t>
              </w:r>
            </w:ins>
            <w:ins w:id="1889" w:author="Microsoft" w:date="2016-03-02T15:03:00Z">
              <w:r>
                <w:t>之间进行调拨时，</w:t>
              </w:r>
            </w:ins>
            <w:ins w:id="1890" w:author="Microsoft" w:date="2016-03-02T15:09:00Z">
              <w:r>
                <w:rPr>
                  <w:rFonts w:hint="eastAsia"/>
                </w:rPr>
                <w:t>收货</w:t>
              </w:r>
              <w:r>
                <w:t>单位与发货单位选择同一部门，不同仓库的仓库管理员进行入库，</w:t>
              </w:r>
              <w:r>
                <w:rPr>
                  <w:rFonts w:hint="eastAsia"/>
                </w:rPr>
                <w:t>以</w:t>
              </w:r>
              <w:r>
                <w:t>最终入库的仓库为准；</w:t>
              </w:r>
            </w:ins>
            <w:ins w:id="1891" w:author="Microsoft" w:date="2016-03-02T15:36:00Z">
              <w:r w:rsidR="003C0F3D">
                <w:rPr>
                  <w:rFonts w:hint="eastAsia"/>
                </w:rPr>
                <w:t xml:space="preserve"> </w:t>
              </w:r>
            </w:ins>
          </w:p>
          <w:p w:rsidR="00D205EF" w:rsidRPr="00883F4B" w:rsidRDefault="00D361CE" w:rsidP="00B75E5A">
            <w:ins w:id="1892" w:author="Microsoft" w:date="2016-03-02T14:37:00Z">
              <w:r>
                <w:rPr>
                  <w:rFonts w:hint="eastAsia"/>
                </w:rPr>
                <w:t>调拨</w:t>
              </w:r>
              <w:r>
                <w:t>入库后，各个仓库的库存变化，但</w:t>
              </w:r>
              <w:r>
                <w:rPr>
                  <w:rFonts w:hint="eastAsia"/>
                </w:rPr>
                <w:t>部门</w:t>
              </w:r>
              <w:r>
                <w:t>的资金账户没有变化；</w:t>
              </w:r>
            </w:ins>
            <w:del w:id="1893" w:author="Microsoft" w:date="2016-03-02T14:37:00Z">
              <w:r w:rsidR="00316439" w:rsidDel="00D361CE">
                <w:rPr>
                  <w:rFonts w:hint="eastAsia"/>
                </w:rPr>
                <w:delText>无</w:delText>
              </w:r>
            </w:del>
          </w:p>
        </w:tc>
      </w:tr>
    </w:tbl>
    <w:p w:rsidR="00D205EF" w:rsidRPr="003E16A6" w:rsidRDefault="00D205EF" w:rsidP="00D205EF">
      <w:pPr>
        <w:pStyle w:val="a0"/>
      </w:pPr>
    </w:p>
    <w:p w:rsidR="00CD5DAF" w:rsidRDefault="00CD5DAF">
      <w:pPr>
        <w:pStyle w:val="3"/>
      </w:pPr>
      <w:bookmarkStart w:id="1894" w:name="_Toc447205897"/>
      <w:r>
        <w:rPr>
          <w:rFonts w:hint="eastAsia"/>
        </w:rPr>
        <w:t>修改</w:t>
      </w:r>
      <w:r>
        <w:t>调拨单</w:t>
      </w:r>
      <w:r w:rsidR="00BB1E62">
        <w:rPr>
          <w:rFonts w:hint="eastAsia"/>
        </w:rPr>
        <w:t>（</w:t>
      </w:r>
      <w:r w:rsidR="00A40746">
        <w:rPr>
          <w:rFonts w:hint="eastAsia"/>
        </w:rPr>
        <w:t>Edit Stock Transfer</w:t>
      </w:r>
      <w:r w:rsidR="00BB1E62">
        <w:t>）</w:t>
      </w:r>
      <w:bookmarkEnd w:id="1894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CD5DAF" w:rsidRPr="00883F4B" w:rsidTr="00CD5DAF"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CD5DAF" w:rsidRPr="00883F4B" w:rsidRDefault="00CD5DAF" w:rsidP="00CD5DAF">
            <w:pPr>
              <w:rPr>
                <w:iCs/>
              </w:rPr>
            </w:pPr>
            <w:r>
              <w:rPr>
                <w:iCs/>
              </w:rPr>
              <w:t>Jk032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CD5DAF" w:rsidRPr="00883F4B" w:rsidRDefault="00CD5DAF" w:rsidP="00CD5DAF">
            <w:pPr>
              <w:rPr>
                <w:iCs/>
              </w:rPr>
            </w:pPr>
          </w:p>
        </w:tc>
      </w:tr>
      <w:tr w:rsidR="00CD5DAF" w:rsidRPr="00883F4B" w:rsidTr="00CD5DAF"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CD5DAF" w:rsidRPr="00883F4B" w:rsidRDefault="00CD5DAF" w:rsidP="00CD5DAF">
            <w:pPr>
              <w:rPr>
                <w:iCs/>
              </w:rPr>
            </w:pPr>
            <w:r>
              <w:rPr>
                <w:rFonts w:hint="eastAsia"/>
                <w:iCs/>
              </w:rPr>
              <w:t>调拨单修改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CD5DAF" w:rsidRPr="00883F4B" w:rsidRDefault="00CD5DAF" w:rsidP="00CD5DAF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CD5DAF" w:rsidRPr="00883F4B" w:rsidRDefault="00CD5DAF" w:rsidP="00CD5DAF">
            <w:pPr>
              <w:rPr>
                <w:iCs/>
              </w:rPr>
            </w:pPr>
          </w:p>
        </w:tc>
      </w:tr>
      <w:tr w:rsidR="00CD5DAF" w:rsidRPr="00883F4B" w:rsidTr="00CD5DAF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CD5DAF" w:rsidRPr="00883F4B" w:rsidRDefault="00CD5DAF" w:rsidP="00CD5DAF">
            <w:r>
              <w:rPr>
                <w:rFonts w:hint="eastAsia"/>
              </w:rPr>
              <w:t>在调拨单</w:t>
            </w:r>
            <w:r>
              <w:t>未被审批时可进行内容修改</w:t>
            </w:r>
            <w:r>
              <w:rPr>
                <w:rFonts w:hint="eastAsia"/>
              </w:rPr>
              <w:t>。</w:t>
            </w:r>
          </w:p>
        </w:tc>
      </w:tr>
      <w:tr w:rsidR="00CD5DAF" w:rsidRPr="00883F4B" w:rsidTr="00CD5DAF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CD5DAF" w:rsidRDefault="00CD5DAF" w:rsidP="0057668B">
            <w:pPr>
              <w:pStyle w:val="a8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调拨单编号</w:t>
            </w:r>
            <w:r w:rsidRPr="00F12DD6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Stock Transfer</w:t>
            </w:r>
            <w:r w:rsidRPr="00F12DD6">
              <w:rPr>
                <w:rFonts w:hint="eastAsia"/>
                <w:iCs/>
              </w:rPr>
              <w:t>）</w:t>
            </w:r>
            <w:r>
              <w:t>：</w:t>
            </w:r>
            <w:r>
              <w:rPr>
                <w:rFonts w:hint="eastAsia"/>
              </w:rPr>
              <w:t>B</w:t>
            </w:r>
            <w:r>
              <w:t>+</w:t>
            </w:r>
            <w:r>
              <w:rPr>
                <w:rFonts w:hint="eastAsia"/>
              </w:rPr>
              <w:t>年月日</w:t>
            </w:r>
            <w:r>
              <w:t xml:space="preserve">+001 </w:t>
            </w:r>
            <w:r>
              <w:rPr>
                <w:rFonts w:hint="eastAsia"/>
              </w:rPr>
              <w:t>例</w:t>
            </w:r>
            <w:r>
              <w:t>：</w:t>
            </w:r>
            <w:r>
              <w:rPr>
                <w:rFonts w:hint="eastAsia"/>
              </w:rPr>
              <w:t>B20150825001</w:t>
            </w:r>
          </w:p>
          <w:p w:rsidR="00CD5DAF" w:rsidRDefault="00CD5DAF" w:rsidP="0057668B">
            <w:pPr>
              <w:pStyle w:val="a8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申请日期</w:t>
            </w:r>
            <w:r w:rsidRPr="00F12DD6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Date</w:t>
            </w:r>
            <w:r w:rsidRPr="00F12DD6">
              <w:rPr>
                <w:rFonts w:hint="eastAsia"/>
                <w:iCs/>
              </w:rPr>
              <w:t>）</w:t>
            </w:r>
            <w:r>
              <w:t>：年月日</w:t>
            </w:r>
            <w:r>
              <w:rPr>
                <w:rFonts w:hint="eastAsia"/>
              </w:rPr>
              <w:t>，</w:t>
            </w:r>
            <w:r>
              <w:t>时分秒</w:t>
            </w:r>
          </w:p>
          <w:p w:rsidR="00CD5DAF" w:rsidRDefault="0009004B" w:rsidP="0057668B">
            <w:pPr>
              <w:pStyle w:val="a8"/>
              <w:numPr>
                <w:ilvl w:val="0"/>
                <w:numId w:val="18"/>
              </w:numPr>
              <w:ind w:firstLineChars="0"/>
              <w:rPr>
                <w:iCs/>
              </w:rPr>
            </w:pPr>
            <w:ins w:id="1895" w:author="Microsoft" w:date="2015-10-10T14:44:00Z">
              <w:r>
                <w:rPr>
                  <w:rFonts w:hint="eastAsia"/>
                  <w:iCs/>
                </w:rPr>
                <w:t>申请</w:t>
              </w:r>
            </w:ins>
            <w:del w:id="1896" w:author="Microsoft" w:date="2015-10-10T14:44:00Z">
              <w:r w:rsidR="00CD5DAF" w:rsidDel="0009004B">
                <w:rPr>
                  <w:rFonts w:hint="eastAsia"/>
                  <w:iCs/>
                </w:rPr>
                <w:delText>提交</w:delText>
              </w:r>
            </w:del>
            <w:r w:rsidR="00CD5DAF">
              <w:rPr>
                <w:rFonts w:hint="eastAsia"/>
                <w:iCs/>
              </w:rPr>
              <w:t>人</w:t>
            </w:r>
            <w:r w:rsidR="00CD5DAF" w:rsidRPr="00F12DD6">
              <w:rPr>
                <w:rFonts w:hint="eastAsia"/>
                <w:iCs/>
              </w:rPr>
              <w:t>（</w:t>
            </w:r>
            <w:r w:rsidR="00CD5DAF">
              <w:rPr>
                <w:rFonts w:hint="eastAsia"/>
                <w:iCs/>
              </w:rPr>
              <w:t>Submitted By</w:t>
            </w:r>
            <w:r w:rsidR="00CD5DAF" w:rsidRPr="00F12DD6">
              <w:rPr>
                <w:rFonts w:hint="eastAsia"/>
                <w:iCs/>
              </w:rPr>
              <w:t>）</w:t>
            </w:r>
            <w:r w:rsidR="00CD5DAF">
              <w:rPr>
                <w:iCs/>
              </w:rPr>
              <w:t>：当前</w:t>
            </w:r>
            <w:r w:rsidR="00CD5DAF">
              <w:rPr>
                <w:rFonts w:hint="eastAsia"/>
                <w:iCs/>
              </w:rPr>
              <w:t>填写</w:t>
            </w:r>
            <w:r w:rsidR="00D33AB2">
              <w:rPr>
                <w:rFonts w:hint="eastAsia"/>
                <w:iCs/>
              </w:rPr>
              <w:t>调拨单</w:t>
            </w:r>
            <w:ins w:id="1897" w:author="Microsoft" w:date="2015-10-21T17:39:00Z">
              <w:r w:rsidR="00B71444">
                <w:rPr>
                  <w:rFonts w:hint="eastAsia"/>
                  <w:iCs/>
                </w:rPr>
                <w:t>用户</w:t>
              </w:r>
              <w:r w:rsidR="00B71444">
                <w:rPr>
                  <w:iCs/>
                </w:rPr>
                <w:t>的真实姓名</w:t>
              </w:r>
            </w:ins>
            <w:del w:id="1898" w:author="Microsoft" w:date="2015-10-21T17:39:00Z">
              <w:r w:rsidR="00CD5DAF" w:rsidDel="00B71444">
                <w:rPr>
                  <w:rFonts w:hint="eastAsia"/>
                  <w:iCs/>
                </w:rPr>
                <w:delText>的</w:delText>
              </w:r>
              <w:r w:rsidR="00CD5DAF" w:rsidDel="00B71444">
                <w:rPr>
                  <w:iCs/>
                </w:rPr>
                <w:delText>用户名；</w:delText>
              </w:r>
            </w:del>
          </w:p>
          <w:p w:rsidR="00CD5DAF" w:rsidRDefault="00CD5DAF" w:rsidP="0057668B">
            <w:pPr>
              <w:pStyle w:val="a8"/>
              <w:numPr>
                <w:ilvl w:val="0"/>
                <w:numId w:val="18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发货</w:t>
            </w:r>
            <w:r>
              <w:rPr>
                <w:iCs/>
              </w:rPr>
              <w:t>单位</w:t>
            </w:r>
            <w:r w:rsidRPr="00F12DD6">
              <w:rPr>
                <w:rFonts w:hint="eastAsia"/>
                <w:iCs/>
              </w:rPr>
              <w:t>（</w:t>
            </w:r>
            <w:r w:rsidR="00793468">
              <w:rPr>
                <w:rFonts w:hint="eastAsia"/>
                <w:iCs/>
              </w:rPr>
              <w:t xml:space="preserve">Delivering </w:t>
            </w:r>
            <w:r w:rsidR="00422715">
              <w:rPr>
                <w:rFonts w:hint="eastAsia"/>
                <w:iCs/>
              </w:rPr>
              <w:t>Unit</w:t>
            </w:r>
            <w:r w:rsidRPr="00F12DD6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下拉</w:t>
            </w:r>
            <w:r>
              <w:rPr>
                <w:iCs/>
              </w:rPr>
              <w:t>列表选择；</w:t>
            </w:r>
          </w:p>
          <w:p w:rsidR="00CD5DAF" w:rsidRDefault="00CD5DAF" w:rsidP="0057668B">
            <w:pPr>
              <w:pStyle w:val="a8"/>
              <w:numPr>
                <w:ilvl w:val="0"/>
                <w:numId w:val="18"/>
              </w:numPr>
              <w:ind w:firstLineChars="0"/>
              <w:rPr>
                <w:ins w:id="1899" w:author="Microsoft" w:date="2015-10-10T15:43:00Z"/>
                <w:iCs/>
              </w:rPr>
            </w:pPr>
            <w:r>
              <w:rPr>
                <w:rFonts w:hint="eastAsia"/>
                <w:iCs/>
              </w:rPr>
              <w:t>收货</w:t>
            </w:r>
            <w:r>
              <w:rPr>
                <w:iCs/>
              </w:rPr>
              <w:t>单位</w:t>
            </w:r>
            <w:r w:rsidRPr="00F12DD6">
              <w:rPr>
                <w:rFonts w:hint="eastAsia"/>
                <w:iCs/>
              </w:rPr>
              <w:t>（</w:t>
            </w:r>
            <w:r w:rsidR="00793468">
              <w:rPr>
                <w:rFonts w:hint="eastAsia"/>
                <w:iCs/>
              </w:rPr>
              <w:t xml:space="preserve">Receiving </w:t>
            </w:r>
            <w:r w:rsidR="00422715">
              <w:rPr>
                <w:rFonts w:hint="eastAsia"/>
                <w:iCs/>
              </w:rPr>
              <w:t>Unit</w:t>
            </w:r>
            <w:r w:rsidRPr="00F12DD6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下拉列表</w:t>
            </w:r>
            <w:r>
              <w:rPr>
                <w:iCs/>
              </w:rPr>
              <w:t>选择</w:t>
            </w:r>
          </w:p>
          <w:p w:rsidR="0057668B" w:rsidRDefault="0057668B" w:rsidP="0057668B">
            <w:pPr>
              <w:pStyle w:val="a8"/>
              <w:numPr>
                <w:ilvl w:val="0"/>
                <w:numId w:val="18"/>
              </w:numPr>
              <w:ind w:firstLineChars="0"/>
              <w:rPr>
                <w:ins w:id="1900" w:author="Microsoft" w:date="2015-10-10T15:43:00Z"/>
                <w:iCs/>
              </w:rPr>
            </w:pPr>
            <w:ins w:id="1901" w:author="Microsoft" w:date="2015-10-10T15:43:00Z">
              <w:r>
                <w:rPr>
                  <w:rFonts w:hint="eastAsia"/>
                  <w:iCs/>
                </w:rPr>
                <w:t>总</w:t>
              </w:r>
            </w:ins>
            <w:ins w:id="1902" w:author="Microsoft" w:date="2015-10-10T15:45:00Z">
              <w:r w:rsidR="009B37C1">
                <w:rPr>
                  <w:rFonts w:hint="eastAsia"/>
                  <w:iCs/>
                </w:rPr>
                <w:t>张数：</w:t>
              </w:r>
            </w:ins>
          </w:p>
          <w:p w:rsidR="0057668B" w:rsidRDefault="0057668B" w:rsidP="0057668B">
            <w:pPr>
              <w:pStyle w:val="a8"/>
              <w:numPr>
                <w:ilvl w:val="0"/>
                <w:numId w:val="18"/>
              </w:numPr>
              <w:ind w:firstLineChars="0"/>
              <w:rPr>
                <w:ins w:id="1903" w:author="Microsoft" w:date="2015-10-10T15:43:00Z"/>
                <w:iCs/>
              </w:rPr>
            </w:pPr>
            <w:ins w:id="1904" w:author="Microsoft" w:date="2015-10-10T15:43:00Z">
              <w:r>
                <w:rPr>
                  <w:rFonts w:hint="eastAsia"/>
                  <w:iCs/>
                </w:rPr>
                <w:t>总</w:t>
              </w:r>
              <w:r w:rsidRPr="00316439">
                <w:rPr>
                  <w:iCs/>
                </w:rPr>
                <w:t>金额</w:t>
              </w:r>
              <w:r w:rsidRPr="00F12DD6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Total Value</w:t>
              </w:r>
              <w:r w:rsidRPr="00F12DD6">
                <w:rPr>
                  <w:rFonts w:hint="eastAsia"/>
                  <w:iCs/>
                </w:rPr>
                <w:t>）</w:t>
              </w:r>
              <w:r w:rsidRPr="00316439">
                <w:rPr>
                  <w:iCs/>
                </w:rPr>
                <w:t>：所有方案合计</w:t>
              </w:r>
              <w:r w:rsidRPr="00316439">
                <w:rPr>
                  <w:rFonts w:hint="eastAsia"/>
                  <w:iCs/>
                </w:rPr>
                <w:t>金额（</w:t>
              </w:r>
              <w:r w:rsidRPr="00316439">
                <w:rPr>
                  <w:iCs/>
                </w:rPr>
                <w:t>瑞尔）</w:t>
              </w:r>
            </w:ins>
          </w:p>
          <w:p w:rsidR="0057668B" w:rsidRPr="001237EB" w:rsidRDefault="0057668B" w:rsidP="0057668B">
            <w:pPr>
              <w:pStyle w:val="a8"/>
              <w:numPr>
                <w:ilvl w:val="0"/>
                <w:numId w:val="18"/>
              </w:numPr>
              <w:ind w:firstLineChars="0"/>
              <w:rPr>
                <w:iCs/>
              </w:rPr>
            </w:pPr>
            <w:ins w:id="1905" w:author="Microsoft" w:date="2015-10-10T15:43:00Z">
              <w:r w:rsidRPr="00A71B59">
                <w:rPr>
                  <w:rFonts w:hint="eastAsia"/>
                  <w:iCs/>
                </w:rPr>
                <w:t>备注</w:t>
              </w:r>
              <w:r w:rsidRPr="00F12DD6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Remarks</w:t>
              </w:r>
              <w:r w:rsidRPr="00F12DD6">
                <w:rPr>
                  <w:rFonts w:hint="eastAsia"/>
                  <w:iCs/>
                </w:rPr>
                <w:t>）</w:t>
              </w:r>
              <w:r w:rsidRPr="00A71B59">
                <w:rPr>
                  <w:iCs/>
                </w:rPr>
                <w:t>：</w:t>
              </w:r>
              <w:r w:rsidRPr="00A71B59">
                <w:rPr>
                  <w:rFonts w:hint="eastAsia"/>
                  <w:iCs/>
                </w:rPr>
                <w:t>1</w:t>
              </w:r>
              <w:r>
                <w:rPr>
                  <w:iCs/>
                </w:rPr>
                <w:t>-5</w:t>
              </w:r>
              <w:r w:rsidRPr="00A71B59">
                <w:rPr>
                  <w:iCs/>
                </w:rPr>
                <w:t>00</w:t>
              </w:r>
              <w:r>
                <w:rPr>
                  <w:rFonts w:hint="eastAsia"/>
                  <w:iCs/>
                </w:rPr>
                <w:t>；</w:t>
              </w:r>
            </w:ins>
          </w:p>
          <w:p w:rsidR="00CD5DAF" w:rsidRPr="00F15BAF" w:rsidRDefault="00CD5DAF" w:rsidP="00CD5DAF">
            <w:pPr>
              <w:rPr>
                <w:iCs/>
              </w:rPr>
            </w:pPr>
            <w:r>
              <w:rPr>
                <w:rFonts w:hint="eastAsia"/>
                <w:iCs/>
              </w:rPr>
              <w:t>详细内容列表</w:t>
            </w:r>
            <w:r>
              <w:rPr>
                <w:iCs/>
              </w:rPr>
              <w:t>：</w:t>
            </w:r>
          </w:p>
          <w:p w:rsidR="00CD5DAF" w:rsidRPr="00A71B59" w:rsidDel="0057668B" w:rsidRDefault="00CD5DAF" w:rsidP="0057668B">
            <w:pPr>
              <w:pStyle w:val="a8"/>
              <w:numPr>
                <w:ilvl w:val="0"/>
                <w:numId w:val="18"/>
              </w:numPr>
              <w:ind w:firstLineChars="0"/>
              <w:rPr>
                <w:del w:id="1906" w:author="Microsoft" w:date="2015-10-10T15:42:00Z"/>
                <w:iCs/>
              </w:rPr>
            </w:pPr>
            <w:del w:id="1907" w:author="Microsoft" w:date="2015-10-10T15:42:00Z">
              <w:r w:rsidRPr="00A71B59" w:rsidDel="0057668B">
                <w:rPr>
                  <w:rFonts w:hint="eastAsia"/>
                  <w:iCs/>
                </w:rPr>
                <w:delText>方案</w:delText>
              </w:r>
              <w:r w:rsidRPr="00A71B59" w:rsidDel="0057668B">
                <w:rPr>
                  <w:iCs/>
                </w:rPr>
                <w:delText>名称</w:delText>
              </w:r>
              <w:r w:rsidRPr="00F12DD6" w:rsidDel="0057668B">
                <w:rPr>
                  <w:rFonts w:hint="eastAsia"/>
                  <w:iCs/>
                </w:rPr>
                <w:delText>（</w:delText>
              </w:r>
              <w:r w:rsidDel="0057668B">
                <w:rPr>
                  <w:rFonts w:hint="eastAsia"/>
                  <w:iCs/>
                </w:rPr>
                <w:delText>Plan</w:delText>
              </w:r>
              <w:r w:rsidRPr="00F12DD6" w:rsidDel="0057668B">
                <w:rPr>
                  <w:rFonts w:hint="eastAsia"/>
                  <w:iCs/>
                </w:rPr>
                <w:delText>）</w:delText>
              </w:r>
              <w:r w:rsidRPr="00A71B59" w:rsidDel="0057668B">
                <w:rPr>
                  <w:iCs/>
                </w:rPr>
                <w:delText>：</w:delText>
              </w:r>
              <w:r w:rsidRPr="00A71B59" w:rsidDel="0057668B">
                <w:rPr>
                  <w:rFonts w:hint="eastAsia"/>
                  <w:iCs/>
                </w:rPr>
                <w:delText>下拉框</w:delText>
              </w:r>
              <w:r w:rsidRPr="00A71B59" w:rsidDel="0057668B">
                <w:rPr>
                  <w:iCs/>
                </w:rPr>
                <w:delText>选择</w:delText>
              </w:r>
            </w:del>
          </w:p>
          <w:p w:rsidR="00CD5DAF" w:rsidRPr="00A71B59" w:rsidDel="0057668B" w:rsidRDefault="00CD5DAF" w:rsidP="0057668B">
            <w:pPr>
              <w:pStyle w:val="a8"/>
              <w:numPr>
                <w:ilvl w:val="0"/>
                <w:numId w:val="18"/>
              </w:numPr>
              <w:ind w:firstLineChars="0"/>
              <w:rPr>
                <w:del w:id="1908" w:author="Microsoft" w:date="2015-10-10T15:42:00Z"/>
                <w:iCs/>
              </w:rPr>
            </w:pPr>
            <w:del w:id="1909" w:author="Microsoft" w:date="2015-10-10T15:42:00Z">
              <w:r w:rsidRPr="00A71B59" w:rsidDel="0057668B">
                <w:rPr>
                  <w:rFonts w:hint="eastAsia"/>
                  <w:iCs/>
                </w:rPr>
                <w:delText>数量</w:delText>
              </w:r>
              <w:r w:rsidRPr="00F12DD6" w:rsidDel="0057668B">
                <w:rPr>
                  <w:rFonts w:hint="eastAsia"/>
                  <w:iCs/>
                </w:rPr>
                <w:delText>（</w:delText>
              </w:r>
              <w:r w:rsidDel="0057668B">
                <w:rPr>
                  <w:rFonts w:hint="eastAsia"/>
                  <w:iCs/>
                </w:rPr>
                <w:delText>Quantity</w:delText>
              </w:r>
              <w:r w:rsidRPr="00F12DD6" w:rsidDel="0057668B">
                <w:rPr>
                  <w:rFonts w:hint="eastAsia"/>
                  <w:iCs/>
                </w:rPr>
                <w:delText>）</w:delText>
              </w:r>
              <w:r w:rsidRPr="00A71B59" w:rsidDel="0057668B">
                <w:rPr>
                  <w:iCs/>
                </w:rPr>
                <w:delText>：</w:delText>
              </w:r>
              <w:r w:rsidRPr="00A71B59" w:rsidDel="0057668B">
                <w:rPr>
                  <w:rFonts w:hint="eastAsia"/>
                  <w:iCs/>
                </w:rPr>
                <w:delText>文本</w:delText>
              </w:r>
              <w:r w:rsidDel="0057668B">
                <w:rPr>
                  <w:iCs/>
                </w:rPr>
                <w:delText>输入框，单位为</w:delText>
              </w:r>
              <w:r w:rsidDel="0057668B">
                <w:rPr>
                  <w:rFonts w:hint="eastAsia"/>
                  <w:iCs/>
                </w:rPr>
                <w:delText>“</w:delText>
              </w:r>
            </w:del>
            <w:del w:id="1910" w:author="Microsoft" w:date="2015-09-17T11:43:00Z">
              <w:r w:rsidDel="00644214">
                <w:rPr>
                  <w:rFonts w:hint="eastAsia"/>
                  <w:iCs/>
                </w:rPr>
                <w:delText>本</w:delText>
              </w:r>
            </w:del>
            <w:del w:id="1911" w:author="Microsoft" w:date="2015-10-10T15:42:00Z">
              <w:r w:rsidDel="0057668B">
                <w:rPr>
                  <w:rFonts w:hint="eastAsia"/>
                  <w:iCs/>
                </w:rPr>
                <w:delText>”（</w:delText>
              </w:r>
            </w:del>
            <w:del w:id="1912" w:author="Microsoft" w:date="2015-09-17T11:43:00Z">
              <w:r w:rsidDel="00644214">
                <w:rPr>
                  <w:rFonts w:hint="eastAsia"/>
                  <w:iCs/>
                </w:rPr>
                <w:delText>packs</w:delText>
              </w:r>
            </w:del>
            <w:del w:id="1913" w:author="Microsoft" w:date="2015-10-10T15:42:00Z">
              <w:r w:rsidDel="0057668B">
                <w:rPr>
                  <w:rFonts w:hint="eastAsia"/>
                  <w:iCs/>
                </w:rPr>
                <w:delText>）</w:delText>
              </w:r>
            </w:del>
          </w:p>
          <w:p w:rsidR="0057668B" w:rsidRDefault="00CD5DAF" w:rsidP="0057668B">
            <w:pPr>
              <w:pStyle w:val="a8"/>
              <w:numPr>
                <w:ilvl w:val="0"/>
                <w:numId w:val="18"/>
              </w:numPr>
              <w:ind w:firstLineChars="0"/>
              <w:rPr>
                <w:ins w:id="1914" w:author="Microsoft" w:date="2015-10-10T15:42:00Z"/>
                <w:iCs/>
              </w:rPr>
            </w:pPr>
            <w:del w:id="1915" w:author="Microsoft" w:date="2015-10-10T15:42:00Z">
              <w:r w:rsidRPr="00A71B59" w:rsidDel="0057668B">
                <w:rPr>
                  <w:rFonts w:hint="eastAsia"/>
                  <w:iCs/>
                </w:rPr>
                <w:delText>金额</w:delText>
              </w:r>
              <w:r w:rsidRPr="00F12DD6" w:rsidDel="0057668B">
                <w:rPr>
                  <w:rFonts w:hint="eastAsia"/>
                  <w:iCs/>
                </w:rPr>
                <w:delText>（</w:delText>
              </w:r>
              <w:r w:rsidDel="0057668B">
                <w:rPr>
                  <w:rFonts w:hint="eastAsia"/>
                  <w:iCs/>
                </w:rPr>
                <w:delText>Value</w:delText>
              </w:r>
              <w:r w:rsidRPr="00F12DD6" w:rsidDel="0057668B">
                <w:rPr>
                  <w:rFonts w:hint="eastAsia"/>
                  <w:iCs/>
                </w:rPr>
                <w:delText>）</w:delText>
              </w:r>
              <w:r w:rsidRPr="00A71B59" w:rsidDel="0057668B">
                <w:rPr>
                  <w:iCs/>
                </w:rPr>
                <w:delText>：分方案显示</w:delText>
              </w:r>
              <w:r w:rsidRPr="00A71B59" w:rsidDel="0057668B">
                <w:rPr>
                  <w:rFonts w:hint="eastAsia"/>
                  <w:iCs/>
                </w:rPr>
                <w:delText>金额</w:delText>
              </w:r>
              <w:r w:rsidRPr="00A71B59" w:rsidDel="0057668B">
                <w:rPr>
                  <w:iCs/>
                </w:rPr>
                <w:delText>；</w:delText>
              </w:r>
              <w:r w:rsidDel="0057668B">
                <w:rPr>
                  <w:iCs/>
                </w:rPr>
                <w:delText>单位</w:delText>
              </w:r>
              <w:r w:rsidDel="0057668B">
                <w:rPr>
                  <w:rFonts w:hint="eastAsia"/>
                  <w:iCs/>
                </w:rPr>
                <w:delText>：</w:delText>
              </w:r>
              <w:r w:rsidDel="0057668B">
                <w:rPr>
                  <w:iCs/>
                </w:rPr>
                <w:delText>瑞尔</w:delText>
              </w:r>
              <w:r w:rsidDel="0057668B">
                <w:rPr>
                  <w:rFonts w:hint="eastAsia"/>
                  <w:iCs/>
                </w:rPr>
                <w:delText>（</w:delText>
              </w:r>
              <w:r w:rsidDel="0057668B">
                <w:rPr>
                  <w:rFonts w:hint="eastAsia"/>
                  <w:iCs/>
                </w:rPr>
                <w:delText>riels</w:delText>
              </w:r>
              <w:r w:rsidDel="0057668B">
                <w:rPr>
                  <w:rFonts w:hint="eastAsia"/>
                  <w:iCs/>
                </w:rPr>
                <w:delText>）</w:delText>
              </w:r>
            </w:del>
            <w:ins w:id="1916" w:author="Microsoft" w:date="2015-10-10T15:42:00Z">
              <w:r w:rsidR="0057668B" w:rsidRPr="00A71B59">
                <w:rPr>
                  <w:rFonts w:hint="eastAsia"/>
                  <w:iCs/>
                </w:rPr>
                <w:t>方案</w:t>
              </w:r>
              <w:r w:rsidR="0057668B" w:rsidRPr="00A71B59">
                <w:rPr>
                  <w:iCs/>
                </w:rPr>
                <w:t>名称</w:t>
              </w:r>
              <w:r w:rsidR="0057668B" w:rsidRPr="00F12DD6">
                <w:rPr>
                  <w:rFonts w:hint="eastAsia"/>
                  <w:iCs/>
                </w:rPr>
                <w:t>（</w:t>
              </w:r>
              <w:r w:rsidR="0057668B">
                <w:rPr>
                  <w:rFonts w:hint="eastAsia"/>
                  <w:iCs/>
                </w:rPr>
                <w:t>Plan</w:t>
              </w:r>
              <w:r w:rsidR="0057668B" w:rsidRPr="00F12DD6">
                <w:rPr>
                  <w:rFonts w:hint="eastAsia"/>
                  <w:iCs/>
                </w:rPr>
                <w:t>）</w:t>
              </w:r>
              <w:r w:rsidR="0057668B" w:rsidRPr="00A71B59">
                <w:rPr>
                  <w:iCs/>
                </w:rPr>
                <w:t>：</w:t>
              </w:r>
              <w:r w:rsidR="0057668B" w:rsidRPr="00A71B59">
                <w:rPr>
                  <w:rFonts w:hint="eastAsia"/>
                  <w:iCs/>
                </w:rPr>
                <w:t>下拉框</w:t>
              </w:r>
              <w:r w:rsidR="0057668B" w:rsidRPr="00A71B59">
                <w:rPr>
                  <w:iCs/>
                </w:rPr>
                <w:t>选择</w:t>
              </w:r>
            </w:ins>
          </w:p>
          <w:p w:rsidR="0057668B" w:rsidRPr="009F4629" w:rsidRDefault="0057668B" w:rsidP="0057668B">
            <w:pPr>
              <w:pStyle w:val="a8"/>
              <w:numPr>
                <w:ilvl w:val="0"/>
                <w:numId w:val="18"/>
              </w:numPr>
              <w:ind w:firstLineChars="0"/>
              <w:rPr>
                <w:ins w:id="1917" w:author="Microsoft" w:date="2015-10-10T15:42:00Z"/>
                <w:iCs/>
              </w:rPr>
            </w:pPr>
            <w:ins w:id="1918" w:author="Microsoft" w:date="2015-10-10T15:42:00Z">
              <w:r>
                <w:rPr>
                  <w:iCs/>
                </w:rPr>
                <w:t>本数</w:t>
              </w:r>
              <w:r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packs</w:t>
              </w:r>
              <w:r>
                <w:rPr>
                  <w:iCs/>
                </w:rPr>
                <w:t>）：</w:t>
              </w:r>
            </w:ins>
          </w:p>
          <w:p w:rsidR="0057668B" w:rsidRPr="009F4629" w:rsidRDefault="0057668B" w:rsidP="0057668B">
            <w:pPr>
              <w:pStyle w:val="a8"/>
              <w:numPr>
                <w:ilvl w:val="0"/>
                <w:numId w:val="18"/>
              </w:numPr>
              <w:ind w:firstLineChars="0"/>
              <w:rPr>
                <w:ins w:id="1919" w:author="Microsoft" w:date="2015-10-10T15:42:00Z"/>
                <w:iCs/>
              </w:rPr>
            </w:pPr>
            <w:ins w:id="1920" w:author="Microsoft" w:date="2015-10-10T15:42:00Z">
              <w:r>
                <w:rPr>
                  <w:rFonts w:hint="eastAsia"/>
                  <w:iCs/>
                </w:rPr>
                <w:t>张数</w:t>
              </w:r>
              <w:r w:rsidRPr="00A20341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Total Quantity</w:t>
              </w:r>
              <w:r w:rsidRPr="00A20341">
                <w:rPr>
                  <w:rFonts w:hint="eastAsia"/>
                  <w:iCs/>
                </w:rPr>
                <w:t>）</w:t>
              </w:r>
              <w:r w:rsidRPr="009F4629">
                <w:rPr>
                  <w:iCs/>
                </w:rPr>
                <w:t>：</w:t>
              </w:r>
              <w:r>
                <w:rPr>
                  <w:rFonts w:hint="eastAsia"/>
                  <w:iCs/>
                </w:rPr>
                <w:t>张（</w:t>
              </w:r>
              <w:r>
                <w:rPr>
                  <w:iCs/>
                </w:rPr>
                <w:t>tickets</w:t>
              </w:r>
              <w:r>
                <w:rPr>
                  <w:iCs/>
                </w:rPr>
                <w:t>）</w:t>
              </w:r>
              <w:r>
                <w:rPr>
                  <w:rFonts w:hint="eastAsia"/>
                  <w:iCs/>
                </w:rPr>
                <w:t>根据</w:t>
              </w:r>
              <w:r>
                <w:rPr>
                  <w:iCs/>
                </w:rPr>
                <w:t>本数</w:t>
              </w:r>
              <w:r>
                <w:rPr>
                  <w:rFonts w:hint="eastAsia"/>
                  <w:iCs/>
                </w:rPr>
                <w:t>计算</w:t>
              </w:r>
              <w:r>
                <w:rPr>
                  <w:iCs/>
                </w:rPr>
                <w:t>张数</w:t>
              </w:r>
            </w:ins>
          </w:p>
          <w:p w:rsidR="0057668B" w:rsidRPr="00A71B59" w:rsidDel="0057668B" w:rsidRDefault="0057668B" w:rsidP="0057668B">
            <w:pPr>
              <w:pStyle w:val="a8"/>
              <w:numPr>
                <w:ilvl w:val="0"/>
                <w:numId w:val="18"/>
              </w:numPr>
              <w:ind w:firstLineChars="0"/>
              <w:rPr>
                <w:del w:id="1921" w:author="Microsoft" w:date="2015-10-10T15:43:00Z"/>
                <w:iCs/>
              </w:rPr>
            </w:pPr>
            <w:ins w:id="1922" w:author="Microsoft" w:date="2015-10-10T15:42:00Z">
              <w:r w:rsidRPr="00A71B59">
                <w:rPr>
                  <w:rFonts w:hint="eastAsia"/>
                  <w:iCs/>
                </w:rPr>
                <w:t>金额</w:t>
              </w:r>
              <w:r w:rsidRPr="00F12DD6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Value</w:t>
              </w:r>
              <w:r w:rsidRPr="00F12DD6">
                <w:rPr>
                  <w:rFonts w:hint="eastAsia"/>
                  <w:iCs/>
                </w:rPr>
                <w:t>）</w:t>
              </w:r>
              <w:r w:rsidRPr="00A71B59">
                <w:rPr>
                  <w:iCs/>
                </w:rPr>
                <w:t>：分方案显示</w:t>
              </w:r>
              <w:r w:rsidRPr="00A71B59">
                <w:rPr>
                  <w:rFonts w:hint="eastAsia"/>
                  <w:iCs/>
                </w:rPr>
                <w:t>金额</w:t>
              </w:r>
              <w:r w:rsidRPr="00A71B59">
                <w:rPr>
                  <w:iCs/>
                </w:rPr>
                <w:t>；</w:t>
              </w:r>
              <w:r>
                <w:rPr>
                  <w:iCs/>
                </w:rPr>
                <w:t>单位</w:t>
              </w:r>
              <w:r>
                <w:rPr>
                  <w:rFonts w:hint="eastAsia"/>
                  <w:iCs/>
                </w:rPr>
                <w:t>：</w:t>
              </w:r>
              <w:r>
                <w:rPr>
                  <w:iCs/>
                </w:rPr>
                <w:t>瑞尔</w:t>
              </w:r>
              <w:r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riels</w:t>
              </w:r>
              <w:r>
                <w:rPr>
                  <w:rFonts w:hint="eastAsia"/>
                  <w:iCs/>
                </w:rPr>
                <w:t>）</w:t>
              </w:r>
            </w:ins>
          </w:p>
          <w:p w:rsidR="00CD5DAF" w:rsidRPr="0057668B" w:rsidDel="001A6CD9" w:rsidRDefault="00CD5DAF">
            <w:pPr>
              <w:pStyle w:val="a8"/>
              <w:numPr>
                <w:ilvl w:val="0"/>
                <w:numId w:val="18"/>
              </w:numPr>
              <w:ind w:firstLineChars="0"/>
              <w:rPr>
                <w:del w:id="1923" w:author="Microsoft" w:date="2015-09-21T13:55:00Z"/>
                <w:iCs/>
                <w:rPrChange w:id="1924" w:author="Microsoft" w:date="2015-10-10T15:43:00Z">
                  <w:rPr>
                    <w:del w:id="1925" w:author="Microsoft" w:date="2015-09-21T13:55:00Z"/>
                  </w:rPr>
                </w:rPrChange>
              </w:rPr>
            </w:pPr>
            <w:del w:id="1926" w:author="Microsoft" w:date="2015-09-21T13:55:00Z">
              <w:r w:rsidRPr="0057668B" w:rsidDel="001A6CD9">
                <w:rPr>
                  <w:rFonts w:hint="eastAsia"/>
                  <w:iCs/>
                  <w:rPrChange w:id="1927" w:author="Microsoft" w:date="2015-10-10T15:43:00Z">
                    <w:rPr>
                      <w:rFonts w:hint="eastAsia"/>
                    </w:rPr>
                  </w:rPrChange>
                </w:rPr>
                <w:delText>备注（</w:delText>
              </w:r>
              <w:r w:rsidRPr="0057668B" w:rsidDel="001A6CD9">
                <w:rPr>
                  <w:iCs/>
                  <w:rPrChange w:id="1928" w:author="Microsoft" w:date="2015-10-10T15:43:00Z">
                    <w:rPr/>
                  </w:rPrChange>
                </w:rPr>
                <w:delText>Remarks</w:delText>
              </w:r>
              <w:r w:rsidRPr="0057668B" w:rsidDel="001A6CD9">
                <w:rPr>
                  <w:rFonts w:hint="eastAsia"/>
                  <w:iCs/>
                  <w:rPrChange w:id="1929" w:author="Microsoft" w:date="2015-10-10T15:43:00Z">
                    <w:rPr>
                      <w:rFonts w:hint="eastAsia"/>
                    </w:rPr>
                  </w:rPrChange>
                </w:rPr>
                <w:delText>）：</w:delText>
              </w:r>
              <w:r w:rsidRPr="0057668B" w:rsidDel="001A6CD9">
                <w:rPr>
                  <w:iCs/>
                  <w:rPrChange w:id="1930" w:author="Microsoft" w:date="2015-10-10T15:43:00Z">
                    <w:rPr/>
                  </w:rPrChange>
                </w:rPr>
                <w:delText>1-500</w:delText>
              </w:r>
              <w:r w:rsidRPr="0057668B" w:rsidDel="001A6CD9">
                <w:rPr>
                  <w:rFonts w:hint="eastAsia"/>
                  <w:iCs/>
                  <w:rPrChange w:id="1931" w:author="Microsoft" w:date="2015-10-10T15:43:00Z">
                    <w:rPr>
                      <w:rFonts w:hint="eastAsia"/>
                    </w:rPr>
                  </w:rPrChange>
                </w:rPr>
                <w:delText>；</w:delText>
              </w:r>
            </w:del>
          </w:p>
          <w:p w:rsidR="001A6CD9" w:rsidRPr="001A6CD9" w:rsidRDefault="00CD5DAF">
            <w:pPr>
              <w:pStyle w:val="a8"/>
              <w:numPr>
                <w:ilvl w:val="0"/>
                <w:numId w:val="18"/>
              </w:numPr>
              <w:ind w:firstLineChars="0"/>
            </w:pPr>
            <w:del w:id="1932" w:author="Microsoft" w:date="2015-09-17T11:43:00Z">
              <w:r w:rsidRPr="00316439" w:rsidDel="00644214">
                <w:rPr>
                  <w:rFonts w:hint="eastAsia"/>
                </w:rPr>
                <w:delText>合计</w:delText>
              </w:r>
            </w:del>
            <w:del w:id="1933" w:author="Microsoft" w:date="2015-10-10T15:43:00Z">
              <w:r w:rsidRPr="00316439" w:rsidDel="0057668B">
                <w:delText>金额</w:delText>
              </w:r>
              <w:r w:rsidRPr="00F12DD6" w:rsidDel="0057668B">
                <w:rPr>
                  <w:rFonts w:hint="eastAsia"/>
                </w:rPr>
                <w:delText>（</w:delText>
              </w:r>
              <w:r w:rsidDel="0057668B">
                <w:rPr>
                  <w:rFonts w:hint="eastAsia"/>
                </w:rPr>
                <w:delText>Total Value</w:delText>
              </w:r>
              <w:r w:rsidRPr="00F12DD6" w:rsidDel="0057668B">
                <w:rPr>
                  <w:rFonts w:hint="eastAsia"/>
                </w:rPr>
                <w:delText>）</w:delText>
              </w:r>
              <w:r w:rsidRPr="00316439" w:rsidDel="0057668B">
                <w:delText>：所有方案合计</w:delText>
              </w:r>
              <w:r w:rsidRPr="00316439" w:rsidDel="0057668B">
                <w:rPr>
                  <w:rFonts w:hint="eastAsia"/>
                </w:rPr>
                <w:delText>金额（</w:delText>
              </w:r>
              <w:r w:rsidRPr="00316439" w:rsidDel="0057668B">
                <w:delText>瑞尔）</w:delText>
              </w:r>
            </w:del>
          </w:p>
        </w:tc>
      </w:tr>
      <w:tr w:rsidR="00CD5DAF" w:rsidRPr="00883F4B" w:rsidTr="00CD5DAF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CD5DAF" w:rsidRPr="00883F4B" w:rsidRDefault="00CD5DAF" w:rsidP="00CD5DAF">
            <w:r>
              <w:rPr>
                <w:rFonts w:hint="eastAsia"/>
              </w:rPr>
              <w:t>操作成功！（</w:t>
            </w:r>
            <w:r>
              <w:rPr>
                <w:rFonts w:hint="eastAsia"/>
              </w:rPr>
              <w:t>Your stock transfer has been successfully submitted!</w:t>
            </w:r>
            <w:r>
              <w:rPr>
                <w:rFonts w:hint="eastAsia"/>
              </w:rPr>
              <w:t>）</w:t>
            </w:r>
          </w:p>
        </w:tc>
      </w:tr>
      <w:tr w:rsidR="00CD5DAF" w:rsidRPr="00883F4B" w:rsidTr="00CD5DAF"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CD5DAF" w:rsidRPr="00FE4DC0" w:rsidRDefault="00CD5DAF" w:rsidP="00CD5DAF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CD5DAF" w:rsidRPr="00883F4B" w:rsidTr="00CD5DAF"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CD5DAF" w:rsidRPr="00883F4B" w:rsidRDefault="00C45DF8" w:rsidP="00CD5DAF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调拨</w:t>
            </w:r>
            <w:r>
              <w:rPr>
                <w:bCs/>
                <w:iCs/>
              </w:rPr>
              <w:t>单已审批的状态不可进行修改；</w:t>
            </w:r>
          </w:p>
        </w:tc>
      </w:tr>
      <w:tr w:rsidR="00CD5DAF" w:rsidRPr="00883F4B" w:rsidTr="00CD5DAF">
        <w:tc>
          <w:tcPr>
            <w:tcW w:w="1384" w:type="dxa"/>
            <w:shd w:val="clear" w:color="auto" w:fill="D9D9D9"/>
            <w:vAlign w:val="center"/>
          </w:tcPr>
          <w:p w:rsidR="00CD5DAF" w:rsidRPr="00883F4B" w:rsidRDefault="00CD5DAF" w:rsidP="00CD5DAF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CD5DAF" w:rsidRPr="00883F4B" w:rsidRDefault="00CD5DAF" w:rsidP="00CD5DAF">
            <w:r>
              <w:rPr>
                <w:rFonts w:hint="eastAsia"/>
              </w:rPr>
              <w:t>无</w:t>
            </w:r>
          </w:p>
        </w:tc>
      </w:tr>
    </w:tbl>
    <w:p w:rsidR="00CD5DAF" w:rsidRPr="00CD5DAF" w:rsidRDefault="00CD5DAF" w:rsidP="00CD5DAF">
      <w:pPr>
        <w:pStyle w:val="a0"/>
      </w:pPr>
    </w:p>
    <w:p w:rsidR="00B2149B" w:rsidRDefault="00B2149B">
      <w:pPr>
        <w:pStyle w:val="3"/>
      </w:pPr>
      <w:bookmarkStart w:id="1934" w:name="_Toc447205898"/>
      <w:r>
        <w:rPr>
          <w:rFonts w:hint="eastAsia"/>
        </w:rPr>
        <w:t>调拨单</w:t>
      </w:r>
      <w:r>
        <w:t>详情</w:t>
      </w:r>
      <w:r w:rsidR="00323126" w:rsidRPr="00323126">
        <w:rPr>
          <w:rFonts w:hint="eastAsia"/>
        </w:rPr>
        <w:t>（</w:t>
      </w:r>
      <w:r w:rsidR="00376757">
        <w:rPr>
          <w:rFonts w:hint="eastAsia"/>
        </w:rPr>
        <w:t>Stock Transfer Details</w:t>
      </w:r>
      <w:r w:rsidR="00323126" w:rsidRPr="00323126">
        <w:rPr>
          <w:rFonts w:hint="eastAsia"/>
        </w:rPr>
        <w:t>）</w:t>
      </w:r>
      <w:bookmarkEnd w:id="1934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B2149B" w:rsidRPr="00883F4B" w:rsidTr="00B2149B">
        <w:tc>
          <w:tcPr>
            <w:tcW w:w="1384" w:type="dxa"/>
            <w:shd w:val="clear" w:color="auto" w:fill="D9D9D9"/>
            <w:vAlign w:val="center"/>
          </w:tcPr>
          <w:p w:rsidR="00B2149B" w:rsidRPr="00883F4B" w:rsidRDefault="00B2149B" w:rsidP="00B2149B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B2149B" w:rsidRPr="00883F4B" w:rsidRDefault="008E5A19" w:rsidP="00B2149B">
            <w:pPr>
              <w:rPr>
                <w:iCs/>
              </w:rPr>
            </w:pPr>
            <w:r>
              <w:rPr>
                <w:iCs/>
              </w:rPr>
              <w:t>Jk033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B2149B" w:rsidRPr="00883F4B" w:rsidRDefault="00B2149B" w:rsidP="00B2149B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B2149B" w:rsidRPr="00883F4B" w:rsidRDefault="00B2149B" w:rsidP="00B2149B">
            <w:pPr>
              <w:rPr>
                <w:iCs/>
              </w:rPr>
            </w:pPr>
          </w:p>
        </w:tc>
      </w:tr>
      <w:tr w:rsidR="00B2149B" w:rsidRPr="00883F4B" w:rsidTr="00B2149B">
        <w:tc>
          <w:tcPr>
            <w:tcW w:w="1384" w:type="dxa"/>
            <w:shd w:val="clear" w:color="auto" w:fill="D9D9D9"/>
            <w:vAlign w:val="center"/>
          </w:tcPr>
          <w:p w:rsidR="00B2149B" w:rsidRPr="00883F4B" w:rsidRDefault="00B2149B" w:rsidP="00B2149B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B2149B" w:rsidRPr="00883F4B" w:rsidRDefault="00B2149B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调拨单详情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B2149B" w:rsidRPr="00883F4B" w:rsidRDefault="00B2149B" w:rsidP="00B2149B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B2149B" w:rsidRPr="00883F4B" w:rsidRDefault="00B2149B" w:rsidP="00B2149B">
            <w:pPr>
              <w:rPr>
                <w:iCs/>
              </w:rPr>
            </w:pPr>
          </w:p>
        </w:tc>
      </w:tr>
      <w:tr w:rsidR="00B2149B" w:rsidRPr="00883F4B" w:rsidTr="00B2149B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B2149B" w:rsidRPr="00883F4B" w:rsidRDefault="00B2149B" w:rsidP="00B2149B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B2149B" w:rsidRPr="00883F4B" w:rsidRDefault="00B2149B" w:rsidP="00B2149B">
            <w:r>
              <w:rPr>
                <w:rFonts w:hint="eastAsia"/>
              </w:rPr>
              <w:t>代理商，分公司，总公司之间进行彩票调拨。</w:t>
            </w:r>
          </w:p>
        </w:tc>
      </w:tr>
      <w:tr w:rsidR="00B2149B" w:rsidRPr="00883F4B" w:rsidTr="00B2149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B2149B" w:rsidRPr="00883F4B" w:rsidRDefault="00B2149B" w:rsidP="00B2149B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B2149B" w:rsidRDefault="00B2149B" w:rsidP="009B37C1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调拨单编号</w:t>
            </w:r>
            <w:r w:rsidR="00F12DD6" w:rsidRPr="00F12DD6">
              <w:rPr>
                <w:rFonts w:hint="eastAsia"/>
                <w:iCs/>
              </w:rPr>
              <w:t>（</w:t>
            </w:r>
            <w:r w:rsidR="008002AC">
              <w:rPr>
                <w:rFonts w:hint="eastAsia"/>
                <w:iCs/>
              </w:rPr>
              <w:t>Stock Transfer</w:t>
            </w:r>
            <w:r w:rsidR="00F12DD6" w:rsidRPr="00F12DD6">
              <w:rPr>
                <w:rFonts w:hint="eastAsia"/>
                <w:iCs/>
              </w:rPr>
              <w:t>）</w:t>
            </w:r>
            <w:r>
              <w:t>：</w:t>
            </w:r>
            <w:r>
              <w:rPr>
                <w:rFonts w:hint="eastAsia"/>
              </w:rPr>
              <w:t>B</w:t>
            </w:r>
            <w:r>
              <w:t>+</w:t>
            </w:r>
            <w:r>
              <w:rPr>
                <w:rFonts w:hint="eastAsia"/>
              </w:rPr>
              <w:t>年月日</w:t>
            </w:r>
            <w:r>
              <w:t xml:space="preserve">+001 </w:t>
            </w:r>
            <w:r>
              <w:rPr>
                <w:rFonts w:hint="eastAsia"/>
              </w:rPr>
              <w:t>例</w:t>
            </w:r>
            <w:r>
              <w:t>：</w:t>
            </w:r>
            <w:r>
              <w:rPr>
                <w:rFonts w:hint="eastAsia"/>
              </w:rPr>
              <w:t>B20150825001</w:t>
            </w:r>
          </w:p>
          <w:p w:rsidR="00B2149B" w:rsidRDefault="00B2149B" w:rsidP="009B37C1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申请日期</w:t>
            </w:r>
            <w:r w:rsidR="00F12DD6" w:rsidRPr="00F12DD6">
              <w:rPr>
                <w:rFonts w:hint="eastAsia"/>
                <w:iCs/>
              </w:rPr>
              <w:t>（</w:t>
            </w:r>
            <w:r w:rsidR="008002AC">
              <w:rPr>
                <w:rFonts w:hint="eastAsia"/>
                <w:iCs/>
              </w:rPr>
              <w:t>Date</w:t>
            </w:r>
            <w:r w:rsidR="00F12DD6" w:rsidRPr="00F12DD6">
              <w:rPr>
                <w:rFonts w:hint="eastAsia"/>
                <w:iCs/>
              </w:rPr>
              <w:t>）</w:t>
            </w:r>
            <w:r>
              <w:t>：年月日</w:t>
            </w:r>
            <w:r>
              <w:rPr>
                <w:rFonts w:hint="eastAsia"/>
              </w:rPr>
              <w:t>，</w:t>
            </w:r>
            <w:r>
              <w:t>时分秒</w:t>
            </w:r>
          </w:p>
          <w:p w:rsidR="00B2149B" w:rsidRDefault="0009004B" w:rsidP="009B37C1">
            <w:pPr>
              <w:pStyle w:val="a8"/>
              <w:numPr>
                <w:ilvl w:val="0"/>
                <w:numId w:val="17"/>
              </w:numPr>
              <w:ind w:firstLineChars="0"/>
              <w:rPr>
                <w:iCs/>
              </w:rPr>
            </w:pPr>
            <w:ins w:id="1935" w:author="Microsoft" w:date="2015-10-10T14:44:00Z">
              <w:r>
                <w:rPr>
                  <w:rFonts w:hint="eastAsia"/>
                  <w:iCs/>
                </w:rPr>
                <w:t>申请</w:t>
              </w:r>
            </w:ins>
            <w:del w:id="1936" w:author="Microsoft" w:date="2015-10-10T14:44:00Z">
              <w:r w:rsidR="00B2149B" w:rsidDel="0009004B">
                <w:rPr>
                  <w:rFonts w:hint="eastAsia"/>
                  <w:iCs/>
                </w:rPr>
                <w:delText>提交</w:delText>
              </w:r>
            </w:del>
            <w:r w:rsidR="00B2149B">
              <w:rPr>
                <w:rFonts w:hint="eastAsia"/>
                <w:iCs/>
              </w:rPr>
              <w:t>人</w:t>
            </w:r>
            <w:r w:rsidR="00F12DD6" w:rsidRPr="00F12DD6">
              <w:rPr>
                <w:rFonts w:hint="eastAsia"/>
                <w:iCs/>
              </w:rPr>
              <w:t>（</w:t>
            </w:r>
            <w:r w:rsidR="008002AC">
              <w:rPr>
                <w:rFonts w:hint="eastAsia"/>
                <w:iCs/>
              </w:rPr>
              <w:t>Submitted By</w:t>
            </w:r>
            <w:r w:rsidR="00F12DD6" w:rsidRPr="00F12DD6">
              <w:rPr>
                <w:rFonts w:hint="eastAsia"/>
                <w:iCs/>
              </w:rPr>
              <w:t>）</w:t>
            </w:r>
            <w:r w:rsidR="00B2149B">
              <w:rPr>
                <w:iCs/>
              </w:rPr>
              <w:t>：当前</w:t>
            </w:r>
            <w:r w:rsidR="00B2149B">
              <w:rPr>
                <w:rFonts w:hint="eastAsia"/>
                <w:iCs/>
              </w:rPr>
              <w:t>填写</w:t>
            </w:r>
            <w:r w:rsidR="00D33AB2">
              <w:rPr>
                <w:rFonts w:hint="eastAsia"/>
                <w:iCs/>
              </w:rPr>
              <w:t>调拨</w:t>
            </w:r>
            <w:r w:rsidR="00B2149B">
              <w:rPr>
                <w:iCs/>
              </w:rPr>
              <w:t>单</w:t>
            </w:r>
            <w:r w:rsidR="00B2149B">
              <w:rPr>
                <w:rFonts w:hint="eastAsia"/>
                <w:iCs/>
              </w:rPr>
              <w:t>的</w:t>
            </w:r>
            <w:r w:rsidR="00B2149B">
              <w:rPr>
                <w:iCs/>
              </w:rPr>
              <w:t>用户名；</w:t>
            </w:r>
            <w:r w:rsidR="00B2149B">
              <w:rPr>
                <w:rFonts w:hint="eastAsia"/>
                <w:iCs/>
              </w:rPr>
              <w:t>，</w:t>
            </w:r>
            <w:r w:rsidR="00B2149B">
              <w:rPr>
                <w:iCs/>
              </w:rPr>
              <w:t>可修改</w:t>
            </w:r>
            <w:r w:rsidR="00B2149B">
              <w:rPr>
                <w:rFonts w:hint="eastAsia"/>
                <w:iCs/>
              </w:rPr>
              <w:t>；</w:t>
            </w:r>
            <w:r w:rsidR="00B2149B">
              <w:rPr>
                <w:rFonts w:hint="eastAsia"/>
                <w:iCs/>
              </w:rPr>
              <w:t>1-</w:t>
            </w:r>
            <w:r w:rsidR="00B2149B">
              <w:rPr>
                <w:iCs/>
              </w:rPr>
              <w:t>200</w:t>
            </w:r>
            <w:r w:rsidR="00B2149B">
              <w:rPr>
                <w:rFonts w:hint="eastAsia"/>
                <w:iCs/>
              </w:rPr>
              <w:t>；</w:t>
            </w:r>
          </w:p>
          <w:p w:rsidR="00B2149B" w:rsidRDefault="00B2149B" w:rsidP="009B37C1">
            <w:pPr>
              <w:pStyle w:val="a8"/>
              <w:numPr>
                <w:ilvl w:val="0"/>
                <w:numId w:val="1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发货</w:t>
            </w:r>
            <w:r>
              <w:rPr>
                <w:iCs/>
              </w:rPr>
              <w:t>单位</w:t>
            </w:r>
            <w:r w:rsidR="00F12DD6" w:rsidRPr="00F12DD6">
              <w:rPr>
                <w:rFonts w:hint="eastAsia"/>
                <w:iCs/>
              </w:rPr>
              <w:t>（</w:t>
            </w:r>
            <w:r w:rsidR="002941CB">
              <w:rPr>
                <w:rFonts w:hint="eastAsia"/>
                <w:iCs/>
              </w:rPr>
              <w:t xml:space="preserve">Delivering </w:t>
            </w:r>
            <w:r w:rsidR="00422715">
              <w:rPr>
                <w:rFonts w:hint="eastAsia"/>
                <w:iCs/>
              </w:rPr>
              <w:t>Unit</w:t>
            </w:r>
            <w:r w:rsidR="00F12DD6" w:rsidRPr="00F12DD6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下拉</w:t>
            </w:r>
            <w:r>
              <w:rPr>
                <w:iCs/>
              </w:rPr>
              <w:t>列表选择；</w:t>
            </w:r>
          </w:p>
          <w:p w:rsidR="004747D0" w:rsidRDefault="004747D0" w:rsidP="009B37C1">
            <w:pPr>
              <w:pStyle w:val="a8"/>
              <w:numPr>
                <w:ilvl w:val="0"/>
                <w:numId w:val="17"/>
              </w:numPr>
              <w:ind w:firstLineChars="0"/>
              <w:rPr>
                <w:iCs/>
              </w:rPr>
            </w:pPr>
            <w:r>
              <w:rPr>
                <w:iCs/>
              </w:rPr>
              <w:t>发货人</w:t>
            </w:r>
            <w:r w:rsidR="00F12DD6" w:rsidRPr="00F12DD6">
              <w:rPr>
                <w:rFonts w:hint="eastAsia"/>
                <w:iCs/>
              </w:rPr>
              <w:t>（</w:t>
            </w:r>
            <w:r w:rsidR="00623F05">
              <w:rPr>
                <w:rFonts w:hint="eastAsia"/>
                <w:iCs/>
              </w:rPr>
              <w:t>Processed By</w:t>
            </w:r>
            <w:r w:rsidR="00F12DD6" w:rsidRPr="00F12DD6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 w:rsidR="00DF1915">
              <w:rPr>
                <w:rFonts w:hint="eastAsia"/>
                <w:iCs/>
              </w:rPr>
              <w:t>1-20</w:t>
            </w:r>
            <w:r w:rsidR="00D33AB2">
              <w:rPr>
                <w:rFonts w:hint="eastAsia"/>
                <w:iCs/>
              </w:rPr>
              <w:t>；</w:t>
            </w:r>
            <w:r w:rsidR="00D33AB2">
              <w:rPr>
                <w:iCs/>
              </w:rPr>
              <w:t>发货单位的仓库管理员；</w:t>
            </w:r>
            <w:r w:rsidR="00D33AB2">
              <w:rPr>
                <w:rFonts w:hint="eastAsia"/>
                <w:iCs/>
              </w:rPr>
              <w:t>即</w:t>
            </w:r>
            <w:r w:rsidR="00D33AB2">
              <w:rPr>
                <w:iCs/>
              </w:rPr>
              <w:t>出库人</w:t>
            </w:r>
            <w:ins w:id="1937" w:author="Microsoft" w:date="2015-10-21T17:39:00Z">
              <w:r w:rsidR="00B71444">
                <w:rPr>
                  <w:rFonts w:hint="eastAsia"/>
                  <w:iCs/>
                </w:rPr>
                <w:t>真实</w:t>
              </w:r>
              <w:r w:rsidR="00B71444">
                <w:rPr>
                  <w:iCs/>
                </w:rPr>
                <w:t>姓名</w:t>
              </w:r>
            </w:ins>
            <w:r w:rsidR="00D33AB2">
              <w:rPr>
                <w:iCs/>
              </w:rPr>
              <w:t>；</w:t>
            </w:r>
          </w:p>
          <w:p w:rsidR="00B2149B" w:rsidRDefault="00B2149B" w:rsidP="009B37C1">
            <w:pPr>
              <w:pStyle w:val="a8"/>
              <w:numPr>
                <w:ilvl w:val="0"/>
                <w:numId w:val="1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收货</w:t>
            </w:r>
            <w:r>
              <w:rPr>
                <w:iCs/>
              </w:rPr>
              <w:t>单位</w:t>
            </w:r>
            <w:r w:rsidR="00F12DD6" w:rsidRPr="00F12DD6">
              <w:rPr>
                <w:rFonts w:hint="eastAsia"/>
                <w:iCs/>
              </w:rPr>
              <w:t>（</w:t>
            </w:r>
            <w:r w:rsidR="00422715">
              <w:rPr>
                <w:rFonts w:hint="eastAsia"/>
                <w:iCs/>
              </w:rPr>
              <w:t>Receiving Uni</w:t>
            </w:r>
            <w:r w:rsidR="008E6E02">
              <w:rPr>
                <w:rFonts w:hint="eastAsia"/>
                <w:iCs/>
              </w:rPr>
              <w:t>t</w:t>
            </w:r>
            <w:r w:rsidR="00F12DD6" w:rsidRPr="00F12DD6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下拉列表</w:t>
            </w:r>
            <w:r>
              <w:rPr>
                <w:iCs/>
              </w:rPr>
              <w:t>选择</w:t>
            </w:r>
          </w:p>
          <w:p w:rsidR="004747D0" w:rsidRDefault="004747D0" w:rsidP="009B37C1">
            <w:pPr>
              <w:pStyle w:val="a8"/>
              <w:numPr>
                <w:ilvl w:val="0"/>
                <w:numId w:val="17"/>
              </w:numPr>
              <w:ind w:firstLineChars="0"/>
              <w:rPr>
                <w:iCs/>
              </w:rPr>
            </w:pPr>
            <w:r>
              <w:rPr>
                <w:iCs/>
              </w:rPr>
              <w:t>收货人</w:t>
            </w:r>
            <w:r w:rsidR="00F12DD6" w:rsidRPr="00F12DD6">
              <w:rPr>
                <w:rFonts w:hint="eastAsia"/>
                <w:iCs/>
              </w:rPr>
              <w:t>（</w:t>
            </w:r>
            <w:r w:rsidR="008E6E02" w:rsidRPr="008E6E02">
              <w:rPr>
                <w:rFonts w:hint="eastAsia"/>
                <w:iCs/>
              </w:rPr>
              <w:t>Received By</w:t>
            </w:r>
            <w:r w:rsidR="00F12DD6" w:rsidRPr="00F12DD6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 w:rsidR="00DF1915">
              <w:rPr>
                <w:rFonts w:hint="eastAsia"/>
                <w:iCs/>
              </w:rPr>
              <w:t>1-20</w:t>
            </w:r>
            <w:r w:rsidR="00D33AB2">
              <w:rPr>
                <w:rFonts w:hint="eastAsia"/>
                <w:iCs/>
              </w:rPr>
              <w:t>；</w:t>
            </w:r>
            <w:r w:rsidR="00D33AB2">
              <w:rPr>
                <w:iCs/>
              </w:rPr>
              <w:t>收货单位的仓库管理员，即入库人</w:t>
            </w:r>
            <w:ins w:id="1938" w:author="Microsoft" w:date="2015-10-21T17:39:00Z">
              <w:r w:rsidR="00B71444">
                <w:rPr>
                  <w:rFonts w:hint="eastAsia"/>
                  <w:iCs/>
                </w:rPr>
                <w:t>真实</w:t>
              </w:r>
              <w:r w:rsidR="00B71444">
                <w:rPr>
                  <w:iCs/>
                </w:rPr>
                <w:t>姓名</w:t>
              </w:r>
            </w:ins>
            <w:r w:rsidR="00D33AB2">
              <w:rPr>
                <w:iCs/>
              </w:rPr>
              <w:t>；</w:t>
            </w:r>
          </w:p>
          <w:p w:rsidR="00B2149B" w:rsidRDefault="00B2149B" w:rsidP="009B37C1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发货</w:t>
            </w:r>
            <w:r>
              <w:t>时间</w:t>
            </w:r>
            <w:r w:rsidR="00F12DD6" w:rsidRPr="00F12DD6">
              <w:rPr>
                <w:rFonts w:hint="eastAsia"/>
                <w:iCs/>
              </w:rPr>
              <w:t>（</w:t>
            </w:r>
            <w:r w:rsidR="005B40EB">
              <w:rPr>
                <w:rFonts w:hint="eastAsia"/>
                <w:iCs/>
              </w:rPr>
              <w:t xml:space="preserve">Date of </w:t>
            </w:r>
            <w:r w:rsidR="005404A3">
              <w:rPr>
                <w:rFonts w:hint="eastAsia"/>
                <w:iCs/>
              </w:rPr>
              <w:t>Delivery</w:t>
            </w:r>
            <w:r w:rsidR="00F12DD6" w:rsidRPr="00F12DD6">
              <w:rPr>
                <w:rFonts w:hint="eastAsia"/>
                <w:iCs/>
              </w:rPr>
              <w:t>）</w:t>
            </w:r>
            <w:r>
              <w:t>：年月日，时分秒</w:t>
            </w:r>
            <w:r w:rsidR="006E21C9">
              <w:rPr>
                <w:rFonts w:hint="eastAsia"/>
              </w:rPr>
              <w:t>（已</w:t>
            </w:r>
            <w:r w:rsidR="006E21C9">
              <w:t>发货状态</w:t>
            </w:r>
            <w:r w:rsidR="006E21C9">
              <w:rPr>
                <w:rFonts w:hint="eastAsia"/>
              </w:rPr>
              <w:t>下查看</w:t>
            </w:r>
            <w:r w:rsidR="006E21C9">
              <w:t>）</w:t>
            </w:r>
          </w:p>
          <w:p w:rsidR="00B2149B" w:rsidRDefault="00B2149B" w:rsidP="009B37C1">
            <w:pPr>
              <w:pStyle w:val="a8"/>
              <w:numPr>
                <w:ilvl w:val="0"/>
                <w:numId w:val="17"/>
              </w:numPr>
              <w:ind w:firstLineChars="0"/>
              <w:rPr>
                <w:ins w:id="1939" w:author="Microsoft" w:date="2015-10-10T15:45:00Z"/>
              </w:rPr>
            </w:pPr>
            <w:r>
              <w:rPr>
                <w:rFonts w:hint="eastAsia"/>
              </w:rPr>
              <w:t>收货</w:t>
            </w:r>
            <w:r>
              <w:t>时间</w:t>
            </w:r>
            <w:r w:rsidR="00F12DD6" w:rsidRPr="00F12DD6">
              <w:rPr>
                <w:rFonts w:hint="eastAsia"/>
                <w:iCs/>
              </w:rPr>
              <w:t>（</w:t>
            </w:r>
            <w:r w:rsidR="005B40EB">
              <w:rPr>
                <w:rFonts w:hint="eastAsia"/>
                <w:iCs/>
              </w:rPr>
              <w:t>Date of Receipt</w:t>
            </w:r>
            <w:r w:rsidR="00F12DD6" w:rsidRPr="00F12DD6">
              <w:rPr>
                <w:rFonts w:hint="eastAsia"/>
                <w:iCs/>
              </w:rPr>
              <w:t>）</w:t>
            </w:r>
            <w:r>
              <w:t>：年月日，时分秒</w:t>
            </w:r>
            <w:r w:rsidR="006E21C9">
              <w:rPr>
                <w:rFonts w:hint="eastAsia"/>
              </w:rPr>
              <w:t>（已</w:t>
            </w:r>
            <w:r w:rsidR="006E21C9">
              <w:t>收货状态下查看）</w:t>
            </w:r>
          </w:p>
          <w:p w:rsidR="009B37C1" w:rsidRDefault="009B37C1" w:rsidP="009B37C1">
            <w:pPr>
              <w:pStyle w:val="a8"/>
              <w:numPr>
                <w:ilvl w:val="0"/>
                <w:numId w:val="17"/>
              </w:numPr>
              <w:ind w:firstLineChars="0"/>
              <w:rPr>
                <w:ins w:id="1940" w:author="Microsoft" w:date="2015-10-10T15:45:00Z"/>
              </w:rPr>
            </w:pPr>
            <w:ins w:id="1941" w:author="Microsoft" w:date="2015-10-10T15:45:00Z">
              <w:r>
                <w:rPr>
                  <w:rFonts w:hint="eastAsia"/>
                </w:rPr>
                <w:t>总</w:t>
              </w:r>
            </w:ins>
            <w:ins w:id="1942" w:author="Microsoft" w:date="2015-10-10T15:46:00Z">
              <w:r>
                <w:rPr>
                  <w:rFonts w:hint="eastAsia"/>
                </w:rPr>
                <w:t>张</w:t>
              </w:r>
              <w:r>
                <w:t>数：</w:t>
              </w:r>
            </w:ins>
          </w:p>
          <w:p w:rsidR="009B37C1" w:rsidRDefault="009B37C1" w:rsidP="009B37C1">
            <w:pPr>
              <w:pStyle w:val="a8"/>
              <w:numPr>
                <w:ilvl w:val="0"/>
                <w:numId w:val="17"/>
              </w:numPr>
              <w:ind w:firstLineChars="0"/>
              <w:rPr>
                <w:ins w:id="1943" w:author="Microsoft" w:date="2015-10-10T15:45:00Z"/>
                <w:iCs/>
              </w:rPr>
            </w:pPr>
            <w:ins w:id="1944" w:author="Microsoft" w:date="2015-10-10T15:45:00Z">
              <w:r>
                <w:rPr>
                  <w:rFonts w:hint="eastAsia"/>
                  <w:iCs/>
                </w:rPr>
                <w:t>总</w:t>
              </w:r>
              <w:r w:rsidRPr="00316439">
                <w:rPr>
                  <w:iCs/>
                </w:rPr>
                <w:t>金额</w:t>
              </w:r>
              <w:r w:rsidRPr="00F12DD6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Total Value</w:t>
              </w:r>
              <w:r w:rsidRPr="00F12DD6">
                <w:rPr>
                  <w:rFonts w:hint="eastAsia"/>
                  <w:iCs/>
                </w:rPr>
                <w:t>）</w:t>
              </w:r>
              <w:r w:rsidRPr="00316439">
                <w:rPr>
                  <w:iCs/>
                </w:rPr>
                <w:t>：所有方案合计</w:t>
              </w:r>
              <w:r w:rsidRPr="00316439">
                <w:rPr>
                  <w:rFonts w:hint="eastAsia"/>
                  <w:iCs/>
                </w:rPr>
                <w:t>金额（</w:t>
              </w:r>
              <w:r w:rsidRPr="00316439">
                <w:rPr>
                  <w:iCs/>
                </w:rPr>
                <w:t>瑞尔）</w:t>
              </w:r>
            </w:ins>
          </w:p>
          <w:p w:rsidR="009B37C1" w:rsidRPr="00B2149B" w:rsidRDefault="009B37C1" w:rsidP="009B37C1">
            <w:pPr>
              <w:pStyle w:val="a8"/>
              <w:numPr>
                <w:ilvl w:val="0"/>
                <w:numId w:val="17"/>
              </w:numPr>
              <w:ind w:firstLineChars="0"/>
            </w:pPr>
            <w:ins w:id="1945" w:author="Microsoft" w:date="2015-10-10T15:45:00Z">
              <w:r w:rsidRPr="00A71B59">
                <w:rPr>
                  <w:rFonts w:hint="eastAsia"/>
                  <w:iCs/>
                </w:rPr>
                <w:t>备注</w:t>
              </w:r>
              <w:r w:rsidRPr="00F12DD6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Remarks</w:t>
              </w:r>
              <w:r w:rsidRPr="00F12DD6">
                <w:rPr>
                  <w:rFonts w:hint="eastAsia"/>
                  <w:iCs/>
                </w:rPr>
                <w:t>）</w:t>
              </w:r>
              <w:r w:rsidRPr="00A71B59">
                <w:rPr>
                  <w:iCs/>
                </w:rPr>
                <w:t>：</w:t>
              </w:r>
              <w:r w:rsidRPr="00A71B59">
                <w:rPr>
                  <w:rFonts w:hint="eastAsia"/>
                  <w:iCs/>
                </w:rPr>
                <w:t>1</w:t>
              </w:r>
              <w:r>
                <w:rPr>
                  <w:iCs/>
                </w:rPr>
                <w:t>-5</w:t>
              </w:r>
              <w:r w:rsidRPr="00A71B59">
                <w:rPr>
                  <w:iCs/>
                </w:rPr>
                <w:t>00</w:t>
              </w:r>
              <w:r>
                <w:rPr>
                  <w:rFonts w:hint="eastAsia"/>
                  <w:iCs/>
                </w:rPr>
                <w:t>；</w:t>
              </w:r>
            </w:ins>
          </w:p>
          <w:p w:rsidR="00B2149B" w:rsidRPr="00F15BAF" w:rsidRDefault="00B2149B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详细内容列表</w:t>
            </w:r>
            <w:r>
              <w:rPr>
                <w:iCs/>
              </w:rPr>
              <w:t>：</w:t>
            </w:r>
          </w:p>
          <w:p w:rsidR="009B37C1" w:rsidRDefault="009B37C1" w:rsidP="009B37C1">
            <w:pPr>
              <w:pStyle w:val="a8"/>
              <w:numPr>
                <w:ilvl w:val="0"/>
                <w:numId w:val="17"/>
              </w:numPr>
              <w:ind w:firstLineChars="0"/>
              <w:rPr>
                <w:ins w:id="1946" w:author="Microsoft" w:date="2015-10-10T15:45:00Z"/>
                <w:iCs/>
              </w:rPr>
            </w:pPr>
            <w:ins w:id="1947" w:author="Microsoft" w:date="2015-10-10T15:45:00Z">
              <w:r w:rsidRPr="00A71B59">
                <w:rPr>
                  <w:rFonts w:hint="eastAsia"/>
                  <w:iCs/>
                </w:rPr>
                <w:t>方案</w:t>
              </w:r>
              <w:r w:rsidRPr="00A71B59">
                <w:rPr>
                  <w:iCs/>
                </w:rPr>
                <w:t>名称</w:t>
              </w:r>
              <w:r w:rsidRPr="00F12DD6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Plan</w:t>
              </w:r>
              <w:r w:rsidRPr="00F12DD6">
                <w:rPr>
                  <w:rFonts w:hint="eastAsia"/>
                  <w:iCs/>
                </w:rPr>
                <w:t>）</w:t>
              </w:r>
              <w:r w:rsidRPr="00A71B59">
                <w:rPr>
                  <w:iCs/>
                </w:rPr>
                <w:t>：</w:t>
              </w:r>
              <w:r w:rsidRPr="00A71B59">
                <w:rPr>
                  <w:rFonts w:hint="eastAsia"/>
                  <w:iCs/>
                </w:rPr>
                <w:t>下拉框</w:t>
              </w:r>
              <w:r w:rsidRPr="00A71B59">
                <w:rPr>
                  <w:iCs/>
                </w:rPr>
                <w:t>选择</w:t>
              </w:r>
            </w:ins>
          </w:p>
          <w:p w:rsidR="009B37C1" w:rsidRPr="009F4629" w:rsidRDefault="009B37C1" w:rsidP="009B37C1">
            <w:pPr>
              <w:pStyle w:val="a8"/>
              <w:numPr>
                <w:ilvl w:val="0"/>
                <w:numId w:val="17"/>
              </w:numPr>
              <w:ind w:firstLineChars="0"/>
              <w:rPr>
                <w:ins w:id="1948" w:author="Microsoft" w:date="2015-10-10T15:45:00Z"/>
                <w:iCs/>
              </w:rPr>
            </w:pPr>
            <w:ins w:id="1949" w:author="Microsoft" w:date="2015-10-10T15:45:00Z">
              <w:r>
                <w:rPr>
                  <w:iCs/>
                </w:rPr>
                <w:t>本数</w:t>
              </w:r>
              <w:r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packs</w:t>
              </w:r>
              <w:r>
                <w:rPr>
                  <w:iCs/>
                </w:rPr>
                <w:t>）：</w:t>
              </w:r>
            </w:ins>
          </w:p>
          <w:p w:rsidR="009B37C1" w:rsidRPr="009F4629" w:rsidRDefault="009B37C1" w:rsidP="009B37C1">
            <w:pPr>
              <w:pStyle w:val="a8"/>
              <w:numPr>
                <w:ilvl w:val="0"/>
                <w:numId w:val="17"/>
              </w:numPr>
              <w:ind w:firstLineChars="0"/>
              <w:rPr>
                <w:ins w:id="1950" w:author="Microsoft" w:date="2015-10-10T15:45:00Z"/>
                <w:iCs/>
              </w:rPr>
            </w:pPr>
            <w:ins w:id="1951" w:author="Microsoft" w:date="2015-10-10T15:45:00Z">
              <w:r>
                <w:rPr>
                  <w:rFonts w:hint="eastAsia"/>
                  <w:iCs/>
                </w:rPr>
                <w:t>张数</w:t>
              </w:r>
              <w:r w:rsidRPr="00A20341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Total Quantity</w:t>
              </w:r>
              <w:r w:rsidRPr="00A20341">
                <w:rPr>
                  <w:rFonts w:hint="eastAsia"/>
                  <w:iCs/>
                </w:rPr>
                <w:t>）</w:t>
              </w:r>
              <w:r w:rsidRPr="009F4629">
                <w:rPr>
                  <w:iCs/>
                </w:rPr>
                <w:t>：</w:t>
              </w:r>
              <w:r>
                <w:rPr>
                  <w:rFonts w:hint="eastAsia"/>
                  <w:iCs/>
                </w:rPr>
                <w:t>张（</w:t>
              </w:r>
              <w:r>
                <w:rPr>
                  <w:iCs/>
                </w:rPr>
                <w:t>tickets</w:t>
              </w:r>
              <w:r>
                <w:rPr>
                  <w:iCs/>
                </w:rPr>
                <w:t>）</w:t>
              </w:r>
              <w:r>
                <w:rPr>
                  <w:rFonts w:hint="eastAsia"/>
                  <w:iCs/>
                </w:rPr>
                <w:t>根据</w:t>
              </w:r>
              <w:r>
                <w:rPr>
                  <w:iCs/>
                </w:rPr>
                <w:t>本数</w:t>
              </w:r>
              <w:r>
                <w:rPr>
                  <w:rFonts w:hint="eastAsia"/>
                  <w:iCs/>
                </w:rPr>
                <w:t>计算</w:t>
              </w:r>
              <w:r>
                <w:rPr>
                  <w:iCs/>
                </w:rPr>
                <w:t>张数</w:t>
              </w:r>
            </w:ins>
          </w:p>
          <w:p w:rsidR="00B2149B" w:rsidRPr="00A71B59" w:rsidDel="009B37C1" w:rsidRDefault="009B37C1" w:rsidP="009B37C1">
            <w:pPr>
              <w:pStyle w:val="a8"/>
              <w:numPr>
                <w:ilvl w:val="0"/>
                <w:numId w:val="17"/>
              </w:numPr>
              <w:ind w:firstLineChars="0"/>
              <w:rPr>
                <w:del w:id="1952" w:author="Microsoft" w:date="2015-10-10T15:45:00Z"/>
                <w:iCs/>
              </w:rPr>
            </w:pPr>
            <w:ins w:id="1953" w:author="Microsoft" w:date="2015-10-10T15:45:00Z">
              <w:r w:rsidRPr="00A71B59">
                <w:rPr>
                  <w:rFonts w:hint="eastAsia"/>
                  <w:iCs/>
                </w:rPr>
                <w:t>金额</w:t>
              </w:r>
              <w:r w:rsidRPr="00F12DD6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Value</w:t>
              </w:r>
              <w:r w:rsidRPr="00F12DD6">
                <w:rPr>
                  <w:rFonts w:hint="eastAsia"/>
                  <w:iCs/>
                </w:rPr>
                <w:t>）</w:t>
              </w:r>
              <w:r w:rsidRPr="00A71B59">
                <w:rPr>
                  <w:iCs/>
                </w:rPr>
                <w:t>：分方案显示</w:t>
              </w:r>
              <w:r w:rsidRPr="00A71B59">
                <w:rPr>
                  <w:rFonts w:hint="eastAsia"/>
                  <w:iCs/>
                </w:rPr>
                <w:t>金额</w:t>
              </w:r>
              <w:r w:rsidRPr="00A71B59">
                <w:rPr>
                  <w:iCs/>
                </w:rPr>
                <w:t>；</w:t>
              </w:r>
              <w:r>
                <w:rPr>
                  <w:iCs/>
                </w:rPr>
                <w:t>单位</w:t>
              </w:r>
              <w:r>
                <w:rPr>
                  <w:rFonts w:hint="eastAsia"/>
                  <w:iCs/>
                </w:rPr>
                <w:t>：</w:t>
              </w:r>
              <w:r>
                <w:rPr>
                  <w:iCs/>
                </w:rPr>
                <w:t>瑞尔</w:t>
              </w:r>
              <w:r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riels</w:t>
              </w:r>
              <w:r>
                <w:rPr>
                  <w:rFonts w:hint="eastAsia"/>
                  <w:iCs/>
                </w:rPr>
                <w:t>）</w:t>
              </w:r>
            </w:ins>
            <w:del w:id="1954" w:author="Microsoft" w:date="2015-10-10T15:45:00Z">
              <w:r w:rsidR="00B2149B" w:rsidRPr="00A71B59" w:rsidDel="009B37C1">
                <w:rPr>
                  <w:rFonts w:hint="eastAsia"/>
                  <w:iCs/>
                </w:rPr>
                <w:delText>方案</w:delText>
              </w:r>
              <w:r w:rsidR="00B2149B" w:rsidRPr="00A71B59" w:rsidDel="009B37C1">
                <w:rPr>
                  <w:iCs/>
                </w:rPr>
                <w:delText>名称</w:delText>
              </w:r>
              <w:r w:rsidR="00F12DD6" w:rsidRPr="00F12DD6" w:rsidDel="009B37C1">
                <w:rPr>
                  <w:rFonts w:hint="eastAsia"/>
                  <w:iCs/>
                </w:rPr>
                <w:delText>（</w:delText>
              </w:r>
              <w:r w:rsidR="00936361" w:rsidDel="009B37C1">
                <w:rPr>
                  <w:rFonts w:hint="eastAsia"/>
                  <w:iCs/>
                </w:rPr>
                <w:delText>Plan</w:delText>
              </w:r>
              <w:r w:rsidR="00F12DD6" w:rsidRPr="00F12DD6" w:rsidDel="009B37C1">
                <w:rPr>
                  <w:rFonts w:hint="eastAsia"/>
                  <w:iCs/>
                </w:rPr>
                <w:delText>）</w:delText>
              </w:r>
              <w:r w:rsidR="00B2149B" w:rsidRPr="00A71B59" w:rsidDel="009B37C1">
                <w:rPr>
                  <w:iCs/>
                </w:rPr>
                <w:delText>：</w:delText>
              </w:r>
              <w:r w:rsidR="00B2149B" w:rsidRPr="00A71B59" w:rsidDel="009B37C1">
                <w:rPr>
                  <w:rFonts w:hint="eastAsia"/>
                  <w:iCs/>
                </w:rPr>
                <w:delText>下拉框</w:delText>
              </w:r>
              <w:r w:rsidR="00B2149B" w:rsidRPr="00A71B59" w:rsidDel="009B37C1">
                <w:rPr>
                  <w:iCs/>
                </w:rPr>
                <w:delText>选择</w:delText>
              </w:r>
            </w:del>
          </w:p>
          <w:p w:rsidR="00B2149B" w:rsidRPr="00A71B59" w:rsidDel="009B37C1" w:rsidRDefault="00B2149B" w:rsidP="009B37C1">
            <w:pPr>
              <w:pStyle w:val="a8"/>
              <w:numPr>
                <w:ilvl w:val="0"/>
                <w:numId w:val="17"/>
              </w:numPr>
              <w:ind w:firstLineChars="0"/>
              <w:rPr>
                <w:del w:id="1955" w:author="Microsoft" w:date="2015-10-10T15:45:00Z"/>
                <w:iCs/>
              </w:rPr>
            </w:pPr>
            <w:del w:id="1956" w:author="Microsoft" w:date="2015-10-10T15:45:00Z">
              <w:r w:rsidRPr="00A71B59" w:rsidDel="009B37C1">
                <w:rPr>
                  <w:rFonts w:hint="eastAsia"/>
                  <w:iCs/>
                </w:rPr>
                <w:delText>数量</w:delText>
              </w:r>
              <w:r w:rsidR="00F12DD6" w:rsidRPr="00F12DD6" w:rsidDel="009B37C1">
                <w:rPr>
                  <w:rFonts w:hint="eastAsia"/>
                  <w:iCs/>
                </w:rPr>
                <w:delText>（</w:delText>
              </w:r>
              <w:r w:rsidR="00936361" w:rsidDel="009B37C1">
                <w:rPr>
                  <w:rFonts w:hint="eastAsia"/>
                  <w:iCs/>
                </w:rPr>
                <w:delText>Quantity</w:delText>
              </w:r>
              <w:r w:rsidR="00F12DD6" w:rsidRPr="00F12DD6" w:rsidDel="009B37C1">
                <w:rPr>
                  <w:rFonts w:hint="eastAsia"/>
                  <w:iCs/>
                </w:rPr>
                <w:delText>）</w:delText>
              </w:r>
              <w:r w:rsidRPr="00A71B59" w:rsidDel="009B37C1">
                <w:rPr>
                  <w:iCs/>
                </w:rPr>
                <w:delText>：</w:delText>
              </w:r>
              <w:r w:rsidRPr="00A71B59" w:rsidDel="009B37C1">
                <w:rPr>
                  <w:rFonts w:hint="eastAsia"/>
                  <w:iCs/>
                </w:rPr>
                <w:delText>文本</w:delText>
              </w:r>
              <w:r w:rsidDel="009B37C1">
                <w:rPr>
                  <w:iCs/>
                </w:rPr>
                <w:delText>输入框，单位为</w:delText>
              </w:r>
              <w:r w:rsidDel="009B37C1">
                <w:rPr>
                  <w:rFonts w:hint="eastAsia"/>
                  <w:iCs/>
                </w:rPr>
                <w:delText>“</w:delText>
              </w:r>
            </w:del>
            <w:del w:id="1957" w:author="Microsoft" w:date="2015-09-17T11:43:00Z">
              <w:r w:rsidDel="00644214">
                <w:rPr>
                  <w:rFonts w:hint="eastAsia"/>
                  <w:iCs/>
                </w:rPr>
                <w:delText>本</w:delText>
              </w:r>
            </w:del>
            <w:del w:id="1958" w:author="Microsoft" w:date="2015-10-10T15:45:00Z">
              <w:r w:rsidDel="009B37C1">
                <w:rPr>
                  <w:rFonts w:hint="eastAsia"/>
                  <w:iCs/>
                </w:rPr>
                <w:delText>”</w:delText>
              </w:r>
              <w:r w:rsidR="00936361" w:rsidDel="009B37C1">
                <w:rPr>
                  <w:rFonts w:hint="eastAsia"/>
                  <w:iCs/>
                </w:rPr>
                <w:delText>（</w:delText>
              </w:r>
            </w:del>
            <w:del w:id="1959" w:author="Microsoft" w:date="2015-09-17T11:43:00Z">
              <w:r w:rsidR="002803DB" w:rsidDel="00644214">
                <w:rPr>
                  <w:rFonts w:hint="eastAsia"/>
                  <w:iCs/>
                </w:rPr>
                <w:delText>p</w:delText>
              </w:r>
              <w:r w:rsidR="00936361" w:rsidDel="00644214">
                <w:rPr>
                  <w:rFonts w:hint="eastAsia"/>
                  <w:iCs/>
                </w:rPr>
                <w:delText>acks</w:delText>
              </w:r>
            </w:del>
            <w:del w:id="1960" w:author="Microsoft" w:date="2015-10-10T15:45:00Z">
              <w:r w:rsidR="00936361" w:rsidDel="009B37C1">
                <w:rPr>
                  <w:rFonts w:hint="eastAsia"/>
                  <w:iCs/>
                </w:rPr>
                <w:delText>）</w:delText>
              </w:r>
            </w:del>
          </w:p>
          <w:p w:rsidR="00B2149B" w:rsidRPr="00A71B59" w:rsidDel="009B37C1" w:rsidRDefault="00B2149B" w:rsidP="009B37C1">
            <w:pPr>
              <w:pStyle w:val="a8"/>
              <w:numPr>
                <w:ilvl w:val="0"/>
                <w:numId w:val="17"/>
              </w:numPr>
              <w:ind w:firstLineChars="0"/>
              <w:rPr>
                <w:del w:id="1961" w:author="Microsoft" w:date="2015-10-10T15:45:00Z"/>
                <w:iCs/>
              </w:rPr>
            </w:pPr>
            <w:del w:id="1962" w:author="Microsoft" w:date="2015-10-10T15:45:00Z">
              <w:r w:rsidRPr="00A71B59" w:rsidDel="009B37C1">
                <w:rPr>
                  <w:rFonts w:hint="eastAsia"/>
                  <w:iCs/>
                </w:rPr>
                <w:delText>金额</w:delText>
              </w:r>
              <w:r w:rsidR="00F12DD6" w:rsidRPr="00F12DD6" w:rsidDel="009B37C1">
                <w:rPr>
                  <w:rFonts w:hint="eastAsia"/>
                  <w:iCs/>
                </w:rPr>
                <w:delText>（</w:delText>
              </w:r>
              <w:r w:rsidR="00936361" w:rsidDel="009B37C1">
                <w:rPr>
                  <w:rFonts w:hint="eastAsia"/>
                  <w:iCs/>
                </w:rPr>
                <w:delText>Value</w:delText>
              </w:r>
              <w:r w:rsidR="00F12DD6" w:rsidRPr="00F12DD6" w:rsidDel="009B37C1">
                <w:rPr>
                  <w:rFonts w:hint="eastAsia"/>
                  <w:iCs/>
                </w:rPr>
                <w:delText>）</w:delText>
              </w:r>
              <w:r w:rsidRPr="00A71B59" w:rsidDel="009B37C1">
                <w:rPr>
                  <w:iCs/>
                </w:rPr>
                <w:delText>：分方案显示</w:delText>
              </w:r>
              <w:r w:rsidRPr="00A71B59" w:rsidDel="009B37C1">
                <w:rPr>
                  <w:rFonts w:hint="eastAsia"/>
                  <w:iCs/>
                </w:rPr>
                <w:delText>金额</w:delText>
              </w:r>
              <w:r w:rsidRPr="00A71B59" w:rsidDel="009B37C1">
                <w:rPr>
                  <w:iCs/>
                </w:rPr>
                <w:delText>；</w:delText>
              </w:r>
              <w:r w:rsidDel="009B37C1">
                <w:rPr>
                  <w:iCs/>
                </w:rPr>
                <w:delText>单位</w:delText>
              </w:r>
              <w:r w:rsidDel="009B37C1">
                <w:rPr>
                  <w:rFonts w:hint="eastAsia"/>
                  <w:iCs/>
                </w:rPr>
                <w:delText>：</w:delText>
              </w:r>
              <w:r w:rsidDel="009B37C1">
                <w:rPr>
                  <w:iCs/>
                </w:rPr>
                <w:delText>瑞尔</w:delText>
              </w:r>
              <w:r w:rsidR="00936361" w:rsidDel="009B37C1">
                <w:rPr>
                  <w:rFonts w:hint="eastAsia"/>
                  <w:iCs/>
                </w:rPr>
                <w:delText>（</w:delText>
              </w:r>
              <w:r w:rsidR="002803DB" w:rsidDel="009B37C1">
                <w:rPr>
                  <w:rFonts w:hint="eastAsia"/>
                  <w:iCs/>
                </w:rPr>
                <w:delText>r</w:delText>
              </w:r>
              <w:r w:rsidR="00936361" w:rsidDel="009B37C1">
                <w:rPr>
                  <w:rFonts w:hint="eastAsia"/>
                  <w:iCs/>
                </w:rPr>
                <w:delText>iels</w:delText>
              </w:r>
              <w:r w:rsidR="00936361" w:rsidDel="009B37C1">
                <w:rPr>
                  <w:rFonts w:hint="eastAsia"/>
                  <w:iCs/>
                </w:rPr>
                <w:delText>）</w:delText>
              </w:r>
            </w:del>
          </w:p>
          <w:p w:rsidR="009B37C1" w:rsidRDefault="009B37C1" w:rsidP="009B37C1">
            <w:pPr>
              <w:pStyle w:val="a8"/>
              <w:numPr>
                <w:ilvl w:val="0"/>
                <w:numId w:val="17"/>
              </w:numPr>
              <w:ind w:firstLineChars="0"/>
              <w:rPr>
                <w:ins w:id="1963" w:author="Microsoft" w:date="2015-10-10T15:45:00Z"/>
                <w:iCs/>
              </w:rPr>
            </w:pPr>
            <w:ins w:id="1964" w:author="Microsoft" w:date="2015-10-10T15:45:00Z">
              <w:r>
                <w:rPr>
                  <w:rFonts w:hint="eastAsia"/>
                  <w:iCs/>
                </w:rPr>
                <w:t>、</w:t>
              </w:r>
            </w:ins>
          </w:p>
          <w:p w:rsidR="00B2149B" w:rsidRPr="00A71B59" w:rsidDel="001A6CD9" w:rsidRDefault="00B2149B" w:rsidP="009B37C1">
            <w:pPr>
              <w:pStyle w:val="a8"/>
              <w:numPr>
                <w:ilvl w:val="0"/>
                <w:numId w:val="17"/>
              </w:numPr>
              <w:ind w:firstLineChars="0"/>
              <w:rPr>
                <w:del w:id="1965" w:author="Microsoft" w:date="2015-09-21T13:55:00Z"/>
                <w:iCs/>
              </w:rPr>
            </w:pPr>
            <w:del w:id="1966" w:author="Microsoft" w:date="2015-09-21T13:55:00Z">
              <w:r w:rsidRPr="00A71B59" w:rsidDel="001A6CD9">
                <w:rPr>
                  <w:rFonts w:hint="eastAsia"/>
                  <w:iCs/>
                </w:rPr>
                <w:delText>备注</w:delText>
              </w:r>
              <w:r w:rsidR="00F12DD6" w:rsidRPr="00F12DD6" w:rsidDel="001A6CD9">
                <w:rPr>
                  <w:rFonts w:hint="eastAsia"/>
                  <w:iCs/>
                </w:rPr>
                <w:delText>（</w:delText>
              </w:r>
              <w:r w:rsidR="00936361" w:rsidDel="001A6CD9">
                <w:rPr>
                  <w:rFonts w:hint="eastAsia"/>
                  <w:iCs/>
                </w:rPr>
                <w:delText>Remarks</w:delText>
              </w:r>
              <w:r w:rsidR="00F12DD6" w:rsidRPr="00F12DD6" w:rsidDel="001A6CD9">
                <w:rPr>
                  <w:rFonts w:hint="eastAsia"/>
                  <w:iCs/>
                </w:rPr>
                <w:delText>）</w:delText>
              </w:r>
              <w:r w:rsidRPr="00A71B59" w:rsidDel="001A6CD9">
                <w:rPr>
                  <w:iCs/>
                </w:rPr>
                <w:delText>：</w:delText>
              </w:r>
              <w:r w:rsidRPr="00A71B59" w:rsidDel="001A6CD9">
                <w:rPr>
                  <w:rFonts w:hint="eastAsia"/>
                  <w:iCs/>
                </w:rPr>
                <w:delText>1</w:delText>
              </w:r>
              <w:r w:rsidDel="001A6CD9">
                <w:rPr>
                  <w:iCs/>
                </w:rPr>
                <w:delText>-5</w:delText>
              </w:r>
              <w:r w:rsidRPr="00A71B59" w:rsidDel="001A6CD9">
                <w:rPr>
                  <w:iCs/>
                </w:rPr>
                <w:delText>00</w:delText>
              </w:r>
              <w:r w:rsidDel="001A6CD9">
                <w:rPr>
                  <w:rFonts w:hint="eastAsia"/>
                  <w:iCs/>
                </w:rPr>
                <w:delText>；</w:delText>
              </w:r>
            </w:del>
          </w:p>
          <w:p w:rsidR="001A6CD9" w:rsidRPr="001A6CD9" w:rsidRDefault="00B2149B" w:rsidP="009B37C1">
            <w:pPr>
              <w:pStyle w:val="a8"/>
              <w:numPr>
                <w:ilvl w:val="0"/>
                <w:numId w:val="17"/>
              </w:numPr>
              <w:ind w:firstLineChars="0"/>
              <w:rPr>
                <w:iCs/>
              </w:rPr>
            </w:pPr>
            <w:del w:id="1967" w:author="Microsoft" w:date="2015-09-17T11:44:00Z">
              <w:r w:rsidRPr="00316439" w:rsidDel="00644214">
                <w:rPr>
                  <w:rFonts w:hint="eastAsia"/>
                  <w:iCs/>
                </w:rPr>
                <w:delText>合计</w:delText>
              </w:r>
            </w:del>
            <w:del w:id="1968" w:author="Microsoft" w:date="2015-10-10T15:45:00Z">
              <w:r w:rsidRPr="00316439" w:rsidDel="009B37C1">
                <w:rPr>
                  <w:iCs/>
                </w:rPr>
                <w:delText>金额</w:delText>
              </w:r>
              <w:r w:rsidR="00F12DD6" w:rsidRPr="00F12DD6" w:rsidDel="009B37C1">
                <w:rPr>
                  <w:rFonts w:hint="eastAsia"/>
                  <w:iCs/>
                </w:rPr>
                <w:delText>（</w:delText>
              </w:r>
              <w:r w:rsidR="00936361" w:rsidDel="009B37C1">
                <w:rPr>
                  <w:rFonts w:hint="eastAsia"/>
                  <w:iCs/>
                </w:rPr>
                <w:delText>Total Value</w:delText>
              </w:r>
              <w:r w:rsidR="00F12DD6" w:rsidRPr="00F12DD6" w:rsidDel="009B37C1">
                <w:rPr>
                  <w:rFonts w:hint="eastAsia"/>
                  <w:iCs/>
                </w:rPr>
                <w:delText>）</w:delText>
              </w:r>
              <w:r w:rsidRPr="00316439" w:rsidDel="009B37C1">
                <w:rPr>
                  <w:iCs/>
                </w:rPr>
                <w:delText>：所有方案合计</w:delText>
              </w:r>
              <w:r w:rsidRPr="00316439" w:rsidDel="009B37C1">
                <w:rPr>
                  <w:rFonts w:hint="eastAsia"/>
                  <w:iCs/>
                </w:rPr>
                <w:delText>金额（</w:delText>
              </w:r>
              <w:r w:rsidRPr="00316439" w:rsidDel="009B37C1">
                <w:rPr>
                  <w:iCs/>
                </w:rPr>
                <w:delText>瑞尔）</w:delText>
              </w:r>
            </w:del>
          </w:p>
        </w:tc>
      </w:tr>
      <w:tr w:rsidR="00B2149B" w:rsidRPr="00883F4B" w:rsidTr="00B2149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B2149B" w:rsidRPr="00883F4B" w:rsidRDefault="00B2149B" w:rsidP="00B2149B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B2149B" w:rsidRPr="00883F4B" w:rsidRDefault="00B2149B" w:rsidP="008D10B2">
            <w:r>
              <w:rPr>
                <w:rFonts w:hint="eastAsia"/>
              </w:rPr>
              <w:t>操作成功！</w:t>
            </w:r>
          </w:p>
        </w:tc>
      </w:tr>
      <w:tr w:rsidR="00B2149B" w:rsidRPr="00883F4B" w:rsidTr="00B2149B">
        <w:tc>
          <w:tcPr>
            <w:tcW w:w="1384" w:type="dxa"/>
            <w:shd w:val="clear" w:color="auto" w:fill="D9D9D9"/>
            <w:vAlign w:val="center"/>
          </w:tcPr>
          <w:p w:rsidR="00B2149B" w:rsidRPr="00883F4B" w:rsidRDefault="00B2149B" w:rsidP="00B2149B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B2149B" w:rsidRPr="00FE4DC0" w:rsidRDefault="00B2149B" w:rsidP="00B2149B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B2149B" w:rsidRPr="00883F4B" w:rsidTr="00B2149B">
        <w:tc>
          <w:tcPr>
            <w:tcW w:w="1384" w:type="dxa"/>
            <w:shd w:val="clear" w:color="auto" w:fill="D9D9D9"/>
            <w:vAlign w:val="center"/>
          </w:tcPr>
          <w:p w:rsidR="00B2149B" w:rsidRPr="00883F4B" w:rsidRDefault="00B2149B" w:rsidP="00B2149B">
            <w:r w:rsidRPr="00883F4B">
              <w:rPr>
                <w:rFonts w:hint="eastAsia"/>
              </w:rPr>
              <w:lastRenderedPageBreak/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B2149B" w:rsidRPr="00883F4B" w:rsidRDefault="00B2149B" w:rsidP="00B2149B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B2149B" w:rsidRPr="00883F4B" w:rsidTr="00B2149B">
        <w:tc>
          <w:tcPr>
            <w:tcW w:w="1384" w:type="dxa"/>
            <w:shd w:val="clear" w:color="auto" w:fill="D9D9D9"/>
            <w:vAlign w:val="center"/>
          </w:tcPr>
          <w:p w:rsidR="00B2149B" w:rsidRPr="00883F4B" w:rsidRDefault="00B2149B" w:rsidP="00B2149B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B2149B" w:rsidRPr="00883F4B" w:rsidRDefault="000E31EE" w:rsidP="00B2149B">
            <w:r w:rsidRPr="000E31EE">
              <w:t>（</w:t>
            </w:r>
            <w:r w:rsidRPr="000E31EE">
              <w:rPr>
                <w:rFonts w:hint="eastAsia"/>
              </w:rPr>
              <w:t>“详情”按钮：</w:t>
            </w:r>
            <w:r w:rsidRPr="000E31EE">
              <w:rPr>
                <w:rFonts w:hint="eastAsia"/>
              </w:rPr>
              <w:t>Details</w:t>
            </w:r>
            <w:r w:rsidRPr="000E31EE">
              <w:t>）</w:t>
            </w:r>
          </w:p>
        </w:tc>
      </w:tr>
    </w:tbl>
    <w:p w:rsidR="00B2149B" w:rsidRPr="00B2149B" w:rsidRDefault="00B2149B" w:rsidP="00316439">
      <w:pPr>
        <w:pStyle w:val="a0"/>
        <w:ind w:firstLineChars="0" w:firstLine="0"/>
      </w:pPr>
    </w:p>
    <w:p w:rsidR="00D205EF" w:rsidRDefault="00D205EF">
      <w:pPr>
        <w:pStyle w:val="3"/>
      </w:pPr>
      <w:bookmarkStart w:id="1969" w:name="_Toc447205899"/>
      <w:r>
        <w:rPr>
          <w:rFonts w:hint="eastAsia"/>
        </w:rPr>
        <w:t>调拨单</w:t>
      </w:r>
      <w:r>
        <w:t>审批（</w:t>
      </w:r>
      <w:r>
        <w:rPr>
          <w:rFonts w:hint="eastAsia"/>
        </w:rPr>
        <w:t>部门主管</w:t>
      </w:r>
      <w:r>
        <w:t>）</w:t>
      </w:r>
      <w:r w:rsidR="00323126" w:rsidRPr="00323126">
        <w:rPr>
          <w:rFonts w:hint="eastAsia"/>
        </w:rPr>
        <w:t>（</w:t>
      </w:r>
      <w:r w:rsidR="00C655FA">
        <w:rPr>
          <w:rFonts w:hint="eastAsia"/>
        </w:rPr>
        <w:t>Stock Transfer Approval</w:t>
      </w:r>
      <w:r w:rsidR="00323126" w:rsidRPr="00323126">
        <w:rPr>
          <w:rFonts w:hint="eastAsia"/>
        </w:rPr>
        <w:t>）</w:t>
      </w:r>
      <w:bookmarkEnd w:id="1969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D205EF" w:rsidRPr="00883F4B" w:rsidTr="00D205EF"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D205EF" w:rsidRPr="00883F4B" w:rsidRDefault="008E5A19" w:rsidP="00D205EF">
            <w:pPr>
              <w:rPr>
                <w:iCs/>
              </w:rPr>
            </w:pPr>
            <w:r>
              <w:rPr>
                <w:iCs/>
              </w:rPr>
              <w:t>Jk034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D205EF" w:rsidRPr="00883F4B" w:rsidRDefault="00D205EF" w:rsidP="00D205EF">
            <w:pPr>
              <w:rPr>
                <w:iCs/>
              </w:rPr>
            </w:pPr>
          </w:p>
        </w:tc>
      </w:tr>
      <w:tr w:rsidR="00D205EF" w:rsidRPr="00883F4B" w:rsidTr="00D205EF"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D205EF" w:rsidRPr="00883F4B" w:rsidRDefault="00D205EF" w:rsidP="00D205EF">
            <w:pPr>
              <w:rPr>
                <w:iCs/>
              </w:rPr>
            </w:pPr>
            <w:r>
              <w:rPr>
                <w:rFonts w:hint="eastAsia"/>
                <w:iCs/>
              </w:rPr>
              <w:t>处理</w:t>
            </w:r>
            <w:r>
              <w:rPr>
                <w:iCs/>
              </w:rPr>
              <w:t>订单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D205EF" w:rsidRPr="00883F4B" w:rsidRDefault="00D205EF" w:rsidP="00D205EF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D205EF" w:rsidRPr="00883F4B" w:rsidRDefault="00D205EF" w:rsidP="00D205EF">
            <w:pPr>
              <w:rPr>
                <w:iCs/>
              </w:rPr>
            </w:pPr>
          </w:p>
        </w:tc>
      </w:tr>
      <w:tr w:rsidR="00D205EF" w:rsidRPr="00883F4B" w:rsidTr="00D205EF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D205EF" w:rsidRPr="00883F4B" w:rsidRDefault="00D205EF" w:rsidP="009D0964">
            <w:r>
              <w:rPr>
                <w:rFonts w:hint="eastAsia"/>
              </w:rPr>
              <w:t>当</w:t>
            </w:r>
            <w:r>
              <w:t>代理商提交</w:t>
            </w:r>
            <w:r w:rsidR="009D0964">
              <w:rPr>
                <w:rFonts w:hint="eastAsia"/>
              </w:rPr>
              <w:t>调拨</w:t>
            </w:r>
            <w:r>
              <w:rPr>
                <w:rFonts w:hint="eastAsia"/>
              </w:rPr>
              <w:t>单</w:t>
            </w:r>
            <w:r w:rsidR="009D0964">
              <w:t>财务，财务</w:t>
            </w:r>
            <w:r w:rsidR="009D0964">
              <w:rPr>
                <w:rFonts w:hint="eastAsia"/>
              </w:rPr>
              <w:t>对其</w:t>
            </w:r>
            <w:r w:rsidR="009D0964">
              <w:t>进行审批，</w:t>
            </w:r>
            <w:r w:rsidR="009D0964">
              <w:rPr>
                <w:rFonts w:hint="eastAsia"/>
              </w:rPr>
              <w:t>审批</w:t>
            </w:r>
            <w:r w:rsidR="009D0964">
              <w:t>同意后移交至仓库管理</w:t>
            </w:r>
            <w:r w:rsidR="009D0964">
              <w:rPr>
                <w:rFonts w:hint="eastAsia"/>
              </w:rPr>
              <w:t>员</w:t>
            </w:r>
            <w:r w:rsidR="009D0964">
              <w:t>进行发货；</w:t>
            </w:r>
          </w:p>
        </w:tc>
      </w:tr>
      <w:tr w:rsidR="00D205EF" w:rsidRPr="00883F4B" w:rsidTr="00D205EF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D205EF" w:rsidRDefault="00D205EF" w:rsidP="00D205EF">
            <w:pPr>
              <w:rPr>
                <w:iCs/>
              </w:rPr>
            </w:pPr>
            <w:r>
              <w:rPr>
                <w:rFonts w:hint="eastAsia"/>
                <w:iCs/>
              </w:rPr>
              <w:t>在调拨单</w:t>
            </w:r>
            <w:r>
              <w:rPr>
                <w:iCs/>
              </w:rPr>
              <w:t>列表中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对订单</w:t>
            </w:r>
            <w:r>
              <w:rPr>
                <w:rFonts w:hint="eastAsia"/>
                <w:iCs/>
              </w:rPr>
              <w:t>状态</w:t>
            </w:r>
            <w:r>
              <w:rPr>
                <w:iCs/>
              </w:rPr>
              <w:t>为已提交的进行审批；</w:t>
            </w:r>
          </w:p>
          <w:p w:rsidR="00D205EF" w:rsidRDefault="00D205EF" w:rsidP="00D205EF">
            <w:pPr>
              <w:rPr>
                <w:iCs/>
              </w:rPr>
            </w:pPr>
            <w:r>
              <w:rPr>
                <w:rFonts w:hint="eastAsia"/>
                <w:iCs/>
              </w:rPr>
              <w:t>点击【审批】</w:t>
            </w:r>
            <w:r w:rsidR="00F12DD6" w:rsidRPr="00F12DD6">
              <w:rPr>
                <w:rFonts w:hint="eastAsia"/>
                <w:iCs/>
              </w:rPr>
              <w:t>（</w:t>
            </w:r>
            <w:r w:rsidR="007073DF">
              <w:rPr>
                <w:rFonts w:hint="eastAsia"/>
                <w:iCs/>
              </w:rPr>
              <w:t>Approve</w:t>
            </w:r>
            <w:r w:rsidR="00F12DD6" w:rsidRPr="00F12DD6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D205EF" w:rsidDel="00905C2B" w:rsidRDefault="00D205EF" w:rsidP="00D205EF">
            <w:pPr>
              <w:rPr>
                <w:del w:id="1970" w:author="Microsoft" w:date="2015-09-25T15:28:00Z"/>
                <w:iCs/>
              </w:rPr>
            </w:pPr>
            <w:r>
              <w:rPr>
                <w:iCs/>
              </w:rPr>
              <w:t>选择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审批通过</w:t>
            </w:r>
            <w:r w:rsidR="007073DF">
              <w:rPr>
                <w:rFonts w:hint="eastAsia"/>
                <w:iCs/>
              </w:rPr>
              <w:t>（</w:t>
            </w:r>
            <w:r w:rsidR="007073DF">
              <w:rPr>
                <w:rFonts w:hint="eastAsia"/>
                <w:iCs/>
              </w:rPr>
              <w:t>Allow</w:t>
            </w:r>
            <w:r w:rsidR="007073DF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审批未通过</w:t>
            </w:r>
            <w:r w:rsidR="007073DF">
              <w:rPr>
                <w:rFonts w:hint="eastAsia"/>
                <w:iCs/>
              </w:rPr>
              <w:t>（</w:t>
            </w:r>
            <w:r w:rsidR="0063315A">
              <w:rPr>
                <w:rFonts w:hint="eastAsia"/>
                <w:iCs/>
              </w:rPr>
              <w:t>Deny</w:t>
            </w:r>
            <w:r w:rsidR="007073DF">
              <w:rPr>
                <w:rFonts w:hint="eastAsia"/>
                <w:iCs/>
              </w:rPr>
              <w:t>）</w:t>
            </w:r>
          </w:p>
          <w:p w:rsidR="000A5988" w:rsidRPr="00F15BAF" w:rsidRDefault="000A5988" w:rsidP="00D205EF">
            <w:pPr>
              <w:rPr>
                <w:iCs/>
              </w:rPr>
            </w:pPr>
            <w:del w:id="1971" w:author="Microsoft" w:date="2015-09-25T15:28:00Z">
              <w:r w:rsidDel="00905C2B">
                <w:rPr>
                  <w:rFonts w:hint="eastAsia"/>
                  <w:iCs/>
                </w:rPr>
                <w:delText>备注</w:delText>
              </w:r>
              <w:r w:rsidDel="00905C2B">
                <w:rPr>
                  <w:iCs/>
                </w:rPr>
                <w:delText>信息</w:delText>
              </w:r>
              <w:r w:rsidR="00F12DD6" w:rsidRPr="00F12DD6" w:rsidDel="00905C2B">
                <w:rPr>
                  <w:rFonts w:hint="eastAsia"/>
                  <w:iCs/>
                </w:rPr>
                <w:delText>（</w:delText>
              </w:r>
              <w:r w:rsidR="007073DF" w:rsidDel="00905C2B">
                <w:rPr>
                  <w:rFonts w:hint="eastAsia"/>
                  <w:iCs/>
                </w:rPr>
                <w:delText>Remarks</w:delText>
              </w:r>
              <w:r w:rsidR="00F12DD6" w:rsidRPr="00F12DD6" w:rsidDel="00905C2B">
                <w:rPr>
                  <w:rFonts w:hint="eastAsia"/>
                  <w:iCs/>
                </w:rPr>
                <w:delText>）</w:delText>
              </w:r>
              <w:r w:rsidDel="00905C2B">
                <w:rPr>
                  <w:iCs/>
                </w:rPr>
                <w:delText>：</w:delText>
              </w:r>
              <w:r w:rsidR="00DC6172" w:rsidDel="00905C2B">
                <w:rPr>
                  <w:rFonts w:hint="eastAsia"/>
                  <w:iCs/>
                </w:rPr>
                <w:delText>1</w:delText>
              </w:r>
              <w:r w:rsidR="00DC6172" w:rsidDel="00905C2B">
                <w:rPr>
                  <w:iCs/>
                </w:rPr>
                <w:delText>-500</w:delText>
              </w:r>
              <w:r w:rsidR="00DC6172" w:rsidDel="00905C2B">
                <w:rPr>
                  <w:rFonts w:hint="eastAsia"/>
                  <w:iCs/>
                </w:rPr>
                <w:delText>；</w:delText>
              </w:r>
            </w:del>
          </w:p>
        </w:tc>
      </w:tr>
      <w:tr w:rsidR="00D205EF" w:rsidRPr="00883F4B" w:rsidTr="00D205EF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D205EF" w:rsidRDefault="00D205EF" w:rsidP="0063315A">
            <w:r>
              <w:rPr>
                <w:rFonts w:hint="eastAsia"/>
              </w:rPr>
              <w:t>操作成功！</w:t>
            </w:r>
          </w:p>
          <w:p w:rsidR="0063315A" w:rsidRDefault="0063315A" w:rsidP="0063315A">
            <w:r w:rsidRPr="0063315A">
              <w:rPr>
                <w:rFonts w:hint="eastAsia"/>
              </w:rPr>
              <w:t>（</w:t>
            </w:r>
            <w:r>
              <w:rPr>
                <w:rFonts w:hint="eastAsia"/>
              </w:rPr>
              <w:t>The selected stock transfer has been approved.</w:t>
            </w:r>
            <w:r w:rsidRPr="0063315A">
              <w:rPr>
                <w:rFonts w:hint="eastAsia"/>
              </w:rPr>
              <w:t>）</w:t>
            </w:r>
          </w:p>
          <w:p w:rsidR="0063315A" w:rsidRPr="00883F4B" w:rsidRDefault="0063315A" w:rsidP="00FC5690">
            <w:r w:rsidRPr="0063315A"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The selected stock transfer has been </w:t>
            </w:r>
            <w:r w:rsidR="00FC5690">
              <w:rPr>
                <w:rFonts w:hint="eastAsia"/>
              </w:rPr>
              <w:t>rejected</w:t>
            </w:r>
            <w:r>
              <w:rPr>
                <w:rFonts w:hint="eastAsia"/>
              </w:rPr>
              <w:t>.</w:t>
            </w:r>
            <w:r w:rsidRPr="0063315A">
              <w:rPr>
                <w:rFonts w:hint="eastAsia"/>
              </w:rPr>
              <w:t>）</w:t>
            </w:r>
          </w:p>
        </w:tc>
      </w:tr>
      <w:tr w:rsidR="00D205EF" w:rsidRPr="00883F4B" w:rsidTr="00D205EF"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D205EF" w:rsidRPr="00FE4DC0" w:rsidRDefault="00D205EF" w:rsidP="00D205EF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D205EF" w:rsidRPr="00883F4B" w:rsidTr="00D205EF"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D205EF" w:rsidRPr="00883F4B" w:rsidRDefault="00D205EF" w:rsidP="00D205EF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D205EF" w:rsidRPr="00883F4B" w:rsidTr="00D205EF">
        <w:tc>
          <w:tcPr>
            <w:tcW w:w="1384" w:type="dxa"/>
            <w:shd w:val="clear" w:color="auto" w:fill="D9D9D9"/>
            <w:vAlign w:val="center"/>
          </w:tcPr>
          <w:p w:rsidR="00D205EF" w:rsidRPr="00883F4B" w:rsidRDefault="00D205EF" w:rsidP="00D205EF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D205EF" w:rsidRPr="00883F4B" w:rsidRDefault="00AF73C9" w:rsidP="00D205EF">
            <w:r w:rsidRPr="00AF73C9">
              <w:rPr>
                <w:rFonts w:hint="eastAsia"/>
              </w:rPr>
              <w:t>部门主管审核时可见状态：已提交，已审批，已拒绝，已发货，已收货</w:t>
            </w:r>
          </w:p>
        </w:tc>
      </w:tr>
    </w:tbl>
    <w:p w:rsidR="00D205EF" w:rsidRPr="00A71B59" w:rsidRDefault="00D205EF" w:rsidP="00D205EF">
      <w:pPr>
        <w:pStyle w:val="a0"/>
      </w:pPr>
    </w:p>
    <w:p w:rsidR="003E16A6" w:rsidRDefault="003E16A6">
      <w:pPr>
        <w:pStyle w:val="2"/>
      </w:pPr>
      <w:bookmarkStart w:id="1972" w:name="_Toc447205900"/>
      <w:r>
        <w:t>物品仓库管理</w:t>
      </w:r>
      <w:r w:rsidR="00323126" w:rsidRPr="00323126">
        <w:rPr>
          <w:rFonts w:hint="eastAsia"/>
        </w:rPr>
        <w:t>（</w:t>
      </w:r>
      <w:r w:rsidR="00275488">
        <w:rPr>
          <w:rFonts w:hint="eastAsia"/>
        </w:rPr>
        <w:t>Item</w:t>
      </w:r>
      <w:r w:rsidR="00323126" w:rsidRPr="00323126">
        <w:rPr>
          <w:rFonts w:hint="eastAsia"/>
        </w:rPr>
        <w:t>）</w:t>
      </w:r>
      <w:bookmarkEnd w:id="1972"/>
    </w:p>
    <w:p w:rsidR="003E16A6" w:rsidRDefault="003E16A6">
      <w:pPr>
        <w:pStyle w:val="3"/>
      </w:pPr>
      <w:bookmarkStart w:id="1973" w:name="_Toc447205901"/>
      <w:r>
        <w:t>物品类别管理</w:t>
      </w:r>
      <w:r w:rsidR="00323126" w:rsidRPr="00323126">
        <w:rPr>
          <w:rFonts w:hint="eastAsia"/>
        </w:rPr>
        <w:t>（</w:t>
      </w:r>
      <w:r w:rsidR="00275488">
        <w:rPr>
          <w:rFonts w:hint="eastAsia"/>
        </w:rPr>
        <w:t>Item</w:t>
      </w:r>
      <w:r w:rsidR="006D4244">
        <w:rPr>
          <w:rFonts w:hint="eastAsia"/>
        </w:rPr>
        <w:t>Types</w:t>
      </w:r>
      <w:r w:rsidR="00323126" w:rsidRPr="00323126">
        <w:rPr>
          <w:rFonts w:hint="eastAsia"/>
        </w:rPr>
        <w:t>）</w:t>
      </w:r>
      <w:bookmarkEnd w:id="1973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01177D" w:rsidRPr="00883F4B" w:rsidTr="0001177D">
        <w:tc>
          <w:tcPr>
            <w:tcW w:w="1384" w:type="dxa"/>
            <w:shd w:val="clear" w:color="auto" w:fill="D9D9D9"/>
            <w:vAlign w:val="center"/>
          </w:tcPr>
          <w:p w:rsidR="0001177D" w:rsidRPr="00883F4B" w:rsidRDefault="0001177D" w:rsidP="0001177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01177D" w:rsidRPr="00883F4B" w:rsidRDefault="008E5A19" w:rsidP="0001177D">
            <w:pPr>
              <w:rPr>
                <w:iCs/>
              </w:rPr>
            </w:pPr>
            <w:r>
              <w:rPr>
                <w:iCs/>
              </w:rPr>
              <w:t>Jk035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01177D" w:rsidRPr="00883F4B" w:rsidRDefault="0001177D" w:rsidP="0001177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01177D" w:rsidRPr="00883F4B" w:rsidRDefault="0001177D" w:rsidP="0001177D">
            <w:pPr>
              <w:rPr>
                <w:iCs/>
              </w:rPr>
            </w:pPr>
          </w:p>
        </w:tc>
      </w:tr>
      <w:tr w:rsidR="0001177D" w:rsidRPr="00883F4B" w:rsidTr="0001177D">
        <w:tc>
          <w:tcPr>
            <w:tcW w:w="1384" w:type="dxa"/>
            <w:shd w:val="clear" w:color="auto" w:fill="D9D9D9"/>
            <w:vAlign w:val="center"/>
          </w:tcPr>
          <w:p w:rsidR="0001177D" w:rsidRPr="00883F4B" w:rsidRDefault="0001177D" w:rsidP="0001177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01177D" w:rsidRPr="00883F4B" w:rsidRDefault="0001177D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物品</w:t>
            </w:r>
            <w:r w:rsidR="00A3780D">
              <w:rPr>
                <w:rFonts w:hint="eastAsia"/>
                <w:iCs/>
              </w:rPr>
              <w:t>信息</w:t>
            </w:r>
            <w:r>
              <w:rPr>
                <w:iCs/>
              </w:rPr>
              <w:t>管理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01177D" w:rsidRPr="00883F4B" w:rsidRDefault="0001177D" w:rsidP="0001177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01177D" w:rsidRPr="00883F4B" w:rsidRDefault="0001177D" w:rsidP="0001177D">
            <w:pPr>
              <w:rPr>
                <w:iCs/>
              </w:rPr>
            </w:pPr>
          </w:p>
        </w:tc>
      </w:tr>
      <w:tr w:rsidR="0001177D" w:rsidRPr="00883F4B" w:rsidTr="0001177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01177D" w:rsidRPr="00883F4B" w:rsidRDefault="0001177D" w:rsidP="0001177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01177D" w:rsidRPr="00883F4B" w:rsidRDefault="0001177D" w:rsidP="0001177D">
            <w:r>
              <w:rPr>
                <w:rFonts w:hint="eastAsia"/>
              </w:rPr>
              <w:t>物品</w:t>
            </w:r>
            <w:r>
              <w:t>入库</w:t>
            </w:r>
            <w:r>
              <w:rPr>
                <w:rFonts w:hint="eastAsia"/>
              </w:rPr>
              <w:t>前</w:t>
            </w:r>
            <w:r w:rsidR="000464DC">
              <w:rPr>
                <w:rFonts w:hint="eastAsia"/>
              </w:rPr>
              <w:t>添加</w:t>
            </w:r>
            <w:r w:rsidR="000464DC">
              <w:t>其物品</w:t>
            </w:r>
            <w:r w:rsidR="000464DC">
              <w:rPr>
                <w:rFonts w:hint="eastAsia"/>
              </w:rPr>
              <w:t>信息</w:t>
            </w:r>
          </w:p>
        </w:tc>
      </w:tr>
      <w:tr w:rsidR="0001177D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01177D" w:rsidRPr="00883F4B" w:rsidRDefault="0001177D" w:rsidP="0001177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01177D" w:rsidRPr="00CF0BAF" w:rsidRDefault="000464DC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无</w:t>
            </w:r>
          </w:p>
        </w:tc>
      </w:tr>
      <w:tr w:rsidR="0001177D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01177D" w:rsidRPr="00883F4B" w:rsidRDefault="0001177D" w:rsidP="0001177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01177D" w:rsidRDefault="00C6175E" w:rsidP="0001177D">
            <w:r>
              <w:rPr>
                <w:rFonts w:hint="eastAsia"/>
              </w:rPr>
              <w:t>物品类别</w:t>
            </w:r>
            <w:r w:rsidR="0001177D">
              <w:rPr>
                <w:rFonts w:hint="eastAsia"/>
              </w:rPr>
              <w:t>列表</w:t>
            </w:r>
            <w:r w:rsidR="002E0C5D">
              <w:rPr>
                <w:rFonts w:hint="eastAsia"/>
              </w:rPr>
              <w:t>（</w:t>
            </w:r>
            <w:r w:rsidR="002E0C5D">
              <w:rPr>
                <w:rFonts w:hint="eastAsia"/>
              </w:rPr>
              <w:t xml:space="preserve">List of </w:t>
            </w:r>
            <w:r w:rsidR="00E853AE">
              <w:t>Item Types</w:t>
            </w:r>
            <w:r w:rsidR="002E0C5D">
              <w:rPr>
                <w:rFonts w:hint="eastAsia"/>
              </w:rPr>
              <w:t>）</w:t>
            </w:r>
            <w:r w:rsidR="0001177D">
              <w:t>：</w:t>
            </w:r>
          </w:p>
          <w:p w:rsidR="000464DC" w:rsidRDefault="000464DC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物品</w:t>
            </w:r>
            <w:r>
              <w:t>编码</w:t>
            </w:r>
            <w:r w:rsidR="00C6393E" w:rsidRPr="00C6393E">
              <w:rPr>
                <w:rFonts w:hint="eastAsia"/>
                <w:iCs/>
              </w:rPr>
              <w:t>（</w:t>
            </w:r>
            <w:r w:rsidR="00275488">
              <w:rPr>
                <w:rFonts w:hint="eastAsia"/>
                <w:iCs/>
              </w:rPr>
              <w:t>Item</w:t>
            </w:r>
            <w:r w:rsidR="00A07674">
              <w:rPr>
                <w:rFonts w:hint="eastAsia"/>
                <w:iCs/>
              </w:rPr>
              <w:t xml:space="preserve"> Code</w:t>
            </w:r>
            <w:r w:rsidR="00C6393E" w:rsidRPr="00C6393E">
              <w:rPr>
                <w:rFonts w:hint="eastAsia"/>
                <w:iCs/>
              </w:rPr>
              <w:t>）</w:t>
            </w:r>
            <w:r>
              <w:t>：</w:t>
            </w:r>
          </w:p>
          <w:p w:rsidR="0001177D" w:rsidRDefault="000464DC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物品</w:t>
            </w:r>
            <w:r>
              <w:t>名称</w:t>
            </w:r>
            <w:r w:rsidR="00C6393E" w:rsidRPr="00C6393E">
              <w:rPr>
                <w:rFonts w:hint="eastAsia"/>
                <w:iCs/>
              </w:rPr>
              <w:t>（</w:t>
            </w:r>
            <w:r w:rsidR="00275488">
              <w:rPr>
                <w:rFonts w:hint="eastAsia"/>
                <w:iCs/>
              </w:rPr>
              <w:t>Item</w:t>
            </w:r>
            <w:r w:rsidR="00A07674">
              <w:rPr>
                <w:rFonts w:hint="eastAsia"/>
                <w:iCs/>
              </w:rPr>
              <w:t xml:space="preserve"> Name</w:t>
            </w:r>
            <w:r w:rsidR="00C6393E" w:rsidRPr="00C6393E">
              <w:rPr>
                <w:rFonts w:hint="eastAsia"/>
                <w:iCs/>
              </w:rPr>
              <w:t>）</w:t>
            </w:r>
            <w:r>
              <w:t>：</w:t>
            </w:r>
          </w:p>
          <w:p w:rsidR="000464DC" w:rsidRPr="00883F4B" w:rsidRDefault="000464DC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单位</w:t>
            </w:r>
            <w:r w:rsidR="00686B31">
              <w:rPr>
                <w:rFonts w:hint="eastAsia"/>
              </w:rPr>
              <w:t>名称</w:t>
            </w:r>
            <w:r w:rsidR="00C6393E" w:rsidRPr="00C6393E">
              <w:rPr>
                <w:rFonts w:hint="eastAsia"/>
                <w:iCs/>
              </w:rPr>
              <w:t>（</w:t>
            </w:r>
            <w:r w:rsidR="00A07674">
              <w:rPr>
                <w:rFonts w:hint="eastAsia"/>
                <w:iCs/>
              </w:rPr>
              <w:t>Base Unit of Measure</w:t>
            </w:r>
            <w:r w:rsidR="00C6393E" w:rsidRPr="00C6393E">
              <w:rPr>
                <w:rFonts w:hint="eastAsia"/>
                <w:iCs/>
              </w:rPr>
              <w:t>）</w:t>
            </w:r>
            <w:r>
              <w:t>：</w:t>
            </w:r>
          </w:p>
        </w:tc>
      </w:tr>
      <w:tr w:rsidR="0001177D" w:rsidRPr="00883F4B" w:rsidTr="0001177D">
        <w:tc>
          <w:tcPr>
            <w:tcW w:w="1384" w:type="dxa"/>
            <w:shd w:val="clear" w:color="auto" w:fill="D9D9D9"/>
            <w:vAlign w:val="center"/>
          </w:tcPr>
          <w:p w:rsidR="00B03272" w:rsidRPr="00883F4B" w:rsidRDefault="0001177D" w:rsidP="00B03272">
            <w:r w:rsidRPr="00883F4B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01177D" w:rsidRPr="00FE4DC0" w:rsidRDefault="0001177D" w:rsidP="0001177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01177D" w:rsidRPr="00883F4B" w:rsidTr="0001177D">
        <w:tc>
          <w:tcPr>
            <w:tcW w:w="1384" w:type="dxa"/>
            <w:shd w:val="clear" w:color="auto" w:fill="D9D9D9"/>
            <w:vAlign w:val="center"/>
          </w:tcPr>
          <w:p w:rsidR="0001177D" w:rsidRPr="00883F4B" w:rsidRDefault="0001177D" w:rsidP="0001177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01177D" w:rsidRPr="00883F4B" w:rsidRDefault="0001177D" w:rsidP="0001177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01177D" w:rsidRPr="00883F4B" w:rsidTr="0001177D">
        <w:tc>
          <w:tcPr>
            <w:tcW w:w="1384" w:type="dxa"/>
            <w:shd w:val="clear" w:color="auto" w:fill="D9D9D9"/>
            <w:vAlign w:val="center"/>
          </w:tcPr>
          <w:p w:rsidR="0001177D" w:rsidRPr="00883F4B" w:rsidRDefault="0001177D" w:rsidP="0001177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01177D" w:rsidRPr="00883F4B" w:rsidRDefault="0001177D" w:rsidP="0001177D">
            <w:r>
              <w:rPr>
                <w:rFonts w:hint="eastAsia"/>
              </w:rPr>
              <w:t>无</w:t>
            </w:r>
          </w:p>
        </w:tc>
      </w:tr>
    </w:tbl>
    <w:p w:rsidR="0001177D" w:rsidRPr="0001177D" w:rsidRDefault="0001177D" w:rsidP="0001177D">
      <w:pPr>
        <w:pStyle w:val="a0"/>
      </w:pPr>
    </w:p>
    <w:p w:rsidR="00A3780D" w:rsidRDefault="00A3780D">
      <w:pPr>
        <w:pStyle w:val="4"/>
      </w:pPr>
      <w:r>
        <w:rPr>
          <w:rFonts w:hint="eastAsia"/>
        </w:rPr>
        <w:t>添加</w:t>
      </w:r>
      <w:r>
        <w:t>物品</w:t>
      </w:r>
      <w:r>
        <w:rPr>
          <w:rFonts w:hint="eastAsia"/>
        </w:rPr>
        <w:t>信息</w:t>
      </w:r>
      <w:r w:rsidR="00323126" w:rsidRPr="00323126">
        <w:rPr>
          <w:rFonts w:hint="eastAsia"/>
        </w:rPr>
        <w:t>（</w:t>
      </w:r>
      <w:r w:rsidR="009F07E0">
        <w:rPr>
          <w:rFonts w:hint="eastAsia"/>
        </w:rPr>
        <w:t xml:space="preserve">New </w:t>
      </w:r>
      <w:r w:rsidR="00275488">
        <w:rPr>
          <w:rFonts w:hint="eastAsia"/>
        </w:rPr>
        <w:t>Item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A3780D" w:rsidRPr="00883F4B" w:rsidTr="00B2149B">
        <w:tc>
          <w:tcPr>
            <w:tcW w:w="1384" w:type="dxa"/>
            <w:shd w:val="clear" w:color="auto" w:fill="D9D9D9"/>
            <w:vAlign w:val="center"/>
          </w:tcPr>
          <w:p w:rsidR="00A3780D" w:rsidRPr="00883F4B" w:rsidRDefault="00A3780D" w:rsidP="00B2149B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A3780D" w:rsidRPr="00883F4B" w:rsidRDefault="008E5A19" w:rsidP="00B2149B">
            <w:pPr>
              <w:rPr>
                <w:iCs/>
              </w:rPr>
            </w:pPr>
            <w:r>
              <w:rPr>
                <w:iCs/>
              </w:rPr>
              <w:t>Jk036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A3780D" w:rsidRPr="00883F4B" w:rsidRDefault="00A3780D" w:rsidP="00B2149B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A3780D" w:rsidRPr="00883F4B" w:rsidRDefault="00A3780D" w:rsidP="00B2149B">
            <w:pPr>
              <w:rPr>
                <w:iCs/>
              </w:rPr>
            </w:pPr>
          </w:p>
        </w:tc>
      </w:tr>
      <w:tr w:rsidR="00A3780D" w:rsidRPr="00883F4B" w:rsidTr="00B2149B">
        <w:tc>
          <w:tcPr>
            <w:tcW w:w="1384" w:type="dxa"/>
            <w:shd w:val="clear" w:color="auto" w:fill="D9D9D9"/>
            <w:vAlign w:val="center"/>
          </w:tcPr>
          <w:p w:rsidR="00A3780D" w:rsidRPr="00883F4B" w:rsidRDefault="00A3780D" w:rsidP="00B2149B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A3780D" w:rsidRPr="00883F4B" w:rsidRDefault="00A3780D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添加物品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A3780D" w:rsidRPr="00883F4B" w:rsidRDefault="00A3780D" w:rsidP="00B2149B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A3780D" w:rsidRPr="00883F4B" w:rsidRDefault="00A3780D" w:rsidP="00B2149B">
            <w:pPr>
              <w:rPr>
                <w:iCs/>
              </w:rPr>
            </w:pPr>
          </w:p>
        </w:tc>
      </w:tr>
      <w:tr w:rsidR="00A3780D" w:rsidRPr="00883F4B" w:rsidTr="00B2149B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A3780D" w:rsidRPr="00883F4B" w:rsidRDefault="00A3780D" w:rsidP="00B2149B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A3780D" w:rsidRPr="00883F4B" w:rsidRDefault="00A3780D" w:rsidP="00B2149B">
            <w:r>
              <w:rPr>
                <w:rFonts w:hint="eastAsia"/>
              </w:rPr>
              <w:t>物品</w:t>
            </w:r>
            <w:r>
              <w:t>入库</w:t>
            </w:r>
            <w:r>
              <w:rPr>
                <w:rFonts w:hint="eastAsia"/>
              </w:rPr>
              <w:t>前添加</w:t>
            </w:r>
            <w:r>
              <w:t>其物品</w:t>
            </w:r>
            <w:r>
              <w:rPr>
                <w:rFonts w:hint="eastAsia"/>
              </w:rPr>
              <w:t>信息</w:t>
            </w:r>
          </w:p>
        </w:tc>
      </w:tr>
      <w:tr w:rsidR="00A3780D" w:rsidRPr="00883F4B" w:rsidTr="00B2149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A3780D" w:rsidRPr="00883F4B" w:rsidRDefault="00A3780D" w:rsidP="00B2149B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A3780D" w:rsidRDefault="00A3780D" w:rsidP="00A3780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物品</w:t>
            </w:r>
            <w:r>
              <w:t>编码</w:t>
            </w:r>
            <w:r w:rsidR="00C6393E" w:rsidRPr="00C6393E">
              <w:rPr>
                <w:rFonts w:hint="eastAsia"/>
                <w:iCs/>
              </w:rPr>
              <w:t>（</w:t>
            </w:r>
            <w:r w:rsidR="00275488">
              <w:rPr>
                <w:rFonts w:hint="eastAsia"/>
                <w:iCs/>
              </w:rPr>
              <w:t>Item</w:t>
            </w:r>
            <w:r w:rsidR="008A452D">
              <w:rPr>
                <w:rFonts w:hint="eastAsia"/>
                <w:iCs/>
              </w:rPr>
              <w:t xml:space="preserve"> Code</w:t>
            </w:r>
            <w:r w:rsidR="00C6393E" w:rsidRPr="00C6393E">
              <w:rPr>
                <w:rFonts w:hint="eastAsia"/>
                <w:iCs/>
              </w:rPr>
              <w:t>）</w:t>
            </w:r>
            <w:r>
              <w:t>：</w:t>
            </w:r>
            <w:r w:rsidR="00C6175E">
              <w:t>系统显示</w:t>
            </w:r>
          </w:p>
          <w:p w:rsidR="00A3780D" w:rsidRDefault="00A3780D" w:rsidP="00A3780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物品</w:t>
            </w:r>
            <w:r>
              <w:t>名称</w:t>
            </w:r>
            <w:r w:rsidR="00C6393E" w:rsidRPr="00C6393E">
              <w:rPr>
                <w:rFonts w:hint="eastAsia"/>
                <w:iCs/>
              </w:rPr>
              <w:t>（</w:t>
            </w:r>
            <w:r w:rsidR="00275488">
              <w:rPr>
                <w:rFonts w:hint="eastAsia"/>
                <w:iCs/>
              </w:rPr>
              <w:t>Item</w:t>
            </w:r>
            <w:r w:rsidR="008A452D">
              <w:rPr>
                <w:rFonts w:hint="eastAsia"/>
                <w:iCs/>
              </w:rPr>
              <w:t xml:space="preserve"> Name</w:t>
            </w:r>
            <w:r w:rsidR="00C6393E" w:rsidRPr="00C6393E">
              <w:rPr>
                <w:rFonts w:hint="eastAsia"/>
                <w:iCs/>
              </w:rPr>
              <w:t>）</w:t>
            </w:r>
            <w:r>
              <w:t>：</w:t>
            </w:r>
            <w:r w:rsidR="00DF1915">
              <w:rPr>
                <w:rFonts w:hint="eastAsia"/>
              </w:rPr>
              <w:t>1-50</w:t>
            </w:r>
          </w:p>
          <w:p w:rsidR="005847DD" w:rsidRPr="00C6175E" w:rsidRDefault="00A3780D" w:rsidP="00C6175E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</w:rPr>
              <w:t>单位</w:t>
            </w:r>
            <w:r w:rsidR="00686B31">
              <w:rPr>
                <w:rFonts w:hint="eastAsia"/>
              </w:rPr>
              <w:t>名称</w:t>
            </w:r>
            <w:r w:rsidR="00C6393E" w:rsidRPr="00C6393E">
              <w:rPr>
                <w:rFonts w:hint="eastAsia"/>
                <w:iCs/>
              </w:rPr>
              <w:t>（</w:t>
            </w:r>
            <w:r w:rsidR="008A452D">
              <w:rPr>
                <w:rFonts w:hint="eastAsia"/>
                <w:iCs/>
              </w:rPr>
              <w:t>Base Unit of Measure</w:t>
            </w:r>
            <w:r w:rsidR="00C6393E" w:rsidRPr="00C6393E">
              <w:rPr>
                <w:rFonts w:hint="eastAsia"/>
                <w:iCs/>
              </w:rPr>
              <w:t>）</w:t>
            </w:r>
            <w:r>
              <w:t>：</w:t>
            </w:r>
            <w:r w:rsidR="00DF1915">
              <w:rPr>
                <w:rFonts w:hint="eastAsia"/>
              </w:rPr>
              <w:t>1-20</w:t>
            </w:r>
          </w:p>
        </w:tc>
      </w:tr>
      <w:tr w:rsidR="00A3780D" w:rsidRPr="00883F4B" w:rsidTr="00B2149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A3780D" w:rsidRPr="00883F4B" w:rsidRDefault="00A3780D" w:rsidP="00B2149B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A3780D" w:rsidRPr="00883F4B" w:rsidRDefault="00A3780D" w:rsidP="00275488">
            <w:r>
              <w:rPr>
                <w:rFonts w:hint="eastAsia"/>
              </w:rPr>
              <w:t>添加</w:t>
            </w:r>
            <w:r>
              <w:t>成功！</w:t>
            </w:r>
            <w:r w:rsidR="009422FD">
              <w:rPr>
                <w:rFonts w:hint="eastAsia"/>
              </w:rPr>
              <w:t>（</w:t>
            </w:r>
            <w:r w:rsidR="009422FD">
              <w:rPr>
                <w:rFonts w:hint="eastAsia"/>
              </w:rPr>
              <w:t xml:space="preserve">A new </w:t>
            </w:r>
            <w:r w:rsidR="00275488">
              <w:rPr>
                <w:rFonts w:hint="eastAsia"/>
              </w:rPr>
              <w:t>item type</w:t>
            </w:r>
            <w:r w:rsidR="009422FD">
              <w:rPr>
                <w:rFonts w:hint="eastAsia"/>
              </w:rPr>
              <w:t xml:space="preserve"> has been successfully added!</w:t>
            </w:r>
            <w:r w:rsidR="009422FD">
              <w:rPr>
                <w:rFonts w:hint="eastAsia"/>
              </w:rPr>
              <w:t>）</w:t>
            </w:r>
          </w:p>
        </w:tc>
      </w:tr>
      <w:tr w:rsidR="00A3780D" w:rsidRPr="00883F4B" w:rsidTr="00B2149B">
        <w:tc>
          <w:tcPr>
            <w:tcW w:w="1384" w:type="dxa"/>
            <w:shd w:val="clear" w:color="auto" w:fill="D9D9D9"/>
            <w:vAlign w:val="center"/>
          </w:tcPr>
          <w:p w:rsidR="00A3780D" w:rsidRPr="00883F4B" w:rsidRDefault="00A3780D" w:rsidP="00B2149B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A3780D" w:rsidRPr="00FE4DC0" w:rsidRDefault="00A3780D" w:rsidP="00B2149B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A3780D" w:rsidRPr="00883F4B" w:rsidTr="00B2149B">
        <w:tc>
          <w:tcPr>
            <w:tcW w:w="1384" w:type="dxa"/>
            <w:shd w:val="clear" w:color="auto" w:fill="D9D9D9"/>
            <w:vAlign w:val="center"/>
          </w:tcPr>
          <w:p w:rsidR="00A3780D" w:rsidRPr="00883F4B" w:rsidRDefault="00A3780D" w:rsidP="00B2149B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A3780D" w:rsidRPr="00883F4B" w:rsidRDefault="00A3780D" w:rsidP="00B2149B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A3780D" w:rsidRPr="00883F4B" w:rsidTr="00B2149B">
        <w:tc>
          <w:tcPr>
            <w:tcW w:w="1384" w:type="dxa"/>
            <w:shd w:val="clear" w:color="auto" w:fill="D9D9D9"/>
            <w:vAlign w:val="center"/>
          </w:tcPr>
          <w:p w:rsidR="00A3780D" w:rsidRPr="00883F4B" w:rsidRDefault="00A3780D" w:rsidP="00B2149B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A3780D" w:rsidRPr="00883F4B" w:rsidRDefault="00DF1DF0" w:rsidP="005F28CB">
            <w:r>
              <w:rPr>
                <w:rFonts w:hint="eastAsia"/>
              </w:rPr>
              <w:t>（“添加物品”按钮：</w:t>
            </w:r>
            <w:r>
              <w:rPr>
                <w:rFonts w:hint="eastAsia"/>
              </w:rPr>
              <w:t xml:space="preserve">New </w:t>
            </w:r>
            <w:r w:rsidR="005F28CB">
              <w:rPr>
                <w:rFonts w:hint="eastAsia"/>
              </w:rPr>
              <w:t>Item</w:t>
            </w:r>
            <w:r>
              <w:rPr>
                <w:rFonts w:hint="eastAsia"/>
              </w:rPr>
              <w:t>）</w:t>
            </w:r>
          </w:p>
        </w:tc>
      </w:tr>
    </w:tbl>
    <w:p w:rsidR="00A3780D" w:rsidRPr="00A3780D" w:rsidRDefault="00A3780D" w:rsidP="00A3780D">
      <w:pPr>
        <w:pStyle w:val="a0"/>
        <w:ind w:firstLineChars="0" w:firstLine="0"/>
      </w:pPr>
    </w:p>
    <w:p w:rsidR="00A3780D" w:rsidRDefault="00A3780D">
      <w:pPr>
        <w:pStyle w:val="4"/>
      </w:pPr>
      <w:r>
        <w:rPr>
          <w:rFonts w:hint="eastAsia"/>
        </w:rPr>
        <w:t>删除</w:t>
      </w:r>
      <w:r>
        <w:t>物品</w:t>
      </w:r>
      <w:r w:rsidR="00323126" w:rsidRPr="00323126">
        <w:rPr>
          <w:rFonts w:hint="eastAsia"/>
        </w:rPr>
        <w:t>（</w:t>
      </w:r>
      <w:r w:rsidR="009F07E0">
        <w:rPr>
          <w:rFonts w:hint="eastAsia"/>
        </w:rPr>
        <w:t xml:space="preserve">Delete </w:t>
      </w:r>
      <w:r w:rsidR="006606F7">
        <w:rPr>
          <w:rFonts w:hint="eastAsia"/>
        </w:rPr>
        <w:t>Item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A3780D" w:rsidRPr="00883F4B" w:rsidTr="00B2149B">
        <w:tc>
          <w:tcPr>
            <w:tcW w:w="1384" w:type="dxa"/>
            <w:shd w:val="clear" w:color="auto" w:fill="D9D9D9"/>
            <w:vAlign w:val="center"/>
          </w:tcPr>
          <w:p w:rsidR="00A3780D" w:rsidRPr="00883F4B" w:rsidRDefault="00A3780D" w:rsidP="00B2149B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A3780D" w:rsidRPr="00883F4B" w:rsidRDefault="008E5A19" w:rsidP="00B2149B">
            <w:pPr>
              <w:rPr>
                <w:iCs/>
              </w:rPr>
            </w:pPr>
            <w:r>
              <w:rPr>
                <w:iCs/>
              </w:rPr>
              <w:t>Jk037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A3780D" w:rsidRPr="00883F4B" w:rsidRDefault="00A3780D" w:rsidP="00B2149B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A3780D" w:rsidRPr="00883F4B" w:rsidRDefault="00A3780D" w:rsidP="00B2149B">
            <w:pPr>
              <w:rPr>
                <w:iCs/>
              </w:rPr>
            </w:pPr>
          </w:p>
        </w:tc>
      </w:tr>
      <w:tr w:rsidR="00A3780D" w:rsidRPr="00883F4B" w:rsidTr="00B2149B">
        <w:tc>
          <w:tcPr>
            <w:tcW w:w="1384" w:type="dxa"/>
            <w:shd w:val="clear" w:color="auto" w:fill="D9D9D9"/>
            <w:vAlign w:val="center"/>
          </w:tcPr>
          <w:p w:rsidR="00A3780D" w:rsidRPr="00883F4B" w:rsidRDefault="00A3780D" w:rsidP="00B2149B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A3780D" w:rsidRPr="00883F4B" w:rsidRDefault="00A3780D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物品列表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A3780D" w:rsidRPr="00883F4B" w:rsidRDefault="00A3780D" w:rsidP="00B2149B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A3780D" w:rsidRPr="00883F4B" w:rsidRDefault="00A3780D" w:rsidP="00B2149B">
            <w:pPr>
              <w:rPr>
                <w:iCs/>
              </w:rPr>
            </w:pPr>
          </w:p>
        </w:tc>
      </w:tr>
      <w:tr w:rsidR="00A3780D" w:rsidRPr="00883F4B" w:rsidTr="00B2149B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A3780D" w:rsidRPr="00883F4B" w:rsidRDefault="00A3780D" w:rsidP="00B2149B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A3780D" w:rsidRPr="00883F4B" w:rsidRDefault="00A3780D" w:rsidP="00B2149B">
            <w:r>
              <w:rPr>
                <w:rFonts w:hint="eastAsia"/>
              </w:rPr>
              <w:t>当</w:t>
            </w:r>
            <w:r>
              <w:t>物品不</w:t>
            </w:r>
            <w:r>
              <w:rPr>
                <w:rFonts w:hint="eastAsia"/>
              </w:rPr>
              <w:t>再</w:t>
            </w:r>
            <w:r>
              <w:t>进行管理时，</w:t>
            </w:r>
            <w:r>
              <w:rPr>
                <w:rFonts w:hint="eastAsia"/>
              </w:rPr>
              <w:t>可</w:t>
            </w:r>
            <w:r>
              <w:t>对其进行删除</w:t>
            </w:r>
          </w:p>
        </w:tc>
      </w:tr>
      <w:tr w:rsidR="00A3780D" w:rsidRPr="00883F4B" w:rsidTr="00B2149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A3780D" w:rsidRPr="00883F4B" w:rsidRDefault="00A3780D" w:rsidP="00B2149B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A3780D" w:rsidRPr="00CF0BAF" w:rsidRDefault="00A3780D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物品</w:t>
            </w:r>
            <w:r>
              <w:rPr>
                <w:iCs/>
              </w:rPr>
              <w:t>列表中的每行有</w:t>
            </w:r>
            <w:r>
              <w:rPr>
                <w:rFonts w:hint="eastAsia"/>
                <w:iCs/>
              </w:rPr>
              <w:t>【删除】</w:t>
            </w:r>
            <w:r w:rsidR="006606F7">
              <w:rPr>
                <w:rFonts w:hint="eastAsia"/>
                <w:iCs/>
              </w:rPr>
              <w:t>（</w:t>
            </w:r>
            <w:r w:rsidR="006606F7">
              <w:rPr>
                <w:rFonts w:hint="eastAsia"/>
                <w:iCs/>
              </w:rPr>
              <w:t>Delete</w:t>
            </w:r>
            <w:r w:rsidR="006606F7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键，点击即可删除</w:t>
            </w:r>
          </w:p>
        </w:tc>
      </w:tr>
      <w:tr w:rsidR="00A3780D" w:rsidRPr="00883F4B" w:rsidTr="00B2149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A3780D" w:rsidRPr="00883F4B" w:rsidRDefault="00A3780D" w:rsidP="00B2149B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A3780D" w:rsidRPr="00883F4B" w:rsidRDefault="00A3780D" w:rsidP="00A560F9">
            <w:r>
              <w:t>删除成功</w:t>
            </w:r>
            <w:r>
              <w:rPr>
                <w:rFonts w:hint="eastAsia"/>
              </w:rPr>
              <w:t>！</w:t>
            </w:r>
            <w:r w:rsidR="00924995">
              <w:rPr>
                <w:rFonts w:hint="eastAsia"/>
              </w:rPr>
              <w:t>（</w:t>
            </w:r>
            <w:r w:rsidR="00924995">
              <w:rPr>
                <w:rFonts w:hint="eastAsia"/>
              </w:rPr>
              <w:t xml:space="preserve">The selected </w:t>
            </w:r>
            <w:r w:rsidR="00A560F9">
              <w:rPr>
                <w:rFonts w:hint="eastAsia"/>
              </w:rPr>
              <w:t>item</w:t>
            </w:r>
            <w:r w:rsidR="00924995">
              <w:rPr>
                <w:rFonts w:hint="eastAsia"/>
              </w:rPr>
              <w:t xml:space="preserve"> type has been successfully deleted!</w:t>
            </w:r>
            <w:r w:rsidR="00924995">
              <w:rPr>
                <w:rFonts w:hint="eastAsia"/>
              </w:rPr>
              <w:t>）</w:t>
            </w:r>
          </w:p>
        </w:tc>
      </w:tr>
      <w:tr w:rsidR="00A3780D" w:rsidRPr="00883F4B" w:rsidTr="00B2149B">
        <w:tc>
          <w:tcPr>
            <w:tcW w:w="1384" w:type="dxa"/>
            <w:shd w:val="clear" w:color="auto" w:fill="D9D9D9"/>
            <w:vAlign w:val="center"/>
          </w:tcPr>
          <w:p w:rsidR="00A3780D" w:rsidRPr="00883F4B" w:rsidRDefault="00A3780D" w:rsidP="00B2149B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A3780D" w:rsidRDefault="00A3780D" w:rsidP="00B2149B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当该物品下</w:t>
            </w:r>
            <w:r>
              <w:rPr>
                <w:noProof/>
                <w:szCs w:val="21"/>
              </w:rPr>
              <w:t>有库存</w:t>
            </w:r>
            <w:r>
              <w:rPr>
                <w:rFonts w:hint="eastAsia"/>
                <w:noProof/>
                <w:szCs w:val="21"/>
              </w:rPr>
              <w:t>信息时不可删除！</w:t>
            </w:r>
          </w:p>
          <w:p w:rsidR="006606F7" w:rsidRPr="00FE4DC0" w:rsidRDefault="006606F7" w:rsidP="00B2149B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（</w:t>
            </w:r>
            <w:r>
              <w:rPr>
                <w:rFonts w:hint="eastAsia"/>
                <w:noProof/>
                <w:szCs w:val="21"/>
              </w:rPr>
              <w:t xml:space="preserve">Cannot delete an item </w:t>
            </w:r>
            <w:r w:rsidR="000F0B9B">
              <w:rPr>
                <w:rFonts w:hint="eastAsia"/>
                <w:noProof/>
                <w:szCs w:val="21"/>
              </w:rPr>
              <w:t xml:space="preserve">currently </w:t>
            </w:r>
            <w:r>
              <w:rPr>
                <w:rFonts w:hint="eastAsia"/>
                <w:noProof/>
                <w:szCs w:val="21"/>
              </w:rPr>
              <w:t>in storage.</w:t>
            </w:r>
            <w:r>
              <w:rPr>
                <w:rFonts w:hint="eastAsia"/>
                <w:noProof/>
                <w:szCs w:val="21"/>
              </w:rPr>
              <w:t>）</w:t>
            </w:r>
          </w:p>
        </w:tc>
      </w:tr>
      <w:tr w:rsidR="00A3780D" w:rsidRPr="00883F4B" w:rsidTr="00B2149B">
        <w:tc>
          <w:tcPr>
            <w:tcW w:w="1384" w:type="dxa"/>
            <w:shd w:val="clear" w:color="auto" w:fill="D9D9D9"/>
            <w:vAlign w:val="center"/>
          </w:tcPr>
          <w:p w:rsidR="00A3780D" w:rsidRPr="00883F4B" w:rsidRDefault="00A3780D" w:rsidP="00B2149B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A3780D" w:rsidRPr="00883F4B" w:rsidRDefault="00A3780D" w:rsidP="00B2149B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A3780D" w:rsidRPr="00883F4B" w:rsidTr="00B2149B">
        <w:tc>
          <w:tcPr>
            <w:tcW w:w="1384" w:type="dxa"/>
            <w:shd w:val="clear" w:color="auto" w:fill="D9D9D9"/>
            <w:vAlign w:val="center"/>
          </w:tcPr>
          <w:p w:rsidR="00A3780D" w:rsidRPr="00883F4B" w:rsidRDefault="00A3780D" w:rsidP="00B2149B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A3780D" w:rsidRPr="00883F4B" w:rsidRDefault="00FA3232" w:rsidP="00FA3232">
            <w:r w:rsidRPr="00FA3232">
              <w:rPr>
                <w:rFonts w:hint="eastAsia"/>
              </w:rPr>
              <w:t>（“</w:t>
            </w:r>
            <w:r>
              <w:rPr>
                <w:rFonts w:hint="eastAsia"/>
              </w:rPr>
              <w:t>删除</w:t>
            </w:r>
            <w:r w:rsidRPr="00FA3232">
              <w:rPr>
                <w:rFonts w:hint="eastAsia"/>
              </w:rPr>
              <w:t>”按钮：</w:t>
            </w:r>
            <w:r>
              <w:rPr>
                <w:rFonts w:hint="eastAsia"/>
              </w:rPr>
              <w:t>Delete</w:t>
            </w:r>
            <w:r w:rsidRPr="00FA3232">
              <w:rPr>
                <w:rFonts w:hint="eastAsia"/>
              </w:rPr>
              <w:t>）</w:t>
            </w:r>
          </w:p>
        </w:tc>
      </w:tr>
    </w:tbl>
    <w:p w:rsidR="00A3780D" w:rsidRPr="00A3780D" w:rsidRDefault="00A3780D" w:rsidP="00A3780D">
      <w:pPr>
        <w:pStyle w:val="a0"/>
      </w:pPr>
    </w:p>
    <w:p w:rsidR="00251095" w:rsidRPr="00251095" w:rsidRDefault="003E16A6">
      <w:pPr>
        <w:pStyle w:val="3"/>
      </w:pPr>
      <w:bookmarkStart w:id="1974" w:name="_Toc447205902"/>
      <w:r>
        <w:lastRenderedPageBreak/>
        <w:t>入库</w:t>
      </w:r>
      <w:r w:rsidR="00323126" w:rsidRPr="00323126">
        <w:rPr>
          <w:rFonts w:hint="eastAsia"/>
        </w:rPr>
        <w:t>（</w:t>
      </w:r>
      <w:r w:rsidR="001D6ACB">
        <w:rPr>
          <w:rFonts w:hint="eastAsia"/>
        </w:rPr>
        <w:t>Goods Receipt</w:t>
      </w:r>
      <w:r w:rsidR="00F76D21">
        <w:rPr>
          <w:rFonts w:hint="eastAsia"/>
        </w:rPr>
        <w:t>s</w:t>
      </w:r>
      <w:r w:rsidR="00323126" w:rsidRPr="00323126">
        <w:rPr>
          <w:rFonts w:hint="eastAsia"/>
        </w:rPr>
        <w:t>）</w:t>
      </w:r>
      <w:bookmarkEnd w:id="1974"/>
    </w:p>
    <w:p w:rsidR="00251095" w:rsidRDefault="00251095">
      <w:pPr>
        <w:pStyle w:val="4"/>
      </w:pPr>
      <w:r>
        <w:rPr>
          <w:rFonts w:hint="eastAsia"/>
        </w:rPr>
        <w:t>入库信息</w:t>
      </w:r>
      <w:r>
        <w:t>查询</w:t>
      </w:r>
      <w:r w:rsidR="00323126" w:rsidRPr="00323126">
        <w:rPr>
          <w:rFonts w:hint="eastAsia"/>
        </w:rPr>
        <w:t>（</w:t>
      </w:r>
      <w:r w:rsidR="00C6393E">
        <w:rPr>
          <w:rFonts w:hint="eastAsia"/>
        </w:rPr>
        <w:t>Goods Receipt Information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251095" w:rsidRPr="00883F4B" w:rsidTr="00B2149B">
        <w:tc>
          <w:tcPr>
            <w:tcW w:w="1384" w:type="dxa"/>
            <w:shd w:val="clear" w:color="auto" w:fill="D9D9D9"/>
            <w:vAlign w:val="center"/>
          </w:tcPr>
          <w:p w:rsidR="00251095" w:rsidRPr="00883F4B" w:rsidRDefault="00251095" w:rsidP="00B2149B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251095" w:rsidRPr="00883F4B" w:rsidRDefault="008E5A19" w:rsidP="00B2149B">
            <w:pPr>
              <w:rPr>
                <w:iCs/>
              </w:rPr>
            </w:pPr>
            <w:r>
              <w:rPr>
                <w:iCs/>
              </w:rPr>
              <w:t>Jk038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251095" w:rsidRPr="00883F4B" w:rsidRDefault="00251095" w:rsidP="00B2149B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251095" w:rsidRPr="00883F4B" w:rsidRDefault="00251095" w:rsidP="00B2149B">
            <w:pPr>
              <w:rPr>
                <w:iCs/>
              </w:rPr>
            </w:pPr>
          </w:p>
        </w:tc>
      </w:tr>
      <w:tr w:rsidR="00251095" w:rsidRPr="00883F4B" w:rsidTr="00B2149B">
        <w:tc>
          <w:tcPr>
            <w:tcW w:w="1384" w:type="dxa"/>
            <w:shd w:val="clear" w:color="auto" w:fill="D9D9D9"/>
            <w:vAlign w:val="center"/>
          </w:tcPr>
          <w:p w:rsidR="00251095" w:rsidRPr="00883F4B" w:rsidRDefault="00251095" w:rsidP="00B2149B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251095" w:rsidRDefault="00251095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物品入库单列表</w:t>
            </w:r>
          </w:p>
          <w:p w:rsidR="00B2490B" w:rsidRPr="00883F4B" w:rsidRDefault="00B2490B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List of Goods Receipt</w:t>
            </w:r>
            <w:r w:rsidR="00F76D21">
              <w:rPr>
                <w:rFonts w:hint="eastAsia"/>
                <w:iCs/>
              </w:rPr>
              <w:t>s</w:t>
            </w:r>
            <w:r>
              <w:rPr>
                <w:rFonts w:hint="eastAsia"/>
                <w:iCs/>
              </w:rPr>
              <w:t>）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251095" w:rsidRPr="00883F4B" w:rsidRDefault="00251095" w:rsidP="00B2149B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251095" w:rsidRPr="00883F4B" w:rsidRDefault="00251095" w:rsidP="00B2149B">
            <w:pPr>
              <w:rPr>
                <w:iCs/>
              </w:rPr>
            </w:pPr>
          </w:p>
        </w:tc>
      </w:tr>
      <w:tr w:rsidR="00251095" w:rsidRPr="00883F4B" w:rsidTr="00B2149B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251095" w:rsidRPr="00883F4B" w:rsidRDefault="00251095" w:rsidP="00B2149B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251095" w:rsidRPr="00883F4B" w:rsidRDefault="00251095" w:rsidP="00B2149B">
            <w:r>
              <w:rPr>
                <w:rFonts w:hint="eastAsia"/>
              </w:rPr>
              <w:t>物品入库单</w:t>
            </w:r>
            <w:r>
              <w:t>列表</w:t>
            </w:r>
          </w:p>
        </w:tc>
      </w:tr>
      <w:tr w:rsidR="00251095" w:rsidRPr="00883F4B" w:rsidTr="00B2149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251095" w:rsidRPr="00883F4B" w:rsidRDefault="00251095" w:rsidP="00B2149B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251095" w:rsidRDefault="00251095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查询</w:t>
            </w:r>
            <w:r>
              <w:rPr>
                <w:iCs/>
              </w:rPr>
              <w:t>条件：</w:t>
            </w:r>
          </w:p>
          <w:p w:rsidR="00251095" w:rsidRDefault="00251095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入库单</w:t>
            </w:r>
            <w:r>
              <w:rPr>
                <w:iCs/>
              </w:rPr>
              <w:t>编号</w:t>
            </w:r>
            <w:r w:rsidR="00C6393E" w:rsidRPr="00C6393E">
              <w:rPr>
                <w:rFonts w:hint="eastAsia"/>
                <w:iCs/>
              </w:rPr>
              <w:t>（</w:t>
            </w:r>
            <w:r w:rsidR="00B2490B">
              <w:rPr>
                <w:rFonts w:hint="eastAsia"/>
                <w:iCs/>
              </w:rPr>
              <w:t>Receipt Code</w:t>
            </w:r>
            <w:r w:rsidR="00C6393E" w:rsidRPr="00C6393E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980B1C" w:rsidRPr="00C66FAD" w:rsidRDefault="00251095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入库</w:t>
            </w:r>
            <w:r>
              <w:rPr>
                <w:iCs/>
              </w:rPr>
              <w:t>日期</w:t>
            </w:r>
            <w:r w:rsidR="00C6393E" w:rsidRPr="00C6393E">
              <w:rPr>
                <w:rFonts w:hint="eastAsia"/>
                <w:iCs/>
              </w:rPr>
              <w:t>（</w:t>
            </w:r>
            <w:r w:rsidR="00B2490B">
              <w:rPr>
                <w:rFonts w:hint="eastAsia"/>
                <w:iCs/>
              </w:rPr>
              <w:t>Date of Receipt</w:t>
            </w:r>
            <w:r w:rsidR="00C6393E" w:rsidRPr="00C6393E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</w:tc>
      </w:tr>
      <w:tr w:rsidR="00251095" w:rsidRPr="00883F4B" w:rsidTr="00B2149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251095" w:rsidRPr="00883F4B" w:rsidRDefault="00251095" w:rsidP="00B2149B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251095" w:rsidRDefault="00251095" w:rsidP="00B2149B">
            <w:r>
              <w:rPr>
                <w:rFonts w:hint="eastAsia"/>
              </w:rPr>
              <w:t>入库</w:t>
            </w:r>
            <w:r>
              <w:t>信息列表：</w:t>
            </w:r>
          </w:p>
          <w:p w:rsidR="00251095" w:rsidRDefault="00251095" w:rsidP="003967F2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入库</w:t>
            </w:r>
            <w:r>
              <w:t>单编号</w:t>
            </w:r>
            <w:r w:rsidR="00C6393E" w:rsidRPr="00C6393E">
              <w:rPr>
                <w:rFonts w:hint="eastAsia"/>
                <w:iCs/>
              </w:rPr>
              <w:t>（</w:t>
            </w:r>
            <w:r w:rsidR="00B2490B">
              <w:rPr>
                <w:rFonts w:hint="eastAsia"/>
                <w:iCs/>
              </w:rPr>
              <w:t>Receipt Code</w:t>
            </w:r>
            <w:r w:rsidR="00C6393E" w:rsidRPr="00C6393E">
              <w:rPr>
                <w:rFonts w:hint="eastAsia"/>
                <w:iCs/>
              </w:rPr>
              <w:t>）</w:t>
            </w:r>
            <w:r>
              <w:t>：</w:t>
            </w:r>
          </w:p>
          <w:p w:rsidR="00251095" w:rsidRDefault="00251095" w:rsidP="003967F2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入库</w:t>
            </w:r>
            <w:r>
              <w:t>日期</w:t>
            </w:r>
            <w:r w:rsidR="00C6393E" w:rsidRPr="00C6393E">
              <w:rPr>
                <w:rFonts w:hint="eastAsia"/>
                <w:iCs/>
              </w:rPr>
              <w:t>（</w:t>
            </w:r>
            <w:r w:rsidR="00B2490B">
              <w:rPr>
                <w:rFonts w:hint="eastAsia"/>
                <w:iCs/>
              </w:rPr>
              <w:t>Date of Receipt</w:t>
            </w:r>
            <w:r w:rsidR="00C6393E" w:rsidRPr="00C6393E">
              <w:rPr>
                <w:rFonts w:hint="eastAsia"/>
                <w:iCs/>
              </w:rPr>
              <w:t>）</w:t>
            </w:r>
            <w:r>
              <w:t>：</w:t>
            </w:r>
          </w:p>
          <w:p w:rsidR="00091AA8" w:rsidRDefault="00091AA8" w:rsidP="003967F2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操作人</w:t>
            </w:r>
            <w:r w:rsidR="00C6393E" w:rsidRPr="00C6393E">
              <w:rPr>
                <w:rFonts w:hint="eastAsia"/>
                <w:iCs/>
              </w:rPr>
              <w:t>（</w:t>
            </w:r>
            <w:r w:rsidR="00332442">
              <w:rPr>
                <w:rFonts w:hint="eastAsia"/>
                <w:iCs/>
              </w:rPr>
              <w:t>Processed By</w:t>
            </w:r>
            <w:r w:rsidR="00C6393E" w:rsidRPr="00C6393E">
              <w:rPr>
                <w:rFonts w:hint="eastAsia"/>
                <w:iCs/>
              </w:rPr>
              <w:t>）</w:t>
            </w:r>
            <w:r>
              <w:t>：</w:t>
            </w:r>
            <w:ins w:id="1975" w:author="Microsoft" w:date="2015-10-21T17:39:00Z">
              <w:r w:rsidR="00B71444">
                <w:rPr>
                  <w:rFonts w:hint="eastAsia"/>
                </w:rPr>
                <w:t>入库</w:t>
              </w:r>
              <w:r w:rsidR="00B71444">
                <w:t>操作员的真实姓名</w:t>
              </w:r>
            </w:ins>
          </w:p>
          <w:p w:rsidR="00091AA8" w:rsidDel="00594877" w:rsidRDefault="00091AA8" w:rsidP="003967F2">
            <w:pPr>
              <w:pStyle w:val="a8"/>
              <w:numPr>
                <w:ilvl w:val="0"/>
                <w:numId w:val="13"/>
              </w:numPr>
              <w:ind w:firstLineChars="0"/>
              <w:rPr>
                <w:del w:id="1976" w:author="Microsoft" w:date="2015-10-13T17:53:00Z"/>
              </w:rPr>
            </w:pPr>
            <w:del w:id="1977" w:author="Microsoft" w:date="2015-10-13T17:53:00Z">
              <w:r w:rsidDel="00594877">
                <w:rPr>
                  <w:rFonts w:hint="eastAsia"/>
                </w:rPr>
                <w:delText>状态</w:delText>
              </w:r>
              <w:r w:rsidR="00C6393E" w:rsidRPr="00C6393E" w:rsidDel="00594877">
                <w:rPr>
                  <w:rFonts w:hint="eastAsia"/>
                  <w:iCs/>
                </w:rPr>
                <w:delText>（</w:delText>
              </w:r>
              <w:r w:rsidR="00583041" w:rsidDel="00594877">
                <w:rPr>
                  <w:rFonts w:hint="eastAsia"/>
                  <w:iCs/>
                </w:rPr>
                <w:delText>Status</w:delText>
              </w:r>
              <w:r w:rsidR="00C6393E" w:rsidRPr="00C6393E" w:rsidDel="00594877">
                <w:rPr>
                  <w:rFonts w:hint="eastAsia"/>
                  <w:iCs/>
                </w:rPr>
                <w:delText>）</w:delText>
              </w:r>
              <w:r w:rsidDel="00594877">
                <w:delText>：已完成</w:delText>
              </w:r>
              <w:r w:rsidR="00583041" w:rsidDel="00594877">
                <w:rPr>
                  <w:rFonts w:hint="eastAsia"/>
                </w:rPr>
                <w:delText>（</w:delText>
              </w:r>
              <w:r w:rsidR="00583041" w:rsidDel="00594877">
                <w:rPr>
                  <w:rFonts w:hint="eastAsia"/>
                </w:rPr>
                <w:delText>Completed</w:delText>
              </w:r>
              <w:r w:rsidR="00583041" w:rsidDel="00594877">
                <w:rPr>
                  <w:rFonts w:hint="eastAsia"/>
                </w:rPr>
                <w:delText>）</w:delText>
              </w:r>
              <w:r w:rsidDel="00594877">
                <w:delText>、未完成</w:delText>
              </w:r>
              <w:r w:rsidR="00583041" w:rsidDel="00594877">
                <w:rPr>
                  <w:rFonts w:hint="eastAsia"/>
                </w:rPr>
                <w:delText>（</w:delText>
              </w:r>
              <w:r w:rsidR="00A314A0" w:rsidDel="00594877">
                <w:rPr>
                  <w:rFonts w:hint="eastAsia"/>
                </w:rPr>
                <w:delText>Un</w:delText>
              </w:r>
              <w:r w:rsidR="00583041" w:rsidDel="00594877">
                <w:rPr>
                  <w:rFonts w:hint="eastAsia"/>
                </w:rPr>
                <w:delText>complete</w:delText>
              </w:r>
              <w:r w:rsidR="00A314A0" w:rsidDel="00594877">
                <w:rPr>
                  <w:rFonts w:hint="eastAsia"/>
                </w:rPr>
                <w:delText>d</w:delText>
              </w:r>
              <w:r w:rsidR="00583041" w:rsidDel="00594877">
                <w:rPr>
                  <w:rFonts w:hint="eastAsia"/>
                </w:rPr>
                <w:delText>）</w:delText>
              </w:r>
            </w:del>
          </w:p>
          <w:p w:rsidR="00565654" w:rsidRPr="00883F4B" w:rsidRDefault="00565654" w:rsidP="003967F2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【入库</w:t>
            </w:r>
            <w:r>
              <w:t>详情】</w:t>
            </w:r>
            <w:r w:rsidR="004B38AB">
              <w:rPr>
                <w:rFonts w:hint="eastAsia"/>
              </w:rPr>
              <w:t>（</w:t>
            </w:r>
            <w:r w:rsidR="004B38AB">
              <w:rPr>
                <w:rFonts w:hint="eastAsia"/>
              </w:rPr>
              <w:t>Details</w:t>
            </w:r>
            <w:r w:rsidR="004B38AB">
              <w:rPr>
                <w:rFonts w:hint="eastAsia"/>
              </w:rPr>
              <w:t>）</w:t>
            </w:r>
            <w:r>
              <w:rPr>
                <w:rFonts w:hint="eastAsia"/>
              </w:rPr>
              <w:t>页面同</w:t>
            </w:r>
            <w:r>
              <w:t>物品入库页面</w:t>
            </w:r>
            <w:r>
              <w:rPr>
                <w:rFonts w:hint="eastAsia"/>
              </w:rPr>
              <w:t>字段</w:t>
            </w:r>
          </w:p>
        </w:tc>
      </w:tr>
      <w:tr w:rsidR="00251095" w:rsidRPr="00883F4B" w:rsidTr="00B2149B">
        <w:tc>
          <w:tcPr>
            <w:tcW w:w="1384" w:type="dxa"/>
            <w:shd w:val="clear" w:color="auto" w:fill="D9D9D9"/>
            <w:vAlign w:val="center"/>
          </w:tcPr>
          <w:p w:rsidR="00251095" w:rsidRPr="00883F4B" w:rsidRDefault="00251095" w:rsidP="00B2149B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251095" w:rsidRPr="00FE4DC0" w:rsidRDefault="00251095" w:rsidP="00B2149B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251095" w:rsidRPr="00883F4B" w:rsidTr="00B2149B">
        <w:tc>
          <w:tcPr>
            <w:tcW w:w="1384" w:type="dxa"/>
            <w:shd w:val="clear" w:color="auto" w:fill="D9D9D9"/>
            <w:vAlign w:val="center"/>
          </w:tcPr>
          <w:p w:rsidR="00251095" w:rsidRPr="00883F4B" w:rsidRDefault="00251095" w:rsidP="00B2149B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251095" w:rsidRPr="00883F4B" w:rsidRDefault="00251095" w:rsidP="00B2149B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251095" w:rsidRPr="00883F4B" w:rsidTr="00B2149B">
        <w:tc>
          <w:tcPr>
            <w:tcW w:w="1384" w:type="dxa"/>
            <w:shd w:val="clear" w:color="auto" w:fill="D9D9D9"/>
            <w:vAlign w:val="center"/>
          </w:tcPr>
          <w:p w:rsidR="00251095" w:rsidRPr="00883F4B" w:rsidRDefault="00251095" w:rsidP="00B2149B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251095" w:rsidRDefault="001C4F99" w:rsidP="00B2149B">
            <w:r>
              <w:rPr>
                <w:rFonts w:hint="eastAsia"/>
              </w:rPr>
              <w:t>【打印</w:t>
            </w:r>
            <w:r>
              <w:t>入库单】</w:t>
            </w:r>
            <w:r w:rsidR="00583041">
              <w:rPr>
                <w:rFonts w:hint="eastAsia"/>
              </w:rPr>
              <w:t>（</w:t>
            </w:r>
            <w:r w:rsidR="00583041">
              <w:rPr>
                <w:rFonts w:hint="eastAsia"/>
              </w:rPr>
              <w:t>Print</w:t>
            </w:r>
            <w:r w:rsidR="00233E7C">
              <w:rPr>
                <w:rFonts w:hint="eastAsia"/>
              </w:rPr>
              <w:t xml:space="preserve"> Goods Receipt </w:t>
            </w:r>
            <w:r w:rsidR="00D72632">
              <w:rPr>
                <w:rFonts w:hint="eastAsia"/>
              </w:rPr>
              <w:t>Slip</w:t>
            </w:r>
            <w:r w:rsidR="00583041">
              <w:rPr>
                <w:rFonts w:hint="eastAsia"/>
              </w:rPr>
              <w:t>）</w:t>
            </w:r>
          </w:p>
          <w:p w:rsidR="00091AA8" w:rsidRPr="00883F4B" w:rsidRDefault="00091AA8" w:rsidP="00B2149B"/>
        </w:tc>
      </w:tr>
    </w:tbl>
    <w:p w:rsidR="00251095" w:rsidRPr="00251095" w:rsidRDefault="00251095" w:rsidP="00251095">
      <w:pPr>
        <w:pStyle w:val="a0"/>
      </w:pPr>
    </w:p>
    <w:p w:rsidR="00E23398" w:rsidRDefault="003B48E4">
      <w:pPr>
        <w:pStyle w:val="4"/>
      </w:pPr>
      <w:r>
        <w:rPr>
          <w:rFonts w:hint="eastAsia"/>
        </w:rPr>
        <w:t>物品</w:t>
      </w:r>
      <w:r w:rsidR="00E23398">
        <w:rPr>
          <w:rFonts w:hint="eastAsia"/>
        </w:rPr>
        <w:t>入库</w:t>
      </w:r>
      <w:r w:rsidR="00323126" w:rsidRPr="00323126">
        <w:rPr>
          <w:rFonts w:hint="eastAsia"/>
        </w:rPr>
        <w:t>（</w:t>
      </w:r>
      <w:r w:rsidR="006A7448">
        <w:rPr>
          <w:rFonts w:hint="eastAsia"/>
        </w:rPr>
        <w:t xml:space="preserve">Process </w:t>
      </w:r>
      <w:r w:rsidR="00C6393E">
        <w:rPr>
          <w:rFonts w:hint="eastAsia"/>
        </w:rPr>
        <w:t>Good Receipt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5847DD" w:rsidRPr="00883F4B" w:rsidTr="00B2149B">
        <w:tc>
          <w:tcPr>
            <w:tcW w:w="1384" w:type="dxa"/>
            <w:shd w:val="clear" w:color="auto" w:fill="D9D9D9"/>
            <w:vAlign w:val="center"/>
          </w:tcPr>
          <w:p w:rsidR="005847DD" w:rsidRPr="00883F4B" w:rsidRDefault="005847DD" w:rsidP="00B2149B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5847DD" w:rsidRPr="00883F4B" w:rsidRDefault="008E5A19" w:rsidP="00B2149B">
            <w:pPr>
              <w:rPr>
                <w:iCs/>
              </w:rPr>
            </w:pPr>
            <w:r>
              <w:rPr>
                <w:iCs/>
              </w:rPr>
              <w:t>Jk039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5847DD" w:rsidRPr="00883F4B" w:rsidRDefault="005847DD" w:rsidP="00B2149B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5847DD" w:rsidRPr="00883F4B" w:rsidRDefault="005847DD" w:rsidP="00B2149B">
            <w:pPr>
              <w:rPr>
                <w:iCs/>
              </w:rPr>
            </w:pPr>
          </w:p>
        </w:tc>
      </w:tr>
      <w:tr w:rsidR="005847DD" w:rsidRPr="00883F4B" w:rsidTr="00B2149B">
        <w:tc>
          <w:tcPr>
            <w:tcW w:w="1384" w:type="dxa"/>
            <w:shd w:val="clear" w:color="auto" w:fill="D9D9D9"/>
            <w:vAlign w:val="center"/>
          </w:tcPr>
          <w:p w:rsidR="005847DD" w:rsidRPr="00883F4B" w:rsidRDefault="005847DD" w:rsidP="00B2149B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5847DD" w:rsidRPr="00883F4B" w:rsidRDefault="005847DD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物品入库</w:t>
            </w:r>
            <w:r>
              <w:rPr>
                <w:iCs/>
              </w:rPr>
              <w:t>操作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5847DD" w:rsidRPr="00883F4B" w:rsidRDefault="005847DD" w:rsidP="00B2149B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5847DD" w:rsidRPr="00883F4B" w:rsidRDefault="005847DD" w:rsidP="00B2149B">
            <w:pPr>
              <w:rPr>
                <w:iCs/>
              </w:rPr>
            </w:pPr>
          </w:p>
        </w:tc>
      </w:tr>
      <w:tr w:rsidR="005847DD" w:rsidRPr="00883F4B" w:rsidTr="00B2149B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5847DD" w:rsidRPr="00883F4B" w:rsidRDefault="005847DD" w:rsidP="00B2149B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5847DD" w:rsidRPr="00883F4B" w:rsidRDefault="005847DD" w:rsidP="00B2149B">
            <w:r>
              <w:rPr>
                <w:rFonts w:hint="eastAsia"/>
              </w:rPr>
              <w:t>物品</w:t>
            </w:r>
            <w:r>
              <w:t>入库，仓库管理员只需记录物品名称，</w:t>
            </w:r>
            <w:r>
              <w:rPr>
                <w:rFonts w:hint="eastAsia"/>
              </w:rPr>
              <w:t>数量</w:t>
            </w:r>
            <w:r w:rsidR="003D0A22">
              <w:rPr>
                <w:rFonts w:hint="eastAsia"/>
              </w:rPr>
              <w:t>以及</w:t>
            </w:r>
            <w:r>
              <w:t>总计金额；</w:t>
            </w:r>
          </w:p>
        </w:tc>
      </w:tr>
      <w:tr w:rsidR="005847DD" w:rsidRPr="00883F4B" w:rsidTr="00B2149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5847DD" w:rsidRPr="00883F4B" w:rsidRDefault="005847DD" w:rsidP="00B2149B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5847DD" w:rsidRPr="003B48E4" w:rsidDel="00145752" w:rsidRDefault="005847DD" w:rsidP="003967F2">
            <w:pPr>
              <w:pStyle w:val="a8"/>
              <w:numPr>
                <w:ilvl w:val="0"/>
                <w:numId w:val="48"/>
              </w:numPr>
              <w:ind w:firstLineChars="0"/>
              <w:rPr>
                <w:del w:id="1978" w:author="Microsoft" w:date="2015-09-22T10:33:00Z"/>
                <w:iCs/>
              </w:rPr>
            </w:pPr>
            <w:del w:id="1979" w:author="Microsoft" w:date="2015-09-22T10:33:00Z">
              <w:r w:rsidRPr="003B48E4" w:rsidDel="00145752">
                <w:rPr>
                  <w:rFonts w:hint="eastAsia"/>
                  <w:iCs/>
                </w:rPr>
                <w:delText>入库单</w:delText>
              </w:r>
              <w:r w:rsidRPr="003B48E4" w:rsidDel="00145752">
                <w:rPr>
                  <w:iCs/>
                </w:rPr>
                <w:delText>编号</w:delText>
              </w:r>
              <w:r w:rsidR="006A7448" w:rsidRPr="006A7448" w:rsidDel="00145752">
                <w:rPr>
                  <w:rFonts w:hint="eastAsia"/>
                  <w:iCs/>
                </w:rPr>
                <w:delText>（</w:delText>
              </w:r>
              <w:r w:rsidR="00FC510C" w:rsidDel="00145752">
                <w:rPr>
                  <w:rFonts w:hint="eastAsia"/>
                  <w:iCs/>
                </w:rPr>
                <w:delText>Receipt Code</w:delText>
              </w:r>
              <w:r w:rsidR="006A7448" w:rsidRPr="006A7448" w:rsidDel="00145752">
                <w:rPr>
                  <w:rFonts w:hint="eastAsia"/>
                  <w:iCs/>
                </w:rPr>
                <w:delText>）</w:delText>
              </w:r>
              <w:r w:rsidRPr="003B48E4" w:rsidDel="00145752">
                <w:rPr>
                  <w:iCs/>
                </w:rPr>
                <w:delText>：</w:delText>
              </w:r>
              <w:r w:rsidR="003D0A22" w:rsidRPr="003B48E4" w:rsidDel="00145752">
                <w:rPr>
                  <w:rFonts w:hint="eastAsia"/>
                  <w:iCs/>
                </w:rPr>
                <w:delText>W</w:delText>
              </w:r>
              <w:r w:rsidRPr="003B48E4" w:rsidDel="00145752">
                <w:rPr>
                  <w:rFonts w:hint="eastAsia"/>
                  <w:iCs/>
                </w:rPr>
                <w:delText>R</w:delText>
              </w:r>
              <w:r w:rsidRPr="003B48E4" w:rsidDel="00145752">
                <w:rPr>
                  <w:iCs/>
                </w:rPr>
                <w:delText>+</w:delText>
              </w:r>
              <w:r w:rsidRPr="003B48E4" w:rsidDel="00145752">
                <w:rPr>
                  <w:rFonts w:hint="eastAsia"/>
                  <w:iCs/>
                </w:rPr>
                <w:delText>年月日</w:delText>
              </w:r>
              <w:r w:rsidRPr="003B48E4" w:rsidDel="00145752">
                <w:rPr>
                  <w:iCs/>
                </w:rPr>
                <w:delText>+000</w:delText>
              </w:r>
              <w:r w:rsidRPr="003B48E4" w:rsidDel="00145752">
                <w:rPr>
                  <w:rFonts w:hint="eastAsia"/>
                  <w:iCs/>
                </w:rPr>
                <w:delText>例</w:delText>
              </w:r>
              <w:r w:rsidRPr="003B48E4" w:rsidDel="00145752">
                <w:rPr>
                  <w:iCs/>
                </w:rPr>
                <w:delText>：</w:delText>
              </w:r>
              <w:r w:rsidR="003D0A22" w:rsidRPr="003B48E4" w:rsidDel="00145752">
                <w:rPr>
                  <w:rFonts w:hint="eastAsia"/>
                  <w:iCs/>
                </w:rPr>
                <w:delText>W</w:delText>
              </w:r>
              <w:r w:rsidRPr="003B48E4" w:rsidDel="00145752">
                <w:rPr>
                  <w:iCs/>
                </w:rPr>
                <w:delText>R</w:delText>
              </w:r>
              <w:r w:rsidRPr="003B48E4" w:rsidDel="00145752">
                <w:rPr>
                  <w:rFonts w:hint="eastAsia"/>
                  <w:iCs/>
                </w:rPr>
                <w:delText>20150825001</w:delText>
              </w:r>
            </w:del>
          </w:p>
          <w:p w:rsidR="003D0A22" w:rsidDel="00145752" w:rsidRDefault="005847DD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del w:id="1980" w:author="Microsoft" w:date="2015-09-22T10:33:00Z"/>
                <w:iCs/>
              </w:rPr>
            </w:pPr>
            <w:del w:id="1981" w:author="Microsoft" w:date="2015-09-22T10:33:00Z">
              <w:r w:rsidDel="00145752">
                <w:rPr>
                  <w:rFonts w:hint="eastAsia"/>
                  <w:iCs/>
                </w:rPr>
                <w:delText>入库</w:delText>
              </w:r>
              <w:r w:rsidDel="00145752">
                <w:rPr>
                  <w:iCs/>
                </w:rPr>
                <w:delText>时间</w:delText>
              </w:r>
              <w:r w:rsidR="006A7448" w:rsidRPr="006A7448" w:rsidDel="00145752">
                <w:rPr>
                  <w:rFonts w:hint="eastAsia"/>
                  <w:iCs/>
                </w:rPr>
                <w:delText>（</w:delText>
              </w:r>
              <w:r w:rsidR="00FC510C" w:rsidDel="00145752">
                <w:rPr>
                  <w:rFonts w:hint="eastAsia"/>
                  <w:iCs/>
                </w:rPr>
                <w:delText>Date of Receipt</w:delText>
              </w:r>
              <w:r w:rsidR="006A7448" w:rsidRPr="006A7448" w:rsidDel="00145752">
                <w:rPr>
                  <w:rFonts w:hint="eastAsia"/>
                  <w:iCs/>
                </w:rPr>
                <w:delText>）</w:delText>
              </w:r>
              <w:r w:rsidDel="00145752">
                <w:rPr>
                  <w:iCs/>
                </w:rPr>
                <w:delText>：默认</w:delText>
              </w:r>
              <w:r w:rsidDel="00145752">
                <w:rPr>
                  <w:rFonts w:hint="eastAsia"/>
                  <w:iCs/>
                </w:rPr>
                <w:delText>当前</w:delText>
              </w:r>
              <w:r w:rsidDel="00145752">
                <w:rPr>
                  <w:iCs/>
                </w:rPr>
                <w:delText>时间</w:delText>
              </w:r>
              <w:r w:rsidDel="00145752">
                <w:rPr>
                  <w:rFonts w:hint="eastAsia"/>
                  <w:iCs/>
                </w:rPr>
                <w:delText>；年月日</w:delText>
              </w:r>
              <w:r w:rsidDel="00145752">
                <w:rPr>
                  <w:iCs/>
                </w:rPr>
                <w:delText>，时分秒</w:delText>
              </w:r>
            </w:del>
          </w:p>
          <w:p w:rsidR="003D0A22" w:rsidRDefault="003D0A22" w:rsidP="003D0A22">
            <w:pPr>
              <w:rPr>
                <w:iCs/>
              </w:rPr>
            </w:pPr>
            <w:r>
              <w:rPr>
                <w:rFonts w:hint="eastAsia"/>
                <w:iCs/>
              </w:rPr>
              <w:t>入库</w:t>
            </w:r>
            <w:r>
              <w:rPr>
                <w:iCs/>
              </w:rPr>
              <w:t>物品列表：</w:t>
            </w:r>
          </w:p>
          <w:p w:rsidR="0075254D" w:rsidRDefault="0075254D" w:rsidP="003967F2">
            <w:pPr>
              <w:pStyle w:val="a8"/>
              <w:numPr>
                <w:ilvl w:val="0"/>
                <w:numId w:val="47"/>
              </w:numPr>
              <w:ind w:firstLineChars="0"/>
              <w:rPr>
                <w:ins w:id="1982" w:author="Microsoft" w:date="2016-01-05T13:03:00Z"/>
                <w:iCs/>
              </w:rPr>
            </w:pPr>
            <w:ins w:id="1983" w:author="Microsoft" w:date="2016-01-05T13:03:00Z">
              <w:r>
                <w:rPr>
                  <w:rFonts w:hint="eastAsia"/>
                  <w:iCs/>
                </w:rPr>
                <w:t>仓库：默认当前登录人所在仓库</w:t>
              </w:r>
            </w:ins>
          </w:p>
          <w:p w:rsidR="0075254D" w:rsidRDefault="0075254D" w:rsidP="003967F2">
            <w:pPr>
              <w:pStyle w:val="a8"/>
              <w:numPr>
                <w:ilvl w:val="0"/>
                <w:numId w:val="47"/>
              </w:numPr>
              <w:ind w:firstLineChars="0"/>
              <w:rPr>
                <w:ins w:id="1984" w:author="Microsoft" w:date="2016-01-05T13:19:00Z"/>
                <w:iCs/>
              </w:rPr>
            </w:pPr>
            <w:ins w:id="1985" w:author="Microsoft" w:date="2016-01-05T13:03:00Z">
              <w:r>
                <w:rPr>
                  <w:rFonts w:hint="eastAsia"/>
                  <w:iCs/>
                </w:rPr>
                <w:t>操作人：当前登录人</w:t>
              </w:r>
            </w:ins>
            <w:ins w:id="1986" w:author="Microsoft" w:date="2016-01-05T13:17:00Z">
              <w:r w:rsidR="005B6423">
                <w:rPr>
                  <w:rFonts w:hint="eastAsia"/>
                  <w:iCs/>
                </w:rPr>
                <w:t xml:space="preserve"> </w:t>
              </w:r>
              <w:r w:rsidR="005B6423">
                <w:rPr>
                  <w:iCs/>
                </w:rPr>
                <w:t xml:space="preserve">  </w:t>
              </w:r>
            </w:ins>
          </w:p>
          <w:p w:rsidR="005B6423" w:rsidRDefault="005B6423" w:rsidP="003967F2">
            <w:pPr>
              <w:pStyle w:val="a8"/>
              <w:numPr>
                <w:ilvl w:val="0"/>
                <w:numId w:val="47"/>
              </w:numPr>
              <w:ind w:firstLineChars="0"/>
              <w:rPr>
                <w:ins w:id="1987" w:author="Microsoft" w:date="2016-01-05T13:03:00Z"/>
                <w:iCs/>
              </w:rPr>
            </w:pPr>
            <w:ins w:id="1988" w:author="Microsoft" w:date="2016-01-05T13:19:00Z">
              <w:r>
                <w:rPr>
                  <w:rFonts w:hint="eastAsia"/>
                  <w:iCs/>
                </w:rPr>
                <w:t>备注信息</w:t>
              </w:r>
              <w:r>
                <w:rPr>
                  <w:rFonts w:hint="eastAsia"/>
                  <w:iCs/>
                </w:rPr>
                <w:t>:</w:t>
              </w:r>
              <w:r>
                <w:rPr>
                  <w:rFonts w:hint="eastAsia"/>
                  <w:iCs/>
                </w:rPr>
                <w:t>填写提货人等信息；</w:t>
              </w:r>
            </w:ins>
            <w:ins w:id="1989" w:author="Microsoft" w:date="2016-01-05T14:12:00Z">
              <w:r w:rsidR="009C12D1">
                <w:rPr>
                  <w:rFonts w:hint="eastAsia"/>
                  <w:iCs/>
                </w:rPr>
                <w:t>1-500</w:t>
              </w:r>
              <w:r w:rsidR="009C12D1">
                <w:rPr>
                  <w:rFonts w:hint="eastAsia"/>
                  <w:iCs/>
                </w:rPr>
                <w:t>；</w:t>
              </w:r>
            </w:ins>
          </w:p>
          <w:p w:rsidR="003D0A22" w:rsidRPr="003D0A22" w:rsidRDefault="003D0A22" w:rsidP="003967F2">
            <w:pPr>
              <w:pStyle w:val="a8"/>
              <w:numPr>
                <w:ilvl w:val="0"/>
                <w:numId w:val="47"/>
              </w:numPr>
              <w:ind w:firstLineChars="0"/>
              <w:rPr>
                <w:iCs/>
              </w:rPr>
            </w:pPr>
            <w:r w:rsidRPr="003D0A22">
              <w:rPr>
                <w:rFonts w:hint="eastAsia"/>
                <w:iCs/>
              </w:rPr>
              <w:t>物品</w:t>
            </w:r>
            <w:r w:rsidRPr="003D0A22">
              <w:rPr>
                <w:iCs/>
              </w:rPr>
              <w:t>名称</w:t>
            </w:r>
            <w:r w:rsidR="006A7448" w:rsidRPr="006A7448">
              <w:rPr>
                <w:rFonts w:hint="eastAsia"/>
                <w:iCs/>
              </w:rPr>
              <w:t>（</w:t>
            </w:r>
            <w:r w:rsidR="00A560F9">
              <w:rPr>
                <w:rFonts w:hint="eastAsia"/>
                <w:iCs/>
              </w:rPr>
              <w:t>Item</w:t>
            </w:r>
            <w:r w:rsidR="006A7448" w:rsidRPr="006A7448">
              <w:rPr>
                <w:rFonts w:hint="eastAsia"/>
                <w:iCs/>
              </w:rPr>
              <w:t>）</w:t>
            </w:r>
            <w:r w:rsidRPr="003D0A22">
              <w:rPr>
                <w:iCs/>
              </w:rPr>
              <w:t>：下拉框，必选项</w:t>
            </w:r>
          </w:p>
          <w:p w:rsidR="009A29EE" w:rsidDel="00545741" w:rsidRDefault="003D0A22" w:rsidP="003967F2">
            <w:pPr>
              <w:pStyle w:val="a8"/>
              <w:numPr>
                <w:ilvl w:val="0"/>
                <w:numId w:val="47"/>
              </w:numPr>
              <w:ind w:firstLineChars="0"/>
              <w:rPr>
                <w:del w:id="1990" w:author="Microsoft" w:date="2015-09-22T10:12:00Z"/>
                <w:iCs/>
              </w:rPr>
            </w:pPr>
            <w:r w:rsidRPr="003D0A22">
              <w:rPr>
                <w:rFonts w:hint="eastAsia"/>
                <w:iCs/>
              </w:rPr>
              <w:t>数量</w:t>
            </w:r>
            <w:r w:rsidR="006A7448" w:rsidRPr="006A7448">
              <w:rPr>
                <w:rFonts w:hint="eastAsia"/>
                <w:iCs/>
              </w:rPr>
              <w:t>（</w:t>
            </w:r>
            <w:r w:rsidR="00FC510C">
              <w:rPr>
                <w:rFonts w:hint="eastAsia"/>
                <w:iCs/>
              </w:rPr>
              <w:t>Quantity</w:t>
            </w:r>
            <w:r w:rsidR="006A7448" w:rsidRPr="006A7448">
              <w:rPr>
                <w:rFonts w:hint="eastAsia"/>
                <w:iCs/>
              </w:rPr>
              <w:t>）</w:t>
            </w:r>
            <w:r w:rsidRPr="003D0A22">
              <w:rPr>
                <w:iCs/>
              </w:rPr>
              <w:t>：</w:t>
            </w:r>
          </w:p>
          <w:p w:rsidR="00565654" w:rsidRPr="00545741" w:rsidRDefault="00565654" w:rsidP="001D599D">
            <w:pPr>
              <w:pStyle w:val="a8"/>
              <w:numPr>
                <w:ilvl w:val="0"/>
                <w:numId w:val="47"/>
              </w:numPr>
              <w:ind w:firstLineChars="0"/>
              <w:rPr>
                <w:iCs/>
                <w:rPrChange w:id="1991" w:author="Microsoft" w:date="2015-09-22T10:12:00Z">
                  <w:rPr/>
                </w:rPrChange>
              </w:rPr>
            </w:pPr>
            <w:del w:id="1992" w:author="Microsoft" w:date="2015-09-22T10:12:00Z">
              <w:r w:rsidRPr="00545741" w:rsidDel="00545741">
                <w:rPr>
                  <w:rFonts w:hint="eastAsia"/>
                  <w:iCs/>
                  <w:rPrChange w:id="1993" w:author="Microsoft" w:date="2015-09-22T10:12:00Z">
                    <w:rPr>
                      <w:rFonts w:hint="eastAsia"/>
                    </w:rPr>
                  </w:rPrChange>
                </w:rPr>
                <w:delText>金额</w:delText>
              </w:r>
              <w:r w:rsidR="004B38AB" w:rsidRPr="00545741" w:rsidDel="00545741">
                <w:rPr>
                  <w:rFonts w:hint="eastAsia"/>
                  <w:iCs/>
                  <w:rPrChange w:id="1994" w:author="Microsoft" w:date="2015-09-22T10:12:00Z">
                    <w:rPr>
                      <w:rFonts w:hint="eastAsia"/>
                    </w:rPr>
                  </w:rPrChange>
                </w:rPr>
                <w:delText>（</w:delText>
              </w:r>
              <w:r w:rsidR="004B38AB" w:rsidRPr="00545741" w:rsidDel="00545741">
                <w:rPr>
                  <w:iCs/>
                  <w:rPrChange w:id="1995" w:author="Microsoft" w:date="2015-09-22T10:12:00Z">
                    <w:rPr/>
                  </w:rPrChange>
                </w:rPr>
                <w:delText>Value</w:delText>
              </w:r>
              <w:r w:rsidR="004B38AB" w:rsidRPr="00545741" w:rsidDel="00545741">
                <w:rPr>
                  <w:rFonts w:hint="eastAsia"/>
                  <w:iCs/>
                  <w:rPrChange w:id="1996" w:author="Microsoft" w:date="2015-09-22T10:12:00Z">
                    <w:rPr>
                      <w:rFonts w:hint="eastAsia"/>
                    </w:rPr>
                  </w:rPrChange>
                </w:rPr>
                <w:delText>）</w:delText>
              </w:r>
              <w:r w:rsidRPr="00545741" w:rsidDel="00545741">
                <w:rPr>
                  <w:rFonts w:hint="eastAsia"/>
                  <w:iCs/>
                  <w:rPrChange w:id="1997" w:author="Microsoft" w:date="2015-09-22T10:12:00Z">
                    <w:rPr>
                      <w:rFonts w:hint="eastAsia"/>
                    </w:rPr>
                  </w:rPrChange>
                </w:rPr>
                <w:delText>：</w:delText>
              </w:r>
            </w:del>
          </w:p>
        </w:tc>
      </w:tr>
      <w:tr w:rsidR="005847DD" w:rsidRPr="00883F4B" w:rsidTr="00B2149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5847DD" w:rsidRPr="00883F4B" w:rsidRDefault="005847DD" w:rsidP="00B2149B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5847DD" w:rsidRPr="00883F4B" w:rsidRDefault="005847DD" w:rsidP="00322E8C">
            <w:r>
              <w:rPr>
                <w:rFonts w:hint="eastAsia"/>
              </w:rPr>
              <w:t>【完成</w:t>
            </w:r>
            <w:r>
              <w:t>】</w:t>
            </w:r>
            <w:r w:rsidR="00D72632">
              <w:rPr>
                <w:rFonts w:hint="eastAsia"/>
              </w:rPr>
              <w:t>（</w:t>
            </w:r>
            <w:r w:rsidR="00D72632">
              <w:rPr>
                <w:rFonts w:hint="eastAsia"/>
              </w:rPr>
              <w:t>Complete</w:t>
            </w:r>
            <w:r w:rsidR="00D72632">
              <w:rPr>
                <w:rFonts w:hint="eastAsia"/>
              </w:rPr>
              <w:t>）</w:t>
            </w:r>
            <w:r>
              <w:rPr>
                <w:rFonts w:hint="eastAsia"/>
              </w:rPr>
              <w:t>入库</w:t>
            </w:r>
            <w:r>
              <w:t>完成！</w:t>
            </w:r>
            <w:r w:rsidR="00082567">
              <w:rPr>
                <w:rFonts w:hint="eastAsia"/>
              </w:rPr>
              <w:t>（</w:t>
            </w:r>
            <w:r w:rsidR="00082567">
              <w:rPr>
                <w:rFonts w:hint="eastAsia"/>
              </w:rPr>
              <w:t xml:space="preserve">The </w:t>
            </w:r>
            <w:r w:rsidR="00E362FD">
              <w:rPr>
                <w:rFonts w:hint="eastAsia"/>
              </w:rPr>
              <w:t>items</w:t>
            </w:r>
            <w:r w:rsidR="00082567">
              <w:rPr>
                <w:rFonts w:hint="eastAsia"/>
              </w:rPr>
              <w:t xml:space="preserve"> have </w:t>
            </w:r>
            <w:r w:rsidR="00595558">
              <w:rPr>
                <w:rFonts w:hint="eastAsia"/>
              </w:rPr>
              <w:t>been successfully add</w:t>
            </w:r>
            <w:r w:rsidR="00B54F2C">
              <w:rPr>
                <w:rFonts w:hint="eastAsia"/>
              </w:rPr>
              <w:t xml:space="preserve">ed into the </w:t>
            </w:r>
            <w:r w:rsidR="00322E8C">
              <w:rPr>
                <w:rFonts w:hint="eastAsia"/>
              </w:rPr>
              <w:t>warehouse</w:t>
            </w:r>
            <w:r w:rsidR="006F5719">
              <w:rPr>
                <w:rFonts w:hint="eastAsia"/>
              </w:rPr>
              <w:t>!</w:t>
            </w:r>
            <w:r w:rsidR="00082567">
              <w:rPr>
                <w:rFonts w:hint="eastAsia"/>
              </w:rPr>
              <w:t>）</w:t>
            </w:r>
          </w:p>
        </w:tc>
      </w:tr>
      <w:tr w:rsidR="005847DD" w:rsidRPr="00883F4B" w:rsidTr="00B2149B">
        <w:tc>
          <w:tcPr>
            <w:tcW w:w="1384" w:type="dxa"/>
            <w:shd w:val="clear" w:color="auto" w:fill="D9D9D9"/>
            <w:vAlign w:val="center"/>
          </w:tcPr>
          <w:p w:rsidR="005847DD" w:rsidRPr="00883F4B" w:rsidRDefault="005847DD" w:rsidP="00B2149B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5847DD" w:rsidRPr="00FE4DC0" w:rsidRDefault="00774B7C" w:rsidP="00B2149B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5847DD" w:rsidRPr="00883F4B" w:rsidTr="00B2149B">
        <w:tc>
          <w:tcPr>
            <w:tcW w:w="1384" w:type="dxa"/>
            <w:shd w:val="clear" w:color="auto" w:fill="D9D9D9"/>
            <w:vAlign w:val="center"/>
          </w:tcPr>
          <w:p w:rsidR="005847DD" w:rsidRPr="00883F4B" w:rsidRDefault="005847DD" w:rsidP="00B2149B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5847DD" w:rsidRPr="00883F4B" w:rsidRDefault="005847DD" w:rsidP="00B2149B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5847DD" w:rsidRPr="00883F4B" w:rsidTr="00B2149B">
        <w:tc>
          <w:tcPr>
            <w:tcW w:w="1384" w:type="dxa"/>
            <w:shd w:val="clear" w:color="auto" w:fill="D9D9D9"/>
            <w:vAlign w:val="center"/>
          </w:tcPr>
          <w:p w:rsidR="005847DD" w:rsidRPr="00883F4B" w:rsidRDefault="005847DD" w:rsidP="00B2149B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5847DD" w:rsidRPr="00883F4B" w:rsidRDefault="00774B7C" w:rsidP="00B2149B">
            <w:r>
              <w:rPr>
                <w:rFonts w:hint="eastAsia"/>
              </w:rPr>
              <w:t>无</w:t>
            </w:r>
          </w:p>
        </w:tc>
      </w:tr>
    </w:tbl>
    <w:p w:rsidR="00E23398" w:rsidRPr="005847DD" w:rsidRDefault="00E23398" w:rsidP="00E23398">
      <w:pPr>
        <w:pStyle w:val="a0"/>
      </w:pPr>
    </w:p>
    <w:p w:rsidR="003E16A6" w:rsidRDefault="003E16A6">
      <w:pPr>
        <w:pStyle w:val="3"/>
      </w:pPr>
      <w:bookmarkStart w:id="1998" w:name="_Toc447205903"/>
      <w:r>
        <w:t>出库</w:t>
      </w:r>
      <w:r w:rsidR="00323126" w:rsidRPr="00323126">
        <w:rPr>
          <w:rFonts w:hint="eastAsia"/>
        </w:rPr>
        <w:t>（</w:t>
      </w:r>
      <w:r w:rsidR="001D6ACB">
        <w:rPr>
          <w:rFonts w:hint="eastAsia"/>
        </w:rPr>
        <w:t>Goods Issue</w:t>
      </w:r>
      <w:r w:rsidR="00F76D21">
        <w:rPr>
          <w:rFonts w:hint="eastAsia"/>
        </w:rPr>
        <w:t>s</w:t>
      </w:r>
      <w:r w:rsidR="00323126" w:rsidRPr="00323126">
        <w:rPr>
          <w:rFonts w:hint="eastAsia"/>
        </w:rPr>
        <w:t>）</w:t>
      </w:r>
      <w:bookmarkEnd w:id="1998"/>
    </w:p>
    <w:p w:rsidR="003B48E4" w:rsidRDefault="003B48E4">
      <w:pPr>
        <w:pStyle w:val="4"/>
      </w:pPr>
      <w:r>
        <w:rPr>
          <w:rFonts w:hint="eastAsia"/>
        </w:rPr>
        <w:t>出库</w:t>
      </w:r>
      <w:r>
        <w:t>信息查询</w:t>
      </w:r>
      <w:r w:rsidR="00323126" w:rsidRPr="00323126">
        <w:rPr>
          <w:rFonts w:hint="eastAsia"/>
        </w:rPr>
        <w:t>（</w:t>
      </w:r>
      <w:r w:rsidR="006A7448">
        <w:rPr>
          <w:rFonts w:hint="eastAsia"/>
        </w:rPr>
        <w:t>Goods Issue Information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3B48E4" w:rsidRPr="00883F4B" w:rsidTr="00B2149B">
        <w:tc>
          <w:tcPr>
            <w:tcW w:w="1384" w:type="dxa"/>
            <w:shd w:val="clear" w:color="auto" w:fill="D9D9D9"/>
            <w:vAlign w:val="center"/>
          </w:tcPr>
          <w:p w:rsidR="003B48E4" w:rsidRPr="00883F4B" w:rsidRDefault="003B48E4" w:rsidP="00B2149B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3B48E4" w:rsidRPr="00883F4B" w:rsidRDefault="008E5A19" w:rsidP="00B2149B">
            <w:pPr>
              <w:rPr>
                <w:iCs/>
              </w:rPr>
            </w:pPr>
            <w:r>
              <w:rPr>
                <w:iCs/>
              </w:rPr>
              <w:t>Jk040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3B48E4" w:rsidRPr="00883F4B" w:rsidRDefault="003B48E4" w:rsidP="00B2149B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3B48E4" w:rsidRPr="00883F4B" w:rsidRDefault="003B48E4" w:rsidP="00B2149B">
            <w:pPr>
              <w:rPr>
                <w:iCs/>
              </w:rPr>
            </w:pPr>
          </w:p>
        </w:tc>
      </w:tr>
      <w:tr w:rsidR="003B48E4" w:rsidRPr="00883F4B" w:rsidTr="00B2149B">
        <w:tc>
          <w:tcPr>
            <w:tcW w:w="1384" w:type="dxa"/>
            <w:shd w:val="clear" w:color="auto" w:fill="D9D9D9"/>
            <w:vAlign w:val="center"/>
          </w:tcPr>
          <w:p w:rsidR="003B48E4" w:rsidRPr="00883F4B" w:rsidRDefault="003B48E4" w:rsidP="00B2149B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3B48E4" w:rsidRDefault="003B48E4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物品出库单列表</w:t>
            </w:r>
          </w:p>
          <w:p w:rsidR="00E72A0F" w:rsidRPr="00883F4B" w:rsidRDefault="00E72A0F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List of Goods Issue</w:t>
            </w:r>
            <w:r w:rsidR="00F76D21">
              <w:rPr>
                <w:rFonts w:hint="eastAsia"/>
                <w:iCs/>
              </w:rPr>
              <w:t>s</w:t>
            </w:r>
            <w:r>
              <w:rPr>
                <w:rFonts w:hint="eastAsia"/>
                <w:iCs/>
              </w:rPr>
              <w:t>）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3B48E4" w:rsidRPr="00883F4B" w:rsidRDefault="003B48E4" w:rsidP="00B2149B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3B48E4" w:rsidRPr="00883F4B" w:rsidRDefault="003B48E4" w:rsidP="00B2149B">
            <w:pPr>
              <w:rPr>
                <w:iCs/>
              </w:rPr>
            </w:pPr>
          </w:p>
        </w:tc>
      </w:tr>
      <w:tr w:rsidR="003B48E4" w:rsidRPr="00883F4B" w:rsidTr="00B2149B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3B48E4" w:rsidRPr="00883F4B" w:rsidRDefault="003B48E4" w:rsidP="00B2149B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3B48E4" w:rsidRPr="00883F4B" w:rsidRDefault="003B48E4" w:rsidP="00B2149B">
            <w:r>
              <w:rPr>
                <w:rFonts w:hint="eastAsia"/>
              </w:rPr>
              <w:t>物品出库单</w:t>
            </w:r>
            <w:r>
              <w:t>列表</w:t>
            </w:r>
          </w:p>
        </w:tc>
      </w:tr>
      <w:tr w:rsidR="003B48E4" w:rsidRPr="00883F4B" w:rsidTr="00B2149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3B48E4" w:rsidRPr="00883F4B" w:rsidRDefault="003B48E4" w:rsidP="00B2149B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3B48E4" w:rsidRDefault="003B48E4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查询</w:t>
            </w:r>
            <w:r>
              <w:rPr>
                <w:iCs/>
              </w:rPr>
              <w:t>条件：</w:t>
            </w:r>
          </w:p>
          <w:p w:rsidR="003B48E4" w:rsidRDefault="003B48E4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出库单</w:t>
            </w:r>
            <w:r>
              <w:rPr>
                <w:iCs/>
              </w:rPr>
              <w:t>编号</w:t>
            </w:r>
            <w:r w:rsidR="006A7448" w:rsidRPr="006A7448">
              <w:rPr>
                <w:rFonts w:hint="eastAsia"/>
                <w:iCs/>
              </w:rPr>
              <w:t>（</w:t>
            </w:r>
            <w:r w:rsidR="0043589E">
              <w:rPr>
                <w:rFonts w:hint="eastAsia"/>
                <w:iCs/>
              </w:rPr>
              <w:t>Issue Code</w:t>
            </w:r>
            <w:r w:rsidR="006A7448" w:rsidRPr="006A7448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3B48E4" w:rsidRPr="00C66FAD" w:rsidRDefault="003B48E4" w:rsidP="0013019F">
            <w:pPr>
              <w:rPr>
                <w:iCs/>
              </w:rPr>
            </w:pPr>
            <w:r>
              <w:rPr>
                <w:rFonts w:hint="eastAsia"/>
                <w:iCs/>
              </w:rPr>
              <w:t>出库</w:t>
            </w:r>
            <w:r>
              <w:rPr>
                <w:iCs/>
              </w:rPr>
              <w:t>日期</w:t>
            </w:r>
            <w:r w:rsidR="006A7448" w:rsidRPr="006A7448">
              <w:rPr>
                <w:rFonts w:hint="eastAsia"/>
                <w:iCs/>
              </w:rPr>
              <w:t>（</w:t>
            </w:r>
            <w:r w:rsidR="0043589E">
              <w:rPr>
                <w:rFonts w:hint="eastAsia"/>
                <w:iCs/>
              </w:rPr>
              <w:t>Date of Issue</w:t>
            </w:r>
            <w:r w:rsidR="006A7448" w:rsidRPr="006A7448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</w:tc>
      </w:tr>
      <w:tr w:rsidR="003B48E4" w:rsidRPr="00883F4B" w:rsidTr="00B2149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3B48E4" w:rsidRPr="00883F4B" w:rsidRDefault="003B48E4" w:rsidP="00B2149B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3B48E4" w:rsidRDefault="00CE5657" w:rsidP="00B2149B">
            <w:r>
              <w:rPr>
                <w:rFonts w:hint="eastAsia"/>
              </w:rPr>
              <w:t>出</w:t>
            </w:r>
            <w:r w:rsidR="003B48E4">
              <w:rPr>
                <w:rFonts w:hint="eastAsia"/>
              </w:rPr>
              <w:t>库</w:t>
            </w:r>
            <w:r w:rsidR="003B48E4">
              <w:t>信息列表：</w:t>
            </w:r>
          </w:p>
          <w:p w:rsidR="003B48E4" w:rsidRDefault="003B48E4" w:rsidP="003967F2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出库</w:t>
            </w:r>
            <w:r>
              <w:t>单编号</w:t>
            </w:r>
            <w:r w:rsidR="006A7448" w:rsidRPr="006A7448">
              <w:rPr>
                <w:rFonts w:hint="eastAsia"/>
                <w:iCs/>
              </w:rPr>
              <w:t>（</w:t>
            </w:r>
            <w:r w:rsidR="0043589E">
              <w:rPr>
                <w:rFonts w:hint="eastAsia"/>
                <w:iCs/>
              </w:rPr>
              <w:t>Issue Code</w:t>
            </w:r>
            <w:r w:rsidR="006A7448" w:rsidRPr="006A7448">
              <w:rPr>
                <w:rFonts w:hint="eastAsia"/>
                <w:iCs/>
              </w:rPr>
              <w:t>）</w:t>
            </w:r>
            <w:r>
              <w:t>：</w:t>
            </w:r>
          </w:p>
          <w:p w:rsidR="003B48E4" w:rsidRDefault="003B48E4" w:rsidP="003967F2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出库</w:t>
            </w:r>
            <w:r>
              <w:t>日期</w:t>
            </w:r>
            <w:r w:rsidR="006A7448" w:rsidRPr="006A7448">
              <w:rPr>
                <w:rFonts w:hint="eastAsia"/>
                <w:iCs/>
              </w:rPr>
              <w:t>（</w:t>
            </w:r>
            <w:r w:rsidR="0043589E">
              <w:rPr>
                <w:rFonts w:hint="eastAsia"/>
                <w:iCs/>
              </w:rPr>
              <w:t>Date of Issue</w:t>
            </w:r>
            <w:r w:rsidR="006A7448" w:rsidRPr="006A7448">
              <w:rPr>
                <w:rFonts w:hint="eastAsia"/>
                <w:iCs/>
              </w:rPr>
              <w:t>）</w:t>
            </w:r>
            <w:r>
              <w:t>：</w:t>
            </w:r>
          </w:p>
          <w:p w:rsidR="00A50BC3" w:rsidRDefault="00A50BC3" w:rsidP="003967F2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收货</w:t>
            </w:r>
            <w:r>
              <w:t>单位</w:t>
            </w:r>
            <w:r w:rsidR="006A7448" w:rsidRPr="006A7448">
              <w:rPr>
                <w:rFonts w:hint="eastAsia"/>
                <w:iCs/>
              </w:rPr>
              <w:t>（</w:t>
            </w:r>
            <w:r w:rsidR="001660BC">
              <w:rPr>
                <w:rFonts w:hint="eastAsia"/>
                <w:iCs/>
              </w:rPr>
              <w:t>Receiving Unit</w:t>
            </w:r>
            <w:r w:rsidR="006A7448" w:rsidRPr="006A7448">
              <w:rPr>
                <w:rFonts w:hint="eastAsia"/>
                <w:iCs/>
              </w:rPr>
              <w:t>）</w:t>
            </w:r>
            <w:r>
              <w:t>：</w:t>
            </w:r>
          </w:p>
          <w:p w:rsidR="00EA4FA7" w:rsidDel="00145752" w:rsidRDefault="00EA4FA7" w:rsidP="003967F2">
            <w:pPr>
              <w:pStyle w:val="a8"/>
              <w:numPr>
                <w:ilvl w:val="0"/>
                <w:numId w:val="13"/>
              </w:numPr>
              <w:ind w:firstLineChars="0"/>
              <w:rPr>
                <w:del w:id="1999" w:author="Microsoft" w:date="2015-09-22T10:33:00Z"/>
              </w:rPr>
            </w:pPr>
            <w:del w:id="2000" w:author="Microsoft" w:date="2015-09-22T10:33:00Z">
              <w:r w:rsidDel="00145752">
                <w:delText>收货时间</w:delText>
              </w:r>
              <w:r w:rsidR="006A7448" w:rsidRPr="006A7448" w:rsidDel="00145752">
                <w:rPr>
                  <w:rFonts w:hint="eastAsia"/>
                  <w:iCs/>
                </w:rPr>
                <w:delText>（</w:delText>
              </w:r>
              <w:r w:rsidR="0043589E" w:rsidDel="00145752">
                <w:rPr>
                  <w:rFonts w:hint="eastAsia"/>
                  <w:iCs/>
                </w:rPr>
                <w:delText>Date of Receipt</w:delText>
              </w:r>
              <w:r w:rsidR="006A7448" w:rsidRPr="006A7448" w:rsidDel="00145752">
                <w:rPr>
                  <w:rFonts w:hint="eastAsia"/>
                  <w:iCs/>
                </w:rPr>
                <w:delText>）</w:delText>
              </w:r>
              <w:r w:rsidDel="00145752">
                <w:rPr>
                  <w:rFonts w:hint="eastAsia"/>
                </w:rPr>
                <w:delText>：</w:delText>
              </w:r>
            </w:del>
          </w:p>
          <w:p w:rsidR="00C0040B" w:rsidRDefault="00C0040B" w:rsidP="003967F2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t>发货单位</w:t>
            </w:r>
            <w:r w:rsidR="006A7448" w:rsidRPr="006A7448">
              <w:rPr>
                <w:rFonts w:hint="eastAsia"/>
                <w:iCs/>
              </w:rPr>
              <w:t>（</w:t>
            </w:r>
            <w:r w:rsidR="00DE0C17">
              <w:rPr>
                <w:rFonts w:hint="eastAsia"/>
                <w:iCs/>
              </w:rPr>
              <w:t>Delivering Unit</w:t>
            </w:r>
            <w:r w:rsidR="006A7448" w:rsidRPr="006A7448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EA4FA7" w:rsidDel="00145752" w:rsidRDefault="00EA4FA7" w:rsidP="003967F2">
            <w:pPr>
              <w:pStyle w:val="a8"/>
              <w:numPr>
                <w:ilvl w:val="0"/>
                <w:numId w:val="13"/>
              </w:numPr>
              <w:ind w:firstLineChars="0"/>
              <w:rPr>
                <w:del w:id="2001" w:author="Microsoft" w:date="2015-09-22T10:33:00Z"/>
              </w:rPr>
            </w:pPr>
            <w:del w:id="2002" w:author="Microsoft" w:date="2015-09-22T10:33:00Z">
              <w:r w:rsidDel="00145752">
                <w:delText>发货时间</w:delText>
              </w:r>
              <w:r w:rsidR="006A7448" w:rsidRPr="006A7448" w:rsidDel="00145752">
                <w:rPr>
                  <w:rFonts w:hint="eastAsia"/>
                  <w:iCs/>
                </w:rPr>
                <w:delText>（</w:delText>
              </w:r>
              <w:r w:rsidR="0043589E" w:rsidDel="00145752">
                <w:rPr>
                  <w:rFonts w:hint="eastAsia"/>
                  <w:iCs/>
                </w:rPr>
                <w:delText>Date of Delivery</w:delText>
              </w:r>
              <w:r w:rsidR="006A7448" w:rsidRPr="006A7448" w:rsidDel="00145752">
                <w:rPr>
                  <w:rFonts w:hint="eastAsia"/>
                  <w:iCs/>
                </w:rPr>
                <w:delText>）</w:delText>
              </w:r>
              <w:r w:rsidDel="00145752">
                <w:rPr>
                  <w:rFonts w:hint="eastAsia"/>
                </w:rPr>
                <w:delText>：</w:delText>
              </w:r>
            </w:del>
          </w:p>
          <w:p w:rsidR="00A50BC3" w:rsidRDefault="00AB4781" w:rsidP="003967F2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发货</w:t>
            </w:r>
            <w:r w:rsidR="00A50BC3">
              <w:rPr>
                <w:rFonts w:hint="eastAsia"/>
              </w:rPr>
              <w:t>人</w:t>
            </w:r>
            <w:r w:rsidR="006A7448" w:rsidRPr="006A7448">
              <w:rPr>
                <w:rFonts w:hint="eastAsia"/>
                <w:iCs/>
              </w:rPr>
              <w:t>（</w:t>
            </w:r>
            <w:r w:rsidR="00971389">
              <w:rPr>
                <w:rFonts w:hint="eastAsia"/>
                <w:iCs/>
              </w:rPr>
              <w:t>Processed By</w:t>
            </w:r>
            <w:r w:rsidR="006A7448" w:rsidRPr="006A7448">
              <w:rPr>
                <w:rFonts w:hint="eastAsia"/>
                <w:iCs/>
              </w:rPr>
              <w:t>）</w:t>
            </w:r>
            <w:r w:rsidR="00A50BC3">
              <w:t>：</w:t>
            </w:r>
            <w:r w:rsidR="00A50BC3">
              <w:rPr>
                <w:rFonts w:hint="eastAsia"/>
              </w:rPr>
              <w:t>仓库</w:t>
            </w:r>
            <w:r w:rsidR="00A50BC3">
              <w:t>管理员</w:t>
            </w:r>
            <w:ins w:id="2003" w:author="Microsoft" w:date="2015-10-21T17:39:00Z">
              <w:r w:rsidR="00B71444">
                <w:rPr>
                  <w:rFonts w:hint="eastAsia"/>
                </w:rPr>
                <w:t>的</w:t>
              </w:r>
              <w:r w:rsidR="00B71444">
                <w:t>真实姓名</w:t>
              </w:r>
            </w:ins>
          </w:p>
          <w:p w:rsidR="00CE5657" w:rsidDel="00594877" w:rsidRDefault="00CE5657" w:rsidP="003967F2">
            <w:pPr>
              <w:pStyle w:val="a8"/>
              <w:numPr>
                <w:ilvl w:val="0"/>
                <w:numId w:val="13"/>
              </w:numPr>
              <w:ind w:firstLineChars="0"/>
              <w:rPr>
                <w:del w:id="2004" w:author="Microsoft" w:date="2015-10-13T17:52:00Z"/>
              </w:rPr>
            </w:pPr>
            <w:del w:id="2005" w:author="Microsoft" w:date="2015-10-13T17:52:00Z">
              <w:r w:rsidDel="00594877">
                <w:rPr>
                  <w:rFonts w:hint="eastAsia"/>
                </w:rPr>
                <w:delText>状态</w:delText>
              </w:r>
              <w:r w:rsidR="006A7448" w:rsidRPr="006A7448" w:rsidDel="00594877">
                <w:rPr>
                  <w:rFonts w:hint="eastAsia"/>
                  <w:iCs/>
                </w:rPr>
                <w:delText>（</w:delText>
              </w:r>
              <w:r w:rsidR="001A0883" w:rsidDel="00594877">
                <w:rPr>
                  <w:rFonts w:hint="eastAsia"/>
                  <w:iCs/>
                </w:rPr>
                <w:delText>Status</w:delText>
              </w:r>
              <w:r w:rsidR="006A7448" w:rsidRPr="006A7448" w:rsidDel="00594877">
                <w:rPr>
                  <w:rFonts w:hint="eastAsia"/>
                  <w:iCs/>
                </w:rPr>
                <w:delText>）</w:delText>
              </w:r>
              <w:r w:rsidDel="00594877">
                <w:delText>：已完成</w:delText>
              </w:r>
              <w:r w:rsidR="001A0883" w:rsidDel="00594877">
                <w:rPr>
                  <w:rFonts w:hint="eastAsia"/>
                </w:rPr>
                <w:delText>（</w:delText>
              </w:r>
              <w:r w:rsidR="001A0883" w:rsidDel="00594877">
                <w:rPr>
                  <w:rFonts w:hint="eastAsia"/>
                </w:rPr>
                <w:delText>Completed</w:delText>
              </w:r>
              <w:r w:rsidR="001A0883" w:rsidDel="00594877">
                <w:rPr>
                  <w:rFonts w:hint="eastAsia"/>
                </w:rPr>
                <w:delText>）</w:delText>
              </w:r>
              <w:r w:rsidDel="00594877">
                <w:delText>、未</w:delText>
              </w:r>
              <w:r w:rsidDel="00594877">
                <w:rPr>
                  <w:rFonts w:hint="eastAsia"/>
                </w:rPr>
                <w:delText>完成</w:delText>
              </w:r>
              <w:r w:rsidR="001A0883" w:rsidDel="00594877">
                <w:rPr>
                  <w:rFonts w:hint="eastAsia"/>
                </w:rPr>
                <w:delText>（</w:delText>
              </w:r>
              <w:r w:rsidR="00A314A0" w:rsidDel="00594877">
                <w:rPr>
                  <w:rFonts w:hint="eastAsia"/>
                </w:rPr>
                <w:delText>Un</w:delText>
              </w:r>
              <w:r w:rsidR="001A0883" w:rsidDel="00594877">
                <w:rPr>
                  <w:rFonts w:hint="eastAsia"/>
                </w:rPr>
                <w:delText>complete</w:delText>
              </w:r>
              <w:r w:rsidR="00A314A0" w:rsidDel="00594877">
                <w:rPr>
                  <w:rFonts w:hint="eastAsia"/>
                </w:rPr>
                <w:delText>d</w:delText>
              </w:r>
              <w:r w:rsidR="001A0883" w:rsidDel="00594877">
                <w:rPr>
                  <w:rFonts w:hint="eastAsia"/>
                </w:rPr>
                <w:delText>）</w:delText>
              </w:r>
            </w:del>
          </w:p>
          <w:p w:rsidR="00AB4781" w:rsidRPr="00883F4B" w:rsidRDefault="00AB4781" w:rsidP="00AB4781">
            <w:pPr>
              <w:pStyle w:val="a8"/>
              <w:ind w:left="420" w:firstLineChars="0" w:firstLine="0"/>
            </w:pPr>
            <w:r>
              <w:rPr>
                <w:rFonts w:hint="eastAsia"/>
              </w:rPr>
              <w:t>【查看</w:t>
            </w:r>
            <w:r>
              <w:t>详情】</w:t>
            </w:r>
            <w:r w:rsidR="004B38AB">
              <w:rPr>
                <w:rFonts w:hint="eastAsia"/>
              </w:rPr>
              <w:t>（</w:t>
            </w:r>
            <w:r w:rsidR="004B38AB">
              <w:rPr>
                <w:rFonts w:hint="eastAsia"/>
              </w:rPr>
              <w:t>Details</w:t>
            </w:r>
            <w:r w:rsidR="004B38AB">
              <w:rPr>
                <w:rFonts w:hint="eastAsia"/>
              </w:rPr>
              <w:t>）</w:t>
            </w:r>
            <w:r>
              <w:rPr>
                <w:rFonts w:hint="eastAsia"/>
              </w:rPr>
              <w:t>页面同</w:t>
            </w:r>
            <w:r>
              <w:t>物品出库</w:t>
            </w:r>
            <w:r>
              <w:rPr>
                <w:rFonts w:hint="eastAsia"/>
              </w:rPr>
              <w:t>页面</w:t>
            </w:r>
          </w:p>
        </w:tc>
      </w:tr>
      <w:tr w:rsidR="003B48E4" w:rsidRPr="00883F4B" w:rsidTr="00B2149B">
        <w:tc>
          <w:tcPr>
            <w:tcW w:w="1384" w:type="dxa"/>
            <w:shd w:val="clear" w:color="auto" w:fill="D9D9D9"/>
            <w:vAlign w:val="center"/>
          </w:tcPr>
          <w:p w:rsidR="003B48E4" w:rsidRPr="00883F4B" w:rsidRDefault="003B48E4" w:rsidP="00B2149B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3B48E4" w:rsidRPr="00FE4DC0" w:rsidRDefault="003B48E4" w:rsidP="00B2149B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3B48E4" w:rsidRPr="00883F4B" w:rsidTr="00B2149B">
        <w:tc>
          <w:tcPr>
            <w:tcW w:w="1384" w:type="dxa"/>
            <w:shd w:val="clear" w:color="auto" w:fill="D9D9D9"/>
            <w:vAlign w:val="center"/>
          </w:tcPr>
          <w:p w:rsidR="003B48E4" w:rsidRPr="00883F4B" w:rsidRDefault="003B48E4" w:rsidP="00B2149B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3B48E4" w:rsidRPr="00883F4B" w:rsidRDefault="003B48E4" w:rsidP="00B2149B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3B48E4" w:rsidRPr="00883F4B" w:rsidTr="00B2149B">
        <w:tc>
          <w:tcPr>
            <w:tcW w:w="1384" w:type="dxa"/>
            <w:shd w:val="clear" w:color="auto" w:fill="D9D9D9"/>
            <w:vAlign w:val="center"/>
          </w:tcPr>
          <w:p w:rsidR="003B48E4" w:rsidRPr="00883F4B" w:rsidRDefault="003B48E4" w:rsidP="00B2149B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196F16" w:rsidRPr="00883F4B" w:rsidRDefault="003B48E4" w:rsidP="00B2149B">
            <w:r>
              <w:rPr>
                <w:rFonts w:hint="eastAsia"/>
              </w:rPr>
              <w:t>【打印出</w:t>
            </w:r>
            <w:r>
              <w:t>库单】</w:t>
            </w:r>
            <w:r w:rsidR="00082567" w:rsidRPr="00082567">
              <w:t>（</w:t>
            </w:r>
            <w:r w:rsidR="00082567" w:rsidRPr="00082567">
              <w:rPr>
                <w:rFonts w:hint="eastAsia"/>
              </w:rPr>
              <w:t>Print</w:t>
            </w:r>
            <w:r w:rsidR="00D72632">
              <w:rPr>
                <w:rFonts w:hint="eastAsia"/>
              </w:rPr>
              <w:t xml:space="preserve"> Goods Issue Sli</w:t>
            </w:r>
          </w:p>
        </w:tc>
      </w:tr>
    </w:tbl>
    <w:p w:rsidR="003B48E4" w:rsidRPr="003B48E4" w:rsidRDefault="003B48E4" w:rsidP="00AC7712">
      <w:pPr>
        <w:pStyle w:val="a0"/>
        <w:ind w:firstLineChars="0" w:firstLine="0"/>
      </w:pPr>
    </w:p>
    <w:p w:rsidR="003B48E4" w:rsidRDefault="003B48E4">
      <w:pPr>
        <w:pStyle w:val="4"/>
      </w:pPr>
      <w:r>
        <w:rPr>
          <w:rFonts w:hint="eastAsia"/>
        </w:rPr>
        <w:t>物品</w:t>
      </w:r>
      <w:r>
        <w:t>出库</w:t>
      </w:r>
      <w:r w:rsidR="00323126" w:rsidRPr="00323126">
        <w:rPr>
          <w:rFonts w:hint="eastAsia"/>
        </w:rPr>
        <w:t>（</w:t>
      </w:r>
      <w:r w:rsidR="006A7448">
        <w:rPr>
          <w:rFonts w:hint="eastAsia"/>
        </w:rPr>
        <w:t>Process Good Issue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A50BC3" w:rsidRPr="00883F4B" w:rsidTr="00B2149B">
        <w:tc>
          <w:tcPr>
            <w:tcW w:w="1384" w:type="dxa"/>
            <w:shd w:val="clear" w:color="auto" w:fill="D9D9D9"/>
            <w:vAlign w:val="center"/>
          </w:tcPr>
          <w:p w:rsidR="00A50BC3" w:rsidRPr="00883F4B" w:rsidRDefault="00A50BC3" w:rsidP="00B2149B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A50BC3" w:rsidRPr="00883F4B" w:rsidRDefault="008E5A19" w:rsidP="00B2149B">
            <w:pPr>
              <w:rPr>
                <w:iCs/>
              </w:rPr>
            </w:pPr>
            <w:r>
              <w:rPr>
                <w:iCs/>
              </w:rPr>
              <w:t>Jk041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A50BC3" w:rsidRPr="00883F4B" w:rsidRDefault="00A50BC3" w:rsidP="00B2149B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A50BC3" w:rsidRPr="00883F4B" w:rsidRDefault="00A50BC3" w:rsidP="00B2149B">
            <w:pPr>
              <w:rPr>
                <w:iCs/>
              </w:rPr>
            </w:pPr>
          </w:p>
        </w:tc>
      </w:tr>
      <w:tr w:rsidR="00A50BC3" w:rsidRPr="00883F4B" w:rsidTr="00B2149B">
        <w:tc>
          <w:tcPr>
            <w:tcW w:w="1384" w:type="dxa"/>
            <w:shd w:val="clear" w:color="auto" w:fill="D9D9D9"/>
            <w:vAlign w:val="center"/>
          </w:tcPr>
          <w:p w:rsidR="00A50BC3" w:rsidRPr="00883F4B" w:rsidRDefault="00A50BC3" w:rsidP="00B2149B">
            <w:r w:rsidRPr="00883F4B">
              <w:rPr>
                <w:rFonts w:hint="eastAsia"/>
              </w:rPr>
              <w:lastRenderedPageBreak/>
              <w:t>功能点名称</w:t>
            </w:r>
          </w:p>
        </w:tc>
        <w:tc>
          <w:tcPr>
            <w:tcW w:w="2505" w:type="dxa"/>
            <w:vAlign w:val="center"/>
          </w:tcPr>
          <w:p w:rsidR="00A50BC3" w:rsidRPr="00883F4B" w:rsidRDefault="00A50BC3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物品入库</w:t>
            </w:r>
            <w:r>
              <w:rPr>
                <w:iCs/>
              </w:rPr>
              <w:t>操作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A50BC3" w:rsidRPr="00883F4B" w:rsidRDefault="00A50BC3" w:rsidP="00B2149B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A50BC3" w:rsidRPr="00883F4B" w:rsidRDefault="00A50BC3" w:rsidP="00B2149B">
            <w:pPr>
              <w:rPr>
                <w:iCs/>
              </w:rPr>
            </w:pPr>
          </w:p>
        </w:tc>
      </w:tr>
      <w:tr w:rsidR="00A50BC3" w:rsidRPr="00883F4B" w:rsidTr="00B2149B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A50BC3" w:rsidRPr="00883F4B" w:rsidRDefault="00A50BC3" w:rsidP="00B2149B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A50BC3" w:rsidRPr="00883F4B" w:rsidRDefault="00A50BC3" w:rsidP="00B2149B">
            <w:r>
              <w:rPr>
                <w:rFonts w:hint="eastAsia"/>
              </w:rPr>
              <w:t>物品出</w:t>
            </w:r>
            <w:r>
              <w:t>库，仓库管理员</w:t>
            </w:r>
            <w:r>
              <w:rPr>
                <w:rFonts w:hint="eastAsia"/>
              </w:rPr>
              <w:t>进行</w:t>
            </w:r>
            <w:r>
              <w:t>物品出库</w:t>
            </w:r>
          </w:p>
        </w:tc>
      </w:tr>
      <w:tr w:rsidR="00A50BC3" w:rsidRPr="00883F4B" w:rsidTr="00B2149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A50BC3" w:rsidRPr="00883F4B" w:rsidRDefault="00A50BC3" w:rsidP="00B2149B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A50BC3" w:rsidRPr="003B48E4" w:rsidDel="00145752" w:rsidRDefault="00A50BC3" w:rsidP="003967F2">
            <w:pPr>
              <w:pStyle w:val="a8"/>
              <w:numPr>
                <w:ilvl w:val="0"/>
                <w:numId w:val="48"/>
              </w:numPr>
              <w:ind w:firstLineChars="0"/>
              <w:rPr>
                <w:del w:id="2006" w:author="Microsoft" w:date="2015-09-22T10:34:00Z"/>
                <w:iCs/>
              </w:rPr>
            </w:pPr>
            <w:del w:id="2007" w:author="Microsoft" w:date="2015-09-22T10:34:00Z">
              <w:r w:rsidDel="00145752">
                <w:rPr>
                  <w:rFonts w:hint="eastAsia"/>
                  <w:iCs/>
                </w:rPr>
                <w:delText>出</w:delText>
              </w:r>
              <w:r w:rsidRPr="003B48E4" w:rsidDel="00145752">
                <w:rPr>
                  <w:rFonts w:hint="eastAsia"/>
                  <w:iCs/>
                </w:rPr>
                <w:delText>库单</w:delText>
              </w:r>
              <w:r w:rsidRPr="003B48E4" w:rsidDel="00145752">
                <w:rPr>
                  <w:iCs/>
                </w:rPr>
                <w:delText>编号</w:delText>
              </w:r>
              <w:r w:rsidR="00FE5BC9" w:rsidRPr="00FE5BC9" w:rsidDel="00145752">
                <w:rPr>
                  <w:rFonts w:hint="eastAsia"/>
                  <w:iCs/>
                </w:rPr>
                <w:delText>（</w:delText>
              </w:r>
              <w:r w:rsidR="00236200" w:rsidDel="00145752">
                <w:rPr>
                  <w:rFonts w:hint="eastAsia"/>
                  <w:iCs/>
                </w:rPr>
                <w:delText>Issue Code</w:delText>
              </w:r>
              <w:r w:rsidR="00FE5BC9" w:rsidRPr="00FE5BC9" w:rsidDel="00145752">
                <w:rPr>
                  <w:rFonts w:hint="eastAsia"/>
                  <w:iCs/>
                </w:rPr>
                <w:delText>）</w:delText>
              </w:r>
              <w:r w:rsidRPr="003B48E4" w:rsidDel="00145752">
                <w:rPr>
                  <w:iCs/>
                </w:rPr>
                <w:delText>：</w:delText>
              </w:r>
              <w:r w:rsidR="00471469" w:rsidDel="00145752">
                <w:rPr>
                  <w:rFonts w:hint="eastAsia"/>
                  <w:iCs/>
                </w:rPr>
                <w:delText>W</w:delText>
              </w:r>
              <w:r w:rsidRPr="003B48E4" w:rsidDel="00145752">
                <w:rPr>
                  <w:iCs/>
                </w:rPr>
                <w:delText>+</w:delText>
              </w:r>
              <w:r w:rsidRPr="003B48E4" w:rsidDel="00145752">
                <w:rPr>
                  <w:rFonts w:hint="eastAsia"/>
                  <w:iCs/>
                </w:rPr>
                <w:delText>年月日</w:delText>
              </w:r>
              <w:r w:rsidRPr="003B48E4" w:rsidDel="00145752">
                <w:rPr>
                  <w:iCs/>
                </w:rPr>
                <w:delText>+000</w:delText>
              </w:r>
              <w:r w:rsidRPr="003B48E4" w:rsidDel="00145752">
                <w:rPr>
                  <w:rFonts w:hint="eastAsia"/>
                  <w:iCs/>
                </w:rPr>
                <w:delText>例</w:delText>
              </w:r>
              <w:r w:rsidRPr="003B48E4" w:rsidDel="00145752">
                <w:rPr>
                  <w:iCs/>
                </w:rPr>
                <w:delText>：</w:delText>
              </w:r>
              <w:r w:rsidRPr="003B48E4" w:rsidDel="00145752">
                <w:rPr>
                  <w:rFonts w:hint="eastAsia"/>
                  <w:iCs/>
                </w:rPr>
                <w:delText>W20150825001</w:delText>
              </w:r>
            </w:del>
          </w:p>
          <w:p w:rsidR="009D0353" w:rsidRDefault="00A50BC3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ns w:id="2008" w:author="Microsoft" w:date="2016-01-05T13:22:00Z"/>
                <w:iCs/>
              </w:rPr>
            </w:pPr>
            <w:r>
              <w:rPr>
                <w:rFonts w:hint="eastAsia"/>
                <w:iCs/>
              </w:rPr>
              <w:t>收货</w:t>
            </w:r>
            <w:r>
              <w:rPr>
                <w:iCs/>
              </w:rPr>
              <w:t>单位</w:t>
            </w:r>
            <w:r w:rsidR="00FE5BC9" w:rsidRPr="00FE5BC9">
              <w:rPr>
                <w:rFonts w:hint="eastAsia"/>
                <w:iCs/>
              </w:rPr>
              <w:t>（</w:t>
            </w:r>
            <w:r w:rsidR="0025775D">
              <w:rPr>
                <w:rFonts w:hint="eastAsia"/>
                <w:iCs/>
              </w:rPr>
              <w:t>Receiving Unit</w:t>
            </w:r>
            <w:r w:rsidR="00FE5BC9" w:rsidRPr="00FE5BC9">
              <w:rPr>
                <w:rFonts w:hint="eastAsia"/>
                <w:iCs/>
              </w:rPr>
              <w:t>）</w:t>
            </w:r>
            <w:r>
              <w:rPr>
                <w:iCs/>
              </w:rPr>
              <w:t>：下拉列表，</w:t>
            </w:r>
            <w:r>
              <w:rPr>
                <w:rFonts w:hint="eastAsia"/>
                <w:iCs/>
              </w:rPr>
              <w:t>必选</w:t>
            </w:r>
            <w:r>
              <w:rPr>
                <w:iCs/>
              </w:rPr>
              <w:t>项；</w:t>
            </w:r>
          </w:p>
          <w:p w:rsidR="005B6423" w:rsidRPr="009D0353" w:rsidRDefault="005B6423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ins w:id="2009" w:author="Microsoft" w:date="2016-01-05T13:22:00Z">
              <w:r>
                <w:rPr>
                  <w:rFonts w:hint="eastAsia"/>
                  <w:iCs/>
                </w:rPr>
                <w:t>备注信息：填写提货人等信息；</w:t>
              </w:r>
            </w:ins>
            <w:ins w:id="2010" w:author="Microsoft" w:date="2016-01-05T14:13:00Z">
              <w:r w:rsidR="009C12D1">
                <w:rPr>
                  <w:rFonts w:hint="eastAsia"/>
                  <w:iCs/>
                </w:rPr>
                <w:t>1-500</w:t>
              </w:r>
              <w:r w:rsidR="009C12D1">
                <w:rPr>
                  <w:rFonts w:hint="eastAsia"/>
                  <w:iCs/>
                </w:rPr>
                <w:t>；</w:t>
              </w:r>
            </w:ins>
          </w:p>
          <w:p w:rsidR="00471469" w:rsidDel="00145752" w:rsidRDefault="00AB4781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del w:id="2011" w:author="Microsoft" w:date="2015-09-22T10:34:00Z"/>
                <w:iCs/>
              </w:rPr>
            </w:pPr>
            <w:del w:id="2012" w:author="Microsoft" w:date="2015-09-22T10:34:00Z">
              <w:r w:rsidDel="00145752">
                <w:rPr>
                  <w:rFonts w:hint="eastAsia"/>
                  <w:iCs/>
                </w:rPr>
                <w:delText>发货单位</w:delText>
              </w:r>
              <w:r w:rsidR="004B38AB" w:rsidDel="00145752">
                <w:rPr>
                  <w:rFonts w:hint="eastAsia"/>
                  <w:iCs/>
                </w:rPr>
                <w:delText>（</w:delText>
              </w:r>
              <w:r w:rsidR="004B38AB" w:rsidDel="00145752">
                <w:rPr>
                  <w:rFonts w:hint="eastAsia"/>
                  <w:iCs/>
                </w:rPr>
                <w:delText>Delivering Unit</w:delText>
              </w:r>
              <w:r w:rsidR="004B38AB" w:rsidDel="00145752">
                <w:rPr>
                  <w:rFonts w:hint="eastAsia"/>
                  <w:iCs/>
                </w:rPr>
                <w:delText>）</w:delText>
              </w:r>
              <w:r w:rsidR="00471469" w:rsidDel="00145752">
                <w:rPr>
                  <w:iCs/>
                </w:rPr>
                <w:delText>：</w:delText>
              </w:r>
              <w:r w:rsidR="009A29EE" w:rsidDel="00145752">
                <w:rPr>
                  <w:rFonts w:hint="eastAsia"/>
                  <w:iCs/>
                </w:rPr>
                <w:delText>下拉</w:delText>
              </w:r>
              <w:r w:rsidR="009A29EE" w:rsidDel="00145752">
                <w:rPr>
                  <w:iCs/>
                </w:rPr>
                <w:delText>选择框</w:delText>
              </w:r>
            </w:del>
          </w:p>
          <w:p w:rsidR="009D0353" w:rsidRPr="003D0A22" w:rsidDel="00145752" w:rsidRDefault="009D0353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del w:id="2013" w:author="Microsoft" w:date="2015-09-22T10:34:00Z"/>
                <w:iCs/>
              </w:rPr>
            </w:pPr>
            <w:del w:id="2014" w:author="Microsoft" w:date="2015-09-22T10:34:00Z">
              <w:r w:rsidDel="00145752">
                <w:rPr>
                  <w:iCs/>
                </w:rPr>
                <w:delText>提货人</w:delText>
              </w:r>
              <w:r w:rsidR="00FE5BC9" w:rsidRPr="00FE5BC9" w:rsidDel="00145752">
                <w:rPr>
                  <w:rFonts w:hint="eastAsia"/>
                  <w:iCs/>
                </w:rPr>
                <w:delText>（</w:delText>
              </w:r>
              <w:r w:rsidR="00236200" w:rsidDel="00145752">
                <w:rPr>
                  <w:rFonts w:hint="eastAsia"/>
                  <w:iCs/>
                </w:rPr>
                <w:delText>Delivered By</w:delText>
              </w:r>
              <w:r w:rsidR="00FE5BC9" w:rsidRPr="00FE5BC9" w:rsidDel="00145752">
                <w:rPr>
                  <w:rFonts w:hint="eastAsia"/>
                  <w:iCs/>
                </w:rPr>
                <w:delText>）</w:delText>
              </w:r>
              <w:r w:rsidDel="00145752">
                <w:rPr>
                  <w:rFonts w:hint="eastAsia"/>
                  <w:iCs/>
                </w:rPr>
                <w:delText>：</w:delText>
              </w:r>
              <w:r w:rsidR="009A29EE" w:rsidDel="00145752">
                <w:rPr>
                  <w:rFonts w:hint="eastAsia"/>
                  <w:iCs/>
                </w:rPr>
                <w:delText>取走</w:delText>
              </w:r>
              <w:r w:rsidR="009A29EE" w:rsidDel="00145752">
                <w:rPr>
                  <w:iCs/>
                </w:rPr>
                <w:delText>货物的</w:delText>
              </w:r>
              <w:r w:rsidR="009A29EE" w:rsidDel="00145752">
                <w:rPr>
                  <w:rFonts w:hint="eastAsia"/>
                  <w:iCs/>
                </w:rPr>
                <w:delText>人</w:delText>
              </w:r>
            </w:del>
          </w:p>
          <w:p w:rsidR="00A50BC3" w:rsidRDefault="00A50BC3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出库</w:t>
            </w:r>
            <w:r>
              <w:rPr>
                <w:iCs/>
              </w:rPr>
              <w:t>物品列表：</w:t>
            </w:r>
          </w:p>
          <w:p w:rsidR="00A50BC3" w:rsidRPr="003D0A22" w:rsidRDefault="00A50BC3" w:rsidP="003967F2">
            <w:pPr>
              <w:pStyle w:val="a8"/>
              <w:numPr>
                <w:ilvl w:val="0"/>
                <w:numId w:val="47"/>
              </w:numPr>
              <w:ind w:firstLineChars="0"/>
              <w:rPr>
                <w:iCs/>
              </w:rPr>
            </w:pPr>
            <w:r w:rsidRPr="003D0A22">
              <w:rPr>
                <w:rFonts w:hint="eastAsia"/>
                <w:iCs/>
              </w:rPr>
              <w:t>物品</w:t>
            </w:r>
            <w:r w:rsidRPr="003D0A22">
              <w:rPr>
                <w:iCs/>
              </w:rPr>
              <w:t>名称</w:t>
            </w:r>
            <w:r w:rsidR="00FE5BC9" w:rsidRPr="00FE5BC9">
              <w:rPr>
                <w:rFonts w:hint="eastAsia"/>
                <w:iCs/>
              </w:rPr>
              <w:t>（</w:t>
            </w:r>
            <w:r w:rsidR="0013019F">
              <w:rPr>
                <w:rFonts w:hint="eastAsia"/>
                <w:iCs/>
              </w:rPr>
              <w:t>Item</w:t>
            </w:r>
            <w:r w:rsidR="00FE5BC9" w:rsidRPr="00FE5BC9">
              <w:rPr>
                <w:rFonts w:hint="eastAsia"/>
                <w:iCs/>
              </w:rPr>
              <w:t>）</w:t>
            </w:r>
            <w:r w:rsidRPr="003D0A22">
              <w:rPr>
                <w:iCs/>
              </w:rPr>
              <w:t>：下拉框，必选项</w:t>
            </w:r>
          </w:p>
          <w:p w:rsidR="00AB4781" w:rsidDel="00545741" w:rsidRDefault="00A50BC3" w:rsidP="00565654">
            <w:pPr>
              <w:pStyle w:val="a8"/>
              <w:numPr>
                <w:ilvl w:val="0"/>
                <w:numId w:val="47"/>
              </w:numPr>
              <w:ind w:firstLineChars="0"/>
              <w:rPr>
                <w:del w:id="2015" w:author="Microsoft" w:date="2015-09-22T10:12:00Z"/>
                <w:iCs/>
              </w:rPr>
            </w:pPr>
            <w:r w:rsidRPr="003D0A22">
              <w:rPr>
                <w:rFonts w:hint="eastAsia"/>
                <w:iCs/>
              </w:rPr>
              <w:t>数量</w:t>
            </w:r>
            <w:r w:rsidR="00FE5BC9" w:rsidRPr="00FE5BC9">
              <w:rPr>
                <w:rFonts w:hint="eastAsia"/>
                <w:iCs/>
              </w:rPr>
              <w:t>（</w:t>
            </w:r>
            <w:r w:rsidR="00F61094">
              <w:rPr>
                <w:rFonts w:hint="eastAsia"/>
                <w:iCs/>
              </w:rPr>
              <w:t>Quantity</w:t>
            </w:r>
            <w:r w:rsidR="00FE5BC9" w:rsidRPr="00FE5BC9">
              <w:rPr>
                <w:rFonts w:hint="eastAsia"/>
                <w:iCs/>
              </w:rPr>
              <w:t>）</w:t>
            </w:r>
            <w:r w:rsidRPr="003D0A22">
              <w:rPr>
                <w:iCs/>
              </w:rPr>
              <w:t>：</w:t>
            </w:r>
          </w:p>
          <w:p w:rsidR="00565654" w:rsidRPr="00545741" w:rsidRDefault="00565654" w:rsidP="001D599D">
            <w:pPr>
              <w:pStyle w:val="a8"/>
              <w:numPr>
                <w:ilvl w:val="0"/>
                <w:numId w:val="47"/>
              </w:numPr>
              <w:ind w:firstLineChars="0"/>
              <w:rPr>
                <w:iCs/>
                <w:rPrChange w:id="2016" w:author="Microsoft" w:date="2015-09-22T10:12:00Z">
                  <w:rPr/>
                </w:rPrChange>
              </w:rPr>
            </w:pPr>
            <w:del w:id="2017" w:author="Microsoft" w:date="2015-09-22T10:12:00Z">
              <w:r w:rsidRPr="00545741" w:rsidDel="00545741">
                <w:rPr>
                  <w:rFonts w:hint="eastAsia"/>
                  <w:iCs/>
                  <w:rPrChange w:id="2018" w:author="Microsoft" w:date="2015-09-22T10:12:00Z">
                    <w:rPr>
                      <w:rFonts w:hint="eastAsia"/>
                    </w:rPr>
                  </w:rPrChange>
                </w:rPr>
                <w:delText>金额</w:delText>
              </w:r>
              <w:r w:rsidR="004B38AB" w:rsidRPr="00545741" w:rsidDel="00545741">
                <w:rPr>
                  <w:rFonts w:hint="eastAsia"/>
                  <w:iCs/>
                  <w:rPrChange w:id="2019" w:author="Microsoft" w:date="2015-09-22T10:12:00Z">
                    <w:rPr>
                      <w:rFonts w:hint="eastAsia"/>
                    </w:rPr>
                  </w:rPrChange>
                </w:rPr>
                <w:delText>（</w:delText>
              </w:r>
              <w:r w:rsidR="004B38AB" w:rsidRPr="00545741" w:rsidDel="00545741">
                <w:rPr>
                  <w:iCs/>
                  <w:rPrChange w:id="2020" w:author="Microsoft" w:date="2015-09-22T10:12:00Z">
                    <w:rPr/>
                  </w:rPrChange>
                </w:rPr>
                <w:delText>Value</w:delText>
              </w:r>
              <w:r w:rsidR="004B38AB" w:rsidRPr="00545741" w:rsidDel="00545741">
                <w:rPr>
                  <w:rFonts w:hint="eastAsia"/>
                  <w:iCs/>
                  <w:rPrChange w:id="2021" w:author="Microsoft" w:date="2015-09-22T10:12:00Z">
                    <w:rPr>
                      <w:rFonts w:hint="eastAsia"/>
                    </w:rPr>
                  </w:rPrChange>
                </w:rPr>
                <w:delText>）</w:delText>
              </w:r>
              <w:r w:rsidRPr="00545741" w:rsidDel="00545741">
                <w:rPr>
                  <w:rFonts w:hint="eastAsia"/>
                  <w:iCs/>
                  <w:rPrChange w:id="2022" w:author="Microsoft" w:date="2015-09-22T10:12:00Z">
                    <w:rPr>
                      <w:rFonts w:hint="eastAsia"/>
                    </w:rPr>
                  </w:rPrChange>
                </w:rPr>
                <w:delText>：</w:delText>
              </w:r>
            </w:del>
          </w:p>
        </w:tc>
      </w:tr>
      <w:tr w:rsidR="00A50BC3" w:rsidRPr="00883F4B" w:rsidTr="00B2149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A50BC3" w:rsidRPr="00883F4B" w:rsidRDefault="00A50BC3" w:rsidP="00B2149B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A50BC3" w:rsidRPr="00883F4B" w:rsidRDefault="00A50BC3" w:rsidP="00322E8C">
            <w:r>
              <w:rPr>
                <w:rFonts w:hint="eastAsia"/>
              </w:rPr>
              <w:t>【完成</w:t>
            </w:r>
            <w:r>
              <w:t>】</w:t>
            </w:r>
            <w:r w:rsidR="00D82DE5">
              <w:rPr>
                <w:rFonts w:hint="eastAsia"/>
              </w:rPr>
              <w:t>（</w:t>
            </w:r>
            <w:r w:rsidR="00D82DE5">
              <w:rPr>
                <w:rFonts w:hint="eastAsia"/>
              </w:rPr>
              <w:t>Complete</w:t>
            </w:r>
            <w:r w:rsidR="00D82DE5">
              <w:rPr>
                <w:rFonts w:hint="eastAsia"/>
              </w:rPr>
              <w:t>）</w:t>
            </w:r>
            <w:r w:rsidR="00153D92">
              <w:rPr>
                <w:rFonts w:hint="eastAsia"/>
              </w:rPr>
              <w:t>出</w:t>
            </w:r>
            <w:r>
              <w:rPr>
                <w:rFonts w:hint="eastAsia"/>
              </w:rPr>
              <w:t>库</w:t>
            </w:r>
            <w:r>
              <w:t>完成！</w:t>
            </w:r>
            <w:r w:rsidR="00F61094">
              <w:rPr>
                <w:rFonts w:hint="eastAsia"/>
              </w:rPr>
              <w:t>（</w:t>
            </w:r>
            <w:r w:rsidR="00F61094">
              <w:rPr>
                <w:rFonts w:hint="eastAsia"/>
              </w:rPr>
              <w:t xml:space="preserve">The </w:t>
            </w:r>
            <w:r w:rsidR="0013019F">
              <w:rPr>
                <w:rFonts w:hint="eastAsia"/>
              </w:rPr>
              <w:t>items</w:t>
            </w:r>
            <w:r w:rsidR="00F61094">
              <w:rPr>
                <w:rFonts w:hint="eastAsia"/>
              </w:rPr>
              <w:t xml:space="preserve"> have been successfully removed from the </w:t>
            </w:r>
            <w:r w:rsidR="00322E8C">
              <w:rPr>
                <w:rFonts w:hint="eastAsia"/>
              </w:rPr>
              <w:t>warehouse</w:t>
            </w:r>
            <w:r w:rsidR="003E2736">
              <w:rPr>
                <w:rFonts w:hint="eastAsia"/>
              </w:rPr>
              <w:t>!</w:t>
            </w:r>
            <w:r w:rsidR="00F61094">
              <w:rPr>
                <w:rFonts w:hint="eastAsia"/>
              </w:rPr>
              <w:t>）</w:t>
            </w:r>
          </w:p>
        </w:tc>
      </w:tr>
      <w:tr w:rsidR="00A50BC3" w:rsidRPr="00883F4B" w:rsidTr="00B2149B">
        <w:tc>
          <w:tcPr>
            <w:tcW w:w="1384" w:type="dxa"/>
            <w:shd w:val="clear" w:color="auto" w:fill="D9D9D9"/>
            <w:vAlign w:val="center"/>
          </w:tcPr>
          <w:p w:rsidR="00A50BC3" w:rsidRPr="00883F4B" w:rsidRDefault="00A50BC3" w:rsidP="00B2149B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A50BC3" w:rsidRPr="00FE4DC0" w:rsidRDefault="00A50BC3" w:rsidP="00B2149B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A50BC3" w:rsidRPr="00883F4B" w:rsidTr="00B2149B">
        <w:tc>
          <w:tcPr>
            <w:tcW w:w="1384" w:type="dxa"/>
            <w:shd w:val="clear" w:color="auto" w:fill="D9D9D9"/>
            <w:vAlign w:val="center"/>
          </w:tcPr>
          <w:p w:rsidR="00A50BC3" w:rsidRPr="00883F4B" w:rsidRDefault="00A50BC3" w:rsidP="00B2149B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A50BC3" w:rsidRPr="00883F4B" w:rsidRDefault="00A50BC3" w:rsidP="00B2149B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A50BC3" w:rsidRPr="00883F4B" w:rsidTr="00B2149B">
        <w:tc>
          <w:tcPr>
            <w:tcW w:w="1384" w:type="dxa"/>
            <w:shd w:val="clear" w:color="auto" w:fill="D9D9D9"/>
            <w:vAlign w:val="center"/>
          </w:tcPr>
          <w:p w:rsidR="00A50BC3" w:rsidRPr="00883F4B" w:rsidRDefault="00A50BC3" w:rsidP="00B2149B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A50BC3" w:rsidRPr="00883F4B" w:rsidRDefault="00A50BC3" w:rsidP="00B2149B">
            <w:r>
              <w:rPr>
                <w:rFonts w:hint="eastAsia"/>
              </w:rPr>
              <w:t>无</w:t>
            </w:r>
          </w:p>
        </w:tc>
      </w:tr>
    </w:tbl>
    <w:p w:rsidR="00AC7712" w:rsidRPr="00AC7712" w:rsidRDefault="00AC7712" w:rsidP="00AC7712">
      <w:pPr>
        <w:pStyle w:val="a0"/>
      </w:pPr>
    </w:p>
    <w:p w:rsidR="003E16A6" w:rsidRDefault="003E16A6">
      <w:pPr>
        <w:pStyle w:val="3"/>
      </w:pPr>
      <w:bookmarkStart w:id="2023" w:name="_Toc447205904"/>
      <w:r>
        <w:t>库存管理</w:t>
      </w:r>
      <w:r w:rsidR="00323126" w:rsidRPr="00323126">
        <w:rPr>
          <w:rFonts w:hint="eastAsia"/>
        </w:rPr>
        <w:t>（</w:t>
      </w:r>
      <w:r w:rsidR="00E17565">
        <w:rPr>
          <w:rFonts w:hint="eastAsia"/>
        </w:rPr>
        <w:t>Inventory</w:t>
      </w:r>
      <w:r w:rsidR="00323126" w:rsidRPr="00323126">
        <w:rPr>
          <w:rFonts w:hint="eastAsia"/>
        </w:rPr>
        <w:t>）</w:t>
      </w:r>
      <w:bookmarkEnd w:id="2023"/>
    </w:p>
    <w:p w:rsidR="000C73F8" w:rsidRDefault="000C73F8">
      <w:pPr>
        <w:pStyle w:val="4"/>
      </w:pPr>
      <w:r>
        <w:rPr>
          <w:rFonts w:hint="eastAsia"/>
        </w:rPr>
        <w:t>库存查询</w:t>
      </w:r>
      <w:r w:rsidR="00323126" w:rsidRPr="00323126">
        <w:rPr>
          <w:rFonts w:hint="eastAsia"/>
        </w:rPr>
        <w:t>（</w:t>
      </w:r>
      <w:r w:rsidR="00E17565">
        <w:rPr>
          <w:rFonts w:hint="eastAsia"/>
        </w:rPr>
        <w:t>Inventory</w:t>
      </w:r>
      <w:r w:rsidR="00FE5BC9">
        <w:rPr>
          <w:rFonts w:hint="eastAsia"/>
        </w:rPr>
        <w:t xml:space="preserve"> Information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0C73F8" w:rsidRPr="00883F4B" w:rsidTr="00B2149B">
        <w:tc>
          <w:tcPr>
            <w:tcW w:w="1384" w:type="dxa"/>
            <w:shd w:val="clear" w:color="auto" w:fill="D9D9D9"/>
            <w:vAlign w:val="center"/>
          </w:tcPr>
          <w:p w:rsidR="000C73F8" w:rsidRPr="00883F4B" w:rsidRDefault="000C73F8" w:rsidP="00B2149B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0C73F8" w:rsidRPr="00883F4B" w:rsidRDefault="000C73F8" w:rsidP="00B2149B">
            <w:pPr>
              <w:rPr>
                <w:iCs/>
              </w:rPr>
            </w:pPr>
            <w:r>
              <w:rPr>
                <w:iCs/>
              </w:rPr>
              <w:t>Jk042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0C73F8" w:rsidRPr="00883F4B" w:rsidRDefault="000C73F8" w:rsidP="00B2149B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0C73F8" w:rsidRPr="00883F4B" w:rsidRDefault="000C73F8" w:rsidP="00B2149B">
            <w:pPr>
              <w:rPr>
                <w:iCs/>
              </w:rPr>
            </w:pPr>
          </w:p>
        </w:tc>
      </w:tr>
      <w:tr w:rsidR="000C73F8" w:rsidRPr="00883F4B" w:rsidTr="00B2149B">
        <w:tc>
          <w:tcPr>
            <w:tcW w:w="1384" w:type="dxa"/>
            <w:shd w:val="clear" w:color="auto" w:fill="D9D9D9"/>
            <w:vAlign w:val="center"/>
          </w:tcPr>
          <w:p w:rsidR="000C73F8" w:rsidRPr="00883F4B" w:rsidRDefault="000C73F8" w:rsidP="00B2149B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0C73F8" w:rsidRPr="00883F4B" w:rsidRDefault="000C73F8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查看物品</w:t>
            </w:r>
            <w:r>
              <w:rPr>
                <w:iCs/>
              </w:rPr>
              <w:t>库存信息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0C73F8" w:rsidRPr="00883F4B" w:rsidRDefault="000C73F8" w:rsidP="00B2149B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0C73F8" w:rsidRPr="00883F4B" w:rsidRDefault="000C73F8" w:rsidP="00B2149B">
            <w:pPr>
              <w:rPr>
                <w:iCs/>
              </w:rPr>
            </w:pPr>
          </w:p>
        </w:tc>
      </w:tr>
      <w:tr w:rsidR="000C73F8" w:rsidRPr="00883F4B" w:rsidTr="00B2149B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0C73F8" w:rsidRPr="00883F4B" w:rsidRDefault="000C73F8" w:rsidP="00B2149B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0C73F8" w:rsidRPr="00883F4B" w:rsidRDefault="000C73F8" w:rsidP="00B2149B">
            <w:r>
              <w:rPr>
                <w:rFonts w:hint="eastAsia"/>
              </w:rPr>
              <w:t>查看</w:t>
            </w:r>
            <w:r>
              <w:t>所有</w:t>
            </w:r>
            <w:r>
              <w:rPr>
                <w:rFonts w:hint="eastAsia"/>
              </w:rPr>
              <w:t>物品</w:t>
            </w:r>
            <w:r>
              <w:t>的</w:t>
            </w:r>
            <w:r>
              <w:rPr>
                <w:rFonts w:hint="eastAsia"/>
              </w:rPr>
              <w:t>库存</w:t>
            </w:r>
            <w:r>
              <w:t>信息</w:t>
            </w:r>
          </w:p>
        </w:tc>
      </w:tr>
      <w:tr w:rsidR="000C73F8" w:rsidRPr="00883F4B" w:rsidTr="00B2149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0C73F8" w:rsidRPr="00883F4B" w:rsidRDefault="000C73F8" w:rsidP="00B2149B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0C73F8" w:rsidRDefault="000C73F8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查询条件</w:t>
            </w:r>
            <w:r>
              <w:rPr>
                <w:iCs/>
              </w:rPr>
              <w:t>：</w:t>
            </w:r>
          </w:p>
          <w:p w:rsidR="000C73F8" w:rsidRPr="001A7562" w:rsidRDefault="00AF73C9" w:rsidP="003967F2">
            <w:pPr>
              <w:pStyle w:val="a8"/>
              <w:numPr>
                <w:ilvl w:val="0"/>
                <w:numId w:val="37"/>
              </w:numPr>
              <w:ind w:firstLineChars="0"/>
              <w:rPr>
                <w:iCs/>
              </w:rPr>
            </w:pPr>
            <w:r w:rsidRPr="00AF73C9">
              <w:rPr>
                <w:rFonts w:hint="eastAsia"/>
                <w:iCs/>
              </w:rPr>
              <w:t>选择仓库</w:t>
            </w:r>
            <w:r w:rsidR="00E91D7A">
              <w:rPr>
                <w:rFonts w:hint="eastAsia"/>
                <w:iCs/>
              </w:rPr>
              <w:t>（</w:t>
            </w:r>
            <w:r w:rsidR="00E91D7A">
              <w:rPr>
                <w:rFonts w:hint="eastAsia"/>
                <w:iCs/>
              </w:rPr>
              <w:t>Warehouse</w:t>
            </w:r>
            <w:r w:rsidR="00E91D7A">
              <w:rPr>
                <w:rFonts w:hint="eastAsia"/>
                <w:iCs/>
              </w:rPr>
              <w:t>）</w:t>
            </w:r>
            <w:r w:rsidRPr="00AF73C9">
              <w:rPr>
                <w:rFonts w:hint="eastAsia"/>
                <w:iCs/>
              </w:rPr>
              <w:t>：下拉列表，默认全部，自己管辖范围内的仓库的所有库存，选择本部仓库及管辖范围内的所有仓库</w:t>
            </w:r>
          </w:p>
          <w:p w:rsidR="000C73F8" w:rsidRPr="000C73F8" w:rsidRDefault="000C73F8" w:rsidP="003967F2">
            <w:pPr>
              <w:pStyle w:val="a8"/>
              <w:numPr>
                <w:ilvl w:val="0"/>
                <w:numId w:val="21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物品</w:t>
            </w:r>
            <w:r w:rsidRPr="00B26271">
              <w:rPr>
                <w:iCs/>
              </w:rPr>
              <w:t>名称</w:t>
            </w:r>
            <w:r w:rsidR="006B4B15" w:rsidRPr="006B4B15">
              <w:rPr>
                <w:rFonts w:hint="eastAsia"/>
                <w:iCs/>
              </w:rPr>
              <w:t>（</w:t>
            </w:r>
            <w:r w:rsidR="0013019F">
              <w:rPr>
                <w:rFonts w:hint="eastAsia"/>
                <w:iCs/>
              </w:rPr>
              <w:t>Item</w:t>
            </w:r>
            <w:r w:rsidR="006B4B15" w:rsidRPr="006B4B15">
              <w:rPr>
                <w:rFonts w:hint="eastAsia"/>
                <w:iCs/>
              </w:rPr>
              <w:t>）</w:t>
            </w:r>
            <w:r w:rsidRPr="00B26271">
              <w:rPr>
                <w:iCs/>
              </w:rPr>
              <w:t>：</w:t>
            </w:r>
          </w:p>
        </w:tc>
      </w:tr>
      <w:tr w:rsidR="000C73F8" w:rsidRPr="00883F4B" w:rsidTr="00B2149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0C73F8" w:rsidRPr="00883F4B" w:rsidRDefault="000C73F8" w:rsidP="00B2149B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310396" w:rsidRDefault="00310396" w:rsidP="003967F2">
            <w:pPr>
              <w:pStyle w:val="a8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物品</w:t>
            </w:r>
            <w:r>
              <w:t>编号</w:t>
            </w:r>
            <w:r w:rsidR="006B4B15" w:rsidRPr="006B4B15">
              <w:rPr>
                <w:rFonts w:hint="eastAsia"/>
                <w:iCs/>
              </w:rPr>
              <w:t>（</w:t>
            </w:r>
            <w:r w:rsidR="0013019F">
              <w:rPr>
                <w:rFonts w:hint="eastAsia"/>
                <w:iCs/>
              </w:rPr>
              <w:t>Item</w:t>
            </w:r>
            <w:r w:rsidR="007A40BA">
              <w:rPr>
                <w:rFonts w:hint="eastAsia"/>
                <w:iCs/>
              </w:rPr>
              <w:t xml:space="preserve"> Code</w:t>
            </w:r>
            <w:r w:rsidR="006B4B15" w:rsidRPr="006B4B15">
              <w:rPr>
                <w:rFonts w:hint="eastAsia"/>
                <w:iCs/>
              </w:rPr>
              <w:t>）</w:t>
            </w:r>
            <w:r>
              <w:t>：</w:t>
            </w:r>
          </w:p>
          <w:p w:rsidR="000C73F8" w:rsidRDefault="00310396" w:rsidP="003967F2">
            <w:pPr>
              <w:pStyle w:val="a8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物品</w:t>
            </w:r>
            <w:r w:rsidR="000C73F8">
              <w:t>名称</w:t>
            </w:r>
            <w:r w:rsidR="006B4B15" w:rsidRPr="006B4B15">
              <w:rPr>
                <w:rFonts w:hint="eastAsia"/>
                <w:iCs/>
              </w:rPr>
              <w:t>（</w:t>
            </w:r>
            <w:r w:rsidR="0013019F">
              <w:rPr>
                <w:rFonts w:hint="eastAsia"/>
                <w:iCs/>
              </w:rPr>
              <w:t>Item</w:t>
            </w:r>
            <w:r w:rsidR="007A40BA">
              <w:rPr>
                <w:rFonts w:hint="eastAsia"/>
                <w:iCs/>
              </w:rPr>
              <w:t xml:space="preserve"> Name</w:t>
            </w:r>
            <w:r w:rsidR="006B4B15" w:rsidRPr="006B4B15">
              <w:rPr>
                <w:rFonts w:hint="eastAsia"/>
                <w:iCs/>
              </w:rPr>
              <w:t>）</w:t>
            </w:r>
            <w:r w:rsidR="000C73F8">
              <w:rPr>
                <w:rFonts w:hint="eastAsia"/>
              </w:rPr>
              <w:t>：</w:t>
            </w:r>
          </w:p>
          <w:p w:rsidR="000C73F8" w:rsidRPr="00D965E5" w:rsidRDefault="000C73F8" w:rsidP="003967F2">
            <w:pPr>
              <w:pStyle w:val="a8"/>
              <w:numPr>
                <w:ilvl w:val="0"/>
                <w:numId w:val="22"/>
              </w:numPr>
              <w:ind w:firstLineChars="0"/>
              <w:rPr>
                <w:rFonts w:cs="DaunPenh"/>
                <w:lang w:bidi="km-KH"/>
              </w:rPr>
            </w:pPr>
            <w:r>
              <w:rPr>
                <w:rFonts w:hint="eastAsia"/>
              </w:rPr>
              <w:t>库存数量</w:t>
            </w:r>
            <w:r w:rsidR="006B4B15" w:rsidRPr="006B4B15">
              <w:rPr>
                <w:rFonts w:hint="eastAsia"/>
                <w:iCs/>
              </w:rPr>
              <w:t>（</w:t>
            </w:r>
            <w:r w:rsidR="007A40BA">
              <w:rPr>
                <w:rFonts w:hint="eastAsia"/>
                <w:iCs/>
              </w:rPr>
              <w:t>Storage Quantity</w:t>
            </w:r>
            <w:r w:rsidR="006B4B15" w:rsidRPr="006B4B15">
              <w:rPr>
                <w:rFonts w:hint="eastAsia"/>
                <w:iCs/>
              </w:rPr>
              <w:t>）</w:t>
            </w:r>
            <w:r>
              <w:t>：</w:t>
            </w:r>
            <w:r w:rsidR="00310396">
              <w:rPr>
                <w:rFonts w:hint="eastAsia"/>
              </w:rPr>
              <w:t>单位</w:t>
            </w:r>
            <w:r w:rsidR="00310396">
              <w:t>名称</w:t>
            </w:r>
          </w:p>
          <w:p w:rsidR="00D965E5" w:rsidRPr="00205A68" w:rsidRDefault="00D965E5">
            <w:pPr>
              <w:pStyle w:val="a8"/>
              <w:ind w:left="420" w:firstLineChars="0" w:firstLine="0"/>
              <w:rPr>
                <w:rFonts w:cs="DaunPenh"/>
                <w:cs/>
                <w:lang w:bidi="km-KH"/>
              </w:rPr>
              <w:pPrChange w:id="2024" w:author="Microsoft" w:date="2015-09-22T10:02:00Z">
                <w:pPr>
                  <w:pStyle w:val="a8"/>
                  <w:numPr>
                    <w:numId w:val="22"/>
                  </w:numPr>
                  <w:ind w:left="420" w:firstLineChars="0" w:hanging="420"/>
                </w:pPr>
              </w:pPrChange>
            </w:pPr>
            <w:del w:id="2025" w:author="Microsoft" w:date="2015-09-22T10:02:00Z">
              <w:r w:rsidDel="008C4371">
                <w:rPr>
                  <w:rFonts w:hint="eastAsia"/>
                </w:rPr>
                <w:delText>总</w:delText>
              </w:r>
              <w:r w:rsidDel="008C4371">
                <w:delText>库存量</w:delText>
              </w:r>
              <w:r w:rsidR="006B4B15" w:rsidRPr="006B4B15" w:rsidDel="008C4371">
                <w:rPr>
                  <w:rFonts w:hint="eastAsia"/>
                  <w:iCs/>
                </w:rPr>
                <w:delText>（</w:delText>
              </w:r>
              <w:r w:rsidR="007A40BA" w:rsidDel="008C4371">
                <w:rPr>
                  <w:rFonts w:hint="eastAsia"/>
                  <w:iCs/>
                </w:rPr>
                <w:delText>Total Quantity</w:delText>
              </w:r>
              <w:r w:rsidR="006B4B15" w:rsidRPr="006B4B15" w:rsidDel="008C4371">
                <w:rPr>
                  <w:rFonts w:hint="eastAsia"/>
                  <w:iCs/>
                </w:rPr>
                <w:delText>）</w:delText>
              </w:r>
              <w:r w:rsidDel="008C4371">
                <w:delText>：所有仓库</w:delText>
              </w:r>
              <w:r w:rsidDel="008C4371">
                <w:rPr>
                  <w:rFonts w:hint="eastAsia"/>
                </w:rPr>
                <w:delText>的</w:delText>
              </w:r>
              <w:r w:rsidDel="008C4371">
                <w:delText>总库存量，</w:delText>
              </w:r>
              <w:r w:rsidDel="008C4371">
                <w:rPr>
                  <w:rFonts w:hint="eastAsia"/>
                </w:rPr>
                <w:delText>选择</w:delText>
              </w:r>
              <w:r w:rsidDel="008C4371">
                <w:delText>一个</w:delText>
              </w:r>
              <w:r w:rsidDel="008C4371">
                <w:rPr>
                  <w:rFonts w:hint="eastAsia"/>
                </w:rPr>
                <w:delText>物品</w:delText>
              </w:r>
              <w:r w:rsidDel="008C4371">
                <w:delText>后，在列表外进行统计；</w:delText>
              </w:r>
            </w:del>
          </w:p>
        </w:tc>
      </w:tr>
      <w:tr w:rsidR="000C73F8" w:rsidRPr="00883F4B" w:rsidTr="00B2149B">
        <w:tc>
          <w:tcPr>
            <w:tcW w:w="1384" w:type="dxa"/>
            <w:shd w:val="clear" w:color="auto" w:fill="D9D9D9"/>
            <w:vAlign w:val="center"/>
          </w:tcPr>
          <w:p w:rsidR="000C73F8" w:rsidRPr="00883F4B" w:rsidRDefault="000C73F8" w:rsidP="00B2149B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0C73F8" w:rsidRPr="00FE4DC0" w:rsidRDefault="000C73F8" w:rsidP="00B2149B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0C73F8" w:rsidRPr="00883F4B" w:rsidTr="00B2149B">
        <w:tc>
          <w:tcPr>
            <w:tcW w:w="1384" w:type="dxa"/>
            <w:shd w:val="clear" w:color="auto" w:fill="D9D9D9"/>
            <w:vAlign w:val="center"/>
          </w:tcPr>
          <w:p w:rsidR="000C73F8" w:rsidRPr="00883F4B" w:rsidRDefault="000C73F8" w:rsidP="00B2149B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0C73F8" w:rsidRPr="00883F4B" w:rsidRDefault="000C73F8" w:rsidP="00B2149B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0C73F8" w:rsidRPr="00883F4B" w:rsidTr="00B2149B">
        <w:tc>
          <w:tcPr>
            <w:tcW w:w="1384" w:type="dxa"/>
            <w:shd w:val="clear" w:color="auto" w:fill="D9D9D9"/>
            <w:vAlign w:val="center"/>
          </w:tcPr>
          <w:p w:rsidR="000C73F8" w:rsidRPr="00883F4B" w:rsidRDefault="000C73F8" w:rsidP="00B2149B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0C73F8" w:rsidRPr="00883F4B" w:rsidRDefault="000C73F8" w:rsidP="00B2149B">
            <w:r>
              <w:rPr>
                <w:rFonts w:hint="eastAsia"/>
              </w:rPr>
              <w:t>无</w:t>
            </w:r>
          </w:p>
        </w:tc>
      </w:tr>
    </w:tbl>
    <w:p w:rsidR="000C73F8" w:rsidRPr="000C73F8" w:rsidRDefault="000C73F8" w:rsidP="000C73F8">
      <w:pPr>
        <w:pStyle w:val="a0"/>
      </w:pPr>
    </w:p>
    <w:p w:rsidR="003E16A6" w:rsidRDefault="003E16A6">
      <w:pPr>
        <w:pStyle w:val="4"/>
      </w:pPr>
      <w:r>
        <w:t>新建盘点</w:t>
      </w:r>
      <w:r w:rsidR="00323126" w:rsidRPr="00323126">
        <w:rPr>
          <w:rFonts w:hint="eastAsia"/>
        </w:rPr>
        <w:t>（</w:t>
      </w:r>
      <w:r w:rsidR="00FE5BC9">
        <w:rPr>
          <w:rFonts w:hint="eastAsia"/>
        </w:rPr>
        <w:t>New Inventory</w:t>
      </w:r>
      <w:r w:rsidR="001D4491">
        <w:rPr>
          <w:rFonts w:hint="eastAsia"/>
        </w:rPr>
        <w:t>Check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CA6042" w:rsidRPr="00883F4B" w:rsidTr="00B2149B">
        <w:tc>
          <w:tcPr>
            <w:tcW w:w="1384" w:type="dxa"/>
            <w:shd w:val="clear" w:color="auto" w:fill="D9D9D9"/>
            <w:vAlign w:val="center"/>
          </w:tcPr>
          <w:p w:rsidR="00CA6042" w:rsidRPr="00883F4B" w:rsidRDefault="00CA6042" w:rsidP="00B2149B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CA6042" w:rsidRPr="00883F4B" w:rsidRDefault="008E5A19" w:rsidP="00B2149B">
            <w:pPr>
              <w:rPr>
                <w:iCs/>
              </w:rPr>
            </w:pPr>
            <w:r>
              <w:rPr>
                <w:iCs/>
              </w:rPr>
              <w:t>Jk043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CA6042" w:rsidRPr="00883F4B" w:rsidRDefault="00CA6042" w:rsidP="00B2149B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CA6042" w:rsidRPr="00883F4B" w:rsidRDefault="00CA6042" w:rsidP="00B2149B">
            <w:pPr>
              <w:rPr>
                <w:iCs/>
              </w:rPr>
            </w:pPr>
          </w:p>
        </w:tc>
      </w:tr>
      <w:tr w:rsidR="00CA6042" w:rsidRPr="00883F4B" w:rsidTr="00B2149B">
        <w:tc>
          <w:tcPr>
            <w:tcW w:w="1384" w:type="dxa"/>
            <w:shd w:val="clear" w:color="auto" w:fill="D9D9D9"/>
            <w:vAlign w:val="center"/>
          </w:tcPr>
          <w:p w:rsidR="00CA6042" w:rsidRPr="00883F4B" w:rsidRDefault="00CA6042" w:rsidP="00B2149B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CA6042" w:rsidRPr="00883F4B" w:rsidRDefault="00CA6042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添加物品</w:t>
            </w:r>
            <w:r>
              <w:rPr>
                <w:iCs/>
              </w:rPr>
              <w:t>盘点单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CA6042" w:rsidRPr="00883F4B" w:rsidRDefault="00CA6042" w:rsidP="00B2149B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CA6042" w:rsidRPr="00883F4B" w:rsidRDefault="00CA6042" w:rsidP="00B2149B">
            <w:pPr>
              <w:rPr>
                <w:iCs/>
              </w:rPr>
            </w:pPr>
          </w:p>
        </w:tc>
      </w:tr>
      <w:tr w:rsidR="00CA6042" w:rsidRPr="00883F4B" w:rsidTr="00B2149B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CA6042" w:rsidRPr="00883F4B" w:rsidRDefault="00CA6042" w:rsidP="00B2149B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CA6042" w:rsidRPr="00883F4B" w:rsidRDefault="00CA6042" w:rsidP="00B2149B">
            <w:r>
              <w:rPr>
                <w:rFonts w:hint="eastAsia"/>
              </w:rPr>
              <w:t>新添加</w:t>
            </w:r>
            <w:r>
              <w:t>一个盘点</w:t>
            </w:r>
          </w:p>
        </w:tc>
      </w:tr>
      <w:tr w:rsidR="00CA6042" w:rsidRPr="00883F4B" w:rsidTr="00B2149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CA6042" w:rsidRPr="00883F4B" w:rsidRDefault="00CA6042" w:rsidP="00B2149B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CA6042" w:rsidRDefault="00CA6042" w:rsidP="00B2149B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盘点</w:t>
            </w:r>
            <w:r>
              <w:rPr>
                <w:iCs/>
              </w:rPr>
              <w:t>编号</w:t>
            </w:r>
            <w:r w:rsidR="006B4B15" w:rsidRPr="006B4B15">
              <w:rPr>
                <w:rFonts w:hint="eastAsia"/>
                <w:iCs/>
              </w:rPr>
              <w:t>（</w:t>
            </w:r>
            <w:r w:rsidR="001D4491">
              <w:rPr>
                <w:rFonts w:hint="eastAsia"/>
                <w:iCs/>
              </w:rPr>
              <w:t xml:space="preserve">Check </w:t>
            </w:r>
            <w:r w:rsidR="00C60FFE">
              <w:rPr>
                <w:rFonts w:hint="eastAsia"/>
                <w:iCs/>
              </w:rPr>
              <w:t>Code</w:t>
            </w:r>
            <w:r w:rsidR="006B4B15" w:rsidRPr="006B4B15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WP</w:t>
            </w:r>
            <w:r>
              <w:rPr>
                <w:iCs/>
              </w:rPr>
              <w:t>+</w:t>
            </w:r>
            <w:r>
              <w:rPr>
                <w:iCs/>
              </w:rPr>
              <w:t>年月日</w:t>
            </w:r>
            <w:r>
              <w:rPr>
                <w:iCs/>
              </w:rPr>
              <w:t xml:space="preserve">+001 </w:t>
            </w:r>
            <w:r>
              <w:rPr>
                <w:rFonts w:hint="eastAsia"/>
                <w:iCs/>
              </w:rPr>
              <w:t>例</w:t>
            </w:r>
            <w:r>
              <w:rPr>
                <w:iCs/>
              </w:rPr>
              <w:t>：</w:t>
            </w:r>
            <w:r w:rsidR="001E1610">
              <w:rPr>
                <w:rFonts w:hint="eastAsia"/>
                <w:iCs/>
              </w:rPr>
              <w:t>W</w:t>
            </w:r>
            <w:r>
              <w:rPr>
                <w:rFonts w:hint="eastAsia"/>
                <w:iCs/>
              </w:rPr>
              <w:t>P20150825001</w:t>
            </w:r>
          </w:p>
          <w:p w:rsidR="00CA6042" w:rsidRDefault="00CA6042" w:rsidP="00B2149B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盘点</w:t>
            </w:r>
            <w:r>
              <w:rPr>
                <w:iCs/>
              </w:rPr>
              <w:t>名称</w:t>
            </w:r>
            <w:r w:rsidR="006B4B15" w:rsidRPr="006B4B15">
              <w:rPr>
                <w:rFonts w:hint="eastAsia"/>
                <w:iCs/>
              </w:rPr>
              <w:t>（</w:t>
            </w:r>
            <w:r w:rsidR="001D4491">
              <w:rPr>
                <w:rFonts w:hint="eastAsia"/>
                <w:iCs/>
              </w:rPr>
              <w:t xml:space="preserve">Check </w:t>
            </w:r>
            <w:r w:rsidR="00C60FFE">
              <w:rPr>
                <w:rFonts w:hint="eastAsia"/>
                <w:iCs/>
              </w:rPr>
              <w:t>Name</w:t>
            </w:r>
            <w:r w:rsidR="006B4B15" w:rsidRPr="006B4B15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 w:rsidR="004C21AC">
              <w:rPr>
                <w:rFonts w:hint="eastAsia"/>
                <w:iCs/>
              </w:rPr>
              <w:t>1-100</w:t>
            </w:r>
            <w:r w:rsidR="004C21AC">
              <w:rPr>
                <w:rFonts w:hint="eastAsia"/>
                <w:iCs/>
              </w:rPr>
              <w:t>；</w:t>
            </w:r>
          </w:p>
          <w:p w:rsidR="00CA6042" w:rsidRDefault="00CA6042" w:rsidP="00B2149B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建立人</w:t>
            </w:r>
            <w:r w:rsidR="006B4B15" w:rsidRPr="006B4B15">
              <w:rPr>
                <w:rFonts w:hint="eastAsia"/>
                <w:iCs/>
              </w:rPr>
              <w:t>（</w:t>
            </w:r>
            <w:r w:rsidR="00C60FFE">
              <w:rPr>
                <w:rFonts w:hint="eastAsia"/>
                <w:iCs/>
              </w:rPr>
              <w:t>Established By</w:t>
            </w:r>
            <w:r w:rsidR="006B4B15" w:rsidRPr="006B4B15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建立盘点单</w:t>
            </w:r>
            <w:ins w:id="2026" w:author="Microsoft" w:date="2015-10-21T17:40:00Z">
              <w:r w:rsidR="00B71444">
                <w:rPr>
                  <w:rFonts w:hint="eastAsia"/>
                  <w:iCs/>
                </w:rPr>
                <w:t>用户的真实</w:t>
              </w:r>
              <w:r w:rsidR="00B71444">
                <w:rPr>
                  <w:iCs/>
                </w:rPr>
                <w:t>姓名</w:t>
              </w:r>
            </w:ins>
            <w:del w:id="2027" w:author="Microsoft" w:date="2015-10-21T17:40:00Z">
              <w:r w:rsidDel="00B71444">
                <w:rPr>
                  <w:iCs/>
                </w:rPr>
                <w:delText>的</w:delText>
              </w:r>
              <w:r w:rsidDel="00B71444">
                <w:rPr>
                  <w:rFonts w:hint="eastAsia"/>
                  <w:iCs/>
                </w:rPr>
                <w:delText>用户</w:delText>
              </w:r>
              <w:r w:rsidDel="00B71444">
                <w:rPr>
                  <w:iCs/>
                </w:rPr>
                <w:delText>；</w:delText>
              </w:r>
            </w:del>
          </w:p>
          <w:p w:rsidR="005A6DDE" w:rsidRDefault="005A6DDE" w:rsidP="00B2149B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iCs/>
              </w:rPr>
              <w:t>选择仓库</w:t>
            </w:r>
            <w:r w:rsidR="006B4B15" w:rsidRPr="006B4B15">
              <w:rPr>
                <w:rFonts w:hint="eastAsia"/>
                <w:iCs/>
              </w:rPr>
              <w:t>（</w:t>
            </w:r>
            <w:r w:rsidR="00C60FFE">
              <w:rPr>
                <w:rFonts w:hint="eastAsia"/>
                <w:iCs/>
              </w:rPr>
              <w:t>Warehouse</w:t>
            </w:r>
            <w:r w:rsidR="006B4B15" w:rsidRPr="006B4B15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：本管理员所绑定的仓库</w:t>
            </w:r>
          </w:p>
          <w:p w:rsidR="00CA6042" w:rsidRDefault="00CA6042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【选择盘点物品</w:t>
            </w:r>
            <w:r w:rsidRPr="007B38DB">
              <w:rPr>
                <w:iCs/>
              </w:rPr>
              <w:t>】</w:t>
            </w:r>
            <w:r w:rsidR="005A173F">
              <w:rPr>
                <w:rFonts w:hint="eastAsia"/>
                <w:iCs/>
              </w:rPr>
              <w:t>（</w:t>
            </w:r>
            <w:r w:rsidR="005A173F">
              <w:rPr>
                <w:rFonts w:hint="eastAsia"/>
                <w:iCs/>
              </w:rPr>
              <w:t>Select Check Items</w:t>
            </w:r>
            <w:r w:rsidR="005A173F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按钮，</w:t>
            </w:r>
            <w:r>
              <w:rPr>
                <w:iCs/>
              </w:rPr>
              <w:t>弹出选择</w:t>
            </w:r>
            <w:r>
              <w:rPr>
                <w:rFonts w:hint="eastAsia"/>
                <w:iCs/>
              </w:rPr>
              <w:t>物品管理</w:t>
            </w:r>
            <w:r>
              <w:rPr>
                <w:iCs/>
              </w:rPr>
              <w:t>页面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进行勾选；</w:t>
            </w:r>
          </w:p>
          <w:p w:rsidR="00CA6042" w:rsidRPr="00CA6042" w:rsidRDefault="00CA6042" w:rsidP="003967F2">
            <w:pPr>
              <w:pStyle w:val="a8"/>
              <w:numPr>
                <w:ilvl w:val="0"/>
                <w:numId w:val="25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物品</w:t>
            </w:r>
            <w:r>
              <w:rPr>
                <w:iCs/>
              </w:rPr>
              <w:t>编号</w:t>
            </w:r>
            <w:r w:rsidR="006B4B15" w:rsidRPr="006B4B15">
              <w:rPr>
                <w:rFonts w:hint="eastAsia"/>
                <w:iCs/>
              </w:rPr>
              <w:t>（</w:t>
            </w:r>
            <w:r w:rsidR="007D7C52">
              <w:rPr>
                <w:rFonts w:hint="eastAsia"/>
                <w:iCs/>
              </w:rPr>
              <w:t>Item</w:t>
            </w:r>
            <w:r w:rsidR="00C60FFE">
              <w:rPr>
                <w:rFonts w:hint="eastAsia"/>
                <w:iCs/>
              </w:rPr>
              <w:t xml:space="preserve"> Code</w:t>
            </w:r>
            <w:r w:rsidR="006B4B15" w:rsidRPr="006B4B15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CA6042" w:rsidRPr="00CA6042" w:rsidRDefault="00CA6042" w:rsidP="003967F2">
            <w:pPr>
              <w:pStyle w:val="a8"/>
              <w:numPr>
                <w:ilvl w:val="0"/>
                <w:numId w:val="25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物品</w:t>
            </w:r>
            <w:r>
              <w:rPr>
                <w:iCs/>
              </w:rPr>
              <w:t>名称</w:t>
            </w:r>
            <w:r w:rsidR="006B4B15" w:rsidRPr="006B4B15">
              <w:rPr>
                <w:rFonts w:hint="eastAsia"/>
                <w:iCs/>
              </w:rPr>
              <w:t>（</w:t>
            </w:r>
            <w:r w:rsidR="007D7C52">
              <w:rPr>
                <w:rFonts w:hint="eastAsia"/>
                <w:iCs/>
              </w:rPr>
              <w:t>Item</w:t>
            </w:r>
            <w:r w:rsidR="00C60FFE">
              <w:rPr>
                <w:rFonts w:hint="eastAsia"/>
                <w:iCs/>
              </w:rPr>
              <w:t xml:space="preserve"> Name</w:t>
            </w:r>
            <w:r w:rsidR="006B4B15" w:rsidRPr="006B4B15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</w:tc>
      </w:tr>
      <w:tr w:rsidR="00CA6042" w:rsidRPr="00883F4B" w:rsidTr="00B2149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CA6042" w:rsidRPr="00883F4B" w:rsidRDefault="00CA6042" w:rsidP="00B2149B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CA6042" w:rsidRPr="00883F4B" w:rsidRDefault="00CA6042" w:rsidP="00B2149B">
            <w:r>
              <w:rPr>
                <w:rFonts w:hint="eastAsia"/>
              </w:rPr>
              <w:t>无</w:t>
            </w:r>
          </w:p>
        </w:tc>
      </w:tr>
      <w:tr w:rsidR="00CA6042" w:rsidRPr="00883F4B" w:rsidTr="00B2149B">
        <w:tc>
          <w:tcPr>
            <w:tcW w:w="1384" w:type="dxa"/>
            <w:shd w:val="clear" w:color="auto" w:fill="D9D9D9"/>
            <w:vAlign w:val="center"/>
          </w:tcPr>
          <w:p w:rsidR="00CA6042" w:rsidRPr="00883F4B" w:rsidRDefault="00CA6042" w:rsidP="00B2149B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CA6042" w:rsidRPr="00FE4DC0" w:rsidRDefault="00CA6042" w:rsidP="00B2149B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CA6042" w:rsidRPr="00883F4B" w:rsidTr="00B2149B">
        <w:tc>
          <w:tcPr>
            <w:tcW w:w="1384" w:type="dxa"/>
            <w:shd w:val="clear" w:color="auto" w:fill="D9D9D9"/>
            <w:vAlign w:val="center"/>
          </w:tcPr>
          <w:p w:rsidR="00CA6042" w:rsidRPr="00883F4B" w:rsidRDefault="00CA6042" w:rsidP="00B2149B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CA6042" w:rsidRPr="00883F4B" w:rsidRDefault="00CA6042" w:rsidP="00B2149B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</w:tbl>
    <w:p w:rsidR="00CA6042" w:rsidRPr="00CA6042" w:rsidRDefault="00CA6042" w:rsidP="00CA6042">
      <w:pPr>
        <w:pStyle w:val="a0"/>
      </w:pPr>
    </w:p>
    <w:p w:rsidR="003E16A6" w:rsidRDefault="003E16A6">
      <w:pPr>
        <w:pStyle w:val="4"/>
      </w:pPr>
      <w:r>
        <w:t>库存盘点</w:t>
      </w:r>
      <w:r w:rsidR="00323126" w:rsidRPr="00323126">
        <w:rPr>
          <w:rFonts w:hint="eastAsia"/>
        </w:rPr>
        <w:t>（</w:t>
      </w:r>
      <w:r w:rsidR="00FE5BC9">
        <w:rPr>
          <w:rFonts w:hint="eastAsia"/>
        </w:rPr>
        <w:t>Process Inventory</w:t>
      </w:r>
      <w:r w:rsidR="00593A4E">
        <w:rPr>
          <w:rFonts w:hint="eastAsia"/>
        </w:rPr>
        <w:t xml:space="preserve"> Check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A37276" w:rsidRPr="00883F4B" w:rsidTr="00B2149B">
        <w:tc>
          <w:tcPr>
            <w:tcW w:w="1384" w:type="dxa"/>
            <w:shd w:val="clear" w:color="auto" w:fill="D9D9D9"/>
            <w:vAlign w:val="center"/>
          </w:tcPr>
          <w:p w:rsidR="00A37276" w:rsidRPr="00883F4B" w:rsidRDefault="00A37276" w:rsidP="00B2149B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A37276" w:rsidRPr="00883F4B" w:rsidRDefault="008E5A19" w:rsidP="00B2149B">
            <w:pPr>
              <w:rPr>
                <w:iCs/>
              </w:rPr>
            </w:pPr>
            <w:r>
              <w:rPr>
                <w:iCs/>
              </w:rPr>
              <w:t>Jk044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A37276" w:rsidRPr="00883F4B" w:rsidRDefault="00A37276" w:rsidP="00B2149B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A37276" w:rsidRPr="00883F4B" w:rsidRDefault="00A37276" w:rsidP="00B2149B">
            <w:pPr>
              <w:rPr>
                <w:iCs/>
              </w:rPr>
            </w:pPr>
          </w:p>
        </w:tc>
      </w:tr>
      <w:tr w:rsidR="00A37276" w:rsidRPr="00883F4B" w:rsidTr="00B2149B">
        <w:tc>
          <w:tcPr>
            <w:tcW w:w="1384" w:type="dxa"/>
            <w:shd w:val="clear" w:color="auto" w:fill="D9D9D9"/>
            <w:vAlign w:val="center"/>
          </w:tcPr>
          <w:p w:rsidR="00A37276" w:rsidRPr="00883F4B" w:rsidRDefault="00A37276" w:rsidP="00B2149B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A37276" w:rsidRPr="00883F4B" w:rsidRDefault="00A37276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库存</w:t>
            </w:r>
            <w:r>
              <w:rPr>
                <w:iCs/>
              </w:rPr>
              <w:t>盘点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A37276" w:rsidRPr="00883F4B" w:rsidRDefault="00A37276" w:rsidP="00B2149B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A37276" w:rsidRPr="00883F4B" w:rsidRDefault="00A37276" w:rsidP="00B2149B">
            <w:pPr>
              <w:rPr>
                <w:iCs/>
              </w:rPr>
            </w:pPr>
          </w:p>
        </w:tc>
      </w:tr>
      <w:tr w:rsidR="00A37276" w:rsidRPr="00883F4B" w:rsidTr="00B2149B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A37276" w:rsidRPr="00883F4B" w:rsidRDefault="00A37276" w:rsidP="00B2149B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A37276" w:rsidRPr="00883F4B" w:rsidRDefault="00A37276" w:rsidP="00B2149B">
            <w:r>
              <w:rPr>
                <w:rFonts w:hint="eastAsia"/>
              </w:rPr>
              <w:t>开始进行</w:t>
            </w:r>
            <w:r>
              <w:t>库存盘点，</w:t>
            </w:r>
            <w:r>
              <w:rPr>
                <w:rFonts w:hint="eastAsia"/>
              </w:rPr>
              <w:t>盘点</w:t>
            </w:r>
            <w:r>
              <w:t>单状态为</w:t>
            </w:r>
            <w:r>
              <w:t>“</w:t>
            </w:r>
            <w:r>
              <w:rPr>
                <w:rFonts w:hint="eastAsia"/>
              </w:rPr>
              <w:t>盘点</w:t>
            </w:r>
            <w:r>
              <w:t>中</w:t>
            </w:r>
            <w:r>
              <w:t>”</w:t>
            </w:r>
            <w:r w:rsidR="00767EAD">
              <w:rPr>
                <w:rFonts w:hint="eastAsia"/>
              </w:rPr>
              <w:t>（</w:t>
            </w:r>
            <w:r w:rsidR="00767EAD">
              <w:rPr>
                <w:rFonts w:hint="eastAsia"/>
              </w:rPr>
              <w:t>Checking</w:t>
            </w:r>
            <w:r w:rsidR="00767EAD">
              <w:rPr>
                <w:rFonts w:hint="eastAsia"/>
              </w:rPr>
              <w:t>）</w:t>
            </w:r>
          </w:p>
        </w:tc>
      </w:tr>
      <w:tr w:rsidR="00A37276" w:rsidRPr="00883F4B" w:rsidTr="00B2149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A37276" w:rsidRPr="00883F4B" w:rsidRDefault="00A37276" w:rsidP="00B2149B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A37276" w:rsidRDefault="00A37276" w:rsidP="00B2149B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盘点</w:t>
            </w:r>
            <w:r>
              <w:rPr>
                <w:iCs/>
              </w:rPr>
              <w:t>编号</w:t>
            </w:r>
            <w:r w:rsidR="006B4B15" w:rsidRPr="006B4B15">
              <w:rPr>
                <w:rFonts w:hint="eastAsia"/>
                <w:iCs/>
              </w:rPr>
              <w:t>（</w:t>
            </w:r>
            <w:r w:rsidR="009F5098">
              <w:rPr>
                <w:rFonts w:hint="eastAsia"/>
                <w:iCs/>
              </w:rPr>
              <w:t>Check</w:t>
            </w:r>
            <w:r w:rsidR="00312CCC">
              <w:rPr>
                <w:rFonts w:hint="eastAsia"/>
                <w:iCs/>
              </w:rPr>
              <w:t xml:space="preserve"> Code</w:t>
            </w:r>
            <w:r w:rsidR="006B4B15" w:rsidRPr="006B4B15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不可</w:t>
            </w:r>
            <w:r>
              <w:rPr>
                <w:iCs/>
              </w:rPr>
              <w:t>修改</w:t>
            </w:r>
          </w:p>
          <w:p w:rsidR="00A37276" w:rsidRDefault="00A37276" w:rsidP="00B2149B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盘点</w:t>
            </w:r>
            <w:r>
              <w:rPr>
                <w:iCs/>
              </w:rPr>
              <w:t>名称</w:t>
            </w:r>
            <w:r w:rsidR="006B4B15" w:rsidRPr="006B4B15">
              <w:rPr>
                <w:rFonts w:hint="eastAsia"/>
                <w:iCs/>
              </w:rPr>
              <w:t>（</w:t>
            </w:r>
            <w:r w:rsidR="009F5098">
              <w:rPr>
                <w:rFonts w:hint="eastAsia"/>
                <w:iCs/>
              </w:rPr>
              <w:t>Check</w:t>
            </w:r>
            <w:r w:rsidR="00312CCC">
              <w:rPr>
                <w:rFonts w:hint="eastAsia"/>
                <w:iCs/>
              </w:rPr>
              <w:t xml:space="preserve"> Name</w:t>
            </w:r>
            <w:r w:rsidR="006B4B15" w:rsidRPr="006B4B15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不可</w:t>
            </w:r>
            <w:r>
              <w:rPr>
                <w:iCs/>
              </w:rPr>
              <w:t>修改</w:t>
            </w:r>
          </w:p>
          <w:p w:rsidR="00A37276" w:rsidRDefault="00A37276" w:rsidP="00B2149B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盘点</w:t>
            </w:r>
            <w:r>
              <w:rPr>
                <w:iCs/>
              </w:rPr>
              <w:t>日期</w:t>
            </w:r>
            <w:r w:rsidR="006B4B15" w:rsidRPr="006B4B15">
              <w:rPr>
                <w:rFonts w:hint="eastAsia"/>
                <w:iCs/>
              </w:rPr>
              <w:t>（</w:t>
            </w:r>
            <w:r w:rsidR="00312CCC">
              <w:rPr>
                <w:rFonts w:hint="eastAsia"/>
                <w:iCs/>
              </w:rPr>
              <w:t xml:space="preserve">Date of </w:t>
            </w:r>
            <w:r w:rsidR="009F5098">
              <w:rPr>
                <w:rFonts w:hint="eastAsia"/>
                <w:iCs/>
              </w:rPr>
              <w:t>Check</w:t>
            </w:r>
            <w:r w:rsidR="006B4B15" w:rsidRPr="006B4B15">
              <w:rPr>
                <w:rFonts w:hint="eastAsia"/>
                <w:iCs/>
              </w:rPr>
              <w:t>）</w:t>
            </w:r>
            <w:r>
              <w:rPr>
                <w:iCs/>
              </w:rPr>
              <w:t>：进行盘点操作的时间；</w:t>
            </w:r>
            <w:r>
              <w:rPr>
                <w:rFonts w:hint="eastAsia"/>
                <w:iCs/>
              </w:rPr>
              <w:t>年月日</w:t>
            </w:r>
            <w:r>
              <w:rPr>
                <w:iCs/>
              </w:rPr>
              <w:t>，时分秒</w:t>
            </w:r>
          </w:p>
          <w:p w:rsidR="00A37276" w:rsidRDefault="00A37276" w:rsidP="00B2149B">
            <w:pPr>
              <w:rPr>
                <w:iCs/>
              </w:rPr>
            </w:pPr>
            <w:r>
              <w:rPr>
                <w:rFonts w:hint="eastAsia"/>
                <w:iCs/>
              </w:rPr>
              <w:t>盘点详细</w:t>
            </w:r>
            <w:r>
              <w:rPr>
                <w:iCs/>
              </w:rPr>
              <w:t>信息列表：</w:t>
            </w:r>
          </w:p>
          <w:p w:rsidR="00A37276" w:rsidRPr="007B38DB" w:rsidRDefault="00A37276" w:rsidP="003967F2">
            <w:pPr>
              <w:pStyle w:val="a8"/>
              <w:numPr>
                <w:ilvl w:val="0"/>
                <w:numId w:val="26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物品</w:t>
            </w:r>
            <w:r>
              <w:rPr>
                <w:iCs/>
              </w:rPr>
              <w:t>编号</w:t>
            </w:r>
            <w:r w:rsidR="006B4B15" w:rsidRPr="006B4B15">
              <w:rPr>
                <w:rFonts w:hint="eastAsia"/>
                <w:iCs/>
              </w:rPr>
              <w:t>（</w:t>
            </w:r>
            <w:r w:rsidR="009F5098">
              <w:rPr>
                <w:rFonts w:hint="eastAsia"/>
                <w:iCs/>
              </w:rPr>
              <w:t>Item</w:t>
            </w:r>
            <w:r w:rsidR="00767EAD">
              <w:rPr>
                <w:rFonts w:hint="eastAsia"/>
                <w:iCs/>
              </w:rPr>
              <w:t xml:space="preserve"> Code</w:t>
            </w:r>
            <w:r w:rsidR="006B4B15" w:rsidRPr="006B4B15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A37276" w:rsidRDefault="00A37276" w:rsidP="003967F2">
            <w:pPr>
              <w:pStyle w:val="a8"/>
              <w:numPr>
                <w:ilvl w:val="0"/>
                <w:numId w:val="1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物品</w:t>
            </w:r>
            <w:r>
              <w:rPr>
                <w:iCs/>
              </w:rPr>
              <w:t>名称</w:t>
            </w:r>
            <w:r w:rsidR="006B4B15" w:rsidRPr="006B4B15">
              <w:rPr>
                <w:rFonts w:hint="eastAsia"/>
                <w:iCs/>
              </w:rPr>
              <w:t>（</w:t>
            </w:r>
            <w:r w:rsidR="009F5098">
              <w:rPr>
                <w:rFonts w:hint="eastAsia"/>
                <w:iCs/>
              </w:rPr>
              <w:t>Item</w:t>
            </w:r>
            <w:r w:rsidR="00767EAD">
              <w:rPr>
                <w:rFonts w:hint="eastAsia"/>
                <w:iCs/>
              </w:rPr>
              <w:t xml:space="preserve"> Name</w:t>
            </w:r>
            <w:r w:rsidR="006B4B15" w:rsidRPr="006B4B15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A37276" w:rsidRDefault="00A37276" w:rsidP="003967F2">
            <w:pPr>
              <w:pStyle w:val="a8"/>
              <w:numPr>
                <w:ilvl w:val="0"/>
                <w:numId w:val="1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盘点</w:t>
            </w:r>
            <w:r>
              <w:rPr>
                <w:iCs/>
              </w:rPr>
              <w:t>前数量</w:t>
            </w:r>
            <w:r w:rsidR="006B4B15" w:rsidRPr="006B4B15">
              <w:rPr>
                <w:rFonts w:hint="eastAsia"/>
                <w:iCs/>
              </w:rPr>
              <w:t>（</w:t>
            </w:r>
            <w:r w:rsidR="00767EAD">
              <w:rPr>
                <w:rFonts w:hint="eastAsia"/>
                <w:iCs/>
              </w:rPr>
              <w:t>Before Check</w:t>
            </w:r>
            <w:r w:rsidR="006B4B15" w:rsidRPr="006B4B15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A37276" w:rsidRDefault="00A37276" w:rsidP="003967F2">
            <w:pPr>
              <w:pStyle w:val="a8"/>
              <w:numPr>
                <w:ilvl w:val="0"/>
                <w:numId w:val="1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盘点</w:t>
            </w:r>
            <w:r>
              <w:rPr>
                <w:iCs/>
              </w:rPr>
              <w:t>后数量</w:t>
            </w:r>
            <w:r w:rsidR="006B4B15" w:rsidRPr="006B4B15">
              <w:rPr>
                <w:rFonts w:hint="eastAsia"/>
                <w:iCs/>
              </w:rPr>
              <w:t>（</w:t>
            </w:r>
            <w:r w:rsidR="00767EAD">
              <w:rPr>
                <w:rFonts w:hint="eastAsia"/>
                <w:iCs/>
              </w:rPr>
              <w:t>After Check</w:t>
            </w:r>
            <w:r w:rsidR="006B4B15" w:rsidRPr="006B4B15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可</w:t>
            </w:r>
            <w:r>
              <w:rPr>
                <w:iCs/>
              </w:rPr>
              <w:t>手动修改</w:t>
            </w:r>
          </w:p>
          <w:p w:rsidR="00A37276" w:rsidRDefault="00A37276" w:rsidP="003967F2">
            <w:pPr>
              <w:pStyle w:val="a8"/>
              <w:numPr>
                <w:ilvl w:val="0"/>
                <w:numId w:val="1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库存调整量</w:t>
            </w:r>
            <w:r w:rsidR="006B4B15" w:rsidRPr="006B4B15">
              <w:rPr>
                <w:rFonts w:hint="eastAsia"/>
                <w:iCs/>
              </w:rPr>
              <w:t>（</w:t>
            </w:r>
            <w:r w:rsidR="00A34111">
              <w:rPr>
                <w:rFonts w:hint="eastAsia"/>
                <w:iCs/>
              </w:rPr>
              <w:t>Discrepancy</w:t>
            </w:r>
            <w:r w:rsidR="006B4B15" w:rsidRPr="006B4B15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盘点后</w:t>
            </w:r>
            <w:r>
              <w:rPr>
                <w:iCs/>
              </w:rPr>
              <w:t>数量</w:t>
            </w: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盘点前数量</w:t>
            </w:r>
          </w:p>
          <w:p w:rsidR="00A37276" w:rsidRPr="00A37276" w:rsidRDefault="00A37276" w:rsidP="003967F2">
            <w:pPr>
              <w:pStyle w:val="a8"/>
              <w:numPr>
                <w:ilvl w:val="0"/>
                <w:numId w:val="1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备注</w:t>
            </w:r>
            <w:r>
              <w:rPr>
                <w:iCs/>
              </w:rPr>
              <w:t>信息</w:t>
            </w:r>
            <w:r w:rsidR="006B4B15" w:rsidRPr="006B4B15">
              <w:rPr>
                <w:rFonts w:hint="eastAsia"/>
                <w:iCs/>
              </w:rPr>
              <w:t>（</w:t>
            </w:r>
            <w:r w:rsidR="00767EAD">
              <w:rPr>
                <w:rFonts w:hint="eastAsia"/>
                <w:iCs/>
              </w:rPr>
              <w:t>Remarks</w:t>
            </w:r>
            <w:r w:rsidR="006B4B15" w:rsidRPr="006B4B15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1-</w:t>
            </w:r>
            <w:r>
              <w:rPr>
                <w:iCs/>
              </w:rPr>
              <w:t>500</w:t>
            </w:r>
            <w:r>
              <w:rPr>
                <w:rFonts w:hint="eastAsia"/>
                <w:iCs/>
              </w:rPr>
              <w:t>；</w:t>
            </w:r>
          </w:p>
        </w:tc>
      </w:tr>
      <w:tr w:rsidR="00A37276" w:rsidRPr="00883F4B" w:rsidTr="00B2149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A37276" w:rsidRPr="00883F4B" w:rsidRDefault="00A37276" w:rsidP="00B2149B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A37276" w:rsidRDefault="00A37276" w:rsidP="00B2149B">
            <w:r>
              <w:rPr>
                <w:rFonts w:hint="eastAsia"/>
              </w:rPr>
              <w:t>盘点结束</w:t>
            </w:r>
            <w:r w:rsidR="00A34111">
              <w:rPr>
                <w:rFonts w:hint="eastAsia"/>
              </w:rPr>
              <w:t>（</w:t>
            </w:r>
            <w:r w:rsidR="00A34111">
              <w:rPr>
                <w:rFonts w:hint="eastAsia"/>
              </w:rPr>
              <w:t>Inventory Check Completed</w:t>
            </w:r>
            <w:r w:rsidR="00A34111">
              <w:rPr>
                <w:rFonts w:hint="eastAsia"/>
              </w:rPr>
              <w:t>）</w:t>
            </w:r>
          </w:p>
          <w:p w:rsidR="00A37276" w:rsidDel="00B73D81" w:rsidRDefault="00A37276" w:rsidP="00B2149B">
            <w:pPr>
              <w:rPr>
                <w:del w:id="2028" w:author="Microsoft" w:date="2015-09-22T10:11:00Z"/>
              </w:rPr>
            </w:pPr>
            <w:del w:id="2029" w:author="Microsoft" w:date="2015-09-22T10:11:00Z">
              <w:r w:rsidDel="00B73D81">
                <w:rPr>
                  <w:rFonts w:hint="eastAsia"/>
                </w:rPr>
                <w:delText>盘盈</w:delText>
              </w:r>
              <w:r w:rsidDel="00B73D81">
                <w:delText>操作</w:delText>
              </w:r>
              <w:r w:rsidR="00A34111" w:rsidDel="00B73D81">
                <w:rPr>
                  <w:rFonts w:hint="eastAsia"/>
                </w:rPr>
                <w:delText>（</w:delText>
              </w:r>
              <w:r w:rsidR="00A34111" w:rsidDel="00B73D81">
                <w:rPr>
                  <w:rFonts w:hint="eastAsia"/>
                </w:rPr>
                <w:delText>Adjust for Surplus</w:delText>
              </w:r>
              <w:r w:rsidR="00A34111" w:rsidDel="00B73D81">
                <w:rPr>
                  <w:rFonts w:hint="eastAsia"/>
                </w:rPr>
                <w:delText>）</w:delText>
              </w:r>
            </w:del>
          </w:p>
          <w:p w:rsidR="00A37276" w:rsidDel="00B73D81" w:rsidRDefault="00A37276" w:rsidP="00B2149B">
            <w:pPr>
              <w:rPr>
                <w:del w:id="2030" w:author="Microsoft" w:date="2015-09-22T10:11:00Z"/>
              </w:rPr>
            </w:pPr>
            <w:del w:id="2031" w:author="Microsoft" w:date="2015-09-22T10:11:00Z">
              <w:r w:rsidDel="00B73D81">
                <w:rPr>
                  <w:rFonts w:hint="eastAsia"/>
                </w:rPr>
                <w:delText>盘亏</w:delText>
              </w:r>
              <w:r w:rsidDel="00B73D81">
                <w:delText>操作</w:delText>
              </w:r>
              <w:r w:rsidR="00A34111" w:rsidDel="00B73D81">
                <w:rPr>
                  <w:rFonts w:hint="eastAsia"/>
                </w:rPr>
                <w:delText>（</w:delText>
              </w:r>
              <w:r w:rsidR="00A34111" w:rsidDel="00B73D81">
                <w:rPr>
                  <w:rFonts w:hint="eastAsia"/>
                </w:rPr>
                <w:delText>Adjust for Deficit</w:delText>
              </w:r>
              <w:r w:rsidR="00A34111" w:rsidDel="00B73D81">
                <w:rPr>
                  <w:rFonts w:hint="eastAsia"/>
                </w:rPr>
                <w:delText>）</w:delText>
              </w:r>
            </w:del>
          </w:p>
          <w:p w:rsidR="00A37276" w:rsidRPr="00883F4B" w:rsidRDefault="00A37276" w:rsidP="00B2149B">
            <w:r>
              <w:rPr>
                <w:rFonts w:hint="eastAsia"/>
              </w:rPr>
              <w:t>毁损</w:t>
            </w:r>
            <w:r>
              <w:t>操作</w:t>
            </w:r>
            <w:r w:rsidR="00A34111">
              <w:rPr>
                <w:rFonts w:hint="eastAsia"/>
              </w:rPr>
              <w:t>（</w:t>
            </w:r>
            <w:r w:rsidR="00A34111">
              <w:rPr>
                <w:rFonts w:hint="eastAsia"/>
              </w:rPr>
              <w:t>Register Damaged Goods</w:t>
            </w:r>
            <w:r w:rsidR="00A34111">
              <w:rPr>
                <w:rFonts w:hint="eastAsia"/>
              </w:rPr>
              <w:t>）</w:t>
            </w:r>
          </w:p>
        </w:tc>
      </w:tr>
      <w:tr w:rsidR="00A37276" w:rsidRPr="00883F4B" w:rsidTr="00B2149B">
        <w:tc>
          <w:tcPr>
            <w:tcW w:w="1384" w:type="dxa"/>
            <w:shd w:val="clear" w:color="auto" w:fill="D9D9D9"/>
            <w:vAlign w:val="center"/>
          </w:tcPr>
          <w:p w:rsidR="00A37276" w:rsidRPr="00883F4B" w:rsidRDefault="00A37276" w:rsidP="00B2149B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A37276" w:rsidRPr="00FE4DC0" w:rsidRDefault="00A37276" w:rsidP="00B2149B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A37276" w:rsidRPr="00883F4B" w:rsidTr="00B2149B">
        <w:tc>
          <w:tcPr>
            <w:tcW w:w="1384" w:type="dxa"/>
            <w:shd w:val="clear" w:color="auto" w:fill="D9D9D9"/>
            <w:vAlign w:val="center"/>
          </w:tcPr>
          <w:p w:rsidR="00A37276" w:rsidRPr="00883F4B" w:rsidRDefault="00A37276" w:rsidP="00B2149B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A37276" w:rsidRPr="00883F4B" w:rsidRDefault="00A37276" w:rsidP="00B2149B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A37276" w:rsidRPr="00883F4B" w:rsidTr="00B2149B">
        <w:tc>
          <w:tcPr>
            <w:tcW w:w="1384" w:type="dxa"/>
            <w:shd w:val="clear" w:color="auto" w:fill="D9D9D9"/>
            <w:vAlign w:val="center"/>
          </w:tcPr>
          <w:p w:rsidR="00A37276" w:rsidRPr="00883F4B" w:rsidRDefault="00A37276" w:rsidP="00B2149B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A37276" w:rsidDel="00B73D81" w:rsidRDefault="00A37276" w:rsidP="00B2149B">
            <w:pPr>
              <w:rPr>
                <w:del w:id="2032" w:author="Microsoft" w:date="2015-09-22T10:11:00Z"/>
              </w:rPr>
            </w:pPr>
            <w:del w:id="2033" w:author="Microsoft" w:date="2015-09-22T10:11:00Z">
              <w:r w:rsidDel="00B73D81">
                <w:rPr>
                  <w:rFonts w:hint="eastAsia"/>
                </w:rPr>
                <w:delText>盘盈</w:delText>
              </w:r>
              <w:r w:rsidDel="00B73D81">
                <w:delText>操作：可以手动</w:delText>
              </w:r>
              <w:r w:rsidDel="00B73D81">
                <w:rPr>
                  <w:rFonts w:hint="eastAsia"/>
                </w:rPr>
                <w:delText>修改</w:delText>
              </w:r>
              <w:r w:rsidDel="00B73D81">
                <w:delText>盘点后的数量</w:delText>
              </w:r>
              <w:r w:rsidDel="00B73D81">
                <w:rPr>
                  <w:rFonts w:hint="eastAsia"/>
                </w:rPr>
                <w:delText>。</w:delText>
              </w:r>
            </w:del>
          </w:p>
          <w:p w:rsidR="00A37276" w:rsidRDefault="00A37276" w:rsidP="00B2149B">
            <w:r>
              <w:rPr>
                <w:rFonts w:hint="eastAsia"/>
              </w:rPr>
              <w:t>盘亏</w:t>
            </w:r>
            <w:ins w:id="2034" w:author="Microsoft" w:date="2015-09-22T10:12:00Z">
              <w:r w:rsidR="00B73D81">
                <w:rPr>
                  <w:rFonts w:hint="eastAsia"/>
                </w:rPr>
                <w:t>损毁</w:t>
              </w:r>
            </w:ins>
            <w:del w:id="2035" w:author="Microsoft" w:date="2015-09-22T10:11:00Z">
              <w:r w:rsidDel="00B73D81">
                <w:delText>操作</w:delText>
              </w:r>
            </w:del>
            <w:r>
              <w:rPr>
                <w:rFonts w:hint="eastAsia"/>
              </w:rPr>
              <w:t>：</w:t>
            </w:r>
            <w:r>
              <w:t>当库存调整</w:t>
            </w:r>
            <w:r>
              <w:rPr>
                <w:rFonts w:hint="eastAsia"/>
              </w:rPr>
              <w:t>量</w:t>
            </w:r>
            <w:r>
              <w:t>为负数</w:t>
            </w:r>
            <w:r>
              <w:rPr>
                <w:rFonts w:hint="eastAsia"/>
              </w:rPr>
              <w:t>时</w:t>
            </w:r>
            <w:r>
              <w:t>，进行盘亏操作，即将本次未盘点出</w:t>
            </w:r>
            <w:r>
              <w:rPr>
                <w:rFonts w:hint="eastAsia"/>
              </w:rPr>
              <w:t>来</w:t>
            </w:r>
            <w:r>
              <w:t>的</w:t>
            </w:r>
            <w:r>
              <w:rPr>
                <w:rFonts w:hint="eastAsia"/>
              </w:rPr>
              <w:t>通过审批（人工操作）调整</w:t>
            </w:r>
            <w:r>
              <w:t>库存</w:t>
            </w:r>
            <w:r>
              <w:rPr>
                <w:rFonts w:hint="eastAsia"/>
              </w:rPr>
              <w:t>或</w:t>
            </w:r>
            <w:r>
              <w:t>进行</w:t>
            </w:r>
            <w:r>
              <w:rPr>
                <w:rFonts w:hint="eastAsia"/>
              </w:rPr>
              <w:t>毁损</w:t>
            </w:r>
            <w:r>
              <w:t>登记消除库存；</w:t>
            </w:r>
          </w:p>
          <w:p w:rsidR="00A37276" w:rsidDel="00B73D81" w:rsidRDefault="00A37276" w:rsidP="00B2149B">
            <w:pPr>
              <w:rPr>
                <w:del w:id="2036" w:author="Microsoft" w:date="2015-09-22T10:11:00Z"/>
              </w:rPr>
            </w:pPr>
            <w:del w:id="2037" w:author="Microsoft" w:date="2015-09-22T10:11:00Z">
              <w:r w:rsidDel="00B73D81">
                <w:rPr>
                  <w:rFonts w:hint="eastAsia"/>
                </w:rPr>
                <w:delText>毁损</w:delText>
              </w:r>
              <w:r w:rsidDel="00B73D81">
                <w:delText>操作</w:delText>
              </w:r>
              <w:r w:rsidDel="00B73D81">
                <w:rPr>
                  <w:rFonts w:hint="eastAsia"/>
                </w:rPr>
                <w:delText>：</w:delText>
              </w:r>
              <w:r w:rsidDel="00B73D81">
                <w:delText>当</w:delText>
              </w:r>
              <w:r w:rsidDel="00B73D81">
                <w:rPr>
                  <w:rFonts w:hint="eastAsia"/>
                </w:rPr>
                <w:delText>有</w:delText>
              </w:r>
              <w:r w:rsidDel="00B73D81">
                <w:delText>货物发</w:delText>
              </w:r>
              <w:r w:rsidDel="00B73D81">
                <w:rPr>
                  <w:rFonts w:hint="eastAsia"/>
                </w:rPr>
                <w:delText>生意外</w:delText>
              </w:r>
              <w:r w:rsidDel="00B73D81">
                <w:delText>不能再进行销售时，要</w:delText>
              </w:r>
              <w:r w:rsidDel="00B73D81">
                <w:rPr>
                  <w:rFonts w:hint="eastAsia"/>
                </w:rPr>
                <w:delText>及时</w:delText>
              </w:r>
              <w:r w:rsidDel="00B73D81">
                <w:delText>进行毁损登记，并从库存中清除；</w:delText>
              </w:r>
            </w:del>
          </w:p>
          <w:p w:rsidR="00A37276" w:rsidRDefault="00A37276" w:rsidP="00B2149B">
            <w:r>
              <w:rPr>
                <w:rFonts w:hint="eastAsia"/>
              </w:rPr>
              <w:t>毁损</w:t>
            </w:r>
            <w:r>
              <w:t>登记</w:t>
            </w:r>
            <w:r>
              <w:rPr>
                <w:rFonts w:hint="eastAsia"/>
              </w:rPr>
              <w:t>表</w:t>
            </w:r>
            <w:r w:rsidR="007C2BE7">
              <w:t>：</w:t>
            </w:r>
            <w:r w:rsidR="007C2BE7">
              <w:rPr>
                <w:rFonts w:hint="eastAsia"/>
              </w:rPr>
              <w:t>物品</w:t>
            </w:r>
            <w:r w:rsidR="007C2BE7">
              <w:t>编号</w:t>
            </w:r>
            <w:r w:rsidR="00EF1B12">
              <w:rPr>
                <w:rFonts w:hint="eastAsia"/>
              </w:rPr>
              <w:t>（</w:t>
            </w:r>
            <w:r w:rsidR="00EF1B12">
              <w:rPr>
                <w:rFonts w:hint="eastAsia"/>
              </w:rPr>
              <w:t>Item Code</w:t>
            </w:r>
            <w:r w:rsidR="00EF1B12">
              <w:rPr>
                <w:rFonts w:hint="eastAsia"/>
              </w:rPr>
              <w:t>）</w:t>
            </w:r>
            <w:r>
              <w:t>、</w:t>
            </w:r>
            <w:r w:rsidR="007C2BE7">
              <w:rPr>
                <w:rFonts w:hint="eastAsia"/>
              </w:rPr>
              <w:t>物品</w:t>
            </w:r>
            <w:r w:rsidR="007C2BE7">
              <w:t>名称</w:t>
            </w:r>
            <w:r w:rsidR="00EF1B12">
              <w:rPr>
                <w:rFonts w:hint="eastAsia"/>
              </w:rPr>
              <w:t>（</w:t>
            </w:r>
            <w:r w:rsidR="00EF1B12">
              <w:rPr>
                <w:rFonts w:hint="eastAsia"/>
              </w:rPr>
              <w:t>Item Name</w:t>
            </w:r>
            <w:r w:rsidR="00EF1B12">
              <w:rPr>
                <w:rFonts w:hint="eastAsia"/>
              </w:rPr>
              <w:t>）</w:t>
            </w:r>
            <w:r w:rsidR="007C2BE7">
              <w:t>、</w:t>
            </w:r>
            <w:r>
              <w:t>毁损</w:t>
            </w:r>
            <w:r w:rsidR="007C2BE7">
              <w:rPr>
                <w:rFonts w:hint="eastAsia"/>
              </w:rPr>
              <w:t>数量</w:t>
            </w:r>
            <w:r w:rsidR="00EF1B12">
              <w:rPr>
                <w:rFonts w:hint="eastAsia"/>
              </w:rPr>
              <w:t>（</w:t>
            </w:r>
            <w:r w:rsidR="00EF1B12">
              <w:rPr>
                <w:rFonts w:hint="eastAsia"/>
              </w:rPr>
              <w:t>Quantity Damaged</w:t>
            </w:r>
            <w:r w:rsidR="00EF1B12">
              <w:rPr>
                <w:rFonts w:hint="eastAsia"/>
              </w:rPr>
              <w:t>）</w:t>
            </w:r>
            <w:r>
              <w:t>、登记时间</w:t>
            </w:r>
            <w:r w:rsidR="00EF1B12">
              <w:rPr>
                <w:rFonts w:hint="eastAsia"/>
              </w:rPr>
              <w:t>（</w:t>
            </w:r>
            <w:r w:rsidR="00EF1B12">
              <w:rPr>
                <w:rFonts w:hint="eastAsia"/>
              </w:rPr>
              <w:t>Register Time</w:t>
            </w:r>
            <w:r w:rsidR="00EF1B12">
              <w:rPr>
                <w:rFonts w:hint="eastAsia"/>
              </w:rPr>
              <w:t>）</w:t>
            </w:r>
            <w:r>
              <w:rPr>
                <w:rFonts w:hint="eastAsia"/>
              </w:rPr>
              <w:t>；</w:t>
            </w:r>
          </w:p>
          <w:p w:rsidR="00A37276" w:rsidRPr="00883F4B" w:rsidRDefault="00A37276" w:rsidP="00B2149B">
            <w:r>
              <w:rPr>
                <w:rFonts w:hint="eastAsia"/>
              </w:rPr>
              <w:t>盘点</w:t>
            </w:r>
            <w:r>
              <w:t>报表可以【</w:t>
            </w:r>
            <w:r>
              <w:rPr>
                <w:rFonts w:hint="eastAsia"/>
              </w:rPr>
              <w:t>打印</w:t>
            </w:r>
            <w:r>
              <w:t>】</w:t>
            </w:r>
            <w:r w:rsidR="00EF1B12">
              <w:rPr>
                <w:rFonts w:hint="eastAsia"/>
              </w:rPr>
              <w:t>（</w:t>
            </w:r>
            <w:r w:rsidR="00EF1B12">
              <w:rPr>
                <w:rFonts w:hint="eastAsia"/>
              </w:rPr>
              <w:t>Print</w:t>
            </w:r>
            <w:r w:rsidR="00EF1B12">
              <w:rPr>
                <w:rFonts w:hint="eastAsia"/>
              </w:rPr>
              <w:t>）</w:t>
            </w:r>
            <w:ins w:id="2038" w:author="Microsoft" w:date="2015-09-22T10:12:00Z">
              <w:r w:rsidR="00B73D81">
                <w:rPr>
                  <w:rFonts w:hint="eastAsia"/>
                </w:rPr>
                <w:t>登记</w:t>
              </w:r>
            </w:ins>
          </w:p>
        </w:tc>
      </w:tr>
    </w:tbl>
    <w:p w:rsidR="00A37276" w:rsidRPr="00A37276" w:rsidRDefault="00A37276" w:rsidP="00A37276">
      <w:pPr>
        <w:pStyle w:val="a0"/>
      </w:pPr>
    </w:p>
    <w:p w:rsidR="002106CF" w:rsidRDefault="002106CF">
      <w:pPr>
        <w:pStyle w:val="4"/>
      </w:pPr>
      <w:r>
        <w:rPr>
          <w:rFonts w:hint="eastAsia"/>
        </w:rPr>
        <w:t>物品</w:t>
      </w:r>
      <w:r>
        <w:t>损</w:t>
      </w:r>
      <w:r>
        <w:rPr>
          <w:rFonts w:hint="eastAsia"/>
        </w:rPr>
        <w:t>毁列表</w:t>
      </w:r>
      <w:r w:rsidR="004B38AB">
        <w:rPr>
          <w:rFonts w:hint="eastAsia"/>
        </w:rPr>
        <w:t>（</w:t>
      </w:r>
      <w:r w:rsidR="004B38AB">
        <w:rPr>
          <w:rFonts w:hint="eastAsia"/>
        </w:rPr>
        <w:t>List of Damaged Goods</w:t>
      </w:r>
      <w:r w:rsidR="004B38AB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2106CF" w:rsidRPr="00883F4B" w:rsidTr="00115AEE">
        <w:tc>
          <w:tcPr>
            <w:tcW w:w="1384" w:type="dxa"/>
            <w:shd w:val="clear" w:color="auto" w:fill="D9D9D9"/>
            <w:vAlign w:val="center"/>
          </w:tcPr>
          <w:p w:rsidR="002106CF" w:rsidRPr="00883F4B" w:rsidRDefault="002106CF" w:rsidP="00115AEE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2106CF" w:rsidRPr="00883F4B" w:rsidRDefault="002106CF" w:rsidP="00115AEE">
            <w:pPr>
              <w:rPr>
                <w:iCs/>
              </w:rPr>
            </w:pPr>
            <w:r>
              <w:rPr>
                <w:iCs/>
              </w:rPr>
              <w:t>Jk045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2106CF" w:rsidRPr="00883F4B" w:rsidRDefault="002106CF" w:rsidP="00115AEE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2106CF" w:rsidRPr="00883F4B" w:rsidRDefault="002106CF" w:rsidP="00115AEE">
            <w:pPr>
              <w:rPr>
                <w:iCs/>
              </w:rPr>
            </w:pPr>
          </w:p>
        </w:tc>
      </w:tr>
      <w:tr w:rsidR="002106CF" w:rsidRPr="00883F4B" w:rsidTr="00115AEE">
        <w:tc>
          <w:tcPr>
            <w:tcW w:w="1384" w:type="dxa"/>
            <w:shd w:val="clear" w:color="auto" w:fill="D9D9D9"/>
            <w:vAlign w:val="center"/>
          </w:tcPr>
          <w:p w:rsidR="002106CF" w:rsidRPr="00883F4B" w:rsidRDefault="002106CF" w:rsidP="00115AEE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2106CF" w:rsidRPr="00883F4B" w:rsidRDefault="002106CF" w:rsidP="00115AEE">
            <w:pPr>
              <w:rPr>
                <w:iCs/>
              </w:rPr>
            </w:pPr>
            <w:r>
              <w:rPr>
                <w:rFonts w:hint="eastAsia"/>
                <w:iCs/>
              </w:rPr>
              <w:t>物品</w:t>
            </w:r>
            <w:r>
              <w:rPr>
                <w:iCs/>
              </w:rPr>
              <w:t>损毁登记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2106CF" w:rsidRPr="00883F4B" w:rsidRDefault="002106CF" w:rsidP="00115AEE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2106CF" w:rsidRPr="00883F4B" w:rsidRDefault="002106CF" w:rsidP="00115AEE">
            <w:pPr>
              <w:rPr>
                <w:iCs/>
              </w:rPr>
            </w:pPr>
          </w:p>
        </w:tc>
      </w:tr>
      <w:tr w:rsidR="002106CF" w:rsidRPr="00883F4B" w:rsidTr="00115AEE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2106CF" w:rsidRPr="00883F4B" w:rsidRDefault="002106CF" w:rsidP="00115AEE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2106CF" w:rsidRPr="00883F4B" w:rsidRDefault="002106CF" w:rsidP="00115AEE">
            <w:r>
              <w:rPr>
                <w:rFonts w:hint="eastAsia"/>
              </w:rPr>
              <w:t>损毁</w:t>
            </w:r>
            <w:r>
              <w:t>登记列表</w:t>
            </w:r>
          </w:p>
        </w:tc>
      </w:tr>
      <w:tr w:rsidR="002106CF" w:rsidRPr="00883F4B" w:rsidTr="00115AEE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2106CF" w:rsidRPr="00883F4B" w:rsidRDefault="002106CF" w:rsidP="00115AEE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2106CF" w:rsidRDefault="002106CF" w:rsidP="002106CF">
            <w:pPr>
              <w:pStyle w:val="a8"/>
              <w:numPr>
                <w:ilvl w:val="0"/>
                <w:numId w:val="26"/>
              </w:numPr>
              <w:ind w:firstLineChars="0"/>
              <w:rPr>
                <w:iCs/>
              </w:rPr>
            </w:pPr>
            <w:r w:rsidRPr="002106CF">
              <w:rPr>
                <w:rFonts w:hint="eastAsia"/>
                <w:iCs/>
              </w:rPr>
              <w:t>物品</w:t>
            </w:r>
            <w:r w:rsidRPr="002106CF">
              <w:rPr>
                <w:iCs/>
              </w:rPr>
              <w:t>名称</w:t>
            </w:r>
            <w:r w:rsidR="004B38AB">
              <w:rPr>
                <w:rFonts w:hint="eastAsia"/>
                <w:iCs/>
              </w:rPr>
              <w:t>（</w:t>
            </w:r>
            <w:r w:rsidR="004B38AB">
              <w:rPr>
                <w:rFonts w:hint="eastAsia"/>
                <w:iCs/>
              </w:rPr>
              <w:t>Item Name</w:t>
            </w:r>
            <w:r w:rsidR="004B38AB">
              <w:rPr>
                <w:rFonts w:hint="eastAsia"/>
                <w:iCs/>
              </w:rPr>
              <w:t>）</w:t>
            </w:r>
            <w:r w:rsidRPr="002106CF">
              <w:rPr>
                <w:iCs/>
              </w:rPr>
              <w:t>：</w:t>
            </w:r>
          </w:p>
          <w:p w:rsidR="002106CF" w:rsidRPr="002106CF" w:rsidRDefault="002106CF" w:rsidP="002106CF">
            <w:pPr>
              <w:pStyle w:val="a8"/>
              <w:numPr>
                <w:ilvl w:val="0"/>
                <w:numId w:val="26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登记</w:t>
            </w:r>
            <w:r>
              <w:rPr>
                <w:iCs/>
              </w:rPr>
              <w:t>日期</w:t>
            </w:r>
            <w:r w:rsidR="004B38AB" w:rsidRPr="004B38AB">
              <w:rPr>
                <w:rFonts w:hint="eastAsia"/>
                <w:iCs/>
              </w:rPr>
              <w:t>（</w:t>
            </w:r>
            <w:r w:rsidR="004B38AB">
              <w:rPr>
                <w:rFonts w:hint="eastAsia"/>
                <w:iCs/>
              </w:rPr>
              <w:t>Date of Registration</w:t>
            </w:r>
            <w:r w:rsidR="004B38AB" w:rsidRPr="004B38AB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</w:tc>
      </w:tr>
      <w:tr w:rsidR="002106CF" w:rsidRPr="00883F4B" w:rsidTr="00115AEE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2106CF" w:rsidRPr="00883F4B" w:rsidRDefault="002106CF" w:rsidP="00115AEE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2106CF" w:rsidRDefault="002106CF" w:rsidP="00115AEE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登记</w:t>
            </w:r>
            <w:r>
              <w:t>编号</w:t>
            </w:r>
          </w:p>
          <w:p w:rsidR="002106CF" w:rsidRDefault="002106CF" w:rsidP="00115AEE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物品</w:t>
            </w:r>
            <w:r>
              <w:t>名称</w:t>
            </w:r>
            <w:r w:rsidR="004B38AB" w:rsidRPr="004B38AB">
              <w:rPr>
                <w:rFonts w:hint="eastAsia"/>
                <w:iCs/>
              </w:rPr>
              <w:t>（</w:t>
            </w:r>
            <w:r w:rsidR="004B38AB">
              <w:rPr>
                <w:rFonts w:hint="eastAsia"/>
                <w:iCs/>
              </w:rPr>
              <w:t>Item Name</w:t>
            </w:r>
            <w:r w:rsidR="004B38AB" w:rsidRPr="004B38AB">
              <w:rPr>
                <w:rFonts w:hint="eastAsia"/>
                <w:iCs/>
              </w:rPr>
              <w:t>）</w:t>
            </w:r>
            <w:r>
              <w:t>：</w:t>
            </w:r>
          </w:p>
          <w:p w:rsidR="002106CF" w:rsidRDefault="002106CF" w:rsidP="00115AEE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物品</w:t>
            </w:r>
            <w:r>
              <w:t>编号</w:t>
            </w:r>
            <w:r w:rsidR="004B38AB" w:rsidRPr="004B38AB">
              <w:rPr>
                <w:rFonts w:hint="eastAsia"/>
                <w:iCs/>
              </w:rPr>
              <w:t>（</w:t>
            </w:r>
            <w:r w:rsidR="004B38AB">
              <w:rPr>
                <w:rFonts w:hint="eastAsia"/>
                <w:iCs/>
              </w:rPr>
              <w:t>Item Code</w:t>
            </w:r>
            <w:r w:rsidR="004B38AB" w:rsidRPr="004B38AB">
              <w:rPr>
                <w:rFonts w:hint="eastAsia"/>
                <w:iCs/>
              </w:rPr>
              <w:t>）</w:t>
            </w:r>
            <w:r>
              <w:t>：</w:t>
            </w:r>
          </w:p>
          <w:p w:rsidR="002106CF" w:rsidRDefault="002106CF" w:rsidP="00115AEE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损毁</w:t>
            </w:r>
            <w:r>
              <w:t>数量</w:t>
            </w:r>
            <w:r w:rsidR="004B38AB" w:rsidRPr="004B38AB">
              <w:rPr>
                <w:rFonts w:hint="eastAsia"/>
                <w:iCs/>
              </w:rPr>
              <w:t>（</w:t>
            </w:r>
            <w:r w:rsidR="004B38AB">
              <w:rPr>
                <w:rFonts w:hint="eastAsia"/>
                <w:iCs/>
              </w:rPr>
              <w:t>Quantity Damaged</w:t>
            </w:r>
            <w:r w:rsidR="004B38AB" w:rsidRPr="004B38AB">
              <w:rPr>
                <w:rFonts w:hint="eastAsia"/>
                <w:iCs/>
              </w:rPr>
              <w:t>）</w:t>
            </w:r>
            <w:r>
              <w:t>：</w:t>
            </w:r>
          </w:p>
          <w:p w:rsidR="002106CF" w:rsidDel="00545741" w:rsidRDefault="002106CF" w:rsidP="002106CF">
            <w:pPr>
              <w:pStyle w:val="a8"/>
              <w:numPr>
                <w:ilvl w:val="0"/>
                <w:numId w:val="10"/>
              </w:numPr>
              <w:ind w:firstLineChars="0"/>
              <w:rPr>
                <w:del w:id="2039" w:author="Microsoft" w:date="2015-09-22T10:12:00Z"/>
              </w:rPr>
            </w:pPr>
            <w:del w:id="2040" w:author="Microsoft" w:date="2015-09-22T10:12:00Z">
              <w:r w:rsidDel="00545741">
                <w:rPr>
                  <w:rFonts w:hint="eastAsia"/>
                </w:rPr>
                <w:delText>总金额</w:delText>
              </w:r>
              <w:r w:rsidR="004B38AB" w:rsidRPr="004B38AB" w:rsidDel="00545741">
                <w:rPr>
                  <w:rFonts w:hint="eastAsia"/>
                  <w:iCs/>
                </w:rPr>
                <w:delText>（</w:delText>
              </w:r>
              <w:r w:rsidR="004B38AB" w:rsidDel="00545741">
                <w:rPr>
                  <w:rFonts w:hint="eastAsia"/>
                  <w:iCs/>
                </w:rPr>
                <w:delText>Total Value</w:delText>
              </w:r>
              <w:r w:rsidR="004B38AB" w:rsidRPr="004B38AB" w:rsidDel="00545741">
                <w:rPr>
                  <w:rFonts w:hint="eastAsia"/>
                  <w:iCs/>
                </w:rPr>
                <w:delText>）</w:delText>
              </w:r>
              <w:r w:rsidDel="00545741">
                <w:delText>：</w:delText>
              </w:r>
            </w:del>
          </w:p>
          <w:p w:rsidR="002106CF" w:rsidRPr="00883F4B" w:rsidRDefault="002106CF" w:rsidP="002106CF">
            <w:r>
              <w:rPr>
                <w:rFonts w:hint="eastAsia"/>
              </w:rPr>
              <w:t>【查看</w:t>
            </w:r>
            <w:r>
              <w:t>详情】</w:t>
            </w:r>
            <w:r w:rsidR="004B38AB" w:rsidRPr="004B38AB">
              <w:rPr>
                <w:rFonts w:hint="eastAsia"/>
                <w:iCs/>
              </w:rPr>
              <w:t>（</w:t>
            </w:r>
            <w:r w:rsidR="004B38AB">
              <w:rPr>
                <w:rFonts w:hint="eastAsia"/>
                <w:iCs/>
              </w:rPr>
              <w:t>Details</w:t>
            </w:r>
            <w:r w:rsidR="004B38AB" w:rsidRPr="004B38AB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显示</w:t>
            </w:r>
            <w:r>
              <w:t>字段同损毁登记页面；</w:t>
            </w:r>
          </w:p>
        </w:tc>
      </w:tr>
      <w:tr w:rsidR="002106CF" w:rsidRPr="00883F4B" w:rsidTr="00115AEE">
        <w:tc>
          <w:tcPr>
            <w:tcW w:w="1384" w:type="dxa"/>
            <w:shd w:val="clear" w:color="auto" w:fill="D9D9D9"/>
            <w:vAlign w:val="center"/>
          </w:tcPr>
          <w:p w:rsidR="002106CF" w:rsidRPr="00883F4B" w:rsidRDefault="002106CF" w:rsidP="00115AEE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2106CF" w:rsidRPr="00FE4DC0" w:rsidRDefault="002106CF" w:rsidP="00115AEE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2106CF" w:rsidRPr="00883F4B" w:rsidTr="00115AEE">
        <w:tc>
          <w:tcPr>
            <w:tcW w:w="1384" w:type="dxa"/>
            <w:shd w:val="clear" w:color="auto" w:fill="D9D9D9"/>
            <w:vAlign w:val="center"/>
          </w:tcPr>
          <w:p w:rsidR="002106CF" w:rsidRPr="00883F4B" w:rsidRDefault="002106CF" w:rsidP="00115AEE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2106CF" w:rsidRPr="00883F4B" w:rsidRDefault="002106CF" w:rsidP="00115AEE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2106CF" w:rsidRPr="00883F4B" w:rsidTr="00115AEE">
        <w:tc>
          <w:tcPr>
            <w:tcW w:w="1384" w:type="dxa"/>
            <w:shd w:val="clear" w:color="auto" w:fill="D9D9D9"/>
            <w:vAlign w:val="center"/>
          </w:tcPr>
          <w:p w:rsidR="002106CF" w:rsidRPr="00883F4B" w:rsidRDefault="002106CF" w:rsidP="00115AEE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2106CF" w:rsidRPr="00883F4B" w:rsidRDefault="002106CF" w:rsidP="00115AEE">
            <w:r>
              <w:rPr>
                <w:rFonts w:hint="eastAsia"/>
              </w:rPr>
              <w:t>无</w:t>
            </w:r>
          </w:p>
        </w:tc>
      </w:tr>
    </w:tbl>
    <w:p w:rsidR="002106CF" w:rsidRPr="002106CF" w:rsidRDefault="002106CF" w:rsidP="002106CF">
      <w:pPr>
        <w:pStyle w:val="a0"/>
      </w:pPr>
    </w:p>
    <w:p w:rsidR="002106CF" w:rsidRDefault="002106CF">
      <w:pPr>
        <w:pStyle w:val="5"/>
      </w:pPr>
      <w:r>
        <w:rPr>
          <w:rFonts w:hint="eastAsia"/>
        </w:rPr>
        <w:t>损毁</w:t>
      </w:r>
      <w:r>
        <w:t>登记</w:t>
      </w:r>
      <w:r w:rsidR="004B38AB">
        <w:rPr>
          <w:rFonts w:hint="eastAsia"/>
        </w:rPr>
        <w:t>（</w:t>
      </w:r>
      <w:r w:rsidR="006A6548">
        <w:rPr>
          <w:rFonts w:hint="eastAsia"/>
        </w:rPr>
        <w:t>Register Damaged Goods</w:t>
      </w:r>
      <w:r w:rsidR="004B38AB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2106CF" w:rsidRPr="00883F4B" w:rsidTr="00115AEE">
        <w:tc>
          <w:tcPr>
            <w:tcW w:w="1384" w:type="dxa"/>
            <w:shd w:val="clear" w:color="auto" w:fill="D9D9D9"/>
            <w:vAlign w:val="center"/>
          </w:tcPr>
          <w:p w:rsidR="002106CF" w:rsidRPr="00883F4B" w:rsidRDefault="002106CF" w:rsidP="00115AEE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2106CF" w:rsidRPr="00883F4B" w:rsidRDefault="002106CF" w:rsidP="00115AEE">
            <w:pPr>
              <w:rPr>
                <w:iCs/>
              </w:rPr>
            </w:pPr>
            <w:r>
              <w:rPr>
                <w:iCs/>
              </w:rPr>
              <w:t>Jk045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2106CF" w:rsidRPr="00883F4B" w:rsidRDefault="002106CF" w:rsidP="00115AEE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2106CF" w:rsidRPr="00883F4B" w:rsidRDefault="002106CF" w:rsidP="00115AEE">
            <w:pPr>
              <w:rPr>
                <w:iCs/>
              </w:rPr>
            </w:pPr>
          </w:p>
        </w:tc>
      </w:tr>
      <w:tr w:rsidR="002106CF" w:rsidRPr="00883F4B" w:rsidTr="00115AEE">
        <w:tc>
          <w:tcPr>
            <w:tcW w:w="1384" w:type="dxa"/>
            <w:shd w:val="clear" w:color="auto" w:fill="D9D9D9"/>
            <w:vAlign w:val="center"/>
          </w:tcPr>
          <w:p w:rsidR="002106CF" w:rsidRPr="00883F4B" w:rsidRDefault="002106CF" w:rsidP="00115AEE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2106CF" w:rsidRPr="00883F4B" w:rsidRDefault="002106CF" w:rsidP="00115AEE">
            <w:pPr>
              <w:rPr>
                <w:iCs/>
              </w:rPr>
            </w:pPr>
            <w:r>
              <w:rPr>
                <w:rFonts w:hint="eastAsia"/>
                <w:iCs/>
              </w:rPr>
              <w:t>物品</w:t>
            </w:r>
            <w:r>
              <w:rPr>
                <w:iCs/>
              </w:rPr>
              <w:t>损毁登记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2106CF" w:rsidRPr="00883F4B" w:rsidRDefault="002106CF" w:rsidP="00115AEE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2106CF" w:rsidRPr="00883F4B" w:rsidRDefault="002106CF" w:rsidP="00115AEE">
            <w:pPr>
              <w:rPr>
                <w:iCs/>
              </w:rPr>
            </w:pPr>
          </w:p>
        </w:tc>
      </w:tr>
      <w:tr w:rsidR="002106CF" w:rsidRPr="00883F4B" w:rsidTr="00115AEE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2106CF" w:rsidRPr="00883F4B" w:rsidRDefault="002106CF" w:rsidP="00115AEE">
            <w:r w:rsidRPr="00883F4B"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2106CF" w:rsidRPr="00883F4B" w:rsidRDefault="002106CF" w:rsidP="00115AEE">
            <w:r>
              <w:rPr>
                <w:rFonts w:hint="eastAsia"/>
              </w:rPr>
              <w:t>损毁</w:t>
            </w:r>
            <w:r>
              <w:t>登记</w:t>
            </w:r>
            <w:r>
              <w:rPr>
                <w:rFonts w:hint="eastAsia"/>
              </w:rPr>
              <w:t>信息</w:t>
            </w:r>
          </w:p>
        </w:tc>
      </w:tr>
      <w:tr w:rsidR="002106CF" w:rsidRPr="00883F4B" w:rsidTr="00115AEE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2106CF" w:rsidRPr="00883F4B" w:rsidRDefault="002106CF" w:rsidP="00115AEE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2106CF" w:rsidRDefault="002106CF" w:rsidP="00115AEE">
            <w:pPr>
              <w:pStyle w:val="a8"/>
              <w:numPr>
                <w:ilvl w:val="0"/>
                <w:numId w:val="26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登记</w:t>
            </w:r>
            <w:r>
              <w:rPr>
                <w:iCs/>
              </w:rPr>
              <w:t>编号</w:t>
            </w:r>
            <w:r w:rsidR="004B38AB" w:rsidRPr="004B38AB">
              <w:rPr>
                <w:iCs/>
              </w:rPr>
              <w:t>（</w:t>
            </w:r>
            <w:r w:rsidR="006A6548">
              <w:rPr>
                <w:rFonts w:hint="eastAsia"/>
                <w:iCs/>
              </w:rPr>
              <w:t>Register Code</w:t>
            </w:r>
            <w:r w:rsidR="004B38AB" w:rsidRPr="004B38AB">
              <w:rPr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SH+</w:t>
            </w:r>
            <w:r>
              <w:rPr>
                <w:rFonts w:hint="eastAsia"/>
                <w:iCs/>
              </w:rPr>
              <w:t>年月日</w:t>
            </w:r>
            <w:r>
              <w:rPr>
                <w:iCs/>
              </w:rPr>
              <w:t>+</w:t>
            </w:r>
            <w:r>
              <w:rPr>
                <w:iCs/>
              </w:rPr>
              <w:t>三位顺序数字</w:t>
            </w:r>
          </w:p>
          <w:p w:rsidR="002106CF" w:rsidRDefault="002106CF" w:rsidP="00115AEE">
            <w:pPr>
              <w:pStyle w:val="a8"/>
              <w:numPr>
                <w:ilvl w:val="0"/>
                <w:numId w:val="26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损毁物品</w:t>
            </w:r>
            <w:r>
              <w:rPr>
                <w:iCs/>
              </w:rPr>
              <w:t>名称</w:t>
            </w:r>
            <w:r w:rsidR="004B38AB" w:rsidRPr="004B38AB">
              <w:rPr>
                <w:iCs/>
              </w:rPr>
              <w:t>（</w:t>
            </w:r>
            <w:r w:rsidR="006A6548">
              <w:rPr>
                <w:rFonts w:hint="eastAsia"/>
                <w:iCs/>
              </w:rPr>
              <w:t>Item Name</w:t>
            </w:r>
            <w:r w:rsidR="004B38AB" w:rsidRPr="004B38AB">
              <w:rPr>
                <w:iCs/>
              </w:rPr>
              <w:t>）</w:t>
            </w:r>
            <w:r>
              <w:rPr>
                <w:iCs/>
              </w:rPr>
              <w:t>：下拉选择框</w:t>
            </w:r>
          </w:p>
          <w:p w:rsidR="002106CF" w:rsidRDefault="002106CF" w:rsidP="00115AEE">
            <w:pPr>
              <w:pStyle w:val="a8"/>
              <w:numPr>
                <w:ilvl w:val="0"/>
                <w:numId w:val="26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物品</w:t>
            </w:r>
            <w:r>
              <w:rPr>
                <w:iCs/>
              </w:rPr>
              <w:t>编号</w:t>
            </w:r>
            <w:r w:rsidR="004B38AB" w:rsidRPr="004B38AB">
              <w:rPr>
                <w:iCs/>
              </w:rPr>
              <w:t>（</w:t>
            </w:r>
            <w:r w:rsidR="006A6548">
              <w:rPr>
                <w:rFonts w:hint="eastAsia"/>
                <w:iCs/>
              </w:rPr>
              <w:t>Item Code</w:t>
            </w:r>
            <w:r w:rsidR="004B38AB" w:rsidRPr="004B38AB">
              <w:rPr>
                <w:iCs/>
              </w:rPr>
              <w:t>）</w:t>
            </w:r>
            <w:r>
              <w:rPr>
                <w:iCs/>
              </w:rPr>
              <w:t>：根据选择的物品</w:t>
            </w:r>
            <w:r>
              <w:rPr>
                <w:rFonts w:hint="eastAsia"/>
                <w:iCs/>
              </w:rPr>
              <w:t>现在</w:t>
            </w:r>
            <w:r>
              <w:rPr>
                <w:iCs/>
              </w:rPr>
              <w:t>物品编号</w:t>
            </w:r>
            <w:r>
              <w:rPr>
                <w:rFonts w:hint="eastAsia"/>
                <w:iCs/>
              </w:rPr>
              <w:t>；</w:t>
            </w:r>
          </w:p>
          <w:p w:rsidR="002106CF" w:rsidRDefault="002106CF" w:rsidP="00115AEE">
            <w:pPr>
              <w:pStyle w:val="a8"/>
              <w:numPr>
                <w:ilvl w:val="0"/>
                <w:numId w:val="26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损毁</w:t>
            </w:r>
            <w:r>
              <w:rPr>
                <w:iCs/>
              </w:rPr>
              <w:t>数量</w:t>
            </w:r>
            <w:r w:rsidR="004B38AB" w:rsidRPr="004B38AB">
              <w:rPr>
                <w:iCs/>
              </w:rPr>
              <w:t>（</w:t>
            </w:r>
            <w:r w:rsidR="006A6548">
              <w:rPr>
                <w:rFonts w:hint="eastAsia"/>
                <w:iCs/>
              </w:rPr>
              <w:t>Quantity Damaged</w:t>
            </w:r>
            <w:r w:rsidR="004B38AB" w:rsidRPr="004B38AB">
              <w:rPr>
                <w:iCs/>
              </w:rPr>
              <w:t>）</w:t>
            </w:r>
            <w:r>
              <w:rPr>
                <w:iCs/>
              </w:rPr>
              <w:t>：根据</w:t>
            </w:r>
            <w:r>
              <w:rPr>
                <w:rFonts w:hint="eastAsia"/>
                <w:iCs/>
              </w:rPr>
              <w:t>选择</w:t>
            </w:r>
            <w:r>
              <w:rPr>
                <w:iCs/>
              </w:rPr>
              <w:t>的物品</w:t>
            </w:r>
            <w:r>
              <w:rPr>
                <w:rFonts w:hint="eastAsia"/>
                <w:iCs/>
              </w:rPr>
              <w:t>显示单位</w:t>
            </w:r>
            <w:r>
              <w:rPr>
                <w:iCs/>
              </w:rPr>
              <w:t>名称</w:t>
            </w:r>
          </w:p>
          <w:p w:rsidR="002106CF" w:rsidRPr="002106CF" w:rsidRDefault="002106CF" w:rsidP="00115AEE">
            <w:pPr>
              <w:pStyle w:val="a8"/>
              <w:numPr>
                <w:ilvl w:val="0"/>
                <w:numId w:val="26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备注</w:t>
            </w:r>
            <w:r>
              <w:rPr>
                <w:iCs/>
              </w:rPr>
              <w:t>信息</w:t>
            </w:r>
            <w:r w:rsidR="004B38AB" w:rsidRPr="004B38AB">
              <w:rPr>
                <w:iCs/>
              </w:rPr>
              <w:t>（</w:t>
            </w:r>
            <w:r w:rsidR="006A6548">
              <w:rPr>
                <w:rFonts w:hint="eastAsia"/>
                <w:iCs/>
              </w:rPr>
              <w:t>Remarks</w:t>
            </w:r>
            <w:r w:rsidR="004B38AB" w:rsidRPr="004B38AB">
              <w:rPr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-500</w:t>
            </w:r>
            <w:r>
              <w:rPr>
                <w:rFonts w:hint="eastAsia"/>
                <w:iCs/>
              </w:rPr>
              <w:t>；</w:t>
            </w:r>
          </w:p>
        </w:tc>
      </w:tr>
      <w:tr w:rsidR="002106CF" w:rsidRPr="00883F4B" w:rsidTr="00115AEE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2106CF" w:rsidRPr="00883F4B" w:rsidRDefault="002106CF" w:rsidP="00115AEE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2106CF" w:rsidRPr="00883F4B" w:rsidRDefault="002106CF" w:rsidP="002106CF"/>
        </w:tc>
      </w:tr>
      <w:tr w:rsidR="002106CF" w:rsidRPr="00883F4B" w:rsidTr="00115AEE">
        <w:tc>
          <w:tcPr>
            <w:tcW w:w="1384" w:type="dxa"/>
            <w:shd w:val="clear" w:color="auto" w:fill="D9D9D9"/>
            <w:vAlign w:val="center"/>
          </w:tcPr>
          <w:p w:rsidR="002106CF" w:rsidRPr="00883F4B" w:rsidRDefault="002106CF" w:rsidP="00115AEE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2106CF" w:rsidRPr="00FE4DC0" w:rsidRDefault="002106CF" w:rsidP="00115AEE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2106CF" w:rsidRPr="00883F4B" w:rsidTr="00115AEE">
        <w:tc>
          <w:tcPr>
            <w:tcW w:w="1384" w:type="dxa"/>
            <w:shd w:val="clear" w:color="auto" w:fill="D9D9D9"/>
            <w:vAlign w:val="center"/>
          </w:tcPr>
          <w:p w:rsidR="002106CF" w:rsidRPr="00883F4B" w:rsidRDefault="002106CF" w:rsidP="00115AEE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2106CF" w:rsidRPr="00883F4B" w:rsidRDefault="002106CF" w:rsidP="00115AEE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2106CF" w:rsidRPr="00883F4B" w:rsidTr="00115AEE">
        <w:tc>
          <w:tcPr>
            <w:tcW w:w="1384" w:type="dxa"/>
            <w:shd w:val="clear" w:color="auto" w:fill="D9D9D9"/>
            <w:vAlign w:val="center"/>
          </w:tcPr>
          <w:p w:rsidR="002106CF" w:rsidRPr="00883F4B" w:rsidRDefault="002106CF" w:rsidP="00115AEE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2106CF" w:rsidRPr="00883F4B" w:rsidRDefault="002106CF" w:rsidP="00115AEE">
            <w:r>
              <w:rPr>
                <w:rFonts w:hint="eastAsia"/>
              </w:rPr>
              <w:t>无</w:t>
            </w:r>
          </w:p>
        </w:tc>
      </w:tr>
    </w:tbl>
    <w:p w:rsidR="002106CF" w:rsidRPr="002106CF" w:rsidRDefault="002106CF" w:rsidP="00605BE9">
      <w:pPr>
        <w:pStyle w:val="a0"/>
      </w:pPr>
    </w:p>
    <w:p w:rsidR="00D55654" w:rsidRPr="00D55654" w:rsidRDefault="003E16A6" w:rsidP="00411243">
      <w:pPr>
        <w:pStyle w:val="2"/>
        <w:ind w:hanging="720"/>
      </w:pPr>
      <w:bookmarkStart w:id="2041" w:name="_Toc447205905"/>
      <w:r>
        <w:rPr>
          <w:rFonts w:hint="eastAsia"/>
        </w:rPr>
        <w:t>彩票</w:t>
      </w:r>
      <w:r w:rsidR="003304C4">
        <w:rPr>
          <w:rFonts w:hint="eastAsia"/>
        </w:rPr>
        <w:t>仓库</w:t>
      </w:r>
      <w:r w:rsidR="00D55654">
        <w:t>管理</w:t>
      </w:r>
      <w:r w:rsidR="00323126" w:rsidRPr="00323126">
        <w:rPr>
          <w:rFonts w:hint="eastAsia"/>
        </w:rPr>
        <w:t>（</w:t>
      </w:r>
      <w:r w:rsidR="0003476B">
        <w:rPr>
          <w:rFonts w:hint="eastAsia"/>
        </w:rPr>
        <w:t>Lottery</w:t>
      </w:r>
      <w:r w:rsidR="00323126" w:rsidRPr="00323126">
        <w:rPr>
          <w:rFonts w:hint="eastAsia"/>
        </w:rPr>
        <w:t>）</w:t>
      </w:r>
      <w:bookmarkEnd w:id="2041"/>
    </w:p>
    <w:p w:rsidR="00411243" w:rsidRDefault="00D55654">
      <w:pPr>
        <w:pStyle w:val="3"/>
      </w:pPr>
      <w:bookmarkStart w:id="2042" w:name="_Toc447205906"/>
      <w:r>
        <w:rPr>
          <w:rFonts w:hint="eastAsia"/>
        </w:rPr>
        <w:t>方案</w:t>
      </w:r>
      <w:r>
        <w:t>管理</w:t>
      </w:r>
      <w:r w:rsidR="00323126" w:rsidRPr="00323126">
        <w:rPr>
          <w:rFonts w:hint="eastAsia"/>
        </w:rPr>
        <w:t>（</w:t>
      </w:r>
      <w:r w:rsidR="00E30F97">
        <w:rPr>
          <w:rFonts w:hint="eastAsia"/>
        </w:rPr>
        <w:t>Plans</w:t>
      </w:r>
      <w:r w:rsidR="00323126" w:rsidRPr="00323126">
        <w:rPr>
          <w:rFonts w:hint="eastAsia"/>
        </w:rPr>
        <w:t>）</w:t>
      </w:r>
      <w:bookmarkEnd w:id="2042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FE5E8A" w:rsidRPr="00883F4B" w:rsidTr="005D2E70">
        <w:tc>
          <w:tcPr>
            <w:tcW w:w="1384" w:type="dxa"/>
            <w:shd w:val="clear" w:color="auto" w:fill="D9D9D9"/>
            <w:vAlign w:val="center"/>
          </w:tcPr>
          <w:p w:rsidR="00FE5E8A" w:rsidRPr="00883F4B" w:rsidRDefault="00FE5E8A" w:rsidP="005D2E70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FE5E8A" w:rsidRPr="00883F4B" w:rsidRDefault="00FE5E8A" w:rsidP="005D2E70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45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FE5E8A" w:rsidRPr="00883F4B" w:rsidRDefault="00FE5E8A" w:rsidP="005D2E70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FE5E8A" w:rsidRPr="00883F4B" w:rsidRDefault="00FE5E8A" w:rsidP="005D2E70">
            <w:pPr>
              <w:rPr>
                <w:iCs/>
              </w:rPr>
            </w:pPr>
          </w:p>
        </w:tc>
      </w:tr>
      <w:tr w:rsidR="00FE5E8A" w:rsidRPr="00883F4B" w:rsidTr="005D2E70">
        <w:tc>
          <w:tcPr>
            <w:tcW w:w="1384" w:type="dxa"/>
            <w:shd w:val="clear" w:color="auto" w:fill="D9D9D9"/>
            <w:vAlign w:val="center"/>
          </w:tcPr>
          <w:p w:rsidR="00FE5E8A" w:rsidRPr="00883F4B" w:rsidRDefault="00FE5E8A" w:rsidP="005D2E70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FE5E8A" w:rsidRDefault="00FE5E8A" w:rsidP="005D2E70">
            <w:pPr>
              <w:rPr>
                <w:iCs/>
              </w:rPr>
            </w:pPr>
            <w:r>
              <w:rPr>
                <w:rFonts w:hint="eastAsia"/>
                <w:iCs/>
              </w:rPr>
              <w:t>方案列表</w:t>
            </w:r>
          </w:p>
          <w:p w:rsidR="001668F3" w:rsidRPr="00883F4B" w:rsidRDefault="001668F3" w:rsidP="005D2E70">
            <w:pPr>
              <w:rPr>
                <w:iCs/>
              </w:rPr>
            </w:pPr>
            <w:r w:rsidRPr="001668F3">
              <w:rPr>
                <w:rFonts w:hint="eastAsia"/>
                <w:iCs/>
              </w:rPr>
              <w:t>（</w:t>
            </w:r>
            <w:r w:rsidR="00875F29">
              <w:rPr>
                <w:rFonts w:hint="eastAsia"/>
                <w:iCs/>
              </w:rPr>
              <w:t>List of Plans</w:t>
            </w:r>
            <w:r w:rsidRPr="001668F3">
              <w:rPr>
                <w:rFonts w:hint="eastAsia"/>
                <w:iCs/>
              </w:rPr>
              <w:t>）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FE5E8A" w:rsidRPr="00883F4B" w:rsidRDefault="00FE5E8A" w:rsidP="005D2E70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FE5E8A" w:rsidRPr="00883F4B" w:rsidRDefault="00FE5E8A" w:rsidP="005D2E70">
            <w:pPr>
              <w:rPr>
                <w:iCs/>
              </w:rPr>
            </w:pPr>
          </w:p>
        </w:tc>
      </w:tr>
      <w:tr w:rsidR="00FE5E8A" w:rsidRPr="00883F4B" w:rsidTr="005D2E70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FE5E8A" w:rsidRPr="00883F4B" w:rsidRDefault="00FE5E8A" w:rsidP="005D2E70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FE5E8A" w:rsidRPr="00883F4B" w:rsidRDefault="00FE5E8A" w:rsidP="005D2E70">
            <w:r>
              <w:rPr>
                <w:rFonts w:hint="eastAsia"/>
              </w:rPr>
              <w:t>在各个</w:t>
            </w:r>
            <w:r>
              <w:t>不同</w:t>
            </w:r>
            <w:r>
              <w:rPr>
                <w:rFonts w:hint="eastAsia"/>
              </w:rPr>
              <w:t>的</w:t>
            </w:r>
            <w:r>
              <w:t>方案</w:t>
            </w:r>
            <w:r>
              <w:rPr>
                <w:rFonts w:hint="eastAsia"/>
              </w:rPr>
              <w:t>彩票</w:t>
            </w:r>
            <w:r>
              <w:t>进行管理</w:t>
            </w:r>
            <w:r>
              <w:rPr>
                <w:rFonts w:hint="eastAsia"/>
              </w:rPr>
              <w:t>前</w:t>
            </w:r>
            <w:r>
              <w:t>，要</w:t>
            </w:r>
            <w:r>
              <w:rPr>
                <w:rFonts w:hint="eastAsia"/>
              </w:rPr>
              <w:t>先</w:t>
            </w:r>
            <w:r>
              <w:t>添加</w:t>
            </w:r>
            <w:r>
              <w:rPr>
                <w:rFonts w:hint="eastAsia"/>
              </w:rPr>
              <w:t>该</w:t>
            </w:r>
            <w:r>
              <w:t>方案</w:t>
            </w:r>
            <w:r w:rsidR="00CF0BAF">
              <w:rPr>
                <w:rFonts w:hint="eastAsia"/>
              </w:rPr>
              <w:t>；</w:t>
            </w:r>
          </w:p>
        </w:tc>
      </w:tr>
      <w:tr w:rsidR="00FE5E8A" w:rsidRPr="00883F4B" w:rsidTr="005D2E70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FE5E8A" w:rsidRPr="00883F4B" w:rsidRDefault="00FE5E8A" w:rsidP="005D2E70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CF0BAF" w:rsidRPr="00CF0BAF" w:rsidRDefault="00C30DFE" w:rsidP="00C30DFE">
            <w:pPr>
              <w:rPr>
                <w:iCs/>
              </w:rPr>
            </w:pPr>
            <w:r>
              <w:rPr>
                <w:rFonts w:hint="eastAsia"/>
                <w:iCs/>
              </w:rPr>
              <w:t>无</w:t>
            </w:r>
          </w:p>
        </w:tc>
      </w:tr>
      <w:tr w:rsidR="00FE5E8A" w:rsidRPr="00883F4B" w:rsidTr="005D2E70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FE5E8A" w:rsidRPr="00883F4B" w:rsidRDefault="00FE5E8A" w:rsidP="005D2E70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FE5E8A" w:rsidRDefault="00CF0BAF" w:rsidP="005D2E70">
            <w:r>
              <w:rPr>
                <w:rFonts w:hint="eastAsia"/>
              </w:rPr>
              <w:t>方案列表</w:t>
            </w:r>
            <w:r>
              <w:t>：</w:t>
            </w:r>
          </w:p>
          <w:p w:rsidR="00CF0BAF" w:rsidRDefault="00CF0BAF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方案代码</w:t>
            </w:r>
            <w:r w:rsidR="001E1C3C" w:rsidRPr="001E1C3C">
              <w:rPr>
                <w:rFonts w:hint="eastAsia"/>
                <w:iCs/>
              </w:rPr>
              <w:t>（</w:t>
            </w:r>
            <w:r w:rsidR="00875F29">
              <w:rPr>
                <w:rFonts w:hint="eastAsia"/>
                <w:iCs/>
              </w:rPr>
              <w:t>Plan Code</w:t>
            </w:r>
            <w:r w:rsidR="001E1C3C" w:rsidRPr="001E1C3C">
              <w:rPr>
                <w:rFonts w:hint="eastAsia"/>
                <w:iCs/>
              </w:rPr>
              <w:t>）</w:t>
            </w:r>
            <w:r>
              <w:t>：</w:t>
            </w:r>
          </w:p>
          <w:p w:rsidR="00CF0BAF" w:rsidRDefault="00CF0BAF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方案</w:t>
            </w:r>
            <w:r>
              <w:t>名称</w:t>
            </w:r>
            <w:r w:rsidR="001E1C3C" w:rsidRPr="001E1C3C">
              <w:rPr>
                <w:rFonts w:hint="eastAsia"/>
                <w:iCs/>
              </w:rPr>
              <w:t>（</w:t>
            </w:r>
            <w:r w:rsidR="00875F29">
              <w:rPr>
                <w:rFonts w:hint="eastAsia"/>
                <w:iCs/>
              </w:rPr>
              <w:t>Plan Name</w:t>
            </w:r>
            <w:r w:rsidR="001E1C3C" w:rsidRPr="001E1C3C">
              <w:rPr>
                <w:rFonts w:hint="eastAsia"/>
                <w:iCs/>
              </w:rPr>
              <w:t>）</w:t>
            </w:r>
            <w:ins w:id="2043" w:author="Microsoft" w:date="2015-10-16T10:14:00Z">
              <w:r w:rsidR="00AE47AA">
                <w:rPr>
                  <w:rFonts w:hint="eastAsia"/>
                </w:rPr>
                <w:t>：</w:t>
              </w:r>
            </w:ins>
            <w:del w:id="2044" w:author="Microsoft" w:date="2015-10-16T10:14:00Z">
              <w:r w:rsidDel="00AE47AA">
                <w:delText>：</w:delText>
              </w:r>
            </w:del>
          </w:p>
          <w:p w:rsidR="00F21577" w:rsidRDefault="00F21577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方案</w:t>
            </w:r>
            <w:r>
              <w:t>简称</w:t>
            </w:r>
            <w:r>
              <w:rPr>
                <w:rFonts w:hint="eastAsia"/>
              </w:rPr>
              <w:t>（</w:t>
            </w:r>
            <w:r>
              <w:t>）</w:t>
            </w:r>
          </w:p>
          <w:p w:rsidR="00E15A35" w:rsidRDefault="00E15A35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面值</w:t>
            </w:r>
            <w:r w:rsidR="001E1C3C" w:rsidRPr="001E1C3C">
              <w:rPr>
                <w:rFonts w:hint="eastAsia"/>
                <w:iCs/>
              </w:rPr>
              <w:t>（</w:t>
            </w:r>
            <w:r w:rsidR="00875F29">
              <w:rPr>
                <w:rFonts w:hint="eastAsia"/>
                <w:iCs/>
              </w:rPr>
              <w:t>Face Value</w:t>
            </w:r>
            <w:r w:rsidR="001E1C3C" w:rsidRPr="001E1C3C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：单位：瑞尔</w:t>
            </w:r>
            <w:r w:rsidR="001668F3" w:rsidRPr="001668F3">
              <w:rPr>
                <w:rFonts w:hint="eastAsia"/>
                <w:iCs/>
              </w:rPr>
              <w:t>（</w:t>
            </w:r>
            <w:r w:rsidR="002803DB">
              <w:rPr>
                <w:rFonts w:hint="eastAsia"/>
                <w:iCs/>
              </w:rPr>
              <w:t>r</w:t>
            </w:r>
            <w:r w:rsidR="00875F29">
              <w:rPr>
                <w:rFonts w:hint="eastAsia"/>
                <w:iCs/>
              </w:rPr>
              <w:t>iels</w:t>
            </w:r>
            <w:r w:rsidR="001668F3" w:rsidRPr="001668F3">
              <w:rPr>
                <w:rFonts w:hint="eastAsia"/>
                <w:iCs/>
              </w:rPr>
              <w:t>）</w:t>
            </w:r>
          </w:p>
          <w:p w:rsidR="00C30DFE" w:rsidRPr="00883F4B" w:rsidRDefault="00C30DFE" w:rsidP="003552B5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t>印制厂商</w:t>
            </w:r>
            <w:r w:rsidR="001E1C3C" w:rsidRPr="001E1C3C">
              <w:rPr>
                <w:rFonts w:hint="eastAsia"/>
                <w:iCs/>
              </w:rPr>
              <w:t>（</w:t>
            </w:r>
            <w:r w:rsidR="003552B5">
              <w:rPr>
                <w:rFonts w:hint="eastAsia"/>
                <w:iCs/>
              </w:rPr>
              <w:t>Publisher</w:t>
            </w:r>
            <w:r w:rsidR="001E1C3C" w:rsidRPr="001E1C3C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</w:tc>
      </w:tr>
      <w:tr w:rsidR="00FE5E8A" w:rsidRPr="00883F4B" w:rsidTr="005D2E70">
        <w:tc>
          <w:tcPr>
            <w:tcW w:w="1384" w:type="dxa"/>
            <w:shd w:val="clear" w:color="auto" w:fill="D9D9D9"/>
            <w:vAlign w:val="center"/>
          </w:tcPr>
          <w:p w:rsidR="00FE5E8A" w:rsidRPr="00883F4B" w:rsidRDefault="00FE5E8A" w:rsidP="00F83BA1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FE5E8A" w:rsidRPr="00FE4DC0" w:rsidRDefault="00CF0BAF" w:rsidP="005D2E70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FE5E8A" w:rsidRPr="00883F4B" w:rsidTr="005D2E70">
        <w:tc>
          <w:tcPr>
            <w:tcW w:w="1384" w:type="dxa"/>
            <w:shd w:val="clear" w:color="auto" w:fill="D9D9D9"/>
            <w:vAlign w:val="center"/>
          </w:tcPr>
          <w:p w:rsidR="00FE5E8A" w:rsidRPr="00883F4B" w:rsidRDefault="00FE5E8A" w:rsidP="005D2E70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FE5E8A" w:rsidRPr="00883F4B" w:rsidRDefault="00CF0BAF" w:rsidP="005D2E70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FE5E8A" w:rsidRPr="00883F4B" w:rsidTr="005D2E70">
        <w:tc>
          <w:tcPr>
            <w:tcW w:w="1384" w:type="dxa"/>
            <w:shd w:val="clear" w:color="auto" w:fill="D9D9D9"/>
            <w:vAlign w:val="center"/>
          </w:tcPr>
          <w:p w:rsidR="00FE5E8A" w:rsidRPr="00883F4B" w:rsidRDefault="00FE5E8A" w:rsidP="005D2E70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FE5E8A" w:rsidRPr="00883F4B" w:rsidRDefault="00CF0BAF" w:rsidP="005D2E70">
            <w:r>
              <w:rPr>
                <w:rFonts w:hint="eastAsia"/>
              </w:rPr>
              <w:t>无</w:t>
            </w:r>
          </w:p>
        </w:tc>
      </w:tr>
    </w:tbl>
    <w:p w:rsidR="00FE5E8A" w:rsidRPr="00FE5E8A" w:rsidRDefault="00FE5E8A" w:rsidP="00FE5E8A">
      <w:pPr>
        <w:pStyle w:val="a0"/>
      </w:pPr>
    </w:p>
    <w:p w:rsidR="00711B0D" w:rsidRDefault="00711B0D">
      <w:pPr>
        <w:pStyle w:val="4"/>
      </w:pPr>
      <w:r>
        <w:rPr>
          <w:rFonts w:hint="eastAsia"/>
        </w:rPr>
        <w:lastRenderedPageBreak/>
        <w:t>添加</w:t>
      </w:r>
      <w:r>
        <w:t>方案</w:t>
      </w:r>
      <w:r w:rsidR="00323126" w:rsidRPr="00323126">
        <w:rPr>
          <w:rFonts w:hint="eastAsia"/>
        </w:rPr>
        <w:t>（</w:t>
      </w:r>
      <w:r w:rsidR="00E30F97">
        <w:rPr>
          <w:rFonts w:hint="eastAsia"/>
        </w:rPr>
        <w:t>New Plan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11B0D" w:rsidRPr="00883F4B" w:rsidRDefault="00711B0D" w:rsidP="00142D68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46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11B0D" w:rsidRPr="00883F4B" w:rsidRDefault="00CF0BAF" w:rsidP="00711B0D">
            <w:pPr>
              <w:rPr>
                <w:iCs/>
              </w:rPr>
            </w:pPr>
            <w:r>
              <w:rPr>
                <w:rFonts w:hint="eastAsia"/>
                <w:iCs/>
              </w:rPr>
              <w:t>添加</w:t>
            </w:r>
            <w:r>
              <w:rPr>
                <w:iCs/>
              </w:rPr>
              <w:t>方案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</w:p>
        </w:tc>
      </w:tr>
      <w:tr w:rsidR="00711B0D" w:rsidRPr="00883F4B" w:rsidTr="00711B0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CF0BAF" w:rsidP="00711B0D">
            <w:r>
              <w:rPr>
                <w:rFonts w:hint="eastAsia"/>
              </w:rPr>
              <w:t>在各个</w:t>
            </w:r>
            <w:r>
              <w:t>不同</w:t>
            </w:r>
            <w:r>
              <w:rPr>
                <w:rFonts w:hint="eastAsia"/>
              </w:rPr>
              <w:t>的</w:t>
            </w:r>
            <w:r>
              <w:t>方案</w:t>
            </w:r>
            <w:r>
              <w:rPr>
                <w:rFonts w:hint="eastAsia"/>
              </w:rPr>
              <w:t>彩票</w:t>
            </w:r>
            <w:r>
              <w:t>进行管理</w:t>
            </w:r>
            <w:r>
              <w:rPr>
                <w:rFonts w:hint="eastAsia"/>
              </w:rPr>
              <w:t>前</w:t>
            </w:r>
            <w:r>
              <w:t>，要</w:t>
            </w:r>
            <w:r>
              <w:rPr>
                <w:rFonts w:hint="eastAsia"/>
              </w:rPr>
              <w:t>先</w:t>
            </w:r>
            <w:r>
              <w:t>添加</w:t>
            </w:r>
            <w:r>
              <w:rPr>
                <w:rFonts w:hint="eastAsia"/>
              </w:rPr>
              <w:t>该</w:t>
            </w:r>
            <w:r>
              <w:t>方案</w:t>
            </w:r>
            <w:r>
              <w:rPr>
                <w:rFonts w:hint="eastAsia"/>
              </w:rPr>
              <w:t>；</w:t>
            </w:r>
          </w:p>
        </w:tc>
      </w:tr>
      <w:tr w:rsidR="00711B0D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711B0D" w:rsidRDefault="00CF0BAF" w:rsidP="00711B0D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</w:t>
            </w:r>
            <w:r>
              <w:rPr>
                <w:iCs/>
              </w:rPr>
              <w:t>代码</w:t>
            </w:r>
            <w:r w:rsidR="001E1C3C" w:rsidRPr="001E1C3C">
              <w:rPr>
                <w:rFonts w:hint="eastAsia"/>
                <w:iCs/>
              </w:rPr>
              <w:t>（</w:t>
            </w:r>
            <w:r w:rsidR="00875F29">
              <w:rPr>
                <w:rFonts w:hint="eastAsia"/>
                <w:iCs/>
              </w:rPr>
              <w:t>Plan Code</w:t>
            </w:r>
            <w:r w:rsidR="001E1C3C" w:rsidRPr="001E1C3C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 w:rsidR="001600C1">
              <w:rPr>
                <w:rFonts w:hint="eastAsia"/>
                <w:iCs/>
              </w:rPr>
              <w:t>文本框</w:t>
            </w:r>
            <w:r w:rsidR="001600C1">
              <w:rPr>
                <w:iCs/>
              </w:rPr>
              <w:t>，必填</w:t>
            </w:r>
            <w:r w:rsidR="001600C1">
              <w:rPr>
                <w:rFonts w:hint="eastAsia"/>
                <w:iCs/>
              </w:rPr>
              <w:t>项</w:t>
            </w:r>
            <w:r w:rsidR="00DF1915">
              <w:rPr>
                <w:rFonts w:hint="eastAsia"/>
                <w:iCs/>
              </w:rPr>
              <w:t>；</w:t>
            </w:r>
            <w:ins w:id="2045" w:author="Microsoft" w:date="2015-10-16T10:16:00Z">
              <w:r w:rsidR="00AE47AA">
                <w:rPr>
                  <w:rFonts w:hint="eastAsia"/>
                  <w:iCs/>
                </w:rPr>
                <w:t>1</w:t>
              </w:r>
            </w:ins>
            <w:del w:id="2046" w:author="Microsoft" w:date="2015-10-16T10:16:00Z">
              <w:r w:rsidR="00DF1915" w:rsidDel="00AE47AA">
                <w:rPr>
                  <w:rFonts w:hint="eastAsia"/>
                  <w:iCs/>
                </w:rPr>
                <w:delText>1</w:delText>
              </w:r>
            </w:del>
            <w:r w:rsidR="00DF1915">
              <w:rPr>
                <w:rFonts w:hint="eastAsia"/>
                <w:iCs/>
              </w:rPr>
              <w:t>-</w:t>
            </w:r>
            <w:ins w:id="2047" w:author="Microsoft" w:date="2015-10-16T10:16:00Z">
              <w:r w:rsidR="00AE47AA">
                <w:rPr>
                  <w:rFonts w:hint="eastAsia"/>
                  <w:iCs/>
                </w:rPr>
                <w:t>8</w:t>
              </w:r>
            </w:ins>
            <w:ins w:id="2048" w:author="Microsoft" w:date="2015-10-16T10:17:00Z">
              <w:r w:rsidR="00AE47AA">
                <w:rPr>
                  <w:rFonts w:hint="eastAsia"/>
                  <w:iCs/>
                </w:rPr>
                <w:t>；</w:t>
              </w:r>
            </w:ins>
            <w:del w:id="2049" w:author="Microsoft" w:date="2015-10-16T10:16:00Z">
              <w:r w:rsidR="00DF1915" w:rsidDel="00AE47AA">
                <w:rPr>
                  <w:rFonts w:hint="eastAsia"/>
                  <w:iCs/>
                </w:rPr>
                <w:delText>30</w:delText>
              </w:r>
            </w:del>
          </w:p>
          <w:p w:rsidR="00CF0BAF" w:rsidRDefault="00CF0BAF" w:rsidP="00711B0D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</w:t>
            </w:r>
            <w:r>
              <w:rPr>
                <w:iCs/>
              </w:rPr>
              <w:t>名称</w:t>
            </w:r>
            <w:r w:rsidR="001E1C3C" w:rsidRPr="001E1C3C">
              <w:rPr>
                <w:rFonts w:hint="eastAsia"/>
                <w:iCs/>
              </w:rPr>
              <w:t>（</w:t>
            </w:r>
            <w:r w:rsidR="00875F29">
              <w:rPr>
                <w:rFonts w:hint="eastAsia"/>
                <w:iCs/>
              </w:rPr>
              <w:t>Plan Name</w:t>
            </w:r>
            <w:r w:rsidR="001E1C3C" w:rsidRPr="001E1C3C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 w:rsidR="001600C1">
              <w:rPr>
                <w:rFonts w:hint="eastAsia"/>
                <w:iCs/>
              </w:rPr>
              <w:t>文本框</w:t>
            </w:r>
            <w:r w:rsidR="001600C1">
              <w:rPr>
                <w:iCs/>
              </w:rPr>
              <w:t>，必填项</w:t>
            </w:r>
            <w:r w:rsidR="00DF1915">
              <w:rPr>
                <w:rFonts w:hint="eastAsia"/>
                <w:iCs/>
              </w:rPr>
              <w:t>；</w:t>
            </w:r>
            <w:r w:rsidR="00DF1915">
              <w:rPr>
                <w:rFonts w:hint="eastAsia"/>
                <w:iCs/>
              </w:rPr>
              <w:t>1-30</w:t>
            </w:r>
            <w:ins w:id="2050" w:author="Microsoft" w:date="2015-10-16T10:20:00Z">
              <w:r w:rsidR="00AE47AA">
                <w:rPr>
                  <w:rFonts w:hint="eastAsia"/>
                  <w:iCs/>
                </w:rPr>
                <w:t>；</w:t>
              </w:r>
            </w:ins>
          </w:p>
          <w:p w:rsidR="00F21577" w:rsidRDefault="00F21577" w:rsidP="00711B0D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</w:t>
            </w:r>
            <w:r>
              <w:rPr>
                <w:iCs/>
              </w:rPr>
              <w:t>简称</w:t>
            </w:r>
            <w:r>
              <w:rPr>
                <w:rFonts w:hint="eastAsia"/>
                <w:iCs/>
              </w:rPr>
              <w:t>（</w:t>
            </w:r>
            <w:r>
              <w:rPr>
                <w:iCs/>
              </w:rPr>
              <w:t>）：</w:t>
            </w:r>
            <w:r>
              <w:rPr>
                <w:rFonts w:hint="eastAsia"/>
                <w:iCs/>
              </w:rPr>
              <w:t>文本框</w:t>
            </w:r>
            <w:r>
              <w:rPr>
                <w:rFonts w:hint="eastAsia"/>
                <w:iCs/>
              </w:rPr>
              <w:t xml:space="preserve"> 1</w:t>
            </w:r>
            <w:r>
              <w:rPr>
                <w:iCs/>
              </w:rPr>
              <w:t>-10</w:t>
            </w:r>
            <w:r>
              <w:rPr>
                <w:rFonts w:hint="eastAsia"/>
                <w:iCs/>
              </w:rPr>
              <w:t>；</w:t>
            </w:r>
            <w:ins w:id="2051" w:author="Microsoft" w:date="2015-09-17T13:33:00Z">
              <w:r w:rsidR="000500CB">
                <w:rPr>
                  <w:rFonts w:hint="eastAsia"/>
                  <w:iCs/>
                </w:rPr>
                <w:t>必填项</w:t>
              </w:r>
              <w:r w:rsidR="000500CB">
                <w:rPr>
                  <w:iCs/>
                </w:rPr>
                <w:t>；</w:t>
              </w:r>
            </w:ins>
          </w:p>
          <w:p w:rsidR="00C47A84" w:rsidRDefault="009D0964" w:rsidP="009D0964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iCs/>
              </w:rPr>
              <w:t>面值</w:t>
            </w:r>
            <w:r w:rsidR="001E1C3C" w:rsidRPr="001E1C3C">
              <w:rPr>
                <w:rFonts w:hint="eastAsia"/>
                <w:iCs/>
              </w:rPr>
              <w:t>（</w:t>
            </w:r>
            <w:r w:rsidR="00875F29">
              <w:rPr>
                <w:rFonts w:hint="eastAsia"/>
                <w:iCs/>
              </w:rPr>
              <w:t>Face Value</w:t>
            </w:r>
            <w:r w:rsidR="001E1C3C" w:rsidRPr="001E1C3C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瑞尔</w:t>
            </w:r>
            <w:r>
              <w:rPr>
                <w:rFonts w:hint="eastAsia"/>
                <w:iCs/>
              </w:rPr>
              <w:t>/</w:t>
            </w:r>
            <w:r>
              <w:rPr>
                <w:rFonts w:hint="eastAsia"/>
                <w:iCs/>
              </w:rPr>
              <w:t>张</w:t>
            </w:r>
            <w:r w:rsidR="002803DB">
              <w:rPr>
                <w:rFonts w:hint="eastAsia"/>
                <w:iCs/>
              </w:rPr>
              <w:t>（</w:t>
            </w:r>
            <w:r w:rsidR="002803DB">
              <w:rPr>
                <w:rFonts w:hint="eastAsia"/>
                <w:iCs/>
              </w:rPr>
              <w:t>riles/ticket</w:t>
            </w:r>
            <w:r w:rsidR="002803DB">
              <w:rPr>
                <w:rFonts w:hint="eastAsia"/>
                <w:iCs/>
              </w:rPr>
              <w:t>）</w:t>
            </w:r>
          </w:p>
          <w:p w:rsidR="002911B8" w:rsidRPr="00A13C39" w:rsidRDefault="002911B8" w:rsidP="009D0964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iCs/>
              </w:rPr>
              <w:t>印制厂商</w:t>
            </w:r>
            <w:r w:rsidR="001E1C3C" w:rsidRPr="001E1C3C">
              <w:rPr>
                <w:rFonts w:hint="eastAsia"/>
                <w:iCs/>
              </w:rPr>
              <w:t>（</w:t>
            </w:r>
            <w:r w:rsidR="00875F29">
              <w:rPr>
                <w:rFonts w:hint="eastAsia"/>
                <w:iCs/>
              </w:rPr>
              <w:t>Printer</w:t>
            </w:r>
            <w:r w:rsidR="001E1C3C" w:rsidRPr="001E1C3C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 w:rsidR="004C21AC">
              <w:rPr>
                <w:rFonts w:hint="eastAsia"/>
                <w:iCs/>
              </w:rPr>
              <w:t>下拉</w:t>
            </w:r>
            <w:r w:rsidR="004C21AC">
              <w:rPr>
                <w:iCs/>
              </w:rPr>
              <w:t>选择</w:t>
            </w:r>
            <w:r w:rsidR="004C21AC">
              <w:rPr>
                <w:rFonts w:hint="eastAsia"/>
                <w:iCs/>
              </w:rPr>
              <w:t>，</w:t>
            </w:r>
            <w:r w:rsidR="004C21AC">
              <w:rPr>
                <w:iCs/>
              </w:rPr>
              <w:t>系统给定印制厂商列表；</w:t>
            </w:r>
          </w:p>
        </w:tc>
      </w:tr>
      <w:tr w:rsidR="00711B0D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1600C1" w:rsidP="00711B0D">
            <w:r>
              <w:rPr>
                <w:rFonts w:hint="eastAsia"/>
              </w:rPr>
              <w:t>添加</w:t>
            </w:r>
            <w:r>
              <w:t>成功！</w:t>
            </w:r>
            <w:r w:rsidR="00875F29">
              <w:rPr>
                <w:rFonts w:hint="eastAsia"/>
              </w:rPr>
              <w:t>（</w:t>
            </w:r>
            <w:r w:rsidR="00875F29">
              <w:rPr>
                <w:rFonts w:hint="eastAsia"/>
              </w:rPr>
              <w:t>Your plan has been successfully added!</w:t>
            </w:r>
            <w:r w:rsidR="00875F29">
              <w:rPr>
                <w:rFonts w:hint="eastAsia"/>
              </w:rPr>
              <w:t>）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FE4DC0" w:rsidRDefault="001600C1" w:rsidP="00711B0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1600C1" w:rsidP="00711B0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875F29" w:rsidP="00711B0D">
            <w:r>
              <w:rPr>
                <w:rFonts w:hint="eastAsia"/>
              </w:rPr>
              <w:t>（“添加方案”按钮：</w:t>
            </w:r>
            <w:r>
              <w:rPr>
                <w:rFonts w:hint="eastAsia"/>
              </w:rPr>
              <w:t>New Plan</w:t>
            </w:r>
            <w:r>
              <w:rPr>
                <w:rFonts w:hint="eastAsia"/>
              </w:rPr>
              <w:t>）</w:t>
            </w:r>
          </w:p>
        </w:tc>
      </w:tr>
    </w:tbl>
    <w:p w:rsidR="00711B0D" w:rsidRPr="00711B0D" w:rsidRDefault="00711B0D" w:rsidP="00711B0D">
      <w:pPr>
        <w:pStyle w:val="a0"/>
      </w:pPr>
    </w:p>
    <w:p w:rsidR="003F4435" w:rsidRDefault="003F4435">
      <w:pPr>
        <w:pStyle w:val="4"/>
      </w:pPr>
      <w:r>
        <w:t>修改方案</w:t>
      </w:r>
      <w:r w:rsidR="00323126" w:rsidRPr="00323126">
        <w:rPr>
          <w:rFonts w:hint="eastAsia"/>
        </w:rPr>
        <w:t>（</w:t>
      </w:r>
      <w:r w:rsidR="00E30F97">
        <w:rPr>
          <w:rFonts w:hint="eastAsia"/>
        </w:rPr>
        <w:t>Edit Plan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3F4435" w:rsidRPr="00883F4B" w:rsidTr="00B246BD"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3F4435" w:rsidRPr="00883F4B" w:rsidRDefault="003F4435" w:rsidP="00B246BD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47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3F4435" w:rsidRPr="00883F4B" w:rsidRDefault="003F4435" w:rsidP="00B246BD">
            <w:pPr>
              <w:rPr>
                <w:iCs/>
              </w:rPr>
            </w:pPr>
          </w:p>
        </w:tc>
      </w:tr>
      <w:tr w:rsidR="003F4435" w:rsidRPr="00883F4B" w:rsidTr="00B246BD"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3F4435" w:rsidRPr="00883F4B" w:rsidRDefault="003F4435" w:rsidP="00B246BD">
            <w:pPr>
              <w:rPr>
                <w:iCs/>
              </w:rPr>
            </w:pPr>
            <w:r>
              <w:rPr>
                <w:rFonts w:hint="eastAsia"/>
                <w:iCs/>
              </w:rPr>
              <w:t>添加</w:t>
            </w:r>
            <w:r>
              <w:rPr>
                <w:iCs/>
              </w:rPr>
              <w:t>方案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3F4435" w:rsidRPr="00883F4B" w:rsidRDefault="003F4435" w:rsidP="00B246B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3F4435" w:rsidRPr="00883F4B" w:rsidRDefault="003F4435" w:rsidP="00B246BD">
            <w:pPr>
              <w:rPr>
                <w:iCs/>
              </w:rPr>
            </w:pPr>
          </w:p>
        </w:tc>
      </w:tr>
      <w:tr w:rsidR="003F4435" w:rsidRPr="00883F4B" w:rsidTr="00B246B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3F4435" w:rsidRPr="00883F4B" w:rsidRDefault="003F4435" w:rsidP="00B246BD">
            <w:r>
              <w:rPr>
                <w:rFonts w:hint="eastAsia"/>
              </w:rPr>
              <w:t>在各个</w:t>
            </w:r>
            <w:r>
              <w:t>不同</w:t>
            </w:r>
            <w:r>
              <w:rPr>
                <w:rFonts w:hint="eastAsia"/>
              </w:rPr>
              <w:t>的</w:t>
            </w:r>
            <w:r>
              <w:t>方案</w:t>
            </w:r>
            <w:r>
              <w:rPr>
                <w:rFonts w:hint="eastAsia"/>
              </w:rPr>
              <w:t>彩票</w:t>
            </w:r>
            <w:r>
              <w:t>进行管理</w:t>
            </w:r>
            <w:r>
              <w:rPr>
                <w:rFonts w:hint="eastAsia"/>
              </w:rPr>
              <w:t>前</w:t>
            </w:r>
            <w:r>
              <w:t>，要</w:t>
            </w:r>
            <w:r>
              <w:rPr>
                <w:rFonts w:hint="eastAsia"/>
              </w:rPr>
              <w:t>先</w:t>
            </w:r>
            <w:r>
              <w:t>添加</w:t>
            </w:r>
            <w:r>
              <w:rPr>
                <w:rFonts w:hint="eastAsia"/>
              </w:rPr>
              <w:t>该</w:t>
            </w:r>
            <w:r>
              <w:t>方案</w:t>
            </w:r>
            <w:r>
              <w:rPr>
                <w:rFonts w:hint="eastAsia"/>
              </w:rPr>
              <w:t>；</w:t>
            </w:r>
          </w:p>
        </w:tc>
      </w:tr>
      <w:tr w:rsidR="003F4435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3F4435" w:rsidRDefault="003F4435" w:rsidP="00B246BD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</w:t>
            </w:r>
            <w:r>
              <w:rPr>
                <w:iCs/>
              </w:rPr>
              <w:t>代码</w:t>
            </w:r>
            <w:r w:rsidR="001E1C3C" w:rsidRPr="001E1C3C">
              <w:rPr>
                <w:rFonts w:hint="eastAsia"/>
                <w:iCs/>
              </w:rPr>
              <w:t>（</w:t>
            </w:r>
            <w:r w:rsidR="00DC23AC">
              <w:rPr>
                <w:rFonts w:hint="eastAsia"/>
                <w:iCs/>
              </w:rPr>
              <w:t>Plan Code</w:t>
            </w:r>
            <w:r w:rsidR="001E1C3C" w:rsidRPr="001E1C3C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 w:rsidR="00AC78B4">
              <w:rPr>
                <w:rFonts w:hint="eastAsia"/>
                <w:iCs/>
              </w:rPr>
              <w:t>不可修改</w:t>
            </w:r>
            <w:r w:rsidR="00DF1915">
              <w:rPr>
                <w:rFonts w:hint="eastAsia"/>
                <w:iCs/>
              </w:rPr>
              <w:t>；</w:t>
            </w:r>
            <w:r w:rsidR="00DF1915">
              <w:rPr>
                <w:rFonts w:hint="eastAsia"/>
                <w:iCs/>
              </w:rPr>
              <w:t>1-30</w:t>
            </w:r>
          </w:p>
          <w:p w:rsidR="003F4435" w:rsidRDefault="003F4435" w:rsidP="00B246BD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</w:t>
            </w:r>
            <w:r>
              <w:rPr>
                <w:iCs/>
              </w:rPr>
              <w:t>名称</w:t>
            </w:r>
            <w:r w:rsidR="001E1C3C" w:rsidRPr="001E1C3C">
              <w:rPr>
                <w:rFonts w:hint="eastAsia"/>
                <w:iCs/>
              </w:rPr>
              <w:t>（</w:t>
            </w:r>
            <w:r w:rsidR="00DC23AC">
              <w:rPr>
                <w:rFonts w:hint="eastAsia"/>
                <w:iCs/>
              </w:rPr>
              <w:t>Plan Name</w:t>
            </w:r>
            <w:r w:rsidR="001E1C3C" w:rsidRPr="001E1C3C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文本框</w:t>
            </w:r>
            <w:r>
              <w:rPr>
                <w:iCs/>
              </w:rPr>
              <w:t>，必填项</w:t>
            </w:r>
            <w:r w:rsidR="00DF1915">
              <w:rPr>
                <w:rFonts w:hint="eastAsia"/>
                <w:iCs/>
              </w:rPr>
              <w:t>；</w:t>
            </w:r>
            <w:r w:rsidR="00DF1915">
              <w:rPr>
                <w:rFonts w:hint="eastAsia"/>
                <w:iCs/>
              </w:rPr>
              <w:t>1-30</w:t>
            </w:r>
          </w:p>
          <w:p w:rsidR="00F21577" w:rsidRDefault="00F21577" w:rsidP="00B246BD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</w:t>
            </w:r>
            <w:r>
              <w:rPr>
                <w:iCs/>
              </w:rPr>
              <w:t>简称（）</w:t>
            </w:r>
            <w:ins w:id="2052" w:author="Microsoft" w:date="2015-09-17T13:34:00Z">
              <w:r w:rsidR="000500CB">
                <w:rPr>
                  <w:rFonts w:hint="eastAsia"/>
                  <w:iCs/>
                </w:rPr>
                <w:t>：</w:t>
              </w:r>
            </w:ins>
            <w:del w:id="2053" w:author="Microsoft" w:date="2015-09-17T13:34:00Z">
              <w:r w:rsidDel="000500CB">
                <w:rPr>
                  <w:rFonts w:hint="eastAsia"/>
                  <w:iCs/>
                </w:rPr>
                <w:delText>：</w:delText>
              </w:r>
              <w:r w:rsidDel="000500CB">
                <w:rPr>
                  <w:iCs/>
                </w:rPr>
                <w:delText>不可修改</w:delText>
              </w:r>
              <w:r w:rsidDel="000500CB">
                <w:rPr>
                  <w:rFonts w:hint="eastAsia"/>
                  <w:iCs/>
                </w:rPr>
                <w:delText>；</w:delText>
              </w:r>
            </w:del>
          </w:p>
          <w:p w:rsidR="003F4435" w:rsidRDefault="009D0964" w:rsidP="00B246BD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面值</w:t>
            </w:r>
            <w:r w:rsidR="001E1C3C" w:rsidRPr="001E1C3C">
              <w:rPr>
                <w:rFonts w:hint="eastAsia"/>
                <w:iCs/>
              </w:rPr>
              <w:t>（</w:t>
            </w:r>
            <w:r w:rsidR="00DC23AC">
              <w:rPr>
                <w:rFonts w:hint="eastAsia"/>
                <w:iCs/>
              </w:rPr>
              <w:t>Face Value</w:t>
            </w:r>
            <w:r w:rsidR="001E1C3C" w:rsidRPr="001E1C3C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 w:rsidR="003F4435">
              <w:rPr>
                <w:rFonts w:hint="eastAsia"/>
                <w:iCs/>
              </w:rPr>
              <w:t>瑞尔</w:t>
            </w:r>
            <w:r w:rsidR="003F4435">
              <w:rPr>
                <w:rFonts w:hint="eastAsia"/>
                <w:iCs/>
              </w:rPr>
              <w:t>/</w:t>
            </w:r>
            <w:r w:rsidR="003F4435">
              <w:rPr>
                <w:rFonts w:hint="eastAsia"/>
                <w:iCs/>
              </w:rPr>
              <w:t>张</w:t>
            </w:r>
            <w:r w:rsidR="002803DB" w:rsidRPr="002803DB">
              <w:rPr>
                <w:rFonts w:hint="eastAsia"/>
                <w:iCs/>
              </w:rPr>
              <w:t>（</w:t>
            </w:r>
            <w:r w:rsidR="002803DB" w:rsidRPr="002803DB">
              <w:rPr>
                <w:rFonts w:hint="eastAsia"/>
                <w:iCs/>
              </w:rPr>
              <w:t>riles/ticket</w:t>
            </w:r>
            <w:r w:rsidR="002803DB" w:rsidRPr="002803DB">
              <w:rPr>
                <w:rFonts w:hint="eastAsia"/>
                <w:iCs/>
              </w:rPr>
              <w:t>）</w:t>
            </w:r>
            <w:r w:rsidR="00166BC7">
              <w:rPr>
                <w:rFonts w:hint="eastAsia"/>
                <w:iCs/>
              </w:rPr>
              <w:t>；不可修改</w:t>
            </w:r>
            <w:r w:rsidR="00DF1915">
              <w:rPr>
                <w:rFonts w:hint="eastAsia"/>
                <w:iCs/>
              </w:rPr>
              <w:t>；</w:t>
            </w:r>
            <w:r w:rsidR="00DF1915">
              <w:rPr>
                <w:rFonts w:hint="eastAsia"/>
                <w:iCs/>
              </w:rPr>
              <w:t>1-10</w:t>
            </w:r>
          </w:p>
          <w:p w:rsidR="005463B0" w:rsidRPr="00A13C39" w:rsidRDefault="005463B0" w:rsidP="00B246BD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iCs/>
              </w:rPr>
              <w:t>印制厂商</w:t>
            </w:r>
            <w:r w:rsidR="001E1C3C" w:rsidRPr="001E1C3C">
              <w:rPr>
                <w:rFonts w:hint="eastAsia"/>
                <w:iCs/>
              </w:rPr>
              <w:t>（</w:t>
            </w:r>
            <w:r w:rsidR="00DC23AC">
              <w:rPr>
                <w:rFonts w:hint="eastAsia"/>
                <w:iCs/>
              </w:rPr>
              <w:t>Printer</w:t>
            </w:r>
            <w:r w:rsidR="001E1C3C" w:rsidRPr="001E1C3C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 w:rsidR="00220B5D">
              <w:rPr>
                <w:rFonts w:hint="eastAsia"/>
                <w:iCs/>
              </w:rPr>
              <w:t>下拉选择</w:t>
            </w:r>
          </w:p>
        </w:tc>
      </w:tr>
      <w:tr w:rsidR="003F4435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3F4435" w:rsidRPr="00883F4B" w:rsidRDefault="003F4435" w:rsidP="00B246BD">
            <w:r>
              <w:rPr>
                <w:rFonts w:hint="eastAsia"/>
              </w:rPr>
              <w:t>修改</w:t>
            </w:r>
            <w:r>
              <w:t>成功！</w:t>
            </w:r>
            <w:r w:rsidR="00DC23AC">
              <w:rPr>
                <w:rFonts w:hint="eastAsia"/>
              </w:rPr>
              <w:t>（</w:t>
            </w:r>
            <w:r w:rsidR="00DC23AC">
              <w:rPr>
                <w:rFonts w:hint="eastAsia"/>
              </w:rPr>
              <w:t>The information of your plan has been successfully updated!</w:t>
            </w:r>
            <w:r w:rsidR="00DC23AC">
              <w:rPr>
                <w:rFonts w:hint="eastAsia"/>
              </w:rPr>
              <w:t>）</w:t>
            </w:r>
          </w:p>
        </w:tc>
      </w:tr>
      <w:tr w:rsidR="003F4435" w:rsidRPr="00883F4B" w:rsidTr="00B246BD"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3F4435" w:rsidRPr="00FE4DC0" w:rsidRDefault="003F4435" w:rsidP="00B246B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3F4435" w:rsidRPr="00883F4B" w:rsidTr="00B246BD"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3F4435" w:rsidRPr="00883F4B" w:rsidRDefault="003F4435" w:rsidP="00B246B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3F4435" w:rsidRPr="00883F4B" w:rsidTr="00B246BD"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3F4435" w:rsidRPr="00883F4B" w:rsidRDefault="00DC23AC" w:rsidP="00DC23AC">
            <w:r w:rsidRPr="00DC23AC">
              <w:rPr>
                <w:rFonts w:hint="eastAsia"/>
              </w:rPr>
              <w:t>（“</w:t>
            </w:r>
            <w:r>
              <w:rPr>
                <w:rFonts w:hint="eastAsia"/>
              </w:rPr>
              <w:t>编辑</w:t>
            </w:r>
            <w:r w:rsidRPr="00DC23AC">
              <w:rPr>
                <w:rFonts w:hint="eastAsia"/>
              </w:rPr>
              <w:t>”按钮：</w:t>
            </w:r>
            <w:r>
              <w:rPr>
                <w:rFonts w:hint="eastAsia"/>
              </w:rPr>
              <w:t>Edit</w:t>
            </w:r>
            <w:r w:rsidRPr="00DC23AC">
              <w:rPr>
                <w:rFonts w:hint="eastAsia"/>
              </w:rPr>
              <w:t>）</w:t>
            </w:r>
          </w:p>
        </w:tc>
      </w:tr>
    </w:tbl>
    <w:p w:rsidR="003F4435" w:rsidRPr="003F4435" w:rsidRDefault="003F4435" w:rsidP="003F4435">
      <w:pPr>
        <w:pStyle w:val="a0"/>
      </w:pPr>
    </w:p>
    <w:p w:rsidR="00E502ED" w:rsidRDefault="00E502ED">
      <w:pPr>
        <w:pStyle w:val="4"/>
        <w:rPr>
          <w:ins w:id="2054" w:author="Microsoft" w:date="2016-03-31T16:31:00Z"/>
        </w:rPr>
      </w:pPr>
      <w:ins w:id="2055" w:author="Microsoft" w:date="2016-03-31T16:31:00Z">
        <w:r>
          <w:rPr>
            <w:rFonts w:hint="eastAsia"/>
          </w:rPr>
          <w:lastRenderedPageBreak/>
          <w:t>设置方案佣金</w:t>
        </w:r>
      </w:ins>
      <w:ins w:id="2056" w:author="Microsoft" w:date="2016-03-31T16:36:00Z">
        <w:r>
          <w:rPr>
            <w:rFonts w:hint="eastAsia"/>
          </w:rPr>
          <w:t>（</w:t>
        </w:r>
        <w:r>
          <w:rPr>
            <w:rFonts w:hint="eastAsia"/>
          </w:rPr>
          <w:t>S</w:t>
        </w:r>
        <w:r>
          <w:t>et Comm</w:t>
        </w:r>
        <w:r>
          <w:rPr>
            <w:rFonts w:hint="eastAsia"/>
          </w:rPr>
          <w:t>）</w:t>
        </w:r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E502ED" w:rsidRPr="00883F4B" w:rsidTr="009357BF">
        <w:trPr>
          <w:ins w:id="2057" w:author="Microsoft" w:date="2016-03-31T16:31:00Z"/>
        </w:trPr>
        <w:tc>
          <w:tcPr>
            <w:tcW w:w="1384" w:type="dxa"/>
            <w:shd w:val="clear" w:color="auto" w:fill="D9D9D9"/>
            <w:vAlign w:val="center"/>
          </w:tcPr>
          <w:p w:rsidR="00E502ED" w:rsidRPr="00883F4B" w:rsidRDefault="00E502ED" w:rsidP="009357BF">
            <w:pPr>
              <w:rPr>
                <w:ins w:id="2058" w:author="Microsoft" w:date="2016-03-31T16:31:00Z"/>
              </w:rPr>
            </w:pPr>
            <w:ins w:id="2059" w:author="Microsoft" w:date="2016-03-31T16:31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E502ED" w:rsidRPr="00883F4B" w:rsidRDefault="00E502ED" w:rsidP="009357BF">
            <w:pPr>
              <w:rPr>
                <w:ins w:id="2060" w:author="Microsoft" w:date="2016-03-31T16:31:00Z"/>
                <w:iCs/>
              </w:rPr>
            </w:pPr>
            <w:ins w:id="2061" w:author="Microsoft" w:date="2016-03-31T16:31:00Z">
              <w:r>
                <w:rPr>
                  <w:iCs/>
                </w:rPr>
                <w:t>Jk047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E502ED" w:rsidRPr="00883F4B" w:rsidRDefault="00E502ED" w:rsidP="009357BF">
            <w:pPr>
              <w:rPr>
                <w:ins w:id="2062" w:author="Microsoft" w:date="2016-03-31T16:31:00Z"/>
              </w:rPr>
            </w:pPr>
            <w:ins w:id="2063" w:author="Microsoft" w:date="2016-03-31T16:31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E502ED" w:rsidRPr="00883F4B" w:rsidRDefault="00E502ED" w:rsidP="009357BF">
            <w:pPr>
              <w:rPr>
                <w:ins w:id="2064" w:author="Microsoft" w:date="2016-03-31T16:31:00Z"/>
                <w:iCs/>
              </w:rPr>
            </w:pPr>
          </w:p>
        </w:tc>
      </w:tr>
      <w:tr w:rsidR="00E502ED" w:rsidRPr="00883F4B" w:rsidTr="009357BF">
        <w:trPr>
          <w:ins w:id="2065" w:author="Microsoft" w:date="2016-03-31T16:31:00Z"/>
        </w:trPr>
        <w:tc>
          <w:tcPr>
            <w:tcW w:w="1384" w:type="dxa"/>
            <w:shd w:val="clear" w:color="auto" w:fill="D9D9D9"/>
            <w:vAlign w:val="center"/>
          </w:tcPr>
          <w:p w:rsidR="00E502ED" w:rsidRPr="00883F4B" w:rsidRDefault="00E502ED" w:rsidP="009357BF">
            <w:pPr>
              <w:rPr>
                <w:ins w:id="2066" w:author="Microsoft" w:date="2016-03-31T16:31:00Z"/>
              </w:rPr>
            </w:pPr>
            <w:ins w:id="2067" w:author="Microsoft" w:date="2016-03-31T16:31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E502ED" w:rsidRPr="00883F4B" w:rsidRDefault="00E502ED" w:rsidP="009357BF">
            <w:pPr>
              <w:rPr>
                <w:ins w:id="2068" w:author="Microsoft" w:date="2016-03-31T16:31:00Z"/>
                <w:iCs/>
              </w:rPr>
            </w:pPr>
            <w:ins w:id="2069" w:author="Microsoft" w:date="2016-03-31T16:31:00Z">
              <w:r>
                <w:rPr>
                  <w:rFonts w:hint="eastAsia"/>
                  <w:iCs/>
                </w:rPr>
                <w:t>设置</w:t>
              </w:r>
              <w:r>
                <w:rPr>
                  <w:iCs/>
                </w:rPr>
                <w:t>方案佣金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E502ED" w:rsidRPr="00883F4B" w:rsidRDefault="00E502ED" w:rsidP="009357BF">
            <w:pPr>
              <w:rPr>
                <w:ins w:id="2070" w:author="Microsoft" w:date="2016-03-31T16:31:00Z"/>
                <w:iCs/>
              </w:rPr>
            </w:pPr>
            <w:ins w:id="2071" w:author="Microsoft" w:date="2016-03-31T16:31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E502ED" w:rsidRPr="00883F4B" w:rsidRDefault="00E502ED" w:rsidP="009357BF">
            <w:pPr>
              <w:rPr>
                <w:ins w:id="2072" w:author="Microsoft" w:date="2016-03-31T16:31:00Z"/>
                <w:iCs/>
              </w:rPr>
            </w:pPr>
          </w:p>
        </w:tc>
      </w:tr>
      <w:tr w:rsidR="00E502ED" w:rsidRPr="00883F4B" w:rsidTr="009357BF">
        <w:trPr>
          <w:trHeight w:val="390"/>
          <w:ins w:id="2073" w:author="Microsoft" w:date="2016-03-31T16:31:00Z"/>
        </w:trPr>
        <w:tc>
          <w:tcPr>
            <w:tcW w:w="1384" w:type="dxa"/>
            <w:shd w:val="clear" w:color="auto" w:fill="D9D9D9"/>
            <w:vAlign w:val="center"/>
          </w:tcPr>
          <w:p w:rsidR="00E502ED" w:rsidRPr="00883F4B" w:rsidRDefault="00E502ED" w:rsidP="009357BF">
            <w:pPr>
              <w:rPr>
                <w:ins w:id="2074" w:author="Microsoft" w:date="2016-03-31T16:31:00Z"/>
              </w:rPr>
            </w:pPr>
            <w:ins w:id="2075" w:author="Microsoft" w:date="2016-03-31T16:31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502ED" w:rsidRPr="00883F4B" w:rsidRDefault="00E502ED">
            <w:pPr>
              <w:rPr>
                <w:ins w:id="2076" w:author="Microsoft" w:date="2016-03-31T16:31:00Z"/>
              </w:rPr>
            </w:pPr>
            <w:ins w:id="2077" w:author="Microsoft" w:date="2016-03-31T16:31:00Z">
              <w:r>
                <w:rPr>
                  <w:rFonts w:hint="eastAsia"/>
                </w:rPr>
                <w:t>添加</w:t>
              </w:r>
              <w:r>
                <w:t>一个新的方案后，统一设置该方案的佣金比例；</w:t>
              </w:r>
            </w:ins>
          </w:p>
        </w:tc>
      </w:tr>
      <w:tr w:rsidR="00E502ED" w:rsidRPr="00883F4B" w:rsidTr="009357BF">
        <w:trPr>
          <w:trHeight w:val="420"/>
          <w:ins w:id="2078" w:author="Microsoft" w:date="2016-03-31T16:31:00Z"/>
        </w:trPr>
        <w:tc>
          <w:tcPr>
            <w:tcW w:w="1384" w:type="dxa"/>
            <w:shd w:val="clear" w:color="auto" w:fill="D9D9D9"/>
            <w:vAlign w:val="center"/>
          </w:tcPr>
          <w:p w:rsidR="00E502ED" w:rsidRPr="00883F4B" w:rsidRDefault="00E502ED" w:rsidP="009357BF">
            <w:pPr>
              <w:rPr>
                <w:ins w:id="2079" w:author="Microsoft" w:date="2016-03-31T16:31:00Z"/>
              </w:rPr>
            </w:pPr>
            <w:ins w:id="2080" w:author="Microsoft" w:date="2016-03-31T16:31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502ED" w:rsidRDefault="00E502ED" w:rsidP="009357BF">
            <w:pPr>
              <w:pStyle w:val="a8"/>
              <w:numPr>
                <w:ilvl w:val="0"/>
                <w:numId w:val="3"/>
              </w:numPr>
              <w:ind w:firstLineChars="0"/>
              <w:rPr>
                <w:ins w:id="2081" w:author="Microsoft" w:date="2016-03-31T16:31:00Z"/>
                <w:iCs/>
              </w:rPr>
            </w:pPr>
            <w:ins w:id="2082" w:author="Microsoft" w:date="2016-03-31T16:31:00Z">
              <w:r>
                <w:rPr>
                  <w:rFonts w:hint="eastAsia"/>
                  <w:iCs/>
                </w:rPr>
                <w:t>方案</w:t>
              </w:r>
              <w:r>
                <w:rPr>
                  <w:iCs/>
                </w:rPr>
                <w:t>代码</w:t>
              </w:r>
              <w:r w:rsidRPr="001E1C3C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Plan Code</w:t>
              </w:r>
              <w:r w:rsidRPr="001E1C3C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</w:ins>
          </w:p>
          <w:p w:rsidR="00E502ED" w:rsidRDefault="00E502ED" w:rsidP="009357BF">
            <w:pPr>
              <w:pStyle w:val="a8"/>
              <w:numPr>
                <w:ilvl w:val="0"/>
                <w:numId w:val="3"/>
              </w:numPr>
              <w:ind w:firstLineChars="0"/>
              <w:rPr>
                <w:ins w:id="2083" w:author="Microsoft" w:date="2016-03-31T16:31:00Z"/>
                <w:iCs/>
              </w:rPr>
            </w:pPr>
            <w:ins w:id="2084" w:author="Microsoft" w:date="2016-03-31T16:31:00Z">
              <w:r>
                <w:rPr>
                  <w:rFonts w:hint="eastAsia"/>
                  <w:iCs/>
                </w:rPr>
                <w:t>方案</w:t>
              </w:r>
              <w:r>
                <w:rPr>
                  <w:iCs/>
                </w:rPr>
                <w:t>名称</w:t>
              </w:r>
              <w:r w:rsidRPr="001E1C3C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Plan Name</w:t>
              </w:r>
              <w:r w:rsidRPr="001E1C3C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</w:ins>
          </w:p>
          <w:p w:rsidR="00E502ED" w:rsidRDefault="00E502ED" w:rsidP="009357BF">
            <w:pPr>
              <w:pStyle w:val="a8"/>
              <w:numPr>
                <w:ilvl w:val="0"/>
                <w:numId w:val="3"/>
              </w:numPr>
              <w:ind w:firstLineChars="0"/>
              <w:rPr>
                <w:ins w:id="2085" w:author="Microsoft" w:date="2016-03-31T16:31:00Z"/>
                <w:iCs/>
              </w:rPr>
            </w:pPr>
            <w:ins w:id="2086" w:author="Microsoft" w:date="2016-03-31T16:31:00Z">
              <w:r>
                <w:rPr>
                  <w:rFonts w:hint="eastAsia"/>
                  <w:iCs/>
                </w:rPr>
                <w:t>方案</w:t>
              </w:r>
              <w:r>
                <w:rPr>
                  <w:iCs/>
                </w:rPr>
                <w:t>简称（）</w:t>
              </w:r>
              <w:r>
                <w:rPr>
                  <w:rFonts w:hint="eastAsia"/>
                  <w:iCs/>
                </w:rPr>
                <w:t>：</w:t>
              </w:r>
            </w:ins>
          </w:p>
          <w:p w:rsidR="00E502ED" w:rsidRDefault="00E502ED">
            <w:pPr>
              <w:pStyle w:val="a8"/>
              <w:numPr>
                <w:ilvl w:val="0"/>
                <w:numId w:val="3"/>
              </w:numPr>
              <w:ind w:firstLineChars="0"/>
              <w:rPr>
                <w:ins w:id="2087" w:author="Microsoft" w:date="2016-03-31T16:31:00Z"/>
                <w:iCs/>
              </w:rPr>
            </w:pPr>
            <w:ins w:id="2088" w:author="Microsoft" w:date="2016-03-31T16:31:00Z">
              <w:r>
                <w:rPr>
                  <w:rFonts w:hint="eastAsia"/>
                  <w:iCs/>
                </w:rPr>
                <w:t>面值</w:t>
              </w:r>
              <w:r w:rsidRPr="001E1C3C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Face Value</w:t>
              </w:r>
              <w:r w:rsidRPr="001E1C3C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  <w:iCs/>
                </w:rPr>
                <w:t>：</w:t>
              </w:r>
            </w:ins>
          </w:p>
          <w:p w:rsidR="00E502ED" w:rsidRDefault="00E502ED">
            <w:pPr>
              <w:pStyle w:val="a8"/>
              <w:numPr>
                <w:ilvl w:val="0"/>
                <w:numId w:val="3"/>
              </w:numPr>
              <w:ind w:firstLineChars="0"/>
              <w:rPr>
                <w:ins w:id="2089" w:author="Microsoft" w:date="2016-03-31T16:31:00Z"/>
                <w:iCs/>
              </w:rPr>
            </w:pPr>
            <w:ins w:id="2090" w:author="Microsoft" w:date="2016-03-31T16:31:00Z">
              <w:r>
                <w:rPr>
                  <w:iCs/>
                </w:rPr>
                <w:t>印制厂商</w:t>
              </w:r>
              <w:r w:rsidRPr="001E1C3C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Printer</w:t>
              </w:r>
              <w:r w:rsidRPr="001E1C3C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  <w:iCs/>
                </w:rPr>
                <w:t>：</w:t>
              </w:r>
            </w:ins>
          </w:p>
          <w:p w:rsidR="00E502ED" w:rsidRPr="00A13C39" w:rsidRDefault="00E502ED">
            <w:pPr>
              <w:pStyle w:val="a8"/>
              <w:numPr>
                <w:ilvl w:val="0"/>
                <w:numId w:val="3"/>
              </w:numPr>
              <w:ind w:firstLineChars="0"/>
              <w:rPr>
                <w:ins w:id="2091" w:author="Microsoft" w:date="2016-03-31T16:31:00Z"/>
                <w:iCs/>
              </w:rPr>
            </w:pPr>
            <w:ins w:id="2092" w:author="Microsoft" w:date="2016-03-31T16:32:00Z">
              <w:r>
                <w:rPr>
                  <w:rFonts w:hint="eastAsia"/>
                  <w:iCs/>
                </w:rPr>
                <w:t>选择参照</w:t>
              </w:r>
              <w:r>
                <w:rPr>
                  <w:iCs/>
                </w:rPr>
                <w:t>佣金模板：下拉选择框，显示所有系统中已</w:t>
              </w:r>
              <w:r>
                <w:rPr>
                  <w:rFonts w:hint="eastAsia"/>
                  <w:iCs/>
                </w:rPr>
                <w:t>有</w:t>
              </w:r>
              <w:r>
                <w:rPr>
                  <w:iCs/>
                </w:rPr>
                <w:t>的</w:t>
              </w:r>
              <w:r>
                <w:rPr>
                  <w:rFonts w:hint="eastAsia"/>
                  <w:iCs/>
                </w:rPr>
                <w:t>方案</w:t>
              </w:r>
              <w:r>
                <w:rPr>
                  <w:iCs/>
                </w:rPr>
                <w:t>名称；</w:t>
              </w:r>
            </w:ins>
          </w:p>
        </w:tc>
      </w:tr>
      <w:tr w:rsidR="00E502ED" w:rsidRPr="00883F4B" w:rsidTr="009357BF">
        <w:trPr>
          <w:trHeight w:val="420"/>
          <w:ins w:id="2093" w:author="Microsoft" w:date="2016-03-31T16:31:00Z"/>
        </w:trPr>
        <w:tc>
          <w:tcPr>
            <w:tcW w:w="1384" w:type="dxa"/>
            <w:shd w:val="clear" w:color="auto" w:fill="D9D9D9"/>
            <w:vAlign w:val="center"/>
          </w:tcPr>
          <w:p w:rsidR="00E502ED" w:rsidRPr="00883F4B" w:rsidRDefault="00E502ED" w:rsidP="009357BF">
            <w:pPr>
              <w:rPr>
                <w:ins w:id="2094" w:author="Microsoft" w:date="2016-03-31T16:31:00Z"/>
              </w:rPr>
            </w:pPr>
            <w:ins w:id="2095" w:author="Microsoft" w:date="2016-03-31T16:31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502ED" w:rsidRPr="00883F4B" w:rsidRDefault="00E502ED" w:rsidP="009357BF">
            <w:pPr>
              <w:rPr>
                <w:ins w:id="2096" w:author="Microsoft" w:date="2016-03-31T16:31:00Z"/>
              </w:rPr>
            </w:pPr>
            <w:ins w:id="2097" w:author="Microsoft" w:date="2016-03-31T16:31:00Z">
              <w:r>
                <w:rPr>
                  <w:rFonts w:hint="eastAsia"/>
                </w:rPr>
                <w:t>修改</w:t>
              </w:r>
              <w:r>
                <w:t>成功！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The information of your plan has been successfully updated!</w:t>
              </w:r>
              <w:r>
                <w:rPr>
                  <w:rFonts w:hint="eastAsia"/>
                </w:rPr>
                <w:t>）</w:t>
              </w:r>
            </w:ins>
          </w:p>
        </w:tc>
      </w:tr>
      <w:tr w:rsidR="00E502ED" w:rsidRPr="00883F4B" w:rsidTr="009357BF">
        <w:trPr>
          <w:ins w:id="2098" w:author="Microsoft" w:date="2016-03-31T16:31:00Z"/>
        </w:trPr>
        <w:tc>
          <w:tcPr>
            <w:tcW w:w="1384" w:type="dxa"/>
            <w:shd w:val="clear" w:color="auto" w:fill="D9D9D9"/>
            <w:vAlign w:val="center"/>
          </w:tcPr>
          <w:p w:rsidR="00E502ED" w:rsidRPr="00883F4B" w:rsidRDefault="00E502ED" w:rsidP="009357BF">
            <w:pPr>
              <w:rPr>
                <w:ins w:id="2099" w:author="Microsoft" w:date="2016-03-31T16:31:00Z"/>
              </w:rPr>
            </w:pPr>
            <w:ins w:id="2100" w:author="Microsoft" w:date="2016-03-31T16:31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502ED" w:rsidRPr="00FE4DC0" w:rsidRDefault="00E502ED" w:rsidP="009357BF">
            <w:pPr>
              <w:rPr>
                <w:ins w:id="2101" w:author="Microsoft" w:date="2016-03-31T16:31:00Z"/>
                <w:noProof/>
                <w:szCs w:val="21"/>
              </w:rPr>
            </w:pPr>
            <w:ins w:id="2102" w:author="Microsoft" w:date="2016-03-31T16:31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E502ED" w:rsidRPr="00883F4B" w:rsidTr="009357BF">
        <w:trPr>
          <w:ins w:id="2103" w:author="Microsoft" w:date="2016-03-31T16:31:00Z"/>
        </w:trPr>
        <w:tc>
          <w:tcPr>
            <w:tcW w:w="1384" w:type="dxa"/>
            <w:shd w:val="clear" w:color="auto" w:fill="D9D9D9"/>
            <w:vAlign w:val="center"/>
          </w:tcPr>
          <w:p w:rsidR="00E502ED" w:rsidRPr="00883F4B" w:rsidRDefault="00E502ED" w:rsidP="009357BF">
            <w:pPr>
              <w:rPr>
                <w:ins w:id="2104" w:author="Microsoft" w:date="2016-03-31T16:31:00Z"/>
              </w:rPr>
            </w:pPr>
            <w:ins w:id="2105" w:author="Microsoft" w:date="2016-03-31T16:31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502ED" w:rsidRPr="00883F4B" w:rsidRDefault="00E502ED" w:rsidP="009357BF">
            <w:pPr>
              <w:rPr>
                <w:ins w:id="2106" w:author="Microsoft" w:date="2016-03-31T16:31:00Z"/>
                <w:bCs/>
                <w:iCs/>
              </w:rPr>
            </w:pPr>
            <w:ins w:id="2107" w:author="Microsoft" w:date="2016-03-31T16:31:00Z">
              <w:r>
                <w:rPr>
                  <w:rFonts w:hint="eastAsia"/>
                  <w:bCs/>
                  <w:iCs/>
                </w:rPr>
                <w:t>无</w:t>
              </w:r>
            </w:ins>
          </w:p>
        </w:tc>
      </w:tr>
      <w:tr w:rsidR="00E502ED" w:rsidRPr="00883F4B" w:rsidTr="009357BF">
        <w:trPr>
          <w:ins w:id="2108" w:author="Microsoft" w:date="2016-03-31T16:31:00Z"/>
        </w:trPr>
        <w:tc>
          <w:tcPr>
            <w:tcW w:w="1384" w:type="dxa"/>
            <w:shd w:val="clear" w:color="auto" w:fill="D9D9D9"/>
            <w:vAlign w:val="center"/>
          </w:tcPr>
          <w:p w:rsidR="00E502ED" w:rsidRPr="00883F4B" w:rsidRDefault="00E502ED" w:rsidP="009357BF">
            <w:pPr>
              <w:rPr>
                <w:ins w:id="2109" w:author="Microsoft" w:date="2016-03-31T16:31:00Z"/>
              </w:rPr>
            </w:pPr>
            <w:ins w:id="2110" w:author="Microsoft" w:date="2016-03-31T16:31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502ED" w:rsidRDefault="00E502ED" w:rsidP="009357BF">
            <w:pPr>
              <w:rPr>
                <w:ins w:id="2111" w:author="Microsoft" w:date="2016-03-31T16:33:00Z"/>
              </w:rPr>
            </w:pPr>
            <w:ins w:id="2112" w:author="Microsoft" w:date="2016-03-31T16:31:00Z">
              <w:r w:rsidRPr="00DC23AC">
                <w:rPr>
                  <w:rFonts w:hint="eastAsia"/>
                </w:rPr>
                <w:t>（“</w:t>
              </w:r>
            </w:ins>
            <w:ins w:id="2113" w:author="Microsoft" w:date="2016-03-31T16:33:00Z">
              <w:r>
                <w:rPr>
                  <w:rFonts w:hint="eastAsia"/>
                </w:rPr>
                <w:t>设置</w:t>
              </w:r>
              <w:r>
                <w:t>佣金</w:t>
              </w:r>
            </w:ins>
            <w:ins w:id="2114" w:author="Microsoft" w:date="2016-03-31T16:31:00Z">
              <w:r w:rsidRPr="00DC23AC">
                <w:rPr>
                  <w:rFonts w:hint="eastAsia"/>
                </w:rPr>
                <w:t>”按钮：</w:t>
              </w:r>
            </w:ins>
            <w:ins w:id="2115" w:author="Microsoft" w:date="2016-03-31T16:33:00Z">
              <w:r>
                <w:t>Set Comm</w:t>
              </w:r>
            </w:ins>
            <w:ins w:id="2116" w:author="Microsoft" w:date="2016-03-31T16:31:00Z">
              <w:r w:rsidRPr="00DC23AC">
                <w:rPr>
                  <w:rFonts w:hint="eastAsia"/>
                </w:rPr>
                <w:t>）</w:t>
              </w:r>
            </w:ins>
          </w:p>
          <w:p w:rsidR="00E502ED" w:rsidRPr="00883F4B" w:rsidRDefault="00E502ED" w:rsidP="009357BF">
            <w:pPr>
              <w:rPr>
                <w:ins w:id="2117" w:author="Microsoft" w:date="2016-03-31T16:31:00Z"/>
              </w:rPr>
            </w:pPr>
            <w:ins w:id="2118" w:author="Microsoft" w:date="2016-03-31T16:33:00Z">
              <w:r>
                <w:rPr>
                  <w:rFonts w:hint="eastAsia"/>
                </w:rPr>
                <w:t>新建</w:t>
              </w:r>
              <w:r>
                <w:t>一个</w:t>
              </w:r>
              <w:r>
                <w:rPr>
                  <w:rFonts w:hint="eastAsia"/>
                </w:rPr>
                <w:t>方案</w:t>
              </w:r>
              <w:r>
                <w:t>后，</w:t>
              </w:r>
              <w:r>
                <w:rPr>
                  <w:rFonts w:hint="eastAsia"/>
                </w:rPr>
                <w:t>该方案</w:t>
              </w:r>
              <w:r>
                <w:t>的佣金在各个销售站</w:t>
              </w:r>
            </w:ins>
            <w:ins w:id="2119" w:author="Microsoft" w:date="2016-03-31T16:34:00Z">
              <w:r>
                <w:t>或代理商中</w:t>
              </w:r>
              <w:r>
                <w:rPr>
                  <w:rFonts w:hint="eastAsia"/>
                </w:rPr>
                <w:t>为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，</w:t>
              </w:r>
              <w:r>
                <w:t>选择一个系统中已经存在的方案佣金</w:t>
              </w:r>
              <w:r>
                <w:rPr>
                  <w:rFonts w:hint="eastAsia"/>
                </w:rPr>
                <w:t>作为</w:t>
              </w:r>
              <w:r>
                <w:t>参照，直接将该方案的佣金与所选方案的佣金设置为一致，</w:t>
              </w:r>
            </w:ins>
            <w:ins w:id="2120" w:author="Microsoft" w:date="2016-03-31T16:35:00Z">
              <w:r>
                <w:rPr>
                  <w:rFonts w:hint="eastAsia"/>
                </w:rPr>
                <w:t>等同于</w:t>
              </w:r>
            </w:ins>
            <w:ins w:id="2121" w:author="Microsoft" w:date="2016-03-31T16:34:00Z">
              <w:r>
                <w:t>批量修改方案佣金；</w:t>
              </w:r>
            </w:ins>
            <w:ins w:id="2122" w:author="Microsoft" w:date="2016-03-31T16:35:00Z">
              <w:r>
                <w:rPr>
                  <w:rFonts w:hint="eastAsia"/>
                </w:rPr>
                <w:t>如有</w:t>
              </w:r>
              <w:r>
                <w:t>特殊情况，可</w:t>
              </w:r>
              <w:r>
                <w:rPr>
                  <w:rFonts w:hint="eastAsia"/>
                </w:rPr>
                <w:t>个别</w:t>
              </w:r>
              <w:r>
                <w:t>再进行修改；</w:t>
              </w:r>
            </w:ins>
          </w:p>
        </w:tc>
      </w:tr>
    </w:tbl>
    <w:p w:rsidR="00E502ED" w:rsidRPr="003C5CF1" w:rsidRDefault="00E502ED">
      <w:pPr>
        <w:pStyle w:val="a0"/>
        <w:rPr>
          <w:ins w:id="2123" w:author="Microsoft" w:date="2016-03-31T16:31:00Z"/>
        </w:rPr>
        <w:pPrChange w:id="2124" w:author="Microsoft" w:date="2016-03-31T16:31:00Z">
          <w:pPr>
            <w:pStyle w:val="4"/>
          </w:pPr>
        </w:pPrChange>
      </w:pPr>
    </w:p>
    <w:p w:rsidR="003F4435" w:rsidRDefault="003F4435">
      <w:pPr>
        <w:pStyle w:val="4"/>
      </w:pPr>
      <w:r>
        <w:t>删除方案</w:t>
      </w:r>
      <w:r w:rsidR="00323126" w:rsidRPr="00323126">
        <w:rPr>
          <w:rFonts w:hint="eastAsia"/>
        </w:rPr>
        <w:t>（</w:t>
      </w:r>
      <w:r w:rsidR="00E30F97">
        <w:rPr>
          <w:rFonts w:hint="eastAsia"/>
        </w:rPr>
        <w:t>Delete Plan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3F4435" w:rsidRPr="00883F4B" w:rsidTr="00B246BD"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3F4435" w:rsidRPr="00883F4B" w:rsidRDefault="003F4435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48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3F4435" w:rsidRPr="00883F4B" w:rsidRDefault="003F4435" w:rsidP="00B246BD">
            <w:pPr>
              <w:rPr>
                <w:iCs/>
              </w:rPr>
            </w:pPr>
          </w:p>
        </w:tc>
      </w:tr>
      <w:tr w:rsidR="003F4435" w:rsidRPr="00883F4B" w:rsidTr="00B246BD"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3F4435" w:rsidRPr="00883F4B" w:rsidRDefault="003F4435" w:rsidP="00B246BD">
            <w:pPr>
              <w:rPr>
                <w:iCs/>
              </w:rPr>
            </w:pPr>
            <w:r>
              <w:rPr>
                <w:rFonts w:hint="eastAsia"/>
                <w:iCs/>
              </w:rPr>
              <w:t>方案列表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3F4435" w:rsidRPr="00883F4B" w:rsidRDefault="003F4435" w:rsidP="00B246B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3F4435" w:rsidRPr="00883F4B" w:rsidRDefault="003F4435" w:rsidP="00B246BD">
            <w:pPr>
              <w:rPr>
                <w:iCs/>
              </w:rPr>
            </w:pPr>
          </w:p>
        </w:tc>
      </w:tr>
      <w:tr w:rsidR="003F4435" w:rsidRPr="00883F4B" w:rsidTr="00B246B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3F4435" w:rsidRPr="00883F4B" w:rsidRDefault="003F4435" w:rsidP="00B246BD">
            <w:r>
              <w:rPr>
                <w:rFonts w:hint="eastAsia"/>
              </w:rPr>
              <w:t>在各个</w:t>
            </w:r>
            <w:r>
              <w:t>不同</w:t>
            </w:r>
            <w:r>
              <w:rPr>
                <w:rFonts w:hint="eastAsia"/>
              </w:rPr>
              <w:t>的</w:t>
            </w:r>
            <w:r>
              <w:t>方案</w:t>
            </w:r>
            <w:r>
              <w:rPr>
                <w:rFonts w:hint="eastAsia"/>
              </w:rPr>
              <w:t>彩票</w:t>
            </w:r>
            <w:r>
              <w:t>进行管理</w:t>
            </w:r>
            <w:r>
              <w:rPr>
                <w:rFonts w:hint="eastAsia"/>
              </w:rPr>
              <w:t>前</w:t>
            </w:r>
            <w:r>
              <w:t>，要</w:t>
            </w:r>
            <w:r>
              <w:rPr>
                <w:rFonts w:hint="eastAsia"/>
              </w:rPr>
              <w:t>先</w:t>
            </w:r>
            <w:r>
              <w:t>添加</w:t>
            </w:r>
            <w:r>
              <w:rPr>
                <w:rFonts w:hint="eastAsia"/>
              </w:rPr>
              <w:t>该</w:t>
            </w:r>
            <w:r>
              <w:t>方案</w:t>
            </w:r>
            <w:r>
              <w:rPr>
                <w:rFonts w:hint="eastAsia"/>
              </w:rPr>
              <w:t>；</w:t>
            </w:r>
          </w:p>
        </w:tc>
      </w:tr>
      <w:tr w:rsidR="003F4435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3F4435" w:rsidRPr="00CF0BAF" w:rsidRDefault="003F4435" w:rsidP="00B246BD">
            <w:pPr>
              <w:rPr>
                <w:iCs/>
              </w:rPr>
            </w:pPr>
            <w:r>
              <w:rPr>
                <w:iCs/>
              </w:rPr>
              <w:t>方案列表中的每行有</w:t>
            </w:r>
            <w:r>
              <w:rPr>
                <w:rFonts w:hint="eastAsia"/>
                <w:iCs/>
              </w:rPr>
              <w:t>【删除】</w:t>
            </w:r>
            <w:r w:rsidR="009229FC">
              <w:rPr>
                <w:rFonts w:hint="eastAsia"/>
                <w:iCs/>
              </w:rPr>
              <w:t>（</w:t>
            </w:r>
            <w:r w:rsidR="009229FC">
              <w:rPr>
                <w:rFonts w:hint="eastAsia"/>
                <w:iCs/>
              </w:rPr>
              <w:t>Delete</w:t>
            </w:r>
            <w:r w:rsidR="009229FC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键，点击即可删除</w:t>
            </w:r>
          </w:p>
        </w:tc>
      </w:tr>
      <w:tr w:rsidR="003F4435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3F4435" w:rsidRPr="00883F4B" w:rsidRDefault="003F4435" w:rsidP="00E42CD0">
            <w:r>
              <w:t>删除成功</w:t>
            </w:r>
            <w:r>
              <w:rPr>
                <w:rFonts w:hint="eastAsia"/>
              </w:rPr>
              <w:t>！</w:t>
            </w:r>
            <w:r w:rsidR="00F76BA4">
              <w:rPr>
                <w:rFonts w:hint="eastAsia"/>
              </w:rPr>
              <w:t>（</w:t>
            </w:r>
            <w:r w:rsidR="00E42CD0">
              <w:rPr>
                <w:rFonts w:hint="eastAsia"/>
              </w:rPr>
              <w:t>The selected</w:t>
            </w:r>
            <w:r w:rsidR="00F76BA4">
              <w:rPr>
                <w:rFonts w:hint="eastAsia"/>
              </w:rPr>
              <w:t xml:space="preserve"> plan has been successfully deleted!</w:t>
            </w:r>
            <w:r w:rsidR="00F76BA4">
              <w:rPr>
                <w:rFonts w:hint="eastAsia"/>
              </w:rPr>
              <w:t>）</w:t>
            </w:r>
          </w:p>
        </w:tc>
      </w:tr>
      <w:tr w:rsidR="003F4435" w:rsidRPr="00883F4B" w:rsidTr="00B246BD"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3F4435" w:rsidRDefault="003F4435" w:rsidP="00B246B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当该方案下有批次信息时不可删除！</w:t>
            </w:r>
          </w:p>
          <w:p w:rsidR="00884E71" w:rsidRPr="00FE4DC0" w:rsidRDefault="00884E71" w:rsidP="00B246B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（</w:t>
            </w:r>
            <w:r>
              <w:rPr>
                <w:rFonts w:hint="eastAsia"/>
                <w:noProof/>
                <w:szCs w:val="21"/>
              </w:rPr>
              <w:t>Cannot delete a plan with batch information.</w:t>
            </w:r>
            <w:r>
              <w:rPr>
                <w:rFonts w:hint="eastAsia"/>
                <w:noProof/>
                <w:szCs w:val="21"/>
              </w:rPr>
              <w:t>）</w:t>
            </w:r>
          </w:p>
        </w:tc>
      </w:tr>
      <w:tr w:rsidR="003F4435" w:rsidRPr="00883F4B" w:rsidTr="00B246BD"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3F4435" w:rsidRPr="00883F4B" w:rsidRDefault="003F4435" w:rsidP="00B246B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3F4435" w:rsidRPr="00883F4B" w:rsidTr="00B246BD"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3F4435" w:rsidRPr="00883F4B" w:rsidRDefault="00F76BA4" w:rsidP="00F76BA4">
            <w:r w:rsidRPr="00F76BA4">
              <w:rPr>
                <w:rFonts w:hint="eastAsia"/>
              </w:rPr>
              <w:t>（“</w:t>
            </w:r>
            <w:r>
              <w:rPr>
                <w:rFonts w:hint="eastAsia"/>
              </w:rPr>
              <w:t>删除</w:t>
            </w:r>
            <w:r w:rsidRPr="00F76BA4">
              <w:rPr>
                <w:rFonts w:hint="eastAsia"/>
              </w:rPr>
              <w:t>”按钮：</w:t>
            </w:r>
            <w:r>
              <w:rPr>
                <w:rFonts w:hint="eastAsia"/>
              </w:rPr>
              <w:t>Delete</w:t>
            </w:r>
            <w:r w:rsidRPr="00F76BA4">
              <w:rPr>
                <w:rFonts w:hint="eastAsia"/>
              </w:rPr>
              <w:t>）</w:t>
            </w:r>
          </w:p>
        </w:tc>
      </w:tr>
    </w:tbl>
    <w:p w:rsidR="003F4435" w:rsidRPr="003F4435" w:rsidRDefault="003F4435" w:rsidP="003F4435">
      <w:pPr>
        <w:pStyle w:val="a0"/>
      </w:pPr>
    </w:p>
    <w:p w:rsidR="003F4435" w:rsidRDefault="00921FB1">
      <w:pPr>
        <w:pStyle w:val="4"/>
      </w:pPr>
      <w:r>
        <w:lastRenderedPageBreak/>
        <w:t>查看</w:t>
      </w:r>
      <w:r w:rsidR="003F4435">
        <w:t>批次信息</w:t>
      </w:r>
      <w:r w:rsidR="00323126" w:rsidRPr="00323126">
        <w:rPr>
          <w:rFonts w:hint="eastAsia"/>
        </w:rPr>
        <w:t>（</w:t>
      </w:r>
      <w:r w:rsidR="00E30F97">
        <w:rPr>
          <w:rFonts w:hint="eastAsia"/>
        </w:rPr>
        <w:t>Batch Information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3F4435" w:rsidRPr="00883F4B" w:rsidTr="00B246BD"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3F4435" w:rsidRPr="00883F4B" w:rsidRDefault="003F4435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49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3F4435" w:rsidRPr="00883F4B" w:rsidRDefault="003F4435" w:rsidP="00B246BD">
            <w:pPr>
              <w:rPr>
                <w:iCs/>
              </w:rPr>
            </w:pPr>
          </w:p>
        </w:tc>
      </w:tr>
      <w:tr w:rsidR="003F4435" w:rsidRPr="00883F4B" w:rsidTr="00B246BD"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3F4435" w:rsidRPr="00883F4B" w:rsidRDefault="003F4435" w:rsidP="00B246BD">
            <w:pPr>
              <w:rPr>
                <w:iCs/>
              </w:rPr>
            </w:pPr>
            <w:r>
              <w:rPr>
                <w:rFonts w:hint="eastAsia"/>
                <w:iCs/>
              </w:rPr>
              <w:t>查看批次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3F4435" w:rsidRPr="00883F4B" w:rsidRDefault="003F4435" w:rsidP="00B246B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3F4435" w:rsidRPr="00883F4B" w:rsidRDefault="003F4435" w:rsidP="00B246BD">
            <w:pPr>
              <w:rPr>
                <w:iCs/>
              </w:rPr>
            </w:pPr>
          </w:p>
        </w:tc>
      </w:tr>
      <w:tr w:rsidR="003F4435" w:rsidRPr="00883F4B" w:rsidTr="00B246B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3F4435" w:rsidRPr="00883F4B" w:rsidRDefault="003F4435" w:rsidP="00B246BD">
            <w:r>
              <w:rPr>
                <w:rFonts w:hint="eastAsia"/>
              </w:rPr>
              <w:t>查看</w:t>
            </w:r>
            <w:r>
              <w:t>每个方案的批次信息</w:t>
            </w:r>
          </w:p>
        </w:tc>
      </w:tr>
      <w:tr w:rsidR="003F4435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3F4435" w:rsidRPr="00A96CCC" w:rsidRDefault="003F4435" w:rsidP="0032779F">
            <w:pPr>
              <w:rPr>
                <w:iCs/>
              </w:rPr>
            </w:pPr>
            <w:r>
              <w:rPr>
                <w:rFonts w:hint="eastAsia"/>
                <w:iCs/>
              </w:rPr>
              <w:t>点击列表中的【查看批次信息】</w:t>
            </w:r>
            <w:r w:rsidR="00DF0F7A">
              <w:rPr>
                <w:rFonts w:hint="eastAsia"/>
                <w:iCs/>
              </w:rPr>
              <w:t>（</w:t>
            </w:r>
            <w:r w:rsidR="00DF0F7A">
              <w:rPr>
                <w:rFonts w:hint="eastAsia"/>
                <w:iCs/>
              </w:rPr>
              <w:t>Batch</w:t>
            </w:r>
            <w:r w:rsidR="00DF0F7A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弹出批次列表</w:t>
            </w:r>
          </w:p>
        </w:tc>
      </w:tr>
      <w:tr w:rsidR="003F4435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3F4435" w:rsidDel="00B32749" w:rsidRDefault="003F4435" w:rsidP="00B246BD">
            <w:pPr>
              <w:rPr>
                <w:del w:id="2125" w:author="Microsoft" w:date="2015-10-21T16:21:00Z"/>
              </w:rPr>
            </w:pPr>
            <w:del w:id="2126" w:author="Microsoft" w:date="2015-10-21T16:21:00Z">
              <w:r w:rsidDel="00B32749">
                <w:rPr>
                  <w:rFonts w:hint="eastAsia"/>
                </w:rPr>
                <w:delText>彩票批次</w:delText>
              </w:r>
              <w:r w:rsidDel="00B32749">
                <w:delText>信息列表：</w:delText>
              </w:r>
            </w:del>
          </w:p>
          <w:p w:rsidR="00921FB1" w:rsidRDefault="00921FB1" w:rsidP="003967F2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生产</w:t>
            </w:r>
            <w:r>
              <w:t>批次</w:t>
            </w:r>
            <w:r w:rsidR="001E1C3C" w:rsidRPr="001E1C3C">
              <w:rPr>
                <w:rFonts w:hint="eastAsia"/>
                <w:iCs/>
              </w:rPr>
              <w:t>（</w:t>
            </w:r>
            <w:r w:rsidR="00C20A8C">
              <w:rPr>
                <w:rFonts w:hint="eastAsia"/>
                <w:iCs/>
              </w:rPr>
              <w:t>Batch</w:t>
            </w:r>
            <w:r w:rsidR="001E1C3C" w:rsidRPr="001E1C3C">
              <w:rPr>
                <w:rFonts w:hint="eastAsia"/>
                <w:iCs/>
              </w:rPr>
              <w:t>）</w:t>
            </w:r>
            <w:r>
              <w:t>：</w:t>
            </w:r>
          </w:p>
          <w:p w:rsidR="003F4435" w:rsidRDefault="003F4435" w:rsidP="003967F2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方案</w:t>
            </w:r>
            <w:r>
              <w:t>代码</w:t>
            </w:r>
            <w:r w:rsidR="001E1C3C" w:rsidRPr="001E1C3C">
              <w:rPr>
                <w:rFonts w:hint="eastAsia"/>
                <w:iCs/>
              </w:rPr>
              <w:t>（</w:t>
            </w:r>
            <w:r w:rsidR="00C20A8C">
              <w:rPr>
                <w:rFonts w:hint="eastAsia"/>
                <w:iCs/>
              </w:rPr>
              <w:t>Plan</w:t>
            </w:r>
            <w:r w:rsidR="001E1C3C" w:rsidRPr="001E1C3C">
              <w:rPr>
                <w:rFonts w:hint="eastAsia"/>
                <w:iCs/>
              </w:rPr>
              <w:t>）</w:t>
            </w:r>
            <w:r>
              <w:t>：</w:t>
            </w:r>
          </w:p>
          <w:p w:rsidR="003F4435" w:rsidDel="000500CB" w:rsidRDefault="003F4435" w:rsidP="003967F2">
            <w:pPr>
              <w:pStyle w:val="a8"/>
              <w:numPr>
                <w:ilvl w:val="0"/>
                <w:numId w:val="19"/>
              </w:numPr>
              <w:ind w:firstLineChars="0"/>
              <w:rPr>
                <w:del w:id="2127" w:author="Microsoft" w:date="2015-09-17T13:37:00Z"/>
              </w:rPr>
            </w:pPr>
            <w:del w:id="2128" w:author="Microsoft" w:date="2015-09-17T13:37:00Z">
              <w:r w:rsidDel="000500CB">
                <w:rPr>
                  <w:rFonts w:hint="eastAsia"/>
                </w:rPr>
                <w:delText>彩票</w:delText>
              </w:r>
              <w:r w:rsidDel="000500CB">
                <w:delText>分类</w:delText>
              </w:r>
              <w:r w:rsidR="001E1C3C" w:rsidRPr="001E1C3C" w:rsidDel="000500CB">
                <w:rPr>
                  <w:rFonts w:hint="eastAsia"/>
                  <w:iCs/>
                </w:rPr>
                <w:delText>（</w:delText>
              </w:r>
              <w:r w:rsidR="00C20A8C" w:rsidDel="000500CB">
                <w:rPr>
                  <w:rFonts w:hint="eastAsia"/>
                  <w:iCs/>
                </w:rPr>
                <w:delText>Type of Lottery</w:delText>
              </w:r>
              <w:r w:rsidR="001E1C3C" w:rsidRPr="001E1C3C" w:rsidDel="000500CB">
                <w:rPr>
                  <w:rFonts w:hint="eastAsia"/>
                  <w:iCs/>
                </w:rPr>
                <w:delText>）</w:delText>
              </w:r>
              <w:r w:rsidDel="000500CB">
                <w:delText>：</w:delText>
              </w:r>
            </w:del>
          </w:p>
          <w:p w:rsidR="003F4435" w:rsidRDefault="003F4435" w:rsidP="003967F2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彩票</w:t>
            </w:r>
            <w:r>
              <w:t>名称</w:t>
            </w:r>
            <w:r w:rsidR="001E1C3C" w:rsidRPr="001E1C3C">
              <w:rPr>
                <w:rFonts w:hint="eastAsia"/>
                <w:iCs/>
              </w:rPr>
              <w:t>（</w:t>
            </w:r>
            <w:r w:rsidR="00C20A8C">
              <w:rPr>
                <w:rFonts w:hint="eastAsia"/>
                <w:iCs/>
              </w:rPr>
              <w:t>Name of Lottery</w:t>
            </w:r>
            <w:r w:rsidR="001E1C3C" w:rsidRPr="001E1C3C">
              <w:rPr>
                <w:rFonts w:hint="eastAsia"/>
                <w:iCs/>
              </w:rPr>
              <w:t>）</w:t>
            </w:r>
            <w:r>
              <w:t>：</w:t>
            </w:r>
          </w:p>
          <w:p w:rsidR="003F4435" w:rsidDel="000500CB" w:rsidRDefault="003F4435" w:rsidP="003967F2">
            <w:pPr>
              <w:pStyle w:val="a8"/>
              <w:numPr>
                <w:ilvl w:val="0"/>
                <w:numId w:val="19"/>
              </w:numPr>
              <w:ind w:firstLineChars="0"/>
              <w:rPr>
                <w:del w:id="2129" w:author="Microsoft" w:date="2015-09-17T13:37:00Z"/>
              </w:rPr>
            </w:pPr>
            <w:del w:id="2130" w:author="Microsoft" w:date="2015-09-17T13:37:00Z">
              <w:r w:rsidDel="000500CB">
                <w:rPr>
                  <w:rFonts w:hint="eastAsia"/>
                </w:rPr>
                <w:delText>每箱盒</w:delText>
              </w:r>
              <w:r w:rsidDel="000500CB">
                <w:delText>数</w:delText>
              </w:r>
              <w:r w:rsidR="001E1C3C" w:rsidRPr="001E1C3C" w:rsidDel="000500CB">
                <w:rPr>
                  <w:rFonts w:hint="eastAsia"/>
                  <w:iCs/>
                </w:rPr>
                <w:delText>（</w:delText>
              </w:r>
              <w:r w:rsidR="00C20A8C" w:rsidDel="000500CB">
                <w:rPr>
                  <w:rFonts w:hint="eastAsia"/>
                  <w:iCs/>
                </w:rPr>
                <w:delText>Boxes per Trunk</w:delText>
              </w:r>
              <w:r w:rsidR="001E1C3C" w:rsidRPr="001E1C3C" w:rsidDel="000500CB">
                <w:rPr>
                  <w:rFonts w:hint="eastAsia"/>
                  <w:iCs/>
                </w:rPr>
                <w:delText>）</w:delText>
              </w:r>
              <w:r w:rsidDel="000500CB">
                <w:delText>：</w:delText>
              </w:r>
            </w:del>
          </w:p>
          <w:p w:rsidR="003F4435" w:rsidDel="000500CB" w:rsidRDefault="003F4435" w:rsidP="003967F2">
            <w:pPr>
              <w:pStyle w:val="a8"/>
              <w:numPr>
                <w:ilvl w:val="0"/>
                <w:numId w:val="19"/>
              </w:numPr>
              <w:ind w:firstLineChars="0"/>
              <w:rPr>
                <w:del w:id="2131" w:author="Microsoft" w:date="2015-09-17T13:37:00Z"/>
              </w:rPr>
            </w:pPr>
            <w:del w:id="2132" w:author="Microsoft" w:date="2015-09-17T13:37:00Z">
              <w:r w:rsidDel="000500CB">
                <w:rPr>
                  <w:rFonts w:hint="eastAsia"/>
                </w:rPr>
                <w:delText>每组箱</w:delText>
              </w:r>
              <w:r w:rsidDel="000500CB">
                <w:delText>数</w:delText>
              </w:r>
              <w:r w:rsidR="001E1C3C" w:rsidRPr="001E1C3C" w:rsidDel="000500CB">
                <w:rPr>
                  <w:rFonts w:hint="eastAsia"/>
                  <w:iCs/>
                </w:rPr>
                <w:delText>（</w:delText>
              </w:r>
              <w:r w:rsidR="00C20A8C" w:rsidDel="000500CB">
                <w:rPr>
                  <w:rFonts w:hint="eastAsia"/>
                  <w:iCs/>
                </w:rPr>
                <w:delText>Trunks per Group</w:delText>
              </w:r>
              <w:r w:rsidR="001E1C3C" w:rsidRPr="001E1C3C" w:rsidDel="000500CB">
                <w:rPr>
                  <w:rFonts w:hint="eastAsia"/>
                  <w:iCs/>
                </w:rPr>
                <w:delText>）</w:delText>
              </w:r>
              <w:r w:rsidDel="000500CB">
                <w:delText>：</w:delText>
              </w:r>
            </w:del>
          </w:p>
          <w:p w:rsidR="003F4435" w:rsidDel="000500CB" w:rsidRDefault="003F4435" w:rsidP="003967F2">
            <w:pPr>
              <w:pStyle w:val="a8"/>
              <w:numPr>
                <w:ilvl w:val="0"/>
                <w:numId w:val="19"/>
              </w:numPr>
              <w:ind w:firstLineChars="0"/>
              <w:rPr>
                <w:del w:id="2133" w:author="Microsoft" w:date="2015-09-17T13:37:00Z"/>
              </w:rPr>
            </w:pPr>
            <w:del w:id="2134" w:author="Microsoft" w:date="2015-09-17T13:37:00Z">
              <w:r w:rsidDel="000500CB">
                <w:rPr>
                  <w:rFonts w:hint="eastAsia"/>
                </w:rPr>
                <w:delText>每箱</w:delText>
              </w:r>
              <w:r w:rsidDel="000500CB">
                <w:delText>本</w:delText>
              </w:r>
              <w:r w:rsidDel="000500CB">
                <w:rPr>
                  <w:rFonts w:hint="eastAsia"/>
                </w:rPr>
                <w:delText>数</w:delText>
              </w:r>
              <w:r w:rsidR="001E1C3C" w:rsidRPr="001E1C3C" w:rsidDel="000500CB">
                <w:rPr>
                  <w:rFonts w:hint="eastAsia"/>
                  <w:iCs/>
                </w:rPr>
                <w:delText>（</w:delText>
              </w:r>
              <w:r w:rsidR="00C20A8C" w:rsidDel="000500CB">
                <w:rPr>
                  <w:rFonts w:hint="eastAsia"/>
                  <w:iCs/>
                </w:rPr>
                <w:delText>Packs per Trunk</w:delText>
              </w:r>
              <w:r w:rsidR="001E1C3C" w:rsidRPr="001E1C3C" w:rsidDel="000500CB">
                <w:rPr>
                  <w:rFonts w:hint="eastAsia"/>
                  <w:iCs/>
                </w:rPr>
                <w:delText>）</w:delText>
              </w:r>
              <w:r w:rsidDel="000500CB">
                <w:delText>：</w:delText>
              </w:r>
            </w:del>
          </w:p>
          <w:p w:rsidR="003F4435" w:rsidDel="000500CB" w:rsidRDefault="003F4435" w:rsidP="003967F2">
            <w:pPr>
              <w:pStyle w:val="a8"/>
              <w:numPr>
                <w:ilvl w:val="0"/>
                <w:numId w:val="19"/>
              </w:numPr>
              <w:ind w:firstLineChars="0"/>
              <w:rPr>
                <w:del w:id="2135" w:author="Microsoft" w:date="2015-09-17T13:37:00Z"/>
              </w:rPr>
            </w:pPr>
            <w:del w:id="2136" w:author="Microsoft" w:date="2015-09-17T13:37:00Z">
              <w:r w:rsidDel="000500CB">
                <w:rPr>
                  <w:rFonts w:hint="eastAsia"/>
                </w:rPr>
                <w:delText>每本</w:delText>
              </w:r>
              <w:r w:rsidDel="000500CB">
                <w:delText>张数</w:delText>
              </w:r>
              <w:r w:rsidR="001E1C3C" w:rsidRPr="001E1C3C" w:rsidDel="000500CB">
                <w:rPr>
                  <w:rFonts w:hint="eastAsia"/>
                  <w:iCs/>
                </w:rPr>
                <w:delText>（</w:delText>
              </w:r>
              <w:r w:rsidR="00C20A8C" w:rsidDel="000500CB">
                <w:rPr>
                  <w:rFonts w:hint="eastAsia"/>
                  <w:iCs/>
                </w:rPr>
                <w:delText>Tickets per Pack</w:delText>
              </w:r>
              <w:r w:rsidR="001E1C3C" w:rsidRPr="001E1C3C" w:rsidDel="000500CB">
                <w:rPr>
                  <w:rFonts w:hint="eastAsia"/>
                  <w:iCs/>
                </w:rPr>
                <w:delText>）</w:delText>
              </w:r>
              <w:r w:rsidDel="000500CB">
                <w:delText>：</w:delText>
              </w:r>
            </w:del>
          </w:p>
          <w:p w:rsidR="000500CB" w:rsidRDefault="000500CB" w:rsidP="003967F2">
            <w:pPr>
              <w:pStyle w:val="a8"/>
              <w:numPr>
                <w:ilvl w:val="0"/>
                <w:numId w:val="19"/>
              </w:numPr>
              <w:ind w:firstLineChars="0"/>
              <w:rPr>
                <w:ins w:id="2137" w:author="Microsoft" w:date="2015-09-17T13:38:00Z"/>
              </w:rPr>
            </w:pPr>
            <w:ins w:id="2138" w:author="Microsoft" w:date="2015-09-17T13:38:00Z">
              <w:r>
                <w:rPr>
                  <w:rFonts w:hint="eastAsia"/>
                </w:rPr>
                <w:t>奖</w:t>
              </w:r>
              <w:r>
                <w:t>组数量：（）</w:t>
              </w:r>
            </w:ins>
          </w:p>
          <w:p w:rsidR="003F4435" w:rsidRDefault="003F4435" w:rsidP="003967F2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奖组张数（</w:t>
            </w:r>
            <w:r w:rsidR="00C20A8C">
              <w:rPr>
                <w:rFonts w:hint="eastAsia"/>
              </w:rPr>
              <w:t>千</w:t>
            </w:r>
            <w:r>
              <w:rPr>
                <w:rFonts w:hint="eastAsia"/>
              </w:rPr>
              <w:t>张</w:t>
            </w:r>
            <w:r>
              <w:t>）</w:t>
            </w:r>
            <w:r w:rsidR="001E1C3C" w:rsidRPr="001E1C3C">
              <w:rPr>
                <w:rFonts w:hint="eastAsia"/>
                <w:iCs/>
              </w:rPr>
              <w:t>（</w:t>
            </w:r>
            <w:r w:rsidR="00C20A8C">
              <w:rPr>
                <w:rFonts w:hint="eastAsia"/>
                <w:iCs/>
              </w:rPr>
              <w:t>Tickets per Group</w:t>
            </w:r>
            <w:r w:rsidR="001E1C3C" w:rsidRPr="001E1C3C">
              <w:rPr>
                <w:rFonts w:hint="eastAsia"/>
                <w:iCs/>
              </w:rPr>
              <w:t>）</w:t>
            </w:r>
            <w:r w:rsidR="00C20A8C">
              <w:rPr>
                <w:rFonts w:hint="eastAsia"/>
                <w:iCs/>
              </w:rPr>
              <w:t>（</w:t>
            </w:r>
            <w:r w:rsidR="00C20A8C">
              <w:rPr>
                <w:rFonts w:hint="eastAsia"/>
                <w:iCs/>
              </w:rPr>
              <w:t>thousand</w:t>
            </w:r>
            <w:r w:rsidR="00C20A8C">
              <w:rPr>
                <w:rFonts w:hint="eastAsia"/>
                <w:iCs/>
              </w:rPr>
              <w:t>）</w:t>
            </w:r>
            <w:r>
              <w:t>：</w:t>
            </w:r>
          </w:p>
          <w:p w:rsidR="003F4435" w:rsidDel="000500CB" w:rsidRDefault="003F4435" w:rsidP="003967F2">
            <w:pPr>
              <w:pStyle w:val="a8"/>
              <w:numPr>
                <w:ilvl w:val="0"/>
                <w:numId w:val="19"/>
              </w:numPr>
              <w:ind w:firstLineChars="0"/>
              <w:rPr>
                <w:del w:id="2139" w:author="Microsoft" w:date="2015-09-17T13:38:00Z"/>
              </w:rPr>
            </w:pPr>
            <w:del w:id="2140" w:author="Microsoft" w:date="2015-09-17T13:38:00Z">
              <w:r w:rsidDel="000500CB">
                <w:rPr>
                  <w:rFonts w:hint="eastAsia"/>
                </w:rPr>
                <w:delText>首</w:delText>
              </w:r>
              <w:r w:rsidDel="000500CB">
                <w:delText>分组号</w:delText>
              </w:r>
              <w:r w:rsidR="001E1C3C" w:rsidRPr="001E1C3C" w:rsidDel="000500CB">
                <w:rPr>
                  <w:rFonts w:hint="eastAsia"/>
                  <w:iCs/>
                </w:rPr>
                <w:delText>（</w:delText>
              </w:r>
              <w:r w:rsidR="002803DB" w:rsidDel="000500CB">
                <w:rPr>
                  <w:rFonts w:hint="eastAsia"/>
                  <w:iCs/>
                </w:rPr>
                <w:delText>Initial Group ID</w:delText>
              </w:r>
              <w:r w:rsidR="001E1C3C" w:rsidRPr="001E1C3C" w:rsidDel="000500CB">
                <w:rPr>
                  <w:rFonts w:hint="eastAsia"/>
                  <w:iCs/>
                </w:rPr>
                <w:delText>）</w:delText>
              </w:r>
              <w:r w:rsidDel="000500CB">
                <w:delText>：</w:delText>
              </w:r>
            </w:del>
          </w:p>
          <w:p w:rsidR="003F4435" w:rsidDel="000500CB" w:rsidRDefault="003F4435" w:rsidP="003967F2">
            <w:pPr>
              <w:pStyle w:val="a8"/>
              <w:numPr>
                <w:ilvl w:val="0"/>
                <w:numId w:val="19"/>
              </w:numPr>
              <w:ind w:firstLineChars="0"/>
              <w:rPr>
                <w:del w:id="2141" w:author="Microsoft" w:date="2015-09-17T13:38:00Z"/>
              </w:rPr>
            </w:pPr>
            <w:del w:id="2142" w:author="Microsoft" w:date="2015-09-17T13:38:00Z">
              <w:r w:rsidDel="000500CB">
                <w:rPr>
                  <w:rFonts w:hint="eastAsia"/>
                </w:rPr>
                <w:delText>生产</w:delText>
              </w:r>
              <w:r w:rsidDel="000500CB">
                <w:delText>厂家</w:delText>
              </w:r>
              <w:r w:rsidR="001E1C3C" w:rsidRPr="001E1C3C" w:rsidDel="000500CB">
                <w:rPr>
                  <w:rFonts w:hint="eastAsia"/>
                  <w:iCs/>
                </w:rPr>
                <w:delText>（</w:delText>
              </w:r>
              <w:r w:rsidR="00C20A8C" w:rsidDel="000500CB">
                <w:rPr>
                  <w:rFonts w:hint="eastAsia"/>
                  <w:iCs/>
                </w:rPr>
                <w:delText>Producer</w:delText>
              </w:r>
              <w:r w:rsidR="001E1C3C" w:rsidRPr="001E1C3C" w:rsidDel="000500CB">
                <w:rPr>
                  <w:rFonts w:hint="eastAsia"/>
                  <w:iCs/>
                </w:rPr>
                <w:delText>）</w:delText>
              </w:r>
              <w:r w:rsidDel="000500CB">
                <w:delText>：</w:delText>
              </w:r>
            </w:del>
          </w:p>
          <w:p w:rsidR="003F4435" w:rsidDel="000500CB" w:rsidRDefault="003F4435" w:rsidP="003967F2">
            <w:pPr>
              <w:pStyle w:val="a8"/>
              <w:numPr>
                <w:ilvl w:val="0"/>
                <w:numId w:val="19"/>
              </w:numPr>
              <w:ind w:firstLineChars="0"/>
              <w:rPr>
                <w:del w:id="2143" w:author="Microsoft" w:date="2015-09-17T13:38:00Z"/>
              </w:rPr>
            </w:pPr>
            <w:del w:id="2144" w:author="Microsoft" w:date="2015-09-17T13:38:00Z">
              <w:r w:rsidDel="000500CB">
                <w:rPr>
                  <w:rFonts w:hint="eastAsia"/>
                </w:rPr>
                <w:delText>单箱</w:delText>
              </w:r>
              <w:r w:rsidDel="000500CB">
                <w:delText>重量</w:delText>
              </w:r>
              <w:r w:rsidR="001E1C3C" w:rsidRPr="001E1C3C" w:rsidDel="000500CB">
                <w:rPr>
                  <w:rFonts w:hint="eastAsia"/>
                  <w:iCs/>
                </w:rPr>
                <w:delText>（</w:delText>
              </w:r>
              <w:r w:rsidR="00C20A8C" w:rsidDel="000500CB">
                <w:rPr>
                  <w:rFonts w:hint="eastAsia"/>
                  <w:iCs/>
                </w:rPr>
                <w:delText>Trunk Weight</w:delText>
              </w:r>
              <w:r w:rsidR="001E1C3C" w:rsidRPr="001E1C3C" w:rsidDel="000500CB">
                <w:rPr>
                  <w:rFonts w:hint="eastAsia"/>
                  <w:iCs/>
                </w:rPr>
                <w:delText>）</w:delText>
              </w:r>
              <w:r w:rsidDel="000500CB">
                <w:delText>：</w:delText>
              </w:r>
            </w:del>
          </w:p>
          <w:p w:rsidR="000500CB" w:rsidRDefault="000500CB" w:rsidP="003967F2">
            <w:pPr>
              <w:pStyle w:val="a8"/>
              <w:numPr>
                <w:ilvl w:val="0"/>
                <w:numId w:val="19"/>
              </w:numPr>
              <w:ind w:firstLineChars="0"/>
              <w:rPr>
                <w:ins w:id="2145" w:author="Microsoft" w:date="2015-09-17T13:39:00Z"/>
              </w:rPr>
            </w:pPr>
            <w:ins w:id="2146" w:author="Microsoft" w:date="2015-09-17T13:39:00Z">
              <w:r>
                <w:rPr>
                  <w:rFonts w:hint="eastAsia"/>
                </w:rPr>
                <w:t>批次总</w:t>
              </w:r>
              <w:r>
                <w:t>箱数：（）</w:t>
              </w:r>
            </w:ins>
          </w:p>
          <w:p w:rsidR="00BC5CF4" w:rsidRDefault="007160CC" w:rsidP="003967F2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批次</w:t>
            </w:r>
            <w:r>
              <w:t>张数</w:t>
            </w:r>
            <w:r w:rsidR="006A6548">
              <w:rPr>
                <w:rFonts w:hint="eastAsia"/>
              </w:rPr>
              <w:t>（</w:t>
            </w:r>
            <w:r w:rsidR="006A6548">
              <w:rPr>
                <w:rFonts w:hint="eastAsia"/>
              </w:rPr>
              <w:t>Batch Total</w:t>
            </w:r>
            <w:r w:rsidR="006A6548">
              <w:rPr>
                <w:rFonts w:hint="eastAsia"/>
              </w:rPr>
              <w:t>）</w:t>
            </w:r>
            <w:r w:rsidR="00BC5CF4">
              <w:t>：</w:t>
            </w:r>
          </w:p>
          <w:p w:rsidR="007160CC" w:rsidDel="000500CB" w:rsidRDefault="007160CC" w:rsidP="003967F2">
            <w:pPr>
              <w:pStyle w:val="a8"/>
              <w:numPr>
                <w:ilvl w:val="0"/>
                <w:numId w:val="19"/>
              </w:numPr>
              <w:ind w:firstLineChars="0"/>
              <w:rPr>
                <w:del w:id="2147" w:author="Microsoft" w:date="2015-09-17T13:38:00Z"/>
              </w:rPr>
            </w:pPr>
            <w:del w:id="2148" w:author="Microsoft" w:date="2015-09-17T13:38:00Z">
              <w:r w:rsidDel="000500CB">
                <w:rPr>
                  <w:rFonts w:hint="eastAsia"/>
                </w:rPr>
                <w:delText>批次</w:delText>
              </w:r>
              <w:r w:rsidDel="000500CB">
                <w:delText>首</w:delText>
              </w:r>
              <w:r w:rsidDel="000500CB">
                <w:rPr>
                  <w:rFonts w:hint="eastAsia"/>
                </w:rPr>
                <w:delText>箱</w:delText>
              </w:r>
              <w:r w:rsidDel="000500CB">
                <w:delText>编号</w:delText>
              </w:r>
              <w:r w:rsidR="006A6548" w:rsidDel="000500CB">
                <w:rPr>
                  <w:rFonts w:hint="eastAsia"/>
                </w:rPr>
                <w:delText>（</w:delText>
              </w:r>
              <w:r w:rsidR="006A6548" w:rsidDel="000500CB">
                <w:rPr>
                  <w:rFonts w:hint="eastAsia"/>
                </w:rPr>
                <w:delText>Inital Trunk ID</w:delText>
              </w:r>
              <w:r w:rsidR="006A6548" w:rsidDel="000500CB">
                <w:rPr>
                  <w:rFonts w:hint="eastAsia"/>
                </w:rPr>
                <w:delText>）</w:delText>
              </w:r>
              <w:r w:rsidDel="000500CB">
                <w:delText>：</w:delText>
              </w:r>
            </w:del>
          </w:p>
          <w:p w:rsidR="003F4435" w:rsidRDefault="009D0964" w:rsidP="003967F2">
            <w:pPr>
              <w:pStyle w:val="a8"/>
              <w:numPr>
                <w:ilvl w:val="0"/>
                <w:numId w:val="19"/>
              </w:numPr>
              <w:ind w:firstLineChars="0"/>
              <w:rPr>
                <w:ins w:id="2149" w:author="Microsoft" w:date="2015-10-21T16:21:00Z"/>
              </w:rPr>
            </w:pPr>
            <w:r>
              <w:rPr>
                <w:rFonts w:hint="eastAsia"/>
              </w:rPr>
              <w:t>状态</w:t>
            </w:r>
            <w:r w:rsidR="001E1C3C" w:rsidRPr="001E1C3C">
              <w:rPr>
                <w:rFonts w:hint="eastAsia"/>
                <w:iCs/>
              </w:rPr>
              <w:t>（</w:t>
            </w:r>
            <w:r w:rsidR="00C20A8C">
              <w:rPr>
                <w:rFonts w:hint="eastAsia"/>
                <w:iCs/>
              </w:rPr>
              <w:t>Status</w:t>
            </w:r>
            <w:r w:rsidR="001E1C3C" w:rsidRPr="001E1C3C">
              <w:rPr>
                <w:rFonts w:hint="eastAsia"/>
                <w:iCs/>
              </w:rPr>
              <w:t>）</w:t>
            </w:r>
            <w:r>
              <w:t>：在售</w:t>
            </w:r>
            <w:r w:rsidR="00C20A8C">
              <w:rPr>
                <w:rFonts w:hint="eastAsia"/>
              </w:rPr>
              <w:t>（</w:t>
            </w:r>
            <w:r w:rsidR="00C20A8C">
              <w:rPr>
                <w:rFonts w:hint="eastAsia"/>
              </w:rPr>
              <w:t>Selling</w:t>
            </w:r>
            <w:r w:rsidR="00C20A8C">
              <w:rPr>
                <w:rFonts w:hint="eastAsia"/>
              </w:rPr>
              <w:t>）</w:t>
            </w:r>
            <w:r>
              <w:t>，暂停</w:t>
            </w:r>
            <w:r w:rsidR="00C20A8C">
              <w:rPr>
                <w:rFonts w:hint="eastAsia"/>
              </w:rPr>
              <w:t>（</w:t>
            </w:r>
            <w:r w:rsidR="00C20A8C">
              <w:rPr>
                <w:rFonts w:hint="eastAsia"/>
              </w:rPr>
              <w:t>Paused</w:t>
            </w:r>
            <w:r w:rsidR="00C20A8C">
              <w:rPr>
                <w:rFonts w:hint="eastAsia"/>
              </w:rPr>
              <w:t>）</w:t>
            </w:r>
            <w:r>
              <w:t>，退市</w:t>
            </w:r>
            <w:r w:rsidR="00C20A8C">
              <w:rPr>
                <w:rFonts w:hint="eastAsia"/>
              </w:rPr>
              <w:t>（</w:t>
            </w:r>
            <w:r w:rsidR="00C20A8C">
              <w:rPr>
                <w:rFonts w:hint="eastAsia"/>
              </w:rPr>
              <w:t>Withdrawn</w:t>
            </w:r>
            <w:r w:rsidR="00C20A8C">
              <w:rPr>
                <w:rFonts w:hint="eastAsia"/>
              </w:rPr>
              <w:t>）</w:t>
            </w:r>
          </w:p>
          <w:p w:rsidR="00B32749" w:rsidRDefault="00B32749" w:rsidP="00B32749">
            <w:pPr>
              <w:rPr>
                <w:ins w:id="2150" w:author="Microsoft" w:date="2015-10-21T16:23:00Z"/>
              </w:rPr>
            </w:pPr>
            <w:ins w:id="2151" w:author="Microsoft" w:date="2015-10-21T16:21:00Z">
              <w:r>
                <w:rPr>
                  <w:rFonts w:hint="eastAsia"/>
                </w:rPr>
                <w:t>批次奖级</w:t>
              </w:r>
              <w:r>
                <w:t>列表：</w:t>
              </w:r>
            </w:ins>
          </w:p>
          <w:p w:rsidR="00B32749" w:rsidRDefault="00B32749">
            <w:pPr>
              <w:pStyle w:val="a8"/>
              <w:numPr>
                <w:ilvl w:val="0"/>
                <w:numId w:val="70"/>
              </w:numPr>
              <w:ind w:firstLineChars="0"/>
              <w:rPr>
                <w:ins w:id="2152" w:author="Microsoft" w:date="2015-10-21T16:23:00Z"/>
              </w:rPr>
              <w:pPrChange w:id="2153" w:author="Microsoft" w:date="2015-10-21T16:31:00Z">
                <w:pPr/>
              </w:pPrChange>
            </w:pPr>
            <w:ins w:id="2154" w:author="Microsoft" w:date="2015-10-21T16:23:00Z">
              <w:r>
                <w:rPr>
                  <w:rFonts w:hint="eastAsia"/>
                </w:rPr>
                <w:t>奖级</w:t>
              </w:r>
              <w:r>
                <w:t>编号：</w:t>
              </w:r>
            </w:ins>
          </w:p>
          <w:p w:rsidR="00B32749" w:rsidRDefault="00B32749">
            <w:pPr>
              <w:pStyle w:val="a8"/>
              <w:numPr>
                <w:ilvl w:val="0"/>
                <w:numId w:val="70"/>
              </w:numPr>
              <w:ind w:firstLineChars="0"/>
              <w:rPr>
                <w:ins w:id="2155" w:author="Microsoft" w:date="2015-10-21T16:23:00Z"/>
              </w:rPr>
              <w:pPrChange w:id="2156" w:author="Microsoft" w:date="2015-10-21T16:31:00Z">
                <w:pPr/>
              </w:pPrChange>
            </w:pPr>
            <w:ins w:id="2157" w:author="Microsoft" w:date="2015-10-21T16:23:00Z">
              <w:r>
                <w:rPr>
                  <w:rFonts w:hint="eastAsia"/>
                </w:rPr>
                <w:t>数量</w:t>
              </w:r>
              <w:r>
                <w:t>：</w:t>
              </w:r>
            </w:ins>
          </w:p>
          <w:p w:rsidR="00B32749" w:rsidRPr="00883F4B" w:rsidRDefault="00B32749">
            <w:pPr>
              <w:pStyle w:val="a8"/>
              <w:numPr>
                <w:ilvl w:val="0"/>
                <w:numId w:val="70"/>
              </w:numPr>
              <w:ind w:firstLineChars="0"/>
              <w:pPrChange w:id="2158" w:author="Microsoft" w:date="2015-10-21T16:31:00Z">
                <w:pPr>
                  <w:pStyle w:val="a8"/>
                  <w:numPr>
                    <w:numId w:val="19"/>
                  </w:numPr>
                  <w:ind w:left="420" w:firstLineChars="0" w:hanging="420"/>
                </w:pPr>
              </w:pPrChange>
            </w:pPr>
            <w:ins w:id="2159" w:author="Microsoft" w:date="2015-10-21T16:23:00Z">
              <w:r>
                <w:t>金额：</w:t>
              </w:r>
            </w:ins>
          </w:p>
        </w:tc>
      </w:tr>
      <w:tr w:rsidR="003F4435" w:rsidRPr="00883F4B" w:rsidTr="00B246BD"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3F4435" w:rsidRPr="00FE4DC0" w:rsidRDefault="003F4435" w:rsidP="00B246B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3F4435" w:rsidRPr="00883F4B" w:rsidTr="00B246BD"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3F4435" w:rsidRPr="00883F4B" w:rsidRDefault="003F4435" w:rsidP="00B246B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3F4435" w:rsidRPr="00883F4B" w:rsidTr="00B246BD">
        <w:tc>
          <w:tcPr>
            <w:tcW w:w="1384" w:type="dxa"/>
            <w:shd w:val="clear" w:color="auto" w:fill="D9D9D9"/>
            <w:vAlign w:val="center"/>
          </w:tcPr>
          <w:p w:rsidR="003F4435" w:rsidRPr="00883F4B" w:rsidRDefault="003F4435" w:rsidP="00B246B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3F4435" w:rsidRDefault="00E943F6" w:rsidP="00B246BD">
            <w:r>
              <w:rPr>
                <w:rFonts w:hint="eastAsia"/>
              </w:rPr>
              <w:t>批次</w:t>
            </w:r>
            <w:r>
              <w:t>信息</w:t>
            </w:r>
            <w:r>
              <w:rPr>
                <w:rFonts w:hint="eastAsia"/>
              </w:rPr>
              <w:t>列表</w:t>
            </w:r>
            <w:r w:rsidR="00944530">
              <w:rPr>
                <w:rFonts w:hint="eastAsia"/>
              </w:rPr>
              <w:t>（</w:t>
            </w:r>
            <w:r w:rsidR="00944530">
              <w:rPr>
                <w:rFonts w:hint="eastAsia"/>
              </w:rPr>
              <w:t>List of Batches</w:t>
            </w:r>
            <w:r w:rsidR="006749E3">
              <w:rPr>
                <w:rFonts w:hint="eastAsia"/>
              </w:rPr>
              <w:t xml:space="preserve"> of a Plan</w:t>
            </w:r>
            <w:r w:rsidR="00944530">
              <w:rPr>
                <w:rFonts w:hint="eastAsia"/>
              </w:rPr>
              <w:t>）</w:t>
            </w:r>
            <w:r>
              <w:t>中可对批次进行管理：</w:t>
            </w:r>
            <w:r w:rsidR="00A839C9">
              <w:rPr>
                <w:rFonts w:hint="eastAsia"/>
              </w:rPr>
              <w:t>【暂停</w:t>
            </w:r>
            <w:r w:rsidR="00A839C9">
              <w:t>】</w:t>
            </w:r>
            <w:r w:rsidR="00944530">
              <w:rPr>
                <w:rFonts w:hint="eastAsia"/>
              </w:rPr>
              <w:t>（</w:t>
            </w:r>
            <w:r w:rsidR="00944530">
              <w:rPr>
                <w:rFonts w:hint="eastAsia"/>
              </w:rPr>
              <w:t>Pause</w:t>
            </w:r>
            <w:r w:rsidR="00944530">
              <w:rPr>
                <w:rFonts w:hint="eastAsia"/>
              </w:rPr>
              <w:t>）</w:t>
            </w:r>
            <w:r w:rsidR="00A839C9">
              <w:rPr>
                <w:rFonts w:hint="eastAsia"/>
              </w:rPr>
              <w:t>按钮</w:t>
            </w:r>
          </w:p>
          <w:p w:rsidR="00E943F6" w:rsidRDefault="00A839C9" w:rsidP="003967F2">
            <w:pPr>
              <w:pStyle w:val="a8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默认</w:t>
            </w:r>
            <w:r>
              <w:t>导入</w:t>
            </w:r>
            <w:r>
              <w:rPr>
                <w:rFonts w:hint="eastAsia"/>
              </w:rPr>
              <w:t>的</w:t>
            </w:r>
            <w:r>
              <w:t>批次均为</w:t>
            </w:r>
            <w:r>
              <w:rPr>
                <w:rFonts w:hint="eastAsia"/>
              </w:rPr>
              <w:t>在售，</w:t>
            </w:r>
            <w:r>
              <w:t>手动可</w:t>
            </w:r>
            <w:r>
              <w:rPr>
                <w:rFonts w:hint="eastAsia"/>
              </w:rPr>
              <w:t>改为暂停</w:t>
            </w:r>
            <w:r>
              <w:t>状态；</w:t>
            </w:r>
          </w:p>
          <w:p w:rsidR="004C21AC" w:rsidRDefault="004C21AC" w:rsidP="003967F2">
            <w:pPr>
              <w:pStyle w:val="a8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暂停状态</w:t>
            </w:r>
            <w:r>
              <w:t>下的批次</w:t>
            </w:r>
            <w:r>
              <w:rPr>
                <w:rFonts w:hint="eastAsia"/>
              </w:rPr>
              <w:t>不</w:t>
            </w:r>
            <w:r>
              <w:t>可进行</w:t>
            </w:r>
            <w:r w:rsidR="009016F5">
              <w:rPr>
                <w:rFonts w:hint="eastAsia"/>
              </w:rPr>
              <w:t>出库</w:t>
            </w:r>
            <w:r w:rsidR="009016F5">
              <w:t>和</w:t>
            </w:r>
            <w:r>
              <w:t>兑奖；</w:t>
            </w:r>
          </w:p>
          <w:p w:rsidR="0032779F" w:rsidRPr="00883F4B" w:rsidRDefault="00A839C9" w:rsidP="003967F2">
            <w:pPr>
              <w:pStyle w:val="a8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当该</w:t>
            </w:r>
            <w:r>
              <w:t>批次进行终结</w:t>
            </w:r>
            <w:r>
              <w:rPr>
                <w:rFonts w:hint="eastAsia"/>
              </w:rPr>
              <w:t>后</w:t>
            </w:r>
            <w:r>
              <w:t>，批次信息列表中</w:t>
            </w:r>
            <w:r>
              <w:rPr>
                <w:rFonts w:hint="eastAsia"/>
              </w:rPr>
              <w:t>显示</w:t>
            </w:r>
            <w:r>
              <w:t>状态为</w:t>
            </w:r>
            <w:r>
              <w:t>“</w:t>
            </w:r>
            <w:r>
              <w:rPr>
                <w:rFonts w:hint="eastAsia"/>
              </w:rPr>
              <w:t>退市</w:t>
            </w:r>
            <w:r>
              <w:t>”</w:t>
            </w:r>
          </w:p>
        </w:tc>
      </w:tr>
    </w:tbl>
    <w:p w:rsidR="003F4435" w:rsidRPr="003F4435" w:rsidRDefault="003F4435" w:rsidP="003F4435">
      <w:pPr>
        <w:pStyle w:val="a0"/>
      </w:pPr>
    </w:p>
    <w:p w:rsidR="00711B0D" w:rsidRDefault="009F767F">
      <w:pPr>
        <w:pStyle w:val="4"/>
      </w:pPr>
      <w:r>
        <w:rPr>
          <w:rFonts w:hint="eastAsia"/>
        </w:rPr>
        <w:t>导入</w:t>
      </w:r>
      <w:r w:rsidR="00711B0D">
        <w:t>批次</w:t>
      </w:r>
      <w:r>
        <w:t>数据</w:t>
      </w:r>
      <w:r w:rsidR="00323126" w:rsidRPr="00323126">
        <w:rPr>
          <w:rFonts w:hint="eastAsia"/>
        </w:rPr>
        <w:t>（</w:t>
      </w:r>
      <w:r w:rsidR="00E30F97">
        <w:rPr>
          <w:rFonts w:hint="eastAsia"/>
        </w:rPr>
        <w:t>Import Batch Data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11B0D" w:rsidRPr="00883F4B" w:rsidRDefault="00711B0D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50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11B0D" w:rsidRPr="00883F4B" w:rsidRDefault="00C66FAD" w:rsidP="00711B0D">
            <w:pPr>
              <w:rPr>
                <w:iCs/>
              </w:rPr>
            </w:pPr>
            <w:r>
              <w:rPr>
                <w:rFonts w:hint="eastAsia"/>
                <w:iCs/>
              </w:rPr>
              <w:t>添加</w:t>
            </w:r>
            <w:r>
              <w:rPr>
                <w:iCs/>
              </w:rPr>
              <w:t>批次信息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</w:p>
        </w:tc>
      </w:tr>
      <w:tr w:rsidR="00711B0D" w:rsidRPr="00883F4B" w:rsidTr="00711B0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C66FAD" w:rsidP="00711B0D">
            <w:r>
              <w:rPr>
                <w:rFonts w:hint="eastAsia"/>
              </w:rPr>
              <w:t>每当</w:t>
            </w:r>
            <w:r>
              <w:t>一个方案有新的批次到货时，要在</w:t>
            </w:r>
            <w:r>
              <w:rPr>
                <w:rFonts w:hint="eastAsia"/>
              </w:rPr>
              <w:t>仓库</w:t>
            </w:r>
            <w:r>
              <w:t>管理中</w:t>
            </w:r>
            <w:r w:rsidR="009439A8">
              <w:rPr>
                <w:rFonts w:hint="eastAsia"/>
              </w:rPr>
              <w:t>导入</w:t>
            </w:r>
            <w:r w:rsidR="009F767F">
              <w:rPr>
                <w:rFonts w:hint="eastAsia"/>
              </w:rPr>
              <w:t>三个</w:t>
            </w:r>
            <w:r w:rsidR="009439A8">
              <w:t>批次</w:t>
            </w:r>
            <w:r w:rsidR="009F767F">
              <w:t>数据文件</w:t>
            </w:r>
            <w:r w:rsidR="009439A8">
              <w:t>。</w:t>
            </w:r>
          </w:p>
        </w:tc>
      </w:tr>
      <w:tr w:rsidR="00711B0D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lastRenderedPageBreak/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2E6960" w:rsidRDefault="00D6679A" w:rsidP="0030057F">
            <w:r>
              <w:t>方案</w:t>
            </w:r>
            <w:r w:rsidR="008A5618">
              <w:rPr>
                <w:rFonts w:hint="eastAsia"/>
              </w:rPr>
              <w:t>代码</w:t>
            </w:r>
            <w:r w:rsidR="00443A85">
              <w:rPr>
                <w:rFonts w:hint="eastAsia"/>
              </w:rPr>
              <w:t>：</w:t>
            </w:r>
            <w:r w:rsidR="009016F5">
              <w:rPr>
                <w:rFonts w:hint="eastAsia"/>
              </w:rPr>
              <w:t>下来</w:t>
            </w:r>
            <w:r w:rsidR="009016F5">
              <w:t>列表选择一个方案</w:t>
            </w:r>
            <w:r w:rsidR="00220F46">
              <w:rPr>
                <w:rFonts w:hint="eastAsia"/>
              </w:rPr>
              <w:t>；</w:t>
            </w:r>
            <w:r w:rsidR="00220F46">
              <w:t>必选项；</w:t>
            </w:r>
          </w:p>
          <w:p w:rsidR="00443A85" w:rsidRDefault="00443A85" w:rsidP="0030057F">
            <w:r>
              <w:t>方案批次</w:t>
            </w:r>
            <w:r>
              <w:rPr>
                <w:rFonts w:hint="eastAsia"/>
              </w:rPr>
              <w:t>：</w:t>
            </w:r>
            <w:r w:rsidR="009016F5">
              <w:rPr>
                <w:rFonts w:hint="eastAsia"/>
              </w:rPr>
              <w:t>输入</w:t>
            </w:r>
            <w:r w:rsidR="009016F5">
              <w:t>要导入的批次号</w:t>
            </w:r>
            <w:r w:rsidR="009016F5">
              <w:rPr>
                <w:rFonts w:hint="eastAsia"/>
              </w:rPr>
              <w:t>；</w:t>
            </w:r>
            <w:r w:rsidR="00220F46">
              <w:rPr>
                <w:rFonts w:hint="eastAsia"/>
              </w:rPr>
              <w:t>必填项</w:t>
            </w:r>
            <w:r w:rsidR="00220F46">
              <w:t>；</w:t>
            </w:r>
          </w:p>
          <w:p w:rsidR="004E5408" w:rsidRDefault="004E5408" w:rsidP="0030057F">
            <w:r>
              <w:rPr>
                <w:rFonts w:hint="eastAsia"/>
              </w:rPr>
              <w:t>系统</w:t>
            </w:r>
            <w:r>
              <w:t>自动匹配文件进行上传；</w:t>
            </w:r>
          </w:p>
          <w:p w:rsidR="009F767F" w:rsidDel="0067560B" w:rsidRDefault="0067560B" w:rsidP="0030057F">
            <w:pPr>
              <w:rPr>
                <w:del w:id="2160" w:author="Microsoft" w:date="2015-10-21T16:37:00Z"/>
              </w:rPr>
            </w:pPr>
            <w:ins w:id="2161" w:author="Microsoft" w:date="2015-10-21T16:37:00Z">
              <w:r>
                <w:rPr>
                  <w:rFonts w:hint="eastAsia"/>
                </w:rPr>
                <w:t>系统判断</w:t>
              </w:r>
              <w:r>
                <w:t>上传的数据是否</w:t>
              </w:r>
            </w:ins>
            <w:ins w:id="2162" w:author="Microsoft" w:date="2015-10-21T16:38:00Z">
              <w:r>
                <w:rPr>
                  <w:rFonts w:hint="eastAsia"/>
                </w:rPr>
                <w:t>完成</w:t>
              </w:r>
              <w:r>
                <w:t>，如果</w:t>
              </w:r>
              <w:r>
                <w:rPr>
                  <w:rFonts w:hint="eastAsia"/>
                </w:rPr>
                <w:t>上传中断</w:t>
              </w:r>
              <w:r>
                <w:t>，</w:t>
              </w:r>
              <w:r>
                <w:rPr>
                  <w:rFonts w:hint="eastAsia"/>
                </w:rPr>
                <w:t>批次</w:t>
              </w:r>
              <w:r>
                <w:t>数据导入不成功！</w:t>
              </w:r>
            </w:ins>
            <w:del w:id="2163" w:author="Microsoft" w:date="2015-10-21T16:37:00Z">
              <w:r w:rsidR="009F767F" w:rsidDel="0067560B">
                <w:rPr>
                  <w:rFonts w:hint="eastAsia"/>
                </w:rPr>
                <w:delText>奖符构成表</w:delText>
              </w:r>
              <w:r w:rsidR="00FC5562" w:rsidDel="0067560B">
                <w:rPr>
                  <w:rFonts w:hint="eastAsia"/>
                </w:rPr>
                <w:delText>：</w:delText>
              </w:r>
              <w:r w:rsidR="008E4790" w:rsidDel="0067560B">
                <w:rPr>
                  <w:rFonts w:hint="eastAsia"/>
                </w:rPr>
                <w:delText>导入结果显示</w:delText>
              </w:r>
            </w:del>
          </w:p>
          <w:p w:rsidR="008E4790" w:rsidDel="0067560B" w:rsidRDefault="008E4790" w:rsidP="003967F2">
            <w:pPr>
              <w:pStyle w:val="a8"/>
              <w:numPr>
                <w:ilvl w:val="0"/>
                <w:numId w:val="27"/>
              </w:numPr>
              <w:ind w:firstLineChars="0"/>
              <w:rPr>
                <w:del w:id="2164" w:author="Microsoft" w:date="2015-10-21T16:37:00Z"/>
              </w:rPr>
            </w:pPr>
            <w:del w:id="2165" w:author="Microsoft" w:date="2015-10-21T16:37:00Z">
              <w:r w:rsidDel="0067560B">
                <w:rPr>
                  <w:rFonts w:hint="eastAsia"/>
                </w:rPr>
                <w:delText>编号</w:delText>
              </w:r>
              <w:r w:rsidR="001E1C3C" w:rsidRPr="001E1C3C" w:rsidDel="0067560B">
                <w:rPr>
                  <w:rFonts w:hint="eastAsia"/>
                  <w:iCs/>
                </w:rPr>
                <w:delText>（</w:delText>
              </w:r>
              <w:r w:rsidR="00BE4E15" w:rsidDel="0067560B">
                <w:rPr>
                  <w:rFonts w:hint="eastAsia"/>
                  <w:iCs/>
                </w:rPr>
                <w:delText>Prize Code</w:delText>
              </w:r>
              <w:r w:rsidR="001E1C3C" w:rsidRPr="001E1C3C" w:rsidDel="0067560B">
                <w:rPr>
                  <w:rFonts w:hint="eastAsia"/>
                  <w:iCs/>
                </w:rPr>
                <w:delText>）</w:delText>
              </w:r>
              <w:r w:rsidR="001E1C3C" w:rsidDel="0067560B">
                <w:rPr>
                  <w:rFonts w:hint="eastAsia"/>
                </w:rPr>
                <w:delText>：</w:delText>
              </w:r>
            </w:del>
          </w:p>
          <w:p w:rsidR="008E4790" w:rsidDel="0067560B" w:rsidRDefault="008E4790" w:rsidP="003967F2">
            <w:pPr>
              <w:pStyle w:val="a8"/>
              <w:numPr>
                <w:ilvl w:val="0"/>
                <w:numId w:val="27"/>
              </w:numPr>
              <w:ind w:firstLineChars="0"/>
              <w:rPr>
                <w:del w:id="2166" w:author="Microsoft" w:date="2015-10-21T16:37:00Z"/>
              </w:rPr>
            </w:pPr>
            <w:del w:id="2167" w:author="Microsoft" w:date="2015-10-21T16:37:00Z">
              <w:r w:rsidDel="0067560B">
                <w:rPr>
                  <w:rFonts w:hint="eastAsia"/>
                </w:rPr>
                <w:delText>快速识别码</w:delText>
              </w:r>
              <w:r w:rsidR="001E1C3C" w:rsidRPr="001E1C3C" w:rsidDel="0067560B">
                <w:rPr>
                  <w:rFonts w:hint="eastAsia"/>
                  <w:iCs/>
                </w:rPr>
                <w:delText>（</w:delText>
              </w:r>
              <w:r w:rsidR="00BE4E15" w:rsidDel="0067560B">
                <w:rPr>
                  <w:rFonts w:hint="eastAsia"/>
                  <w:iCs/>
                </w:rPr>
                <w:delText>RIC</w:delText>
              </w:r>
              <w:r w:rsidR="001E1C3C" w:rsidRPr="001E1C3C" w:rsidDel="0067560B">
                <w:rPr>
                  <w:rFonts w:hint="eastAsia"/>
                  <w:iCs/>
                </w:rPr>
                <w:delText>）</w:delText>
              </w:r>
              <w:r w:rsidR="001E1C3C" w:rsidDel="0067560B">
                <w:rPr>
                  <w:rFonts w:hint="eastAsia"/>
                </w:rPr>
                <w:delText>：</w:delText>
              </w:r>
            </w:del>
          </w:p>
          <w:p w:rsidR="002E6960" w:rsidDel="0067560B" w:rsidRDefault="002E6960" w:rsidP="003967F2">
            <w:pPr>
              <w:pStyle w:val="a8"/>
              <w:numPr>
                <w:ilvl w:val="0"/>
                <w:numId w:val="27"/>
              </w:numPr>
              <w:ind w:firstLineChars="0"/>
              <w:rPr>
                <w:del w:id="2168" w:author="Microsoft" w:date="2015-10-21T16:37:00Z"/>
              </w:rPr>
            </w:pPr>
            <w:del w:id="2169" w:author="Microsoft" w:date="2015-10-21T16:37:00Z">
              <w:r w:rsidDel="0067560B">
                <w:rPr>
                  <w:rFonts w:hint="eastAsia"/>
                </w:rPr>
                <w:delText>金额</w:delText>
              </w:r>
              <w:r w:rsidR="001E1C3C" w:rsidRPr="001E1C3C" w:rsidDel="0067560B">
                <w:rPr>
                  <w:rFonts w:hint="eastAsia"/>
                  <w:iCs/>
                </w:rPr>
                <w:delText>（</w:delText>
              </w:r>
              <w:r w:rsidR="00BE4E15" w:rsidDel="0067560B">
                <w:rPr>
                  <w:rFonts w:hint="eastAsia"/>
                  <w:iCs/>
                </w:rPr>
                <w:delText>Value</w:delText>
              </w:r>
              <w:r w:rsidR="001E1C3C" w:rsidRPr="001E1C3C" w:rsidDel="0067560B">
                <w:rPr>
                  <w:rFonts w:hint="eastAsia"/>
                  <w:iCs/>
                </w:rPr>
                <w:delText>）</w:delText>
              </w:r>
              <w:r w:rsidR="001E1C3C" w:rsidDel="0067560B">
                <w:rPr>
                  <w:rFonts w:hint="eastAsia"/>
                </w:rPr>
                <w:delText>：</w:delText>
              </w:r>
            </w:del>
          </w:p>
          <w:p w:rsidR="00FC5562" w:rsidDel="0067560B" w:rsidRDefault="008E4790" w:rsidP="003967F2">
            <w:pPr>
              <w:pStyle w:val="a8"/>
              <w:numPr>
                <w:ilvl w:val="0"/>
                <w:numId w:val="27"/>
              </w:numPr>
              <w:ind w:firstLineChars="0"/>
              <w:rPr>
                <w:del w:id="2170" w:author="Microsoft" w:date="2015-10-21T16:37:00Z"/>
              </w:rPr>
            </w:pPr>
            <w:del w:id="2171" w:author="Microsoft" w:date="2015-10-21T16:37:00Z">
              <w:r w:rsidDel="0067560B">
                <w:rPr>
                  <w:rFonts w:hint="eastAsia"/>
                </w:rPr>
                <w:delText>数量</w:delText>
              </w:r>
              <w:r w:rsidR="001E1C3C" w:rsidRPr="001E1C3C" w:rsidDel="0067560B">
                <w:rPr>
                  <w:rFonts w:hint="eastAsia"/>
                  <w:iCs/>
                </w:rPr>
                <w:delText>（</w:delText>
              </w:r>
              <w:r w:rsidR="00BE4E15" w:rsidDel="0067560B">
                <w:rPr>
                  <w:rFonts w:hint="eastAsia"/>
                  <w:iCs/>
                </w:rPr>
                <w:delText>Quantity</w:delText>
              </w:r>
              <w:r w:rsidR="001E1C3C" w:rsidRPr="001E1C3C" w:rsidDel="0067560B">
                <w:rPr>
                  <w:rFonts w:hint="eastAsia"/>
                  <w:iCs/>
                </w:rPr>
                <w:delText>）</w:delText>
              </w:r>
              <w:r w:rsidR="001E1C3C" w:rsidDel="0067560B">
                <w:rPr>
                  <w:rFonts w:hint="eastAsia"/>
                </w:rPr>
                <w:delText>：</w:delText>
              </w:r>
            </w:del>
          </w:p>
          <w:p w:rsidR="0030057F" w:rsidDel="0067560B" w:rsidRDefault="0030057F" w:rsidP="0030057F">
            <w:pPr>
              <w:rPr>
                <w:del w:id="2172" w:author="Microsoft" w:date="2015-10-21T16:37:00Z"/>
              </w:rPr>
            </w:pPr>
            <w:del w:id="2173" w:author="Microsoft" w:date="2015-10-21T16:37:00Z">
              <w:r w:rsidDel="0067560B">
                <w:rPr>
                  <w:rFonts w:hint="eastAsia"/>
                </w:rPr>
                <w:delText>彩票批次</w:delText>
              </w:r>
              <w:r w:rsidR="009439A8" w:rsidDel="0067560B">
                <w:delText>信息</w:delText>
              </w:r>
              <w:r w:rsidR="008E4790" w:rsidDel="0067560B">
                <w:rPr>
                  <w:rFonts w:hint="eastAsia"/>
                </w:rPr>
                <w:delText>：</w:delText>
              </w:r>
              <w:r w:rsidR="008E4790" w:rsidDel="0067560B">
                <w:delText>导入</w:delText>
              </w:r>
              <w:r w:rsidR="009F767F" w:rsidDel="0067560B">
                <w:delText>结果显示</w:delText>
              </w:r>
            </w:del>
          </w:p>
          <w:p w:rsidR="00A96CCC" w:rsidDel="0067560B" w:rsidRDefault="00A96CCC" w:rsidP="003967F2">
            <w:pPr>
              <w:pStyle w:val="a8"/>
              <w:numPr>
                <w:ilvl w:val="0"/>
                <w:numId w:val="11"/>
              </w:numPr>
              <w:ind w:firstLineChars="0"/>
              <w:rPr>
                <w:del w:id="2174" w:author="Microsoft" w:date="2015-10-21T16:37:00Z"/>
              </w:rPr>
            </w:pPr>
            <w:del w:id="2175" w:author="Microsoft" w:date="2015-10-21T16:37:00Z">
              <w:r w:rsidDel="0067560B">
                <w:rPr>
                  <w:rFonts w:hint="eastAsia"/>
                </w:rPr>
                <w:delText>方案</w:delText>
              </w:r>
              <w:r w:rsidDel="0067560B">
                <w:delText>代码</w:delText>
              </w:r>
              <w:r w:rsidR="001E1C3C" w:rsidRPr="001E1C3C" w:rsidDel="0067560B">
                <w:rPr>
                  <w:rFonts w:hint="eastAsia"/>
                  <w:iCs/>
                </w:rPr>
                <w:delText>（</w:delText>
              </w:r>
              <w:r w:rsidR="00BE4E15" w:rsidDel="0067560B">
                <w:rPr>
                  <w:rFonts w:hint="eastAsia"/>
                  <w:iCs/>
                </w:rPr>
                <w:delText>Plan</w:delText>
              </w:r>
              <w:r w:rsidR="001E1C3C" w:rsidRPr="001E1C3C" w:rsidDel="0067560B">
                <w:rPr>
                  <w:rFonts w:hint="eastAsia"/>
                  <w:iCs/>
                </w:rPr>
                <w:delText>）</w:delText>
              </w:r>
              <w:r w:rsidDel="0067560B">
                <w:delText>：</w:delText>
              </w:r>
            </w:del>
          </w:p>
          <w:p w:rsidR="00A96CCC" w:rsidDel="0067560B" w:rsidRDefault="00A96CCC" w:rsidP="003967F2">
            <w:pPr>
              <w:pStyle w:val="a8"/>
              <w:numPr>
                <w:ilvl w:val="0"/>
                <w:numId w:val="11"/>
              </w:numPr>
              <w:ind w:firstLineChars="0"/>
              <w:rPr>
                <w:del w:id="2176" w:author="Microsoft" w:date="2015-10-21T16:37:00Z"/>
              </w:rPr>
            </w:pPr>
            <w:del w:id="2177" w:author="Microsoft" w:date="2015-10-21T16:37:00Z">
              <w:r w:rsidDel="0067560B">
                <w:rPr>
                  <w:rFonts w:hint="eastAsia"/>
                </w:rPr>
                <w:delText>彩票</w:delText>
              </w:r>
              <w:r w:rsidDel="0067560B">
                <w:delText>分类</w:delText>
              </w:r>
              <w:r w:rsidR="001E1C3C" w:rsidRPr="001E1C3C" w:rsidDel="0067560B">
                <w:rPr>
                  <w:rFonts w:hint="eastAsia"/>
                  <w:iCs/>
                </w:rPr>
                <w:delText>（</w:delText>
              </w:r>
              <w:r w:rsidR="00BE4E15" w:rsidDel="0067560B">
                <w:rPr>
                  <w:rFonts w:hint="eastAsia"/>
                  <w:iCs/>
                </w:rPr>
                <w:delText>Type of Lottery</w:delText>
              </w:r>
              <w:r w:rsidR="001E1C3C" w:rsidRPr="001E1C3C" w:rsidDel="0067560B">
                <w:rPr>
                  <w:rFonts w:hint="eastAsia"/>
                  <w:iCs/>
                </w:rPr>
                <w:delText>）</w:delText>
              </w:r>
              <w:r w:rsidDel="0067560B">
                <w:delText>：</w:delText>
              </w:r>
            </w:del>
          </w:p>
          <w:p w:rsidR="00A96CCC" w:rsidDel="0067560B" w:rsidRDefault="00A96CCC" w:rsidP="003967F2">
            <w:pPr>
              <w:pStyle w:val="a8"/>
              <w:numPr>
                <w:ilvl w:val="0"/>
                <w:numId w:val="11"/>
              </w:numPr>
              <w:ind w:firstLineChars="0"/>
              <w:rPr>
                <w:del w:id="2178" w:author="Microsoft" w:date="2015-10-21T16:37:00Z"/>
              </w:rPr>
            </w:pPr>
            <w:del w:id="2179" w:author="Microsoft" w:date="2015-10-21T16:37:00Z">
              <w:r w:rsidDel="0067560B">
                <w:rPr>
                  <w:rFonts w:hint="eastAsia"/>
                </w:rPr>
                <w:delText>彩票</w:delText>
              </w:r>
              <w:r w:rsidDel="0067560B">
                <w:delText>名称</w:delText>
              </w:r>
              <w:r w:rsidR="001E1C3C" w:rsidRPr="001E1C3C" w:rsidDel="0067560B">
                <w:rPr>
                  <w:rFonts w:hint="eastAsia"/>
                  <w:iCs/>
                </w:rPr>
                <w:delText>（</w:delText>
              </w:r>
              <w:r w:rsidR="00BE4E15" w:rsidDel="0067560B">
                <w:rPr>
                  <w:rFonts w:hint="eastAsia"/>
                  <w:iCs/>
                </w:rPr>
                <w:delText>Name of Lottery</w:delText>
              </w:r>
              <w:r w:rsidR="001E1C3C" w:rsidRPr="001E1C3C" w:rsidDel="0067560B">
                <w:rPr>
                  <w:rFonts w:hint="eastAsia"/>
                  <w:iCs/>
                </w:rPr>
                <w:delText>）</w:delText>
              </w:r>
              <w:r w:rsidDel="0067560B">
                <w:delText>：</w:delText>
              </w:r>
            </w:del>
          </w:p>
          <w:p w:rsidR="00A96CCC" w:rsidDel="0067560B" w:rsidRDefault="00A96CCC" w:rsidP="003967F2">
            <w:pPr>
              <w:pStyle w:val="a8"/>
              <w:numPr>
                <w:ilvl w:val="0"/>
                <w:numId w:val="11"/>
              </w:numPr>
              <w:ind w:firstLineChars="0"/>
              <w:rPr>
                <w:del w:id="2180" w:author="Microsoft" w:date="2015-10-21T16:37:00Z"/>
              </w:rPr>
            </w:pPr>
            <w:del w:id="2181" w:author="Microsoft" w:date="2015-10-21T16:37:00Z">
              <w:r w:rsidDel="0067560B">
                <w:rPr>
                  <w:rFonts w:hint="eastAsia"/>
                </w:rPr>
                <w:delText>每箱盒</w:delText>
              </w:r>
              <w:r w:rsidDel="0067560B">
                <w:delText>数</w:delText>
              </w:r>
              <w:r w:rsidR="001E1C3C" w:rsidRPr="001E1C3C" w:rsidDel="0067560B">
                <w:rPr>
                  <w:rFonts w:hint="eastAsia"/>
                  <w:iCs/>
                </w:rPr>
                <w:delText>（</w:delText>
              </w:r>
              <w:r w:rsidR="00BE4E15" w:rsidDel="0067560B">
                <w:rPr>
                  <w:rFonts w:hint="eastAsia"/>
                  <w:iCs/>
                </w:rPr>
                <w:delText>Boxes per Trunk</w:delText>
              </w:r>
              <w:r w:rsidR="001E1C3C" w:rsidRPr="001E1C3C" w:rsidDel="0067560B">
                <w:rPr>
                  <w:rFonts w:hint="eastAsia"/>
                  <w:iCs/>
                </w:rPr>
                <w:delText>）</w:delText>
              </w:r>
              <w:r w:rsidDel="0067560B">
                <w:delText>：</w:delText>
              </w:r>
            </w:del>
          </w:p>
          <w:p w:rsidR="00A96CCC" w:rsidDel="0067560B" w:rsidRDefault="00A96CCC" w:rsidP="003967F2">
            <w:pPr>
              <w:pStyle w:val="a8"/>
              <w:numPr>
                <w:ilvl w:val="0"/>
                <w:numId w:val="11"/>
              </w:numPr>
              <w:ind w:firstLineChars="0"/>
              <w:rPr>
                <w:del w:id="2182" w:author="Microsoft" w:date="2015-10-21T16:37:00Z"/>
              </w:rPr>
            </w:pPr>
            <w:del w:id="2183" w:author="Microsoft" w:date="2015-10-21T16:37:00Z">
              <w:r w:rsidDel="0067560B">
                <w:rPr>
                  <w:rFonts w:hint="eastAsia"/>
                </w:rPr>
                <w:delText>生产</w:delText>
              </w:r>
              <w:r w:rsidDel="0067560B">
                <w:delText>批次</w:delText>
              </w:r>
              <w:r w:rsidR="001E1C3C" w:rsidRPr="001E1C3C" w:rsidDel="0067560B">
                <w:rPr>
                  <w:rFonts w:hint="eastAsia"/>
                  <w:iCs/>
                </w:rPr>
                <w:delText>（</w:delText>
              </w:r>
              <w:r w:rsidR="00BE4E15" w:rsidDel="0067560B">
                <w:rPr>
                  <w:rFonts w:hint="eastAsia"/>
                  <w:iCs/>
                </w:rPr>
                <w:delText>Batch</w:delText>
              </w:r>
              <w:r w:rsidR="001E1C3C" w:rsidRPr="001E1C3C" w:rsidDel="0067560B">
                <w:rPr>
                  <w:rFonts w:hint="eastAsia"/>
                  <w:iCs/>
                </w:rPr>
                <w:delText>）</w:delText>
              </w:r>
              <w:r w:rsidDel="0067560B">
                <w:delText>：</w:delText>
              </w:r>
            </w:del>
          </w:p>
          <w:p w:rsidR="00A96CCC" w:rsidDel="0067560B" w:rsidRDefault="00A96CCC" w:rsidP="003967F2">
            <w:pPr>
              <w:pStyle w:val="a8"/>
              <w:numPr>
                <w:ilvl w:val="0"/>
                <w:numId w:val="11"/>
              </w:numPr>
              <w:ind w:firstLineChars="0"/>
              <w:rPr>
                <w:del w:id="2184" w:author="Microsoft" w:date="2015-10-21T16:37:00Z"/>
              </w:rPr>
            </w:pPr>
            <w:del w:id="2185" w:author="Microsoft" w:date="2015-10-21T16:37:00Z">
              <w:r w:rsidDel="0067560B">
                <w:rPr>
                  <w:rFonts w:hint="eastAsia"/>
                </w:rPr>
                <w:delText>每组箱</w:delText>
              </w:r>
              <w:r w:rsidDel="0067560B">
                <w:delText>数</w:delText>
              </w:r>
              <w:r w:rsidR="001E1C3C" w:rsidRPr="001E1C3C" w:rsidDel="0067560B">
                <w:rPr>
                  <w:rFonts w:hint="eastAsia"/>
                  <w:iCs/>
                </w:rPr>
                <w:delText>（</w:delText>
              </w:r>
              <w:r w:rsidR="00BE4E15" w:rsidDel="0067560B">
                <w:rPr>
                  <w:rFonts w:hint="eastAsia"/>
                  <w:iCs/>
                </w:rPr>
                <w:delText>Trunks per Group</w:delText>
              </w:r>
              <w:r w:rsidR="001E1C3C" w:rsidRPr="001E1C3C" w:rsidDel="0067560B">
                <w:rPr>
                  <w:rFonts w:hint="eastAsia"/>
                  <w:iCs/>
                </w:rPr>
                <w:delText>）</w:delText>
              </w:r>
              <w:r w:rsidDel="0067560B">
                <w:delText>：</w:delText>
              </w:r>
            </w:del>
          </w:p>
          <w:p w:rsidR="00A96CCC" w:rsidDel="0067560B" w:rsidRDefault="00A96CCC" w:rsidP="003967F2">
            <w:pPr>
              <w:pStyle w:val="a8"/>
              <w:numPr>
                <w:ilvl w:val="0"/>
                <w:numId w:val="11"/>
              </w:numPr>
              <w:ind w:firstLineChars="0"/>
              <w:rPr>
                <w:del w:id="2186" w:author="Microsoft" w:date="2015-10-21T16:37:00Z"/>
              </w:rPr>
            </w:pPr>
            <w:del w:id="2187" w:author="Microsoft" w:date="2015-10-21T16:37:00Z">
              <w:r w:rsidDel="0067560B">
                <w:rPr>
                  <w:rFonts w:hint="eastAsia"/>
                </w:rPr>
                <w:delText>每箱</w:delText>
              </w:r>
              <w:r w:rsidDel="0067560B">
                <w:delText>本</w:delText>
              </w:r>
              <w:r w:rsidDel="0067560B">
                <w:rPr>
                  <w:rFonts w:hint="eastAsia"/>
                </w:rPr>
                <w:delText>数</w:delText>
              </w:r>
              <w:r w:rsidR="001E1C3C" w:rsidRPr="001E1C3C" w:rsidDel="0067560B">
                <w:rPr>
                  <w:rFonts w:hint="eastAsia"/>
                  <w:iCs/>
                </w:rPr>
                <w:delText>（</w:delText>
              </w:r>
              <w:r w:rsidR="00BE4E15" w:rsidDel="0067560B">
                <w:rPr>
                  <w:rFonts w:hint="eastAsia"/>
                  <w:iCs/>
                </w:rPr>
                <w:delText>Packs per Trunk</w:delText>
              </w:r>
              <w:r w:rsidR="001E1C3C" w:rsidRPr="001E1C3C" w:rsidDel="0067560B">
                <w:rPr>
                  <w:rFonts w:hint="eastAsia"/>
                  <w:iCs/>
                </w:rPr>
                <w:delText>）</w:delText>
              </w:r>
              <w:r w:rsidDel="0067560B">
                <w:delText>：</w:delText>
              </w:r>
            </w:del>
          </w:p>
          <w:p w:rsidR="00A96CCC" w:rsidDel="0067560B" w:rsidRDefault="00A96CCC" w:rsidP="003967F2">
            <w:pPr>
              <w:pStyle w:val="a8"/>
              <w:numPr>
                <w:ilvl w:val="0"/>
                <w:numId w:val="11"/>
              </w:numPr>
              <w:ind w:firstLineChars="0"/>
              <w:rPr>
                <w:del w:id="2188" w:author="Microsoft" w:date="2015-10-21T16:37:00Z"/>
              </w:rPr>
            </w:pPr>
            <w:del w:id="2189" w:author="Microsoft" w:date="2015-10-21T16:37:00Z">
              <w:r w:rsidDel="0067560B">
                <w:rPr>
                  <w:rFonts w:hint="eastAsia"/>
                </w:rPr>
                <w:delText>每本</w:delText>
              </w:r>
              <w:r w:rsidDel="0067560B">
                <w:delText>张数</w:delText>
              </w:r>
              <w:r w:rsidR="001E1C3C" w:rsidRPr="001E1C3C" w:rsidDel="0067560B">
                <w:rPr>
                  <w:rFonts w:hint="eastAsia"/>
                  <w:iCs/>
                </w:rPr>
                <w:delText>（</w:delText>
              </w:r>
              <w:r w:rsidR="00BE4E15" w:rsidDel="0067560B">
                <w:rPr>
                  <w:rFonts w:hint="eastAsia"/>
                  <w:iCs/>
                </w:rPr>
                <w:delText>Tickets per Pack</w:delText>
              </w:r>
              <w:r w:rsidR="001E1C3C" w:rsidRPr="001E1C3C" w:rsidDel="0067560B">
                <w:rPr>
                  <w:rFonts w:hint="eastAsia"/>
                  <w:iCs/>
                </w:rPr>
                <w:delText>）</w:delText>
              </w:r>
              <w:r w:rsidDel="0067560B">
                <w:delText>：</w:delText>
              </w:r>
            </w:del>
          </w:p>
          <w:p w:rsidR="00A96CCC" w:rsidDel="0067560B" w:rsidRDefault="00A96CCC" w:rsidP="003967F2">
            <w:pPr>
              <w:pStyle w:val="a8"/>
              <w:numPr>
                <w:ilvl w:val="0"/>
                <w:numId w:val="11"/>
              </w:numPr>
              <w:ind w:firstLineChars="0"/>
              <w:rPr>
                <w:del w:id="2190" w:author="Microsoft" w:date="2015-10-21T16:37:00Z"/>
              </w:rPr>
            </w:pPr>
            <w:del w:id="2191" w:author="Microsoft" w:date="2015-10-21T16:37:00Z">
              <w:r w:rsidDel="0067560B">
                <w:rPr>
                  <w:rFonts w:hint="eastAsia"/>
                </w:rPr>
                <w:delText>奖组张数（</w:delText>
              </w:r>
              <w:r w:rsidR="00BE4E15" w:rsidDel="0067560B">
                <w:rPr>
                  <w:rFonts w:hint="eastAsia"/>
                </w:rPr>
                <w:delText>千</w:delText>
              </w:r>
              <w:r w:rsidDel="0067560B">
                <w:rPr>
                  <w:rFonts w:hint="eastAsia"/>
                </w:rPr>
                <w:delText>张</w:delText>
              </w:r>
              <w:r w:rsidDel="0067560B">
                <w:delText>）</w:delText>
              </w:r>
              <w:r w:rsidR="001E1C3C" w:rsidRPr="001E1C3C" w:rsidDel="0067560B">
                <w:rPr>
                  <w:rFonts w:hint="eastAsia"/>
                  <w:iCs/>
                </w:rPr>
                <w:delText>（</w:delText>
              </w:r>
              <w:r w:rsidR="00BE4E15" w:rsidDel="0067560B">
                <w:rPr>
                  <w:rFonts w:hint="eastAsia"/>
                  <w:iCs/>
                </w:rPr>
                <w:delText>Tickets per Group</w:delText>
              </w:r>
              <w:r w:rsidR="001E1C3C" w:rsidRPr="001E1C3C" w:rsidDel="0067560B">
                <w:rPr>
                  <w:rFonts w:hint="eastAsia"/>
                  <w:iCs/>
                </w:rPr>
                <w:delText>）</w:delText>
              </w:r>
              <w:r w:rsidR="00BE4E15" w:rsidDel="0067560B">
                <w:rPr>
                  <w:rFonts w:hint="eastAsia"/>
                  <w:iCs/>
                </w:rPr>
                <w:delText>（</w:delText>
              </w:r>
              <w:r w:rsidR="00BE4E15" w:rsidDel="0067560B">
                <w:rPr>
                  <w:rFonts w:hint="eastAsia"/>
                  <w:iCs/>
                </w:rPr>
                <w:delText>thousand</w:delText>
              </w:r>
              <w:r w:rsidR="00BE4E15" w:rsidDel="0067560B">
                <w:rPr>
                  <w:rFonts w:hint="eastAsia"/>
                  <w:iCs/>
                </w:rPr>
                <w:delText>）</w:delText>
              </w:r>
              <w:r w:rsidDel="0067560B">
                <w:delText>：</w:delText>
              </w:r>
            </w:del>
          </w:p>
          <w:p w:rsidR="00A96CCC" w:rsidDel="0067560B" w:rsidRDefault="00A96CCC" w:rsidP="003967F2">
            <w:pPr>
              <w:pStyle w:val="a8"/>
              <w:numPr>
                <w:ilvl w:val="0"/>
                <w:numId w:val="11"/>
              </w:numPr>
              <w:ind w:firstLineChars="0"/>
              <w:rPr>
                <w:del w:id="2192" w:author="Microsoft" w:date="2015-10-21T16:37:00Z"/>
              </w:rPr>
            </w:pPr>
            <w:del w:id="2193" w:author="Microsoft" w:date="2015-10-21T16:37:00Z">
              <w:r w:rsidDel="0067560B">
                <w:rPr>
                  <w:rFonts w:hint="eastAsia"/>
                </w:rPr>
                <w:delText>首</w:delText>
              </w:r>
              <w:r w:rsidDel="0067560B">
                <w:delText>分组号</w:delText>
              </w:r>
              <w:r w:rsidR="001E1C3C" w:rsidRPr="001E1C3C" w:rsidDel="0067560B">
                <w:rPr>
                  <w:rFonts w:hint="eastAsia"/>
                  <w:iCs/>
                </w:rPr>
                <w:delText>（</w:delText>
              </w:r>
              <w:r w:rsidR="00BE4E15" w:rsidDel="0067560B">
                <w:rPr>
                  <w:rFonts w:hint="eastAsia"/>
                  <w:iCs/>
                </w:rPr>
                <w:delText>Initial Group ID</w:delText>
              </w:r>
              <w:r w:rsidR="001E1C3C" w:rsidRPr="001E1C3C" w:rsidDel="0067560B">
                <w:rPr>
                  <w:rFonts w:hint="eastAsia"/>
                  <w:iCs/>
                </w:rPr>
                <w:delText>）</w:delText>
              </w:r>
              <w:r w:rsidDel="0067560B">
                <w:delText>：</w:delText>
              </w:r>
            </w:del>
          </w:p>
          <w:p w:rsidR="0030057F" w:rsidDel="0067560B" w:rsidRDefault="00A96CCC" w:rsidP="003967F2">
            <w:pPr>
              <w:pStyle w:val="a8"/>
              <w:numPr>
                <w:ilvl w:val="0"/>
                <w:numId w:val="11"/>
              </w:numPr>
              <w:ind w:firstLineChars="0"/>
              <w:rPr>
                <w:del w:id="2194" w:author="Microsoft" w:date="2015-10-21T16:37:00Z"/>
              </w:rPr>
            </w:pPr>
            <w:del w:id="2195" w:author="Microsoft" w:date="2015-10-21T16:37:00Z">
              <w:r w:rsidDel="0067560B">
                <w:rPr>
                  <w:rFonts w:hint="eastAsia"/>
                </w:rPr>
                <w:delText>生产</w:delText>
              </w:r>
              <w:r w:rsidDel="0067560B">
                <w:delText>厂家</w:delText>
              </w:r>
              <w:r w:rsidR="001E1C3C" w:rsidRPr="001E1C3C" w:rsidDel="0067560B">
                <w:rPr>
                  <w:rFonts w:hint="eastAsia"/>
                  <w:iCs/>
                </w:rPr>
                <w:delText>（</w:delText>
              </w:r>
              <w:r w:rsidR="00BE4E15" w:rsidDel="0067560B">
                <w:rPr>
                  <w:rFonts w:hint="eastAsia"/>
                  <w:iCs/>
                </w:rPr>
                <w:delText>Producer</w:delText>
              </w:r>
              <w:r w:rsidR="001E1C3C" w:rsidRPr="001E1C3C" w:rsidDel="0067560B">
                <w:rPr>
                  <w:rFonts w:hint="eastAsia"/>
                  <w:iCs/>
                </w:rPr>
                <w:delText>）</w:delText>
              </w:r>
              <w:r w:rsidDel="0067560B">
                <w:delText>：</w:delText>
              </w:r>
            </w:del>
          </w:p>
          <w:p w:rsidR="00BC5CF4" w:rsidDel="0067560B" w:rsidRDefault="00BC5CF4" w:rsidP="003967F2">
            <w:pPr>
              <w:pStyle w:val="a8"/>
              <w:numPr>
                <w:ilvl w:val="0"/>
                <w:numId w:val="11"/>
              </w:numPr>
              <w:ind w:firstLineChars="0"/>
              <w:rPr>
                <w:del w:id="2196" w:author="Microsoft" w:date="2015-10-21T16:37:00Z"/>
              </w:rPr>
            </w:pPr>
            <w:del w:id="2197" w:author="Microsoft" w:date="2015-10-21T16:37:00Z">
              <w:r w:rsidDel="0067560B">
                <w:rPr>
                  <w:rFonts w:hint="eastAsia"/>
                </w:rPr>
                <w:delText>批次</w:delText>
              </w:r>
              <w:r w:rsidR="00C12AD6" w:rsidDel="0067560B">
                <w:rPr>
                  <w:rFonts w:hint="eastAsia"/>
                </w:rPr>
                <w:delText>张数</w:delText>
              </w:r>
              <w:r w:rsidR="003918B0" w:rsidDel="0067560B">
                <w:rPr>
                  <w:rFonts w:hint="eastAsia"/>
                </w:rPr>
                <w:delText>（</w:delText>
              </w:r>
              <w:r w:rsidR="003918B0" w:rsidDel="0067560B">
                <w:rPr>
                  <w:rFonts w:hint="eastAsia"/>
                </w:rPr>
                <w:delText>Batch Total</w:delText>
              </w:r>
              <w:r w:rsidR="003918B0" w:rsidDel="0067560B">
                <w:rPr>
                  <w:rFonts w:hint="eastAsia"/>
                </w:rPr>
                <w:delText>）</w:delText>
              </w:r>
              <w:r w:rsidDel="0067560B">
                <w:delText>：张数，手动</w:delText>
              </w:r>
              <w:r w:rsidDel="0067560B">
                <w:rPr>
                  <w:rFonts w:hint="eastAsia"/>
                </w:rPr>
                <w:delText>添加</w:delText>
              </w:r>
              <w:r w:rsidDel="0067560B">
                <w:delText>到</w:delText>
              </w:r>
              <w:r w:rsidDel="0067560B">
                <w:rPr>
                  <w:rFonts w:hint="eastAsia"/>
                </w:rPr>
                <w:delText>数据文件</w:delText>
              </w:r>
              <w:r w:rsidDel="0067560B">
                <w:delText>中再导入到系统中；</w:delText>
              </w:r>
            </w:del>
          </w:p>
          <w:p w:rsidR="00C12AD6" w:rsidDel="00A14612" w:rsidRDefault="00C12AD6" w:rsidP="003967F2">
            <w:pPr>
              <w:pStyle w:val="a8"/>
              <w:numPr>
                <w:ilvl w:val="0"/>
                <w:numId w:val="11"/>
              </w:numPr>
              <w:ind w:firstLineChars="0"/>
              <w:rPr>
                <w:del w:id="2198" w:author="Microsoft" w:date="2015-09-17T13:49:00Z"/>
              </w:rPr>
            </w:pPr>
            <w:del w:id="2199" w:author="Microsoft" w:date="2015-09-17T13:49:00Z">
              <w:r w:rsidDel="00A14612">
                <w:rPr>
                  <w:rFonts w:hint="eastAsia"/>
                </w:rPr>
                <w:delText>批次首箱</w:delText>
              </w:r>
              <w:r w:rsidDel="00A14612">
                <w:delText>编号</w:delText>
              </w:r>
              <w:r w:rsidR="003918B0" w:rsidDel="00A14612">
                <w:rPr>
                  <w:rFonts w:hint="eastAsia"/>
                </w:rPr>
                <w:delText>（</w:delText>
              </w:r>
              <w:r w:rsidR="003918B0" w:rsidDel="00A14612">
                <w:rPr>
                  <w:rFonts w:hint="eastAsia"/>
                </w:rPr>
                <w:delText>Inital Trunk ID</w:delText>
              </w:r>
              <w:r w:rsidR="003918B0" w:rsidDel="00A14612">
                <w:rPr>
                  <w:rFonts w:hint="eastAsia"/>
                </w:rPr>
                <w:delText>）</w:delText>
              </w:r>
              <w:r w:rsidDel="00A14612">
                <w:delText>：</w:delText>
              </w:r>
            </w:del>
          </w:p>
          <w:p w:rsidR="004E5408" w:rsidRPr="00A96CCC" w:rsidRDefault="004E5408" w:rsidP="004E5408">
            <w:del w:id="2200" w:author="Microsoft" w:date="2015-10-21T16:37:00Z">
              <w:r w:rsidDel="0067560B">
                <w:rPr>
                  <w:rFonts w:hint="eastAsia"/>
                </w:rPr>
                <w:delText>显示</w:delText>
              </w:r>
              <w:r w:rsidDel="0067560B">
                <w:delText>文件总共行数，实际导入数据行数；</w:delText>
              </w:r>
            </w:del>
          </w:p>
        </w:tc>
      </w:tr>
      <w:tr w:rsidR="00711B0D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9439A8" w:rsidP="00711B0D">
            <w:r>
              <w:rPr>
                <w:rFonts w:hint="eastAsia"/>
              </w:rPr>
              <w:t>导入</w:t>
            </w:r>
            <w:r>
              <w:t>文件成功！</w:t>
            </w:r>
            <w:r w:rsidR="00E4504C">
              <w:rPr>
                <w:rFonts w:hint="eastAsia"/>
              </w:rPr>
              <w:t>（</w:t>
            </w:r>
            <w:r w:rsidR="00E4504C">
              <w:rPr>
                <w:rFonts w:hint="eastAsia"/>
              </w:rPr>
              <w:t>The batch data files have been successfully imported!</w:t>
            </w:r>
            <w:r w:rsidR="00E4504C">
              <w:rPr>
                <w:rFonts w:hint="eastAsia"/>
              </w:rPr>
              <w:t>）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FE4DC0" w:rsidRDefault="00C66FAD" w:rsidP="00711B0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C66FAD" w:rsidP="00711B0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711B0D" w:rsidDel="0067560B" w:rsidRDefault="00601760" w:rsidP="00601760">
            <w:pPr>
              <w:rPr>
                <w:del w:id="2201" w:author="Microsoft" w:date="2015-10-21T16:40:00Z"/>
              </w:rPr>
            </w:pPr>
            <w:r w:rsidRPr="00601760">
              <w:rPr>
                <w:rFonts w:hint="eastAsia"/>
              </w:rPr>
              <w:t>（“</w:t>
            </w:r>
            <w:r>
              <w:rPr>
                <w:rFonts w:hint="eastAsia"/>
              </w:rPr>
              <w:t>导入</w:t>
            </w:r>
            <w:r w:rsidRPr="00601760">
              <w:rPr>
                <w:rFonts w:hint="eastAsia"/>
              </w:rPr>
              <w:t>”按钮：</w:t>
            </w:r>
            <w:r>
              <w:rPr>
                <w:rFonts w:hint="eastAsia"/>
              </w:rPr>
              <w:t>Import</w:t>
            </w:r>
            <w:r w:rsidRPr="00601760">
              <w:rPr>
                <w:rFonts w:hint="eastAsia"/>
              </w:rPr>
              <w:t>）</w:t>
            </w:r>
          </w:p>
          <w:p w:rsidR="00AB7C1E" w:rsidRPr="00AB7C1E" w:rsidDel="0067560B" w:rsidRDefault="00AB7C1E" w:rsidP="00AB7C1E">
            <w:pPr>
              <w:rPr>
                <w:del w:id="2202" w:author="Microsoft" w:date="2015-10-21T16:40:00Z"/>
              </w:rPr>
            </w:pPr>
            <w:del w:id="2203" w:author="Microsoft" w:date="2015-10-21T16:40:00Z">
              <w:r w:rsidRPr="00AB7C1E" w:rsidDel="0067560B">
                <w:rPr>
                  <w:rFonts w:hint="eastAsia"/>
                </w:rPr>
                <w:delText>（</w:delText>
              </w:r>
              <w:r w:rsidDel="0067560B">
                <w:rPr>
                  <w:rFonts w:hint="eastAsia"/>
                </w:rPr>
                <w:delText>包装信息</w:delText>
              </w:r>
              <w:r w:rsidRPr="00AB7C1E" w:rsidDel="0067560B">
                <w:rPr>
                  <w:rFonts w:hint="eastAsia"/>
                </w:rPr>
                <w:delText>：</w:delText>
              </w:r>
              <w:r w:rsidDel="0067560B">
                <w:rPr>
                  <w:rFonts w:hint="eastAsia"/>
                </w:rPr>
                <w:delText>Package Information</w:delText>
              </w:r>
              <w:r w:rsidRPr="00AB7C1E" w:rsidDel="0067560B">
                <w:rPr>
                  <w:rFonts w:hint="eastAsia"/>
                </w:rPr>
                <w:delText>）</w:delText>
              </w:r>
            </w:del>
          </w:p>
          <w:p w:rsidR="00B275EB" w:rsidDel="0067560B" w:rsidRDefault="00B275EB" w:rsidP="00B275EB">
            <w:pPr>
              <w:rPr>
                <w:del w:id="2204" w:author="Microsoft" w:date="2015-10-21T16:40:00Z"/>
              </w:rPr>
            </w:pPr>
            <w:del w:id="2205" w:author="Microsoft" w:date="2015-10-21T16:40:00Z">
              <w:r w:rsidDel="0067560B">
                <w:rPr>
                  <w:rFonts w:hint="eastAsia"/>
                </w:rPr>
                <w:delText>（兑奖数据：</w:delText>
              </w:r>
              <w:r w:rsidDel="0067560B">
                <w:rPr>
                  <w:rFonts w:hint="eastAsia"/>
                </w:rPr>
                <w:delText>Payout Data</w:delText>
              </w:r>
              <w:r w:rsidDel="0067560B">
                <w:rPr>
                  <w:rFonts w:hint="eastAsia"/>
                </w:rPr>
                <w:delText>）</w:delText>
              </w:r>
            </w:del>
          </w:p>
          <w:p w:rsidR="00B275EB" w:rsidDel="0067560B" w:rsidRDefault="00B275EB" w:rsidP="00B275EB">
            <w:pPr>
              <w:rPr>
                <w:del w:id="2206" w:author="Microsoft" w:date="2015-10-21T16:40:00Z"/>
              </w:rPr>
            </w:pPr>
            <w:del w:id="2207" w:author="Microsoft" w:date="2015-10-21T16:40:00Z">
              <w:r w:rsidRPr="00B275EB" w:rsidDel="0067560B">
                <w:rPr>
                  <w:rFonts w:hint="eastAsia"/>
                </w:rPr>
                <w:delText>（</w:delText>
              </w:r>
              <w:r w:rsidDel="0067560B">
                <w:rPr>
                  <w:rFonts w:hint="eastAsia"/>
                </w:rPr>
                <w:delText>奖符构成表</w:delText>
              </w:r>
              <w:r w:rsidRPr="00B275EB" w:rsidDel="0067560B">
                <w:rPr>
                  <w:rFonts w:hint="eastAsia"/>
                </w:rPr>
                <w:delText>：</w:delText>
              </w:r>
              <w:r w:rsidR="00E853AE" w:rsidDel="0067560B">
                <w:delText>Prize Table</w:delText>
              </w:r>
              <w:r w:rsidRPr="00B275EB" w:rsidDel="0067560B">
                <w:rPr>
                  <w:rFonts w:hint="eastAsia"/>
                </w:rPr>
                <w:delText>）</w:delText>
              </w:r>
            </w:del>
          </w:p>
          <w:p w:rsidR="00E4504C" w:rsidRPr="00883F4B" w:rsidRDefault="00E4504C" w:rsidP="00B275EB">
            <w:del w:id="2208" w:author="Microsoft" w:date="2015-10-21T16:40:00Z">
              <w:r w:rsidDel="0067560B">
                <w:rPr>
                  <w:rFonts w:hint="eastAsia"/>
                </w:rPr>
                <w:delText>（“</w:delText>
              </w:r>
              <w:r w:rsidDel="0067560B">
                <w:rPr>
                  <w:rFonts w:hint="eastAsia"/>
                </w:rPr>
                <w:delText>RIC</w:delText>
              </w:r>
              <w:r w:rsidDel="0067560B">
                <w:rPr>
                  <w:rFonts w:hint="eastAsia"/>
                </w:rPr>
                <w:delText>”为“</w:delText>
              </w:r>
              <w:r w:rsidDel="0067560B">
                <w:rPr>
                  <w:rFonts w:hint="eastAsia"/>
                </w:rPr>
                <w:delText>Rapid Identification Code</w:delText>
              </w:r>
              <w:r w:rsidDel="0067560B">
                <w:rPr>
                  <w:rFonts w:hint="eastAsia"/>
                </w:rPr>
                <w:delText>”的缩写）</w:delText>
              </w:r>
            </w:del>
          </w:p>
        </w:tc>
      </w:tr>
    </w:tbl>
    <w:p w:rsidR="00711B0D" w:rsidRPr="00711B0D" w:rsidRDefault="00711B0D" w:rsidP="00711B0D">
      <w:pPr>
        <w:pStyle w:val="a0"/>
      </w:pPr>
    </w:p>
    <w:p w:rsidR="007467ED" w:rsidRDefault="007467ED">
      <w:pPr>
        <w:pStyle w:val="3"/>
      </w:pPr>
      <w:bookmarkStart w:id="2209" w:name="_Toc447205907"/>
      <w:r>
        <w:t>仓库管理</w:t>
      </w:r>
      <w:r w:rsidR="00323126" w:rsidRPr="00323126">
        <w:rPr>
          <w:rFonts w:hint="eastAsia"/>
        </w:rPr>
        <w:t>（</w:t>
      </w:r>
      <w:r w:rsidR="00E30F97">
        <w:rPr>
          <w:rFonts w:hint="eastAsia"/>
        </w:rPr>
        <w:t>Warehouses</w:t>
      </w:r>
      <w:r w:rsidR="00323126" w:rsidRPr="00323126">
        <w:rPr>
          <w:rFonts w:hint="eastAsia"/>
        </w:rPr>
        <w:t>）</w:t>
      </w:r>
      <w:bookmarkEnd w:id="2209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467ED" w:rsidRPr="00883F4B" w:rsidTr="00B246BD"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467ED" w:rsidRPr="00883F4B" w:rsidRDefault="000929EF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51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467ED" w:rsidRPr="00883F4B" w:rsidRDefault="007467ED" w:rsidP="00B246BD">
            <w:pPr>
              <w:rPr>
                <w:iCs/>
              </w:rPr>
            </w:pPr>
          </w:p>
        </w:tc>
      </w:tr>
      <w:tr w:rsidR="007467ED" w:rsidRPr="00883F4B" w:rsidTr="00B246BD"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467ED" w:rsidRDefault="007467ED" w:rsidP="00B246BD">
            <w:pPr>
              <w:rPr>
                <w:iCs/>
              </w:rPr>
            </w:pPr>
            <w:r>
              <w:rPr>
                <w:rFonts w:hint="eastAsia"/>
                <w:iCs/>
              </w:rPr>
              <w:t>仓库列表</w:t>
            </w:r>
          </w:p>
          <w:p w:rsidR="005A0C59" w:rsidRPr="00883F4B" w:rsidRDefault="005A0C59" w:rsidP="00B246BD">
            <w:pPr>
              <w:rPr>
                <w:iCs/>
              </w:rPr>
            </w:pP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List of Warehouses</w:t>
            </w:r>
            <w:r>
              <w:rPr>
                <w:rFonts w:hint="eastAsia"/>
                <w:iCs/>
              </w:rPr>
              <w:t>）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467ED" w:rsidRPr="00883F4B" w:rsidRDefault="007467ED" w:rsidP="00B246B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467ED" w:rsidRPr="00883F4B" w:rsidRDefault="007467ED" w:rsidP="00B246BD">
            <w:pPr>
              <w:rPr>
                <w:iCs/>
              </w:rPr>
            </w:pPr>
          </w:p>
        </w:tc>
      </w:tr>
      <w:tr w:rsidR="007467ED" w:rsidRPr="00883F4B" w:rsidTr="00B246B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467ED" w:rsidRPr="00883F4B" w:rsidRDefault="007467ED" w:rsidP="00B246BD">
            <w:r>
              <w:t>每个部门下的仓库信息</w:t>
            </w:r>
          </w:p>
        </w:tc>
      </w:tr>
      <w:tr w:rsidR="007467ED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7467ED" w:rsidRDefault="007467ED" w:rsidP="00B246BD">
            <w:pPr>
              <w:rPr>
                <w:iCs/>
              </w:rPr>
            </w:pPr>
            <w:r>
              <w:rPr>
                <w:rFonts w:hint="eastAsia"/>
                <w:iCs/>
              </w:rPr>
              <w:t>查询</w:t>
            </w:r>
            <w:r>
              <w:rPr>
                <w:iCs/>
              </w:rPr>
              <w:t>条件：</w:t>
            </w:r>
          </w:p>
          <w:p w:rsidR="007467ED" w:rsidRDefault="005D0423" w:rsidP="00B246BD">
            <w:pPr>
              <w:rPr>
                <w:iCs/>
              </w:rPr>
            </w:pPr>
            <w:r>
              <w:rPr>
                <w:rFonts w:hint="eastAsia"/>
                <w:iCs/>
              </w:rPr>
              <w:t>仓库编号</w:t>
            </w:r>
            <w:r w:rsidR="00692B89" w:rsidRPr="00692B89">
              <w:rPr>
                <w:rFonts w:hint="eastAsia"/>
                <w:iCs/>
              </w:rPr>
              <w:t>（</w:t>
            </w:r>
            <w:r w:rsidR="00C26EDC">
              <w:rPr>
                <w:rFonts w:hint="eastAsia"/>
                <w:iCs/>
              </w:rPr>
              <w:t>Warehouse Code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5D0423" w:rsidRPr="00CF0BAF" w:rsidRDefault="005D0423" w:rsidP="00B246BD">
            <w:pPr>
              <w:rPr>
                <w:iCs/>
              </w:rPr>
            </w:pPr>
            <w:r>
              <w:rPr>
                <w:rFonts w:hint="eastAsia"/>
                <w:iCs/>
              </w:rPr>
              <w:t>所属</w:t>
            </w:r>
            <w:r>
              <w:rPr>
                <w:iCs/>
              </w:rPr>
              <w:t>部门</w:t>
            </w:r>
            <w:r w:rsidR="00692B89" w:rsidRPr="00692B89">
              <w:rPr>
                <w:rFonts w:hint="eastAsia"/>
                <w:iCs/>
              </w:rPr>
              <w:t>（</w:t>
            </w:r>
            <w:r w:rsidR="00C26EDC">
              <w:rPr>
                <w:rFonts w:hint="eastAsia"/>
                <w:iCs/>
              </w:rPr>
              <w:t>Institution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 w:rsidR="003F06EB">
              <w:rPr>
                <w:rFonts w:hint="eastAsia"/>
                <w:iCs/>
              </w:rPr>
              <w:t>下拉</w:t>
            </w:r>
            <w:r w:rsidR="003F06EB">
              <w:rPr>
                <w:iCs/>
              </w:rPr>
              <w:t>列表；</w:t>
            </w:r>
          </w:p>
        </w:tc>
      </w:tr>
      <w:tr w:rsidR="007467ED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467ED" w:rsidRDefault="007467ED" w:rsidP="00B246BD">
            <w:r>
              <w:rPr>
                <w:rFonts w:hint="eastAsia"/>
              </w:rPr>
              <w:t>列表</w:t>
            </w:r>
            <w:r>
              <w:t>：</w:t>
            </w:r>
          </w:p>
          <w:p w:rsidR="005405D7" w:rsidRDefault="005405D7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所属部门</w:t>
            </w:r>
            <w:r w:rsidRPr="00692B89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Institution</w:t>
            </w:r>
            <w:r w:rsidRPr="00692B89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5405D7" w:rsidRDefault="005D0423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仓库编号</w:t>
            </w:r>
            <w:r w:rsidR="00692B89" w:rsidRPr="005405D7">
              <w:rPr>
                <w:rFonts w:hint="eastAsia"/>
                <w:iCs/>
              </w:rPr>
              <w:t>（</w:t>
            </w:r>
            <w:r w:rsidR="00C26EDC" w:rsidRPr="005405D7">
              <w:rPr>
                <w:rFonts w:hint="eastAsia"/>
                <w:iCs/>
              </w:rPr>
              <w:t>Warehouse Code</w:t>
            </w:r>
            <w:r w:rsidR="00692B89" w:rsidRPr="005405D7">
              <w:rPr>
                <w:rFonts w:hint="eastAsia"/>
                <w:iCs/>
              </w:rPr>
              <w:t>）</w:t>
            </w:r>
            <w:r w:rsidR="007467ED">
              <w:rPr>
                <w:rFonts w:hint="eastAsia"/>
              </w:rPr>
              <w:t>：</w:t>
            </w:r>
          </w:p>
          <w:p w:rsidR="007467ED" w:rsidRDefault="007467ED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仓库</w:t>
            </w:r>
            <w:r>
              <w:t>名称</w:t>
            </w:r>
            <w:r w:rsidR="00692B89" w:rsidRPr="005405D7">
              <w:rPr>
                <w:rFonts w:hint="eastAsia"/>
                <w:iCs/>
              </w:rPr>
              <w:t>（</w:t>
            </w:r>
            <w:r w:rsidR="00C26EDC" w:rsidRPr="005405D7">
              <w:rPr>
                <w:rFonts w:hint="eastAsia"/>
                <w:iCs/>
              </w:rPr>
              <w:t>Warehouse Name</w:t>
            </w:r>
            <w:r w:rsidR="00692B89" w:rsidRPr="005405D7">
              <w:rPr>
                <w:rFonts w:hint="eastAsia"/>
                <w:iCs/>
              </w:rPr>
              <w:t>）</w:t>
            </w:r>
            <w:r>
              <w:t>：</w:t>
            </w:r>
          </w:p>
          <w:p w:rsidR="007467ED" w:rsidRDefault="007467ED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t>仓库地址</w:t>
            </w:r>
            <w:r w:rsidR="00692B89" w:rsidRPr="00692B89">
              <w:rPr>
                <w:rFonts w:hint="eastAsia"/>
                <w:iCs/>
              </w:rPr>
              <w:t>（</w:t>
            </w:r>
            <w:r w:rsidR="00C26EDC">
              <w:rPr>
                <w:rFonts w:hint="eastAsia"/>
                <w:iCs/>
              </w:rPr>
              <w:t>Warehouse Address</w:t>
            </w:r>
            <w:r w:rsidR="00692B89" w:rsidRPr="00692B89">
              <w:rPr>
                <w:rFonts w:hint="eastAsia"/>
                <w:iCs/>
              </w:rPr>
              <w:t>）</w:t>
            </w:r>
            <w:r w:rsidR="00692B89">
              <w:rPr>
                <w:rFonts w:hint="eastAsia"/>
              </w:rPr>
              <w:t>：</w:t>
            </w:r>
          </w:p>
          <w:p w:rsidR="007467ED" w:rsidRDefault="007467ED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t>联系电话</w:t>
            </w:r>
            <w:r w:rsidR="00692B89" w:rsidRPr="00692B89">
              <w:rPr>
                <w:rFonts w:hint="eastAsia"/>
                <w:iCs/>
              </w:rPr>
              <w:t>（</w:t>
            </w:r>
            <w:r w:rsidR="00C26EDC">
              <w:rPr>
                <w:rFonts w:hint="eastAsia"/>
                <w:iCs/>
              </w:rPr>
              <w:t>Contact Phone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7467ED" w:rsidRDefault="007467ED" w:rsidP="003967F2">
            <w:pPr>
              <w:pStyle w:val="a8"/>
              <w:numPr>
                <w:ilvl w:val="0"/>
                <w:numId w:val="10"/>
              </w:numPr>
              <w:ind w:firstLineChars="0"/>
              <w:rPr>
                <w:ins w:id="2210" w:author="Microsoft" w:date="2015-11-05T13:52:00Z"/>
              </w:rPr>
            </w:pPr>
            <w:r>
              <w:t>负责人</w:t>
            </w:r>
            <w:r w:rsidR="00692B89" w:rsidRPr="00692B89">
              <w:rPr>
                <w:rFonts w:hint="eastAsia"/>
                <w:iCs/>
              </w:rPr>
              <w:t>（</w:t>
            </w:r>
            <w:r w:rsidR="00C26EDC">
              <w:rPr>
                <w:rFonts w:hint="eastAsia"/>
                <w:iCs/>
              </w:rPr>
              <w:t>Contact Person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  <w:ins w:id="2211" w:author="Microsoft" w:date="2015-10-21T17:40:00Z">
              <w:r w:rsidR="00B71444">
                <w:rPr>
                  <w:rFonts w:hint="eastAsia"/>
                </w:rPr>
                <w:t>显示</w:t>
              </w:r>
              <w:r w:rsidR="00B71444">
                <w:t>用户真实姓名</w:t>
              </w:r>
            </w:ins>
          </w:p>
          <w:p w:rsidR="00320584" w:rsidRPr="00883F4B" w:rsidRDefault="00320584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ins w:id="2212" w:author="Microsoft" w:date="2015-11-05T13:52:00Z">
              <w:r>
                <w:rPr>
                  <w:rFonts w:hint="eastAsia"/>
                </w:rPr>
                <w:t>仓库</w:t>
              </w:r>
              <w:r>
                <w:t>状态：</w:t>
              </w:r>
            </w:ins>
            <w:ins w:id="2213" w:author="Microsoft" w:date="2015-11-05T14:01:00Z">
              <w:r w:rsidR="008764AD">
                <w:rPr>
                  <w:rFonts w:hint="eastAsia"/>
                </w:rPr>
                <w:t>启用</w:t>
              </w:r>
            </w:ins>
            <w:ins w:id="2214" w:author="Microsoft" w:date="2015-11-05T13:52:00Z">
              <w:r>
                <w:t>，盘点中</w:t>
              </w:r>
            </w:ins>
            <w:ins w:id="2215" w:author="Microsoft" w:date="2015-11-05T14:01:00Z">
              <w:r w:rsidR="008764AD">
                <w:rPr>
                  <w:rFonts w:hint="eastAsia"/>
                </w:rPr>
                <w:t>，</w:t>
              </w:r>
              <w:r w:rsidR="008764AD">
                <w:t>已删除</w:t>
              </w:r>
            </w:ins>
          </w:p>
        </w:tc>
      </w:tr>
      <w:tr w:rsidR="007467ED" w:rsidRPr="00883F4B" w:rsidTr="00B246BD"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467ED" w:rsidRPr="00FE4DC0" w:rsidRDefault="007467ED" w:rsidP="00B246B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7467ED" w:rsidRPr="00883F4B" w:rsidTr="00B246BD"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467ED" w:rsidRPr="00883F4B" w:rsidRDefault="00C34754" w:rsidP="00B246BD">
            <w:pPr>
              <w:rPr>
                <w:bCs/>
                <w:iCs/>
              </w:rPr>
            </w:pPr>
            <w:ins w:id="2216" w:author="Microsoft" w:date="2015-10-19T14:36:00Z">
              <w:r>
                <w:rPr>
                  <w:rFonts w:hint="eastAsia"/>
                  <w:bCs/>
                  <w:iCs/>
                </w:rPr>
                <w:t>总公司可以查看所有仓库信息；</w:t>
              </w:r>
              <w:r>
                <w:rPr>
                  <w:bCs/>
                  <w:iCs/>
                </w:rPr>
                <w:t>其他</w:t>
              </w:r>
              <w:r>
                <w:rPr>
                  <w:rFonts w:hint="eastAsia"/>
                  <w:bCs/>
                  <w:iCs/>
                </w:rPr>
                <w:t>部门</w:t>
              </w:r>
              <w:r>
                <w:rPr>
                  <w:bCs/>
                  <w:iCs/>
                </w:rPr>
                <w:t>只能查看</w:t>
              </w:r>
              <w:r>
                <w:rPr>
                  <w:rFonts w:hint="eastAsia"/>
                  <w:bCs/>
                  <w:iCs/>
                </w:rPr>
                <w:t>当前</w:t>
              </w:r>
              <w:r>
                <w:rPr>
                  <w:bCs/>
                  <w:iCs/>
                </w:rPr>
                <w:t>登录用户所在的部门下的仓库</w:t>
              </w:r>
            </w:ins>
            <w:ins w:id="2217" w:author="Microsoft" w:date="2015-10-19T14:37:00Z">
              <w:r>
                <w:rPr>
                  <w:bCs/>
                  <w:iCs/>
                </w:rPr>
                <w:t>信息；</w:t>
              </w:r>
            </w:ins>
            <w:del w:id="2218" w:author="Microsoft" w:date="2015-10-19T14:36:00Z">
              <w:r w:rsidR="007467ED" w:rsidDel="00C34754">
                <w:rPr>
                  <w:rFonts w:hint="eastAsia"/>
                  <w:bCs/>
                  <w:iCs/>
                </w:rPr>
                <w:delText>无</w:delText>
              </w:r>
            </w:del>
          </w:p>
        </w:tc>
      </w:tr>
      <w:tr w:rsidR="007467ED" w:rsidRPr="00883F4B" w:rsidTr="00B246BD"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7467ED" w:rsidRDefault="007467ED" w:rsidP="00B246BD">
            <w:r>
              <w:rPr>
                <w:rFonts w:hint="eastAsia"/>
              </w:rPr>
              <w:t>【查看仓库信息】详情</w:t>
            </w:r>
          </w:p>
          <w:p w:rsidR="00F82F69" w:rsidRPr="00883F4B" w:rsidRDefault="00F82F69" w:rsidP="00B246BD">
            <w:r>
              <w:rPr>
                <w:rFonts w:hint="eastAsia"/>
              </w:rPr>
              <w:t>（“详情”按钮：</w:t>
            </w:r>
            <w:r>
              <w:rPr>
                <w:rFonts w:hint="eastAsia"/>
              </w:rPr>
              <w:t>Details</w:t>
            </w:r>
            <w:r>
              <w:rPr>
                <w:rFonts w:hint="eastAsia"/>
              </w:rPr>
              <w:t>）</w:t>
            </w:r>
          </w:p>
        </w:tc>
      </w:tr>
    </w:tbl>
    <w:p w:rsidR="007467ED" w:rsidRPr="00FC5562" w:rsidRDefault="007467ED" w:rsidP="007467ED">
      <w:pPr>
        <w:pStyle w:val="a0"/>
      </w:pPr>
    </w:p>
    <w:p w:rsidR="007467ED" w:rsidRDefault="007467ED">
      <w:pPr>
        <w:pStyle w:val="4"/>
      </w:pPr>
      <w:r>
        <w:t>添加仓库</w:t>
      </w:r>
      <w:r w:rsidR="00323126" w:rsidRPr="00323126">
        <w:rPr>
          <w:rFonts w:hint="eastAsia"/>
        </w:rPr>
        <w:t>（</w:t>
      </w:r>
      <w:r w:rsidR="00E30F97">
        <w:rPr>
          <w:rFonts w:hint="eastAsia"/>
        </w:rPr>
        <w:t>New Warehouse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467ED" w:rsidRPr="00883F4B" w:rsidTr="00B246BD"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467ED" w:rsidRPr="00883F4B" w:rsidRDefault="000929EF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52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467ED" w:rsidRPr="00883F4B" w:rsidRDefault="007467ED" w:rsidP="00B246BD">
            <w:pPr>
              <w:rPr>
                <w:iCs/>
              </w:rPr>
            </w:pPr>
          </w:p>
        </w:tc>
      </w:tr>
      <w:tr w:rsidR="007467ED" w:rsidRPr="00883F4B" w:rsidTr="00B246BD"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467ED" w:rsidRPr="00883F4B" w:rsidRDefault="007467ED" w:rsidP="00B246BD">
            <w:pPr>
              <w:rPr>
                <w:iCs/>
              </w:rPr>
            </w:pPr>
            <w:r>
              <w:rPr>
                <w:rFonts w:hint="eastAsia"/>
                <w:iCs/>
              </w:rPr>
              <w:t>添加仓库信息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467ED" w:rsidRPr="00883F4B" w:rsidRDefault="007467ED" w:rsidP="00B246B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467ED" w:rsidRPr="00883F4B" w:rsidRDefault="007467ED" w:rsidP="00B246BD">
            <w:pPr>
              <w:rPr>
                <w:iCs/>
              </w:rPr>
            </w:pPr>
          </w:p>
        </w:tc>
      </w:tr>
      <w:tr w:rsidR="007467ED" w:rsidRPr="00883F4B" w:rsidTr="00B246B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467ED" w:rsidRPr="00883F4B" w:rsidRDefault="007467ED" w:rsidP="00B246BD">
            <w:r>
              <w:t>每个部门下添加仓库信息</w:t>
            </w:r>
          </w:p>
        </w:tc>
      </w:tr>
      <w:tr w:rsidR="007467ED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5405D7" w:rsidRDefault="005405D7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所属部门</w:t>
            </w:r>
            <w:r w:rsidRPr="00692B89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Institution</w:t>
            </w:r>
            <w:r w:rsidRPr="00692B89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：下拉选择框；必填项</w:t>
            </w:r>
          </w:p>
          <w:p w:rsidR="007467ED" w:rsidRDefault="00AA0873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仓库编号</w:t>
            </w:r>
            <w:r w:rsidR="00692B89" w:rsidRPr="00692B89">
              <w:rPr>
                <w:rFonts w:hint="eastAsia"/>
                <w:iCs/>
              </w:rPr>
              <w:t>（</w:t>
            </w:r>
            <w:r w:rsidR="008517B2">
              <w:rPr>
                <w:rFonts w:hint="eastAsia"/>
                <w:iCs/>
              </w:rPr>
              <w:t>Warehouse Code</w:t>
            </w:r>
            <w:r w:rsidR="00692B89" w:rsidRPr="00692B89">
              <w:rPr>
                <w:rFonts w:hint="eastAsia"/>
                <w:iCs/>
              </w:rPr>
              <w:t>）</w:t>
            </w:r>
            <w:r w:rsidR="007467ED">
              <w:rPr>
                <w:rFonts w:hint="eastAsia"/>
              </w:rPr>
              <w:t>：</w:t>
            </w:r>
            <w:r w:rsidR="005405D7">
              <w:rPr>
                <w:rFonts w:hint="eastAsia"/>
              </w:rPr>
              <w:t>系统</w:t>
            </w:r>
            <w:r w:rsidR="005405D7">
              <w:t>自动生成，</w:t>
            </w:r>
            <w:r w:rsidR="005405D7">
              <w:rPr>
                <w:rFonts w:hint="eastAsia"/>
              </w:rPr>
              <w:t>根据所</w:t>
            </w:r>
            <w:r w:rsidR="005405D7">
              <w:t>选择的部门编号进行顺序编号；</w:t>
            </w:r>
          </w:p>
          <w:p w:rsidR="007467ED" w:rsidRDefault="007467ED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仓库</w:t>
            </w:r>
            <w:r>
              <w:t>名称</w:t>
            </w:r>
            <w:r w:rsidR="00692B89" w:rsidRPr="00692B89">
              <w:rPr>
                <w:rFonts w:hint="eastAsia"/>
                <w:iCs/>
              </w:rPr>
              <w:t>（</w:t>
            </w:r>
            <w:r w:rsidR="008517B2">
              <w:rPr>
                <w:rFonts w:hint="eastAsia"/>
                <w:iCs/>
              </w:rPr>
              <w:t>Warehouse Name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t>：文本框输入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1-</w:t>
            </w:r>
            <w:r>
              <w:t>500</w:t>
            </w:r>
            <w:r>
              <w:rPr>
                <w:rFonts w:hint="eastAsia"/>
              </w:rPr>
              <w:t>；必填项</w:t>
            </w:r>
          </w:p>
          <w:p w:rsidR="007467ED" w:rsidRDefault="007467ED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t>仓库地址</w:t>
            </w:r>
            <w:r w:rsidR="00692B89" w:rsidRPr="00692B89">
              <w:rPr>
                <w:rFonts w:hint="eastAsia"/>
                <w:iCs/>
              </w:rPr>
              <w:t>（</w:t>
            </w:r>
            <w:r w:rsidR="008517B2">
              <w:rPr>
                <w:rFonts w:hint="eastAsia"/>
                <w:iCs/>
              </w:rPr>
              <w:t>Warehouse Address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：文本输入框，</w:t>
            </w:r>
            <w:r>
              <w:rPr>
                <w:rFonts w:hint="eastAsia"/>
              </w:rPr>
              <w:t>1-</w:t>
            </w:r>
            <w:r>
              <w:t>500</w:t>
            </w:r>
            <w:r>
              <w:rPr>
                <w:rFonts w:hint="eastAsia"/>
              </w:rPr>
              <w:t>；必填项</w:t>
            </w:r>
          </w:p>
          <w:p w:rsidR="007467ED" w:rsidRDefault="007467ED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t>联系电话</w:t>
            </w:r>
            <w:r w:rsidR="00692B89" w:rsidRPr="00692B89">
              <w:rPr>
                <w:rFonts w:hint="eastAsia"/>
                <w:iCs/>
              </w:rPr>
              <w:t>（</w:t>
            </w:r>
            <w:r w:rsidR="008517B2">
              <w:rPr>
                <w:rFonts w:hint="eastAsia"/>
                <w:iCs/>
              </w:rPr>
              <w:t>Contact Phone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  <w:r w:rsidR="00DF1915">
              <w:rPr>
                <w:rFonts w:hint="eastAsia"/>
              </w:rPr>
              <w:t>1-</w:t>
            </w:r>
            <w:ins w:id="2219" w:author="Microsoft" w:date="2015-11-05T13:51:00Z">
              <w:r w:rsidR="00C02D04">
                <w:t>15</w:t>
              </w:r>
            </w:ins>
            <w:del w:id="2220" w:author="Microsoft" w:date="2015-11-05T13:51:00Z">
              <w:r w:rsidR="00DF1915" w:rsidDel="00C02D04">
                <w:rPr>
                  <w:rFonts w:hint="eastAsia"/>
                </w:rPr>
                <w:delText>20</w:delText>
              </w:r>
            </w:del>
          </w:p>
          <w:p w:rsidR="007467ED" w:rsidRPr="006E0A87" w:rsidRDefault="007467ED" w:rsidP="003967F2">
            <w:pPr>
              <w:pStyle w:val="a8"/>
              <w:numPr>
                <w:ilvl w:val="0"/>
                <w:numId w:val="10"/>
              </w:numPr>
              <w:ind w:firstLineChars="0"/>
              <w:rPr>
                <w:iCs/>
              </w:rPr>
            </w:pPr>
            <w:r>
              <w:t>负责人</w:t>
            </w:r>
            <w:r w:rsidR="00692B89" w:rsidRPr="00692B89">
              <w:rPr>
                <w:rFonts w:hint="eastAsia"/>
                <w:iCs/>
              </w:rPr>
              <w:t>（</w:t>
            </w:r>
            <w:r w:rsidR="008517B2">
              <w:rPr>
                <w:rFonts w:hint="eastAsia"/>
                <w:iCs/>
              </w:rPr>
              <w:t xml:space="preserve">Contact </w:t>
            </w:r>
            <w:r w:rsidR="000201BA">
              <w:rPr>
                <w:rFonts w:hint="eastAsia"/>
                <w:iCs/>
              </w:rPr>
              <w:t>Person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  <w:r w:rsidR="005405D7">
              <w:rPr>
                <w:rFonts w:hint="eastAsia"/>
              </w:rPr>
              <w:t>下拉</w:t>
            </w:r>
            <w:r w:rsidR="005405D7">
              <w:t>列表</w:t>
            </w:r>
            <w:r w:rsidR="005405D7">
              <w:rPr>
                <w:rFonts w:hint="eastAsia"/>
              </w:rPr>
              <w:t>选择</w:t>
            </w:r>
            <w:r w:rsidR="005405D7">
              <w:t>，列表中</w:t>
            </w:r>
            <w:r w:rsidR="005405D7">
              <w:rPr>
                <w:rFonts w:hint="eastAsia"/>
              </w:rPr>
              <w:t>显示</w:t>
            </w:r>
            <w:r w:rsidR="005405D7">
              <w:t>本部门所有员工列表；</w:t>
            </w:r>
          </w:p>
          <w:p w:rsidR="007467ED" w:rsidRPr="007467ED" w:rsidRDefault="007467ED" w:rsidP="00B246BD">
            <w:pPr>
              <w:rPr>
                <w:iCs/>
              </w:rPr>
            </w:pPr>
            <w:r w:rsidRPr="007467ED">
              <w:rPr>
                <w:rFonts w:hint="eastAsia"/>
                <w:iCs/>
              </w:rPr>
              <w:t>【添加】</w:t>
            </w:r>
            <w:r w:rsidR="0092178D">
              <w:rPr>
                <w:rFonts w:hint="eastAsia"/>
                <w:iCs/>
              </w:rPr>
              <w:t>（</w:t>
            </w:r>
            <w:r w:rsidR="0092178D">
              <w:rPr>
                <w:rFonts w:hint="eastAsia"/>
                <w:iCs/>
              </w:rPr>
              <w:t>Add</w:t>
            </w:r>
            <w:r w:rsidR="0092178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按钮添加</w:t>
            </w:r>
            <w:r w:rsidRPr="007467ED">
              <w:rPr>
                <w:rFonts w:hint="eastAsia"/>
                <w:iCs/>
              </w:rPr>
              <w:t>仓库管理员</w:t>
            </w:r>
            <w:r>
              <w:rPr>
                <w:rFonts w:hint="eastAsia"/>
                <w:iCs/>
              </w:rPr>
              <w:t>，弹出用户列表选择</w:t>
            </w:r>
            <w:r w:rsidR="00343A97">
              <w:rPr>
                <w:rFonts w:hint="eastAsia"/>
                <w:iCs/>
              </w:rPr>
              <w:t>，可选择</w:t>
            </w:r>
            <w:r w:rsidR="00343A97">
              <w:rPr>
                <w:iCs/>
              </w:rPr>
              <w:t>多个仓库管理员；</w:t>
            </w:r>
          </w:p>
          <w:p w:rsidR="007467ED" w:rsidRDefault="007467ED" w:rsidP="00B246BD">
            <w:pPr>
              <w:rPr>
                <w:iCs/>
              </w:rPr>
            </w:pPr>
            <w:r>
              <w:rPr>
                <w:iCs/>
              </w:rPr>
              <w:t>仓库管理员列表</w:t>
            </w:r>
            <w:r>
              <w:rPr>
                <w:rFonts w:hint="eastAsia"/>
                <w:iCs/>
              </w:rPr>
              <w:t>：</w:t>
            </w:r>
          </w:p>
          <w:p w:rsidR="007467ED" w:rsidRPr="007467ED" w:rsidRDefault="00607995" w:rsidP="003967F2">
            <w:pPr>
              <w:pStyle w:val="a8"/>
              <w:numPr>
                <w:ilvl w:val="0"/>
                <w:numId w:val="35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员工</w:t>
            </w:r>
            <w:r w:rsidR="007467ED" w:rsidRPr="007467ED">
              <w:rPr>
                <w:iCs/>
              </w:rPr>
              <w:t>编号</w:t>
            </w:r>
            <w:r w:rsidR="00692B89" w:rsidRPr="00692B89">
              <w:rPr>
                <w:rFonts w:hint="eastAsia"/>
                <w:iCs/>
              </w:rPr>
              <w:t>（</w:t>
            </w:r>
            <w:r w:rsidR="009F536B">
              <w:rPr>
                <w:rFonts w:hint="eastAsia"/>
                <w:iCs/>
              </w:rPr>
              <w:t>Manager</w:t>
            </w:r>
            <w:r w:rsidR="00C53738">
              <w:rPr>
                <w:rFonts w:hint="eastAsia"/>
                <w:iCs/>
              </w:rPr>
              <w:t xml:space="preserve"> Code</w:t>
            </w:r>
            <w:r w:rsidR="00692B89" w:rsidRPr="00692B89">
              <w:rPr>
                <w:rFonts w:hint="eastAsia"/>
                <w:iCs/>
              </w:rPr>
              <w:t>）</w:t>
            </w:r>
            <w:r w:rsidR="007467ED" w:rsidRPr="007467ED">
              <w:rPr>
                <w:rFonts w:hint="eastAsia"/>
                <w:iCs/>
              </w:rPr>
              <w:t>：</w:t>
            </w:r>
          </w:p>
          <w:p w:rsidR="007467ED" w:rsidRPr="007467ED" w:rsidRDefault="007467ED" w:rsidP="003967F2">
            <w:pPr>
              <w:pStyle w:val="a8"/>
              <w:numPr>
                <w:ilvl w:val="0"/>
                <w:numId w:val="35"/>
              </w:numPr>
              <w:ind w:firstLineChars="0"/>
              <w:rPr>
                <w:iCs/>
              </w:rPr>
            </w:pPr>
            <w:r w:rsidRPr="007467ED">
              <w:rPr>
                <w:iCs/>
              </w:rPr>
              <w:t>用户名</w:t>
            </w:r>
            <w:r w:rsidR="00692B89" w:rsidRPr="00692B89">
              <w:rPr>
                <w:rFonts w:hint="eastAsia"/>
                <w:iCs/>
              </w:rPr>
              <w:t>（</w:t>
            </w:r>
            <w:r w:rsidR="00E853AE">
              <w:rPr>
                <w:iCs/>
              </w:rPr>
              <w:t>Manager Name</w:t>
            </w:r>
            <w:r w:rsidR="00692B89" w:rsidRPr="00692B89">
              <w:rPr>
                <w:rFonts w:hint="eastAsia"/>
                <w:iCs/>
              </w:rPr>
              <w:t>）</w:t>
            </w:r>
            <w:r w:rsidRPr="007467ED">
              <w:rPr>
                <w:rFonts w:hint="eastAsia"/>
                <w:iCs/>
              </w:rPr>
              <w:t>：</w:t>
            </w:r>
          </w:p>
          <w:p w:rsidR="007467ED" w:rsidRPr="007467ED" w:rsidRDefault="007467ED" w:rsidP="003967F2">
            <w:pPr>
              <w:pStyle w:val="a8"/>
              <w:numPr>
                <w:ilvl w:val="0"/>
                <w:numId w:val="35"/>
              </w:numPr>
              <w:ind w:firstLineChars="0"/>
              <w:rPr>
                <w:iCs/>
              </w:rPr>
            </w:pPr>
            <w:r w:rsidRPr="007467ED">
              <w:rPr>
                <w:iCs/>
              </w:rPr>
              <w:t>真实姓名</w:t>
            </w:r>
            <w:r w:rsidR="00692B89" w:rsidRPr="00692B89">
              <w:rPr>
                <w:rFonts w:hint="eastAsia"/>
                <w:iCs/>
              </w:rPr>
              <w:t>（</w:t>
            </w:r>
            <w:r w:rsidR="00C53738">
              <w:rPr>
                <w:rFonts w:hint="eastAsia"/>
                <w:iCs/>
              </w:rPr>
              <w:t>Real Name</w:t>
            </w:r>
            <w:r w:rsidR="00692B89" w:rsidRPr="00692B89">
              <w:rPr>
                <w:rFonts w:hint="eastAsia"/>
                <w:iCs/>
              </w:rPr>
              <w:t>）</w:t>
            </w:r>
            <w:r w:rsidRPr="007467ED">
              <w:rPr>
                <w:rFonts w:hint="eastAsia"/>
                <w:iCs/>
              </w:rPr>
              <w:t>：</w:t>
            </w:r>
          </w:p>
          <w:p w:rsidR="007467ED" w:rsidRPr="00566786" w:rsidRDefault="007467ED" w:rsidP="003967F2">
            <w:pPr>
              <w:pStyle w:val="a8"/>
              <w:numPr>
                <w:ilvl w:val="0"/>
                <w:numId w:val="35"/>
              </w:numPr>
              <w:ind w:firstLineChars="0"/>
              <w:rPr>
                <w:iCs/>
              </w:rPr>
            </w:pPr>
            <w:r w:rsidRPr="007467ED">
              <w:rPr>
                <w:iCs/>
              </w:rPr>
              <w:t>联系电话</w:t>
            </w:r>
            <w:r w:rsidR="00692B89" w:rsidRPr="00692B89">
              <w:rPr>
                <w:rFonts w:hint="eastAsia"/>
                <w:iCs/>
              </w:rPr>
              <w:t>（</w:t>
            </w:r>
            <w:r w:rsidR="00C53738">
              <w:rPr>
                <w:rFonts w:hint="eastAsia"/>
                <w:iCs/>
              </w:rPr>
              <w:t>Contact Phone</w:t>
            </w:r>
            <w:r w:rsidR="00692B89" w:rsidRPr="00692B89">
              <w:rPr>
                <w:rFonts w:hint="eastAsia"/>
                <w:iCs/>
              </w:rPr>
              <w:t>）</w:t>
            </w:r>
            <w:r w:rsidRPr="007467ED">
              <w:rPr>
                <w:rFonts w:hint="eastAsia"/>
                <w:iCs/>
              </w:rPr>
              <w:t>：</w:t>
            </w:r>
            <w:r w:rsidR="00AA0873">
              <w:rPr>
                <w:rFonts w:hint="eastAsia"/>
                <w:iCs/>
              </w:rPr>
              <w:t>获取</w:t>
            </w:r>
            <w:r w:rsidR="00AA0873">
              <w:rPr>
                <w:iCs/>
              </w:rPr>
              <w:t>用户列表</w:t>
            </w:r>
            <w:r w:rsidR="00AA0873">
              <w:rPr>
                <w:rFonts w:hint="eastAsia"/>
                <w:iCs/>
              </w:rPr>
              <w:t>信息</w:t>
            </w:r>
            <w:r w:rsidR="00AA0873">
              <w:rPr>
                <w:iCs/>
              </w:rPr>
              <w:t>中的移动电话；</w:t>
            </w:r>
          </w:p>
        </w:tc>
      </w:tr>
      <w:tr w:rsidR="007467ED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467ED" w:rsidRPr="00883F4B" w:rsidRDefault="007467ED" w:rsidP="00B246BD">
            <w:r>
              <w:rPr>
                <w:rFonts w:hint="eastAsia"/>
              </w:rPr>
              <w:t>添加成功！</w:t>
            </w:r>
            <w:r w:rsidR="00884E71">
              <w:rPr>
                <w:rFonts w:hint="eastAsia"/>
              </w:rPr>
              <w:t>（</w:t>
            </w:r>
            <w:r w:rsidR="00884E71">
              <w:rPr>
                <w:rFonts w:hint="eastAsia"/>
              </w:rPr>
              <w:t>Your warehouse has been successfully added</w:t>
            </w:r>
            <w:r w:rsidR="00884E71">
              <w:rPr>
                <w:rFonts w:hint="eastAsia"/>
              </w:rPr>
              <w:t>）</w:t>
            </w:r>
          </w:p>
        </w:tc>
      </w:tr>
      <w:tr w:rsidR="007467ED" w:rsidRPr="00883F4B" w:rsidTr="00B246BD"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467ED" w:rsidRPr="00FE4DC0" w:rsidRDefault="007467ED" w:rsidP="00B246B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7467ED" w:rsidRPr="00883F4B" w:rsidTr="00B246BD"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467ED" w:rsidRPr="00883F4B" w:rsidRDefault="007467ED" w:rsidP="00B246B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7467ED" w:rsidRPr="00883F4B" w:rsidTr="00B246BD"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7467ED" w:rsidRPr="00883F4B" w:rsidRDefault="008517B2" w:rsidP="00B246BD">
            <w:r>
              <w:rPr>
                <w:rFonts w:hint="eastAsia"/>
              </w:rPr>
              <w:t>（“添加仓库”按钮：</w:t>
            </w:r>
            <w:r>
              <w:rPr>
                <w:rFonts w:hint="eastAsia"/>
              </w:rPr>
              <w:t>New Warehouse</w:t>
            </w:r>
            <w:r>
              <w:rPr>
                <w:rFonts w:hint="eastAsia"/>
              </w:rPr>
              <w:t>）</w:t>
            </w:r>
          </w:p>
        </w:tc>
      </w:tr>
    </w:tbl>
    <w:p w:rsidR="007467ED" w:rsidRPr="00C47A84" w:rsidRDefault="007467ED" w:rsidP="007467ED">
      <w:pPr>
        <w:pStyle w:val="a0"/>
      </w:pPr>
    </w:p>
    <w:p w:rsidR="00343A97" w:rsidRDefault="00343A97">
      <w:pPr>
        <w:pStyle w:val="4"/>
      </w:pPr>
      <w:r>
        <w:rPr>
          <w:rFonts w:hint="eastAsia"/>
        </w:rPr>
        <w:t>仓库</w:t>
      </w:r>
      <w:r>
        <w:t>详细信息</w:t>
      </w:r>
      <w:r w:rsidR="00323126" w:rsidRPr="00323126">
        <w:rPr>
          <w:rFonts w:hint="eastAsia"/>
        </w:rPr>
        <w:t>（</w:t>
      </w:r>
      <w:r w:rsidR="00E30F97">
        <w:rPr>
          <w:rFonts w:hint="eastAsia"/>
        </w:rPr>
        <w:t>Warehouse Details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343A97" w:rsidRPr="00883F4B" w:rsidTr="000823DB">
        <w:tc>
          <w:tcPr>
            <w:tcW w:w="1384" w:type="dxa"/>
            <w:shd w:val="clear" w:color="auto" w:fill="D9D9D9"/>
            <w:vAlign w:val="center"/>
          </w:tcPr>
          <w:p w:rsidR="00343A97" w:rsidRPr="00883F4B" w:rsidRDefault="00343A97" w:rsidP="000823DB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343A97" w:rsidRPr="00883F4B" w:rsidRDefault="00343A97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53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343A97" w:rsidRPr="00883F4B" w:rsidRDefault="00343A97" w:rsidP="000823DB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343A97" w:rsidRPr="00883F4B" w:rsidRDefault="00343A97" w:rsidP="000823DB">
            <w:pPr>
              <w:rPr>
                <w:iCs/>
              </w:rPr>
            </w:pPr>
          </w:p>
        </w:tc>
      </w:tr>
      <w:tr w:rsidR="00343A97" w:rsidRPr="00883F4B" w:rsidTr="000823DB">
        <w:tc>
          <w:tcPr>
            <w:tcW w:w="1384" w:type="dxa"/>
            <w:shd w:val="clear" w:color="auto" w:fill="D9D9D9"/>
            <w:vAlign w:val="center"/>
          </w:tcPr>
          <w:p w:rsidR="00343A97" w:rsidRPr="00883F4B" w:rsidRDefault="00343A97" w:rsidP="000823DB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343A97" w:rsidRPr="00883F4B" w:rsidRDefault="00343A97" w:rsidP="000823DB">
            <w:pPr>
              <w:rPr>
                <w:iCs/>
              </w:rPr>
            </w:pPr>
            <w:r>
              <w:rPr>
                <w:rFonts w:hint="eastAsia"/>
                <w:iCs/>
              </w:rPr>
              <w:t>查看仓库详细信息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343A97" w:rsidRPr="00883F4B" w:rsidRDefault="00343A97" w:rsidP="000823DB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343A97" w:rsidRPr="00883F4B" w:rsidRDefault="00343A97" w:rsidP="000823DB">
            <w:pPr>
              <w:rPr>
                <w:iCs/>
              </w:rPr>
            </w:pPr>
          </w:p>
        </w:tc>
      </w:tr>
      <w:tr w:rsidR="00343A97" w:rsidRPr="00883F4B" w:rsidTr="000823DB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343A97" w:rsidRPr="00883F4B" w:rsidRDefault="00343A97" w:rsidP="000823DB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343A97" w:rsidRPr="00883F4B" w:rsidRDefault="00343A97" w:rsidP="000823DB">
            <w:r>
              <w:rPr>
                <w:rFonts w:hint="eastAsia"/>
              </w:rPr>
              <w:t>查看</w:t>
            </w:r>
            <w:r>
              <w:t>仓库信息</w:t>
            </w:r>
          </w:p>
        </w:tc>
      </w:tr>
      <w:tr w:rsidR="00343A97" w:rsidRPr="00883F4B" w:rsidTr="000823D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343A97" w:rsidRPr="00883F4B" w:rsidRDefault="00343A97" w:rsidP="000823DB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343A97" w:rsidRPr="00AA0873" w:rsidRDefault="00AA0873" w:rsidP="00AA0873">
            <w:pPr>
              <w:rPr>
                <w:iCs/>
              </w:rPr>
            </w:pPr>
            <w:r>
              <w:rPr>
                <w:rFonts w:hint="eastAsia"/>
                <w:iCs/>
              </w:rPr>
              <w:t>无</w:t>
            </w:r>
          </w:p>
        </w:tc>
      </w:tr>
      <w:tr w:rsidR="00343A97" w:rsidRPr="00883F4B" w:rsidTr="000823D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343A97" w:rsidRPr="00883F4B" w:rsidRDefault="00343A97" w:rsidP="000823DB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AA0873" w:rsidRDefault="00AA0873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仓库编号</w:t>
            </w:r>
            <w:r w:rsidR="00692B89" w:rsidRPr="00692B89">
              <w:rPr>
                <w:rFonts w:hint="eastAsia"/>
                <w:iCs/>
              </w:rPr>
              <w:t>（</w:t>
            </w:r>
            <w:r w:rsidR="009253EC">
              <w:rPr>
                <w:rFonts w:hint="eastAsia"/>
                <w:iCs/>
              </w:rPr>
              <w:t>Warehouse Code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AA0873" w:rsidRDefault="00AA0873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lastRenderedPageBreak/>
              <w:t>仓库</w:t>
            </w:r>
            <w:r>
              <w:t>名称</w:t>
            </w:r>
            <w:r w:rsidR="00692B89" w:rsidRPr="00692B89">
              <w:rPr>
                <w:rFonts w:hint="eastAsia"/>
                <w:iCs/>
              </w:rPr>
              <w:t>（</w:t>
            </w:r>
            <w:r w:rsidR="009253EC">
              <w:rPr>
                <w:rFonts w:hint="eastAsia"/>
                <w:iCs/>
              </w:rPr>
              <w:t>Warehouse Name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t>：</w:t>
            </w:r>
          </w:p>
          <w:p w:rsidR="00AA0873" w:rsidRDefault="00AA0873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所属部门</w:t>
            </w:r>
            <w:r w:rsidR="00692B89" w:rsidRPr="00692B89">
              <w:rPr>
                <w:rFonts w:hint="eastAsia"/>
                <w:iCs/>
              </w:rPr>
              <w:t>（</w:t>
            </w:r>
            <w:r w:rsidR="009253EC">
              <w:rPr>
                <w:rFonts w:hint="eastAsia"/>
                <w:iCs/>
              </w:rPr>
              <w:t>Institution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AA0873" w:rsidRDefault="00AA0873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t>仓库地址</w:t>
            </w:r>
            <w:r w:rsidR="00692B89" w:rsidRPr="00692B89">
              <w:rPr>
                <w:rFonts w:hint="eastAsia"/>
                <w:iCs/>
              </w:rPr>
              <w:t>（</w:t>
            </w:r>
            <w:r w:rsidR="009253EC">
              <w:rPr>
                <w:rFonts w:hint="eastAsia"/>
                <w:iCs/>
              </w:rPr>
              <w:t>Warehouse Address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AA0873" w:rsidRDefault="00AA0873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t>联系电话</w:t>
            </w:r>
            <w:r w:rsidR="00692B89" w:rsidRPr="00692B89">
              <w:rPr>
                <w:rFonts w:hint="eastAsia"/>
                <w:iCs/>
              </w:rPr>
              <w:t>（</w:t>
            </w:r>
            <w:r w:rsidR="009253EC">
              <w:rPr>
                <w:rFonts w:hint="eastAsia"/>
                <w:iCs/>
              </w:rPr>
              <w:t>Contact Phone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AA0873" w:rsidRPr="006E0A87" w:rsidRDefault="00AA0873" w:rsidP="003967F2">
            <w:pPr>
              <w:pStyle w:val="a8"/>
              <w:numPr>
                <w:ilvl w:val="0"/>
                <w:numId w:val="10"/>
              </w:numPr>
              <w:ind w:firstLineChars="0"/>
              <w:rPr>
                <w:iCs/>
              </w:rPr>
            </w:pPr>
            <w:r>
              <w:t>负责人</w:t>
            </w:r>
            <w:r w:rsidR="00692B89" w:rsidRPr="00692B89">
              <w:rPr>
                <w:rFonts w:hint="eastAsia"/>
                <w:iCs/>
              </w:rPr>
              <w:t>（</w:t>
            </w:r>
            <w:r w:rsidR="009253EC">
              <w:rPr>
                <w:rFonts w:hint="eastAsia"/>
                <w:iCs/>
              </w:rPr>
              <w:t>Contact Person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AA0873" w:rsidRDefault="00AA0873" w:rsidP="00AA0873">
            <w:pPr>
              <w:rPr>
                <w:iCs/>
              </w:rPr>
            </w:pPr>
            <w:r>
              <w:rPr>
                <w:iCs/>
              </w:rPr>
              <w:t>仓库管理员列表</w:t>
            </w:r>
            <w:r>
              <w:rPr>
                <w:rFonts w:hint="eastAsia"/>
                <w:iCs/>
              </w:rPr>
              <w:t>：</w:t>
            </w:r>
          </w:p>
          <w:p w:rsidR="00AA0873" w:rsidRPr="007467ED" w:rsidRDefault="00AA0873" w:rsidP="003967F2">
            <w:pPr>
              <w:pStyle w:val="a8"/>
              <w:numPr>
                <w:ilvl w:val="0"/>
                <w:numId w:val="35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员工</w:t>
            </w:r>
            <w:r w:rsidRPr="007467ED">
              <w:rPr>
                <w:iCs/>
              </w:rPr>
              <w:t>编号</w:t>
            </w:r>
            <w:r w:rsidR="00692B89" w:rsidRPr="00692B89">
              <w:rPr>
                <w:rFonts w:hint="eastAsia"/>
                <w:iCs/>
              </w:rPr>
              <w:t>（</w:t>
            </w:r>
            <w:r w:rsidR="00EE77B7">
              <w:rPr>
                <w:rFonts w:hint="eastAsia"/>
                <w:iCs/>
              </w:rPr>
              <w:t>Manager</w:t>
            </w:r>
            <w:r w:rsidR="00792ED8">
              <w:rPr>
                <w:rFonts w:hint="eastAsia"/>
                <w:iCs/>
              </w:rPr>
              <w:t xml:space="preserve"> Code</w:t>
            </w:r>
            <w:r w:rsidR="00692B89" w:rsidRPr="00692B89">
              <w:rPr>
                <w:rFonts w:hint="eastAsia"/>
                <w:iCs/>
              </w:rPr>
              <w:t>）</w:t>
            </w:r>
            <w:r w:rsidRPr="007467ED">
              <w:rPr>
                <w:rFonts w:hint="eastAsia"/>
                <w:iCs/>
              </w:rPr>
              <w:t>：</w:t>
            </w:r>
          </w:p>
          <w:p w:rsidR="00AA0873" w:rsidRPr="007467ED" w:rsidRDefault="00AA0873" w:rsidP="003967F2">
            <w:pPr>
              <w:pStyle w:val="a8"/>
              <w:numPr>
                <w:ilvl w:val="0"/>
                <w:numId w:val="35"/>
              </w:numPr>
              <w:ind w:firstLineChars="0"/>
              <w:rPr>
                <w:iCs/>
              </w:rPr>
            </w:pPr>
            <w:r w:rsidRPr="007467ED">
              <w:rPr>
                <w:iCs/>
              </w:rPr>
              <w:t>用户名</w:t>
            </w:r>
            <w:r w:rsidR="00692B89" w:rsidRPr="00692B89">
              <w:rPr>
                <w:rFonts w:hint="eastAsia"/>
                <w:iCs/>
              </w:rPr>
              <w:t>（</w:t>
            </w:r>
            <w:r w:rsidR="00EE77B7">
              <w:rPr>
                <w:rFonts w:hint="eastAsia"/>
                <w:iCs/>
              </w:rPr>
              <w:t>Manager</w:t>
            </w:r>
            <w:r w:rsidR="00792ED8">
              <w:rPr>
                <w:rFonts w:hint="eastAsia"/>
                <w:iCs/>
              </w:rPr>
              <w:t xml:space="preserve"> Name</w:t>
            </w:r>
            <w:r w:rsidR="00692B89" w:rsidRPr="00692B89">
              <w:rPr>
                <w:rFonts w:hint="eastAsia"/>
                <w:iCs/>
              </w:rPr>
              <w:t>）</w:t>
            </w:r>
            <w:r w:rsidRPr="007467ED">
              <w:rPr>
                <w:rFonts w:hint="eastAsia"/>
                <w:iCs/>
              </w:rPr>
              <w:t>：</w:t>
            </w:r>
          </w:p>
          <w:p w:rsidR="00AA0873" w:rsidRPr="007467ED" w:rsidRDefault="00AA0873" w:rsidP="003967F2">
            <w:pPr>
              <w:pStyle w:val="a8"/>
              <w:numPr>
                <w:ilvl w:val="0"/>
                <w:numId w:val="35"/>
              </w:numPr>
              <w:ind w:firstLineChars="0"/>
              <w:rPr>
                <w:iCs/>
              </w:rPr>
            </w:pPr>
            <w:r w:rsidRPr="007467ED">
              <w:rPr>
                <w:iCs/>
              </w:rPr>
              <w:t>真实姓名</w:t>
            </w:r>
            <w:r w:rsidR="00692B89" w:rsidRPr="00692B89">
              <w:rPr>
                <w:rFonts w:hint="eastAsia"/>
                <w:iCs/>
              </w:rPr>
              <w:t>（</w:t>
            </w:r>
            <w:r w:rsidR="00792ED8">
              <w:rPr>
                <w:rFonts w:hint="eastAsia"/>
                <w:iCs/>
              </w:rPr>
              <w:t>Real Name</w:t>
            </w:r>
            <w:r w:rsidR="00692B89" w:rsidRPr="00692B89">
              <w:rPr>
                <w:rFonts w:hint="eastAsia"/>
                <w:iCs/>
              </w:rPr>
              <w:t>）</w:t>
            </w:r>
            <w:r w:rsidRPr="007467ED">
              <w:rPr>
                <w:rFonts w:hint="eastAsia"/>
                <w:iCs/>
              </w:rPr>
              <w:t>：</w:t>
            </w:r>
          </w:p>
          <w:p w:rsidR="00343A97" w:rsidRPr="00883F4B" w:rsidRDefault="00AA0873" w:rsidP="003967F2">
            <w:pPr>
              <w:pStyle w:val="a8"/>
              <w:numPr>
                <w:ilvl w:val="0"/>
                <w:numId w:val="35"/>
              </w:numPr>
              <w:ind w:firstLineChars="0"/>
            </w:pPr>
            <w:r w:rsidRPr="00AA0873">
              <w:rPr>
                <w:iCs/>
              </w:rPr>
              <w:t>联系电话</w:t>
            </w:r>
            <w:r w:rsidR="00692B89" w:rsidRPr="00692B89">
              <w:rPr>
                <w:rFonts w:hint="eastAsia"/>
                <w:iCs/>
              </w:rPr>
              <w:t>（</w:t>
            </w:r>
            <w:r w:rsidR="00792ED8">
              <w:rPr>
                <w:rFonts w:hint="eastAsia"/>
                <w:iCs/>
              </w:rPr>
              <w:t>Contact Phone</w:t>
            </w:r>
            <w:r w:rsidR="00692B89" w:rsidRPr="00692B89">
              <w:rPr>
                <w:rFonts w:hint="eastAsia"/>
                <w:iCs/>
              </w:rPr>
              <w:t>）</w:t>
            </w:r>
            <w:r w:rsidRPr="00AA0873">
              <w:rPr>
                <w:rFonts w:hint="eastAsia"/>
                <w:iCs/>
              </w:rPr>
              <w:t>：</w:t>
            </w:r>
          </w:p>
        </w:tc>
      </w:tr>
      <w:tr w:rsidR="00343A97" w:rsidRPr="00883F4B" w:rsidTr="000823DB">
        <w:tc>
          <w:tcPr>
            <w:tcW w:w="1384" w:type="dxa"/>
            <w:shd w:val="clear" w:color="auto" w:fill="D9D9D9"/>
            <w:vAlign w:val="center"/>
          </w:tcPr>
          <w:p w:rsidR="00343A97" w:rsidRPr="00883F4B" w:rsidRDefault="00343A97" w:rsidP="000823DB">
            <w:r w:rsidRPr="00883F4B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343A97" w:rsidRPr="00FE4DC0" w:rsidRDefault="00343A97" w:rsidP="000823DB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343A97" w:rsidRPr="00883F4B" w:rsidTr="000823DB">
        <w:tc>
          <w:tcPr>
            <w:tcW w:w="1384" w:type="dxa"/>
            <w:shd w:val="clear" w:color="auto" w:fill="D9D9D9"/>
            <w:vAlign w:val="center"/>
          </w:tcPr>
          <w:p w:rsidR="00343A97" w:rsidRPr="00883F4B" w:rsidRDefault="00343A97" w:rsidP="000823DB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343A97" w:rsidRPr="00883F4B" w:rsidRDefault="00343A97" w:rsidP="000823DB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343A97" w:rsidRPr="00883F4B" w:rsidTr="000823DB">
        <w:tc>
          <w:tcPr>
            <w:tcW w:w="1384" w:type="dxa"/>
            <w:shd w:val="clear" w:color="auto" w:fill="D9D9D9"/>
            <w:vAlign w:val="center"/>
          </w:tcPr>
          <w:p w:rsidR="00343A97" w:rsidRPr="00883F4B" w:rsidRDefault="00343A97" w:rsidP="000823DB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343A97" w:rsidRPr="00883F4B" w:rsidRDefault="004759ED" w:rsidP="004759ED">
            <w:r w:rsidRPr="004759ED">
              <w:rPr>
                <w:rFonts w:hint="eastAsia"/>
              </w:rPr>
              <w:t>（“</w:t>
            </w:r>
            <w:r>
              <w:rPr>
                <w:rFonts w:hint="eastAsia"/>
              </w:rPr>
              <w:t>详情</w:t>
            </w:r>
            <w:r w:rsidRPr="004759ED">
              <w:rPr>
                <w:rFonts w:hint="eastAsia"/>
              </w:rPr>
              <w:t>”按钮：</w:t>
            </w:r>
            <w:r>
              <w:rPr>
                <w:rFonts w:hint="eastAsia"/>
              </w:rPr>
              <w:t>Details</w:t>
            </w:r>
            <w:r w:rsidRPr="004759ED">
              <w:rPr>
                <w:rFonts w:hint="eastAsia"/>
              </w:rPr>
              <w:t>）</w:t>
            </w:r>
          </w:p>
        </w:tc>
      </w:tr>
    </w:tbl>
    <w:p w:rsidR="00343A97" w:rsidRPr="00343A97" w:rsidRDefault="00343A97" w:rsidP="00343A97">
      <w:pPr>
        <w:pStyle w:val="a0"/>
      </w:pPr>
    </w:p>
    <w:p w:rsidR="007467ED" w:rsidRDefault="007467ED">
      <w:pPr>
        <w:pStyle w:val="4"/>
      </w:pPr>
      <w:r>
        <w:t>修改仓库信息</w:t>
      </w:r>
      <w:r w:rsidR="00323126" w:rsidRPr="00323126">
        <w:rPr>
          <w:rFonts w:hint="eastAsia"/>
        </w:rPr>
        <w:t>（</w:t>
      </w:r>
      <w:r w:rsidR="00E30F97">
        <w:rPr>
          <w:rFonts w:hint="eastAsia"/>
        </w:rPr>
        <w:t>Edit Warehouse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467ED" w:rsidRPr="00883F4B" w:rsidTr="00B246BD"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467ED" w:rsidRPr="00883F4B" w:rsidRDefault="000929EF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54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467ED" w:rsidRPr="00883F4B" w:rsidRDefault="007467ED" w:rsidP="00B246BD">
            <w:pPr>
              <w:rPr>
                <w:iCs/>
              </w:rPr>
            </w:pPr>
          </w:p>
        </w:tc>
      </w:tr>
      <w:tr w:rsidR="007467ED" w:rsidRPr="00883F4B" w:rsidTr="00B246BD"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467ED" w:rsidRPr="00883F4B" w:rsidRDefault="007467ED" w:rsidP="00B246BD">
            <w:pPr>
              <w:rPr>
                <w:iCs/>
              </w:rPr>
            </w:pPr>
            <w:r>
              <w:rPr>
                <w:rFonts w:hint="eastAsia"/>
                <w:iCs/>
              </w:rPr>
              <w:t>修改仓库信息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467ED" w:rsidRPr="00883F4B" w:rsidRDefault="007467ED" w:rsidP="00B246B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467ED" w:rsidRPr="00883F4B" w:rsidRDefault="007467ED" w:rsidP="00B246BD">
            <w:pPr>
              <w:rPr>
                <w:iCs/>
              </w:rPr>
            </w:pPr>
          </w:p>
        </w:tc>
      </w:tr>
      <w:tr w:rsidR="007467ED" w:rsidRPr="00883F4B" w:rsidTr="00B246B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467ED" w:rsidRPr="00883F4B" w:rsidRDefault="007467ED" w:rsidP="00B246BD">
            <w:r>
              <w:t>修改仓库信息</w:t>
            </w:r>
          </w:p>
        </w:tc>
      </w:tr>
      <w:tr w:rsidR="007467ED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7467ED" w:rsidRDefault="00AA0873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仓库编号</w:t>
            </w:r>
            <w:r w:rsidR="00692B89" w:rsidRPr="00692B89">
              <w:rPr>
                <w:rFonts w:hint="eastAsia"/>
                <w:iCs/>
              </w:rPr>
              <w:t>（</w:t>
            </w:r>
            <w:r w:rsidR="00F707E2">
              <w:rPr>
                <w:rFonts w:hint="eastAsia"/>
                <w:iCs/>
              </w:rPr>
              <w:t>Warehouse Code</w:t>
            </w:r>
            <w:r w:rsidR="00692B89" w:rsidRPr="00692B89">
              <w:rPr>
                <w:rFonts w:hint="eastAsia"/>
                <w:iCs/>
              </w:rPr>
              <w:t>）</w:t>
            </w:r>
            <w:r w:rsidR="007467ED">
              <w:rPr>
                <w:rFonts w:hint="eastAsia"/>
              </w:rPr>
              <w:t>：</w:t>
            </w:r>
            <w:ins w:id="2221" w:author="Microsoft" w:date="2015-09-17T14:35:00Z">
              <w:r w:rsidR="00483084">
                <w:rPr>
                  <w:rFonts w:hint="eastAsia"/>
                </w:rPr>
                <w:t>不可修改</w:t>
              </w:r>
              <w:r w:rsidR="00483084">
                <w:t>；</w:t>
              </w:r>
            </w:ins>
          </w:p>
          <w:p w:rsidR="007467ED" w:rsidRDefault="007467ED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仓库</w:t>
            </w:r>
            <w:r>
              <w:t>名称</w:t>
            </w:r>
            <w:r w:rsidR="00692B89" w:rsidRPr="00692B89">
              <w:rPr>
                <w:rFonts w:hint="eastAsia"/>
                <w:iCs/>
              </w:rPr>
              <w:t>（</w:t>
            </w:r>
            <w:r w:rsidR="00F707E2">
              <w:rPr>
                <w:rFonts w:hint="eastAsia"/>
                <w:iCs/>
              </w:rPr>
              <w:t>Warehouse Name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t>：</w:t>
            </w:r>
          </w:p>
          <w:p w:rsidR="007467ED" w:rsidRDefault="007467ED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所属部门</w:t>
            </w:r>
            <w:r w:rsidR="00692B89" w:rsidRPr="00692B89">
              <w:rPr>
                <w:rFonts w:hint="eastAsia"/>
                <w:iCs/>
              </w:rPr>
              <w:t>（</w:t>
            </w:r>
            <w:r w:rsidR="00F707E2">
              <w:rPr>
                <w:rFonts w:hint="eastAsia"/>
                <w:iCs/>
              </w:rPr>
              <w:t>Institution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7467ED" w:rsidRDefault="007467ED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t>仓库地址</w:t>
            </w:r>
            <w:r w:rsidR="00692B89" w:rsidRPr="00692B89">
              <w:rPr>
                <w:rFonts w:hint="eastAsia"/>
                <w:iCs/>
              </w:rPr>
              <w:t>（</w:t>
            </w:r>
            <w:r w:rsidR="00F707E2">
              <w:rPr>
                <w:rFonts w:hint="eastAsia"/>
                <w:iCs/>
              </w:rPr>
              <w:t>Warehouse Address</w:t>
            </w:r>
            <w:r w:rsidR="00692B89" w:rsidRPr="00692B89">
              <w:rPr>
                <w:rFonts w:hint="eastAsia"/>
                <w:iCs/>
              </w:rPr>
              <w:t>）</w:t>
            </w:r>
            <w:r w:rsidR="00692B89">
              <w:rPr>
                <w:rFonts w:hint="eastAsia"/>
              </w:rPr>
              <w:t>：</w:t>
            </w:r>
          </w:p>
          <w:p w:rsidR="007467ED" w:rsidRDefault="007467ED" w:rsidP="003967F2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t>联系电话</w:t>
            </w:r>
            <w:r w:rsidR="00692B89" w:rsidRPr="00692B89">
              <w:rPr>
                <w:rFonts w:hint="eastAsia"/>
                <w:iCs/>
              </w:rPr>
              <w:t>（</w:t>
            </w:r>
            <w:r w:rsidR="00F707E2">
              <w:rPr>
                <w:rFonts w:hint="eastAsia"/>
                <w:iCs/>
              </w:rPr>
              <w:t>Contact Phone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7467ED" w:rsidRPr="006E0A87" w:rsidRDefault="007467ED" w:rsidP="003967F2">
            <w:pPr>
              <w:pStyle w:val="a8"/>
              <w:numPr>
                <w:ilvl w:val="0"/>
                <w:numId w:val="10"/>
              </w:numPr>
              <w:ind w:firstLineChars="0"/>
              <w:rPr>
                <w:iCs/>
              </w:rPr>
            </w:pPr>
            <w:r>
              <w:t>负责人</w:t>
            </w:r>
            <w:r w:rsidR="00692B89" w:rsidRPr="00692B89">
              <w:rPr>
                <w:rFonts w:hint="eastAsia"/>
                <w:iCs/>
              </w:rPr>
              <w:t>（</w:t>
            </w:r>
            <w:r w:rsidR="00F707E2">
              <w:rPr>
                <w:rFonts w:hint="eastAsia"/>
                <w:iCs/>
              </w:rPr>
              <w:t>Contact Person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7467ED" w:rsidRDefault="007467ED" w:rsidP="00B246BD">
            <w:pPr>
              <w:rPr>
                <w:iCs/>
              </w:rPr>
            </w:pPr>
            <w:r>
              <w:rPr>
                <w:iCs/>
              </w:rPr>
              <w:t>仓库管理员列表</w:t>
            </w:r>
            <w:r>
              <w:rPr>
                <w:rFonts w:hint="eastAsia"/>
                <w:iCs/>
              </w:rPr>
              <w:t>：</w:t>
            </w:r>
          </w:p>
          <w:p w:rsidR="007467ED" w:rsidRPr="007467ED" w:rsidRDefault="00AA0873" w:rsidP="003967F2">
            <w:pPr>
              <w:pStyle w:val="a8"/>
              <w:numPr>
                <w:ilvl w:val="0"/>
                <w:numId w:val="36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员工</w:t>
            </w:r>
            <w:r w:rsidR="007467ED" w:rsidRPr="007467ED">
              <w:rPr>
                <w:iCs/>
              </w:rPr>
              <w:t>编号</w:t>
            </w:r>
            <w:r w:rsidR="00692B89" w:rsidRPr="00692B89">
              <w:rPr>
                <w:rFonts w:hint="eastAsia"/>
                <w:iCs/>
              </w:rPr>
              <w:t>（</w:t>
            </w:r>
            <w:r w:rsidR="00AE5C93">
              <w:rPr>
                <w:rFonts w:hint="eastAsia"/>
                <w:iCs/>
              </w:rPr>
              <w:t>Manager</w:t>
            </w:r>
            <w:r w:rsidR="004F7B9D">
              <w:rPr>
                <w:rFonts w:hint="eastAsia"/>
                <w:iCs/>
              </w:rPr>
              <w:t xml:space="preserve"> Code</w:t>
            </w:r>
            <w:r w:rsidR="00692B89" w:rsidRPr="00692B89">
              <w:rPr>
                <w:rFonts w:hint="eastAsia"/>
                <w:iCs/>
              </w:rPr>
              <w:t>）</w:t>
            </w:r>
            <w:r w:rsidR="007467ED" w:rsidRPr="007467ED">
              <w:rPr>
                <w:rFonts w:hint="eastAsia"/>
                <w:iCs/>
              </w:rPr>
              <w:t>：</w:t>
            </w:r>
          </w:p>
          <w:p w:rsidR="007467ED" w:rsidRPr="007467ED" w:rsidRDefault="007467ED" w:rsidP="003967F2">
            <w:pPr>
              <w:pStyle w:val="a8"/>
              <w:numPr>
                <w:ilvl w:val="0"/>
                <w:numId w:val="36"/>
              </w:numPr>
              <w:ind w:firstLineChars="0"/>
              <w:rPr>
                <w:iCs/>
              </w:rPr>
            </w:pPr>
            <w:r w:rsidRPr="007467ED">
              <w:rPr>
                <w:iCs/>
              </w:rPr>
              <w:t>用户名</w:t>
            </w:r>
            <w:r w:rsidR="00692B89" w:rsidRPr="00692B89">
              <w:rPr>
                <w:rFonts w:hint="eastAsia"/>
                <w:iCs/>
              </w:rPr>
              <w:t>（</w:t>
            </w:r>
            <w:r w:rsidR="00AE5C93">
              <w:rPr>
                <w:rFonts w:hint="eastAsia"/>
                <w:iCs/>
              </w:rPr>
              <w:t>Manager</w:t>
            </w:r>
            <w:r w:rsidR="004F7B9D">
              <w:rPr>
                <w:rFonts w:hint="eastAsia"/>
                <w:iCs/>
              </w:rPr>
              <w:t xml:space="preserve"> Name</w:t>
            </w:r>
            <w:r w:rsidR="00692B89" w:rsidRPr="00692B89">
              <w:rPr>
                <w:rFonts w:hint="eastAsia"/>
                <w:iCs/>
              </w:rPr>
              <w:t>）</w:t>
            </w:r>
            <w:r w:rsidRPr="007467ED">
              <w:rPr>
                <w:rFonts w:hint="eastAsia"/>
                <w:iCs/>
              </w:rPr>
              <w:t>：</w:t>
            </w:r>
          </w:p>
          <w:p w:rsidR="007467ED" w:rsidRPr="007467ED" w:rsidRDefault="007467ED" w:rsidP="003967F2">
            <w:pPr>
              <w:pStyle w:val="a8"/>
              <w:numPr>
                <w:ilvl w:val="0"/>
                <w:numId w:val="36"/>
              </w:numPr>
              <w:ind w:firstLineChars="0"/>
              <w:rPr>
                <w:iCs/>
              </w:rPr>
            </w:pPr>
            <w:r w:rsidRPr="007467ED">
              <w:rPr>
                <w:iCs/>
              </w:rPr>
              <w:t>真实姓名</w:t>
            </w:r>
            <w:r w:rsidR="00692B89" w:rsidRPr="00692B89">
              <w:rPr>
                <w:rFonts w:hint="eastAsia"/>
                <w:iCs/>
              </w:rPr>
              <w:t>（</w:t>
            </w:r>
            <w:r w:rsidR="004F7B9D">
              <w:rPr>
                <w:rFonts w:hint="eastAsia"/>
                <w:iCs/>
              </w:rPr>
              <w:t>Real Name</w:t>
            </w:r>
            <w:r w:rsidR="00692B89" w:rsidRPr="00692B89">
              <w:rPr>
                <w:rFonts w:hint="eastAsia"/>
                <w:iCs/>
              </w:rPr>
              <w:t>）</w:t>
            </w:r>
            <w:r w:rsidRPr="007467ED">
              <w:rPr>
                <w:rFonts w:hint="eastAsia"/>
                <w:iCs/>
              </w:rPr>
              <w:t>：</w:t>
            </w:r>
          </w:p>
          <w:p w:rsidR="007467ED" w:rsidRPr="007467ED" w:rsidRDefault="007467ED" w:rsidP="003967F2">
            <w:pPr>
              <w:pStyle w:val="a8"/>
              <w:numPr>
                <w:ilvl w:val="0"/>
                <w:numId w:val="36"/>
              </w:numPr>
              <w:ind w:firstLineChars="0"/>
              <w:rPr>
                <w:iCs/>
              </w:rPr>
            </w:pPr>
            <w:r w:rsidRPr="007467ED">
              <w:rPr>
                <w:iCs/>
              </w:rPr>
              <w:t>联系电话</w:t>
            </w:r>
            <w:r w:rsidR="00692B89" w:rsidRPr="00692B89">
              <w:rPr>
                <w:rFonts w:hint="eastAsia"/>
                <w:iCs/>
              </w:rPr>
              <w:t>（</w:t>
            </w:r>
            <w:r w:rsidR="004F7B9D">
              <w:rPr>
                <w:rFonts w:hint="eastAsia"/>
                <w:iCs/>
              </w:rPr>
              <w:t>Contact Phone</w:t>
            </w:r>
            <w:r w:rsidR="00692B89" w:rsidRPr="00692B89">
              <w:rPr>
                <w:rFonts w:hint="eastAsia"/>
                <w:iCs/>
              </w:rPr>
              <w:t>）</w:t>
            </w:r>
            <w:r w:rsidRPr="007467ED">
              <w:rPr>
                <w:rFonts w:hint="eastAsia"/>
                <w:iCs/>
              </w:rPr>
              <w:t>：</w:t>
            </w:r>
          </w:p>
          <w:p w:rsidR="007467ED" w:rsidRDefault="007467ED" w:rsidP="00B246BD">
            <w:pPr>
              <w:rPr>
                <w:iCs/>
              </w:rPr>
            </w:pPr>
            <w:r>
              <w:rPr>
                <w:iCs/>
              </w:rPr>
              <w:t>每列有</w:t>
            </w:r>
            <w:r>
              <w:rPr>
                <w:rFonts w:hint="eastAsia"/>
                <w:iCs/>
              </w:rPr>
              <w:t>【</w:t>
            </w:r>
            <w:r>
              <w:rPr>
                <w:iCs/>
              </w:rPr>
              <w:t>删除</w:t>
            </w:r>
            <w:r>
              <w:rPr>
                <w:rFonts w:hint="eastAsia"/>
                <w:iCs/>
              </w:rPr>
              <w:t>】</w:t>
            </w:r>
            <w:r w:rsidR="00114A75">
              <w:rPr>
                <w:rFonts w:hint="eastAsia"/>
                <w:iCs/>
              </w:rPr>
              <w:t>（</w:t>
            </w:r>
            <w:r w:rsidR="00114A75">
              <w:rPr>
                <w:rFonts w:hint="eastAsia"/>
                <w:iCs/>
              </w:rPr>
              <w:t>Delete</w:t>
            </w:r>
            <w:r w:rsidR="00114A75">
              <w:rPr>
                <w:rFonts w:hint="eastAsia"/>
                <w:iCs/>
              </w:rPr>
              <w:t>）</w:t>
            </w:r>
            <w:r>
              <w:rPr>
                <w:iCs/>
              </w:rPr>
              <w:t>按钮</w:t>
            </w:r>
          </w:p>
          <w:p w:rsidR="007467ED" w:rsidRPr="006E0A87" w:rsidRDefault="007467ED" w:rsidP="00B246BD">
            <w:pPr>
              <w:rPr>
                <w:iCs/>
              </w:rPr>
            </w:pPr>
            <w:r>
              <w:rPr>
                <w:rFonts w:hint="eastAsia"/>
                <w:iCs/>
              </w:rPr>
              <w:t>还可【添加】</w:t>
            </w:r>
            <w:r w:rsidR="00114A75">
              <w:rPr>
                <w:rFonts w:hint="eastAsia"/>
                <w:iCs/>
              </w:rPr>
              <w:t>（</w:t>
            </w:r>
            <w:r w:rsidR="00114A75">
              <w:rPr>
                <w:rFonts w:hint="eastAsia"/>
                <w:iCs/>
              </w:rPr>
              <w:t>Add</w:t>
            </w:r>
            <w:r w:rsidR="00114A75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仓库管理员</w:t>
            </w:r>
          </w:p>
        </w:tc>
      </w:tr>
      <w:tr w:rsidR="007467ED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467ED" w:rsidRPr="00883F4B" w:rsidRDefault="00AA0873" w:rsidP="00B246BD">
            <w:r>
              <w:rPr>
                <w:rFonts w:hint="eastAsia"/>
              </w:rPr>
              <w:t>修改</w:t>
            </w:r>
            <w:r w:rsidR="007467ED">
              <w:rPr>
                <w:rFonts w:hint="eastAsia"/>
              </w:rPr>
              <w:t>成功！</w:t>
            </w:r>
            <w:r w:rsidR="00BD180B">
              <w:rPr>
                <w:rFonts w:hint="eastAsia"/>
              </w:rPr>
              <w:t>（</w:t>
            </w:r>
            <w:r w:rsidR="00BD180B">
              <w:rPr>
                <w:rFonts w:hint="eastAsia"/>
              </w:rPr>
              <w:t>The information of your warehouse has been successfully updated!</w:t>
            </w:r>
            <w:r w:rsidR="00BD180B">
              <w:rPr>
                <w:rFonts w:hint="eastAsia"/>
              </w:rPr>
              <w:t>）</w:t>
            </w:r>
          </w:p>
        </w:tc>
      </w:tr>
      <w:tr w:rsidR="007467ED" w:rsidRPr="00883F4B" w:rsidTr="00B246BD"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467ED" w:rsidRPr="00FE4DC0" w:rsidRDefault="007467ED" w:rsidP="00B246B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7467ED" w:rsidRPr="00883F4B" w:rsidTr="00B246BD"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467ED" w:rsidRPr="00883F4B" w:rsidRDefault="007467ED" w:rsidP="00B246B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7467ED" w:rsidRPr="00883F4B" w:rsidTr="00B246BD"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7467ED" w:rsidRPr="00883F4B" w:rsidRDefault="00114A75" w:rsidP="00B246BD">
            <w:r w:rsidRPr="00114A75">
              <w:rPr>
                <w:rFonts w:hint="eastAsia"/>
              </w:rPr>
              <w:t>（“编辑”按钮：</w:t>
            </w:r>
            <w:r w:rsidRPr="00114A75">
              <w:rPr>
                <w:rFonts w:hint="eastAsia"/>
              </w:rPr>
              <w:t>Edit</w:t>
            </w:r>
            <w:r w:rsidRPr="00114A75">
              <w:rPr>
                <w:rFonts w:hint="eastAsia"/>
              </w:rPr>
              <w:t>）</w:t>
            </w:r>
          </w:p>
        </w:tc>
      </w:tr>
    </w:tbl>
    <w:p w:rsidR="007467ED" w:rsidRPr="00FC5562" w:rsidRDefault="007467ED" w:rsidP="007467ED">
      <w:pPr>
        <w:pStyle w:val="a0"/>
      </w:pPr>
    </w:p>
    <w:p w:rsidR="007467ED" w:rsidRDefault="007467ED">
      <w:pPr>
        <w:pStyle w:val="4"/>
      </w:pPr>
      <w:r>
        <w:t>删除仓库</w:t>
      </w:r>
      <w:r w:rsidR="00323126" w:rsidRPr="00323126">
        <w:rPr>
          <w:rFonts w:hint="eastAsia"/>
        </w:rPr>
        <w:t>（</w:t>
      </w:r>
      <w:r w:rsidR="00E30F97">
        <w:rPr>
          <w:rFonts w:hint="eastAsia"/>
        </w:rPr>
        <w:t>Delete Warehouse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467ED" w:rsidRPr="00883F4B" w:rsidTr="00B246BD"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467ED" w:rsidRPr="00883F4B" w:rsidRDefault="000929EF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55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467ED" w:rsidRPr="00883F4B" w:rsidRDefault="007467ED" w:rsidP="00B246BD">
            <w:pPr>
              <w:rPr>
                <w:iCs/>
              </w:rPr>
            </w:pPr>
          </w:p>
        </w:tc>
      </w:tr>
      <w:tr w:rsidR="007467ED" w:rsidRPr="00883F4B" w:rsidTr="00B246BD"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467ED" w:rsidRPr="00883F4B" w:rsidRDefault="007467ED" w:rsidP="00B246BD">
            <w:pPr>
              <w:rPr>
                <w:iCs/>
              </w:rPr>
            </w:pPr>
            <w:r>
              <w:rPr>
                <w:rFonts w:hint="eastAsia"/>
                <w:iCs/>
              </w:rPr>
              <w:t>删除仓库信息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467ED" w:rsidRPr="00883F4B" w:rsidRDefault="007467ED" w:rsidP="00B246B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467ED" w:rsidRPr="00883F4B" w:rsidRDefault="007467ED" w:rsidP="00B246BD">
            <w:pPr>
              <w:rPr>
                <w:iCs/>
              </w:rPr>
            </w:pPr>
          </w:p>
        </w:tc>
      </w:tr>
      <w:tr w:rsidR="007467ED" w:rsidRPr="00883F4B" w:rsidTr="00B246B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467ED" w:rsidRPr="00883F4B" w:rsidRDefault="007467ED" w:rsidP="00B246BD">
            <w:r>
              <w:t>删除仓库信息</w:t>
            </w:r>
          </w:p>
        </w:tc>
      </w:tr>
      <w:tr w:rsidR="007467ED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7467ED" w:rsidRPr="00017049" w:rsidRDefault="007467ED" w:rsidP="00B246BD">
            <w:pPr>
              <w:rPr>
                <w:iCs/>
              </w:rPr>
            </w:pPr>
            <w:r>
              <w:rPr>
                <w:iCs/>
              </w:rPr>
              <w:t>仓库列表中选择一个仓库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进行删除操作</w:t>
            </w:r>
            <w:r>
              <w:rPr>
                <w:rFonts w:hint="eastAsia"/>
                <w:iCs/>
              </w:rPr>
              <w:t>；</w:t>
            </w:r>
          </w:p>
        </w:tc>
      </w:tr>
      <w:tr w:rsidR="007467ED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467ED" w:rsidRPr="00883F4B" w:rsidRDefault="007467ED" w:rsidP="00E42CD0">
            <w:r>
              <w:rPr>
                <w:rFonts w:hint="eastAsia"/>
              </w:rPr>
              <w:t>删除成功！</w:t>
            </w:r>
            <w:r w:rsidR="00C75681">
              <w:rPr>
                <w:rFonts w:hint="eastAsia"/>
              </w:rPr>
              <w:t>（</w:t>
            </w:r>
            <w:r w:rsidR="00E42CD0">
              <w:rPr>
                <w:rFonts w:hint="eastAsia"/>
              </w:rPr>
              <w:t>The selected</w:t>
            </w:r>
            <w:r w:rsidR="00C75681">
              <w:rPr>
                <w:rFonts w:hint="eastAsia"/>
              </w:rPr>
              <w:t xml:space="preserve"> warehouse has been successfully deleted!</w:t>
            </w:r>
            <w:r w:rsidR="00C75681">
              <w:rPr>
                <w:rFonts w:hint="eastAsia"/>
              </w:rPr>
              <w:t>）</w:t>
            </w:r>
          </w:p>
        </w:tc>
      </w:tr>
      <w:tr w:rsidR="007467ED" w:rsidRPr="00883F4B" w:rsidTr="00B246BD"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467ED" w:rsidRDefault="00AA0873" w:rsidP="00B246B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当该仓库中</w:t>
            </w:r>
            <w:r w:rsidR="007467ED">
              <w:rPr>
                <w:rFonts w:hint="eastAsia"/>
                <w:noProof/>
                <w:szCs w:val="21"/>
              </w:rPr>
              <w:t>有库存时，不可进行时删除；</w:t>
            </w:r>
          </w:p>
          <w:p w:rsidR="00341CE1" w:rsidRPr="00FE4DC0" w:rsidRDefault="00341CE1" w:rsidP="0087007B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（</w:t>
            </w:r>
            <w:r>
              <w:rPr>
                <w:rFonts w:hint="eastAsia"/>
                <w:noProof/>
                <w:szCs w:val="21"/>
              </w:rPr>
              <w:t xml:space="preserve">Cannot delete a warehouse still </w:t>
            </w:r>
            <w:r w:rsidR="0087007B">
              <w:rPr>
                <w:rFonts w:hint="eastAsia"/>
                <w:noProof/>
                <w:szCs w:val="21"/>
              </w:rPr>
              <w:t>having storage</w:t>
            </w:r>
            <w:r w:rsidR="00F36F20">
              <w:rPr>
                <w:rFonts w:hint="eastAsia"/>
                <w:noProof/>
                <w:szCs w:val="21"/>
              </w:rPr>
              <w:t>.</w:t>
            </w:r>
            <w:r>
              <w:rPr>
                <w:rFonts w:hint="eastAsia"/>
                <w:noProof/>
                <w:szCs w:val="21"/>
              </w:rPr>
              <w:t>）</w:t>
            </w:r>
          </w:p>
        </w:tc>
      </w:tr>
      <w:tr w:rsidR="007467ED" w:rsidRPr="00883F4B" w:rsidTr="00B246BD"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467ED" w:rsidRPr="00883F4B" w:rsidRDefault="007467ED" w:rsidP="00B246B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7467ED" w:rsidRPr="00883F4B" w:rsidTr="00B246BD">
        <w:tc>
          <w:tcPr>
            <w:tcW w:w="1384" w:type="dxa"/>
            <w:shd w:val="clear" w:color="auto" w:fill="D9D9D9"/>
            <w:vAlign w:val="center"/>
          </w:tcPr>
          <w:p w:rsidR="007467ED" w:rsidRPr="00883F4B" w:rsidRDefault="007467ED" w:rsidP="00B246B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7467ED" w:rsidRPr="00883F4B" w:rsidRDefault="00C75681" w:rsidP="00B246BD">
            <w:r w:rsidRPr="00C75681">
              <w:rPr>
                <w:rFonts w:hint="eastAsia"/>
              </w:rPr>
              <w:t>（“删除”按钮：</w:t>
            </w:r>
            <w:r w:rsidRPr="00C75681">
              <w:rPr>
                <w:rFonts w:hint="eastAsia"/>
              </w:rPr>
              <w:t>Delete</w:t>
            </w:r>
            <w:r w:rsidRPr="00C75681">
              <w:rPr>
                <w:rFonts w:hint="eastAsia"/>
              </w:rPr>
              <w:t>）</w:t>
            </w:r>
          </w:p>
        </w:tc>
      </w:tr>
    </w:tbl>
    <w:p w:rsidR="007467ED" w:rsidRPr="00017049" w:rsidRDefault="007467ED" w:rsidP="007467ED">
      <w:pPr>
        <w:pStyle w:val="a0"/>
      </w:pPr>
    </w:p>
    <w:p w:rsidR="00BC7B02" w:rsidRPr="00BC7B02" w:rsidRDefault="00411243">
      <w:pPr>
        <w:pStyle w:val="3"/>
      </w:pPr>
      <w:bookmarkStart w:id="2222" w:name="_Toc447205908"/>
      <w:r>
        <w:rPr>
          <w:rFonts w:hint="eastAsia"/>
        </w:rPr>
        <w:t>入库</w:t>
      </w:r>
      <w:r>
        <w:t>管理</w:t>
      </w:r>
      <w:r w:rsidR="00323126" w:rsidRPr="00323126">
        <w:rPr>
          <w:rFonts w:hint="eastAsia"/>
        </w:rPr>
        <w:t>（</w:t>
      </w:r>
      <w:r w:rsidR="00E30F97">
        <w:rPr>
          <w:rFonts w:hint="eastAsia"/>
        </w:rPr>
        <w:t>Goods Receipt</w:t>
      </w:r>
      <w:r w:rsidR="00F76D21">
        <w:rPr>
          <w:rFonts w:hint="eastAsia"/>
        </w:rPr>
        <w:t>s</w:t>
      </w:r>
      <w:r w:rsidR="00323126" w:rsidRPr="00323126">
        <w:rPr>
          <w:rFonts w:hint="eastAsia"/>
        </w:rPr>
        <w:t>）</w:t>
      </w:r>
      <w:bookmarkEnd w:id="2222"/>
    </w:p>
    <w:p w:rsidR="00192F00" w:rsidRDefault="00192F00">
      <w:pPr>
        <w:pStyle w:val="4"/>
      </w:pPr>
      <w:r>
        <w:rPr>
          <w:rFonts w:hint="eastAsia"/>
        </w:rPr>
        <w:t>入库</w:t>
      </w:r>
      <w:r>
        <w:t>信息</w:t>
      </w:r>
      <w:r>
        <w:rPr>
          <w:rFonts w:hint="eastAsia"/>
        </w:rPr>
        <w:t>查询</w:t>
      </w:r>
      <w:r w:rsidR="00323126" w:rsidRPr="00323126">
        <w:rPr>
          <w:rFonts w:hint="eastAsia"/>
        </w:rPr>
        <w:t>（</w:t>
      </w:r>
      <w:r w:rsidR="00692B89">
        <w:rPr>
          <w:rFonts w:hint="eastAsia"/>
        </w:rPr>
        <w:t>Goods Receipt Information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192F00" w:rsidRPr="00883F4B" w:rsidTr="0001177D">
        <w:tc>
          <w:tcPr>
            <w:tcW w:w="1384" w:type="dxa"/>
            <w:shd w:val="clear" w:color="auto" w:fill="D9D9D9"/>
            <w:vAlign w:val="center"/>
          </w:tcPr>
          <w:p w:rsidR="00192F00" w:rsidRPr="00883F4B" w:rsidRDefault="00192F00" w:rsidP="0001177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192F00" w:rsidRPr="00883F4B" w:rsidRDefault="00192F00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56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192F00" w:rsidRPr="00883F4B" w:rsidRDefault="00192F00" w:rsidP="0001177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192F00" w:rsidRPr="00883F4B" w:rsidRDefault="00192F00" w:rsidP="0001177D">
            <w:pPr>
              <w:rPr>
                <w:iCs/>
              </w:rPr>
            </w:pPr>
          </w:p>
        </w:tc>
      </w:tr>
      <w:tr w:rsidR="00192F00" w:rsidRPr="00883F4B" w:rsidTr="0001177D">
        <w:tc>
          <w:tcPr>
            <w:tcW w:w="1384" w:type="dxa"/>
            <w:shd w:val="clear" w:color="auto" w:fill="D9D9D9"/>
            <w:vAlign w:val="center"/>
          </w:tcPr>
          <w:p w:rsidR="00192F00" w:rsidRPr="00883F4B" w:rsidRDefault="00192F00" w:rsidP="0001177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192F00" w:rsidRDefault="00192F00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入库单列表</w:t>
            </w:r>
          </w:p>
          <w:p w:rsidR="00F76D21" w:rsidRPr="00883F4B" w:rsidRDefault="00F76D21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List of Goods Receipts</w:t>
            </w:r>
            <w:r>
              <w:rPr>
                <w:rFonts w:hint="eastAsia"/>
                <w:iCs/>
              </w:rPr>
              <w:t>）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192F00" w:rsidRPr="00883F4B" w:rsidRDefault="00192F00" w:rsidP="0001177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192F00" w:rsidRPr="00883F4B" w:rsidRDefault="00192F00" w:rsidP="0001177D">
            <w:pPr>
              <w:rPr>
                <w:iCs/>
              </w:rPr>
            </w:pPr>
          </w:p>
        </w:tc>
      </w:tr>
      <w:tr w:rsidR="00192F00" w:rsidRPr="00883F4B" w:rsidTr="0001177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192F00" w:rsidRPr="00883F4B" w:rsidRDefault="00192F00" w:rsidP="0001177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192F00" w:rsidRPr="00883F4B" w:rsidRDefault="00192F00" w:rsidP="0001177D">
            <w:r>
              <w:rPr>
                <w:rFonts w:hint="eastAsia"/>
              </w:rPr>
              <w:t>入库单</w:t>
            </w:r>
            <w:r>
              <w:t>列表</w:t>
            </w:r>
          </w:p>
        </w:tc>
      </w:tr>
      <w:tr w:rsidR="00192F00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192F00" w:rsidRPr="00883F4B" w:rsidRDefault="00192F00" w:rsidP="0001177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192F00" w:rsidRDefault="00192F00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查询</w:t>
            </w:r>
            <w:r>
              <w:rPr>
                <w:iCs/>
              </w:rPr>
              <w:t>条件：</w:t>
            </w:r>
          </w:p>
          <w:p w:rsidR="00192F00" w:rsidRDefault="00192F00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入库单</w:t>
            </w:r>
            <w:r>
              <w:rPr>
                <w:iCs/>
              </w:rPr>
              <w:t>编号</w:t>
            </w:r>
            <w:r w:rsidR="00692B89" w:rsidRPr="00692B89">
              <w:rPr>
                <w:rFonts w:hint="eastAsia"/>
                <w:iCs/>
              </w:rPr>
              <w:t>（</w:t>
            </w:r>
            <w:r w:rsidR="00944826">
              <w:rPr>
                <w:rFonts w:hint="eastAsia"/>
                <w:iCs/>
              </w:rPr>
              <w:t>Receipt Code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192F00" w:rsidRPr="00C66FAD" w:rsidRDefault="00192F00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入库</w:t>
            </w:r>
            <w:r>
              <w:rPr>
                <w:iCs/>
              </w:rPr>
              <w:t>日期</w:t>
            </w:r>
            <w:r w:rsidR="00692B89" w:rsidRPr="00692B89">
              <w:rPr>
                <w:rFonts w:hint="eastAsia"/>
                <w:iCs/>
              </w:rPr>
              <w:t>（</w:t>
            </w:r>
            <w:r w:rsidR="00944826">
              <w:rPr>
                <w:rFonts w:hint="eastAsia"/>
                <w:iCs/>
              </w:rPr>
              <w:t>Date of Receipt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</w:tc>
      </w:tr>
      <w:tr w:rsidR="00192F00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192F00" w:rsidRPr="00883F4B" w:rsidRDefault="00192F00" w:rsidP="0001177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192F00" w:rsidRDefault="00192F00" w:rsidP="0001177D">
            <w:r>
              <w:rPr>
                <w:rFonts w:hint="eastAsia"/>
              </w:rPr>
              <w:t>入库</w:t>
            </w:r>
            <w:r>
              <w:t>信息列表：</w:t>
            </w:r>
          </w:p>
          <w:p w:rsidR="00192F00" w:rsidRDefault="00192F00" w:rsidP="003967F2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入库</w:t>
            </w:r>
            <w:r>
              <w:t>单编号</w:t>
            </w:r>
            <w:r w:rsidR="00692B89" w:rsidRPr="00692B89">
              <w:rPr>
                <w:rFonts w:hint="eastAsia"/>
                <w:iCs/>
              </w:rPr>
              <w:t>（</w:t>
            </w:r>
            <w:r w:rsidR="00EE4FD6">
              <w:rPr>
                <w:rFonts w:hint="eastAsia"/>
                <w:iCs/>
              </w:rPr>
              <w:t>Receipt Code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t>：</w:t>
            </w:r>
          </w:p>
          <w:p w:rsidR="00192F00" w:rsidRDefault="009F778D" w:rsidP="003967F2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lastRenderedPageBreak/>
              <w:t>入库合计（张</w:t>
            </w:r>
            <w:r w:rsidR="00192F00">
              <w:rPr>
                <w:rFonts w:hint="eastAsia"/>
              </w:rPr>
              <w:t>数</w:t>
            </w:r>
            <w:r w:rsidR="00192F00">
              <w:t>）</w:t>
            </w:r>
            <w:r w:rsidR="00692B89" w:rsidRPr="00692B89">
              <w:rPr>
                <w:rFonts w:hint="eastAsia"/>
                <w:iCs/>
              </w:rPr>
              <w:t>（</w:t>
            </w:r>
            <w:r w:rsidR="00EE4FD6">
              <w:rPr>
                <w:rFonts w:hint="eastAsia"/>
                <w:iCs/>
              </w:rPr>
              <w:t>Total Quantity</w:t>
            </w:r>
            <w:r w:rsidR="00692B89" w:rsidRPr="00692B89">
              <w:rPr>
                <w:rFonts w:hint="eastAsia"/>
                <w:iCs/>
              </w:rPr>
              <w:t>）</w:t>
            </w:r>
            <w:r w:rsidR="00EE4FD6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ticket</w:t>
            </w:r>
            <w:r w:rsidR="00EE4FD6">
              <w:rPr>
                <w:rFonts w:hint="eastAsia"/>
                <w:iCs/>
              </w:rPr>
              <w:t>s</w:t>
            </w:r>
            <w:r w:rsidR="00EE4FD6">
              <w:rPr>
                <w:rFonts w:hint="eastAsia"/>
                <w:iCs/>
              </w:rPr>
              <w:t>）</w:t>
            </w:r>
            <w:r w:rsidR="00192F00">
              <w:t>：</w:t>
            </w:r>
          </w:p>
          <w:p w:rsidR="00192F00" w:rsidRDefault="00192F00" w:rsidP="003967F2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t>入库总金额</w:t>
            </w:r>
            <w:r w:rsidR="00692B89" w:rsidRPr="00692B89">
              <w:rPr>
                <w:rFonts w:hint="eastAsia"/>
                <w:iCs/>
              </w:rPr>
              <w:t>（</w:t>
            </w:r>
            <w:r w:rsidR="00EE4FD6">
              <w:rPr>
                <w:rFonts w:hint="eastAsia"/>
                <w:iCs/>
              </w:rPr>
              <w:t>Total Value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  <w:r>
              <w:t>瑞尔</w:t>
            </w:r>
            <w:r w:rsidR="00EE4FD6">
              <w:rPr>
                <w:rFonts w:hint="eastAsia"/>
              </w:rPr>
              <w:t>（</w:t>
            </w:r>
            <w:r w:rsidR="00EE4FD6">
              <w:rPr>
                <w:rFonts w:hint="eastAsia"/>
              </w:rPr>
              <w:t>riels</w:t>
            </w:r>
            <w:r w:rsidR="00EE4FD6">
              <w:rPr>
                <w:rFonts w:hint="eastAsia"/>
              </w:rPr>
              <w:t>）</w:t>
            </w:r>
          </w:p>
          <w:p w:rsidR="00BD6F13" w:rsidRDefault="00192F00" w:rsidP="003967F2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入库</w:t>
            </w:r>
            <w:r>
              <w:t>日期</w:t>
            </w:r>
            <w:r w:rsidR="00692B89" w:rsidRPr="00692B89">
              <w:rPr>
                <w:rFonts w:hint="eastAsia"/>
                <w:iCs/>
              </w:rPr>
              <w:t>（</w:t>
            </w:r>
            <w:r w:rsidR="00EE4FD6">
              <w:rPr>
                <w:rFonts w:hint="eastAsia"/>
                <w:iCs/>
              </w:rPr>
              <w:t>Date of Receipt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t>：</w:t>
            </w:r>
          </w:p>
          <w:p w:rsidR="00BD6F13" w:rsidRDefault="00BD6F13" w:rsidP="003967F2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入库人</w:t>
            </w:r>
            <w:r w:rsidR="00692B89" w:rsidRPr="00692B89">
              <w:rPr>
                <w:rFonts w:hint="eastAsia"/>
                <w:iCs/>
              </w:rPr>
              <w:t>（</w:t>
            </w:r>
            <w:r w:rsidR="00EE4FD6">
              <w:rPr>
                <w:rFonts w:hint="eastAsia"/>
                <w:iCs/>
              </w:rPr>
              <w:t>Processed By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t>：</w:t>
            </w:r>
            <w:r>
              <w:rPr>
                <w:rFonts w:hint="eastAsia"/>
              </w:rPr>
              <w:t>入库操作</w:t>
            </w:r>
            <w:r>
              <w:t>的仓库</w:t>
            </w:r>
            <w:r>
              <w:rPr>
                <w:rFonts w:hint="eastAsia"/>
              </w:rPr>
              <w:t>管理员</w:t>
            </w:r>
          </w:p>
          <w:p w:rsidR="00BF6184" w:rsidRDefault="00BF6184" w:rsidP="003967F2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入库类型</w:t>
            </w:r>
            <w:r w:rsidR="00692B89" w:rsidRPr="00692B89">
              <w:rPr>
                <w:rFonts w:hint="eastAsia"/>
                <w:iCs/>
              </w:rPr>
              <w:t>（</w:t>
            </w:r>
            <w:r w:rsidR="00EE4FD6">
              <w:rPr>
                <w:rFonts w:hint="eastAsia"/>
                <w:iCs/>
              </w:rPr>
              <w:t>Type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t>：批次入库</w:t>
            </w:r>
            <w:r w:rsidR="00EE4FD6">
              <w:rPr>
                <w:rFonts w:hint="eastAsia"/>
              </w:rPr>
              <w:t>（</w:t>
            </w:r>
            <w:r w:rsidR="00EE4FD6">
              <w:rPr>
                <w:rFonts w:hint="eastAsia"/>
              </w:rPr>
              <w:t>Batch</w:t>
            </w:r>
            <w:r w:rsidR="00EE4FD6">
              <w:rPr>
                <w:rFonts w:hint="eastAsia"/>
              </w:rPr>
              <w:t>）</w:t>
            </w:r>
            <w:r>
              <w:t>、调拨单入库</w:t>
            </w:r>
            <w:r w:rsidR="00EE4FD6">
              <w:rPr>
                <w:rFonts w:hint="eastAsia"/>
              </w:rPr>
              <w:t>（</w:t>
            </w:r>
            <w:r w:rsidR="00EE4FD6">
              <w:rPr>
                <w:rFonts w:hint="eastAsia"/>
              </w:rPr>
              <w:t>Stock Transfer</w:t>
            </w:r>
            <w:r w:rsidR="00EE4FD6">
              <w:rPr>
                <w:rFonts w:hint="eastAsia"/>
              </w:rPr>
              <w:t>）</w:t>
            </w:r>
            <w:r>
              <w:t>、</w:t>
            </w:r>
            <w:ins w:id="2223" w:author="Microsoft" w:date="2015-09-17T16:19:00Z">
              <w:r w:rsidR="009531ED">
                <w:rPr>
                  <w:rFonts w:hint="eastAsia"/>
                </w:rPr>
                <w:t>还</w:t>
              </w:r>
            </w:ins>
            <w:del w:id="2224" w:author="Microsoft" w:date="2015-09-17T16:19:00Z">
              <w:r w:rsidDel="009531ED">
                <w:delText>退</w:delText>
              </w:r>
            </w:del>
            <w:r>
              <w:t>货入库</w:t>
            </w:r>
            <w:r w:rsidR="00EE4FD6">
              <w:rPr>
                <w:rFonts w:hint="eastAsia"/>
              </w:rPr>
              <w:t>（</w:t>
            </w:r>
            <w:r w:rsidR="00EE4FD6">
              <w:rPr>
                <w:rFonts w:hint="eastAsia"/>
              </w:rPr>
              <w:t>Return Delivery</w:t>
            </w:r>
            <w:r w:rsidR="00EE4FD6">
              <w:rPr>
                <w:rFonts w:hint="eastAsia"/>
              </w:rPr>
              <w:t>）</w:t>
            </w:r>
          </w:p>
          <w:p w:rsidR="00AF77D6" w:rsidRPr="00883F4B" w:rsidRDefault="00AF77D6" w:rsidP="003967F2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状态</w:t>
            </w:r>
            <w:r w:rsidR="00692B89" w:rsidRPr="00692B89">
              <w:rPr>
                <w:rFonts w:hint="eastAsia"/>
                <w:iCs/>
              </w:rPr>
              <w:t>（</w:t>
            </w:r>
            <w:r w:rsidR="007C3E32">
              <w:rPr>
                <w:rFonts w:hint="eastAsia"/>
                <w:iCs/>
              </w:rPr>
              <w:t>Status</w:t>
            </w:r>
            <w:r w:rsidR="00692B89" w:rsidRPr="00692B89">
              <w:rPr>
                <w:rFonts w:hint="eastAsia"/>
                <w:iCs/>
              </w:rPr>
              <w:t>）</w:t>
            </w:r>
            <w:r>
              <w:t>：</w:t>
            </w:r>
            <w:r>
              <w:rPr>
                <w:rFonts w:hint="eastAsia"/>
              </w:rPr>
              <w:t>未</w:t>
            </w:r>
            <w:r>
              <w:t>完成</w:t>
            </w:r>
            <w:r w:rsidR="0098080C">
              <w:rPr>
                <w:rFonts w:hint="eastAsia"/>
              </w:rPr>
              <w:t>（</w:t>
            </w:r>
            <w:r w:rsidR="0098080C">
              <w:rPr>
                <w:rFonts w:hint="eastAsia"/>
              </w:rPr>
              <w:t>Uncompleted</w:t>
            </w:r>
            <w:r w:rsidR="0098080C">
              <w:rPr>
                <w:rFonts w:hint="eastAsia"/>
              </w:rPr>
              <w:t>）</w:t>
            </w:r>
            <w:r>
              <w:t>，已完成</w:t>
            </w:r>
            <w:r w:rsidR="0098080C">
              <w:rPr>
                <w:rFonts w:hint="eastAsia"/>
              </w:rPr>
              <w:t>（</w:t>
            </w:r>
            <w:r w:rsidR="0098080C">
              <w:rPr>
                <w:rFonts w:hint="eastAsia"/>
              </w:rPr>
              <w:t>Completed</w:t>
            </w:r>
            <w:r w:rsidR="0098080C">
              <w:rPr>
                <w:rFonts w:hint="eastAsia"/>
              </w:rPr>
              <w:t>）</w:t>
            </w:r>
          </w:p>
        </w:tc>
      </w:tr>
      <w:tr w:rsidR="00192F00" w:rsidRPr="00883F4B" w:rsidTr="0001177D">
        <w:tc>
          <w:tcPr>
            <w:tcW w:w="1384" w:type="dxa"/>
            <w:shd w:val="clear" w:color="auto" w:fill="D9D9D9"/>
            <w:vAlign w:val="center"/>
          </w:tcPr>
          <w:p w:rsidR="00192F00" w:rsidRPr="00883F4B" w:rsidRDefault="00192F00" w:rsidP="0001177D">
            <w:r w:rsidRPr="00883F4B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192F00" w:rsidRPr="00FE4DC0" w:rsidRDefault="00192F00" w:rsidP="0001177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192F00" w:rsidRPr="00883F4B" w:rsidTr="0001177D">
        <w:tc>
          <w:tcPr>
            <w:tcW w:w="1384" w:type="dxa"/>
            <w:shd w:val="clear" w:color="auto" w:fill="D9D9D9"/>
            <w:vAlign w:val="center"/>
          </w:tcPr>
          <w:p w:rsidR="00192F00" w:rsidRPr="00883F4B" w:rsidRDefault="00192F00" w:rsidP="0001177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192F00" w:rsidRPr="00883F4B" w:rsidRDefault="00192F00" w:rsidP="0001177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192F00" w:rsidRPr="00883F4B" w:rsidTr="0001177D">
        <w:tc>
          <w:tcPr>
            <w:tcW w:w="1384" w:type="dxa"/>
            <w:shd w:val="clear" w:color="auto" w:fill="D9D9D9"/>
            <w:vAlign w:val="center"/>
          </w:tcPr>
          <w:p w:rsidR="00192F00" w:rsidRPr="00883F4B" w:rsidRDefault="00192F00" w:rsidP="0001177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192F00" w:rsidRDefault="00AF77D6" w:rsidP="0001177D">
            <w:r>
              <w:rPr>
                <w:rFonts w:hint="eastAsia"/>
              </w:rPr>
              <w:t>当</w:t>
            </w:r>
            <w:r>
              <w:t>入库单状态为</w:t>
            </w:r>
            <w:r>
              <w:t>“</w:t>
            </w:r>
            <w:r>
              <w:rPr>
                <w:rFonts w:hint="eastAsia"/>
              </w:rPr>
              <w:t>未</w:t>
            </w:r>
            <w:r>
              <w:t>完成</w:t>
            </w:r>
            <w:r>
              <w:t>”</w:t>
            </w:r>
            <w:r>
              <w:rPr>
                <w:rFonts w:hint="eastAsia"/>
              </w:rPr>
              <w:t>时</w:t>
            </w:r>
            <w:r>
              <w:t>，</w:t>
            </w:r>
            <w:r w:rsidR="00117D5B">
              <w:rPr>
                <w:rFonts w:hint="eastAsia"/>
              </w:rPr>
              <w:t>列表</w:t>
            </w:r>
            <w:r w:rsidR="00117D5B">
              <w:t>中有【</w:t>
            </w:r>
            <w:r w:rsidR="00117D5B">
              <w:rPr>
                <w:rFonts w:hint="eastAsia"/>
              </w:rPr>
              <w:t>继续</w:t>
            </w:r>
            <w:r w:rsidR="00117D5B">
              <w:t>入库】</w:t>
            </w:r>
            <w:r w:rsidR="00191E5D" w:rsidRPr="00191E5D">
              <w:rPr>
                <w:rFonts w:hint="eastAsia"/>
                <w:iCs/>
              </w:rPr>
              <w:t>（</w:t>
            </w:r>
            <w:r w:rsidR="00E25489">
              <w:rPr>
                <w:rFonts w:hint="eastAsia"/>
                <w:iCs/>
              </w:rPr>
              <w:t>Continue</w:t>
            </w:r>
            <w:r w:rsidR="00191E5D" w:rsidRPr="00191E5D">
              <w:rPr>
                <w:rFonts w:hint="eastAsia"/>
                <w:iCs/>
              </w:rPr>
              <w:t>）</w:t>
            </w:r>
            <w:r w:rsidR="00117D5B">
              <w:rPr>
                <w:rFonts w:hint="eastAsia"/>
              </w:rPr>
              <w:t>按钮</w:t>
            </w:r>
            <w:r w:rsidR="00117D5B">
              <w:t>；</w:t>
            </w:r>
          </w:p>
          <w:p w:rsidR="00117D5B" w:rsidRDefault="00117D5B" w:rsidP="0001177D">
            <w:r>
              <w:rPr>
                <w:rFonts w:hint="eastAsia"/>
              </w:rPr>
              <w:t>新建</w:t>
            </w:r>
            <w:r>
              <w:t>入库单但是没有货物</w:t>
            </w:r>
            <w:r>
              <w:rPr>
                <w:rFonts w:hint="eastAsia"/>
              </w:rPr>
              <w:t>记录</w:t>
            </w:r>
            <w:r>
              <w:t>的入库单可以进行删除；</w:t>
            </w:r>
          </w:p>
          <w:p w:rsidR="00117D5B" w:rsidRDefault="00117D5B" w:rsidP="0001177D">
            <w:r>
              <w:rPr>
                <w:rFonts w:hint="eastAsia"/>
              </w:rPr>
              <w:t>已完成</w:t>
            </w:r>
            <w:r>
              <w:t>的入库单</w:t>
            </w:r>
            <w:r>
              <w:rPr>
                <w:rFonts w:hint="eastAsia"/>
              </w:rPr>
              <w:t>只能</w:t>
            </w:r>
            <w:r>
              <w:t>查看入库详情；</w:t>
            </w:r>
          </w:p>
          <w:p w:rsidR="00F85737" w:rsidRPr="00883F4B" w:rsidRDefault="00F85737" w:rsidP="0001177D">
            <w:r>
              <w:rPr>
                <w:rFonts w:hint="eastAsia"/>
              </w:rPr>
              <w:t>【打印</w:t>
            </w:r>
            <w:r>
              <w:t>入库单】</w:t>
            </w:r>
            <w:r w:rsidR="00191E5D" w:rsidRPr="00191E5D">
              <w:rPr>
                <w:rFonts w:hint="eastAsia"/>
                <w:iCs/>
              </w:rPr>
              <w:t>（</w:t>
            </w:r>
            <w:r w:rsidR="00E25489">
              <w:rPr>
                <w:rFonts w:hint="eastAsia"/>
                <w:iCs/>
              </w:rPr>
              <w:t>Print Goods Receipt Slip</w:t>
            </w:r>
            <w:r w:rsidR="00191E5D" w:rsidRPr="00191E5D">
              <w:rPr>
                <w:rFonts w:hint="eastAsia"/>
                <w:iCs/>
              </w:rPr>
              <w:t>）</w:t>
            </w:r>
          </w:p>
        </w:tc>
      </w:tr>
    </w:tbl>
    <w:p w:rsidR="00192F00" w:rsidRPr="00117D5B" w:rsidRDefault="00192F00" w:rsidP="00192F00">
      <w:pPr>
        <w:pStyle w:val="a0"/>
      </w:pPr>
    </w:p>
    <w:p w:rsidR="008950DC" w:rsidRDefault="008950DC">
      <w:pPr>
        <w:pStyle w:val="5"/>
      </w:pPr>
      <w:r>
        <w:rPr>
          <w:rFonts w:hint="eastAsia"/>
        </w:rPr>
        <w:t>批次</w:t>
      </w:r>
      <w:r>
        <w:t>入库详情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8950DC" w:rsidRPr="00883F4B" w:rsidTr="00C16D18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  <w:r>
              <w:rPr>
                <w:iCs/>
              </w:rPr>
              <w:t xml:space="preserve">Jk057 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</w:p>
        </w:tc>
      </w:tr>
      <w:tr w:rsidR="008950DC" w:rsidRPr="00883F4B" w:rsidTr="00C16D18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  <w:r>
              <w:rPr>
                <w:rFonts w:hint="eastAsia"/>
                <w:iCs/>
              </w:rPr>
              <w:t>批次</w:t>
            </w:r>
            <w:r>
              <w:rPr>
                <w:iCs/>
              </w:rPr>
              <w:t>入库详情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</w:p>
        </w:tc>
      </w:tr>
      <w:tr w:rsidR="008950DC" w:rsidRPr="00883F4B" w:rsidTr="00C16D18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883F4B" w:rsidRDefault="008950DC" w:rsidP="00115044">
            <w:r>
              <w:rPr>
                <w:rFonts w:hint="eastAsia"/>
              </w:rPr>
              <w:t>对</w:t>
            </w:r>
            <w:r>
              <w:t>彩票进行入库操作</w:t>
            </w:r>
            <w:r>
              <w:rPr>
                <w:rFonts w:hint="eastAsia"/>
              </w:rPr>
              <w:t>；</w:t>
            </w:r>
            <w:r>
              <w:t>入库时，仓库管理员要</w:t>
            </w:r>
            <w:r>
              <w:rPr>
                <w:rFonts w:hint="eastAsia"/>
              </w:rPr>
              <w:t>先</w:t>
            </w:r>
            <w:r>
              <w:t>填写入库单，</w:t>
            </w:r>
            <w:r>
              <w:rPr>
                <w:rFonts w:hint="eastAsia"/>
              </w:rPr>
              <w:t>然后</w:t>
            </w:r>
            <w:r>
              <w:t>通过扫描枪</w:t>
            </w:r>
            <w:r>
              <w:rPr>
                <w:rFonts w:hint="eastAsia"/>
              </w:rPr>
              <w:t>对</w:t>
            </w:r>
            <w:r>
              <w:t>货物进行扫描</w:t>
            </w:r>
            <w:r>
              <w:rPr>
                <w:rFonts w:hint="eastAsia"/>
              </w:rPr>
              <w:t>入库</w:t>
            </w:r>
            <w:r>
              <w:t>；</w:t>
            </w:r>
          </w:p>
        </w:tc>
      </w:tr>
      <w:tr w:rsidR="008950DC" w:rsidRPr="00883F4B" w:rsidTr="00C16D18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4439BA" w:rsidRDefault="004439BA" w:rsidP="004439BA">
            <w:pPr>
              <w:rPr>
                <w:iCs/>
              </w:rPr>
            </w:pPr>
            <w:r>
              <w:rPr>
                <w:rFonts w:hint="eastAsia"/>
                <w:iCs/>
              </w:rPr>
              <w:t>无</w:t>
            </w:r>
          </w:p>
        </w:tc>
      </w:tr>
      <w:tr w:rsidR="008950DC" w:rsidRPr="00883F4B" w:rsidTr="00C16D18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入库单</w:t>
            </w:r>
            <w:r>
              <w:rPr>
                <w:iCs/>
              </w:rPr>
              <w:t>编号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Receipt Code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R</w:t>
            </w:r>
            <w:r>
              <w:rPr>
                <w:iCs/>
              </w:rPr>
              <w:t>+</w:t>
            </w:r>
            <w:r>
              <w:rPr>
                <w:rFonts w:hint="eastAsia"/>
                <w:iCs/>
              </w:rPr>
              <w:t>年月日</w:t>
            </w:r>
            <w:r>
              <w:rPr>
                <w:iCs/>
              </w:rPr>
              <w:t>+000</w:t>
            </w:r>
            <w:r>
              <w:rPr>
                <w:rFonts w:hint="eastAsia"/>
                <w:iCs/>
              </w:rPr>
              <w:t>例</w:t>
            </w:r>
            <w:r>
              <w:rPr>
                <w:iCs/>
              </w:rPr>
              <w:t>：</w:t>
            </w:r>
            <w:r>
              <w:rPr>
                <w:iCs/>
              </w:rPr>
              <w:t>R</w:t>
            </w:r>
            <w:r>
              <w:rPr>
                <w:rFonts w:hint="eastAsia"/>
                <w:iCs/>
              </w:rPr>
              <w:t>20150825001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</w:t>
            </w:r>
            <w:r>
              <w:rPr>
                <w:iCs/>
              </w:rPr>
              <w:t>代码：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iCs/>
              </w:rPr>
              <w:t>方案名称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Plan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入库</w:t>
            </w:r>
            <w:r>
              <w:rPr>
                <w:iCs/>
              </w:rPr>
              <w:t>批次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Batch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箱</w:t>
            </w:r>
            <w:r>
              <w:rPr>
                <w:iCs/>
              </w:rPr>
              <w:t>数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Trunk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盒数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Box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本数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Pack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合计</w:t>
            </w:r>
            <w:r>
              <w:rPr>
                <w:iCs/>
              </w:rPr>
              <w:t>张数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Tickets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iCs/>
              </w:rPr>
              <w:t>合计金额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Value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瑞尔</w:t>
            </w: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riels</w:t>
            </w:r>
            <w:r>
              <w:rPr>
                <w:rFonts w:hint="eastAsia"/>
                <w:iCs/>
              </w:rPr>
              <w:t>）</w:t>
            </w:r>
          </w:p>
          <w:p w:rsidR="004439BA" w:rsidRDefault="004439BA" w:rsidP="004439BA">
            <w:pPr>
              <w:rPr>
                <w:iCs/>
              </w:rPr>
            </w:pPr>
            <w:r w:rsidRPr="00ED4DD8">
              <w:rPr>
                <w:rFonts w:hint="eastAsia"/>
                <w:iCs/>
              </w:rPr>
              <w:t>入库</w:t>
            </w:r>
            <w:r w:rsidRPr="00ED4DD8">
              <w:rPr>
                <w:iCs/>
              </w:rPr>
              <w:t>详细信息列表：</w:t>
            </w:r>
          </w:p>
          <w:p w:rsidR="004439BA" w:rsidRDefault="004439BA" w:rsidP="004439BA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方案代码（</w:t>
            </w:r>
            <w:r>
              <w:rPr>
                <w:rFonts w:hint="eastAsia"/>
                <w:iCs/>
              </w:rPr>
              <w:t>Plan Code</w:t>
            </w:r>
            <w:r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方案名称</w:t>
            </w:r>
            <w:r w:rsidRPr="00C16D18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Plan Name</w:t>
            </w:r>
            <w:r w:rsidRPr="00C16D18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批次编号</w:t>
            </w:r>
            <w:r w:rsidRPr="00C16D18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Batch Code</w:t>
            </w:r>
            <w:r w:rsidRPr="00C16D18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奖组</w:t>
            </w:r>
            <w:r>
              <w:rPr>
                <w:iCs/>
              </w:rPr>
              <w:t>编号</w:t>
            </w:r>
            <w:r w:rsidRPr="00C16D18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Prize Group Code</w:t>
            </w:r>
            <w:r w:rsidRPr="00C16D18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规格</w:t>
            </w:r>
            <w:r w:rsidRPr="00C16D18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Specification</w:t>
            </w:r>
            <w:r w:rsidRPr="00C16D18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：系统</w:t>
            </w:r>
            <w:r>
              <w:rPr>
                <w:iCs/>
              </w:rPr>
              <w:t>根据扫入的条码编号判断是箱，盒，本（</w:t>
            </w:r>
            <w:r>
              <w:rPr>
                <w:rFonts w:hint="eastAsia"/>
                <w:iCs/>
              </w:rPr>
              <w:t>扫</w:t>
            </w:r>
            <w:r>
              <w:rPr>
                <w:iCs/>
              </w:rPr>
              <w:t>本的第一张票默认即为</w:t>
            </w:r>
            <w:r>
              <w:rPr>
                <w:rFonts w:hint="eastAsia"/>
                <w:iCs/>
              </w:rPr>
              <w:t>整</w:t>
            </w:r>
            <w:r>
              <w:rPr>
                <w:iCs/>
              </w:rPr>
              <w:t>本）</w:t>
            </w:r>
          </w:p>
          <w:p w:rsidR="004439BA" w:rsidRDefault="004439BA" w:rsidP="004439BA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条码签编号</w:t>
            </w:r>
            <w:r w:rsidRPr="00C16D18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Barcode</w:t>
            </w:r>
            <w:r w:rsidRPr="00C16D18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 w:rsidRPr="00F52C08">
              <w:rPr>
                <w:rFonts w:hint="eastAsia"/>
                <w:iCs/>
              </w:rPr>
              <w:t>总张数</w:t>
            </w:r>
            <w:r w:rsidRPr="00C16D18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Tickets</w:t>
            </w:r>
            <w:r w:rsidRPr="00C16D18">
              <w:rPr>
                <w:rFonts w:hint="eastAsia"/>
                <w:iCs/>
              </w:rPr>
              <w:t>）</w:t>
            </w:r>
            <w:r w:rsidRPr="00F52C08">
              <w:rPr>
                <w:rFonts w:hint="eastAsia"/>
                <w:iCs/>
              </w:rPr>
              <w:t>：</w:t>
            </w:r>
          </w:p>
          <w:p w:rsidR="004439BA" w:rsidRPr="00DB6ED2" w:rsidRDefault="004439BA" w:rsidP="004439BA">
            <w:pPr>
              <w:rPr>
                <w:iCs/>
              </w:rPr>
            </w:pPr>
            <w:r>
              <w:rPr>
                <w:rFonts w:hint="eastAsia"/>
                <w:iCs/>
              </w:rPr>
              <w:t>汇总</w:t>
            </w:r>
            <w:r>
              <w:rPr>
                <w:iCs/>
              </w:rPr>
              <w:t>信息</w:t>
            </w:r>
          </w:p>
          <w:p w:rsidR="004439BA" w:rsidRDefault="004439BA" w:rsidP="004439BA">
            <w:pPr>
              <w:pStyle w:val="a8"/>
              <w:numPr>
                <w:ilvl w:val="0"/>
                <w:numId w:val="4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应</w:t>
            </w:r>
            <w:r>
              <w:rPr>
                <w:iCs/>
              </w:rPr>
              <w:t>入库数量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Tickets Receivable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张（</w:t>
            </w:r>
            <w:r>
              <w:rPr>
                <w:rFonts w:hint="eastAsia"/>
                <w:iCs/>
              </w:rPr>
              <w:t>tickets</w:t>
            </w:r>
            <w:r>
              <w:rPr>
                <w:rFonts w:hint="eastAsia"/>
                <w:iCs/>
              </w:rPr>
              <w:t>）</w:t>
            </w:r>
          </w:p>
          <w:p w:rsidR="004439BA" w:rsidRDefault="004439BA" w:rsidP="004439BA">
            <w:pPr>
              <w:pStyle w:val="a8"/>
              <w:numPr>
                <w:ilvl w:val="0"/>
                <w:numId w:val="42"/>
              </w:numPr>
              <w:ind w:firstLineChars="0"/>
              <w:rPr>
                <w:iCs/>
              </w:rPr>
            </w:pPr>
            <w:r w:rsidRPr="006B281B">
              <w:rPr>
                <w:rFonts w:hint="eastAsia"/>
                <w:iCs/>
              </w:rPr>
              <w:t>本次</w:t>
            </w:r>
            <w:r w:rsidRPr="006B281B">
              <w:rPr>
                <w:iCs/>
              </w:rPr>
              <w:t>实际入库数量</w:t>
            </w:r>
            <w:r w:rsidRPr="006B281B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Tickets</w:t>
            </w:r>
            <w:r w:rsidRPr="006B281B">
              <w:rPr>
                <w:rFonts w:hint="eastAsia"/>
                <w:iCs/>
              </w:rPr>
              <w:t xml:space="preserve"> Received</w:t>
            </w:r>
            <w:r w:rsidRPr="006B281B">
              <w:rPr>
                <w:rFonts w:hint="eastAsia"/>
                <w:iCs/>
              </w:rPr>
              <w:t>）</w:t>
            </w:r>
            <w:r w:rsidRPr="006B281B">
              <w:rPr>
                <w:iCs/>
              </w:rPr>
              <w:t>：</w:t>
            </w:r>
            <w:r w:rsidRPr="006B281B">
              <w:rPr>
                <w:rFonts w:hint="eastAsia"/>
                <w:iCs/>
              </w:rPr>
              <w:t>张</w:t>
            </w:r>
          </w:p>
          <w:p w:rsidR="004439BA" w:rsidRDefault="004439BA" w:rsidP="004439BA">
            <w:pPr>
              <w:pStyle w:val="a8"/>
              <w:numPr>
                <w:ilvl w:val="0"/>
                <w:numId w:val="4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差异数量</w:t>
            </w:r>
            <w:r w:rsidRPr="00C16D18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Discrepancy</w:t>
            </w:r>
            <w:r w:rsidRPr="00C16D18">
              <w:rPr>
                <w:rFonts w:hint="eastAsia"/>
                <w:iCs/>
              </w:rPr>
              <w:t>）</w:t>
            </w:r>
            <w:r>
              <w:rPr>
                <w:iCs/>
              </w:rPr>
              <w:t>：张</w:t>
            </w:r>
          </w:p>
          <w:p w:rsidR="004439BA" w:rsidRDefault="004439BA" w:rsidP="004439BA">
            <w:pPr>
              <w:rPr>
                <w:iCs/>
              </w:rPr>
            </w:pPr>
            <w:r>
              <w:rPr>
                <w:rFonts w:hint="eastAsia"/>
                <w:iCs/>
              </w:rPr>
              <w:t>有差异</w:t>
            </w:r>
            <w:r>
              <w:rPr>
                <w:iCs/>
              </w:rPr>
              <w:t>时显示</w:t>
            </w:r>
            <w:r>
              <w:rPr>
                <w:rFonts w:hint="eastAsia"/>
                <w:iCs/>
              </w:rPr>
              <w:t>损毁</w:t>
            </w:r>
            <w:r>
              <w:rPr>
                <w:iCs/>
              </w:rPr>
              <w:t>登</w:t>
            </w:r>
            <w:r>
              <w:rPr>
                <w:rFonts w:hint="eastAsia"/>
                <w:iCs/>
              </w:rPr>
              <w:t>信息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5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损毁数量</w:t>
            </w:r>
            <w:r w:rsidRPr="00C16D18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Quantity Damaged</w:t>
            </w:r>
            <w:r w:rsidRPr="00C16D18">
              <w:rPr>
                <w:rFonts w:hint="eastAsia"/>
                <w:iCs/>
              </w:rPr>
              <w:t>）</w:t>
            </w:r>
            <w:r>
              <w:rPr>
                <w:iCs/>
              </w:rPr>
              <w:t>：张</w:t>
            </w:r>
            <w:r>
              <w:rPr>
                <w:rFonts w:hint="eastAsia"/>
                <w:iCs/>
              </w:rPr>
              <w:t>；</w:t>
            </w:r>
          </w:p>
          <w:p w:rsidR="008950DC" w:rsidRPr="00883F4B" w:rsidRDefault="004439BA" w:rsidP="004439BA">
            <w:r>
              <w:rPr>
                <w:rFonts w:hint="eastAsia"/>
                <w:iCs/>
              </w:rPr>
              <w:t>备注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Remarks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 w:rsidRPr="00883F4B">
              <w:rPr>
                <w:rFonts w:hint="eastAsia"/>
              </w:rPr>
              <w:t xml:space="preserve"> </w:t>
            </w:r>
          </w:p>
        </w:tc>
      </w:tr>
      <w:tr w:rsidR="008950DC" w:rsidRPr="00883F4B" w:rsidTr="00C16D18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FE4DC0" w:rsidRDefault="008950DC" w:rsidP="00115044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8950DC" w:rsidRPr="00883F4B" w:rsidTr="00C16D18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883F4B" w:rsidRDefault="008950DC" w:rsidP="0011504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8950DC" w:rsidRPr="00883F4B" w:rsidTr="00C16D18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883F4B" w:rsidRDefault="008950DC" w:rsidP="00115044">
            <w:r>
              <w:rPr>
                <w:rFonts w:hint="eastAsia"/>
              </w:rPr>
              <w:t>无</w:t>
            </w:r>
          </w:p>
        </w:tc>
      </w:tr>
    </w:tbl>
    <w:p w:rsidR="008950DC" w:rsidRPr="008950DC" w:rsidRDefault="008950DC" w:rsidP="008950DC">
      <w:pPr>
        <w:pStyle w:val="a0"/>
      </w:pPr>
    </w:p>
    <w:p w:rsidR="008950DC" w:rsidRDefault="008950DC">
      <w:pPr>
        <w:pStyle w:val="5"/>
      </w:pPr>
      <w:r>
        <w:rPr>
          <w:rFonts w:hint="eastAsia"/>
        </w:rPr>
        <w:t>调拨单详情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8950DC" w:rsidRPr="00883F4B" w:rsidTr="00115044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  <w:r>
              <w:rPr>
                <w:iCs/>
              </w:rPr>
              <w:t>Jk058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</w:p>
        </w:tc>
      </w:tr>
      <w:tr w:rsidR="008950DC" w:rsidRPr="00883F4B" w:rsidTr="00115044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  <w:r>
              <w:rPr>
                <w:rFonts w:hint="eastAsia"/>
                <w:iCs/>
              </w:rPr>
              <w:t>调拨单入库详情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</w:p>
        </w:tc>
      </w:tr>
      <w:tr w:rsidR="008950DC" w:rsidRPr="00883F4B" w:rsidTr="00115044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883F4B" w:rsidRDefault="008950DC" w:rsidP="00115044">
            <w:r>
              <w:rPr>
                <w:rFonts w:hint="eastAsia"/>
              </w:rPr>
              <w:t>对</w:t>
            </w:r>
            <w:r>
              <w:t>彩票进行入库操作</w:t>
            </w:r>
            <w:r>
              <w:rPr>
                <w:rFonts w:hint="eastAsia"/>
              </w:rPr>
              <w:t>；</w:t>
            </w:r>
            <w:r>
              <w:t>入库时，仓库管理员要</w:t>
            </w:r>
            <w:r>
              <w:rPr>
                <w:rFonts w:hint="eastAsia"/>
              </w:rPr>
              <w:t>先</w:t>
            </w:r>
            <w:r>
              <w:t>填写入库单，</w:t>
            </w:r>
            <w:r>
              <w:rPr>
                <w:rFonts w:hint="eastAsia"/>
              </w:rPr>
              <w:t>然后</w:t>
            </w:r>
            <w:r>
              <w:t>通过扫描枪</w:t>
            </w:r>
            <w:r>
              <w:rPr>
                <w:rFonts w:hint="eastAsia"/>
              </w:rPr>
              <w:t>对</w:t>
            </w:r>
            <w:r>
              <w:t>货物进行扫描</w:t>
            </w:r>
            <w:r>
              <w:rPr>
                <w:rFonts w:hint="eastAsia"/>
              </w:rPr>
              <w:t>入库</w:t>
            </w:r>
            <w:r>
              <w:t>；</w:t>
            </w:r>
          </w:p>
        </w:tc>
      </w:tr>
      <w:tr w:rsidR="008950DC" w:rsidRPr="00883F4B" w:rsidTr="00115044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F52C08" w:rsidRDefault="008950DC" w:rsidP="00115044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</w:p>
        </w:tc>
      </w:tr>
      <w:tr w:rsidR="008950DC" w:rsidRPr="00883F4B" w:rsidTr="00115044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4439BA" w:rsidRPr="00E70B92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 w:rsidRPr="00E70B92">
              <w:rPr>
                <w:rFonts w:hint="eastAsia"/>
                <w:iCs/>
              </w:rPr>
              <w:t>入库单</w:t>
            </w:r>
            <w:r w:rsidRPr="00E70B92">
              <w:rPr>
                <w:iCs/>
              </w:rPr>
              <w:t>编号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Receipt Code</w:t>
            </w:r>
            <w:r w:rsidRPr="00191E5D">
              <w:rPr>
                <w:rFonts w:hint="eastAsia"/>
                <w:iCs/>
              </w:rPr>
              <w:t>）</w:t>
            </w:r>
            <w:r w:rsidRPr="00E70B92">
              <w:rPr>
                <w:iCs/>
              </w:rPr>
              <w:t>：</w:t>
            </w:r>
            <w:r w:rsidRPr="00E70B92">
              <w:rPr>
                <w:rFonts w:hint="eastAsia"/>
                <w:iCs/>
              </w:rPr>
              <w:t>R</w:t>
            </w:r>
            <w:r w:rsidRPr="00E70B92">
              <w:rPr>
                <w:iCs/>
              </w:rPr>
              <w:t>+</w:t>
            </w:r>
            <w:r w:rsidRPr="00E70B92">
              <w:rPr>
                <w:rFonts w:hint="eastAsia"/>
                <w:iCs/>
              </w:rPr>
              <w:t>年月日</w:t>
            </w:r>
            <w:r w:rsidRPr="00E70B92">
              <w:rPr>
                <w:iCs/>
              </w:rPr>
              <w:t>+000</w:t>
            </w:r>
            <w:r w:rsidRPr="00E70B92">
              <w:rPr>
                <w:rFonts w:hint="eastAsia"/>
                <w:iCs/>
              </w:rPr>
              <w:t>例</w:t>
            </w:r>
            <w:r w:rsidRPr="00E70B92">
              <w:rPr>
                <w:iCs/>
              </w:rPr>
              <w:t>：</w:t>
            </w:r>
            <w:r w:rsidRPr="00E70B92">
              <w:rPr>
                <w:iCs/>
              </w:rPr>
              <w:t>R</w:t>
            </w:r>
            <w:r w:rsidRPr="00E70B92">
              <w:rPr>
                <w:rFonts w:hint="eastAsia"/>
                <w:iCs/>
              </w:rPr>
              <w:t>20150825001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iCs/>
              </w:rPr>
              <w:t>调拨单</w:t>
            </w:r>
            <w:r>
              <w:rPr>
                <w:rFonts w:hint="eastAsia"/>
                <w:iCs/>
              </w:rPr>
              <w:t>编号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Transfer Order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发货</w:t>
            </w:r>
            <w:r>
              <w:rPr>
                <w:iCs/>
              </w:rPr>
              <w:t>单位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Delivering Unit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Pr="00F1273D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收货</w:t>
            </w:r>
            <w:r>
              <w:rPr>
                <w:iCs/>
              </w:rPr>
              <w:t>单位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Receiving Unit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rPr>
                <w:iCs/>
              </w:rPr>
            </w:pPr>
            <w:r>
              <w:rPr>
                <w:rFonts w:hint="eastAsia"/>
                <w:iCs/>
              </w:rPr>
              <w:t>调拨单方案</w:t>
            </w:r>
            <w:r>
              <w:rPr>
                <w:iCs/>
              </w:rPr>
              <w:t>信息</w:t>
            </w:r>
            <w:r>
              <w:rPr>
                <w:rFonts w:hint="eastAsia"/>
                <w:iCs/>
              </w:rPr>
              <w:t>列表：</w:t>
            </w:r>
          </w:p>
          <w:p w:rsidR="004439BA" w:rsidRPr="00804DB6" w:rsidRDefault="004439BA" w:rsidP="004439BA">
            <w:pPr>
              <w:pStyle w:val="a8"/>
              <w:numPr>
                <w:ilvl w:val="0"/>
                <w:numId w:val="61"/>
              </w:numPr>
              <w:ind w:firstLineChars="0"/>
              <w:rPr>
                <w:iCs/>
              </w:rPr>
            </w:pPr>
            <w:r w:rsidRPr="00804DB6">
              <w:rPr>
                <w:rFonts w:hint="eastAsia"/>
                <w:iCs/>
              </w:rPr>
              <w:t>方案</w:t>
            </w:r>
            <w:r w:rsidRPr="00804DB6">
              <w:rPr>
                <w:iCs/>
              </w:rPr>
              <w:t>代码</w:t>
            </w:r>
            <w:r w:rsidRPr="003918B0">
              <w:rPr>
                <w:iCs/>
              </w:rPr>
              <w:t>（</w:t>
            </w:r>
            <w:r>
              <w:rPr>
                <w:rFonts w:hint="eastAsia"/>
                <w:iCs/>
              </w:rPr>
              <w:t>Plan Code</w:t>
            </w:r>
            <w:r w:rsidRPr="003918B0">
              <w:rPr>
                <w:iCs/>
              </w:rPr>
              <w:t>）</w:t>
            </w:r>
            <w:r w:rsidRPr="00804DB6"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</w:t>
            </w:r>
            <w:r>
              <w:rPr>
                <w:iCs/>
              </w:rPr>
              <w:t>名称</w:t>
            </w:r>
            <w:r w:rsidRPr="003918B0">
              <w:rPr>
                <w:iCs/>
              </w:rPr>
              <w:t>（</w:t>
            </w:r>
            <w:r>
              <w:rPr>
                <w:rFonts w:hint="eastAsia"/>
                <w:iCs/>
              </w:rPr>
              <w:t>Plan Name</w:t>
            </w:r>
            <w:r w:rsidRPr="003918B0">
              <w:rPr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数量</w:t>
            </w:r>
            <w:r w:rsidRPr="003918B0">
              <w:rPr>
                <w:iCs/>
              </w:rPr>
              <w:t>（</w:t>
            </w:r>
            <w:r>
              <w:rPr>
                <w:rFonts w:hint="eastAsia"/>
                <w:iCs/>
              </w:rPr>
              <w:t>Quantity</w:t>
            </w:r>
            <w:r w:rsidRPr="003918B0">
              <w:rPr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张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金额</w:t>
            </w:r>
            <w:r w:rsidRPr="003918B0">
              <w:rPr>
                <w:iCs/>
              </w:rPr>
              <w:t>（</w:t>
            </w:r>
            <w:r>
              <w:rPr>
                <w:rFonts w:hint="eastAsia"/>
                <w:iCs/>
              </w:rPr>
              <w:t>Value</w:t>
            </w:r>
            <w:r w:rsidRPr="003918B0">
              <w:rPr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总金额</w:t>
            </w:r>
            <w:r w:rsidRPr="003918B0">
              <w:rPr>
                <w:iCs/>
              </w:rPr>
              <w:t>（</w:t>
            </w:r>
            <w:r>
              <w:rPr>
                <w:rFonts w:hint="eastAsia"/>
                <w:iCs/>
              </w:rPr>
              <w:t>Total Value</w:t>
            </w:r>
            <w:r w:rsidRPr="003918B0">
              <w:rPr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4439BA" w:rsidRDefault="004439BA" w:rsidP="004439BA">
            <w:pPr>
              <w:rPr>
                <w:iCs/>
              </w:rPr>
            </w:pPr>
            <w:r w:rsidRPr="00ED4DD8">
              <w:rPr>
                <w:rFonts w:hint="eastAsia"/>
                <w:iCs/>
              </w:rPr>
              <w:t>入库</w:t>
            </w:r>
            <w:r w:rsidRPr="00ED4DD8">
              <w:rPr>
                <w:iCs/>
              </w:rPr>
              <w:t>详细信息列表：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方案代码</w:t>
            </w:r>
            <w:r w:rsidRPr="003918B0">
              <w:rPr>
                <w:iCs/>
              </w:rPr>
              <w:t>（</w:t>
            </w:r>
            <w:r>
              <w:rPr>
                <w:rFonts w:hint="eastAsia"/>
                <w:iCs/>
              </w:rPr>
              <w:t>Plan Code</w:t>
            </w:r>
            <w:r w:rsidRPr="003918B0">
              <w:rPr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方案名称</w:t>
            </w:r>
            <w:r w:rsidRPr="003918B0">
              <w:rPr>
                <w:iCs/>
              </w:rPr>
              <w:t>（</w:t>
            </w:r>
            <w:r>
              <w:rPr>
                <w:rFonts w:hint="eastAsia"/>
                <w:iCs/>
              </w:rPr>
              <w:t>Plan Name</w:t>
            </w:r>
            <w:r w:rsidRPr="003918B0">
              <w:rPr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批次编号</w:t>
            </w:r>
            <w:r w:rsidRPr="003918B0">
              <w:rPr>
                <w:iCs/>
              </w:rPr>
              <w:t>（</w:t>
            </w:r>
            <w:r>
              <w:rPr>
                <w:rFonts w:hint="eastAsia"/>
                <w:iCs/>
              </w:rPr>
              <w:t>Batch Code</w:t>
            </w:r>
            <w:r w:rsidRPr="003918B0">
              <w:rPr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奖组</w:t>
            </w:r>
            <w:r>
              <w:rPr>
                <w:iCs/>
              </w:rPr>
              <w:t>编号</w:t>
            </w:r>
            <w:r w:rsidRPr="003918B0">
              <w:rPr>
                <w:iCs/>
              </w:rPr>
              <w:t>（</w:t>
            </w:r>
            <w:r>
              <w:rPr>
                <w:rFonts w:hint="eastAsia"/>
                <w:iCs/>
              </w:rPr>
              <w:t>Prize Group Code</w:t>
            </w:r>
            <w:r w:rsidRPr="003918B0">
              <w:rPr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规格</w:t>
            </w:r>
            <w:r w:rsidRPr="003918B0">
              <w:rPr>
                <w:iCs/>
              </w:rPr>
              <w:t>（</w:t>
            </w:r>
            <w:r>
              <w:rPr>
                <w:rFonts w:hint="eastAsia"/>
                <w:iCs/>
              </w:rPr>
              <w:t>Specification</w:t>
            </w:r>
            <w:r w:rsidRPr="003918B0">
              <w:rPr>
                <w:iCs/>
              </w:rPr>
              <w:t>）</w:t>
            </w:r>
            <w:r>
              <w:rPr>
                <w:rFonts w:hint="eastAsia"/>
                <w:iCs/>
              </w:rPr>
              <w:t>：系统</w:t>
            </w:r>
            <w:r>
              <w:rPr>
                <w:iCs/>
              </w:rPr>
              <w:t>根据扫入的条码编号判断是箱，盒，本（</w:t>
            </w:r>
            <w:r>
              <w:rPr>
                <w:rFonts w:hint="eastAsia"/>
                <w:iCs/>
              </w:rPr>
              <w:t>扫</w:t>
            </w:r>
            <w:r>
              <w:rPr>
                <w:iCs/>
              </w:rPr>
              <w:t>本的第一张票默认即为</w:t>
            </w:r>
            <w:r>
              <w:rPr>
                <w:rFonts w:hint="eastAsia"/>
                <w:iCs/>
              </w:rPr>
              <w:t>整</w:t>
            </w:r>
            <w:r>
              <w:rPr>
                <w:iCs/>
              </w:rPr>
              <w:t>本）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条码签编号</w:t>
            </w:r>
            <w:r w:rsidRPr="003918B0">
              <w:rPr>
                <w:iCs/>
              </w:rPr>
              <w:t>（</w:t>
            </w:r>
            <w:r>
              <w:rPr>
                <w:rFonts w:hint="eastAsia"/>
                <w:iCs/>
              </w:rPr>
              <w:t>Barcode</w:t>
            </w:r>
            <w:r w:rsidRPr="003918B0">
              <w:rPr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 w:rsidRPr="00F52C08">
              <w:rPr>
                <w:rFonts w:hint="eastAsia"/>
                <w:iCs/>
              </w:rPr>
              <w:t>总张数</w:t>
            </w:r>
            <w:r w:rsidRPr="003918B0">
              <w:rPr>
                <w:iCs/>
              </w:rPr>
              <w:t>（</w:t>
            </w:r>
            <w:r>
              <w:rPr>
                <w:rFonts w:hint="eastAsia"/>
                <w:iCs/>
              </w:rPr>
              <w:t>Total Tickets</w:t>
            </w:r>
            <w:r w:rsidRPr="003918B0">
              <w:rPr>
                <w:iCs/>
              </w:rPr>
              <w:t>）</w:t>
            </w:r>
            <w:r w:rsidRPr="00F52C08">
              <w:rPr>
                <w:rFonts w:hint="eastAsia"/>
                <w:iCs/>
              </w:rPr>
              <w:t>：</w:t>
            </w:r>
          </w:p>
          <w:p w:rsidR="004439BA" w:rsidRPr="00F52C08" w:rsidRDefault="004439BA" w:rsidP="004439BA">
            <w:pPr>
              <w:rPr>
                <w:iCs/>
              </w:rPr>
            </w:pPr>
            <w:r>
              <w:rPr>
                <w:rFonts w:hint="eastAsia"/>
                <w:iCs/>
              </w:rPr>
              <w:t>汇总</w:t>
            </w:r>
            <w:r>
              <w:rPr>
                <w:iCs/>
              </w:rPr>
              <w:t>信息：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合计</w:t>
            </w:r>
            <w:r>
              <w:rPr>
                <w:iCs/>
              </w:rPr>
              <w:t>张数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Tickets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iCs/>
              </w:rPr>
              <w:t>合计金额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Value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瑞尔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riels</w:t>
            </w:r>
            <w:r w:rsidRPr="00191E5D">
              <w:rPr>
                <w:rFonts w:hint="eastAsia"/>
                <w:iCs/>
              </w:rPr>
              <w:t>）</w:t>
            </w:r>
          </w:p>
          <w:p w:rsidR="004439BA" w:rsidRPr="00F1273D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 w:rsidRPr="00F1273D">
              <w:rPr>
                <w:rFonts w:hint="eastAsia"/>
                <w:iCs/>
              </w:rPr>
              <w:t>应入库</w:t>
            </w:r>
            <w:r w:rsidRPr="00F1273D">
              <w:rPr>
                <w:iCs/>
              </w:rPr>
              <w:t>数量</w:t>
            </w:r>
            <w:r w:rsidRPr="003918B0">
              <w:rPr>
                <w:iCs/>
              </w:rPr>
              <w:t>（</w:t>
            </w:r>
            <w:r>
              <w:rPr>
                <w:rFonts w:hint="eastAsia"/>
                <w:iCs/>
              </w:rPr>
              <w:t>Quantity Receivable</w:t>
            </w:r>
            <w:r w:rsidRPr="003918B0">
              <w:rPr>
                <w:iCs/>
              </w:rPr>
              <w:t>）</w:t>
            </w:r>
            <w:r w:rsidRPr="00F1273D">
              <w:rPr>
                <w:iCs/>
              </w:rPr>
              <w:t>：</w:t>
            </w:r>
            <w:r w:rsidRPr="00F1273D">
              <w:rPr>
                <w:rFonts w:hint="eastAsia"/>
                <w:iCs/>
              </w:rPr>
              <w:t>张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实际入库</w:t>
            </w:r>
            <w:r>
              <w:rPr>
                <w:iCs/>
              </w:rPr>
              <w:t>数量</w:t>
            </w:r>
            <w:r w:rsidRPr="003918B0">
              <w:rPr>
                <w:iCs/>
              </w:rPr>
              <w:t>（</w:t>
            </w:r>
            <w:r>
              <w:rPr>
                <w:rFonts w:hint="eastAsia"/>
                <w:iCs/>
              </w:rPr>
              <w:t>Quantity Received</w:t>
            </w:r>
            <w:r w:rsidRPr="003918B0">
              <w:rPr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张</w:t>
            </w:r>
          </w:p>
          <w:p w:rsidR="004439BA" w:rsidRPr="006B281B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差异值</w:t>
            </w:r>
            <w:r w:rsidRPr="003918B0">
              <w:rPr>
                <w:iCs/>
              </w:rPr>
              <w:t>（</w:t>
            </w:r>
            <w:r>
              <w:rPr>
                <w:rFonts w:hint="eastAsia"/>
                <w:iCs/>
              </w:rPr>
              <w:t>Discrepancy</w:t>
            </w:r>
            <w:r w:rsidRPr="003918B0">
              <w:rPr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张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损毁数量</w:t>
            </w:r>
            <w:r w:rsidRPr="003918B0">
              <w:rPr>
                <w:iCs/>
              </w:rPr>
              <w:t>（</w:t>
            </w:r>
            <w:r>
              <w:rPr>
                <w:rFonts w:hint="eastAsia"/>
                <w:iCs/>
              </w:rPr>
              <w:t>Quantity Damaged</w:t>
            </w:r>
            <w:r w:rsidRPr="003918B0">
              <w:rPr>
                <w:iCs/>
              </w:rPr>
              <w:t>）</w:t>
            </w:r>
            <w:r>
              <w:rPr>
                <w:iCs/>
              </w:rPr>
              <w:t>：张</w:t>
            </w:r>
            <w:r>
              <w:rPr>
                <w:rFonts w:hint="eastAsia"/>
                <w:iCs/>
              </w:rPr>
              <w:t>；</w:t>
            </w:r>
          </w:p>
          <w:p w:rsidR="008950DC" w:rsidRPr="00883F4B" w:rsidRDefault="004439BA" w:rsidP="004439BA">
            <w:r w:rsidRPr="00F1273D">
              <w:rPr>
                <w:rFonts w:hint="eastAsia"/>
                <w:iCs/>
              </w:rPr>
              <w:t>备注（</w:t>
            </w:r>
            <w:r w:rsidRPr="00F1273D">
              <w:rPr>
                <w:rFonts w:hint="eastAsia"/>
                <w:iCs/>
              </w:rPr>
              <w:t>Remarks</w:t>
            </w:r>
            <w:r w:rsidRPr="00F1273D">
              <w:rPr>
                <w:rFonts w:hint="eastAsia"/>
                <w:iCs/>
              </w:rPr>
              <w:t>）：</w:t>
            </w:r>
            <w:r w:rsidRPr="00883F4B">
              <w:t xml:space="preserve"> </w:t>
            </w:r>
          </w:p>
        </w:tc>
      </w:tr>
      <w:tr w:rsidR="008950DC" w:rsidRPr="00883F4B" w:rsidTr="00115044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FE4DC0" w:rsidRDefault="008950DC" w:rsidP="00115044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8950DC" w:rsidRPr="00883F4B" w:rsidTr="00115044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883F4B" w:rsidRDefault="008950DC" w:rsidP="0011504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8950DC" w:rsidRPr="00883F4B" w:rsidTr="00115044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883F4B" w:rsidRDefault="008950DC" w:rsidP="00115044">
            <w:r>
              <w:rPr>
                <w:rFonts w:hint="eastAsia"/>
              </w:rPr>
              <w:t>无</w:t>
            </w:r>
          </w:p>
        </w:tc>
      </w:tr>
    </w:tbl>
    <w:p w:rsidR="008950DC" w:rsidRPr="00B67E48" w:rsidRDefault="008950DC" w:rsidP="008950DC">
      <w:pPr>
        <w:pStyle w:val="a0"/>
      </w:pPr>
    </w:p>
    <w:p w:rsidR="008950DC" w:rsidRDefault="00C417B4">
      <w:pPr>
        <w:pStyle w:val="5"/>
      </w:pPr>
      <w:ins w:id="2225" w:author="Microsoft" w:date="2015-09-17T14:48:00Z">
        <w:r>
          <w:rPr>
            <w:rFonts w:hint="eastAsia"/>
          </w:rPr>
          <w:t>还</w:t>
        </w:r>
      </w:ins>
      <w:del w:id="2226" w:author="Microsoft" w:date="2015-09-17T14:48:00Z">
        <w:r w:rsidR="008950DC" w:rsidDel="00C417B4">
          <w:rPr>
            <w:rFonts w:hint="eastAsia"/>
          </w:rPr>
          <w:delText>退</w:delText>
        </w:r>
      </w:del>
      <w:r w:rsidR="008950DC">
        <w:rPr>
          <w:rFonts w:hint="eastAsia"/>
        </w:rPr>
        <w:t>货</w:t>
      </w:r>
      <w:r w:rsidR="008950DC">
        <w:t>入库详情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8950DC" w:rsidRPr="00883F4B" w:rsidTr="00A2053C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  <w:r>
              <w:rPr>
                <w:iCs/>
              </w:rPr>
              <w:t>Jk060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</w:p>
        </w:tc>
      </w:tr>
      <w:tr w:rsidR="008950DC" w:rsidRPr="00883F4B" w:rsidTr="00A2053C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8950DC" w:rsidRPr="00883F4B" w:rsidRDefault="00C417B4" w:rsidP="00115044">
            <w:pPr>
              <w:rPr>
                <w:iCs/>
              </w:rPr>
            </w:pPr>
            <w:ins w:id="2227" w:author="Microsoft" w:date="2015-09-17T14:48:00Z">
              <w:r>
                <w:rPr>
                  <w:rFonts w:hint="eastAsia"/>
                  <w:iCs/>
                </w:rPr>
                <w:t>还</w:t>
              </w:r>
            </w:ins>
            <w:del w:id="2228" w:author="Microsoft" w:date="2015-09-17T14:48:00Z">
              <w:r w:rsidR="008950DC" w:rsidDel="00C417B4">
                <w:rPr>
                  <w:rFonts w:hint="eastAsia"/>
                  <w:iCs/>
                </w:rPr>
                <w:delText>退</w:delText>
              </w:r>
            </w:del>
            <w:r w:rsidR="008950DC">
              <w:rPr>
                <w:rFonts w:hint="eastAsia"/>
                <w:iCs/>
              </w:rPr>
              <w:t>货</w:t>
            </w:r>
            <w:r w:rsidR="008950DC">
              <w:rPr>
                <w:iCs/>
              </w:rPr>
              <w:t>入库详情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</w:p>
        </w:tc>
      </w:tr>
      <w:tr w:rsidR="008950DC" w:rsidRPr="00883F4B" w:rsidTr="00A2053C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883F4B" w:rsidRDefault="008950DC" w:rsidP="00115044">
            <w:del w:id="2229" w:author="Microsoft" w:date="2015-09-17T14:48:00Z">
              <w:r w:rsidDel="00C417B4">
                <w:rPr>
                  <w:rFonts w:hint="eastAsia"/>
                </w:rPr>
                <w:delText>对</w:delText>
              </w:r>
              <w:r w:rsidDel="00C417B4">
                <w:delText>彩票进行入库操作</w:delText>
              </w:r>
              <w:r w:rsidDel="00C417B4">
                <w:rPr>
                  <w:rFonts w:hint="eastAsia"/>
                </w:rPr>
                <w:delText>；</w:delText>
              </w:r>
              <w:r w:rsidDel="00C417B4">
                <w:delText>入库时，仓库管理员要</w:delText>
              </w:r>
              <w:r w:rsidDel="00C417B4">
                <w:rPr>
                  <w:rFonts w:hint="eastAsia"/>
                </w:rPr>
                <w:delText>先</w:delText>
              </w:r>
              <w:r w:rsidDel="00C417B4">
                <w:delText>填写入库单，</w:delText>
              </w:r>
              <w:r w:rsidDel="00C417B4">
                <w:rPr>
                  <w:rFonts w:hint="eastAsia"/>
                </w:rPr>
                <w:delText>然后</w:delText>
              </w:r>
              <w:r w:rsidDel="00C417B4">
                <w:delText>通过扫描枪</w:delText>
              </w:r>
              <w:r w:rsidDel="00C417B4">
                <w:rPr>
                  <w:rFonts w:hint="eastAsia"/>
                </w:rPr>
                <w:delText>对</w:delText>
              </w:r>
              <w:r w:rsidDel="00C417B4">
                <w:delText>货物进行扫描</w:delText>
              </w:r>
              <w:r w:rsidDel="00C417B4">
                <w:rPr>
                  <w:rFonts w:hint="eastAsia"/>
                </w:rPr>
                <w:delText>入库</w:delText>
              </w:r>
              <w:r w:rsidDel="00C417B4">
                <w:delText>；</w:delText>
              </w:r>
            </w:del>
            <w:ins w:id="2230" w:author="Microsoft" w:date="2015-09-17T14:48:00Z">
              <w:r w:rsidR="00C417B4">
                <w:rPr>
                  <w:rFonts w:hint="eastAsia"/>
                </w:rPr>
                <w:t>仓库</w:t>
              </w:r>
              <w:r w:rsidR="00C417B4">
                <w:t>对</w:t>
              </w:r>
              <w:r w:rsidR="00C417B4">
                <w:rPr>
                  <w:rFonts w:hint="eastAsia"/>
                </w:rPr>
                <w:t>市场</w:t>
              </w:r>
              <w:r w:rsidR="00C417B4">
                <w:t>管理员</w:t>
              </w:r>
              <w:r w:rsidR="00C417B4">
                <w:rPr>
                  <w:rFonts w:hint="eastAsia"/>
                </w:rPr>
                <w:t>还</w:t>
              </w:r>
              <w:r w:rsidR="00C417B4">
                <w:t>货的申请进行</w:t>
              </w:r>
            </w:ins>
            <w:ins w:id="2231" w:author="Microsoft" w:date="2015-09-17T14:49:00Z">
              <w:r w:rsidR="006E1496">
                <w:rPr>
                  <w:rFonts w:hint="eastAsia"/>
                </w:rPr>
                <w:t>入库</w:t>
              </w:r>
              <w:r w:rsidR="006E1496">
                <w:t>操作；</w:t>
              </w:r>
            </w:ins>
          </w:p>
        </w:tc>
      </w:tr>
      <w:tr w:rsidR="008950DC" w:rsidRPr="00883F4B" w:rsidTr="00A2053C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4439BA" w:rsidRDefault="004439BA" w:rsidP="004439BA">
            <w:pPr>
              <w:rPr>
                <w:iCs/>
              </w:rPr>
            </w:pPr>
            <w:r>
              <w:rPr>
                <w:rFonts w:hint="eastAsia"/>
                <w:iCs/>
              </w:rPr>
              <w:t>无</w:t>
            </w:r>
          </w:p>
        </w:tc>
      </w:tr>
      <w:tr w:rsidR="008950DC" w:rsidRPr="00883F4B" w:rsidTr="00A2053C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4439BA" w:rsidRPr="00192F00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入库单编号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Receipt Code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R</w:t>
            </w:r>
            <w:r>
              <w:rPr>
                <w:iCs/>
              </w:rPr>
              <w:t>+</w:t>
            </w:r>
            <w:r>
              <w:rPr>
                <w:rFonts w:hint="eastAsia"/>
                <w:iCs/>
              </w:rPr>
              <w:t>年月日</w:t>
            </w:r>
            <w:r>
              <w:rPr>
                <w:iCs/>
              </w:rPr>
              <w:t>+000</w:t>
            </w:r>
            <w:r>
              <w:rPr>
                <w:rFonts w:hint="eastAsia"/>
                <w:iCs/>
              </w:rPr>
              <w:t>例</w:t>
            </w:r>
            <w:r>
              <w:rPr>
                <w:iCs/>
              </w:rPr>
              <w:t>：</w:t>
            </w:r>
            <w:r>
              <w:rPr>
                <w:iCs/>
              </w:rPr>
              <w:t>R</w:t>
            </w:r>
            <w:r>
              <w:rPr>
                <w:rFonts w:hint="eastAsia"/>
                <w:iCs/>
              </w:rPr>
              <w:t>20150825001</w:t>
            </w:r>
          </w:p>
          <w:p w:rsidR="004439BA" w:rsidRPr="00F52C08" w:rsidRDefault="006E1496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ins w:id="2232" w:author="Microsoft" w:date="2015-09-17T14:49:00Z">
              <w:r>
                <w:rPr>
                  <w:rFonts w:hint="eastAsia"/>
                  <w:iCs/>
                </w:rPr>
                <w:t>还</w:t>
              </w:r>
            </w:ins>
            <w:del w:id="2233" w:author="Microsoft" w:date="2015-09-17T14:49:00Z">
              <w:r w:rsidR="004439BA" w:rsidRPr="00F52C08" w:rsidDel="006E1496">
                <w:rPr>
                  <w:rFonts w:hint="eastAsia"/>
                  <w:iCs/>
                </w:rPr>
                <w:delText>退</w:delText>
              </w:r>
            </w:del>
            <w:r w:rsidR="004439BA" w:rsidRPr="00F52C08">
              <w:rPr>
                <w:rFonts w:hint="eastAsia"/>
                <w:iCs/>
              </w:rPr>
              <w:t>货单</w:t>
            </w:r>
            <w:r w:rsidR="004439BA" w:rsidRPr="00F52C08">
              <w:rPr>
                <w:iCs/>
              </w:rPr>
              <w:t>编号</w:t>
            </w:r>
          </w:p>
          <w:p w:rsidR="004439BA" w:rsidRPr="00B2069C" w:rsidRDefault="006E1496" w:rsidP="004439BA">
            <w:pPr>
              <w:rPr>
                <w:iCs/>
              </w:rPr>
            </w:pPr>
            <w:ins w:id="2234" w:author="Microsoft" w:date="2015-09-17T14:49:00Z">
              <w:r>
                <w:rPr>
                  <w:rFonts w:hint="eastAsia"/>
                  <w:iCs/>
                </w:rPr>
                <w:lastRenderedPageBreak/>
                <w:t>还</w:t>
              </w:r>
            </w:ins>
            <w:del w:id="2235" w:author="Microsoft" w:date="2015-09-17T14:49:00Z">
              <w:r w:rsidR="004439BA" w:rsidDel="006E1496">
                <w:rPr>
                  <w:iCs/>
                </w:rPr>
                <w:delText>退</w:delText>
              </w:r>
            </w:del>
            <w:r w:rsidR="004439BA">
              <w:rPr>
                <w:iCs/>
              </w:rPr>
              <w:t>货入库</w:t>
            </w:r>
            <w:r w:rsidR="004439BA">
              <w:rPr>
                <w:rFonts w:hint="eastAsia"/>
                <w:iCs/>
              </w:rPr>
              <w:t>：</w:t>
            </w:r>
          </w:p>
          <w:p w:rsidR="004439BA" w:rsidRPr="005D2E70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iCs/>
              </w:rPr>
              <w:t>规格</w:t>
            </w:r>
            <w:r>
              <w:rPr>
                <w:rFonts w:hint="eastAsia"/>
                <w:iCs/>
              </w:rPr>
              <w:t>（箱，盒，本）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Specification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Trunk, Box, Pack</w:t>
            </w:r>
            <w:r>
              <w:rPr>
                <w:rFonts w:hint="eastAsia"/>
                <w:iCs/>
              </w:rPr>
              <w:t>）</w:t>
            </w:r>
          </w:p>
          <w:p w:rsidR="004439BA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合计</w:t>
            </w:r>
            <w:r>
              <w:rPr>
                <w:iCs/>
              </w:rPr>
              <w:t>张数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Tickets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Pr="00192F00" w:rsidRDefault="004439BA" w:rsidP="004439BA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iCs/>
              </w:rPr>
              <w:t>合计金额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Value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瑞尔</w:t>
            </w: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riels</w:t>
            </w:r>
            <w:r>
              <w:rPr>
                <w:rFonts w:hint="eastAsia"/>
                <w:iCs/>
              </w:rPr>
              <w:t>）</w:t>
            </w:r>
          </w:p>
          <w:p w:rsidR="004439BA" w:rsidRDefault="004439BA" w:rsidP="004439BA">
            <w:pPr>
              <w:rPr>
                <w:iCs/>
              </w:rPr>
            </w:pPr>
            <w:r w:rsidRPr="00ED4DD8">
              <w:rPr>
                <w:rFonts w:hint="eastAsia"/>
                <w:iCs/>
              </w:rPr>
              <w:t>入库</w:t>
            </w:r>
            <w:r w:rsidRPr="00ED4DD8">
              <w:rPr>
                <w:iCs/>
              </w:rPr>
              <w:t>详细信息列表：</w:t>
            </w:r>
          </w:p>
          <w:p w:rsidR="004439BA" w:rsidRDefault="004439BA" w:rsidP="004439BA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方案代码</w:t>
            </w:r>
            <w:r w:rsidRPr="00A2053C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Plan Code</w:t>
            </w:r>
            <w:r w:rsidRPr="00A2053C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方案名称</w:t>
            </w:r>
            <w:r w:rsidRPr="00A2053C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Plan Name</w:t>
            </w:r>
            <w:r w:rsidRPr="00A2053C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批次编号</w:t>
            </w:r>
            <w:r w:rsidRPr="00A2053C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Batch Code</w:t>
            </w:r>
            <w:r w:rsidRPr="00A2053C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奖组</w:t>
            </w:r>
            <w:r>
              <w:rPr>
                <w:iCs/>
              </w:rPr>
              <w:t>编号</w:t>
            </w:r>
            <w:r w:rsidRPr="00A2053C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Prize Group Code</w:t>
            </w:r>
            <w:r w:rsidRPr="00A2053C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规格</w:t>
            </w:r>
            <w:r w:rsidRPr="00A2053C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Specification</w:t>
            </w:r>
            <w:r w:rsidRPr="00A2053C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：系统</w:t>
            </w:r>
            <w:r>
              <w:rPr>
                <w:iCs/>
              </w:rPr>
              <w:t>根据扫入的条码编号判断是箱，盒，本（</w:t>
            </w:r>
            <w:r>
              <w:rPr>
                <w:rFonts w:hint="eastAsia"/>
                <w:iCs/>
              </w:rPr>
              <w:t>扫</w:t>
            </w:r>
            <w:r>
              <w:rPr>
                <w:iCs/>
              </w:rPr>
              <w:t>本的第一张票默认即为</w:t>
            </w:r>
            <w:r>
              <w:rPr>
                <w:rFonts w:hint="eastAsia"/>
                <w:iCs/>
              </w:rPr>
              <w:t>整</w:t>
            </w:r>
            <w:r>
              <w:rPr>
                <w:iCs/>
              </w:rPr>
              <w:t>本）</w:t>
            </w:r>
          </w:p>
          <w:p w:rsidR="004439BA" w:rsidRDefault="004439BA" w:rsidP="004439BA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条码签</w:t>
            </w:r>
            <w:r w:rsidRPr="00A2053C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Barcode</w:t>
            </w:r>
            <w:r w:rsidRPr="00A2053C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4439BA" w:rsidRPr="008F6C84" w:rsidRDefault="004439BA" w:rsidP="004439BA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总张数</w:t>
            </w:r>
            <w:r w:rsidRPr="00A2053C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Tickets</w:t>
            </w:r>
            <w:r w:rsidRPr="00A2053C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4439BA" w:rsidRDefault="004439BA" w:rsidP="004439BA">
            <w:pPr>
              <w:pStyle w:val="a8"/>
              <w:numPr>
                <w:ilvl w:val="0"/>
                <w:numId w:val="4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应</w:t>
            </w:r>
            <w:r>
              <w:rPr>
                <w:iCs/>
              </w:rPr>
              <w:t>入库数量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Tickets Receivable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张（</w:t>
            </w:r>
            <w:r>
              <w:rPr>
                <w:rFonts w:hint="eastAsia"/>
                <w:iCs/>
              </w:rPr>
              <w:t>tickets</w:t>
            </w:r>
            <w:r>
              <w:rPr>
                <w:rFonts w:hint="eastAsia"/>
                <w:iCs/>
              </w:rPr>
              <w:t>）</w:t>
            </w:r>
          </w:p>
          <w:p w:rsidR="008950DC" w:rsidRPr="00883F4B" w:rsidRDefault="004439BA" w:rsidP="006E1496">
            <w:pPr>
              <w:pStyle w:val="a8"/>
              <w:numPr>
                <w:ilvl w:val="0"/>
                <w:numId w:val="42"/>
              </w:numPr>
              <w:ind w:firstLineChars="0"/>
            </w:pPr>
            <w:r w:rsidRPr="006E1496">
              <w:rPr>
                <w:rFonts w:hint="eastAsia"/>
                <w:iCs/>
              </w:rPr>
              <w:t>本次</w:t>
            </w:r>
            <w:r w:rsidRPr="006E1496">
              <w:rPr>
                <w:iCs/>
              </w:rPr>
              <w:t>实际入库数量</w:t>
            </w:r>
            <w:r w:rsidRPr="006E1496">
              <w:rPr>
                <w:rFonts w:hint="eastAsia"/>
                <w:iCs/>
              </w:rPr>
              <w:t>（</w:t>
            </w:r>
            <w:r w:rsidRPr="006E1496">
              <w:rPr>
                <w:rFonts w:hint="eastAsia"/>
                <w:iCs/>
              </w:rPr>
              <w:t>Tickets Received</w:t>
            </w:r>
            <w:r w:rsidRPr="006E1496">
              <w:rPr>
                <w:rFonts w:hint="eastAsia"/>
                <w:iCs/>
              </w:rPr>
              <w:t>）：张</w:t>
            </w:r>
          </w:p>
        </w:tc>
      </w:tr>
      <w:tr w:rsidR="008950DC" w:rsidRPr="00883F4B" w:rsidTr="00A2053C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FE4DC0" w:rsidRDefault="008950DC" w:rsidP="00115044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8950DC" w:rsidRPr="00883F4B" w:rsidTr="00A2053C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883F4B" w:rsidRDefault="008950DC" w:rsidP="0011504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8950DC" w:rsidRPr="00883F4B" w:rsidTr="00A2053C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883F4B" w:rsidRDefault="008950DC" w:rsidP="00115044">
            <w:r>
              <w:rPr>
                <w:rFonts w:hint="eastAsia"/>
              </w:rPr>
              <w:t>无</w:t>
            </w:r>
          </w:p>
        </w:tc>
      </w:tr>
    </w:tbl>
    <w:p w:rsidR="008950DC" w:rsidRPr="008950DC" w:rsidRDefault="008950DC" w:rsidP="008950DC">
      <w:pPr>
        <w:pStyle w:val="a0"/>
      </w:pPr>
    </w:p>
    <w:p w:rsidR="00711B0D" w:rsidRDefault="00DD24CD">
      <w:pPr>
        <w:pStyle w:val="4"/>
      </w:pPr>
      <w:r>
        <w:rPr>
          <w:rFonts w:hint="eastAsia"/>
        </w:rPr>
        <w:t>批次</w:t>
      </w:r>
      <w:r w:rsidR="00711B0D">
        <w:rPr>
          <w:rFonts w:hint="eastAsia"/>
        </w:rPr>
        <w:t>入库</w:t>
      </w:r>
      <w:r w:rsidR="00323126" w:rsidRPr="00323126">
        <w:rPr>
          <w:rFonts w:hint="eastAsia"/>
        </w:rPr>
        <w:t>（</w:t>
      </w:r>
      <w:r w:rsidR="00692B89">
        <w:rPr>
          <w:rFonts w:hint="eastAsia"/>
        </w:rPr>
        <w:t>Goods Receipt by Batch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11B0D" w:rsidRPr="00883F4B" w:rsidTr="008878B2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11B0D" w:rsidRPr="00883F4B" w:rsidRDefault="00711B0D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 xml:space="preserve">57 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</w:p>
        </w:tc>
      </w:tr>
      <w:tr w:rsidR="00711B0D" w:rsidRPr="00883F4B" w:rsidTr="008878B2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11B0D" w:rsidRPr="00883F4B" w:rsidRDefault="00C66FAD" w:rsidP="00711B0D">
            <w:pPr>
              <w:rPr>
                <w:iCs/>
              </w:rPr>
            </w:pPr>
            <w:r>
              <w:rPr>
                <w:rFonts w:hint="eastAsia"/>
                <w:iCs/>
              </w:rPr>
              <w:t>入库</w:t>
            </w:r>
            <w:r>
              <w:rPr>
                <w:iCs/>
              </w:rPr>
              <w:t>操作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</w:p>
        </w:tc>
      </w:tr>
      <w:tr w:rsidR="00711B0D" w:rsidRPr="00883F4B" w:rsidTr="008878B2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30057F" w:rsidRPr="00883F4B" w:rsidRDefault="00C66FAD" w:rsidP="00711B0D">
            <w:r>
              <w:rPr>
                <w:rFonts w:hint="eastAsia"/>
              </w:rPr>
              <w:t>对</w:t>
            </w:r>
            <w:r>
              <w:t>彩票进行入库操作</w:t>
            </w:r>
            <w:r>
              <w:rPr>
                <w:rFonts w:hint="eastAsia"/>
              </w:rPr>
              <w:t>；</w:t>
            </w:r>
            <w:r>
              <w:t>入库时，仓库管理员要</w:t>
            </w:r>
            <w:r>
              <w:rPr>
                <w:rFonts w:hint="eastAsia"/>
              </w:rPr>
              <w:t>先</w:t>
            </w:r>
            <w:r>
              <w:t>填写入库单，</w:t>
            </w:r>
            <w:r>
              <w:rPr>
                <w:rFonts w:hint="eastAsia"/>
              </w:rPr>
              <w:t>然后</w:t>
            </w:r>
            <w:r>
              <w:t>通过扫描枪</w:t>
            </w:r>
            <w:r>
              <w:rPr>
                <w:rFonts w:hint="eastAsia"/>
              </w:rPr>
              <w:t>对</w:t>
            </w:r>
            <w:r>
              <w:t>货物进行扫描</w:t>
            </w:r>
            <w:r>
              <w:rPr>
                <w:rFonts w:hint="eastAsia"/>
              </w:rPr>
              <w:t>入库</w:t>
            </w:r>
            <w:r>
              <w:t>；</w:t>
            </w:r>
          </w:p>
        </w:tc>
      </w:tr>
      <w:tr w:rsidR="00711B0D" w:rsidRPr="00883F4B" w:rsidTr="008878B2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E36B27" w:rsidRDefault="00E36B27" w:rsidP="00E36B27">
            <w:pPr>
              <w:rPr>
                <w:iCs/>
              </w:rPr>
            </w:pPr>
            <w:r>
              <w:rPr>
                <w:rFonts w:hint="eastAsia"/>
                <w:iCs/>
              </w:rPr>
              <w:t>第一步</w:t>
            </w:r>
            <w:r>
              <w:rPr>
                <w:iCs/>
              </w:rPr>
              <w:t>：</w:t>
            </w:r>
            <w:ins w:id="2236" w:author="Microsoft" w:date="2015-10-28T17:03:00Z">
              <w:r w:rsidR="00EE0855">
                <w:rPr>
                  <w:rFonts w:hint="eastAsia"/>
                  <w:iCs/>
                </w:rPr>
                <w:t>选择</w:t>
              </w:r>
              <w:r w:rsidR="00EE0855">
                <w:rPr>
                  <w:iCs/>
                </w:rPr>
                <w:t>批次</w:t>
              </w:r>
            </w:ins>
          </w:p>
          <w:p w:rsidR="00E36B27" w:rsidDel="00410CAA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del w:id="2237" w:author="Microsoft" w:date="2015-09-21T15:57:00Z"/>
                <w:iCs/>
              </w:rPr>
            </w:pPr>
            <w:del w:id="2238" w:author="Microsoft" w:date="2015-09-21T15:57:00Z">
              <w:r w:rsidDel="00410CAA">
                <w:rPr>
                  <w:rFonts w:hint="eastAsia"/>
                  <w:iCs/>
                </w:rPr>
                <w:delText>入库单</w:delText>
              </w:r>
              <w:r w:rsidDel="00410CAA">
                <w:rPr>
                  <w:iCs/>
                </w:rPr>
                <w:delText>编号</w:delText>
              </w:r>
              <w:r w:rsidRPr="00191E5D" w:rsidDel="00410CAA">
                <w:rPr>
                  <w:rFonts w:hint="eastAsia"/>
                  <w:iCs/>
                </w:rPr>
                <w:delText>（</w:delText>
              </w:r>
              <w:r w:rsidDel="00410CAA">
                <w:rPr>
                  <w:rFonts w:hint="eastAsia"/>
                  <w:iCs/>
                </w:rPr>
                <w:delText>Receipt Code</w:delText>
              </w:r>
              <w:r w:rsidRPr="00191E5D" w:rsidDel="00410CAA">
                <w:rPr>
                  <w:rFonts w:hint="eastAsia"/>
                  <w:iCs/>
                </w:rPr>
                <w:delText>）</w:delText>
              </w:r>
              <w:r w:rsidDel="00410CAA">
                <w:rPr>
                  <w:iCs/>
                </w:rPr>
                <w:delText>：</w:delText>
              </w:r>
              <w:r w:rsidDel="00410CAA">
                <w:rPr>
                  <w:rFonts w:hint="eastAsia"/>
                  <w:iCs/>
                </w:rPr>
                <w:delText>R</w:delText>
              </w:r>
              <w:r w:rsidDel="00410CAA">
                <w:rPr>
                  <w:iCs/>
                </w:rPr>
                <w:delText>+</w:delText>
              </w:r>
              <w:r w:rsidDel="00410CAA">
                <w:rPr>
                  <w:rFonts w:hint="eastAsia"/>
                  <w:iCs/>
                </w:rPr>
                <w:delText>年月日</w:delText>
              </w:r>
              <w:r w:rsidDel="00410CAA">
                <w:rPr>
                  <w:iCs/>
                </w:rPr>
                <w:delText>+000</w:delText>
              </w:r>
              <w:r w:rsidDel="00410CAA">
                <w:rPr>
                  <w:rFonts w:hint="eastAsia"/>
                  <w:iCs/>
                </w:rPr>
                <w:delText>例</w:delText>
              </w:r>
              <w:r w:rsidDel="00410CAA">
                <w:rPr>
                  <w:iCs/>
                </w:rPr>
                <w:delText>：</w:delText>
              </w:r>
              <w:r w:rsidDel="00410CAA">
                <w:rPr>
                  <w:iCs/>
                </w:rPr>
                <w:delText>R</w:delText>
              </w:r>
              <w:r w:rsidDel="00410CAA">
                <w:rPr>
                  <w:rFonts w:hint="eastAsia"/>
                  <w:iCs/>
                </w:rPr>
                <w:delText>20150825001</w:delText>
              </w:r>
            </w:del>
          </w:p>
          <w:p w:rsidR="00E36B27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选择方案</w:t>
            </w:r>
            <w:r>
              <w:rPr>
                <w:iCs/>
              </w:rPr>
              <w:t>代码：下拉框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必选项</w:t>
            </w:r>
          </w:p>
          <w:p w:rsidR="00E36B27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选择</w:t>
            </w:r>
            <w:r>
              <w:rPr>
                <w:iCs/>
              </w:rPr>
              <w:t>方案名称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Plan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：下拉框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必选项</w:t>
            </w:r>
          </w:p>
          <w:p w:rsidR="00E36B27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选择入库</w:t>
            </w:r>
            <w:r>
              <w:rPr>
                <w:iCs/>
              </w:rPr>
              <w:t>批次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Batch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下拉框</w:t>
            </w:r>
            <w:ins w:id="2239" w:author="Microsoft" w:date="2015-10-22T16:58:00Z">
              <w:r w:rsidR="002A71D3">
                <w:rPr>
                  <w:rFonts w:hint="eastAsia"/>
                  <w:iCs/>
                </w:rPr>
                <w:t>显示</w:t>
              </w:r>
              <w:r w:rsidR="002A71D3">
                <w:rPr>
                  <w:iCs/>
                </w:rPr>
                <w:t>所有未入库的批次</w:t>
              </w:r>
            </w:ins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必选项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只能选择一个批次；</w:t>
            </w:r>
          </w:p>
          <w:p w:rsidR="00E36B27" w:rsidRDefault="00E36B27" w:rsidP="00E36B27">
            <w:pPr>
              <w:rPr>
                <w:iCs/>
              </w:rPr>
            </w:pPr>
            <w:r>
              <w:rPr>
                <w:rFonts w:hint="eastAsia"/>
                <w:iCs/>
              </w:rPr>
              <w:t>第二步</w:t>
            </w:r>
            <w:ins w:id="2240" w:author="Microsoft" w:date="2015-10-28T17:03:00Z">
              <w:r w:rsidR="00EE0855">
                <w:rPr>
                  <w:rFonts w:hint="eastAsia"/>
                  <w:iCs/>
                </w:rPr>
                <w:t>：扫描</w:t>
              </w:r>
              <w:r w:rsidR="00EE0855">
                <w:rPr>
                  <w:iCs/>
                </w:rPr>
                <w:t>入库</w:t>
              </w:r>
            </w:ins>
          </w:p>
          <w:p w:rsidR="00E36B27" w:rsidRPr="00EA7690" w:rsidRDefault="00E36B27" w:rsidP="00E36B27">
            <w:pPr>
              <w:rPr>
                <w:iCs/>
              </w:rPr>
            </w:pPr>
            <w:r>
              <w:rPr>
                <w:rFonts w:hint="eastAsia"/>
                <w:iCs/>
              </w:rPr>
              <w:t>显示</w:t>
            </w:r>
            <w:r>
              <w:rPr>
                <w:iCs/>
              </w:rPr>
              <w:t>信息：</w:t>
            </w:r>
            <w:r w:rsidRPr="00EA7690">
              <w:rPr>
                <w:rFonts w:hint="eastAsia"/>
                <w:iCs/>
              </w:rPr>
              <w:t>入库单编号</w:t>
            </w:r>
            <w:r>
              <w:rPr>
                <w:rFonts w:hint="eastAsia"/>
                <w:iCs/>
              </w:rPr>
              <w:t>、</w:t>
            </w:r>
            <w:r>
              <w:rPr>
                <w:iCs/>
              </w:rPr>
              <w:t>方案</w:t>
            </w:r>
            <w:r>
              <w:rPr>
                <w:rFonts w:hint="eastAsia"/>
                <w:iCs/>
              </w:rPr>
              <w:t>代码</w:t>
            </w:r>
            <w:r>
              <w:rPr>
                <w:iCs/>
              </w:rPr>
              <w:t>、</w:t>
            </w:r>
            <w:r>
              <w:rPr>
                <w:rFonts w:hint="eastAsia"/>
                <w:iCs/>
              </w:rPr>
              <w:t>方案</w:t>
            </w:r>
            <w:r>
              <w:rPr>
                <w:iCs/>
              </w:rPr>
              <w:t>名称、</w:t>
            </w:r>
            <w:r>
              <w:rPr>
                <w:rFonts w:hint="eastAsia"/>
                <w:iCs/>
              </w:rPr>
              <w:t>入库</w:t>
            </w:r>
            <w:r>
              <w:rPr>
                <w:iCs/>
              </w:rPr>
              <w:t>批次</w:t>
            </w:r>
          </w:p>
          <w:p w:rsidR="00E36B27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ns w:id="2241" w:author="Microsoft" w:date="2015-12-28T11:11:00Z"/>
                <w:iCs/>
              </w:rPr>
            </w:pPr>
            <w:r>
              <w:rPr>
                <w:rFonts w:hint="eastAsia"/>
                <w:iCs/>
              </w:rPr>
              <w:t>条形码编号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Barcode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6B6901" w:rsidRDefault="006B6901">
            <w:pPr>
              <w:rPr>
                <w:ins w:id="2242" w:author="Microsoft" w:date="2015-12-28T11:11:00Z"/>
                <w:iCs/>
              </w:rPr>
              <w:pPrChange w:id="2243" w:author="Microsoft" w:date="2015-12-28T11:11:00Z">
                <w:pPr>
                  <w:pStyle w:val="a8"/>
                  <w:numPr>
                    <w:numId w:val="12"/>
                  </w:numPr>
                  <w:ind w:left="420" w:firstLineChars="0" w:hanging="420"/>
                </w:pPr>
              </w:pPrChange>
            </w:pPr>
            <w:ins w:id="2244" w:author="Microsoft" w:date="2015-12-28T11:11:00Z">
              <w:r>
                <w:rPr>
                  <w:rFonts w:hint="eastAsia"/>
                  <w:iCs/>
                </w:rPr>
                <w:lastRenderedPageBreak/>
                <w:t>分方案显示</w:t>
              </w:r>
              <w:r>
                <w:rPr>
                  <w:iCs/>
                </w:rPr>
                <w:t>扫描</w:t>
              </w:r>
              <w:r>
                <w:rPr>
                  <w:rFonts w:hint="eastAsia"/>
                  <w:iCs/>
                </w:rPr>
                <w:t>信息</w:t>
              </w:r>
              <w:r>
                <w:rPr>
                  <w:iCs/>
                </w:rPr>
                <w:t>列表：</w:t>
              </w:r>
            </w:ins>
          </w:p>
          <w:p w:rsidR="006B6901" w:rsidRDefault="006B6901">
            <w:pPr>
              <w:pStyle w:val="a8"/>
              <w:numPr>
                <w:ilvl w:val="0"/>
                <w:numId w:val="12"/>
              </w:numPr>
              <w:ind w:firstLineChars="0"/>
              <w:rPr>
                <w:ins w:id="2245" w:author="Microsoft" w:date="2015-12-28T11:11:00Z"/>
                <w:iCs/>
              </w:rPr>
            </w:pPr>
            <w:ins w:id="2246" w:author="Microsoft" w:date="2015-12-28T11:11:00Z">
              <w:r>
                <w:rPr>
                  <w:rFonts w:hint="eastAsia"/>
                  <w:iCs/>
                </w:rPr>
                <w:t>方案编号</w:t>
              </w:r>
              <w:r>
                <w:rPr>
                  <w:iCs/>
                </w:rPr>
                <w:t>：</w:t>
              </w:r>
            </w:ins>
          </w:p>
          <w:p w:rsidR="006B6901" w:rsidRDefault="006B6901">
            <w:pPr>
              <w:pStyle w:val="a8"/>
              <w:numPr>
                <w:ilvl w:val="0"/>
                <w:numId w:val="12"/>
              </w:numPr>
              <w:ind w:firstLineChars="0"/>
              <w:rPr>
                <w:ins w:id="2247" w:author="Microsoft" w:date="2015-12-28T11:12:00Z"/>
                <w:iCs/>
              </w:rPr>
            </w:pPr>
            <w:ins w:id="2248" w:author="Microsoft" w:date="2015-12-28T11:12:00Z">
              <w:r>
                <w:rPr>
                  <w:rFonts w:hint="eastAsia"/>
                  <w:iCs/>
                </w:rPr>
                <w:t>方案</w:t>
              </w:r>
              <w:r>
                <w:rPr>
                  <w:iCs/>
                </w:rPr>
                <w:t>名称：</w:t>
              </w:r>
            </w:ins>
          </w:p>
          <w:p w:rsidR="006B6901" w:rsidRPr="006B6901" w:rsidRDefault="0075572B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  <w:rPrChange w:id="2249" w:author="Microsoft" w:date="2015-12-28T11:11:00Z">
                  <w:rPr/>
                </w:rPrChange>
              </w:rPr>
            </w:pPr>
            <w:ins w:id="2250" w:author="Microsoft" w:date="2015-12-28T11:13:00Z">
              <w:r>
                <w:rPr>
                  <w:rFonts w:hint="eastAsia"/>
                  <w:iCs/>
                </w:rPr>
                <w:t>应</w:t>
              </w:r>
              <w:r>
                <w:rPr>
                  <w:rFonts w:hint="eastAsia"/>
                  <w:iCs/>
                </w:rPr>
                <w:t xml:space="preserve"> </w:t>
              </w:r>
              <w:r>
                <w:rPr>
                  <w:rFonts w:hint="eastAsia"/>
                  <w:iCs/>
                </w:rPr>
                <w:t>入库</w:t>
              </w:r>
              <w:r>
                <w:rPr>
                  <w:iCs/>
                </w:rPr>
                <w:t>票数：</w:t>
              </w:r>
            </w:ins>
          </w:p>
          <w:p w:rsidR="00E36B27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箱</w:t>
            </w:r>
            <w:r>
              <w:rPr>
                <w:iCs/>
              </w:rPr>
              <w:t>数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Trunk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E36B27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盒数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Box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E36B27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本数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Pack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E36B27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del w:id="2251" w:author="Microsoft" w:date="2015-12-28T11:17:00Z">
              <w:r w:rsidDel="0075572B">
                <w:rPr>
                  <w:rFonts w:hint="eastAsia"/>
                  <w:iCs/>
                </w:rPr>
                <w:delText>合计</w:delText>
              </w:r>
            </w:del>
            <w:r>
              <w:rPr>
                <w:iCs/>
              </w:rPr>
              <w:t>张数</w:t>
            </w:r>
            <w:r w:rsidRPr="00191E5D">
              <w:rPr>
                <w:rFonts w:hint="eastAsia"/>
                <w:iCs/>
              </w:rPr>
              <w:t>（</w:t>
            </w:r>
            <w:del w:id="2252" w:author="Microsoft" w:date="2015-12-28T11:17:00Z">
              <w:r w:rsidDel="0075572B">
                <w:rPr>
                  <w:rFonts w:hint="eastAsia"/>
                  <w:iCs/>
                </w:rPr>
                <w:delText xml:space="preserve">Total </w:delText>
              </w:r>
            </w:del>
            <w:r>
              <w:rPr>
                <w:rFonts w:hint="eastAsia"/>
                <w:iCs/>
              </w:rPr>
              <w:t>Tickets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E36B27" w:rsidRPr="00D864BE" w:rsidRDefault="0075572B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ins w:id="2253" w:author="Microsoft" w:date="2015-12-28T11:17:00Z">
              <w:r>
                <w:rPr>
                  <w:rFonts w:hint="eastAsia"/>
                  <w:iCs/>
                </w:rPr>
                <w:t>合计</w:t>
              </w:r>
              <w:r>
                <w:rPr>
                  <w:iCs/>
                </w:rPr>
                <w:t>张数</w:t>
              </w:r>
            </w:ins>
            <w:del w:id="2254" w:author="Microsoft" w:date="2015-12-28T11:17:00Z">
              <w:r w:rsidR="00E36B27" w:rsidDel="0075572B">
                <w:rPr>
                  <w:iCs/>
                </w:rPr>
                <w:delText>合计金额</w:delText>
              </w:r>
            </w:del>
            <w:r w:rsidR="00E36B27" w:rsidRPr="00191E5D">
              <w:rPr>
                <w:rFonts w:hint="eastAsia"/>
                <w:iCs/>
              </w:rPr>
              <w:t>（</w:t>
            </w:r>
            <w:r w:rsidR="00E36B27">
              <w:rPr>
                <w:rFonts w:hint="eastAsia"/>
                <w:iCs/>
              </w:rPr>
              <w:t xml:space="preserve">Total </w:t>
            </w:r>
            <w:ins w:id="2255" w:author="Microsoft" w:date="2015-12-28T11:17:00Z">
              <w:r>
                <w:rPr>
                  <w:iCs/>
                </w:rPr>
                <w:t>Tickets</w:t>
              </w:r>
            </w:ins>
            <w:del w:id="2256" w:author="Microsoft" w:date="2015-12-28T11:17:00Z">
              <w:r w:rsidR="00E36B27" w:rsidDel="0075572B">
                <w:rPr>
                  <w:rFonts w:hint="eastAsia"/>
                  <w:iCs/>
                </w:rPr>
                <w:delText>Value</w:delText>
              </w:r>
            </w:del>
            <w:r w:rsidR="00E36B27" w:rsidRPr="00191E5D">
              <w:rPr>
                <w:rFonts w:hint="eastAsia"/>
                <w:iCs/>
              </w:rPr>
              <w:t>）</w:t>
            </w:r>
            <w:ins w:id="2257" w:author="Microsoft" w:date="2015-12-28T11:17:00Z">
              <w:r>
                <w:rPr>
                  <w:rFonts w:hint="eastAsia"/>
                  <w:iCs/>
                </w:rPr>
                <w:t>:</w:t>
              </w:r>
              <w:r>
                <w:rPr>
                  <w:rFonts w:hint="eastAsia"/>
                  <w:iCs/>
                </w:rPr>
                <w:t>在</w:t>
              </w:r>
              <w:r>
                <w:rPr>
                  <w:iCs/>
                </w:rPr>
                <w:t>表外</w:t>
              </w:r>
            </w:ins>
            <w:del w:id="2258" w:author="Microsoft" w:date="2015-12-28T11:17:00Z">
              <w:r w:rsidR="00E36B27" w:rsidDel="0075572B">
                <w:rPr>
                  <w:rFonts w:hint="eastAsia"/>
                  <w:iCs/>
                </w:rPr>
                <w:delText>：</w:delText>
              </w:r>
              <w:r w:rsidR="00E36B27" w:rsidDel="0075572B">
                <w:rPr>
                  <w:iCs/>
                </w:rPr>
                <w:delText>瑞尔</w:delText>
              </w:r>
              <w:r w:rsidR="00E36B27" w:rsidDel="0075572B">
                <w:rPr>
                  <w:rFonts w:hint="eastAsia"/>
                  <w:iCs/>
                </w:rPr>
                <w:delText>（</w:delText>
              </w:r>
              <w:r w:rsidR="00E36B27" w:rsidDel="0075572B">
                <w:rPr>
                  <w:rFonts w:hint="eastAsia"/>
                  <w:iCs/>
                </w:rPr>
                <w:delText>riels</w:delText>
              </w:r>
              <w:r w:rsidR="00E36B27" w:rsidDel="0075572B">
                <w:rPr>
                  <w:rFonts w:hint="eastAsia"/>
                  <w:iCs/>
                </w:rPr>
                <w:delText>）</w:delText>
              </w:r>
            </w:del>
          </w:p>
          <w:p w:rsidR="00E36B27" w:rsidRDefault="00E36B27" w:rsidP="00E36B27">
            <w:pPr>
              <w:rPr>
                <w:iCs/>
              </w:rPr>
            </w:pPr>
            <w:r w:rsidRPr="00ED4DD8">
              <w:rPr>
                <w:rFonts w:hint="eastAsia"/>
                <w:iCs/>
              </w:rPr>
              <w:t>入库</w:t>
            </w:r>
            <w:r w:rsidRPr="00ED4DD8">
              <w:rPr>
                <w:iCs/>
              </w:rPr>
              <w:t>详细信息列表：</w:t>
            </w:r>
          </w:p>
          <w:p w:rsidR="008F6C84" w:rsidRDefault="008F6C84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方案代码</w:t>
            </w:r>
            <w:r w:rsidR="001A35C2" w:rsidRPr="001A35C2">
              <w:rPr>
                <w:rFonts w:hint="eastAsia"/>
                <w:iCs/>
              </w:rPr>
              <w:t>（</w:t>
            </w:r>
            <w:r w:rsidR="006C0210">
              <w:rPr>
                <w:rFonts w:hint="eastAsia"/>
                <w:iCs/>
              </w:rPr>
              <w:t>Plan Code</w:t>
            </w:r>
            <w:r w:rsidR="001A35C2" w:rsidRPr="001A35C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8F6C84" w:rsidRDefault="008F6C84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方案名称</w:t>
            </w:r>
            <w:r w:rsidR="001A35C2" w:rsidRPr="001A35C2">
              <w:rPr>
                <w:rFonts w:hint="eastAsia"/>
                <w:iCs/>
              </w:rPr>
              <w:t>（</w:t>
            </w:r>
            <w:r w:rsidR="006C0210">
              <w:rPr>
                <w:rFonts w:hint="eastAsia"/>
                <w:iCs/>
              </w:rPr>
              <w:t>Plan Name</w:t>
            </w:r>
            <w:r w:rsidR="001A35C2" w:rsidRPr="001A35C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8F6C84" w:rsidRDefault="008F6C84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批次编号</w:t>
            </w:r>
            <w:r w:rsidR="001A35C2" w:rsidRPr="001A35C2">
              <w:rPr>
                <w:rFonts w:hint="eastAsia"/>
                <w:iCs/>
              </w:rPr>
              <w:t>（</w:t>
            </w:r>
            <w:r w:rsidR="006C0210">
              <w:rPr>
                <w:rFonts w:hint="eastAsia"/>
                <w:iCs/>
              </w:rPr>
              <w:t>Batch Code</w:t>
            </w:r>
            <w:r w:rsidR="001A35C2" w:rsidRPr="001A35C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8F6C84" w:rsidRDefault="008F6C84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奖组</w:t>
            </w:r>
            <w:r>
              <w:rPr>
                <w:iCs/>
              </w:rPr>
              <w:t>编号</w:t>
            </w:r>
            <w:r w:rsidR="001A35C2" w:rsidRPr="001A35C2">
              <w:rPr>
                <w:rFonts w:hint="eastAsia"/>
                <w:iCs/>
              </w:rPr>
              <w:t>（</w:t>
            </w:r>
            <w:r w:rsidR="006C0210">
              <w:rPr>
                <w:rFonts w:hint="eastAsia"/>
                <w:iCs/>
              </w:rPr>
              <w:t>Prize Group Code</w:t>
            </w:r>
            <w:r w:rsidR="001A35C2" w:rsidRPr="001A35C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8F6C84" w:rsidRDefault="008F6C84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规格</w:t>
            </w:r>
            <w:r w:rsidR="001A35C2" w:rsidRPr="001A35C2">
              <w:rPr>
                <w:rFonts w:hint="eastAsia"/>
                <w:iCs/>
              </w:rPr>
              <w:t>（</w:t>
            </w:r>
            <w:r w:rsidR="006C0210">
              <w:rPr>
                <w:rFonts w:hint="eastAsia"/>
                <w:iCs/>
              </w:rPr>
              <w:t>Specification</w:t>
            </w:r>
            <w:r w:rsidR="001A35C2" w:rsidRPr="001A35C2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：系统</w:t>
            </w:r>
            <w:r>
              <w:rPr>
                <w:iCs/>
              </w:rPr>
              <w:t>根据扫入的条码编号判断是箱，盒，本（</w:t>
            </w:r>
            <w:r>
              <w:rPr>
                <w:rFonts w:hint="eastAsia"/>
                <w:iCs/>
              </w:rPr>
              <w:t>扫</w:t>
            </w:r>
            <w:r>
              <w:rPr>
                <w:iCs/>
              </w:rPr>
              <w:t>本的第一张票默认即为</w:t>
            </w:r>
            <w:r>
              <w:rPr>
                <w:rFonts w:hint="eastAsia"/>
                <w:iCs/>
              </w:rPr>
              <w:t>整</w:t>
            </w:r>
            <w:r>
              <w:rPr>
                <w:iCs/>
              </w:rPr>
              <w:t>本）</w:t>
            </w:r>
          </w:p>
          <w:p w:rsidR="008F6C84" w:rsidRDefault="008F6C84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条码签</w:t>
            </w:r>
            <w:r w:rsidR="001A35C2" w:rsidRPr="001A35C2">
              <w:rPr>
                <w:rFonts w:hint="eastAsia"/>
                <w:iCs/>
              </w:rPr>
              <w:t>（</w:t>
            </w:r>
            <w:r w:rsidR="00D133C2">
              <w:rPr>
                <w:rFonts w:hint="eastAsia"/>
                <w:iCs/>
              </w:rPr>
              <w:t>Barcode</w:t>
            </w:r>
            <w:r w:rsidR="001A35C2" w:rsidRPr="001A35C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8F6C84" w:rsidRPr="008F6C84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总张数</w:t>
            </w:r>
            <w:r w:rsidR="001A35C2" w:rsidRPr="001A35C2">
              <w:rPr>
                <w:rFonts w:hint="eastAsia"/>
                <w:iCs/>
              </w:rPr>
              <w:t>（</w:t>
            </w:r>
            <w:r w:rsidR="00D133C2">
              <w:rPr>
                <w:rFonts w:hint="eastAsia"/>
                <w:iCs/>
              </w:rPr>
              <w:t>Total Tickets</w:t>
            </w:r>
            <w:r w:rsidR="001A35C2" w:rsidRPr="001A35C2">
              <w:rPr>
                <w:rFonts w:hint="eastAsia"/>
                <w:iCs/>
              </w:rPr>
              <w:t>）</w:t>
            </w:r>
            <w:r w:rsidR="008F6C84">
              <w:rPr>
                <w:rFonts w:hint="eastAsia"/>
                <w:iCs/>
              </w:rPr>
              <w:t>：</w:t>
            </w:r>
          </w:p>
          <w:p w:rsidR="00E36B27" w:rsidRDefault="00E36B27" w:rsidP="00E36B27">
            <w:pPr>
              <w:rPr>
                <w:iCs/>
              </w:rPr>
            </w:pPr>
            <w:r>
              <w:rPr>
                <w:rFonts w:hint="eastAsia"/>
                <w:iCs/>
              </w:rPr>
              <w:t>每条记录后删除</w:t>
            </w:r>
            <w:r>
              <w:rPr>
                <w:iCs/>
              </w:rPr>
              <w:t>按钮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可对某一个货物进行删除</w:t>
            </w:r>
            <w:r>
              <w:rPr>
                <w:rFonts w:hint="eastAsia"/>
                <w:iCs/>
              </w:rPr>
              <w:t>；</w:t>
            </w:r>
          </w:p>
          <w:p w:rsidR="00E36B27" w:rsidRDefault="00E36B27" w:rsidP="00E36B27">
            <w:pPr>
              <w:rPr>
                <w:iCs/>
              </w:rPr>
            </w:pPr>
            <w:r>
              <w:rPr>
                <w:rFonts w:hint="eastAsia"/>
                <w:iCs/>
              </w:rPr>
              <w:t>第三步</w:t>
            </w:r>
            <w:r>
              <w:rPr>
                <w:iCs/>
              </w:rPr>
              <w:t>：</w:t>
            </w:r>
            <w:ins w:id="2259" w:author="Microsoft" w:date="2015-10-28T17:03:00Z">
              <w:r w:rsidR="00EE0855">
                <w:rPr>
                  <w:rFonts w:hint="eastAsia"/>
                  <w:iCs/>
                </w:rPr>
                <w:t>入库完成</w:t>
              </w:r>
            </w:ins>
            <w:del w:id="2260" w:author="Microsoft" w:date="2015-10-28T17:03:00Z">
              <w:r w:rsidDel="00EE0855">
                <w:rPr>
                  <w:rFonts w:hint="eastAsia"/>
                  <w:iCs/>
                </w:rPr>
                <w:delText>提交</w:delText>
              </w:r>
            </w:del>
          </w:p>
          <w:p w:rsidR="00E36B27" w:rsidRPr="006B281B" w:rsidRDefault="00E36B27" w:rsidP="003967F2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 w:rsidRPr="006B281B">
              <w:rPr>
                <w:rFonts w:hint="eastAsia"/>
                <w:iCs/>
              </w:rPr>
              <w:t>方案代码</w:t>
            </w:r>
            <w:r>
              <w:rPr>
                <w:rFonts w:hint="eastAsia"/>
                <w:iCs/>
              </w:rPr>
              <w:t>（</w:t>
            </w:r>
            <w:r w:rsidR="000661DC">
              <w:rPr>
                <w:iCs/>
              </w:rPr>
              <w:t>Plan Code</w:t>
            </w:r>
            <w:r>
              <w:rPr>
                <w:iCs/>
              </w:rPr>
              <w:t>）</w:t>
            </w:r>
            <w:r w:rsidRPr="006B281B">
              <w:rPr>
                <w:iCs/>
              </w:rPr>
              <w:t>：</w:t>
            </w:r>
          </w:p>
          <w:p w:rsidR="00E36B27" w:rsidDel="0075572B" w:rsidRDefault="00E36B27" w:rsidP="003967F2">
            <w:pPr>
              <w:pStyle w:val="a8"/>
              <w:numPr>
                <w:ilvl w:val="0"/>
                <w:numId w:val="42"/>
              </w:numPr>
              <w:ind w:firstLineChars="0"/>
              <w:rPr>
                <w:del w:id="2261" w:author="Microsoft" w:date="2015-12-28T11:18:00Z"/>
                <w:iCs/>
              </w:rPr>
            </w:pPr>
            <w:r>
              <w:rPr>
                <w:rFonts w:hint="eastAsia"/>
                <w:iCs/>
              </w:rPr>
              <w:t>方案</w:t>
            </w:r>
            <w:r>
              <w:rPr>
                <w:iCs/>
              </w:rPr>
              <w:t>名称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Plan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E36B27" w:rsidRPr="0075572B" w:rsidRDefault="00E36B27">
            <w:pPr>
              <w:pStyle w:val="a8"/>
              <w:numPr>
                <w:ilvl w:val="0"/>
                <w:numId w:val="42"/>
              </w:numPr>
              <w:ind w:firstLineChars="0"/>
              <w:rPr>
                <w:iCs/>
                <w:rPrChange w:id="2262" w:author="Microsoft" w:date="2015-12-28T11:18:00Z">
                  <w:rPr/>
                </w:rPrChange>
              </w:rPr>
            </w:pPr>
            <w:del w:id="2263" w:author="Microsoft" w:date="2015-12-28T11:18:00Z">
              <w:r w:rsidRPr="0075572B" w:rsidDel="0075572B">
                <w:rPr>
                  <w:rFonts w:hint="eastAsia"/>
                  <w:iCs/>
                  <w:rPrChange w:id="2264" w:author="Microsoft" w:date="2015-12-28T11:18:00Z">
                    <w:rPr>
                      <w:rFonts w:hint="eastAsia"/>
                    </w:rPr>
                  </w:rPrChange>
                </w:rPr>
                <w:delText>生产批次（</w:delText>
              </w:r>
              <w:r w:rsidRPr="0075572B" w:rsidDel="0075572B">
                <w:rPr>
                  <w:iCs/>
                  <w:rPrChange w:id="2265" w:author="Microsoft" w:date="2015-12-28T11:18:00Z">
                    <w:rPr/>
                  </w:rPrChange>
                </w:rPr>
                <w:delText>Code</w:delText>
              </w:r>
              <w:r w:rsidRPr="0075572B" w:rsidDel="0075572B">
                <w:rPr>
                  <w:rFonts w:hint="eastAsia"/>
                  <w:iCs/>
                  <w:rPrChange w:id="2266" w:author="Microsoft" w:date="2015-12-28T11:18:00Z">
                    <w:rPr>
                      <w:rFonts w:hint="eastAsia"/>
                    </w:rPr>
                  </w:rPrChange>
                </w:rPr>
                <w:delText>）：</w:delText>
              </w:r>
            </w:del>
          </w:p>
          <w:p w:rsidR="00E36B27" w:rsidRDefault="00E36B27" w:rsidP="003967F2">
            <w:pPr>
              <w:pStyle w:val="a8"/>
              <w:numPr>
                <w:ilvl w:val="0"/>
                <w:numId w:val="4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应</w:t>
            </w:r>
            <w:r>
              <w:rPr>
                <w:iCs/>
              </w:rPr>
              <w:t>入库数量</w:t>
            </w:r>
            <w:r w:rsidRPr="00191E5D">
              <w:rPr>
                <w:rFonts w:hint="eastAsia"/>
                <w:iCs/>
              </w:rPr>
              <w:t>（</w:t>
            </w:r>
            <w:r w:rsidR="001A35C2">
              <w:rPr>
                <w:rFonts w:hint="eastAsia"/>
                <w:iCs/>
              </w:rPr>
              <w:t>Tickets</w:t>
            </w:r>
            <w:r>
              <w:rPr>
                <w:rFonts w:hint="eastAsia"/>
                <w:iCs/>
              </w:rPr>
              <w:t xml:space="preserve"> Receivable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张（</w:t>
            </w:r>
            <w:r>
              <w:rPr>
                <w:rFonts w:hint="eastAsia"/>
                <w:iCs/>
              </w:rPr>
              <w:t>tickets</w:t>
            </w:r>
            <w:r>
              <w:rPr>
                <w:rFonts w:hint="eastAsia"/>
                <w:iCs/>
              </w:rPr>
              <w:t>）</w:t>
            </w:r>
          </w:p>
          <w:p w:rsidR="00E36B27" w:rsidRDefault="0075572B" w:rsidP="003967F2">
            <w:pPr>
              <w:pStyle w:val="a8"/>
              <w:numPr>
                <w:ilvl w:val="0"/>
                <w:numId w:val="42"/>
              </w:numPr>
              <w:ind w:firstLineChars="0"/>
              <w:rPr>
                <w:iCs/>
              </w:rPr>
            </w:pPr>
            <w:ins w:id="2267" w:author="Microsoft" w:date="2015-12-28T11:19:00Z">
              <w:r>
                <w:rPr>
                  <w:rFonts w:hint="eastAsia"/>
                  <w:iCs/>
                </w:rPr>
                <w:t>已</w:t>
              </w:r>
            </w:ins>
            <w:del w:id="2268" w:author="Microsoft" w:date="2015-12-28T11:19:00Z">
              <w:r w:rsidR="00E36B27" w:rsidRPr="006B281B" w:rsidDel="0075572B">
                <w:rPr>
                  <w:rFonts w:hint="eastAsia"/>
                  <w:iCs/>
                </w:rPr>
                <w:delText>本次</w:delText>
              </w:r>
              <w:r w:rsidR="00E36B27" w:rsidRPr="006B281B" w:rsidDel="0075572B">
                <w:rPr>
                  <w:iCs/>
                </w:rPr>
                <w:delText>实际</w:delText>
              </w:r>
            </w:del>
            <w:r w:rsidR="00E36B27" w:rsidRPr="006B281B">
              <w:rPr>
                <w:iCs/>
              </w:rPr>
              <w:t>入库数量</w:t>
            </w:r>
            <w:r w:rsidR="00E36B27" w:rsidRPr="006B281B">
              <w:rPr>
                <w:rFonts w:hint="eastAsia"/>
                <w:iCs/>
              </w:rPr>
              <w:t>（</w:t>
            </w:r>
            <w:r w:rsidR="001A35C2">
              <w:rPr>
                <w:rFonts w:hint="eastAsia"/>
                <w:iCs/>
              </w:rPr>
              <w:t xml:space="preserve">Tickets </w:t>
            </w:r>
            <w:r w:rsidR="00E36B27" w:rsidRPr="006B281B">
              <w:rPr>
                <w:rFonts w:hint="eastAsia"/>
                <w:iCs/>
              </w:rPr>
              <w:t>Received</w:t>
            </w:r>
            <w:r w:rsidR="00E36B27" w:rsidRPr="006B281B">
              <w:rPr>
                <w:rFonts w:hint="eastAsia"/>
                <w:iCs/>
              </w:rPr>
              <w:t>）</w:t>
            </w:r>
            <w:r w:rsidR="00E36B27" w:rsidRPr="006B281B">
              <w:rPr>
                <w:iCs/>
              </w:rPr>
              <w:t>：</w:t>
            </w:r>
            <w:r w:rsidR="00E36B27" w:rsidRPr="006B281B">
              <w:rPr>
                <w:rFonts w:hint="eastAsia"/>
                <w:iCs/>
              </w:rPr>
              <w:t>张</w:t>
            </w:r>
          </w:p>
          <w:p w:rsidR="00E36B27" w:rsidRDefault="00E36B27" w:rsidP="003967F2">
            <w:pPr>
              <w:pStyle w:val="a8"/>
              <w:numPr>
                <w:ilvl w:val="0"/>
                <w:numId w:val="4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差异数量</w:t>
            </w:r>
            <w:r w:rsidR="006C0210">
              <w:rPr>
                <w:rFonts w:hint="eastAsia"/>
                <w:iCs/>
              </w:rPr>
              <w:t>（</w:t>
            </w:r>
            <w:r w:rsidR="006C0210">
              <w:rPr>
                <w:rFonts w:hint="eastAsia"/>
                <w:iCs/>
              </w:rPr>
              <w:t>Discrepancy</w:t>
            </w:r>
            <w:r w:rsidR="006C0210">
              <w:rPr>
                <w:rFonts w:hint="eastAsia"/>
                <w:iCs/>
              </w:rPr>
              <w:t>）</w:t>
            </w:r>
            <w:r>
              <w:rPr>
                <w:iCs/>
              </w:rPr>
              <w:t>：张</w:t>
            </w:r>
          </w:p>
          <w:p w:rsidR="00E36B27" w:rsidRPr="006B281B" w:rsidRDefault="00E36B27" w:rsidP="00E36B27">
            <w:pPr>
              <w:rPr>
                <w:iCs/>
              </w:rPr>
            </w:pPr>
            <w:r w:rsidRPr="006B281B">
              <w:rPr>
                <w:rFonts w:hint="eastAsia"/>
                <w:iCs/>
              </w:rPr>
              <w:t>第四步：</w:t>
            </w:r>
            <w:r>
              <w:rPr>
                <w:rFonts w:hint="eastAsia"/>
                <w:iCs/>
              </w:rPr>
              <w:t>确认</w:t>
            </w:r>
            <w:ins w:id="2269" w:author="Microsoft" w:date="2015-10-28T17:03:00Z">
              <w:r w:rsidR="00EE0855">
                <w:rPr>
                  <w:rFonts w:hint="eastAsia"/>
                  <w:iCs/>
                </w:rPr>
                <w:t>完成</w:t>
              </w:r>
            </w:ins>
            <w:del w:id="2270" w:author="Microsoft" w:date="2015-10-28T17:03:00Z">
              <w:r w:rsidDel="00EE0855">
                <w:rPr>
                  <w:iCs/>
                </w:rPr>
                <w:delText>入库完成</w:delText>
              </w:r>
            </w:del>
          </w:p>
          <w:p w:rsidR="00E36B27" w:rsidRDefault="00E36B27" w:rsidP="00E36B27">
            <w:pPr>
              <w:rPr>
                <w:iCs/>
              </w:rPr>
            </w:pPr>
            <w:r>
              <w:rPr>
                <w:rFonts w:hint="eastAsia"/>
                <w:iCs/>
              </w:rPr>
              <w:t>未</w:t>
            </w:r>
            <w:r>
              <w:rPr>
                <w:iCs/>
              </w:rPr>
              <w:t>进行入库</w:t>
            </w:r>
            <w:r>
              <w:rPr>
                <w:rFonts w:hint="eastAsia"/>
                <w:iCs/>
              </w:rPr>
              <w:t>与</w:t>
            </w:r>
            <w:r>
              <w:rPr>
                <w:iCs/>
              </w:rPr>
              <w:t>实际应入库的</w:t>
            </w:r>
            <w:r>
              <w:rPr>
                <w:rFonts w:hint="eastAsia"/>
                <w:iCs/>
              </w:rPr>
              <w:t>进行</w:t>
            </w:r>
            <w:r>
              <w:rPr>
                <w:iCs/>
              </w:rPr>
              <w:t>差异登记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损毁登记</w:t>
            </w:r>
            <w:r>
              <w:rPr>
                <w:rFonts w:hint="eastAsia"/>
                <w:iCs/>
              </w:rPr>
              <w:t>；列表</w:t>
            </w:r>
            <w:r>
              <w:rPr>
                <w:iCs/>
              </w:rPr>
              <w:t>后【</w:t>
            </w:r>
            <w:r>
              <w:rPr>
                <w:rFonts w:hint="eastAsia"/>
                <w:iCs/>
              </w:rPr>
              <w:t>损毁</w:t>
            </w:r>
            <w:r>
              <w:rPr>
                <w:iCs/>
              </w:rPr>
              <w:t>登记】</w:t>
            </w: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Register Damaged Goods</w:t>
            </w:r>
            <w:r>
              <w:rPr>
                <w:rFonts w:hint="eastAsia"/>
                <w:iCs/>
              </w:rPr>
              <w:t>）按钮</w:t>
            </w:r>
            <w:r>
              <w:rPr>
                <w:iCs/>
              </w:rPr>
              <w:t>：</w:t>
            </w:r>
          </w:p>
          <w:p w:rsidR="00E36B27" w:rsidRDefault="00E36B27" w:rsidP="00E36B27">
            <w:pPr>
              <w:rPr>
                <w:iCs/>
              </w:rPr>
            </w:pPr>
            <w:r>
              <w:rPr>
                <w:rFonts w:hint="eastAsia"/>
                <w:iCs/>
              </w:rPr>
              <w:t>损毁</w:t>
            </w:r>
            <w:r>
              <w:rPr>
                <w:iCs/>
              </w:rPr>
              <w:t>登记表：</w:t>
            </w:r>
          </w:p>
          <w:p w:rsidR="00E36B27" w:rsidRDefault="00E36B27" w:rsidP="003967F2">
            <w:pPr>
              <w:pStyle w:val="a8"/>
              <w:numPr>
                <w:ilvl w:val="0"/>
                <w:numId w:val="5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方案代码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Plan Code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不需输入</w:t>
            </w:r>
          </w:p>
          <w:p w:rsidR="00E36B27" w:rsidRDefault="00E36B27" w:rsidP="003967F2">
            <w:pPr>
              <w:pStyle w:val="a8"/>
              <w:numPr>
                <w:ilvl w:val="0"/>
                <w:numId w:val="5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方案名称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Plan Name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不需输入</w:t>
            </w:r>
          </w:p>
          <w:p w:rsidR="00E36B27" w:rsidRDefault="00E36B27" w:rsidP="003967F2">
            <w:pPr>
              <w:pStyle w:val="a8"/>
              <w:numPr>
                <w:ilvl w:val="0"/>
                <w:numId w:val="5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生产批次（</w:t>
            </w:r>
            <w:r w:rsidR="008878B2">
              <w:rPr>
                <w:rFonts w:hint="eastAsia"/>
                <w:iCs/>
              </w:rPr>
              <w:t>Batch</w:t>
            </w:r>
            <w:r>
              <w:rPr>
                <w:iCs/>
              </w:rPr>
              <w:t>）：</w:t>
            </w:r>
            <w:r>
              <w:rPr>
                <w:rFonts w:hint="eastAsia"/>
                <w:iCs/>
              </w:rPr>
              <w:t>不需</w:t>
            </w:r>
            <w:r>
              <w:rPr>
                <w:iCs/>
              </w:rPr>
              <w:t>输入</w:t>
            </w:r>
          </w:p>
          <w:p w:rsidR="00E36B27" w:rsidRDefault="00E36B27" w:rsidP="003967F2">
            <w:pPr>
              <w:pStyle w:val="a8"/>
              <w:numPr>
                <w:ilvl w:val="0"/>
                <w:numId w:val="5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损毁数量</w:t>
            </w:r>
            <w:r w:rsidR="008878B2" w:rsidRPr="008878B2">
              <w:rPr>
                <w:rFonts w:hint="eastAsia"/>
                <w:iCs/>
              </w:rPr>
              <w:t>（</w:t>
            </w:r>
            <w:r w:rsidR="008878B2">
              <w:rPr>
                <w:rFonts w:hint="eastAsia"/>
                <w:iCs/>
              </w:rPr>
              <w:t>Quantity Damaged</w:t>
            </w:r>
            <w:r w:rsidR="008878B2" w:rsidRPr="008878B2">
              <w:rPr>
                <w:rFonts w:hint="eastAsia"/>
                <w:iCs/>
              </w:rPr>
              <w:t>）</w:t>
            </w:r>
            <w:r>
              <w:rPr>
                <w:iCs/>
              </w:rPr>
              <w:t>：张</w:t>
            </w:r>
            <w:r>
              <w:rPr>
                <w:rFonts w:hint="eastAsia"/>
                <w:iCs/>
              </w:rPr>
              <w:t>；</w:t>
            </w:r>
            <w:r>
              <w:rPr>
                <w:iCs/>
              </w:rPr>
              <w:t>显示的为</w:t>
            </w:r>
            <w:r>
              <w:rPr>
                <w:rFonts w:hint="eastAsia"/>
                <w:iCs/>
              </w:rPr>
              <w:t>入库差异</w:t>
            </w:r>
            <w:r>
              <w:rPr>
                <w:iCs/>
              </w:rPr>
              <w:t>值，不可修改；</w:t>
            </w:r>
          </w:p>
          <w:p w:rsidR="00D864BE" w:rsidRPr="00D864BE" w:rsidRDefault="00E36B27" w:rsidP="003967F2">
            <w:pPr>
              <w:pStyle w:val="a8"/>
              <w:numPr>
                <w:ilvl w:val="0"/>
                <w:numId w:val="4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备注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Remarks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rFonts w:hint="eastAsia"/>
                <w:iCs/>
              </w:rPr>
              <w:t>1-500</w:t>
            </w:r>
            <w:r>
              <w:rPr>
                <w:rFonts w:hint="eastAsia"/>
                <w:iCs/>
              </w:rPr>
              <w:t>，非必填项</w:t>
            </w:r>
            <w:r>
              <w:rPr>
                <w:iCs/>
              </w:rPr>
              <w:t>；</w:t>
            </w:r>
          </w:p>
        </w:tc>
      </w:tr>
      <w:tr w:rsidR="00711B0D" w:rsidRPr="00883F4B" w:rsidTr="008878B2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D864BE" w:rsidP="00711B0D">
            <w:r>
              <w:rPr>
                <w:rFonts w:hint="eastAsia"/>
              </w:rPr>
              <w:t>【完成</w:t>
            </w:r>
            <w:r>
              <w:t>】</w:t>
            </w:r>
            <w:r w:rsidR="00B33E8F">
              <w:rPr>
                <w:rFonts w:hint="eastAsia"/>
              </w:rPr>
              <w:t>（</w:t>
            </w:r>
            <w:r w:rsidR="00B33E8F">
              <w:rPr>
                <w:rFonts w:hint="eastAsia"/>
              </w:rPr>
              <w:t>Complete</w:t>
            </w:r>
            <w:r w:rsidR="00B33E8F">
              <w:rPr>
                <w:rFonts w:hint="eastAsia"/>
              </w:rPr>
              <w:t>）</w:t>
            </w:r>
            <w:r>
              <w:rPr>
                <w:rFonts w:hint="eastAsia"/>
              </w:rPr>
              <w:t>入库</w:t>
            </w:r>
            <w:r>
              <w:t>完成！</w:t>
            </w:r>
            <w:r w:rsidR="00322E8C">
              <w:rPr>
                <w:rFonts w:hint="eastAsia"/>
              </w:rPr>
              <w:t>（</w:t>
            </w:r>
            <w:r w:rsidR="00031E4C">
              <w:rPr>
                <w:rFonts w:hint="eastAsia"/>
              </w:rPr>
              <w:t xml:space="preserve">The </w:t>
            </w:r>
            <w:r w:rsidR="00CD6231">
              <w:rPr>
                <w:rFonts w:hint="eastAsia"/>
              </w:rPr>
              <w:t xml:space="preserve">lottery </w:t>
            </w:r>
            <w:r w:rsidR="00031E4C">
              <w:rPr>
                <w:rFonts w:hint="eastAsia"/>
              </w:rPr>
              <w:t>tickets have been successfully added into the warehouse!</w:t>
            </w:r>
            <w:r w:rsidR="00322E8C">
              <w:rPr>
                <w:rFonts w:hint="eastAsia"/>
              </w:rPr>
              <w:t>）</w:t>
            </w:r>
          </w:p>
        </w:tc>
      </w:tr>
      <w:tr w:rsidR="00711B0D" w:rsidRPr="00883F4B" w:rsidTr="008878B2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11B0D" w:rsidRDefault="00ED4DD8" w:rsidP="00711B0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当</w:t>
            </w:r>
            <w:r>
              <w:rPr>
                <w:noProof/>
                <w:szCs w:val="21"/>
              </w:rPr>
              <w:t>扫描的批次与所选择的入库批次不</w:t>
            </w:r>
            <w:r>
              <w:rPr>
                <w:rFonts w:hint="eastAsia"/>
                <w:noProof/>
                <w:szCs w:val="21"/>
              </w:rPr>
              <w:t>统一</w:t>
            </w:r>
            <w:r>
              <w:rPr>
                <w:noProof/>
                <w:szCs w:val="21"/>
              </w:rPr>
              <w:t>时，系统报错无法进行入库</w:t>
            </w:r>
            <w:r>
              <w:rPr>
                <w:rFonts w:hint="eastAsia"/>
                <w:noProof/>
                <w:szCs w:val="21"/>
              </w:rPr>
              <w:t>操做</w:t>
            </w:r>
            <w:r>
              <w:rPr>
                <w:noProof/>
                <w:szCs w:val="21"/>
              </w:rPr>
              <w:t>！</w:t>
            </w:r>
          </w:p>
          <w:p w:rsidR="00322E8C" w:rsidRPr="00FE4DC0" w:rsidRDefault="00322E8C" w:rsidP="00786A92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（</w:t>
            </w:r>
            <w:r w:rsidR="005B4D27">
              <w:rPr>
                <w:rFonts w:hint="eastAsia"/>
                <w:noProof/>
                <w:szCs w:val="21"/>
              </w:rPr>
              <w:t xml:space="preserve">System error. The scanned batch </w:t>
            </w:r>
            <w:r w:rsidR="00786A92">
              <w:rPr>
                <w:rFonts w:hint="eastAsia"/>
                <w:noProof/>
                <w:szCs w:val="21"/>
              </w:rPr>
              <w:t xml:space="preserve">is different from </w:t>
            </w:r>
            <w:r w:rsidR="005B4D27">
              <w:rPr>
                <w:rFonts w:hint="eastAsia"/>
                <w:noProof/>
                <w:szCs w:val="21"/>
              </w:rPr>
              <w:t>the selected batch for receipt</w:t>
            </w:r>
            <w:r w:rsidR="00786A92">
              <w:rPr>
                <w:rFonts w:hint="eastAsia"/>
                <w:noProof/>
                <w:szCs w:val="21"/>
              </w:rPr>
              <w:t>.</w:t>
            </w:r>
            <w:r>
              <w:rPr>
                <w:rFonts w:hint="eastAsia"/>
                <w:noProof/>
                <w:szCs w:val="21"/>
              </w:rPr>
              <w:t>）</w:t>
            </w:r>
          </w:p>
        </w:tc>
      </w:tr>
      <w:tr w:rsidR="00711B0D" w:rsidRPr="00883F4B" w:rsidTr="008878B2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ED4DD8" w:rsidP="00711B0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711B0D" w:rsidRPr="00883F4B" w:rsidTr="008878B2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A46FA9" w:rsidRDefault="00A46FA9" w:rsidP="00A46FA9">
            <w:r>
              <w:rPr>
                <w:rFonts w:hint="eastAsia"/>
              </w:rPr>
              <w:t>【提交】</w:t>
            </w:r>
            <w:r w:rsidR="00191E5D" w:rsidRPr="00191E5D">
              <w:rPr>
                <w:rFonts w:hint="eastAsia"/>
                <w:iCs/>
              </w:rPr>
              <w:t>（</w:t>
            </w:r>
            <w:r w:rsidR="00B33E8F">
              <w:rPr>
                <w:rFonts w:hint="eastAsia"/>
                <w:iCs/>
              </w:rPr>
              <w:t>Submit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扫描</w:t>
            </w:r>
            <w:r>
              <w:t>入库</w:t>
            </w:r>
            <w:r>
              <w:rPr>
                <w:rFonts w:hint="eastAsia"/>
              </w:rPr>
              <w:t>后</w:t>
            </w:r>
            <w:r>
              <w:t>可点击提交按钮，将已扫描的货物进行入库；</w:t>
            </w:r>
          </w:p>
          <w:p w:rsidR="00A46FA9" w:rsidRDefault="00A46FA9" w:rsidP="00A46FA9">
            <w:r>
              <w:rPr>
                <w:rFonts w:hint="eastAsia"/>
              </w:rPr>
              <w:t>【完成</w:t>
            </w:r>
            <w:r>
              <w:t>】</w:t>
            </w:r>
            <w:r w:rsidR="00191E5D" w:rsidRPr="00191E5D">
              <w:rPr>
                <w:rFonts w:hint="eastAsia"/>
                <w:iCs/>
              </w:rPr>
              <w:t>（</w:t>
            </w:r>
            <w:r w:rsidR="00B33E8F">
              <w:rPr>
                <w:rFonts w:hint="eastAsia"/>
                <w:iCs/>
              </w:rPr>
              <w:t>Complete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t>应入库的数量和</w:t>
            </w:r>
            <w:r>
              <w:rPr>
                <w:rFonts w:hint="eastAsia"/>
              </w:rPr>
              <w:t>已</w:t>
            </w:r>
            <w:r>
              <w:t>入库的数量一致时，完成按钮可点，表示该入库操作完成；</w:t>
            </w:r>
          </w:p>
          <w:p w:rsidR="00A46FA9" w:rsidRDefault="00A46FA9" w:rsidP="00A46FA9">
            <w:r>
              <w:rPr>
                <w:rFonts w:hint="eastAsia"/>
              </w:rPr>
              <w:t>【继续</w:t>
            </w:r>
            <w:r>
              <w:t>入库】</w:t>
            </w:r>
            <w:r w:rsidR="00191E5D" w:rsidRPr="00191E5D">
              <w:rPr>
                <w:rFonts w:hint="eastAsia"/>
                <w:iCs/>
              </w:rPr>
              <w:t>（</w:t>
            </w:r>
            <w:r w:rsidR="00B33E8F">
              <w:rPr>
                <w:rFonts w:hint="eastAsia"/>
                <w:iCs/>
              </w:rPr>
              <w:t>Continue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当应</w:t>
            </w:r>
            <w:r>
              <w:t>入库的</w:t>
            </w:r>
            <w:r>
              <w:rPr>
                <w:rFonts w:hint="eastAsia"/>
              </w:rPr>
              <w:t>数量</w:t>
            </w:r>
            <w:r>
              <w:t>和</w:t>
            </w:r>
            <w:r>
              <w:rPr>
                <w:rFonts w:hint="eastAsia"/>
              </w:rPr>
              <w:t>已入库</w:t>
            </w:r>
            <w:r>
              <w:t>的数量不一致时，可选择继续入库操作；</w:t>
            </w:r>
          </w:p>
          <w:p w:rsidR="00A46FA9" w:rsidRDefault="00A46FA9" w:rsidP="00A46FA9">
            <w:r>
              <w:rPr>
                <w:rFonts w:hint="eastAsia"/>
              </w:rPr>
              <w:t>【关闭</w:t>
            </w:r>
            <w:r>
              <w:t>】</w:t>
            </w:r>
            <w:r w:rsidR="00191E5D" w:rsidRPr="00191E5D">
              <w:rPr>
                <w:rFonts w:hint="eastAsia"/>
                <w:iCs/>
              </w:rPr>
              <w:t>（</w:t>
            </w:r>
            <w:r w:rsidR="00B33E8F">
              <w:rPr>
                <w:rFonts w:hint="eastAsia"/>
                <w:iCs/>
              </w:rPr>
              <w:t>Close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关闭</w:t>
            </w:r>
            <w:r>
              <w:t>当前入库操作，入库单状态</w:t>
            </w:r>
            <w:r>
              <w:rPr>
                <w:rFonts w:hint="eastAsia"/>
              </w:rPr>
              <w:t>为</w:t>
            </w:r>
            <w:r>
              <w:t>“</w:t>
            </w:r>
            <w:r>
              <w:rPr>
                <w:rFonts w:hint="eastAsia"/>
              </w:rPr>
              <w:t>未完成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可继续进行入库；</w:t>
            </w:r>
          </w:p>
          <w:p w:rsidR="00711B0D" w:rsidRPr="00883F4B" w:rsidRDefault="00A46FA9" w:rsidP="00A46FA9">
            <w:r>
              <w:rPr>
                <w:rFonts w:hint="eastAsia"/>
              </w:rPr>
              <w:t>【关闭</w:t>
            </w:r>
            <w:r>
              <w:t>】</w:t>
            </w:r>
            <w:r>
              <w:rPr>
                <w:rFonts w:hint="eastAsia"/>
              </w:rPr>
              <w:t>时</w:t>
            </w:r>
            <w:r>
              <w:t>，如果入库列表中的货物未</w:t>
            </w:r>
            <w:r>
              <w:rPr>
                <w:rFonts w:hint="eastAsia"/>
              </w:rPr>
              <w:t>进行</w:t>
            </w:r>
            <w:r>
              <w:t>提交，那么表示这些</w:t>
            </w:r>
            <w:r>
              <w:rPr>
                <w:rFonts w:hint="eastAsia"/>
              </w:rPr>
              <w:t>货物</w:t>
            </w:r>
            <w:r>
              <w:t>没有入库</w:t>
            </w:r>
            <w:r>
              <w:rPr>
                <w:rFonts w:hint="eastAsia"/>
              </w:rPr>
              <w:t>，</w:t>
            </w:r>
            <w:r>
              <w:t>库存信息中</w:t>
            </w:r>
            <w:r>
              <w:rPr>
                <w:rFonts w:hint="eastAsia"/>
              </w:rPr>
              <w:t>没有</w:t>
            </w:r>
            <w:r>
              <w:t>记录；</w:t>
            </w:r>
          </w:p>
        </w:tc>
      </w:tr>
    </w:tbl>
    <w:p w:rsidR="00711B0D" w:rsidRPr="00711B0D" w:rsidRDefault="00711B0D" w:rsidP="00711B0D">
      <w:pPr>
        <w:pStyle w:val="a0"/>
      </w:pPr>
    </w:p>
    <w:p w:rsidR="00DD24CD" w:rsidRDefault="003E16A6">
      <w:pPr>
        <w:pStyle w:val="4"/>
      </w:pPr>
      <w:r>
        <w:rPr>
          <w:rFonts w:hint="eastAsia"/>
        </w:rPr>
        <w:t>调拨</w:t>
      </w:r>
      <w:r w:rsidR="00E70B92">
        <w:rPr>
          <w:rFonts w:hint="eastAsia"/>
        </w:rPr>
        <w:t>单</w:t>
      </w:r>
      <w:r w:rsidR="00DD24CD">
        <w:t>入库</w:t>
      </w:r>
      <w:r w:rsidR="00323126" w:rsidRPr="00323126">
        <w:rPr>
          <w:rFonts w:hint="eastAsia"/>
        </w:rPr>
        <w:t>（</w:t>
      </w:r>
      <w:r w:rsidR="00692B89">
        <w:rPr>
          <w:rFonts w:hint="eastAsia"/>
        </w:rPr>
        <w:t>Goods Receipt by Stock Transfer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E70B92" w:rsidRPr="00883F4B" w:rsidTr="0001177D">
        <w:tc>
          <w:tcPr>
            <w:tcW w:w="1384" w:type="dxa"/>
            <w:shd w:val="clear" w:color="auto" w:fill="D9D9D9"/>
            <w:vAlign w:val="center"/>
          </w:tcPr>
          <w:p w:rsidR="00E70B92" w:rsidRPr="00883F4B" w:rsidRDefault="00E70B92" w:rsidP="0001177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E70B92" w:rsidRPr="00883F4B" w:rsidRDefault="00E70B92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58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E70B92" w:rsidRPr="00883F4B" w:rsidRDefault="00E70B92" w:rsidP="0001177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E70B92" w:rsidRPr="00883F4B" w:rsidRDefault="00E70B92" w:rsidP="0001177D">
            <w:pPr>
              <w:rPr>
                <w:iCs/>
              </w:rPr>
            </w:pPr>
          </w:p>
        </w:tc>
      </w:tr>
      <w:tr w:rsidR="00E70B92" w:rsidRPr="00883F4B" w:rsidTr="0001177D">
        <w:tc>
          <w:tcPr>
            <w:tcW w:w="1384" w:type="dxa"/>
            <w:shd w:val="clear" w:color="auto" w:fill="D9D9D9"/>
            <w:vAlign w:val="center"/>
          </w:tcPr>
          <w:p w:rsidR="00E70B92" w:rsidRPr="00883F4B" w:rsidRDefault="00E70B92" w:rsidP="0001177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E70B92" w:rsidRPr="00883F4B" w:rsidRDefault="00E70B92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调拨单入库</w:t>
            </w:r>
            <w:r>
              <w:rPr>
                <w:iCs/>
              </w:rPr>
              <w:t>操作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E70B92" w:rsidRPr="00883F4B" w:rsidRDefault="00E70B92" w:rsidP="0001177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E70B92" w:rsidRPr="00883F4B" w:rsidRDefault="00E70B92" w:rsidP="0001177D">
            <w:pPr>
              <w:rPr>
                <w:iCs/>
              </w:rPr>
            </w:pPr>
          </w:p>
        </w:tc>
      </w:tr>
      <w:tr w:rsidR="00E70B92" w:rsidRPr="00883F4B" w:rsidTr="0001177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E70B92" w:rsidRPr="00883F4B" w:rsidRDefault="00E70B92" w:rsidP="0001177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E70B92" w:rsidRPr="00883F4B" w:rsidRDefault="00E70B92" w:rsidP="00E70B92">
            <w:r>
              <w:rPr>
                <w:rFonts w:hint="eastAsia"/>
              </w:rPr>
              <w:t>对</w:t>
            </w:r>
            <w:r>
              <w:t>彩票进行入库操作</w:t>
            </w:r>
            <w:r>
              <w:rPr>
                <w:rFonts w:hint="eastAsia"/>
              </w:rPr>
              <w:t>；</w:t>
            </w:r>
            <w:r>
              <w:t>入库时，仓库管理员要</w:t>
            </w:r>
            <w:r>
              <w:rPr>
                <w:rFonts w:hint="eastAsia"/>
              </w:rPr>
              <w:t>先</w:t>
            </w:r>
            <w:r>
              <w:t>填写入库单，</w:t>
            </w:r>
            <w:r>
              <w:rPr>
                <w:rFonts w:hint="eastAsia"/>
              </w:rPr>
              <w:t>然后</w:t>
            </w:r>
            <w:r>
              <w:t>通过扫描枪</w:t>
            </w:r>
            <w:r>
              <w:rPr>
                <w:rFonts w:hint="eastAsia"/>
              </w:rPr>
              <w:t>对</w:t>
            </w:r>
            <w:r>
              <w:t>货物进行扫描</w:t>
            </w:r>
            <w:r>
              <w:rPr>
                <w:rFonts w:hint="eastAsia"/>
              </w:rPr>
              <w:t>入库</w:t>
            </w:r>
            <w:r>
              <w:t>；</w:t>
            </w:r>
          </w:p>
        </w:tc>
      </w:tr>
      <w:tr w:rsidR="00E70B92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E70B92" w:rsidRPr="00883F4B" w:rsidRDefault="00E70B92" w:rsidP="0001177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E36B27" w:rsidRPr="00F1273D" w:rsidRDefault="00E36B27" w:rsidP="00E36B27">
            <w:pPr>
              <w:rPr>
                <w:iCs/>
              </w:rPr>
            </w:pPr>
            <w:r>
              <w:rPr>
                <w:rFonts w:hint="eastAsia"/>
                <w:iCs/>
              </w:rPr>
              <w:t>第一步：</w:t>
            </w:r>
          </w:p>
          <w:p w:rsidR="00E36B27" w:rsidRPr="00E70B92" w:rsidDel="00410CAA" w:rsidRDefault="00E36B27" w:rsidP="003967F2">
            <w:pPr>
              <w:pStyle w:val="a8"/>
              <w:numPr>
                <w:ilvl w:val="0"/>
                <w:numId w:val="41"/>
              </w:numPr>
              <w:ind w:firstLineChars="0"/>
              <w:rPr>
                <w:del w:id="2271" w:author="Microsoft" w:date="2015-09-21T15:57:00Z"/>
                <w:iCs/>
              </w:rPr>
            </w:pPr>
            <w:del w:id="2272" w:author="Microsoft" w:date="2015-09-21T15:57:00Z">
              <w:r w:rsidRPr="00E70B92" w:rsidDel="00410CAA">
                <w:rPr>
                  <w:rFonts w:hint="eastAsia"/>
                  <w:iCs/>
                </w:rPr>
                <w:delText>入库单</w:delText>
              </w:r>
              <w:r w:rsidRPr="00E70B92" w:rsidDel="00410CAA">
                <w:rPr>
                  <w:iCs/>
                </w:rPr>
                <w:delText>编号</w:delText>
              </w:r>
              <w:r w:rsidRPr="00191E5D" w:rsidDel="00410CAA">
                <w:rPr>
                  <w:rFonts w:hint="eastAsia"/>
                  <w:iCs/>
                </w:rPr>
                <w:delText>（</w:delText>
              </w:r>
              <w:r w:rsidDel="00410CAA">
                <w:rPr>
                  <w:rFonts w:hint="eastAsia"/>
                  <w:iCs/>
                </w:rPr>
                <w:delText>Receipt Code</w:delText>
              </w:r>
              <w:r w:rsidRPr="00191E5D" w:rsidDel="00410CAA">
                <w:rPr>
                  <w:rFonts w:hint="eastAsia"/>
                  <w:iCs/>
                </w:rPr>
                <w:delText>）</w:delText>
              </w:r>
              <w:r w:rsidRPr="00E70B92" w:rsidDel="00410CAA">
                <w:rPr>
                  <w:iCs/>
                </w:rPr>
                <w:delText>：</w:delText>
              </w:r>
              <w:r w:rsidRPr="00E70B92" w:rsidDel="00410CAA">
                <w:rPr>
                  <w:rFonts w:hint="eastAsia"/>
                  <w:iCs/>
                </w:rPr>
                <w:delText>R</w:delText>
              </w:r>
              <w:r w:rsidRPr="00E70B92" w:rsidDel="00410CAA">
                <w:rPr>
                  <w:iCs/>
                </w:rPr>
                <w:delText>+</w:delText>
              </w:r>
              <w:r w:rsidRPr="00E70B92" w:rsidDel="00410CAA">
                <w:rPr>
                  <w:rFonts w:hint="eastAsia"/>
                  <w:iCs/>
                </w:rPr>
                <w:delText>年月日</w:delText>
              </w:r>
              <w:r w:rsidRPr="00E70B92" w:rsidDel="00410CAA">
                <w:rPr>
                  <w:iCs/>
                </w:rPr>
                <w:delText>+000</w:delText>
              </w:r>
              <w:r w:rsidRPr="00E70B92" w:rsidDel="00410CAA">
                <w:rPr>
                  <w:rFonts w:hint="eastAsia"/>
                  <w:iCs/>
                </w:rPr>
                <w:delText>例</w:delText>
              </w:r>
              <w:r w:rsidRPr="00E70B92" w:rsidDel="00410CAA">
                <w:rPr>
                  <w:iCs/>
                </w:rPr>
                <w:delText>：</w:delText>
              </w:r>
              <w:r w:rsidRPr="00E70B92" w:rsidDel="00410CAA">
                <w:rPr>
                  <w:iCs/>
                </w:rPr>
                <w:delText>R</w:delText>
              </w:r>
              <w:r w:rsidRPr="00E70B92" w:rsidDel="00410CAA">
                <w:rPr>
                  <w:rFonts w:hint="eastAsia"/>
                  <w:iCs/>
                </w:rPr>
                <w:delText>20150825001</w:delText>
              </w:r>
            </w:del>
          </w:p>
          <w:p w:rsidR="00E36B27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iCs/>
              </w:rPr>
              <w:t>选择调拨单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Transfer Order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下拉框</w:t>
            </w:r>
            <w:r>
              <w:rPr>
                <w:rFonts w:hint="eastAsia"/>
                <w:iCs/>
              </w:rPr>
              <w:t>，只能</w:t>
            </w:r>
            <w:r>
              <w:rPr>
                <w:iCs/>
              </w:rPr>
              <w:t>选择一个调拨单；</w:t>
            </w:r>
          </w:p>
          <w:p w:rsidR="00E36B27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发货</w:t>
            </w:r>
            <w:r>
              <w:rPr>
                <w:iCs/>
              </w:rPr>
              <w:t>单位</w:t>
            </w:r>
            <w:r w:rsidRPr="00191E5D">
              <w:rPr>
                <w:rFonts w:hint="eastAsia"/>
                <w:iCs/>
              </w:rPr>
              <w:t>（</w:t>
            </w:r>
            <w:r w:rsidR="00E853AE">
              <w:rPr>
                <w:rFonts w:hint="eastAsia"/>
                <w:iCs/>
              </w:rPr>
              <w:t>Delivering Unit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 w:rsidR="00860DB5">
              <w:rPr>
                <w:rFonts w:hint="eastAsia"/>
                <w:iCs/>
              </w:rPr>
              <w:t>文本</w:t>
            </w:r>
            <w:r w:rsidR="00860DB5">
              <w:rPr>
                <w:iCs/>
              </w:rPr>
              <w:t>框显示</w:t>
            </w:r>
          </w:p>
          <w:p w:rsidR="00E36B27" w:rsidRPr="00F1273D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收货</w:t>
            </w:r>
            <w:r>
              <w:rPr>
                <w:iCs/>
              </w:rPr>
              <w:t>单位</w:t>
            </w:r>
            <w:r w:rsidRPr="00191E5D">
              <w:rPr>
                <w:rFonts w:hint="eastAsia"/>
                <w:iCs/>
              </w:rPr>
              <w:t>（</w:t>
            </w:r>
            <w:r w:rsidR="00E853AE">
              <w:rPr>
                <w:rFonts w:hint="eastAsia"/>
                <w:iCs/>
              </w:rPr>
              <w:t>Receiving Unit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 w:rsidR="00860DB5">
              <w:rPr>
                <w:rFonts w:hint="eastAsia"/>
                <w:iCs/>
              </w:rPr>
              <w:t>文本</w:t>
            </w:r>
            <w:r w:rsidR="00860DB5">
              <w:rPr>
                <w:iCs/>
              </w:rPr>
              <w:t>框显示</w:t>
            </w:r>
          </w:p>
          <w:p w:rsidR="00E36B27" w:rsidRDefault="00E36B27" w:rsidP="00E36B27">
            <w:pPr>
              <w:rPr>
                <w:iCs/>
              </w:rPr>
            </w:pPr>
            <w:r>
              <w:rPr>
                <w:rFonts w:hint="eastAsia"/>
                <w:iCs/>
              </w:rPr>
              <w:t>调拨单方案</w:t>
            </w:r>
            <w:r>
              <w:rPr>
                <w:iCs/>
              </w:rPr>
              <w:t>信息</w:t>
            </w:r>
            <w:r>
              <w:rPr>
                <w:rFonts w:hint="eastAsia"/>
                <w:iCs/>
              </w:rPr>
              <w:t>列表：</w:t>
            </w:r>
          </w:p>
          <w:p w:rsidR="00804DB6" w:rsidRPr="00804DB6" w:rsidRDefault="00804DB6" w:rsidP="00804DB6">
            <w:pPr>
              <w:pStyle w:val="a8"/>
              <w:numPr>
                <w:ilvl w:val="0"/>
                <w:numId w:val="62"/>
              </w:numPr>
              <w:ind w:firstLineChars="0"/>
              <w:rPr>
                <w:iCs/>
              </w:rPr>
            </w:pPr>
            <w:r w:rsidRPr="00804DB6">
              <w:rPr>
                <w:rFonts w:hint="eastAsia"/>
                <w:iCs/>
              </w:rPr>
              <w:t>方案</w:t>
            </w:r>
            <w:r w:rsidRPr="00804DB6">
              <w:rPr>
                <w:iCs/>
              </w:rPr>
              <w:t>代码</w:t>
            </w:r>
            <w:r w:rsidR="008E3398" w:rsidRPr="008E3398">
              <w:rPr>
                <w:iCs/>
              </w:rPr>
              <w:t>（</w:t>
            </w:r>
            <w:r w:rsidR="008E3398">
              <w:rPr>
                <w:rFonts w:hint="eastAsia"/>
                <w:iCs/>
              </w:rPr>
              <w:t>Plan Code</w:t>
            </w:r>
            <w:r w:rsidR="008E3398" w:rsidRPr="008E3398">
              <w:rPr>
                <w:iCs/>
              </w:rPr>
              <w:t>）</w:t>
            </w:r>
            <w:r w:rsidRPr="00804DB6">
              <w:rPr>
                <w:iCs/>
              </w:rPr>
              <w:t>：</w:t>
            </w:r>
          </w:p>
          <w:p w:rsidR="00E36B27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</w:t>
            </w:r>
            <w:r>
              <w:rPr>
                <w:iCs/>
              </w:rPr>
              <w:t>名称</w:t>
            </w:r>
            <w:r w:rsidR="008E3398" w:rsidRPr="008E3398">
              <w:rPr>
                <w:iCs/>
              </w:rPr>
              <w:t>（</w:t>
            </w:r>
            <w:r w:rsidR="008E3398">
              <w:rPr>
                <w:rFonts w:hint="eastAsia"/>
                <w:iCs/>
              </w:rPr>
              <w:t>Plan Name</w:t>
            </w:r>
            <w:r w:rsidR="008E3398" w:rsidRPr="008E3398">
              <w:rPr>
                <w:iCs/>
              </w:rPr>
              <w:t>）</w:t>
            </w:r>
            <w:r>
              <w:rPr>
                <w:iCs/>
              </w:rPr>
              <w:t>：</w:t>
            </w:r>
          </w:p>
          <w:p w:rsidR="00E36B27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数量</w:t>
            </w:r>
            <w:r w:rsidR="008E3398" w:rsidRPr="008E3398">
              <w:rPr>
                <w:iCs/>
              </w:rPr>
              <w:t>（</w:t>
            </w:r>
            <w:r w:rsidR="008E3398">
              <w:rPr>
                <w:rFonts w:hint="eastAsia"/>
                <w:iCs/>
              </w:rPr>
              <w:t>Quantity</w:t>
            </w:r>
            <w:r w:rsidR="008E3398" w:rsidRPr="008E3398">
              <w:rPr>
                <w:iCs/>
              </w:rPr>
              <w:t>）</w:t>
            </w:r>
            <w:r>
              <w:rPr>
                <w:iCs/>
              </w:rPr>
              <w:t>：</w:t>
            </w:r>
            <w:r w:rsidR="00804DB6">
              <w:rPr>
                <w:rFonts w:hint="eastAsia"/>
                <w:iCs/>
              </w:rPr>
              <w:t>张</w:t>
            </w:r>
          </w:p>
          <w:p w:rsidR="00E36B27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金额</w:t>
            </w:r>
            <w:r w:rsidR="008E3398" w:rsidRPr="008E3398">
              <w:rPr>
                <w:iCs/>
              </w:rPr>
              <w:t>（</w:t>
            </w:r>
            <w:r w:rsidR="008E3398">
              <w:rPr>
                <w:rFonts w:hint="eastAsia"/>
                <w:iCs/>
              </w:rPr>
              <w:t>Value</w:t>
            </w:r>
            <w:r w:rsidR="008E3398" w:rsidRPr="008E3398">
              <w:rPr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E36B27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总金额</w:t>
            </w:r>
            <w:r w:rsidR="008E3398" w:rsidRPr="008E3398">
              <w:rPr>
                <w:iCs/>
              </w:rPr>
              <w:t>（</w:t>
            </w:r>
            <w:r w:rsidR="008E3398">
              <w:rPr>
                <w:rFonts w:hint="eastAsia"/>
                <w:iCs/>
              </w:rPr>
              <w:t>Total Value</w:t>
            </w:r>
            <w:r w:rsidR="008E3398" w:rsidRPr="008E3398">
              <w:rPr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E36B27" w:rsidRDefault="00E36B27" w:rsidP="00E36B27">
            <w:pPr>
              <w:rPr>
                <w:iCs/>
              </w:rPr>
            </w:pPr>
            <w:r>
              <w:rPr>
                <w:rFonts w:hint="eastAsia"/>
                <w:iCs/>
              </w:rPr>
              <w:t>第二步：</w:t>
            </w:r>
          </w:p>
          <w:p w:rsidR="00E36B27" w:rsidRPr="00F1273D" w:rsidRDefault="00E36B27" w:rsidP="003967F2">
            <w:pPr>
              <w:pStyle w:val="a8"/>
              <w:numPr>
                <w:ilvl w:val="0"/>
                <w:numId w:val="55"/>
              </w:numPr>
              <w:ind w:firstLineChars="0"/>
              <w:rPr>
                <w:iCs/>
              </w:rPr>
            </w:pPr>
            <w:r w:rsidRPr="00F1273D">
              <w:rPr>
                <w:rFonts w:hint="eastAsia"/>
                <w:iCs/>
              </w:rPr>
              <w:t>显示信息</w:t>
            </w:r>
            <w:r w:rsidR="008E3398" w:rsidRPr="008E3398">
              <w:rPr>
                <w:iCs/>
              </w:rPr>
              <w:t>（</w:t>
            </w:r>
            <w:r w:rsidR="008E3398">
              <w:rPr>
                <w:rFonts w:hint="eastAsia"/>
                <w:iCs/>
              </w:rPr>
              <w:t>Transfer Code</w:t>
            </w:r>
            <w:r w:rsidR="008E3398" w:rsidRPr="008E3398">
              <w:rPr>
                <w:iCs/>
              </w:rPr>
              <w:t>）</w:t>
            </w:r>
            <w:r w:rsidRPr="00F1273D">
              <w:rPr>
                <w:iCs/>
              </w:rPr>
              <w:t>：</w:t>
            </w:r>
            <w:r w:rsidRPr="00F1273D">
              <w:rPr>
                <w:rFonts w:hint="eastAsia"/>
                <w:iCs/>
              </w:rPr>
              <w:t>调拨单</w:t>
            </w:r>
            <w:r w:rsidRPr="00F1273D">
              <w:rPr>
                <w:iCs/>
              </w:rPr>
              <w:t>编号</w:t>
            </w:r>
          </w:p>
          <w:p w:rsidR="00E36B27" w:rsidRPr="005D2E70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条形码编号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Barcode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条形码</w:t>
            </w:r>
            <w:r>
              <w:rPr>
                <w:iCs/>
              </w:rPr>
              <w:t>显示区，</w:t>
            </w:r>
            <w:r>
              <w:rPr>
                <w:rFonts w:hint="eastAsia"/>
                <w:iCs/>
              </w:rPr>
              <w:t>可</w:t>
            </w:r>
            <w:r>
              <w:rPr>
                <w:iCs/>
              </w:rPr>
              <w:t>手动输入</w:t>
            </w:r>
          </w:p>
          <w:p w:rsidR="0075572B" w:rsidRDefault="0075572B" w:rsidP="0075572B">
            <w:pPr>
              <w:rPr>
                <w:ins w:id="2273" w:author="Microsoft" w:date="2015-12-28T11:20:00Z"/>
                <w:iCs/>
              </w:rPr>
            </w:pPr>
            <w:ins w:id="2274" w:author="Microsoft" w:date="2015-12-28T11:20:00Z">
              <w:r>
                <w:rPr>
                  <w:rFonts w:hint="eastAsia"/>
                  <w:iCs/>
                </w:rPr>
                <w:lastRenderedPageBreak/>
                <w:t>分方案显示</w:t>
              </w:r>
              <w:r>
                <w:rPr>
                  <w:iCs/>
                </w:rPr>
                <w:t>扫描</w:t>
              </w:r>
              <w:r>
                <w:rPr>
                  <w:rFonts w:hint="eastAsia"/>
                  <w:iCs/>
                </w:rPr>
                <w:t>信息</w:t>
              </w:r>
              <w:r>
                <w:rPr>
                  <w:iCs/>
                </w:rPr>
                <w:t>列表：</w:t>
              </w:r>
            </w:ins>
          </w:p>
          <w:p w:rsidR="0075572B" w:rsidRDefault="0075572B" w:rsidP="0075572B">
            <w:pPr>
              <w:pStyle w:val="a8"/>
              <w:numPr>
                <w:ilvl w:val="0"/>
                <w:numId w:val="12"/>
              </w:numPr>
              <w:ind w:firstLineChars="0"/>
              <w:rPr>
                <w:ins w:id="2275" w:author="Microsoft" w:date="2015-12-28T11:20:00Z"/>
                <w:iCs/>
              </w:rPr>
            </w:pPr>
            <w:ins w:id="2276" w:author="Microsoft" w:date="2015-12-28T11:20:00Z">
              <w:r>
                <w:rPr>
                  <w:rFonts w:hint="eastAsia"/>
                  <w:iCs/>
                </w:rPr>
                <w:t>方案编号</w:t>
              </w:r>
              <w:r>
                <w:rPr>
                  <w:iCs/>
                </w:rPr>
                <w:t>：</w:t>
              </w:r>
            </w:ins>
          </w:p>
          <w:p w:rsidR="0075572B" w:rsidRDefault="0075572B" w:rsidP="0075572B">
            <w:pPr>
              <w:pStyle w:val="a8"/>
              <w:numPr>
                <w:ilvl w:val="0"/>
                <w:numId w:val="12"/>
              </w:numPr>
              <w:ind w:firstLineChars="0"/>
              <w:rPr>
                <w:ins w:id="2277" w:author="Microsoft" w:date="2015-12-28T11:20:00Z"/>
                <w:iCs/>
              </w:rPr>
            </w:pPr>
            <w:ins w:id="2278" w:author="Microsoft" w:date="2015-12-28T11:20:00Z">
              <w:r>
                <w:rPr>
                  <w:rFonts w:hint="eastAsia"/>
                  <w:iCs/>
                </w:rPr>
                <w:t>方案</w:t>
              </w:r>
              <w:r>
                <w:rPr>
                  <w:iCs/>
                </w:rPr>
                <w:t>名称：</w:t>
              </w:r>
            </w:ins>
          </w:p>
          <w:p w:rsidR="0075572B" w:rsidRPr="005B5438" w:rsidRDefault="0075572B" w:rsidP="0075572B">
            <w:pPr>
              <w:pStyle w:val="a8"/>
              <w:numPr>
                <w:ilvl w:val="0"/>
                <w:numId w:val="12"/>
              </w:numPr>
              <w:ind w:firstLineChars="0"/>
              <w:rPr>
                <w:ins w:id="2279" w:author="Microsoft" w:date="2015-12-28T11:20:00Z"/>
                <w:iCs/>
              </w:rPr>
            </w:pPr>
            <w:ins w:id="2280" w:author="Microsoft" w:date="2015-12-28T11:20:00Z">
              <w:r>
                <w:rPr>
                  <w:rFonts w:hint="eastAsia"/>
                  <w:iCs/>
                </w:rPr>
                <w:t>应入库</w:t>
              </w:r>
              <w:r>
                <w:rPr>
                  <w:iCs/>
                </w:rPr>
                <w:t>票数：</w:t>
              </w:r>
            </w:ins>
          </w:p>
          <w:p w:rsidR="0075572B" w:rsidRDefault="0075572B" w:rsidP="0075572B">
            <w:pPr>
              <w:pStyle w:val="a8"/>
              <w:numPr>
                <w:ilvl w:val="0"/>
                <w:numId w:val="12"/>
              </w:numPr>
              <w:ind w:firstLineChars="0"/>
              <w:rPr>
                <w:ins w:id="2281" w:author="Microsoft" w:date="2015-12-28T11:20:00Z"/>
                <w:iCs/>
              </w:rPr>
            </w:pPr>
            <w:ins w:id="2282" w:author="Microsoft" w:date="2015-12-28T11:20:00Z">
              <w:r>
                <w:rPr>
                  <w:rFonts w:hint="eastAsia"/>
                  <w:iCs/>
                </w:rPr>
                <w:t>箱</w:t>
              </w:r>
              <w:r>
                <w:rPr>
                  <w:iCs/>
                </w:rPr>
                <w:t>数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Trunk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</w:ins>
          </w:p>
          <w:p w:rsidR="0075572B" w:rsidRDefault="0075572B" w:rsidP="0075572B">
            <w:pPr>
              <w:pStyle w:val="a8"/>
              <w:numPr>
                <w:ilvl w:val="0"/>
                <w:numId w:val="12"/>
              </w:numPr>
              <w:ind w:firstLineChars="0"/>
              <w:rPr>
                <w:ins w:id="2283" w:author="Microsoft" w:date="2015-12-28T11:20:00Z"/>
                <w:iCs/>
              </w:rPr>
            </w:pPr>
            <w:ins w:id="2284" w:author="Microsoft" w:date="2015-12-28T11:20:00Z">
              <w:r>
                <w:rPr>
                  <w:rFonts w:hint="eastAsia"/>
                  <w:iCs/>
                </w:rPr>
                <w:t>盒数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Box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</w:ins>
          </w:p>
          <w:p w:rsidR="0075572B" w:rsidRDefault="0075572B" w:rsidP="0075572B">
            <w:pPr>
              <w:pStyle w:val="a8"/>
              <w:numPr>
                <w:ilvl w:val="0"/>
                <w:numId w:val="12"/>
              </w:numPr>
              <w:ind w:firstLineChars="0"/>
              <w:rPr>
                <w:ins w:id="2285" w:author="Microsoft" w:date="2015-12-28T11:20:00Z"/>
                <w:iCs/>
              </w:rPr>
            </w:pPr>
            <w:ins w:id="2286" w:author="Microsoft" w:date="2015-12-28T11:20:00Z">
              <w:r>
                <w:rPr>
                  <w:rFonts w:hint="eastAsia"/>
                  <w:iCs/>
                </w:rPr>
                <w:t>本数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Pack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</w:ins>
          </w:p>
          <w:p w:rsidR="0075572B" w:rsidRDefault="0075572B" w:rsidP="0075572B">
            <w:pPr>
              <w:pStyle w:val="a8"/>
              <w:numPr>
                <w:ilvl w:val="0"/>
                <w:numId w:val="12"/>
              </w:numPr>
              <w:ind w:firstLineChars="0"/>
              <w:rPr>
                <w:ins w:id="2287" w:author="Microsoft" w:date="2015-12-28T11:20:00Z"/>
                <w:iCs/>
              </w:rPr>
            </w:pPr>
            <w:ins w:id="2288" w:author="Microsoft" w:date="2015-12-28T11:20:00Z">
              <w:r>
                <w:rPr>
                  <w:iCs/>
                </w:rPr>
                <w:t>张数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Tickets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</w:ins>
          </w:p>
          <w:p w:rsidR="0075572B" w:rsidRPr="00D864BE" w:rsidRDefault="0075572B" w:rsidP="0075572B">
            <w:pPr>
              <w:pStyle w:val="a8"/>
              <w:numPr>
                <w:ilvl w:val="0"/>
                <w:numId w:val="12"/>
              </w:numPr>
              <w:ind w:firstLineChars="0"/>
              <w:rPr>
                <w:ins w:id="2289" w:author="Microsoft" w:date="2015-12-28T11:20:00Z"/>
                <w:iCs/>
              </w:rPr>
            </w:pPr>
            <w:ins w:id="2290" w:author="Microsoft" w:date="2015-12-28T11:20:00Z">
              <w:r>
                <w:rPr>
                  <w:rFonts w:hint="eastAsia"/>
                  <w:iCs/>
                </w:rPr>
                <w:t>合计</w:t>
              </w:r>
              <w:r>
                <w:rPr>
                  <w:iCs/>
                </w:rPr>
                <w:t>张数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 xml:space="preserve">Total </w:t>
              </w:r>
              <w:r>
                <w:rPr>
                  <w:iCs/>
                </w:rPr>
                <w:t>Tickets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  <w:iCs/>
                </w:rPr>
                <w:t>:</w:t>
              </w:r>
              <w:r>
                <w:rPr>
                  <w:rFonts w:hint="eastAsia"/>
                  <w:iCs/>
                </w:rPr>
                <w:t>在</w:t>
              </w:r>
              <w:r>
                <w:rPr>
                  <w:iCs/>
                </w:rPr>
                <w:t>表外</w:t>
              </w:r>
            </w:ins>
          </w:p>
          <w:p w:rsidR="00E36B27" w:rsidDel="0075572B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del w:id="2291" w:author="Microsoft" w:date="2015-12-28T11:20:00Z"/>
                <w:iCs/>
              </w:rPr>
            </w:pPr>
            <w:del w:id="2292" w:author="Microsoft" w:date="2015-12-28T11:20:00Z">
              <w:r w:rsidDel="0075572B">
                <w:rPr>
                  <w:rFonts w:hint="eastAsia"/>
                  <w:iCs/>
                </w:rPr>
                <w:delText>箱</w:delText>
              </w:r>
              <w:r w:rsidDel="0075572B">
                <w:rPr>
                  <w:iCs/>
                </w:rPr>
                <w:delText>数</w:delText>
              </w:r>
              <w:r w:rsidRPr="00191E5D" w:rsidDel="0075572B">
                <w:rPr>
                  <w:rFonts w:hint="eastAsia"/>
                  <w:iCs/>
                </w:rPr>
                <w:delText>（</w:delText>
              </w:r>
              <w:r w:rsidDel="0075572B">
                <w:rPr>
                  <w:rFonts w:hint="eastAsia"/>
                  <w:iCs/>
                </w:rPr>
                <w:delText>Trunk</w:delText>
              </w:r>
              <w:r w:rsidRPr="00191E5D" w:rsidDel="0075572B">
                <w:rPr>
                  <w:rFonts w:hint="eastAsia"/>
                  <w:iCs/>
                </w:rPr>
                <w:delText>）</w:delText>
              </w:r>
              <w:r w:rsidDel="0075572B">
                <w:rPr>
                  <w:iCs/>
                </w:rPr>
                <w:delText>：</w:delText>
              </w:r>
            </w:del>
          </w:p>
          <w:p w:rsidR="00E36B27" w:rsidDel="0075572B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del w:id="2293" w:author="Microsoft" w:date="2015-12-28T11:20:00Z"/>
                <w:iCs/>
              </w:rPr>
            </w:pPr>
            <w:del w:id="2294" w:author="Microsoft" w:date="2015-12-28T11:20:00Z">
              <w:r w:rsidDel="0075572B">
                <w:rPr>
                  <w:rFonts w:hint="eastAsia"/>
                  <w:iCs/>
                </w:rPr>
                <w:delText>盒数</w:delText>
              </w:r>
              <w:r w:rsidRPr="00191E5D" w:rsidDel="0075572B">
                <w:rPr>
                  <w:rFonts w:hint="eastAsia"/>
                  <w:iCs/>
                </w:rPr>
                <w:delText>（</w:delText>
              </w:r>
              <w:r w:rsidDel="0075572B">
                <w:rPr>
                  <w:rFonts w:hint="eastAsia"/>
                  <w:iCs/>
                </w:rPr>
                <w:delText>Box</w:delText>
              </w:r>
              <w:r w:rsidRPr="00191E5D" w:rsidDel="0075572B">
                <w:rPr>
                  <w:rFonts w:hint="eastAsia"/>
                  <w:iCs/>
                </w:rPr>
                <w:delText>）</w:delText>
              </w:r>
              <w:r w:rsidDel="0075572B">
                <w:rPr>
                  <w:iCs/>
                </w:rPr>
                <w:delText>：</w:delText>
              </w:r>
            </w:del>
          </w:p>
          <w:p w:rsidR="00E36B27" w:rsidDel="0075572B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del w:id="2295" w:author="Microsoft" w:date="2015-12-28T11:20:00Z"/>
                <w:iCs/>
              </w:rPr>
            </w:pPr>
            <w:del w:id="2296" w:author="Microsoft" w:date="2015-12-28T11:20:00Z">
              <w:r w:rsidDel="0075572B">
                <w:rPr>
                  <w:rFonts w:hint="eastAsia"/>
                  <w:iCs/>
                </w:rPr>
                <w:delText>本数</w:delText>
              </w:r>
              <w:r w:rsidRPr="00191E5D" w:rsidDel="0075572B">
                <w:rPr>
                  <w:rFonts w:hint="eastAsia"/>
                  <w:iCs/>
                </w:rPr>
                <w:delText>（</w:delText>
              </w:r>
              <w:r w:rsidDel="0075572B">
                <w:rPr>
                  <w:rFonts w:hint="eastAsia"/>
                  <w:iCs/>
                </w:rPr>
                <w:delText>Pack</w:delText>
              </w:r>
              <w:r w:rsidRPr="00191E5D" w:rsidDel="0075572B">
                <w:rPr>
                  <w:rFonts w:hint="eastAsia"/>
                  <w:iCs/>
                </w:rPr>
                <w:delText>）</w:delText>
              </w:r>
              <w:r w:rsidDel="0075572B">
                <w:rPr>
                  <w:iCs/>
                </w:rPr>
                <w:delText>：</w:delText>
              </w:r>
            </w:del>
          </w:p>
          <w:p w:rsidR="00E36B27" w:rsidDel="0075572B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del w:id="2297" w:author="Microsoft" w:date="2015-12-28T11:20:00Z"/>
                <w:iCs/>
              </w:rPr>
            </w:pPr>
            <w:del w:id="2298" w:author="Microsoft" w:date="2015-12-28T11:20:00Z">
              <w:r w:rsidDel="0075572B">
                <w:rPr>
                  <w:rFonts w:hint="eastAsia"/>
                  <w:iCs/>
                </w:rPr>
                <w:delText>合计</w:delText>
              </w:r>
              <w:r w:rsidDel="0075572B">
                <w:rPr>
                  <w:iCs/>
                </w:rPr>
                <w:delText>张数</w:delText>
              </w:r>
              <w:r w:rsidRPr="00191E5D" w:rsidDel="0075572B">
                <w:rPr>
                  <w:rFonts w:hint="eastAsia"/>
                  <w:iCs/>
                </w:rPr>
                <w:delText>（</w:delText>
              </w:r>
              <w:r w:rsidDel="0075572B">
                <w:rPr>
                  <w:rFonts w:hint="eastAsia"/>
                  <w:iCs/>
                </w:rPr>
                <w:delText>Total Tickets</w:delText>
              </w:r>
              <w:r w:rsidRPr="00191E5D" w:rsidDel="0075572B">
                <w:rPr>
                  <w:rFonts w:hint="eastAsia"/>
                  <w:iCs/>
                </w:rPr>
                <w:delText>）</w:delText>
              </w:r>
              <w:r w:rsidDel="0075572B">
                <w:rPr>
                  <w:iCs/>
                </w:rPr>
                <w:delText>：</w:delText>
              </w:r>
            </w:del>
          </w:p>
          <w:p w:rsidR="00E36B27" w:rsidDel="0075572B" w:rsidRDefault="00E36B27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del w:id="2299" w:author="Microsoft" w:date="2015-12-28T11:20:00Z"/>
                <w:iCs/>
              </w:rPr>
            </w:pPr>
            <w:del w:id="2300" w:author="Microsoft" w:date="2015-12-28T11:20:00Z">
              <w:r w:rsidDel="0075572B">
                <w:rPr>
                  <w:iCs/>
                </w:rPr>
                <w:delText>合计金额</w:delText>
              </w:r>
              <w:r w:rsidRPr="00191E5D" w:rsidDel="0075572B">
                <w:rPr>
                  <w:rFonts w:hint="eastAsia"/>
                  <w:iCs/>
                </w:rPr>
                <w:delText>（</w:delText>
              </w:r>
              <w:r w:rsidDel="0075572B">
                <w:rPr>
                  <w:rFonts w:hint="eastAsia"/>
                  <w:iCs/>
                </w:rPr>
                <w:delText>Total Value</w:delText>
              </w:r>
              <w:r w:rsidRPr="00191E5D" w:rsidDel="0075572B">
                <w:rPr>
                  <w:rFonts w:hint="eastAsia"/>
                  <w:iCs/>
                </w:rPr>
                <w:delText>）</w:delText>
              </w:r>
              <w:r w:rsidDel="0075572B">
                <w:rPr>
                  <w:rFonts w:hint="eastAsia"/>
                  <w:iCs/>
                </w:rPr>
                <w:delText>：</w:delText>
              </w:r>
              <w:r w:rsidDel="0075572B">
                <w:rPr>
                  <w:iCs/>
                </w:rPr>
                <w:delText>瑞尔</w:delText>
              </w:r>
              <w:r w:rsidRPr="00191E5D" w:rsidDel="0075572B">
                <w:rPr>
                  <w:rFonts w:hint="eastAsia"/>
                  <w:iCs/>
                </w:rPr>
                <w:delText>（</w:delText>
              </w:r>
              <w:r w:rsidDel="0075572B">
                <w:rPr>
                  <w:rFonts w:hint="eastAsia"/>
                  <w:iCs/>
                </w:rPr>
                <w:delText>riels</w:delText>
              </w:r>
              <w:r w:rsidRPr="00191E5D" w:rsidDel="0075572B">
                <w:rPr>
                  <w:rFonts w:hint="eastAsia"/>
                  <w:iCs/>
                </w:rPr>
                <w:delText>）</w:delText>
              </w:r>
            </w:del>
          </w:p>
          <w:p w:rsidR="00E36B27" w:rsidRDefault="00E36B27" w:rsidP="00E36B27">
            <w:pPr>
              <w:rPr>
                <w:iCs/>
              </w:rPr>
            </w:pPr>
            <w:r w:rsidRPr="00ED4DD8">
              <w:rPr>
                <w:rFonts w:hint="eastAsia"/>
                <w:iCs/>
              </w:rPr>
              <w:t>入库</w:t>
            </w:r>
            <w:r w:rsidRPr="00ED4DD8">
              <w:rPr>
                <w:iCs/>
              </w:rPr>
              <w:t>详细信息列表：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方案代码</w:t>
            </w:r>
            <w:r w:rsidR="008E3398" w:rsidRPr="008E3398">
              <w:rPr>
                <w:iCs/>
              </w:rPr>
              <w:t>（</w:t>
            </w:r>
            <w:r w:rsidR="008E3398">
              <w:rPr>
                <w:rFonts w:hint="eastAsia"/>
                <w:iCs/>
              </w:rPr>
              <w:t>Plan Code</w:t>
            </w:r>
            <w:r w:rsidR="008E3398" w:rsidRPr="008E3398">
              <w:rPr>
                <w:iCs/>
              </w:rPr>
              <w:t>）</w:t>
            </w:r>
            <w:r>
              <w:rPr>
                <w:iCs/>
              </w:rPr>
              <w:t>：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方案名称</w:t>
            </w:r>
            <w:r w:rsidR="008E3398" w:rsidRPr="008E3398">
              <w:rPr>
                <w:iCs/>
              </w:rPr>
              <w:t>（</w:t>
            </w:r>
            <w:r w:rsidR="008E3398">
              <w:rPr>
                <w:rFonts w:hint="eastAsia"/>
                <w:iCs/>
              </w:rPr>
              <w:t>Plan Name</w:t>
            </w:r>
            <w:r w:rsidR="008E3398" w:rsidRPr="008E3398">
              <w:rPr>
                <w:iCs/>
              </w:rPr>
              <w:t>）</w:t>
            </w:r>
            <w:r>
              <w:rPr>
                <w:iCs/>
              </w:rPr>
              <w:t>：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批次编号</w:t>
            </w:r>
            <w:r w:rsidR="008E3398" w:rsidRPr="008E3398">
              <w:rPr>
                <w:iCs/>
              </w:rPr>
              <w:t>（</w:t>
            </w:r>
            <w:r w:rsidR="008E3398">
              <w:rPr>
                <w:rFonts w:hint="eastAsia"/>
                <w:iCs/>
              </w:rPr>
              <w:t>Batch Code</w:t>
            </w:r>
            <w:r w:rsidR="008E3398" w:rsidRPr="008E3398">
              <w:rPr>
                <w:iCs/>
              </w:rPr>
              <w:t>）</w:t>
            </w:r>
            <w:r>
              <w:rPr>
                <w:iCs/>
              </w:rPr>
              <w:t>：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奖组</w:t>
            </w:r>
            <w:r>
              <w:rPr>
                <w:iCs/>
              </w:rPr>
              <w:t>编号</w:t>
            </w:r>
            <w:r w:rsidR="008E3398" w:rsidRPr="008E3398">
              <w:rPr>
                <w:iCs/>
              </w:rPr>
              <w:t>（</w:t>
            </w:r>
            <w:r w:rsidR="008E3398">
              <w:rPr>
                <w:rFonts w:hint="eastAsia"/>
                <w:iCs/>
              </w:rPr>
              <w:t>Prize Group Code</w:t>
            </w:r>
            <w:r w:rsidR="008E3398" w:rsidRPr="008E3398">
              <w:rPr>
                <w:iCs/>
              </w:rPr>
              <w:t>）</w:t>
            </w:r>
            <w:r>
              <w:rPr>
                <w:iCs/>
              </w:rPr>
              <w:t>：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规格</w:t>
            </w:r>
            <w:r w:rsidR="008E3398" w:rsidRPr="008E3398">
              <w:rPr>
                <w:iCs/>
              </w:rPr>
              <w:t>（</w:t>
            </w:r>
            <w:r w:rsidR="008E3398">
              <w:rPr>
                <w:rFonts w:hint="eastAsia"/>
                <w:iCs/>
              </w:rPr>
              <w:t>Specification</w:t>
            </w:r>
            <w:r w:rsidR="008E3398" w:rsidRPr="008E3398">
              <w:rPr>
                <w:iCs/>
              </w:rPr>
              <w:t>）</w:t>
            </w:r>
            <w:r>
              <w:rPr>
                <w:rFonts w:hint="eastAsia"/>
                <w:iCs/>
              </w:rPr>
              <w:t>：系统</w:t>
            </w:r>
            <w:r>
              <w:rPr>
                <w:iCs/>
              </w:rPr>
              <w:t>根据扫入的条码编号判断是箱，盒，本（</w:t>
            </w:r>
            <w:r>
              <w:rPr>
                <w:rFonts w:hint="eastAsia"/>
                <w:iCs/>
              </w:rPr>
              <w:t>扫</w:t>
            </w:r>
            <w:r>
              <w:rPr>
                <w:iCs/>
              </w:rPr>
              <w:t>本的第一张票默认即为</w:t>
            </w:r>
            <w:r>
              <w:rPr>
                <w:rFonts w:hint="eastAsia"/>
                <w:iCs/>
              </w:rPr>
              <w:t>整</w:t>
            </w:r>
            <w:r>
              <w:rPr>
                <w:iCs/>
              </w:rPr>
              <w:t>本）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条码签</w:t>
            </w:r>
            <w:r w:rsidR="008E3398" w:rsidRPr="008E3398">
              <w:rPr>
                <w:iCs/>
              </w:rPr>
              <w:t>（</w:t>
            </w:r>
            <w:r w:rsidR="008E3398">
              <w:rPr>
                <w:rFonts w:hint="eastAsia"/>
                <w:iCs/>
              </w:rPr>
              <w:t>Barcode</w:t>
            </w:r>
            <w:r w:rsidR="008E3398" w:rsidRPr="008E3398">
              <w:rPr>
                <w:iCs/>
              </w:rPr>
              <w:t>）</w:t>
            </w:r>
            <w:r>
              <w:rPr>
                <w:iCs/>
              </w:rPr>
              <w:t>：</w:t>
            </w:r>
          </w:p>
          <w:p w:rsidR="003A0216" w:rsidRPr="008F6C84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总张数</w:t>
            </w:r>
            <w:r w:rsidR="008E3398" w:rsidRPr="008E3398">
              <w:rPr>
                <w:iCs/>
              </w:rPr>
              <w:t>（</w:t>
            </w:r>
            <w:r w:rsidR="008E3398">
              <w:rPr>
                <w:rFonts w:hint="eastAsia"/>
                <w:iCs/>
              </w:rPr>
              <w:t>Total Tickets</w:t>
            </w:r>
            <w:r w:rsidR="008E3398" w:rsidRPr="008E3398">
              <w:rPr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E36B27" w:rsidRDefault="00E36B27" w:rsidP="00E36B27">
            <w:pPr>
              <w:rPr>
                <w:iCs/>
              </w:rPr>
            </w:pPr>
            <w:r>
              <w:rPr>
                <w:rFonts w:hint="eastAsia"/>
                <w:iCs/>
              </w:rPr>
              <w:t>每条记录后删除</w:t>
            </w:r>
            <w:r>
              <w:rPr>
                <w:iCs/>
              </w:rPr>
              <w:t>按钮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可对某一个货物进行删除</w:t>
            </w:r>
            <w:r>
              <w:rPr>
                <w:rFonts w:hint="eastAsia"/>
                <w:iCs/>
              </w:rPr>
              <w:t>；</w:t>
            </w:r>
          </w:p>
          <w:p w:rsidR="00E36B27" w:rsidRDefault="00E36B27" w:rsidP="00E36B27">
            <w:pPr>
              <w:rPr>
                <w:iCs/>
              </w:rPr>
            </w:pPr>
            <w:r>
              <w:rPr>
                <w:rFonts w:hint="eastAsia"/>
                <w:iCs/>
              </w:rPr>
              <w:t>第三步</w:t>
            </w:r>
            <w:r>
              <w:rPr>
                <w:iCs/>
              </w:rPr>
              <w:t>：</w:t>
            </w:r>
            <w:ins w:id="2301" w:author="Microsoft" w:date="2015-10-28T17:04:00Z">
              <w:r w:rsidR="00EE0855">
                <w:rPr>
                  <w:rFonts w:hint="eastAsia"/>
                  <w:iCs/>
                </w:rPr>
                <w:t>入库完成</w:t>
              </w:r>
            </w:ins>
            <w:del w:id="2302" w:author="Microsoft" w:date="2015-10-28T17:04:00Z">
              <w:r w:rsidDel="00EE0855">
                <w:rPr>
                  <w:rFonts w:hint="eastAsia"/>
                  <w:iCs/>
                </w:rPr>
                <w:delText>提交</w:delText>
              </w:r>
            </w:del>
          </w:p>
          <w:p w:rsidR="00E36B27" w:rsidRDefault="00E36B27" w:rsidP="003967F2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调拨单</w:t>
            </w:r>
            <w:r>
              <w:rPr>
                <w:iCs/>
              </w:rPr>
              <w:t>编号</w:t>
            </w:r>
            <w:r w:rsidR="008E3398" w:rsidRPr="008E3398">
              <w:rPr>
                <w:iCs/>
              </w:rPr>
              <w:t>（</w:t>
            </w:r>
            <w:r w:rsidR="008E3398">
              <w:rPr>
                <w:rFonts w:hint="eastAsia"/>
                <w:iCs/>
              </w:rPr>
              <w:t>Transfer Code</w:t>
            </w:r>
            <w:r w:rsidR="008E3398" w:rsidRPr="008E3398">
              <w:rPr>
                <w:iCs/>
              </w:rPr>
              <w:t>）</w:t>
            </w:r>
            <w:r w:rsidR="008E3398">
              <w:rPr>
                <w:rFonts w:hint="eastAsia"/>
                <w:iCs/>
              </w:rPr>
              <w:t>：</w:t>
            </w:r>
          </w:p>
          <w:p w:rsidR="00E36B27" w:rsidRPr="00F1273D" w:rsidRDefault="00E36B27" w:rsidP="003967F2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 w:rsidRPr="00F1273D">
              <w:rPr>
                <w:rFonts w:hint="eastAsia"/>
                <w:iCs/>
              </w:rPr>
              <w:t>应入库</w:t>
            </w:r>
            <w:r w:rsidRPr="00F1273D">
              <w:rPr>
                <w:iCs/>
              </w:rPr>
              <w:t>数量</w:t>
            </w:r>
            <w:r w:rsidR="008E3398" w:rsidRPr="008E3398">
              <w:rPr>
                <w:iCs/>
              </w:rPr>
              <w:t>（</w:t>
            </w:r>
            <w:r w:rsidR="008E3398">
              <w:rPr>
                <w:rFonts w:hint="eastAsia"/>
                <w:iCs/>
              </w:rPr>
              <w:t>Quantity Receivable</w:t>
            </w:r>
            <w:r w:rsidR="008E3398" w:rsidRPr="008E3398">
              <w:rPr>
                <w:iCs/>
              </w:rPr>
              <w:t>）</w:t>
            </w:r>
            <w:r w:rsidRPr="00F1273D">
              <w:rPr>
                <w:iCs/>
              </w:rPr>
              <w:t>：</w:t>
            </w:r>
            <w:r w:rsidRPr="00F1273D">
              <w:rPr>
                <w:rFonts w:hint="eastAsia"/>
                <w:iCs/>
              </w:rPr>
              <w:t>张</w:t>
            </w:r>
          </w:p>
          <w:p w:rsidR="00E36B27" w:rsidRDefault="0075572B" w:rsidP="003967F2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ins w:id="2303" w:author="Microsoft" w:date="2015-12-28T11:20:00Z">
              <w:r>
                <w:rPr>
                  <w:rFonts w:hint="eastAsia"/>
                  <w:iCs/>
                </w:rPr>
                <w:t>已</w:t>
              </w:r>
            </w:ins>
            <w:del w:id="2304" w:author="Microsoft" w:date="2015-12-28T11:20:00Z">
              <w:r w:rsidR="00E36B27" w:rsidDel="0075572B">
                <w:rPr>
                  <w:rFonts w:hint="eastAsia"/>
                  <w:iCs/>
                </w:rPr>
                <w:delText>实际</w:delText>
              </w:r>
            </w:del>
            <w:r w:rsidR="00E36B27">
              <w:rPr>
                <w:rFonts w:hint="eastAsia"/>
                <w:iCs/>
              </w:rPr>
              <w:t>入库</w:t>
            </w:r>
            <w:r w:rsidR="00E36B27">
              <w:rPr>
                <w:iCs/>
              </w:rPr>
              <w:t>数量</w:t>
            </w:r>
            <w:r w:rsidR="008E3398" w:rsidRPr="008E3398">
              <w:rPr>
                <w:iCs/>
              </w:rPr>
              <w:t>（</w:t>
            </w:r>
            <w:r w:rsidR="008E3398">
              <w:rPr>
                <w:rFonts w:hint="eastAsia"/>
                <w:iCs/>
              </w:rPr>
              <w:t>Quantity Received</w:t>
            </w:r>
            <w:r w:rsidR="008E3398" w:rsidRPr="008E3398">
              <w:rPr>
                <w:iCs/>
              </w:rPr>
              <w:t>）</w:t>
            </w:r>
            <w:r w:rsidR="00E36B27">
              <w:rPr>
                <w:iCs/>
              </w:rPr>
              <w:t>：</w:t>
            </w:r>
            <w:r w:rsidR="00E36B27">
              <w:rPr>
                <w:rFonts w:hint="eastAsia"/>
                <w:iCs/>
              </w:rPr>
              <w:t>张</w:t>
            </w:r>
          </w:p>
          <w:p w:rsidR="00E36B27" w:rsidRPr="006B281B" w:rsidRDefault="00E36B27" w:rsidP="003967F2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差异值</w:t>
            </w:r>
            <w:r w:rsidR="008E3398" w:rsidRPr="008E3398">
              <w:rPr>
                <w:iCs/>
              </w:rPr>
              <w:t>（</w:t>
            </w:r>
            <w:r w:rsidR="00A314DD">
              <w:rPr>
                <w:rFonts w:hint="eastAsia"/>
                <w:iCs/>
              </w:rPr>
              <w:t>Discrepancy</w:t>
            </w:r>
            <w:r w:rsidR="008E3398" w:rsidRPr="008E3398">
              <w:rPr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张</w:t>
            </w:r>
          </w:p>
          <w:p w:rsidR="00E36B27" w:rsidRPr="006B281B" w:rsidRDefault="00E36B27" w:rsidP="00E36B27">
            <w:pPr>
              <w:rPr>
                <w:iCs/>
              </w:rPr>
            </w:pPr>
            <w:r w:rsidRPr="006B281B">
              <w:rPr>
                <w:rFonts w:hint="eastAsia"/>
                <w:iCs/>
              </w:rPr>
              <w:t>第四步：</w:t>
            </w:r>
            <w:r>
              <w:rPr>
                <w:rFonts w:hint="eastAsia"/>
                <w:iCs/>
              </w:rPr>
              <w:t>确认</w:t>
            </w:r>
            <w:ins w:id="2305" w:author="Microsoft" w:date="2015-10-28T17:05:00Z">
              <w:r w:rsidR="00EE0855">
                <w:rPr>
                  <w:rFonts w:hint="eastAsia"/>
                  <w:iCs/>
                </w:rPr>
                <w:t>完成</w:t>
              </w:r>
            </w:ins>
            <w:del w:id="2306" w:author="Microsoft" w:date="2015-10-28T17:05:00Z">
              <w:r w:rsidDel="00EE0855">
                <w:rPr>
                  <w:iCs/>
                </w:rPr>
                <w:delText>入库完成</w:delText>
              </w:r>
            </w:del>
          </w:p>
          <w:p w:rsidR="00E36B27" w:rsidRDefault="00E36B27" w:rsidP="00E36B27">
            <w:pPr>
              <w:rPr>
                <w:iCs/>
              </w:rPr>
            </w:pPr>
            <w:r>
              <w:rPr>
                <w:rFonts w:hint="eastAsia"/>
                <w:iCs/>
              </w:rPr>
              <w:t>未</w:t>
            </w:r>
            <w:r>
              <w:rPr>
                <w:iCs/>
              </w:rPr>
              <w:t>进行入库</w:t>
            </w:r>
            <w:r>
              <w:rPr>
                <w:rFonts w:hint="eastAsia"/>
                <w:iCs/>
              </w:rPr>
              <w:t>与</w:t>
            </w:r>
            <w:r>
              <w:rPr>
                <w:iCs/>
              </w:rPr>
              <w:t>实际应入库的</w:t>
            </w:r>
            <w:r>
              <w:rPr>
                <w:rFonts w:hint="eastAsia"/>
                <w:iCs/>
              </w:rPr>
              <w:t>进行</w:t>
            </w:r>
            <w:r>
              <w:rPr>
                <w:iCs/>
              </w:rPr>
              <w:t>差异登记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损毁登记</w:t>
            </w:r>
            <w:r>
              <w:rPr>
                <w:rFonts w:hint="eastAsia"/>
                <w:iCs/>
              </w:rPr>
              <w:t>；列表</w:t>
            </w:r>
            <w:r>
              <w:rPr>
                <w:iCs/>
              </w:rPr>
              <w:t>后【</w:t>
            </w:r>
            <w:r>
              <w:rPr>
                <w:rFonts w:hint="eastAsia"/>
                <w:iCs/>
              </w:rPr>
              <w:t>损毁</w:t>
            </w:r>
            <w:r>
              <w:rPr>
                <w:iCs/>
              </w:rPr>
              <w:t>登记】</w:t>
            </w: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Register Damaged Goods</w:t>
            </w:r>
            <w:r>
              <w:rPr>
                <w:rFonts w:hint="eastAsia"/>
                <w:iCs/>
              </w:rPr>
              <w:t>）按钮</w:t>
            </w:r>
            <w:r>
              <w:rPr>
                <w:iCs/>
              </w:rPr>
              <w:t>：</w:t>
            </w:r>
          </w:p>
          <w:p w:rsidR="00E36B27" w:rsidRDefault="00E36B27" w:rsidP="00E36B27">
            <w:pPr>
              <w:rPr>
                <w:iCs/>
              </w:rPr>
            </w:pPr>
            <w:r>
              <w:rPr>
                <w:rFonts w:hint="eastAsia"/>
                <w:iCs/>
              </w:rPr>
              <w:t>损毁</w:t>
            </w:r>
            <w:r>
              <w:rPr>
                <w:iCs/>
              </w:rPr>
              <w:t>登记表：</w:t>
            </w:r>
          </w:p>
          <w:p w:rsidR="00E36B27" w:rsidRDefault="00E36B27" w:rsidP="003967F2">
            <w:pPr>
              <w:pStyle w:val="a8"/>
              <w:numPr>
                <w:ilvl w:val="0"/>
                <w:numId w:val="5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调拨单</w:t>
            </w:r>
            <w:r>
              <w:rPr>
                <w:iCs/>
              </w:rPr>
              <w:t>编号</w:t>
            </w:r>
            <w:r w:rsidR="008E3398" w:rsidRPr="008E3398">
              <w:rPr>
                <w:iCs/>
              </w:rPr>
              <w:t>（</w:t>
            </w:r>
            <w:r w:rsidR="00A314DD">
              <w:rPr>
                <w:rFonts w:hint="eastAsia"/>
                <w:iCs/>
              </w:rPr>
              <w:t>Transfer Code</w:t>
            </w:r>
            <w:r w:rsidR="008E3398" w:rsidRPr="008E3398">
              <w:rPr>
                <w:iCs/>
              </w:rPr>
              <w:t>）</w:t>
            </w:r>
            <w:r>
              <w:rPr>
                <w:iCs/>
              </w:rPr>
              <w:t>：</w:t>
            </w:r>
          </w:p>
          <w:p w:rsidR="00E36B27" w:rsidRDefault="00E36B27" w:rsidP="003967F2">
            <w:pPr>
              <w:pStyle w:val="a8"/>
              <w:numPr>
                <w:ilvl w:val="0"/>
                <w:numId w:val="5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损毁数量</w:t>
            </w:r>
            <w:r w:rsidR="008E3398" w:rsidRPr="008E3398">
              <w:rPr>
                <w:iCs/>
              </w:rPr>
              <w:t>（</w:t>
            </w:r>
            <w:r w:rsidR="00A314DD">
              <w:rPr>
                <w:rFonts w:hint="eastAsia"/>
                <w:iCs/>
              </w:rPr>
              <w:t>Quantity Damaged</w:t>
            </w:r>
            <w:r w:rsidR="008E3398" w:rsidRPr="008E3398">
              <w:rPr>
                <w:iCs/>
              </w:rPr>
              <w:t>）</w:t>
            </w:r>
            <w:r>
              <w:rPr>
                <w:iCs/>
              </w:rPr>
              <w:t>：张</w:t>
            </w:r>
            <w:r>
              <w:rPr>
                <w:rFonts w:hint="eastAsia"/>
                <w:iCs/>
              </w:rPr>
              <w:t>；</w:t>
            </w:r>
            <w:r>
              <w:rPr>
                <w:iCs/>
              </w:rPr>
              <w:t>显示的为</w:t>
            </w:r>
            <w:r>
              <w:rPr>
                <w:rFonts w:hint="eastAsia"/>
                <w:iCs/>
              </w:rPr>
              <w:t>入库差异</w:t>
            </w:r>
            <w:r>
              <w:rPr>
                <w:iCs/>
              </w:rPr>
              <w:t>值，不可修改；</w:t>
            </w:r>
          </w:p>
          <w:p w:rsidR="00E36B27" w:rsidRPr="00F1273D" w:rsidRDefault="00E36B27" w:rsidP="003967F2">
            <w:pPr>
              <w:pStyle w:val="a8"/>
              <w:numPr>
                <w:ilvl w:val="0"/>
                <w:numId w:val="52"/>
              </w:numPr>
              <w:ind w:firstLineChars="0"/>
              <w:rPr>
                <w:iCs/>
              </w:rPr>
            </w:pPr>
            <w:r w:rsidRPr="00F1273D">
              <w:rPr>
                <w:rFonts w:hint="eastAsia"/>
                <w:iCs/>
              </w:rPr>
              <w:t>备注（</w:t>
            </w:r>
            <w:r w:rsidRPr="00F1273D">
              <w:rPr>
                <w:rFonts w:hint="eastAsia"/>
                <w:iCs/>
              </w:rPr>
              <w:t>Remarks</w:t>
            </w:r>
            <w:r w:rsidRPr="00F1273D">
              <w:rPr>
                <w:rFonts w:hint="eastAsia"/>
                <w:iCs/>
              </w:rPr>
              <w:t>）：</w:t>
            </w:r>
            <w:r w:rsidRPr="00F1273D">
              <w:rPr>
                <w:rFonts w:hint="eastAsia"/>
                <w:iCs/>
              </w:rPr>
              <w:t>1-500</w:t>
            </w:r>
            <w:r w:rsidRPr="00F1273D">
              <w:rPr>
                <w:rFonts w:hint="eastAsia"/>
                <w:iCs/>
              </w:rPr>
              <w:t>，非必填项</w:t>
            </w:r>
            <w:r w:rsidRPr="00F1273D">
              <w:rPr>
                <w:iCs/>
              </w:rPr>
              <w:t>；</w:t>
            </w:r>
          </w:p>
          <w:p w:rsidR="00D864BE" w:rsidRPr="00D864BE" w:rsidRDefault="00D864BE" w:rsidP="00E36B27">
            <w:pPr>
              <w:pStyle w:val="a8"/>
              <w:ind w:left="420" w:firstLineChars="0" w:firstLine="0"/>
              <w:rPr>
                <w:iCs/>
              </w:rPr>
            </w:pPr>
          </w:p>
        </w:tc>
      </w:tr>
      <w:tr w:rsidR="00E70B92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E70B92" w:rsidRPr="00883F4B" w:rsidRDefault="00E70B92" w:rsidP="0001177D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E70B92" w:rsidRDefault="00AF77D6" w:rsidP="0001177D">
            <w:r>
              <w:rPr>
                <w:rFonts w:hint="eastAsia"/>
              </w:rPr>
              <w:t>【提交】</w:t>
            </w:r>
            <w:r w:rsidR="00D102E3">
              <w:rPr>
                <w:rFonts w:hint="eastAsia"/>
              </w:rPr>
              <w:t>（</w:t>
            </w:r>
            <w:r w:rsidR="00D102E3">
              <w:rPr>
                <w:rFonts w:hint="eastAsia"/>
              </w:rPr>
              <w:t>Submit</w:t>
            </w:r>
            <w:r w:rsidR="00D102E3">
              <w:rPr>
                <w:rFonts w:hint="eastAsia"/>
              </w:rPr>
              <w:t>）</w:t>
            </w:r>
            <w:r>
              <w:rPr>
                <w:rFonts w:hint="eastAsia"/>
              </w:rPr>
              <w:t>扫描</w:t>
            </w:r>
            <w:r>
              <w:t>入库</w:t>
            </w:r>
            <w:r>
              <w:rPr>
                <w:rFonts w:hint="eastAsia"/>
              </w:rPr>
              <w:t>后</w:t>
            </w:r>
            <w:r>
              <w:t>可点击提交按钮，将已扫描的货物进行入库；</w:t>
            </w:r>
          </w:p>
          <w:p w:rsidR="00AF77D6" w:rsidRDefault="00AF77D6" w:rsidP="0001177D">
            <w:r>
              <w:rPr>
                <w:rFonts w:hint="eastAsia"/>
              </w:rPr>
              <w:t>【完成</w:t>
            </w:r>
            <w:r>
              <w:t>】</w:t>
            </w:r>
            <w:r w:rsidR="00D102E3">
              <w:rPr>
                <w:rFonts w:hint="eastAsia"/>
              </w:rPr>
              <w:t>（</w:t>
            </w:r>
            <w:r w:rsidR="00D102E3">
              <w:rPr>
                <w:rFonts w:hint="eastAsia"/>
              </w:rPr>
              <w:t>Complete</w:t>
            </w:r>
            <w:r w:rsidR="00D102E3">
              <w:rPr>
                <w:rFonts w:hint="eastAsia"/>
              </w:rPr>
              <w:t>）</w:t>
            </w:r>
            <w:r>
              <w:t>应入库的数量和</w:t>
            </w:r>
            <w:r>
              <w:rPr>
                <w:rFonts w:hint="eastAsia"/>
              </w:rPr>
              <w:t>已</w:t>
            </w:r>
            <w:r>
              <w:t>入库的数量一致时，完成按钮可点，表示该入库操作完成；</w:t>
            </w:r>
          </w:p>
          <w:p w:rsidR="00AF77D6" w:rsidRDefault="00AF77D6" w:rsidP="0001177D">
            <w:r>
              <w:rPr>
                <w:rFonts w:hint="eastAsia"/>
              </w:rPr>
              <w:lastRenderedPageBreak/>
              <w:t>【继续</w:t>
            </w:r>
            <w:r>
              <w:t>入库】</w:t>
            </w:r>
            <w:r w:rsidR="00D102E3">
              <w:rPr>
                <w:rFonts w:hint="eastAsia"/>
              </w:rPr>
              <w:t>（</w:t>
            </w:r>
            <w:r w:rsidR="00D102E3">
              <w:rPr>
                <w:rFonts w:hint="eastAsia"/>
              </w:rPr>
              <w:t>Continue</w:t>
            </w:r>
            <w:r w:rsidR="00D102E3">
              <w:rPr>
                <w:rFonts w:hint="eastAsia"/>
              </w:rPr>
              <w:t>）</w:t>
            </w:r>
            <w:r>
              <w:rPr>
                <w:rFonts w:hint="eastAsia"/>
              </w:rPr>
              <w:t>当应</w:t>
            </w:r>
            <w:r>
              <w:t>入库的</w:t>
            </w:r>
            <w:r>
              <w:rPr>
                <w:rFonts w:hint="eastAsia"/>
              </w:rPr>
              <w:t>数量</w:t>
            </w:r>
            <w:r>
              <w:t>和</w:t>
            </w:r>
            <w:r>
              <w:rPr>
                <w:rFonts w:hint="eastAsia"/>
              </w:rPr>
              <w:t>已入库</w:t>
            </w:r>
            <w:r>
              <w:t>的数量不一致时，可选择继续入库操作；</w:t>
            </w:r>
          </w:p>
          <w:p w:rsidR="00AF77D6" w:rsidRDefault="00AF77D6" w:rsidP="0001177D">
            <w:r>
              <w:rPr>
                <w:rFonts w:hint="eastAsia"/>
              </w:rPr>
              <w:t>【关闭</w:t>
            </w:r>
            <w:r>
              <w:t>】</w:t>
            </w:r>
            <w:r w:rsidR="00D102E3">
              <w:rPr>
                <w:rFonts w:hint="eastAsia"/>
              </w:rPr>
              <w:t>（</w:t>
            </w:r>
            <w:r w:rsidR="00D102E3">
              <w:rPr>
                <w:rFonts w:hint="eastAsia"/>
              </w:rPr>
              <w:t>Close</w:t>
            </w:r>
            <w:r w:rsidR="00D102E3">
              <w:rPr>
                <w:rFonts w:hint="eastAsia"/>
              </w:rPr>
              <w:t>）</w:t>
            </w:r>
            <w:r>
              <w:rPr>
                <w:rFonts w:hint="eastAsia"/>
              </w:rPr>
              <w:t>关闭</w:t>
            </w:r>
            <w:r>
              <w:t>当前入库操作，入库单状态</w:t>
            </w:r>
            <w:r>
              <w:rPr>
                <w:rFonts w:hint="eastAsia"/>
              </w:rPr>
              <w:t>为</w:t>
            </w:r>
            <w:r>
              <w:t>“</w:t>
            </w:r>
            <w:r>
              <w:rPr>
                <w:rFonts w:hint="eastAsia"/>
              </w:rPr>
              <w:t>未完成</w:t>
            </w:r>
            <w:r>
              <w:t>”</w:t>
            </w:r>
            <w:r w:rsidR="00F9000B">
              <w:rPr>
                <w:rFonts w:hint="eastAsia"/>
              </w:rPr>
              <w:t>，</w:t>
            </w:r>
            <w:r w:rsidR="00F9000B">
              <w:t>可继续进行入库；</w:t>
            </w:r>
          </w:p>
          <w:p w:rsidR="00F9000B" w:rsidRPr="00883F4B" w:rsidRDefault="00F9000B" w:rsidP="0001177D">
            <w:r>
              <w:rPr>
                <w:rFonts w:hint="eastAsia"/>
              </w:rPr>
              <w:t>【关闭</w:t>
            </w:r>
            <w:r>
              <w:t>】</w:t>
            </w:r>
            <w:r>
              <w:rPr>
                <w:rFonts w:hint="eastAsia"/>
              </w:rPr>
              <w:t>时</w:t>
            </w:r>
            <w:r>
              <w:t>，如果入库列表中的货物未</w:t>
            </w:r>
            <w:r>
              <w:rPr>
                <w:rFonts w:hint="eastAsia"/>
              </w:rPr>
              <w:t>进行</w:t>
            </w:r>
            <w:r>
              <w:t>提交，那么表示这些</w:t>
            </w:r>
            <w:r>
              <w:rPr>
                <w:rFonts w:hint="eastAsia"/>
              </w:rPr>
              <w:t>货物</w:t>
            </w:r>
            <w:r>
              <w:t>没有入库</w:t>
            </w:r>
            <w:r>
              <w:rPr>
                <w:rFonts w:hint="eastAsia"/>
              </w:rPr>
              <w:t>，</w:t>
            </w:r>
            <w:r>
              <w:t>库存信息中</w:t>
            </w:r>
            <w:r>
              <w:rPr>
                <w:rFonts w:hint="eastAsia"/>
              </w:rPr>
              <w:t>没有</w:t>
            </w:r>
            <w:r>
              <w:t>记录；</w:t>
            </w:r>
          </w:p>
        </w:tc>
      </w:tr>
      <w:tr w:rsidR="00E70B92" w:rsidRPr="00883F4B" w:rsidTr="0001177D">
        <w:tc>
          <w:tcPr>
            <w:tcW w:w="1384" w:type="dxa"/>
            <w:shd w:val="clear" w:color="auto" w:fill="D9D9D9"/>
            <w:vAlign w:val="center"/>
          </w:tcPr>
          <w:p w:rsidR="00E70B92" w:rsidRPr="00883F4B" w:rsidRDefault="00E70B92" w:rsidP="0001177D">
            <w:r w:rsidRPr="00883F4B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E70B92" w:rsidRPr="00FE4DC0" w:rsidRDefault="00206EEC" w:rsidP="0001177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E70B92" w:rsidRPr="00883F4B" w:rsidTr="0001177D">
        <w:tc>
          <w:tcPr>
            <w:tcW w:w="1384" w:type="dxa"/>
            <w:shd w:val="clear" w:color="auto" w:fill="D9D9D9"/>
            <w:vAlign w:val="center"/>
          </w:tcPr>
          <w:p w:rsidR="00E70B92" w:rsidRPr="00883F4B" w:rsidRDefault="00E70B92" w:rsidP="0001177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E70B92" w:rsidRPr="00883F4B" w:rsidRDefault="00E70B92" w:rsidP="0001177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E70B92" w:rsidRPr="00883F4B" w:rsidTr="0001177D">
        <w:tc>
          <w:tcPr>
            <w:tcW w:w="1384" w:type="dxa"/>
            <w:shd w:val="clear" w:color="auto" w:fill="D9D9D9"/>
            <w:vAlign w:val="center"/>
          </w:tcPr>
          <w:p w:rsidR="00E70B92" w:rsidRPr="00883F4B" w:rsidRDefault="00E70B92" w:rsidP="0001177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E70B92" w:rsidRPr="00883F4B" w:rsidRDefault="00E70B92" w:rsidP="0001177D">
            <w:r>
              <w:rPr>
                <w:rFonts w:hint="eastAsia"/>
              </w:rPr>
              <w:t>【打印】</w:t>
            </w:r>
            <w:r w:rsidR="00191E5D" w:rsidRPr="00191E5D">
              <w:rPr>
                <w:rFonts w:hint="eastAsia"/>
                <w:iCs/>
              </w:rPr>
              <w:t>（</w:t>
            </w:r>
            <w:r w:rsidR="00F205EE">
              <w:rPr>
                <w:rFonts w:hint="eastAsia"/>
                <w:iCs/>
              </w:rPr>
              <w:t>Print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入库单</w:t>
            </w:r>
          </w:p>
        </w:tc>
      </w:tr>
    </w:tbl>
    <w:p w:rsidR="00DD24CD" w:rsidRPr="00DD24CD" w:rsidRDefault="00DD24CD" w:rsidP="00DD24CD">
      <w:pPr>
        <w:pStyle w:val="a0"/>
      </w:pPr>
    </w:p>
    <w:p w:rsidR="00944A57" w:rsidDel="00E155E2" w:rsidRDefault="00E55822" w:rsidP="003C64BA">
      <w:pPr>
        <w:pStyle w:val="4"/>
        <w:rPr>
          <w:del w:id="2307" w:author="Microsoft" w:date="2015-11-06T14:02:00Z"/>
        </w:rPr>
      </w:pPr>
      <w:del w:id="2308" w:author="Microsoft" w:date="2015-11-06T14:02:00Z">
        <w:r w:rsidDel="00E155E2">
          <w:rPr>
            <w:rFonts w:hint="eastAsia"/>
          </w:rPr>
          <w:delText>还</w:delText>
        </w:r>
        <w:r w:rsidR="00944A57" w:rsidDel="00E155E2">
          <w:rPr>
            <w:rFonts w:hint="eastAsia"/>
          </w:rPr>
          <w:delText>货列表</w:delText>
        </w:r>
        <w:r w:rsidR="00323126" w:rsidRPr="00323126" w:rsidDel="00E155E2">
          <w:rPr>
            <w:rFonts w:hint="eastAsia"/>
          </w:rPr>
          <w:delText>（</w:delText>
        </w:r>
        <w:r w:rsidR="00692B89" w:rsidDel="00E155E2">
          <w:rPr>
            <w:rFonts w:hint="eastAsia"/>
          </w:rPr>
          <w:delText>Return Delivery</w:delText>
        </w:r>
        <w:r w:rsidR="00323126" w:rsidRPr="00323126" w:rsidDel="00E155E2">
          <w:rPr>
            <w:rFonts w:hint="eastAsia"/>
          </w:rPr>
          <w:delText>）</w:delText>
        </w:r>
      </w:del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944A57" w:rsidRPr="00883F4B" w:rsidDel="00E155E2" w:rsidTr="000823DB">
        <w:trPr>
          <w:del w:id="2309" w:author="Microsoft" w:date="2015-11-06T14:02:00Z"/>
        </w:trPr>
        <w:tc>
          <w:tcPr>
            <w:tcW w:w="1384" w:type="dxa"/>
            <w:shd w:val="clear" w:color="auto" w:fill="D9D9D9"/>
            <w:vAlign w:val="center"/>
          </w:tcPr>
          <w:p w:rsidR="00944A57" w:rsidRPr="00883F4B" w:rsidDel="00E155E2" w:rsidRDefault="00944A57" w:rsidP="000823DB">
            <w:pPr>
              <w:rPr>
                <w:del w:id="2310" w:author="Microsoft" w:date="2015-11-06T14:02:00Z"/>
              </w:rPr>
            </w:pPr>
            <w:del w:id="2311" w:author="Microsoft" w:date="2015-11-06T14:02:00Z">
              <w:r w:rsidRPr="00883F4B" w:rsidDel="00E155E2">
                <w:rPr>
                  <w:rFonts w:hint="eastAsia"/>
                </w:rPr>
                <w:delText>功能点编号</w:delText>
              </w:r>
            </w:del>
          </w:p>
        </w:tc>
        <w:tc>
          <w:tcPr>
            <w:tcW w:w="2505" w:type="dxa"/>
            <w:vAlign w:val="center"/>
          </w:tcPr>
          <w:p w:rsidR="00944A57" w:rsidRPr="00883F4B" w:rsidDel="00E155E2" w:rsidRDefault="00944A57" w:rsidP="008E5A19">
            <w:pPr>
              <w:rPr>
                <w:del w:id="2312" w:author="Microsoft" w:date="2015-11-06T14:02:00Z"/>
                <w:iCs/>
              </w:rPr>
            </w:pPr>
            <w:del w:id="2313" w:author="Microsoft" w:date="2015-11-06T14:02:00Z">
              <w:r w:rsidDel="00E155E2">
                <w:rPr>
                  <w:iCs/>
                </w:rPr>
                <w:delText>Jk05</w:delText>
              </w:r>
              <w:r w:rsidR="008E5A19" w:rsidDel="00E155E2">
                <w:rPr>
                  <w:iCs/>
                </w:rPr>
                <w:delText>9</w:delText>
              </w:r>
            </w:del>
          </w:p>
        </w:tc>
        <w:tc>
          <w:tcPr>
            <w:tcW w:w="1860" w:type="dxa"/>
            <w:shd w:val="clear" w:color="auto" w:fill="D9D9D9"/>
            <w:vAlign w:val="center"/>
          </w:tcPr>
          <w:p w:rsidR="00944A57" w:rsidRPr="00883F4B" w:rsidDel="00E155E2" w:rsidRDefault="00944A57" w:rsidP="000823DB">
            <w:pPr>
              <w:rPr>
                <w:del w:id="2314" w:author="Microsoft" w:date="2015-11-06T14:02:00Z"/>
              </w:rPr>
            </w:pPr>
            <w:del w:id="2315" w:author="Microsoft" w:date="2015-11-06T14:02:00Z">
              <w:r w:rsidRPr="00883F4B" w:rsidDel="00E155E2">
                <w:rPr>
                  <w:rFonts w:hint="eastAsia"/>
                  <w:color w:val="000000"/>
                  <w:sz w:val="22"/>
                  <w:szCs w:val="22"/>
                </w:rPr>
                <w:delText>功能</w:delText>
              </w:r>
            </w:del>
          </w:p>
        </w:tc>
        <w:tc>
          <w:tcPr>
            <w:tcW w:w="2997" w:type="dxa"/>
            <w:vAlign w:val="center"/>
          </w:tcPr>
          <w:p w:rsidR="00944A57" w:rsidRPr="00883F4B" w:rsidDel="00E155E2" w:rsidRDefault="00944A57" w:rsidP="000823DB">
            <w:pPr>
              <w:rPr>
                <w:del w:id="2316" w:author="Microsoft" w:date="2015-11-06T14:02:00Z"/>
                <w:iCs/>
              </w:rPr>
            </w:pPr>
          </w:p>
        </w:tc>
      </w:tr>
      <w:tr w:rsidR="00944A57" w:rsidRPr="00883F4B" w:rsidDel="00E155E2" w:rsidTr="000823DB">
        <w:trPr>
          <w:del w:id="2317" w:author="Microsoft" w:date="2015-11-06T14:02:00Z"/>
        </w:trPr>
        <w:tc>
          <w:tcPr>
            <w:tcW w:w="1384" w:type="dxa"/>
            <w:shd w:val="clear" w:color="auto" w:fill="D9D9D9"/>
            <w:vAlign w:val="center"/>
          </w:tcPr>
          <w:p w:rsidR="00944A57" w:rsidRPr="00883F4B" w:rsidDel="00E155E2" w:rsidRDefault="00944A57" w:rsidP="000823DB">
            <w:pPr>
              <w:rPr>
                <w:del w:id="2318" w:author="Microsoft" w:date="2015-11-06T14:02:00Z"/>
              </w:rPr>
            </w:pPr>
            <w:del w:id="2319" w:author="Microsoft" w:date="2015-11-06T14:02:00Z">
              <w:r w:rsidRPr="00883F4B" w:rsidDel="00E155E2">
                <w:rPr>
                  <w:rFonts w:hint="eastAsia"/>
                </w:rPr>
                <w:delText>功能点名称</w:delText>
              </w:r>
            </w:del>
          </w:p>
        </w:tc>
        <w:tc>
          <w:tcPr>
            <w:tcW w:w="2505" w:type="dxa"/>
            <w:vAlign w:val="center"/>
          </w:tcPr>
          <w:p w:rsidR="00944A57" w:rsidDel="00E155E2" w:rsidRDefault="00944A57" w:rsidP="000823DB">
            <w:pPr>
              <w:rPr>
                <w:del w:id="2320" w:author="Microsoft" w:date="2015-11-06T14:02:00Z"/>
                <w:iCs/>
              </w:rPr>
            </w:pPr>
            <w:del w:id="2321" w:author="Microsoft" w:date="2015-09-17T14:53:00Z">
              <w:r w:rsidDel="006E1496">
                <w:rPr>
                  <w:iCs/>
                </w:rPr>
                <w:delText>退</w:delText>
              </w:r>
            </w:del>
            <w:del w:id="2322" w:author="Microsoft" w:date="2015-11-06T14:02:00Z">
              <w:r w:rsidDel="00E155E2">
                <w:rPr>
                  <w:iCs/>
                </w:rPr>
                <w:delText>货列表</w:delText>
              </w:r>
            </w:del>
          </w:p>
          <w:p w:rsidR="00191E5D" w:rsidRPr="00883F4B" w:rsidDel="00E155E2" w:rsidRDefault="00191E5D" w:rsidP="000823DB">
            <w:pPr>
              <w:rPr>
                <w:del w:id="2323" w:author="Microsoft" w:date="2015-11-06T14:02:00Z"/>
                <w:iCs/>
              </w:rPr>
            </w:pPr>
            <w:del w:id="2324" w:author="Microsoft" w:date="2015-11-06T14:02:00Z">
              <w:r w:rsidRPr="00191E5D" w:rsidDel="00E155E2">
                <w:rPr>
                  <w:rFonts w:hint="eastAsia"/>
                  <w:iCs/>
                </w:rPr>
                <w:delText>（</w:delText>
              </w:r>
              <w:r w:rsidR="00045876" w:rsidDel="00E155E2">
                <w:rPr>
                  <w:rFonts w:hint="eastAsia"/>
                  <w:iCs/>
                </w:rPr>
                <w:delText>List of return deliveries</w:delText>
              </w:r>
              <w:r w:rsidRPr="00191E5D" w:rsidDel="00E155E2">
                <w:rPr>
                  <w:rFonts w:hint="eastAsia"/>
                  <w:iCs/>
                </w:rPr>
                <w:delText>）</w:delText>
              </w:r>
            </w:del>
          </w:p>
        </w:tc>
        <w:tc>
          <w:tcPr>
            <w:tcW w:w="1860" w:type="dxa"/>
            <w:shd w:val="clear" w:color="auto" w:fill="D9D9D9"/>
            <w:vAlign w:val="center"/>
          </w:tcPr>
          <w:p w:rsidR="00944A57" w:rsidRPr="00883F4B" w:rsidDel="00E155E2" w:rsidRDefault="00944A57" w:rsidP="000823DB">
            <w:pPr>
              <w:rPr>
                <w:del w:id="2325" w:author="Microsoft" w:date="2015-11-06T14:02:00Z"/>
                <w:iCs/>
              </w:rPr>
            </w:pPr>
            <w:del w:id="2326" w:author="Microsoft" w:date="2015-11-06T14:02:00Z">
              <w:r w:rsidRPr="00883F4B" w:rsidDel="00E155E2">
                <w:rPr>
                  <w:rFonts w:hint="eastAsia"/>
                  <w:iCs/>
                </w:rPr>
                <w:delText>优先级</w:delText>
              </w:r>
            </w:del>
          </w:p>
        </w:tc>
        <w:tc>
          <w:tcPr>
            <w:tcW w:w="2997" w:type="dxa"/>
            <w:vAlign w:val="center"/>
          </w:tcPr>
          <w:p w:rsidR="00944A57" w:rsidRPr="00883F4B" w:rsidDel="00E155E2" w:rsidRDefault="00944A57" w:rsidP="000823DB">
            <w:pPr>
              <w:rPr>
                <w:del w:id="2327" w:author="Microsoft" w:date="2015-11-06T14:02:00Z"/>
                <w:iCs/>
              </w:rPr>
            </w:pPr>
          </w:p>
        </w:tc>
      </w:tr>
      <w:tr w:rsidR="00944A57" w:rsidRPr="00883F4B" w:rsidDel="00E155E2" w:rsidTr="000823DB">
        <w:trPr>
          <w:trHeight w:val="390"/>
          <w:del w:id="2328" w:author="Microsoft" w:date="2015-11-06T14:02:00Z"/>
        </w:trPr>
        <w:tc>
          <w:tcPr>
            <w:tcW w:w="1384" w:type="dxa"/>
            <w:shd w:val="clear" w:color="auto" w:fill="D9D9D9"/>
            <w:vAlign w:val="center"/>
          </w:tcPr>
          <w:p w:rsidR="00944A57" w:rsidRPr="00883F4B" w:rsidDel="00E155E2" w:rsidRDefault="00944A57" w:rsidP="000823DB">
            <w:pPr>
              <w:rPr>
                <w:del w:id="2329" w:author="Microsoft" w:date="2015-11-06T14:02:00Z"/>
              </w:rPr>
            </w:pPr>
            <w:del w:id="2330" w:author="Microsoft" w:date="2015-11-06T14:02:00Z">
              <w:r w:rsidRPr="00883F4B" w:rsidDel="00E155E2">
                <w:rPr>
                  <w:rFonts w:hint="eastAsia"/>
                </w:rPr>
                <w:delText>功能描述</w:delText>
              </w:r>
            </w:del>
          </w:p>
        </w:tc>
        <w:tc>
          <w:tcPr>
            <w:tcW w:w="7362" w:type="dxa"/>
            <w:gridSpan w:val="3"/>
            <w:vAlign w:val="center"/>
          </w:tcPr>
          <w:p w:rsidR="00944A57" w:rsidRPr="00883F4B" w:rsidDel="00E155E2" w:rsidRDefault="00944A57" w:rsidP="000823DB">
            <w:pPr>
              <w:rPr>
                <w:del w:id="2331" w:author="Microsoft" w:date="2015-11-06T14:02:00Z"/>
              </w:rPr>
            </w:pPr>
            <w:del w:id="2332" w:author="Microsoft" w:date="2015-09-17T14:54:00Z">
              <w:r w:rsidDel="006E1496">
                <w:rPr>
                  <w:rFonts w:hint="eastAsia"/>
                </w:rPr>
                <w:delText>退</w:delText>
              </w:r>
            </w:del>
            <w:del w:id="2333" w:author="Microsoft" w:date="2015-11-06T14:02:00Z">
              <w:r w:rsidDel="00E155E2">
                <w:rPr>
                  <w:rFonts w:hint="eastAsia"/>
                </w:rPr>
                <w:delText>货订单</w:delText>
              </w:r>
            </w:del>
          </w:p>
        </w:tc>
      </w:tr>
      <w:tr w:rsidR="00944A57" w:rsidRPr="00883F4B" w:rsidDel="00E155E2" w:rsidTr="000823DB">
        <w:trPr>
          <w:trHeight w:val="420"/>
          <w:del w:id="2334" w:author="Microsoft" w:date="2015-11-06T14:02:00Z"/>
        </w:trPr>
        <w:tc>
          <w:tcPr>
            <w:tcW w:w="1384" w:type="dxa"/>
            <w:shd w:val="clear" w:color="auto" w:fill="D9D9D9"/>
            <w:vAlign w:val="center"/>
          </w:tcPr>
          <w:p w:rsidR="00944A57" w:rsidRPr="00883F4B" w:rsidDel="00E155E2" w:rsidRDefault="00944A57" w:rsidP="000823DB">
            <w:pPr>
              <w:rPr>
                <w:del w:id="2335" w:author="Microsoft" w:date="2015-11-06T14:02:00Z"/>
              </w:rPr>
            </w:pPr>
            <w:del w:id="2336" w:author="Microsoft" w:date="2015-11-06T14:02:00Z">
              <w:r w:rsidRPr="00883F4B" w:rsidDel="00E155E2">
                <w:rPr>
                  <w:rFonts w:hint="eastAsia"/>
                </w:rPr>
                <w:delText>输入</w:delText>
              </w:r>
            </w:del>
          </w:p>
        </w:tc>
        <w:tc>
          <w:tcPr>
            <w:tcW w:w="7362" w:type="dxa"/>
            <w:gridSpan w:val="3"/>
            <w:vAlign w:val="center"/>
          </w:tcPr>
          <w:p w:rsidR="00944A57" w:rsidDel="00E155E2" w:rsidRDefault="00944A57" w:rsidP="000823DB">
            <w:pPr>
              <w:rPr>
                <w:del w:id="2337" w:author="Microsoft" w:date="2015-11-06T14:02:00Z"/>
                <w:iCs/>
              </w:rPr>
            </w:pPr>
            <w:del w:id="2338" w:author="Microsoft" w:date="2015-11-06T14:02:00Z">
              <w:r w:rsidDel="00E155E2">
                <w:rPr>
                  <w:rFonts w:hint="eastAsia"/>
                  <w:iCs/>
                </w:rPr>
                <w:delText>查询条件</w:delText>
              </w:r>
              <w:r w:rsidDel="00E155E2">
                <w:rPr>
                  <w:rFonts w:hint="eastAsia"/>
                  <w:iCs/>
                </w:rPr>
                <w:delText>;</w:delText>
              </w:r>
            </w:del>
          </w:p>
          <w:p w:rsidR="00944A57" w:rsidDel="00E155E2" w:rsidRDefault="00792A73" w:rsidP="000823DB">
            <w:pPr>
              <w:rPr>
                <w:del w:id="2339" w:author="Microsoft" w:date="2015-11-06T14:02:00Z"/>
                <w:iCs/>
              </w:rPr>
            </w:pPr>
            <w:del w:id="2340" w:author="Microsoft" w:date="2015-11-06T14:02:00Z">
              <w:r w:rsidDel="00E155E2">
                <w:rPr>
                  <w:rFonts w:hint="eastAsia"/>
                  <w:iCs/>
                </w:rPr>
                <w:delText>还</w:delText>
              </w:r>
              <w:r w:rsidDel="00E155E2">
                <w:rPr>
                  <w:iCs/>
                </w:rPr>
                <w:delText>货</w:delText>
              </w:r>
              <w:r w:rsidR="00944A57" w:rsidDel="00E155E2">
                <w:rPr>
                  <w:iCs/>
                </w:rPr>
                <w:delText>申请编号</w:delText>
              </w:r>
              <w:r w:rsidR="00191E5D" w:rsidRPr="00191E5D" w:rsidDel="00E155E2">
                <w:rPr>
                  <w:rFonts w:hint="eastAsia"/>
                  <w:iCs/>
                </w:rPr>
                <w:delText>（</w:delText>
              </w:r>
              <w:r w:rsidR="009F536B" w:rsidDel="00E155E2">
                <w:rPr>
                  <w:rFonts w:hint="eastAsia"/>
                  <w:iCs/>
                </w:rPr>
                <w:delText>Return Code</w:delText>
              </w:r>
              <w:r w:rsidR="00191E5D" w:rsidRPr="00191E5D" w:rsidDel="00E155E2">
                <w:rPr>
                  <w:rFonts w:hint="eastAsia"/>
                  <w:iCs/>
                </w:rPr>
                <w:delText>）</w:delText>
              </w:r>
              <w:r w:rsidR="00944A57" w:rsidDel="00E155E2">
                <w:rPr>
                  <w:rFonts w:hint="eastAsia"/>
                  <w:iCs/>
                </w:rPr>
                <w:delText>：</w:delText>
              </w:r>
            </w:del>
          </w:p>
          <w:p w:rsidR="00944A57" w:rsidRPr="00624CAD" w:rsidDel="00E155E2" w:rsidRDefault="00792A73" w:rsidP="000823DB">
            <w:pPr>
              <w:rPr>
                <w:del w:id="2341" w:author="Microsoft" w:date="2015-11-06T14:02:00Z"/>
                <w:iCs/>
              </w:rPr>
            </w:pPr>
            <w:del w:id="2342" w:author="Microsoft" w:date="2015-11-06T14:02:00Z">
              <w:r w:rsidDel="00E155E2">
                <w:rPr>
                  <w:rFonts w:hint="eastAsia"/>
                  <w:iCs/>
                </w:rPr>
                <w:delText>还</w:delText>
              </w:r>
              <w:r w:rsidR="00944A57" w:rsidDel="00E155E2">
                <w:rPr>
                  <w:iCs/>
                </w:rPr>
                <w:delText>货日期</w:delText>
              </w:r>
              <w:r w:rsidR="00191E5D" w:rsidRPr="00191E5D" w:rsidDel="00E155E2">
                <w:rPr>
                  <w:rFonts w:hint="eastAsia"/>
                  <w:iCs/>
                </w:rPr>
                <w:delText>（</w:delText>
              </w:r>
              <w:r w:rsidR="009F536B" w:rsidDel="00E155E2">
                <w:rPr>
                  <w:rFonts w:hint="eastAsia"/>
                  <w:iCs/>
                </w:rPr>
                <w:delText>Date of Return</w:delText>
              </w:r>
              <w:r w:rsidR="00191E5D" w:rsidRPr="00191E5D" w:rsidDel="00E155E2">
                <w:rPr>
                  <w:rFonts w:hint="eastAsia"/>
                  <w:iCs/>
                </w:rPr>
                <w:delText>）</w:delText>
              </w:r>
              <w:r w:rsidR="00944A57" w:rsidDel="00E155E2">
                <w:rPr>
                  <w:rFonts w:hint="eastAsia"/>
                  <w:iCs/>
                </w:rPr>
                <w:delText>：</w:delText>
              </w:r>
            </w:del>
          </w:p>
        </w:tc>
      </w:tr>
      <w:tr w:rsidR="00944A57" w:rsidRPr="00883F4B" w:rsidDel="00E155E2" w:rsidTr="000823DB">
        <w:trPr>
          <w:trHeight w:val="420"/>
          <w:del w:id="2343" w:author="Microsoft" w:date="2015-11-06T14:02:00Z"/>
        </w:trPr>
        <w:tc>
          <w:tcPr>
            <w:tcW w:w="1384" w:type="dxa"/>
            <w:shd w:val="clear" w:color="auto" w:fill="D9D9D9"/>
            <w:vAlign w:val="center"/>
          </w:tcPr>
          <w:p w:rsidR="00944A57" w:rsidRPr="00883F4B" w:rsidDel="00E155E2" w:rsidRDefault="00944A57" w:rsidP="000823DB">
            <w:pPr>
              <w:rPr>
                <w:del w:id="2344" w:author="Microsoft" w:date="2015-11-06T14:02:00Z"/>
              </w:rPr>
            </w:pPr>
            <w:del w:id="2345" w:author="Microsoft" w:date="2015-11-06T14:02:00Z">
              <w:r w:rsidRPr="00883F4B" w:rsidDel="00E155E2">
                <w:rPr>
                  <w:rFonts w:hint="eastAsia"/>
                </w:rPr>
                <w:delText>输出</w:delText>
              </w:r>
            </w:del>
          </w:p>
        </w:tc>
        <w:tc>
          <w:tcPr>
            <w:tcW w:w="7362" w:type="dxa"/>
            <w:gridSpan w:val="3"/>
            <w:vAlign w:val="center"/>
          </w:tcPr>
          <w:p w:rsidR="00944A57" w:rsidDel="00E155E2" w:rsidRDefault="00792A73" w:rsidP="000823DB">
            <w:pPr>
              <w:rPr>
                <w:del w:id="2346" w:author="Microsoft" w:date="2015-11-06T14:02:00Z"/>
                <w:iCs/>
              </w:rPr>
            </w:pPr>
            <w:del w:id="2347" w:author="Microsoft" w:date="2015-11-06T14:02:00Z">
              <w:r w:rsidDel="00E155E2">
                <w:rPr>
                  <w:rFonts w:hint="eastAsia"/>
                  <w:iCs/>
                </w:rPr>
                <w:delText>还</w:delText>
              </w:r>
              <w:r w:rsidR="00944A57" w:rsidDel="00E155E2">
                <w:rPr>
                  <w:rFonts w:hint="eastAsia"/>
                  <w:iCs/>
                </w:rPr>
                <w:delText>货申请编号</w:delText>
              </w:r>
              <w:r w:rsidR="00191E5D" w:rsidRPr="00191E5D" w:rsidDel="00E155E2">
                <w:rPr>
                  <w:rFonts w:hint="eastAsia"/>
                  <w:iCs/>
                </w:rPr>
                <w:delText>（</w:delText>
              </w:r>
              <w:r w:rsidR="009F536B" w:rsidDel="00E155E2">
                <w:rPr>
                  <w:rFonts w:hint="eastAsia"/>
                  <w:iCs/>
                </w:rPr>
                <w:delText>Return Code</w:delText>
              </w:r>
              <w:r w:rsidR="00191E5D" w:rsidRPr="00191E5D" w:rsidDel="00E155E2">
                <w:rPr>
                  <w:rFonts w:hint="eastAsia"/>
                  <w:iCs/>
                </w:rPr>
                <w:delText>）</w:delText>
              </w:r>
              <w:r w:rsidR="00944A57" w:rsidDel="00E155E2">
                <w:rPr>
                  <w:rFonts w:hint="eastAsia"/>
                  <w:iCs/>
                </w:rPr>
                <w:delText>：</w:delText>
              </w:r>
            </w:del>
          </w:p>
          <w:p w:rsidR="00944A57" w:rsidDel="0036733D" w:rsidRDefault="00792A73" w:rsidP="000823DB">
            <w:pPr>
              <w:rPr>
                <w:del w:id="2348" w:author="Microsoft" w:date="2015-09-17T15:19:00Z"/>
                <w:iCs/>
              </w:rPr>
            </w:pPr>
            <w:del w:id="2349" w:author="Microsoft" w:date="2015-09-17T15:19:00Z">
              <w:r w:rsidDel="0036733D">
                <w:rPr>
                  <w:rFonts w:hint="eastAsia"/>
                  <w:iCs/>
                </w:rPr>
                <w:delText>还</w:delText>
              </w:r>
              <w:r w:rsidR="00944A57" w:rsidDel="0036733D">
                <w:rPr>
                  <w:iCs/>
                </w:rPr>
                <w:delText>货</w:delText>
              </w:r>
              <w:r w:rsidR="00944A57" w:rsidDel="0036733D">
                <w:rPr>
                  <w:rFonts w:hint="eastAsia"/>
                  <w:iCs/>
                </w:rPr>
                <w:delText>站点</w:delText>
              </w:r>
              <w:r w:rsidR="00191E5D" w:rsidRPr="00191E5D" w:rsidDel="0036733D">
                <w:rPr>
                  <w:rFonts w:hint="eastAsia"/>
                  <w:iCs/>
                </w:rPr>
                <w:delText>（</w:delText>
              </w:r>
              <w:r w:rsidR="009F536B" w:rsidDel="0036733D">
                <w:rPr>
                  <w:rFonts w:hint="eastAsia"/>
                  <w:iCs/>
                </w:rPr>
                <w:delText>Returned From</w:delText>
              </w:r>
              <w:r w:rsidR="00191E5D" w:rsidRPr="00191E5D" w:rsidDel="0036733D">
                <w:rPr>
                  <w:rFonts w:hint="eastAsia"/>
                  <w:iCs/>
                </w:rPr>
                <w:delText>）</w:delText>
              </w:r>
              <w:r w:rsidR="00944A57" w:rsidDel="0036733D">
                <w:rPr>
                  <w:rFonts w:hint="eastAsia"/>
                  <w:iCs/>
                </w:rPr>
                <w:delText>：</w:delText>
              </w:r>
            </w:del>
          </w:p>
          <w:p w:rsidR="00944A57" w:rsidDel="00E155E2" w:rsidRDefault="003252ED" w:rsidP="000823DB">
            <w:pPr>
              <w:rPr>
                <w:del w:id="2350" w:author="Microsoft" w:date="2015-11-06T14:02:00Z"/>
                <w:iCs/>
              </w:rPr>
            </w:pPr>
            <w:del w:id="2351" w:author="Microsoft" w:date="2015-11-06T14:02:00Z">
              <w:r w:rsidDel="00E155E2">
                <w:rPr>
                  <w:rFonts w:hint="eastAsia"/>
                  <w:iCs/>
                </w:rPr>
                <w:delText>还</w:delText>
              </w:r>
              <w:r w:rsidR="00792A73" w:rsidDel="00E155E2">
                <w:rPr>
                  <w:rFonts w:hint="eastAsia"/>
                  <w:iCs/>
                </w:rPr>
                <w:delText>货人</w:delText>
              </w:r>
              <w:r w:rsidR="00792A73" w:rsidDel="00E155E2">
                <w:rPr>
                  <w:iCs/>
                </w:rPr>
                <w:delText>：</w:delText>
              </w:r>
              <w:r w:rsidR="00944A57" w:rsidDel="00E155E2">
                <w:rPr>
                  <w:iCs/>
                </w:rPr>
                <w:delText>仓库管理员</w:delText>
              </w:r>
              <w:r w:rsidR="00191E5D" w:rsidRPr="00191E5D" w:rsidDel="00E155E2">
                <w:rPr>
                  <w:rFonts w:hint="eastAsia"/>
                  <w:iCs/>
                </w:rPr>
                <w:delText>（</w:delText>
              </w:r>
              <w:r w:rsidR="009F536B" w:rsidDel="00E155E2">
                <w:rPr>
                  <w:rFonts w:hint="eastAsia"/>
                  <w:iCs/>
                </w:rPr>
                <w:delText>Warehouse Manager</w:delText>
              </w:r>
              <w:r w:rsidR="00191E5D" w:rsidRPr="00191E5D" w:rsidDel="00E155E2">
                <w:rPr>
                  <w:rFonts w:hint="eastAsia"/>
                  <w:iCs/>
                </w:rPr>
                <w:delText>）</w:delText>
              </w:r>
              <w:r w:rsidR="00944A57" w:rsidDel="00E155E2">
                <w:rPr>
                  <w:rFonts w:hint="eastAsia"/>
                  <w:iCs/>
                </w:rPr>
                <w:delText>：</w:delText>
              </w:r>
            </w:del>
          </w:p>
          <w:p w:rsidR="00944A57" w:rsidDel="00E155E2" w:rsidRDefault="00944A57" w:rsidP="000823DB">
            <w:pPr>
              <w:rPr>
                <w:del w:id="2352" w:author="Microsoft" w:date="2015-11-06T14:02:00Z"/>
                <w:iCs/>
              </w:rPr>
            </w:pPr>
            <w:del w:id="2353" w:author="Microsoft" w:date="2015-11-06T14:02:00Z">
              <w:r w:rsidDel="00E155E2">
                <w:rPr>
                  <w:iCs/>
                </w:rPr>
                <w:delText>财务审批人</w:delText>
              </w:r>
              <w:r w:rsidR="009F536B" w:rsidDel="00E155E2">
                <w:rPr>
                  <w:rFonts w:hint="eastAsia"/>
                  <w:iCs/>
                </w:rPr>
                <w:delText>（</w:delText>
              </w:r>
              <w:r w:rsidR="004456FE" w:rsidDel="00E155E2">
                <w:rPr>
                  <w:rFonts w:hint="eastAsia"/>
                  <w:iCs/>
                </w:rPr>
                <w:delText>Financial Manager</w:delText>
              </w:r>
              <w:r w:rsidR="009F536B" w:rsidDel="00E155E2">
                <w:rPr>
                  <w:rFonts w:hint="eastAsia"/>
                  <w:iCs/>
                </w:rPr>
                <w:delText>）</w:delText>
              </w:r>
              <w:r w:rsidDel="00E155E2">
                <w:rPr>
                  <w:rFonts w:hint="eastAsia"/>
                  <w:iCs/>
                </w:rPr>
                <w:delText>：</w:delText>
              </w:r>
            </w:del>
          </w:p>
          <w:p w:rsidR="00944A57" w:rsidDel="00E155E2" w:rsidRDefault="003252ED" w:rsidP="000823DB">
            <w:pPr>
              <w:rPr>
                <w:del w:id="2354" w:author="Microsoft" w:date="2015-11-06T14:02:00Z"/>
                <w:iCs/>
              </w:rPr>
            </w:pPr>
            <w:del w:id="2355" w:author="Microsoft" w:date="2015-11-06T14:02:00Z">
              <w:r w:rsidDel="00E155E2">
                <w:rPr>
                  <w:rFonts w:hint="eastAsia"/>
                  <w:iCs/>
                </w:rPr>
                <w:delText>还</w:delText>
              </w:r>
              <w:r w:rsidR="00944A57" w:rsidDel="00E155E2">
                <w:rPr>
                  <w:iCs/>
                </w:rPr>
                <w:delText>货日期</w:delText>
              </w:r>
              <w:r w:rsidR="00191E5D" w:rsidRPr="00191E5D" w:rsidDel="00E155E2">
                <w:rPr>
                  <w:rFonts w:hint="eastAsia"/>
                  <w:iCs/>
                </w:rPr>
                <w:delText>（</w:delText>
              </w:r>
              <w:r w:rsidR="004456FE" w:rsidDel="00E155E2">
                <w:rPr>
                  <w:rFonts w:hint="eastAsia"/>
                  <w:iCs/>
                </w:rPr>
                <w:delText>Date of Return</w:delText>
              </w:r>
              <w:r w:rsidR="00191E5D" w:rsidRPr="00191E5D" w:rsidDel="00E155E2">
                <w:rPr>
                  <w:rFonts w:hint="eastAsia"/>
                  <w:iCs/>
                </w:rPr>
                <w:delText>）</w:delText>
              </w:r>
              <w:r w:rsidR="00944A57" w:rsidDel="00E155E2">
                <w:rPr>
                  <w:rFonts w:hint="eastAsia"/>
                  <w:iCs/>
                </w:rPr>
                <w:delText>：</w:delText>
              </w:r>
            </w:del>
          </w:p>
          <w:p w:rsidR="00944A57" w:rsidDel="00E155E2" w:rsidRDefault="003252ED" w:rsidP="000823DB">
            <w:pPr>
              <w:rPr>
                <w:del w:id="2356" w:author="Microsoft" w:date="2015-11-06T14:02:00Z"/>
                <w:iCs/>
              </w:rPr>
            </w:pPr>
            <w:del w:id="2357" w:author="Microsoft" w:date="2015-11-06T14:02:00Z">
              <w:r w:rsidDel="00E155E2">
                <w:rPr>
                  <w:rFonts w:hint="eastAsia"/>
                  <w:iCs/>
                </w:rPr>
                <w:delText>还</w:delText>
              </w:r>
              <w:r w:rsidR="00944A57" w:rsidDel="00E155E2">
                <w:rPr>
                  <w:iCs/>
                </w:rPr>
                <w:delText>货数量</w:delText>
              </w:r>
              <w:r w:rsidR="00191E5D" w:rsidRPr="00191E5D" w:rsidDel="00E155E2">
                <w:rPr>
                  <w:rFonts w:hint="eastAsia"/>
                  <w:iCs/>
                </w:rPr>
                <w:delText>（</w:delText>
              </w:r>
              <w:r w:rsidR="00A7450A" w:rsidDel="00E155E2">
                <w:rPr>
                  <w:rFonts w:hint="eastAsia"/>
                  <w:iCs/>
                </w:rPr>
                <w:delText>Packs</w:delText>
              </w:r>
              <w:r w:rsidR="004456FE" w:rsidDel="00E155E2">
                <w:rPr>
                  <w:rFonts w:hint="eastAsia"/>
                  <w:iCs/>
                </w:rPr>
                <w:delText xml:space="preserve"> Returned</w:delText>
              </w:r>
              <w:r w:rsidR="00191E5D" w:rsidRPr="00191E5D" w:rsidDel="00E155E2">
                <w:rPr>
                  <w:rFonts w:hint="eastAsia"/>
                  <w:iCs/>
                </w:rPr>
                <w:delText>）</w:delText>
              </w:r>
              <w:r w:rsidR="0034584A" w:rsidDel="00E155E2">
                <w:rPr>
                  <w:rFonts w:hint="eastAsia"/>
                  <w:iCs/>
                </w:rPr>
                <w:delText>：（张</w:delText>
              </w:r>
              <w:r w:rsidR="00944A57" w:rsidDel="00E155E2">
                <w:rPr>
                  <w:rFonts w:hint="eastAsia"/>
                  <w:iCs/>
                </w:rPr>
                <w:delText>数）</w:delText>
              </w:r>
              <w:r w:rsidR="005153E1" w:rsidDel="00E155E2">
                <w:rPr>
                  <w:rFonts w:hint="eastAsia"/>
                  <w:iCs/>
                </w:rPr>
                <w:delText>（</w:delText>
              </w:r>
              <w:r w:rsidR="005153E1" w:rsidDel="00E155E2">
                <w:rPr>
                  <w:rFonts w:hint="eastAsia"/>
                  <w:iCs/>
                </w:rPr>
                <w:delText>tickets</w:delText>
              </w:r>
              <w:r w:rsidR="005153E1" w:rsidDel="00E155E2">
                <w:rPr>
                  <w:rFonts w:hint="eastAsia"/>
                  <w:iCs/>
                </w:rPr>
                <w:delText>）</w:delText>
              </w:r>
              <w:r w:rsidDel="00E155E2">
                <w:rPr>
                  <w:rFonts w:hint="eastAsia"/>
                  <w:iCs/>
                </w:rPr>
                <w:delText>还</w:delText>
              </w:r>
              <w:r w:rsidR="0034584A" w:rsidRPr="0034584A" w:rsidDel="00E155E2">
                <w:rPr>
                  <w:rFonts w:hint="eastAsia"/>
                  <w:iCs/>
                </w:rPr>
                <w:delText>货最小单位为本，统计数量按张</w:delText>
              </w:r>
            </w:del>
          </w:p>
          <w:p w:rsidR="00944A57" w:rsidDel="00E155E2" w:rsidRDefault="003252ED" w:rsidP="000823DB">
            <w:pPr>
              <w:rPr>
                <w:del w:id="2358" w:author="Microsoft" w:date="2015-11-06T14:02:00Z"/>
                <w:iCs/>
              </w:rPr>
            </w:pPr>
            <w:del w:id="2359" w:author="Microsoft" w:date="2015-11-06T14:02:00Z">
              <w:r w:rsidDel="00E155E2">
                <w:rPr>
                  <w:rFonts w:hint="eastAsia"/>
                  <w:iCs/>
                </w:rPr>
                <w:delText>还</w:delText>
              </w:r>
              <w:r w:rsidR="00944A57" w:rsidDel="00E155E2">
                <w:rPr>
                  <w:iCs/>
                </w:rPr>
                <w:delText>货总金额</w:delText>
              </w:r>
              <w:r w:rsidR="00191E5D" w:rsidRPr="00191E5D" w:rsidDel="00E155E2">
                <w:rPr>
                  <w:rFonts w:hint="eastAsia"/>
                  <w:iCs/>
                </w:rPr>
                <w:delText>（</w:delText>
              </w:r>
              <w:r w:rsidR="004456FE" w:rsidDel="00E155E2">
                <w:rPr>
                  <w:rFonts w:hint="eastAsia"/>
                  <w:iCs/>
                </w:rPr>
                <w:delText>Value Returned</w:delText>
              </w:r>
              <w:r w:rsidR="00191E5D" w:rsidRPr="00191E5D" w:rsidDel="00E155E2">
                <w:rPr>
                  <w:rFonts w:hint="eastAsia"/>
                  <w:iCs/>
                </w:rPr>
                <w:delText>）</w:delText>
              </w:r>
              <w:r w:rsidR="00944A57" w:rsidDel="00E155E2">
                <w:rPr>
                  <w:rFonts w:hint="eastAsia"/>
                  <w:iCs/>
                </w:rPr>
                <w:delText>：</w:delText>
              </w:r>
              <w:r w:rsidR="00944A57" w:rsidDel="00E155E2">
                <w:rPr>
                  <w:iCs/>
                </w:rPr>
                <w:delText>瑞尔</w:delText>
              </w:r>
              <w:r w:rsidR="00191E5D" w:rsidRPr="00191E5D" w:rsidDel="00E155E2">
                <w:rPr>
                  <w:rFonts w:hint="eastAsia"/>
                  <w:iCs/>
                </w:rPr>
                <w:delText>（</w:delText>
              </w:r>
              <w:r w:rsidR="004456FE" w:rsidDel="00E155E2">
                <w:rPr>
                  <w:rFonts w:hint="eastAsia"/>
                  <w:iCs/>
                </w:rPr>
                <w:delText>riels</w:delText>
              </w:r>
              <w:r w:rsidR="00191E5D" w:rsidRPr="00191E5D" w:rsidDel="00E155E2">
                <w:rPr>
                  <w:rFonts w:hint="eastAsia"/>
                  <w:iCs/>
                </w:rPr>
                <w:delText>）</w:delText>
              </w:r>
            </w:del>
          </w:p>
          <w:p w:rsidR="00944A57" w:rsidDel="00E155E2" w:rsidRDefault="00944A57" w:rsidP="000823DB">
            <w:pPr>
              <w:rPr>
                <w:del w:id="2360" w:author="Microsoft" w:date="2015-11-06T14:02:00Z"/>
                <w:iCs/>
              </w:rPr>
            </w:pPr>
            <w:del w:id="2361" w:author="Microsoft" w:date="2015-11-06T14:02:00Z">
              <w:r w:rsidDel="00E155E2">
                <w:rPr>
                  <w:iCs/>
                </w:rPr>
                <w:delText>申请状态</w:delText>
              </w:r>
              <w:r w:rsidR="00191E5D" w:rsidRPr="00191E5D" w:rsidDel="00E155E2">
                <w:rPr>
                  <w:rFonts w:hint="eastAsia"/>
                  <w:iCs/>
                </w:rPr>
                <w:delText>（</w:delText>
              </w:r>
              <w:r w:rsidR="0004375B" w:rsidDel="00E155E2">
                <w:rPr>
                  <w:rFonts w:hint="eastAsia"/>
                  <w:iCs/>
                </w:rPr>
                <w:delText>Status</w:delText>
              </w:r>
              <w:r w:rsidR="00191E5D" w:rsidRPr="00191E5D" w:rsidDel="00E155E2">
                <w:rPr>
                  <w:rFonts w:hint="eastAsia"/>
                  <w:iCs/>
                </w:rPr>
                <w:delText>）</w:delText>
              </w:r>
              <w:r w:rsidDel="00E155E2">
                <w:rPr>
                  <w:rFonts w:hint="eastAsia"/>
                  <w:iCs/>
                </w:rPr>
                <w:delText>：</w:delText>
              </w:r>
              <w:r w:rsidDel="00E155E2">
                <w:rPr>
                  <w:iCs/>
                </w:rPr>
                <w:delText>已提交</w:delText>
              </w:r>
              <w:r w:rsidR="00191E5D" w:rsidRPr="00191E5D" w:rsidDel="00E155E2">
                <w:rPr>
                  <w:rFonts w:hint="eastAsia"/>
                  <w:iCs/>
                </w:rPr>
                <w:delText>（</w:delText>
              </w:r>
              <w:r w:rsidR="0004375B" w:rsidDel="00E155E2">
                <w:rPr>
                  <w:rFonts w:hint="eastAsia"/>
                  <w:iCs/>
                </w:rPr>
                <w:delText>Submitted</w:delText>
              </w:r>
              <w:r w:rsidR="00191E5D" w:rsidRPr="00191E5D" w:rsidDel="00E155E2">
                <w:rPr>
                  <w:rFonts w:hint="eastAsia"/>
                  <w:iCs/>
                </w:rPr>
                <w:delText>）</w:delText>
              </w:r>
              <w:r w:rsidDel="00E155E2">
                <w:rPr>
                  <w:rFonts w:hint="eastAsia"/>
                  <w:iCs/>
                </w:rPr>
                <w:delText>，</w:delText>
              </w:r>
              <w:r w:rsidDel="00E155E2">
                <w:rPr>
                  <w:iCs/>
                </w:rPr>
                <w:delText>已取消</w:delText>
              </w:r>
              <w:r w:rsidR="00191E5D" w:rsidRPr="00191E5D" w:rsidDel="00E155E2">
                <w:rPr>
                  <w:rFonts w:hint="eastAsia"/>
                  <w:iCs/>
                </w:rPr>
                <w:delText>（</w:delText>
              </w:r>
              <w:r w:rsidR="0004375B" w:rsidDel="00E155E2">
                <w:rPr>
                  <w:rFonts w:hint="eastAsia"/>
                  <w:iCs/>
                </w:rPr>
                <w:delText>Cancelled</w:delText>
              </w:r>
              <w:r w:rsidR="00191E5D" w:rsidRPr="00191E5D" w:rsidDel="00E155E2">
                <w:rPr>
                  <w:rFonts w:hint="eastAsia"/>
                  <w:iCs/>
                </w:rPr>
                <w:delText>）</w:delText>
              </w:r>
              <w:r w:rsidDel="00E155E2">
                <w:rPr>
                  <w:rFonts w:hint="eastAsia"/>
                  <w:iCs/>
                </w:rPr>
                <w:delText>，</w:delText>
              </w:r>
              <w:r w:rsidDel="00E155E2">
                <w:rPr>
                  <w:iCs/>
                </w:rPr>
                <w:delText>已审批</w:delText>
              </w:r>
              <w:r w:rsidR="00191E5D" w:rsidRPr="00191E5D" w:rsidDel="00E155E2">
                <w:rPr>
                  <w:rFonts w:hint="eastAsia"/>
                  <w:iCs/>
                </w:rPr>
                <w:delText>（</w:delText>
              </w:r>
              <w:r w:rsidR="0004375B" w:rsidDel="00E155E2">
                <w:rPr>
                  <w:rFonts w:hint="eastAsia"/>
                  <w:iCs/>
                </w:rPr>
                <w:delText>Approved</w:delText>
              </w:r>
              <w:r w:rsidR="00191E5D" w:rsidRPr="00191E5D" w:rsidDel="00E155E2">
                <w:rPr>
                  <w:rFonts w:hint="eastAsia"/>
                  <w:iCs/>
                </w:rPr>
                <w:delText>）</w:delText>
              </w:r>
              <w:r w:rsidDel="00E155E2">
                <w:rPr>
                  <w:rFonts w:hint="eastAsia"/>
                  <w:iCs/>
                </w:rPr>
                <w:delText>，</w:delText>
              </w:r>
              <w:r w:rsidDel="00E155E2">
                <w:rPr>
                  <w:iCs/>
                </w:rPr>
                <w:delText>已拒绝</w:delText>
              </w:r>
              <w:r w:rsidR="00191E5D" w:rsidRPr="00191E5D" w:rsidDel="00E155E2">
                <w:rPr>
                  <w:rFonts w:hint="eastAsia"/>
                  <w:iCs/>
                </w:rPr>
                <w:delText>（</w:delText>
              </w:r>
              <w:r w:rsidR="0004375B" w:rsidDel="00E155E2">
                <w:rPr>
                  <w:rFonts w:hint="eastAsia"/>
                  <w:iCs/>
                </w:rPr>
                <w:delText>Rejected</w:delText>
              </w:r>
              <w:r w:rsidR="00191E5D" w:rsidRPr="00191E5D" w:rsidDel="00E155E2">
                <w:rPr>
                  <w:rFonts w:hint="eastAsia"/>
                  <w:iCs/>
                </w:rPr>
                <w:delText>）</w:delText>
              </w:r>
              <w:r w:rsidDel="00E155E2">
                <w:rPr>
                  <w:rFonts w:hint="eastAsia"/>
                  <w:iCs/>
                </w:rPr>
                <w:delText>，</w:delText>
              </w:r>
              <w:r w:rsidDel="00E155E2">
                <w:rPr>
                  <w:iCs/>
                </w:rPr>
                <w:delText>已</w:delText>
              </w:r>
            </w:del>
            <w:del w:id="2362" w:author="Microsoft" w:date="2015-09-17T16:19:00Z">
              <w:r w:rsidDel="009531ED">
                <w:rPr>
                  <w:iCs/>
                </w:rPr>
                <w:delText>退</w:delText>
              </w:r>
            </w:del>
            <w:del w:id="2363" w:author="Microsoft" w:date="2015-11-06T14:02:00Z">
              <w:r w:rsidDel="00E155E2">
                <w:rPr>
                  <w:iCs/>
                </w:rPr>
                <w:delText>货</w:delText>
              </w:r>
              <w:r w:rsidR="00191E5D" w:rsidRPr="00191E5D" w:rsidDel="00E155E2">
                <w:rPr>
                  <w:rFonts w:hint="eastAsia"/>
                  <w:iCs/>
                </w:rPr>
                <w:delText>（</w:delText>
              </w:r>
              <w:r w:rsidR="0004375B" w:rsidDel="00E155E2">
                <w:rPr>
                  <w:rFonts w:hint="eastAsia"/>
                  <w:iCs/>
                </w:rPr>
                <w:delText>Goods Returned</w:delText>
              </w:r>
              <w:r w:rsidR="00191E5D" w:rsidRPr="00191E5D" w:rsidDel="00E155E2">
                <w:rPr>
                  <w:rFonts w:hint="eastAsia"/>
                  <w:iCs/>
                </w:rPr>
                <w:delText>）</w:delText>
              </w:r>
              <w:r w:rsidDel="00E155E2">
                <w:rPr>
                  <w:rFonts w:hint="eastAsia"/>
                  <w:iCs/>
                </w:rPr>
                <w:delText>，</w:delText>
              </w:r>
              <w:r w:rsidDel="00E155E2">
                <w:rPr>
                  <w:iCs/>
                </w:rPr>
                <w:delText>已退款</w:delText>
              </w:r>
              <w:r w:rsidR="00191E5D" w:rsidRPr="00191E5D" w:rsidDel="00E155E2">
                <w:rPr>
                  <w:rFonts w:hint="eastAsia"/>
                  <w:iCs/>
                </w:rPr>
                <w:delText>（</w:delText>
              </w:r>
              <w:r w:rsidR="0004375B" w:rsidDel="00E155E2">
                <w:rPr>
                  <w:rFonts w:hint="eastAsia"/>
                  <w:iCs/>
                </w:rPr>
                <w:delText>Payment Returned</w:delText>
              </w:r>
              <w:r w:rsidR="00191E5D" w:rsidRPr="00191E5D" w:rsidDel="00E155E2">
                <w:rPr>
                  <w:rFonts w:hint="eastAsia"/>
                  <w:iCs/>
                </w:rPr>
                <w:delText>）</w:delText>
              </w:r>
            </w:del>
          </w:p>
          <w:p w:rsidR="00944A57" w:rsidRPr="00883F4B" w:rsidDel="00E155E2" w:rsidRDefault="00944A57" w:rsidP="000823DB">
            <w:pPr>
              <w:rPr>
                <w:del w:id="2364" w:author="Microsoft" w:date="2015-11-06T14:02:00Z"/>
              </w:rPr>
            </w:pPr>
          </w:p>
        </w:tc>
      </w:tr>
      <w:tr w:rsidR="00944A57" w:rsidRPr="00883F4B" w:rsidDel="00E155E2" w:rsidTr="000823DB">
        <w:trPr>
          <w:del w:id="2365" w:author="Microsoft" w:date="2015-11-06T14:02:00Z"/>
        </w:trPr>
        <w:tc>
          <w:tcPr>
            <w:tcW w:w="1384" w:type="dxa"/>
            <w:shd w:val="clear" w:color="auto" w:fill="D9D9D9"/>
            <w:vAlign w:val="center"/>
          </w:tcPr>
          <w:p w:rsidR="00944A57" w:rsidRPr="00883F4B" w:rsidDel="00E155E2" w:rsidRDefault="00944A57" w:rsidP="000823DB">
            <w:pPr>
              <w:rPr>
                <w:del w:id="2366" w:author="Microsoft" w:date="2015-11-06T14:02:00Z"/>
              </w:rPr>
            </w:pPr>
            <w:del w:id="2367" w:author="Microsoft" w:date="2015-11-06T14:02:00Z">
              <w:r w:rsidRPr="00883F4B" w:rsidDel="00E155E2">
                <w:rPr>
                  <w:rFonts w:hint="eastAsia"/>
                </w:rPr>
                <w:delText>异常情况</w:delText>
              </w:r>
            </w:del>
          </w:p>
        </w:tc>
        <w:tc>
          <w:tcPr>
            <w:tcW w:w="7362" w:type="dxa"/>
            <w:gridSpan w:val="3"/>
            <w:vAlign w:val="center"/>
          </w:tcPr>
          <w:p w:rsidR="00944A57" w:rsidRPr="00FE4DC0" w:rsidDel="00E155E2" w:rsidRDefault="00944A57" w:rsidP="000823DB">
            <w:pPr>
              <w:rPr>
                <w:del w:id="2368" w:author="Microsoft" w:date="2015-11-06T14:02:00Z"/>
                <w:noProof/>
                <w:szCs w:val="21"/>
              </w:rPr>
            </w:pPr>
            <w:del w:id="2369" w:author="Microsoft" w:date="2015-11-06T14:02:00Z">
              <w:r w:rsidDel="00E155E2">
                <w:rPr>
                  <w:rFonts w:hint="eastAsia"/>
                  <w:noProof/>
                  <w:szCs w:val="21"/>
                </w:rPr>
                <w:delText>无</w:delText>
              </w:r>
            </w:del>
          </w:p>
        </w:tc>
      </w:tr>
      <w:tr w:rsidR="00944A57" w:rsidRPr="00883F4B" w:rsidDel="00E155E2" w:rsidTr="000823DB">
        <w:trPr>
          <w:del w:id="2370" w:author="Microsoft" w:date="2015-11-06T14:02:00Z"/>
        </w:trPr>
        <w:tc>
          <w:tcPr>
            <w:tcW w:w="1384" w:type="dxa"/>
            <w:shd w:val="clear" w:color="auto" w:fill="D9D9D9"/>
            <w:vAlign w:val="center"/>
          </w:tcPr>
          <w:p w:rsidR="00944A57" w:rsidRPr="00883F4B" w:rsidDel="00E155E2" w:rsidRDefault="00944A57" w:rsidP="000823DB">
            <w:pPr>
              <w:rPr>
                <w:del w:id="2371" w:author="Microsoft" w:date="2015-11-06T14:02:00Z"/>
              </w:rPr>
            </w:pPr>
            <w:del w:id="2372" w:author="Microsoft" w:date="2015-11-06T14:02:00Z">
              <w:r w:rsidRPr="00883F4B" w:rsidDel="00E155E2">
                <w:rPr>
                  <w:rFonts w:hint="eastAsia"/>
                </w:rPr>
                <w:delText>约束条件</w:delText>
              </w:r>
            </w:del>
          </w:p>
        </w:tc>
        <w:tc>
          <w:tcPr>
            <w:tcW w:w="7362" w:type="dxa"/>
            <w:gridSpan w:val="3"/>
            <w:vAlign w:val="center"/>
          </w:tcPr>
          <w:p w:rsidR="00944A57" w:rsidRPr="00883F4B" w:rsidDel="00E155E2" w:rsidRDefault="00944A57" w:rsidP="000823DB">
            <w:pPr>
              <w:rPr>
                <w:del w:id="2373" w:author="Microsoft" w:date="2015-11-06T14:02:00Z"/>
                <w:bCs/>
                <w:iCs/>
              </w:rPr>
            </w:pPr>
            <w:del w:id="2374" w:author="Microsoft" w:date="2015-11-06T14:02:00Z">
              <w:r w:rsidDel="00E155E2">
                <w:rPr>
                  <w:rFonts w:hint="eastAsia"/>
                  <w:bCs/>
                  <w:iCs/>
                </w:rPr>
                <w:delText>无</w:delText>
              </w:r>
            </w:del>
          </w:p>
        </w:tc>
      </w:tr>
      <w:tr w:rsidR="00944A57" w:rsidRPr="00883F4B" w:rsidDel="00E155E2" w:rsidTr="000823DB">
        <w:trPr>
          <w:del w:id="2375" w:author="Microsoft" w:date="2015-11-06T14:02:00Z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4A57" w:rsidRPr="00883F4B" w:rsidDel="00E155E2" w:rsidRDefault="00944A57" w:rsidP="000823DB">
            <w:pPr>
              <w:rPr>
                <w:del w:id="2376" w:author="Microsoft" w:date="2015-11-06T14:02:00Z"/>
              </w:rPr>
            </w:pPr>
            <w:del w:id="2377" w:author="Microsoft" w:date="2015-11-06T14:02:00Z">
              <w:r w:rsidRPr="00883F4B" w:rsidDel="00E155E2">
                <w:rPr>
                  <w:rFonts w:hint="eastAsia"/>
                </w:rPr>
                <w:delText>其它说明</w:delText>
              </w:r>
            </w:del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2ED" w:rsidDel="00E155E2" w:rsidRDefault="003252ED" w:rsidP="003252ED">
            <w:pPr>
              <w:rPr>
                <w:del w:id="2378" w:author="Microsoft" w:date="2015-11-06T14:02:00Z"/>
                <w:bCs/>
                <w:iCs/>
              </w:rPr>
            </w:pPr>
            <w:del w:id="2379" w:author="Microsoft" w:date="2015-11-06T14:02:00Z">
              <w:r w:rsidDel="00E155E2">
                <w:rPr>
                  <w:rFonts w:hint="eastAsia"/>
                  <w:bCs/>
                  <w:iCs/>
                </w:rPr>
                <w:delText>当还</w:delText>
              </w:r>
              <w:r w:rsidDel="00E155E2">
                <w:rPr>
                  <w:bCs/>
                  <w:iCs/>
                </w:rPr>
                <w:delText>货金额大于</w:delText>
              </w:r>
              <w:r w:rsidDel="00E155E2">
                <w:rPr>
                  <w:rFonts w:hint="eastAsia"/>
                  <w:bCs/>
                  <w:iCs/>
                </w:rPr>
                <w:delText>200</w:delText>
              </w:r>
              <w:r w:rsidDel="00E155E2">
                <w:rPr>
                  <w:rFonts w:hint="eastAsia"/>
                  <w:bCs/>
                  <w:iCs/>
                </w:rPr>
                <w:delText>美金时</w:delText>
              </w:r>
              <w:r w:rsidDel="00E155E2">
                <w:rPr>
                  <w:bCs/>
                  <w:iCs/>
                </w:rPr>
                <w:delText>，需要财务部门进行审批，</w:delText>
              </w:r>
              <w:r w:rsidDel="00E155E2">
                <w:rPr>
                  <w:rFonts w:hint="eastAsia"/>
                  <w:bCs/>
                  <w:iCs/>
                </w:rPr>
                <w:delText>小于</w:delText>
              </w:r>
              <w:r w:rsidDel="00E155E2">
                <w:rPr>
                  <w:rFonts w:hint="eastAsia"/>
                  <w:bCs/>
                  <w:iCs/>
                </w:rPr>
                <w:delText>200</w:delText>
              </w:r>
              <w:r w:rsidDel="00E155E2">
                <w:rPr>
                  <w:rFonts w:hint="eastAsia"/>
                  <w:bCs/>
                  <w:iCs/>
                </w:rPr>
                <w:delText>美金</w:delText>
              </w:r>
              <w:r w:rsidDel="00E155E2">
                <w:rPr>
                  <w:bCs/>
                  <w:iCs/>
                </w:rPr>
                <w:delText>，系统自动审批通过；</w:delText>
              </w:r>
            </w:del>
          </w:p>
          <w:p w:rsidR="00944A57" w:rsidRPr="003E77B5" w:rsidDel="00E155E2" w:rsidRDefault="00944A57" w:rsidP="000823DB">
            <w:pPr>
              <w:rPr>
                <w:del w:id="2380" w:author="Microsoft" w:date="2015-11-06T14:02:00Z"/>
                <w:bCs/>
                <w:iCs/>
              </w:rPr>
            </w:pPr>
            <w:del w:id="2381" w:author="Microsoft" w:date="2015-11-06T14:02:00Z">
              <w:r w:rsidDel="00E155E2">
                <w:rPr>
                  <w:bCs/>
                  <w:iCs/>
                </w:rPr>
                <w:delText>仓库人员能查看到已经审批通过的</w:delText>
              </w:r>
              <w:r w:rsidR="003252ED" w:rsidDel="00E155E2">
                <w:rPr>
                  <w:rFonts w:hint="eastAsia"/>
                  <w:bCs/>
                  <w:iCs/>
                </w:rPr>
                <w:delText>还</w:delText>
              </w:r>
              <w:r w:rsidDel="00E155E2">
                <w:rPr>
                  <w:bCs/>
                  <w:iCs/>
                </w:rPr>
                <w:delText>货申请</w:delText>
              </w:r>
              <w:r w:rsidDel="00E155E2">
                <w:rPr>
                  <w:rFonts w:hint="eastAsia"/>
                  <w:bCs/>
                  <w:iCs/>
                </w:rPr>
                <w:delText>，</w:delText>
              </w:r>
              <w:r w:rsidDel="00E155E2">
                <w:rPr>
                  <w:bCs/>
                  <w:iCs/>
                </w:rPr>
                <w:delText>进行</w:delText>
              </w:r>
              <w:r w:rsidR="003252ED" w:rsidDel="00E155E2">
                <w:rPr>
                  <w:rFonts w:hint="eastAsia"/>
                  <w:bCs/>
                  <w:iCs/>
                </w:rPr>
                <w:delText>收</w:delText>
              </w:r>
              <w:r w:rsidDel="00E155E2">
                <w:rPr>
                  <w:bCs/>
                  <w:iCs/>
                </w:rPr>
                <w:delText>货确认</w:delText>
              </w:r>
              <w:r w:rsidDel="00E155E2">
                <w:rPr>
                  <w:rFonts w:hint="eastAsia"/>
                  <w:bCs/>
                  <w:iCs/>
                </w:rPr>
                <w:delText>；</w:delText>
              </w:r>
            </w:del>
          </w:p>
        </w:tc>
      </w:tr>
    </w:tbl>
    <w:p w:rsidR="00944A57" w:rsidRPr="00944A57" w:rsidRDefault="00944A57" w:rsidP="00944A57">
      <w:pPr>
        <w:pStyle w:val="a0"/>
        <w:ind w:firstLineChars="0" w:firstLine="0"/>
      </w:pPr>
    </w:p>
    <w:p w:rsidR="00944A57" w:rsidRDefault="00E55822">
      <w:pPr>
        <w:pStyle w:val="4"/>
        <w:pPrChange w:id="2382" w:author="Microsoft" w:date="2015-12-29T13:55:00Z">
          <w:pPr>
            <w:pStyle w:val="5"/>
          </w:pPr>
        </w:pPrChange>
      </w:pPr>
      <w:r>
        <w:rPr>
          <w:rFonts w:hint="eastAsia"/>
        </w:rPr>
        <w:t>还</w:t>
      </w:r>
      <w:r w:rsidR="00944A57">
        <w:rPr>
          <w:rFonts w:hint="eastAsia"/>
        </w:rPr>
        <w:t>货</w:t>
      </w:r>
      <w:r w:rsidR="00944A57">
        <w:t>入库</w:t>
      </w:r>
      <w:r w:rsidR="00323126" w:rsidRPr="00323126">
        <w:rPr>
          <w:rFonts w:hint="eastAsia"/>
        </w:rPr>
        <w:t>（</w:t>
      </w:r>
      <w:r w:rsidR="00692B89">
        <w:rPr>
          <w:rFonts w:hint="eastAsia"/>
        </w:rPr>
        <w:t>Goods Receipt by Return Delivery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944A57" w:rsidRPr="00883F4B" w:rsidTr="00CF4F8F">
        <w:tc>
          <w:tcPr>
            <w:tcW w:w="1384" w:type="dxa"/>
            <w:shd w:val="clear" w:color="auto" w:fill="D9D9D9"/>
            <w:vAlign w:val="center"/>
          </w:tcPr>
          <w:p w:rsidR="00944A57" w:rsidRPr="00883F4B" w:rsidRDefault="00944A57" w:rsidP="000823DB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944A57" w:rsidRPr="00883F4B" w:rsidRDefault="00944A57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60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944A57" w:rsidRPr="00883F4B" w:rsidRDefault="00944A57" w:rsidP="000823DB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944A57" w:rsidRPr="00883F4B" w:rsidRDefault="00944A57" w:rsidP="000823DB">
            <w:pPr>
              <w:rPr>
                <w:iCs/>
              </w:rPr>
            </w:pPr>
          </w:p>
        </w:tc>
      </w:tr>
      <w:tr w:rsidR="00944A57" w:rsidRPr="00883F4B" w:rsidTr="00CF4F8F">
        <w:tc>
          <w:tcPr>
            <w:tcW w:w="1384" w:type="dxa"/>
            <w:shd w:val="clear" w:color="auto" w:fill="D9D9D9"/>
            <w:vAlign w:val="center"/>
          </w:tcPr>
          <w:p w:rsidR="00944A57" w:rsidRPr="00883F4B" w:rsidRDefault="00944A57" w:rsidP="000823DB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944A57" w:rsidRPr="00883F4B" w:rsidRDefault="00E55822" w:rsidP="000823DB">
            <w:pPr>
              <w:rPr>
                <w:iCs/>
              </w:rPr>
            </w:pPr>
            <w:r>
              <w:rPr>
                <w:rFonts w:hint="eastAsia"/>
                <w:iCs/>
              </w:rPr>
              <w:t>还</w:t>
            </w:r>
            <w:r>
              <w:rPr>
                <w:iCs/>
              </w:rPr>
              <w:t>货</w:t>
            </w:r>
            <w:r w:rsidR="00944A57">
              <w:rPr>
                <w:rFonts w:hint="eastAsia"/>
                <w:iCs/>
              </w:rPr>
              <w:t>入库</w:t>
            </w:r>
            <w:r w:rsidR="00944A57">
              <w:rPr>
                <w:iCs/>
              </w:rPr>
              <w:t>操作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944A57" w:rsidRPr="00883F4B" w:rsidRDefault="00944A57" w:rsidP="000823DB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944A57" w:rsidRPr="00883F4B" w:rsidRDefault="00944A57" w:rsidP="000823DB">
            <w:pPr>
              <w:rPr>
                <w:iCs/>
              </w:rPr>
            </w:pPr>
          </w:p>
        </w:tc>
      </w:tr>
      <w:tr w:rsidR="00944A57" w:rsidRPr="00883F4B" w:rsidTr="00CF4F8F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944A57" w:rsidRPr="00883F4B" w:rsidRDefault="00944A57" w:rsidP="000823DB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944A57" w:rsidRPr="00883F4B" w:rsidRDefault="00E55822" w:rsidP="000823DB">
            <w:r>
              <w:rPr>
                <w:rFonts w:hint="eastAsia"/>
              </w:rPr>
              <w:t>市场</w:t>
            </w:r>
            <w:r>
              <w:t>管理员提交</w:t>
            </w:r>
            <w:r>
              <w:rPr>
                <w:rFonts w:hint="eastAsia"/>
              </w:rPr>
              <w:t>还</w:t>
            </w:r>
            <w:r>
              <w:t>货申请，</w:t>
            </w:r>
            <w:r>
              <w:rPr>
                <w:rFonts w:hint="eastAsia"/>
              </w:rPr>
              <w:t>通过审批</w:t>
            </w:r>
            <w:r>
              <w:t>后，仓库管理员</w:t>
            </w:r>
            <w:r>
              <w:rPr>
                <w:rFonts w:hint="eastAsia"/>
              </w:rPr>
              <w:t>对还</w:t>
            </w:r>
            <w:r>
              <w:t>货单进行入库；</w:t>
            </w:r>
          </w:p>
        </w:tc>
      </w:tr>
      <w:tr w:rsidR="00944A57" w:rsidRPr="00883F4B" w:rsidTr="00CF4F8F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944A57" w:rsidRPr="00883F4B" w:rsidRDefault="00944A57" w:rsidP="000823DB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944A57" w:rsidRPr="00AF77D6" w:rsidRDefault="00F024D6" w:rsidP="000823DB">
            <w:pPr>
              <w:rPr>
                <w:iCs/>
              </w:rPr>
            </w:pPr>
            <w:ins w:id="2383" w:author="Microsoft" w:date="2015-11-09T13:42:00Z">
              <w:r>
                <w:rPr>
                  <w:rFonts w:hint="eastAsia"/>
                  <w:iCs/>
                </w:rPr>
                <w:t>在</w:t>
              </w:r>
              <w:r>
                <w:rPr>
                  <w:iCs/>
                </w:rPr>
                <w:t>还货</w:t>
              </w:r>
            </w:ins>
            <w:del w:id="2384" w:author="Microsoft" w:date="2015-11-09T13:42:00Z">
              <w:r w:rsidR="00944A57" w:rsidDel="00F024D6">
                <w:rPr>
                  <w:rFonts w:hint="eastAsia"/>
                  <w:iCs/>
                </w:rPr>
                <w:delText>在</w:delText>
              </w:r>
            </w:del>
            <w:ins w:id="2385" w:author="Microsoft" w:date="2015-11-06T14:01:00Z">
              <w:r w:rsidR="00E155E2">
                <w:rPr>
                  <w:rFonts w:hint="eastAsia"/>
                  <w:iCs/>
                </w:rPr>
                <w:t>入库选择已审批</w:t>
              </w:r>
              <w:r w:rsidR="00E155E2">
                <w:rPr>
                  <w:iCs/>
                </w:rPr>
                <w:t>通过的还货单编号；</w:t>
              </w:r>
            </w:ins>
            <w:del w:id="2386" w:author="Microsoft" w:date="2015-09-17T14:54:00Z">
              <w:r w:rsidR="00944A57" w:rsidDel="006E1496">
                <w:rPr>
                  <w:rFonts w:hint="eastAsia"/>
                  <w:iCs/>
                </w:rPr>
                <w:delText>退</w:delText>
              </w:r>
            </w:del>
            <w:del w:id="2387" w:author="Microsoft" w:date="2015-11-06T14:00:00Z">
              <w:r w:rsidR="00944A57" w:rsidDel="00E155E2">
                <w:rPr>
                  <w:rFonts w:hint="eastAsia"/>
                  <w:iCs/>
                </w:rPr>
                <w:delText>货</w:delText>
              </w:r>
              <w:r w:rsidR="00944A57" w:rsidDel="00E155E2">
                <w:rPr>
                  <w:iCs/>
                </w:rPr>
                <w:delText>申请列表</w:delText>
              </w:r>
              <w:r w:rsidR="00944A57" w:rsidDel="00E155E2">
                <w:rPr>
                  <w:rFonts w:hint="eastAsia"/>
                  <w:iCs/>
                </w:rPr>
                <w:delText>中，</w:delText>
              </w:r>
            </w:del>
            <w:ins w:id="2388" w:author="Microsoft" w:date="2015-11-06T14:00:00Z">
              <w:r w:rsidR="00E155E2" w:rsidDel="00E155E2">
                <w:rPr>
                  <w:iCs/>
                </w:rPr>
                <w:t xml:space="preserve"> </w:t>
              </w:r>
            </w:ins>
            <w:del w:id="2389" w:author="Microsoft" w:date="2015-11-06T14:00:00Z">
              <w:r w:rsidR="00944A57" w:rsidDel="00E155E2">
                <w:rPr>
                  <w:iCs/>
                </w:rPr>
                <w:delText>选择一条</w:delText>
              </w:r>
            </w:del>
            <w:del w:id="2390" w:author="Microsoft" w:date="2015-09-17T14:54:00Z">
              <w:r w:rsidR="00944A57" w:rsidDel="006E1496">
                <w:rPr>
                  <w:rFonts w:hint="eastAsia"/>
                  <w:iCs/>
                </w:rPr>
                <w:delText>退</w:delText>
              </w:r>
            </w:del>
            <w:del w:id="2391" w:author="Microsoft" w:date="2015-11-06T14:00:00Z">
              <w:r w:rsidR="00944A57" w:rsidDel="00E155E2">
                <w:rPr>
                  <w:rFonts w:hint="eastAsia"/>
                  <w:iCs/>
                </w:rPr>
                <w:delText>货申请</w:delText>
              </w:r>
              <w:r w:rsidR="00944A57" w:rsidDel="00E155E2">
                <w:rPr>
                  <w:iCs/>
                </w:rPr>
                <w:delText>为</w:delText>
              </w:r>
              <w:r w:rsidR="00944A57" w:rsidDel="00E155E2">
                <w:rPr>
                  <w:iCs/>
                </w:rPr>
                <w:delText>“</w:delText>
              </w:r>
              <w:r w:rsidR="00944A57" w:rsidDel="00E155E2">
                <w:rPr>
                  <w:rFonts w:hint="eastAsia"/>
                  <w:iCs/>
                </w:rPr>
                <w:delText>已</w:delText>
              </w:r>
              <w:r w:rsidR="00944A57" w:rsidDel="00E155E2">
                <w:rPr>
                  <w:iCs/>
                </w:rPr>
                <w:delText>审批</w:delText>
              </w:r>
              <w:r w:rsidR="00944A57" w:rsidDel="00E155E2">
                <w:rPr>
                  <w:iCs/>
                </w:rPr>
                <w:delText>”</w:delText>
              </w:r>
              <w:r w:rsidR="00944A57" w:rsidDel="00E155E2">
                <w:rPr>
                  <w:rFonts w:hint="eastAsia"/>
                  <w:iCs/>
                </w:rPr>
                <w:delText>的</w:delText>
              </w:r>
              <w:r w:rsidR="00944A57" w:rsidDel="00E155E2">
                <w:rPr>
                  <w:iCs/>
                </w:rPr>
                <w:delText>点击【</w:delText>
              </w:r>
              <w:r w:rsidR="00944A57" w:rsidDel="00E155E2">
                <w:rPr>
                  <w:rFonts w:hint="eastAsia"/>
                  <w:iCs/>
                </w:rPr>
                <w:delText>入库</w:delText>
              </w:r>
              <w:r w:rsidR="00944A57" w:rsidDel="00E155E2">
                <w:rPr>
                  <w:iCs/>
                </w:rPr>
                <w:delText>】</w:delText>
              </w:r>
              <w:r w:rsidR="00396348" w:rsidDel="00E155E2">
                <w:rPr>
                  <w:rFonts w:hint="eastAsia"/>
                  <w:iCs/>
                </w:rPr>
                <w:delText>（</w:delText>
              </w:r>
              <w:r w:rsidR="00396348" w:rsidDel="00E155E2">
                <w:rPr>
                  <w:rFonts w:hint="eastAsia"/>
                  <w:iCs/>
                </w:rPr>
                <w:delText>Process</w:delText>
              </w:r>
              <w:r w:rsidR="00396348" w:rsidDel="00E155E2">
                <w:rPr>
                  <w:rFonts w:hint="eastAsia"/>
                  <w:iCs/>
                </w:rPr>
                <w:delText>）</w:delText>
              </w:r>
              <w:r w:rsidR="00944A57" w:rsidDel="00E155E2">
                <w:rPr>
                  <w:rFonts w:hint="eastAsia"/>
                  <w:iCs/>
                </w:rPr>
                <w:delText>按钮跳入</w:delText>
              </w:r>
              <w:r w:rsidR="00944A57" w:rsidDel="00E155E2">
                <w:rPr>
                  <w:iCs/>
                </w:rPr>
                <w:delText>入库页面：</w:delText>
              </w:r>
            </w:del>
          </w:p>
          <w:p w:rsidR="008819C0" w:rsidRPr="00AF77D6" w:rsidRDefault="008819C0" w:rsidP="008819C0">
            <w:pPr>
              <w:rPr>
                <w:iCs/>
              </w:rPr>
            </w:pPr>
            <w:r>
              <w:rPr>
                <w:rFonts w:hint="eastAsia"/>
                <w:iCs/>
              </w:rPr>
              <w:t>第一步</w:t>
            </w:r>
            <w:r>
              <w:rPr>
                <w:iCs/>
              </w:rPr>
              <w:t>：</w:t>
            </w:r>
          </w:p>
          <w:p w:rsidR="008819C0" w:rsidRPr="00192F00" w:rsidDel="00410CAA" w:rsidRDefault="008819C0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del w:id="2392" w:author="Microsoft" w:date="2015-09-21T15:58:00Z"/>
                <w:iCs/>
              </w:rPr>
            </w:pPr>
            <w:del w:id="2393" w:author="Microsoft" w:date="2015-09-21T15:58:00Z">
              <w:r w:rsidDel="00410CAA">
                <w:rPr>
                  <w:rFonts w:hint="eastAsia"/>
                  <w:iCs/>
                </w:rPr>
                <w:delText>入库单编号</w:delText>
              </w:r>
              <w:r w:rsidRPr="00191E5D" w:rsidDel="00410CAA">
                <w:rPr>
                  <w:rFonts w:hint="eastAsia"/>
                  <w:iCs/>
                </w:rPr>
                <w:delText>（</w:delText>
              </w:r>
              <w:r w:rsidDel="00410CAA">
                <w:rPr>
                  <w:rFonts w:hint="eastAsia"/>
                  <w:iCs/>
                </w:rPr>
                <w:delText>Receipt Code</w:delText>
              </w:r>
              <w:r w:rsidRPr="00191E5D" w:rsidDel="00410CAA">
                <w:rPr>
                  <w:rFonts w:hint="eastAsia"/>
                  <w:iCs/>
                </w:rPr>
                <w:delText>）</w:delText>
              </w:r>
              <w:r w:rsidDel="00410CAA">
                <w:rPr>
                  <w:iCs/>
                </w:rPr>
                <w:delText>：</w:delText>
              </w:r>
              <w:r w:rsidDel="00410CAA">
                <w:rPr>
                  <w:rFonts w:hint="eastAsia"/>
                  <w:iCs/>
                </w:rPr>
                <w:delText>R</w:delText>
              </w:r>
              <w:r w:rsidDel="00410CAA">
                <w:rPr>
                  <w:iCs/>
                </w:rPr>
                <w:delText>+</w:delText>
              </w:r>
              <w:r w:rsidDel="00410CAA">
                <w:rPr>
                  <w:rFonts w:hint="eastAsia"/>
                  <w:iCs/>
                </w:rPr>
                <w:delText>年月日</w:delText>
              </w:r>
              <w:r w:rsidDel="00410CAA">
                <w:rPr>
                  <w:iCs/>
                </w:rPr>
                <w:delText>+000</w:delText>
              </w:r>
              <w:r w:rsidDel="00410CAA">
                <w:rPr>
                  <w:rFonts w:hint="eastAsia"/>
                  <w:iCs/>
                </w:rPr>
                <w:delText>例</w:delText>
              </w:r>
              <w:r w:rsidDel="00410CAA">
                <w:rPr>
                  <w:iCs/>
                </w:rPr>
                <w:delText>：</w:delText>
              </w:r>
              <w:r w:rsidDel="00410CAA">
                <w:rPr>
                  <w:iCs/>
                </w:rPr>
                <w:delText>R</w:delText>
              </w:r>
              <w:r w:rsidDel="00410CAA">
                <w:rPr>
                  <w:rFonts w:hint="eastAsia"/>
                  <w:iCs/>
                </w:rPr>
                <w:delText>20150825001</w:delText>
              </w:r>
            </w:del>
          </w:p>
          <w:p w:rsidR="008819C0" w:rsidRDefault="006E1496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ns w:id="2394" w:author="Microsoft" w:date="2015-11-09T13:41:00Z"/>
                <w:iCs/>
              </w:rPr>
            </w:pPr>
            <w:ins w:id="2395" w:author="Microsoft" w:date="2015-09-17T14:54:00Z">
              <w:r>
                <w:rPr>
                  <w:rFonts w:hint="eastAsia"/>
                  <w:iCs/>
                </w:rPr>
                <w:t>还</w:t>
              </w:r>
            </w:ins>
            <w:del w:id="2396" w:author="Microsoft" w:date="2015-09-17T14:54:00Z">
              <w:r w:rsidR="008819C0" w:rsidRPr="00192F00" w:rsidDel="006E1496">
                <w:rPr>
                  <w:rFonts w:hint="eastAsia"/>
                  <w:iCs/>
                </w:rPr>
                <w:delText>退</w:delText>
              </w:r>
            </w:del>
            <w:r w:rsidR="008819C0" w:rsidRPr="00192F00">
              <w:rPr>
                <w:rFonts w:hint="eastAsia"/>
                <w:iCs/>
              </w:rPr>
              <w:t>货单</w:t>
            </w:r>
            <w:r w:rsidR="008819C0" w:rsidRPr="00192F00">
              <w:rPr>
                <w:iCs/>
              </w:rPr>
              <w:t>编号</w:t>
            </w:r>
            <w:r w:rsidR="008819C0" w:rsidRPr="00191E5D">
              <w:rPr>
                <w:rFonts w:hint="eastAsia"/>
                <w:iCs/>
              </w:rPr>
              <w:t>（</w:t>
            </w:r>
            <w:r w:rsidR="008819C0">
              <w:rPr>
                <w:rFonts w:hint="eastAsia"/>
                <w:iCs/>
              </w:rPr>
              <w:t>Return Code</w:t>
            </w:r>
            <w:r w:rsidR="008819C0" w:rsidRPr="00191E5D">
              <w:rPr>
                <w:rFonts w:hint="eastAsia"/>
                <w:iCs/>
              </w:rPr>
              <w:t>）</w:t>
            </w:r>
            <w:r w:rsidR="008819C0" w:rsidRPr="00192F00">
              <w:rPr>
                <w:iCs/>
              </w:rPr>
              <w:t>：</w:t>
            </w:r>
          </w:p>
          <w:p w:rsidR="00F024D6" w:rsidRDefault="00F024D6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ns w:id="2397" w:author="Microsoft" w:date="2015-11-09T13:42:00Z"/>
                <w:iCs/>
              </w:rPr>
            </w:pPr>
            <w:ins w:id="2398" w:author="Microsoft" w:date="2015-11-09T13:42:00Z">
              <w:r>
                <w:rPr>
                  <w:rFonts w:hint="eastAsia"/>
                  <w:iCs/>
                </w:rPr>
                <w:t>还货</w:t>
              </w:r>
              <w:r>
                <w:rPr>
                  <w:iCs/>
                </w:rPr>
                <w:t>人：</w:t>
              </w:r>
              <w:r>
                <w:rPr>
                  <w:rFonts w:hint="eastAsia"/>
                  <w:iCs/>
                </w:rPr>
                <w:t>市场</w:t>
              </w:r>
              <w:r>
                <w:rPr>
                  <w:iCs/>
                </w:rPr>
                <w:t>管理员姓名，显示文本信息；</w:t>
              </w:r>
            </w:ins>
          </w:p>
          <w:p w:rsidR="00F024D6" w:rsidRDefault="00F024D6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ins w:id="2399" w:author="Microsoft" w:date="2015-11-09T13:42:00Z">
              <w:r>
                <w:rPr>
                  <w:rFonts w:hint="eastAsia"/>
                  <w:iCs/>
                </w:rPr>
                <w:t>还</w:t>
              </w:r>
              <w:r>
                <w:rPr>
                  <w:iCs/>
                </w:rPr>
                <w:t>货数量</w:t>
              </w:r>
              <w:r>
                <w:rPr>
                  <w:rFonts w:hint="eastAsia"/>
                  <w:iCs/>
                </w:rPr>
                <w:t>：张</w:t>
              </w:r>
              <w:r>
                <w:rPr>
                  <w:iCs/>
                </w:rPr>
                <w:t>；显示文本信息；</w:t>
              </w:r>
            </w:ins>
          </w:p>
          <w:p w:rsidR="008819C0" w:rsidRPr="00417427" w:rsidRDefault="008819C0" w:rsidP="008819C0">
            <w:pPr>
              <w:rPr>
                <w:iCs/>
              </w:rPr>
            </w:pPr>
            <w:r w:rsidRPr="00417427">
              <w:rPr>
                <w:rFonts w:hint="eastAsia"/>
                <w:iCs/>
              </w:rPr>
              <w:t>第二步</w:t>
            </w:r>
            <w:r>
              <w:rPr>
                <w:rFonts w:hint="eastAsia"/>
                <w:iCs/>
              </w:rPr>
              <w:t>：</w:t>
            </w:r>
          </w:p>
          <w:p w:rsidR="008819C0" w:rsidRDefault="006E1496" w:rsidP="008819C0">
            <w:pPr>
              <w:rPr>
                <w:iCs/>
              </w:rPr>
            </w:pPr>
            <w:ins w:id="2400" w:author="Microsoft" w:date="2015-09-17T14:54:00Z">
              <w:r>
                <w:rPr>
                  <w:rFonts w:hint="eastAsia"/>
                  <w:iCs/>
                </w:rPr>
                <w:t>还</w:t>
              </w:r>
            </w:ins>
            <w:del w:id="2401" w:author="Microsoft" w:date="2015-09-17T14:54:00Z">
              <w:r w:rsidR="008819C0" w:rsidDel="006E1496">
                <w:rPr>
                  <w:iCs/>
                </w:rPr>
                <w:delText>退</w:delText>
              </w:r>
            </w:del>
            <w:r w:rsidR="008819C0">
              <w:rPr>
                <w:iCs/>
              </w:rPr>
              <w:t>货入库</w:t>
            </w:r>
            <w:r w:rsidR="008819C0">
              <w:rPr>
                <w:rFonts w:hint="eastAsia"/>
                <w:iCs/>
              </w:rPr>
              <w:t>：</w:t>
            </w:r>
          </w:p>
          <w:p w:rsidR="00605BE9" w:rsidRPr="00B2069C" w:rsidRDefault="00605BE9" w:rsidP="008819C0">
            <w:pPr>
              <w:rPr>
                <w:iCs/>
              </w:rPr>
            </w:pPr>
            <w:r>
              <w:rPr>
                <w:rFonts w:hint="eastAsia"/>
                <w:iCs/>
              </w:rPr>
              <w:t>显示信息</w:t>
            </w:r>
            <w:r>
              <w:rPr>
                <w:iCs/>
              </w:rPr>
              <w:t>：</w:t>
            </w:r>
            <w:ins w:id="2402" w:author="Microsoft" w:date="2015-09-17T14:54:00Z">
              <w:r w:rsidR="006E1496">
                <w:rPr>
                  <w:rFonts w:hint="eastAsia"/>
                  <w:iCs/>
                </w:rPr>
                <w:t>还</w:t>
              </w:r>
            </w:ins>
            <w:del w:id="2403" w:author="Microsoft" w:date="2015-09-17T14:54:00Z">
              <w:r w:rsidDel="006E1496">
                <w:rPr>
                  <w:rFonts w:hint="eastAsia"/>
                  <w:iCs/>
                </w:rPr>
                <w:delText>退</w:delText>
              </w:r>
            </w:del>
            <w:r>
              <w:rPr>
                <w:rFonts w:hint="eastAsia"/>
                <w:iCs/>
              </w:rPr>
              <w:t>货单</w:t>
            </w:r>
            <w:r>
              <w:rPr>
                <w:iCs/>
              </w:rPr>
              <w:t>编号：</w:t>
            </w:r>
          </w:p>
          <w:p w:rsidR="008819C0" w:rsidRDefault="008819C0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条形码编号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Barcode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75572B" w:rsidRDefault="0075572B" w:rsidP="0075572B">
            <w:pPr>
              <w:rPr>
                <w:ins w:id="2404" w:author="Microsoft" w:date="2015-12-28T11:20:00Z"/>
                <w:iCs/>
              </w:rPr>
            </w:pPr>
            <w:ins w:id="2405" w:author="Microsoft" w:date="2015-12-28T11:20:00Z">
              <w:r>
                <w:rPr>
                  <w:rFonts w:hint="eastAsia"/>
                  <w:iCs/>
                </w:rPr>
                <w:t>分方案显示</w:t>
              </w:r>
              <w:r>
                <w:rPr>
                  <w:iCs/>
                </w:rPr>
                <w:t>扫描</w:t>
              </w:r>
              <w:r>
                <w:rPr>
                  <w:rFonts w:hint="eastAsia"/>
                  <w:iCs/>
                </w:rPr>
                <w:t>信息</w:t>
              </w:r>
              <w:r>
                <w:rPr>
                  <w:iCs/>
                </w:rPr>
                <w:t>列表：</w:t>
              </w:r>
            </w:ins>
          </w:p>
          <w:p w:rsidR="0075572B" w:rsidRDefault="0075572B" w:rsidP="0075572B">
            <w:pPr>
              <w:pStyle w:val="a8"/>
              <w:numPr>
                <w:ilvl w:val="0"/>
                <w:numId w:val="12"/>
              </w:numPr>
              <w:ind w:firstLineChars="0"/>
              <w:rPr>
                <w:ins w:id="2406" w:author="Microsoft" w:date="2015-12-28T11:20:00Z"/>
                <w:iCs/>
              </w:rPr>
            </w:pPr>
            <w:ins w:id="2407" w:author="Microsoft" w:date="2015-12-28T11:20:00Z">
              <w:r>
                <w:rPr>
                  <w:rFonts w:hint="eastAsia"/>
                  <w:iCs/>
                </w:rPr>
                <w:t>方案编号</w:t>
              </w:r>
              <w:r>
                <w:rPr>
                  <w:iCs/>
                </w:rPr>
                <w:t>：</w:t>
              </w:r>
            </w:ins>
          </w:p>
          <w:p w:rsidR="0075572B" w:rsidRDefault="0075572B" w:rsidP="0075572B">
            <w:pPr>
              <w:pStyle w:val="a8"/>
              <w:numPr>
                <w:ilvl w:val="0"/>
                <w:numId w:val="12"/>
              </w:numPr>
              <w:ind w:firstLineChars="0"/>
              <w:rPr>
                <w:ins w:id="2408" w:author="Microsoft" w:date="2015-12-28T11:20:00Z"/>
                <w:iCs/>
              </w:rPr>
            </w:pPr>
            <w:ins w:id="2409" w:author="Microsoft" w:date="2015-12-28T11:20:00Z">
              <w:r>
                <w:rPr>
                  <w:rFonts w:hint="eastAsia"/>
                  <w:iCs/>
                </w:rPr>
                <w:t>方案</w:t>
              </w:r>
              <w:r>
                <w:rPr>
                  <w:iCs/>
                </w:rPr>
                <w:t>名称：</w:t>
              </w:r>
            </w:ins>
          </w:p>
          <w:p w:rsidR="0075572B" w:rsidRPr="005B5438" w:rsidRDefault="0075572B" w:rsidP="0075572B">
            <w:pPr>
              <w:pStyle w:val="a8"/>
              <w:numPr>
                <w:ilvl w:val="0"/>
                <w:numId w:val="12"/>
              </w:numPr>
              <w:ind w:firstLineChars="0"/>
              <w:rPr>
                <w:ins w:id="2410" w:author="Microsoft" w:date="2015-12-28T11:20:00Z"/>
                <w:iCs/>
              </w:rPr>
            </w:pPr>
            <w:ins w:id="2411" w:author="Microsoft" w:date="2015-12-28T11:20:00Z">
              <w:r>
                <w:rPr>
                  <w:rFonts w:hint="eastAsia"/>
                  <w:iCs/>
                </w:rPr>
                <w:t>应</w:t>
              </w:r>
              <w:r>
                <w:rPr>
                  <w:rFonts w:hint="eastAsia"/>
                  <w:iCs/>
                </w:rPr>
                <w:t xml:space="preserve"> </w:t>
              </w:r>
              <w:r>
                <w:rPr>
                  <w:rFonts w:hint="eastAsia"/>
                  <w:iCs/>
                </w:rPr>
                <w:t>入库</w:t>
              </w:r>
              <w:r>
                <w:rPr>
                  <w:iCs/>
                </w:rPr>
                <w:t>票数：</w:t>
              </w:r>
            </w:ins>
          </w:p>
          <w:p w:rsidR="0075572B" w:rsidRDefault="0075572B" w:rsidP="0075572B">
            <w:pPr>
              <w:pStyle w:val="a8"/>
              <w:numPr>
                <w:ilvl w:val="0"/>
                <w:numId w:val="12"/>
              </w:numPr>
              <w:ind w:firstLineChars="0"/>
              <w:rPr>
                <w:ins w:id="2412" w:author="Microsoft" w:date="2015-12-28T11:20:00Z"/>
                <w:iCs/>
              </w:rPr>
            </w:pPr>
            <w:ins w:id="2413" w:author="Microsoft" w:date="2015-12-28T11:20:00Z">
              <w:r>
                <w:rPr>
                  <w:rFonts w:hint="eastAsia"/>
                  <w:iCs/>
                </w:rPr>
                <w:t>箱</w:t>
              </w:r>
              <w:r>
                <w:rPr>
                  <w:iCs/>
                </w:rPr>
                <w:t>数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Trunk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</w:ins>
          </w:p>
          <w:p w:rsidR="0075572B" w:rsidRDefault="0075572B" w:rsidP="0075572B">
            <w:pPr>
              <w:pStyle w:val="a8"/>
              <w:numPr>
                <w:ilvl w:val="0"/>
                <w:numId w:val="12"/>
              </w:numPr>
              <w:ind w:firstLineChars="0"/>
              <w:rPr>
                <w:ins w:id="2414" w:author="Microsoft" w:date="2015-12-28T11:20:00Z"/>
                <w:iCs/>
              </w:rPr>
            </w:pPr>
            <w:ins w:id="2415" w:author="Microsoft" w:date="2015-12-28T11:20:00Z">
              <w:r>
                <w:rPr>
                  <w:rFonts w:hint="eastAsia"/>
                  <w:iCs/>
                </w:rPr>
                <w:t>盒数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Box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</w:ins>
          </w:p>
          <w:p w:rsidR="0075572B" w:rsidRDefault="0075572B" w:rsidP="0075572B">
            <w:pPr>
              <w:pStyle w:val="a8"/>
              <w:numPr>
                <w:ilvl w:val="0"/>
                <w:numId w:val="12"/>
              </w:numPr>
              <w:ind w:firstLineChars="0"/>
              <w:rPr>
                <w:ins w:id="2416" w:author="Microsoft" w:date="2015-12-28T11:20:00Z"/>
                <w:iCs/>
              </w:rPr>
            </w:pPr>
            <w:ins w:id="2417" w:author="Microsoft" w:date="2015-12-28T11:20:00Z">
              <w:r>
                <w:rPr>
                  <w:rFonts w:hint="eastAsia"/>
                  <w:iCs/>
                </w:rPr>
                <w:t>本数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Pack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</w:ins>
          </w:p>
          <w:p w:rsidR="0075572B" w:rsidRDefault="0075572B" w:rsidP="0075572B">
            <w:pPr>
              <w:pStyle w:val="a8"/>
              <w:numPr>
                <w:ilvl w:val="0"/>
                <w:numId w:val="12"/>
              </w:numPr>
              <w:ind w:firstLineChars="0"/>
              <w:rPr>
                <w:ins w:id="2418" w:author="Microsoft" w:date="2015-12-28T11:20:00Z"/>
                <w:iCs/>
              </w:rPr>
            </w:pPr>
            <w:ins w:id="2419" w:author="Microsoft" w:date="2015-12-28T11:20:00Z">
              <w:r>
                <w:rPr>
                  <w:iCs/>
                </w:rPr>
                <w:t>张数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Tickets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</w:ins>
          </w:p>
          <w:p w:rsidR="0075572B" w:rsidRPr="00D864BE" w:rsidRDefault="0075572B" w:rsidP="0075572B">
            <w:pPr>
              <w:pStyle w:val="a8"/>
              <w:numPr>
                <w:ilvl w:val="0"/>
                <w:numId w:val="12"/>
              </w:numPr>
              <w:ind w:firstLineChars="0"/>
              <w:rPr>
                <w:ins w:id="2420" w:author="Microsoft" w:date="2015-12-28T11:20:00Z"/>
                <w:iCs/>
              </w:rPr>
            </w:pPr>
            <w:ins w:id="2421" w:author="Microsoft" w:date="2015-12-28T11:20:00Z">
              <w:r>
                <w:rPr>
                  <w:rFonts w:hint="eastAsia"/>
                  <w:iCs/>
                </w:rPr>
                <w:t>合计</w:t>
              </w:r>
              <w:r>
                <w:rPr>
                  <w:iCs/>
                </w:rPr>
                <w:t>张数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 xml:space="preserve">Total </w:t>
              </w:r>
              <w:r>
                <w:rPr>
                  <w:iCs/>
                </w:rPr>
                <w:t>Tickets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  <w:iCs/>
                </w:rPr>
                <w:t>:</w:t>
              </w:r>
              <w:r>
                <w:rPr>
                  <w:rFonts w:hint="eastAsia"/>
                  <w:iCs/>
                </w:rPr>
                <w:t>在</w:t>
              </w:r>
              <w:r>
                <w:rPr>
                  <w:iCs/>
                </w:rPr>
                <w:t>表外</w:t>
              </w:r>
            </w:ins>
          </w:p>
          <w:p w:rsidR="008819C0" w:rsidDel="0075572B" w:rsidRDefault="008819C0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del w:id="2422" w:author="Microsoft" w:date="2015-12-28T11:20:00Z"/>
                <w:iCs/>
              </w:rPr>
            </w:pPr>
            <w:del w:id="2423" w:author="Microsoft" w:date="2015-12-28T11:20:00Z">
              <w:r w:rsidDel="0075572B">
                <w:rPr>
                  <w:iCs/>
                </w:rPr>
                <w:lastRenderedPageBreak/>
                <w:delText>方案编号</w:delText>
              </w:r>
              <w:r w:rsidRPr="00191E5D" w:rsidDel="0075572B">
                <w:rPr>
                  <w:rFonts w:hint="eastAsia"/>
                  <w:iCs/>
                </w:rPr>
                <w:delText>（</w:delText>
              </w:r>
              <w:r w:rsidDel="0075572B">
                <w:rPr>
                  <w:rFonts w:hint="eastAsia"/>
                  <w:iCs/>
                </w:rPr>
                <w:delText>Plan</w:delText>
              </w:r>
              <w:r w:rsidRPr="00191E5D" w:rsidDel="0075572B">
                <w:rPr>
                  <w:rFonts w:hint="eastAsia"/>
                  <w:iCs/>
                </w:rPr>
                <w:delText>）</w:delText>
              </w:r>
              <w:r w:rsidDel="0075572B">
                <w:rPr>
                  <w:rFonts w:hint="eastAsia"/>
                  <w:iCs/>
                </w:rPr>
                <w:delText>：</w:delText>
              </w:r>
            </w:del>
          </w:p>
          <w:p w:rsidR="008819C0" w:rsidRPr="005D2E70" w:rsidDel="0075572B" w:rsidRDefault="008819C0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del w:id="2424" w:author="Microsoft" w:date="2015-12-28T11:20:00Z"/>
                <w:iCs/>
              </w:rPr>
            </w:pPr>
            <w:del w:id="2425" w:author="Microsoft" w:date="2015-12-28T11:20:00Z">
              <w:r w:rsidDel="0075572B">
                <w:rPr>
                  <w:iCs/>
                </w:rPr>
                <w:delText>规格</w:delText>
              </w:r>
              <w:r w:rsidDel="0075572B">
                <w:rPr>
                  <w:rFonts w:hint="eastAsia"/>
                  <w:iCs/>
                </w:rPr>
                <w:delText>（箱，盒，本）</w:delText>
              </w:r>
              <w:r w:rsidRPr="00191E5D" w:rsidDel="0075572B">
                <w:rPr>
                  <w:rFonts w:hint="eastAsia"/>
                  <w:iCs/>
                </w:rPr>
                <w:delText>（</w:delText>
              </w:r>
              <w:r w:rsidDel="0075572B">
                <w:rPr>
                  <w:rFonts w:hint="eastAsia"/>
                  <w:iCs/>
                </w:rPr>
                <w:delText>Specification</w:delText>
              </w:r>
              <w:r w:rsidRPr="00191E5D" w:rsidDel="0075572B">
                <w:rPr>
                  <w:rFonts w:hint="eastAsia"/>
                  <w:iCs/>
                </w:rPr>
                <w:delText>）</w:delText>
              </w:r>
              <w:r w:rsidDel="0075572B">
                <w:rPr>
                  <w:rFonts w:hint="eastAsia"/>
                  <w:iCs/>
                </w:rPr>
                <w:delText>（</w:delText>
              </w:r>
              <w:r w:rsidDel="0075572B">
                <w:rPr>
                  <w:rFonts w:hint="eastAsia"/>
                  <w:iCs/>
                </w:rPr>
                <w:delText>Trunk, Box, Pack</w:delText>
              </w:r>
              <w:r w:rsidDel="0075572B">
                <w:rPr>
                  <w:rFonts w:hint="eastAsia"/>
                  <w:iCs/>
                </w:rPr>
                <w:delText>）</w:delText>
              </w:r>
            </w:del>
          </w:p>
          <w:p w:rsidR="008819C0" w:rsidDel="0075572B" w:rsidRDefault="008819C0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del w:id="2426" w:author="Microsoft" w:date="2015-12-28T11:20:00Z"/>
                <w:iCs/>
              </w:rPr>
            </w:pPr>
            <w:del w:id="2427" w:author="Microsoft" w:date="2015-12-28T11:20:00Z">
              <w:r w:rsidDel="0075572B">
                <w:rPr>
                  <w:rFonts w:hint="eastAsia"/>
                  <w:iCs/>
                </w:rPr>
                <w:delText>合计</w:delText>
              </w:r>
              <w:r w:rsidDel="0075572B">
                <w:rPr>
                  <w:iCs/>
                </w:rPr>
                <w:delText>张数</w:delText>
              </w:r>
              <w:r w:rsidRPr="00191E5D" w:rsidDel="0075572B">
                <w:rPr>
                  <w:rFonts w:hint="eastAsia"/>
                  <w:iCs/>
                </w:rPr>
                <w:delText>（</w:delText>
              </w:r>
              <w:r w:rsidDel="0075572B">
                <w:rPr>
                  <w:rFonts w:hint="eastAsia"/>
                  <w:iCs/>
                </w:rPr>
                <w:delText>Total Tickets</w:delText>
              </w:r>
              <w:r w:rsidRPr="00191E5D" w:rsidDel="0075572B">
                <w:rPr>
                  <w:rFonts w:hint="eastAsia"/>
                  <w:iCs/>
                </w:rPr>
                <w:delText>）</w:delText>
              </w:r>
              <w:r w:rsidDel="0075572B">
                <w:rPr>
                  <w:iCs/>
                </w:rPr>
                <w:delText>：</w:delText>
              </w:r>
            </w:del>
          </w:p>
          <w:p w:rsidR="008819C0" w:rsidRPr="00192F00" w:rsidDel="0075572B" w:rsidRDefault="008819C0" w:rsidP="003967F2">
            <w:pPr>
              <w:pStyle w:val="a8"/>
              <w:numPr>
                <w:ilvl w:val="0"/>
                <w:numId w:val="12"/>
              </w:numPr>
              <w:ind w:firstLineChars="0"/>
              <w:rPr>
                <w:del w:id="2428" w:author="Microsoft" w:date="2015-12-28T11:20:00Z"/>
                <w:iCs/>
              </w:rPr>
            </w:pPr>
            <w:del w:id="2429" w:author="Microsoft" w:date="2015-12-28T11:20:00Z">
              <w:r w:rsidDel="0075572B">
                <w:rPr>
                  <w:iCs/>
                </w:rPr>
                <w:delText>合计金额</w:delText>
              </w:r>
              <w:r w:rsidRPr="00191E5D" w:rsidDel="0075572B">
                <w:rPr>
                  <w:rFonts w:hint="eastAsia"/>
                  <w:iCs/>
                </w:rPr>
                <w:delText>（</w:delText>
              </w:r>
              <w:r w:rsidDel="0075572B">
                <w:rPr>
                  <w:rFonts w:hint="eastAsia"/>
                  <w:iCs/>
                </w:rPr>
                <w:delText>Total Value</w:delText>
              </w:r>
              <w:r w:rsidRPr="00191E5D" w:rsidDel="0075572B">
                <w:rPr>
                  <w:rFonts w:hint="eastAsia"/>
                  <w:iCs/>
                </w:rPr>
                <w:delText>）</w:delText>
              </w:r>
              <w:r w:rsidDel="0075572B">
                <w:rPr>
                  <w:rFonts w:hint="eastAsia"/>
                  <w:iCs/>
                </w:rPr>
                <w:delText>：</w:delText>
              </w:r>
              <w:r w:rsidDel="0075572B">
                <w:rPr>
                  <w:iCs/>
                </w:rPr>
                <w:delText>瑞尔</w:delText>
              </w:r>
              <w:r w:rsidDel="0075572B">
                <w:rPr>
                  <w:rFonts w:hint="eastAsia"/>
                  <w:iCs/>
                </w:rPr>
                <w:delText>（</w:delText>
              </w:r>
              <w:r w:rsidDel="0075572B">
                <w:rPr>
                  <w:rFonts w:hint="eastAsia"/>
                  <w:iCs/>
                </w:rPr>
                <w:delText>riels</w:delText>
              </w:r>
              <w:r w:rsidDel="0075572B">
                <w:rPr>
                  <w:rFonts w:hint="eastAsia"/>
                  <w:iCs/>
                </w:rPr>
                <w:delText>）</w:delText>
              </w:r>
            </w:del>
          </w:p>
          <w:p w:rsidR="008819C0" w:rsidRDefault="008819C0" w:rsidP="008819C0">
            <w:pPr>
              <w:rPr>
                <w:iCs/>
              </w:rPr>
            </w:pPr>
            <w:r w:rsidRPr="00ED4DD8">
              <w:rPr>
                <w:rFonts w:hint="eastAsia"/>
                <w:iCs/>
              </w:rPr>
              <w:t>入库</w:t>
            </w:r>
            <w:r w:rsidRPr="00ED4DD8">
              <w:rPr>
                <w:iCs/>
              </w:rPr>
              <w:t>详细信息列表：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方案代码</w:t>
            </w:r>
            <w:r w:rsidR="00CF4F8F" w:rsidRPr="00CF4F8F">
              <w:rPr>
                <w:rFonts w:hint="eastAsia"/>
                <w:iCs/>
              </w:rPr>
              <w:t>（</w:t>
            </w:r>
            <w:r w:rsidR="003A4F16">
              <w:rPr>
                <w:rFonts w:hint="eastAsia"/>
                <w:iCs/>
              </w:rPr>
              <w:t>Plan Code</w:t>
            </w:r>
            <w:r w:rsidR="00CF4F8F" w:rsidRPr="00CF4F8F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方案名称</w:t>
            </w:r>
            <w:r w:rsidR="00CF4F8F" w:rsidRPr="00CF4F8F">
              <w:rPr>
                <w:rFonts w:hint="eastAsia"/>
                <w:iCs/>
              </w:rPr>
              <w:t>（</w:t>
            </w:r>
            <w:r w:rsidR="003A4F16">
              <w:rPr>
                <w:rFonts w:hint="eastAsia"/>
                <w:iCs/>
              </w:rPr>
              <w:t>Plan Name</w:t>
            </w:r>
            <w:r w:rsidR="00CF4F8F" w:rsidRPr="00CF4F8F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批次编号</w:t>
            </w:r>
            <w:r w:rsidR="00CF4F8F" w:rsidRPr="00CF4F8F">
              <w:rPr>
                <w:rFonts w:hint="eastAsia"/>
                <w:iCs/>
              </w:rPr>
              <w:t>（</w:t>
            </w:r>
            <w:r w:rsidR="003A4F16">
              <w:rPr>
                <w:rFonts w:hint="eastAsia"/>
                <w:iCs/>
              </w:rPr>
              <w:t>Batch Code</w:t>
            </w:r>
            <w:r w:rsidR="00CF4F8F" w:rsidRPr="00CF4F8F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奖组</w:t>
            </w:r>
            <w:r>
              <w:rPr>
                <w:iCs/>
              </w:rPr>
              <w:t>编号</w:t>
            </w:r>
            <w:r w:rsidR="00CF4F8F" w:rsidRPr="00CF4F8F">
              <w:rPr>
                <w:rFonts w:hint="eastAsia"/>
                <w:iCs/>
              </w:rPr>
              <w:t>（</w:t>
            </w:r>
            <w:r w:rsidR="003A4F16">
              <w:rPr>
                <w:rFonts w:hint="eastAsia"/>
                <w:iCs/>
              </w:rPr>
              <w:t>Prize Group Code</w:t>
            </w:r>
            <w:r w:rsidR="00CF4F8F" w:rsidRPr="00CF4F8F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规格</w:t>
            </w:r>
            <w:r w:rsidR="00CF4F8F" w:rsidRPr="00CF4F8F">
              <w:rPr>
                <w:rFonts w:hint="eastAsia"/>
                <w:iCs/>
              </w:rPr>
              <w:t>（</w:t>
            </w:r>
            <w:r w:rsidR="003A4F16">
              <w:rPr>
                <w:rFonts w:hint="eastAsia"/>
                <w:iCs/>
              </w:rPr>
              <w:t>Specification</w:t>
            </w:r>
            <w:r w:rsidR="00CF4F8F" w:rsidRPr="00CF4F8F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：系统</w:t>
            </w:r>
            <w:r>
              <w:rPr>
                <w:iCs/>
              </w:rPr>
              <w:t>根据扫入的条码编号判断是箱，盒，本（</w:t>
            </w:r>
            <w:r>
              <w:rPr>
                <w:rFonts w:hint="eastAsia"/>
                <w:iCs/>
              </w:rPr>
              <w:t>扫</w:t>
            </w:r>
            <w:r>
              <w:rPr>
                <w:iCs/>
              </w:rPr>
              <w:t>本的第一张票默认即为</w:t>
            </w:r>
            <w:r>
              <w:rPr>
                <w:rFonts w:hint="eastAsia"/>
                <w:iCs/>
              </w:rPr>
              <w:t>整</w:t>
            </w:r>
            <w:r>
              <w:rPr>
                <w:iCs/>
              </w:rPr>
              <w:t>本）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条码签</w:t>
            </w:r>
            <w:r w:rsidR="00CF4F8F" w:rsidRPr="00CF4F8F">
              <w:rPr>
                <w:rFonts w:hint="eastAsia"/>
                <w:iCs/>
              </w:rPr>
              <w:t>（</w:t>
            </w:r>
            <w:r w:rsidR="003A4F16">
              <w:rPr>
                <w:rFonts w:hint="eastAsia"/>
                <w:iCs/>
              </w:rPr>
              <w:t>Barcode</w:t>
            </w:r>
            <w:r w:rsidR="00CF4F8F" w:rsidRPr="00CF4F8F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3A0216" w:rsidRPr="008F6C84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总张数</w:t>
            </w:r>
            <w:r w:rsidR="00CF4F8F" w:rsidRPr="00CF4F8F">
              <w:rPr>
                <w:rFonts w:hint="eastAsia"/>
                <w:iCs/>
              </w:rPr>
              <w:t>（</w:t>
            </w:r>
            <w:r w:rsidR="003A4F16">
              <w:rPr>
                <w:rFonts w:hint="eastAsia"/>
                <w:iCs/>
              </w:rPr>
              <w:t>Total Tickets</w:t>
            </w:r>
            <w:r w:rsidR="00CF4F8F" w:rsidRPr="00CF4F8F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8819C0" w:rsidRDefault="008819C0" w:rsidP="008819C0">
            <w:pPr>
              <w:rPr>
                <w:iCs/>
              </w:rPr>
            </w:pPr>
            <w:r>
              <w:rPr>
                <w:rFonts w:hint="eastAsia"/>
                <w:iCs/>
              </w:rPr>
              <w:t>每条记录后删除</w:t>
            </w:r>
            <w:r>
              <w:rPr>
                <w:iCs/>
              </w:rPr>
              <w:t>按钮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可对某一个货物进行删除</w:t>
            </w:r>
            <w:r>
              <w:rPr>
                <w:rFonts w:hint="eastAsia"/>
                <w:iCs/>
              </w:rPr>
              <w:t>；</w:t>
            </w:r>
          </w:p>
          <w:p w:rsidR="008819C0" w:rsidRDefault="008819C0" w:rsidP="008819C0">
            <w:pPr>
              <w:rPr>
                <w:iCs/>
              </w:rPr>
            </w:pPr>
            <w:r>
              <w:rPr>
                <w:rFonts w:hint="eastAsia"/>
                <w:iCs/>
              </w:rPr>
              <w:t>第三步</w:t>
            </w:r>
            <w:r>
              <w:rPr>
                <w:iCs/>
              </w:rPr>
              <w:t>：</w:t>
            </w:r>
          </w:p>
          <w:p w:rsidR="008819C0" w:rsidRDefault="009531ED" w:rsidP="008819C0">
            <w:pPr>
              <w:rPr>
                <w:iCs/>
              </w:rPr>
            </w:pPr>
            <w:ins w:id="2430" w:author="Microsoft" w:date="2015-09-17T16:20:00Z">
              <w:r>
                <w:rPr>
                  <w:rFonts w:hint="eastAsia"/>
                  <w:iCs/>
                </w:rPr>
                <w:t>还</w:t>
              </w:r>
            </w:ins>
            <w:del w:id="2431" w:author="Microsoft" w:date="2015-09-17T16:20:00Z">
              <w:r w:rsidR="008819C0" w:rsidDel="009531ED">
                <w:rPr>
                  <w:rFonts w:hint="eastAsia"/>
                  <w:iCs/>
                </w:rPr>
                <w:delText>退</w:delText>
              </w:r>
            </w:del>
            <w:r w:rsidR="008819C0">
              <w:rPr>
                <w:rFonts w:hint="eastAsia"/>
                <w:iCs/>
              </w:rPr>
              <w:t>货</w:t>
            </w:r>
            <w:r w:rsidR="008819C0">
              <w:rPr>
                <w:iCs/>
              </w:rPr>
              <w:t>信息列表：</w:t>
            </w:r>
          </w:p>
          <w:p w:rsidR="008819C0" w:rsidRDefault="008819C0" w:rsidP="003967F2">
            <w:pPr>
              <w:pStyle w:val="a8"/>
              <w:numPr>
                <w:ilvl w:val="0"/>
                <w:numId w:val="4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</w:t>
            </w:r>
            <w:r>
              <w:rPr>
                <w:iCs/>
              </w:rPr>
              <w:t>名称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Plan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8819C0" w:rsidRDefault="008819C0" w:rsidP="003967F2">
            <w:pPr>
              <w:pStyle w:val="a8"/>
              <w:numPr>
                <w:ilvl w:val="0"/>
                <w:numId w:val="42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应</w:t>
            </w:r>
            <w:r>
              <w:rPr>
                <w:iCs/>
              </w:rPr>
              <w:t>入库数量</w:t>
            </w:r>
            <w:r w:rsidRPr="00191E5D">
              <w:rPr>
                <w:rFonts w:hint="eastAsia"/>
                <w:iCs/>
              </w:rPr>
              <w:t>（</w:t>
            </w:r>
            <w:r w:rsidR="00CF4F8F">
              <w:rPr>
                <w:rFonts w:hint="eastAsia"/>
                <w:iCs/>
              </w:rPr>
              <w:t xml:space="preserve">Quantity </w:t>
            </w:r>
            <w:r>
              <w:rPr>
                <w:rFonts w:hint="eastAsia"/>
                <w:iCs/>
              </w:rPr>
              <w:t>Receivable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张（</w:t>
            </w:r>
            <w:r>
              <w:rPr>
                <w:rFonts w:hint="eastAsia"/>
                <w:iCs/>
              </w:rPr>
              <w:t>tickets</w:t>
            </w:r>
            <w:r>
              <w:rPr>
                <w:rFonts w:hint="eastAsia"/>
                <w:iCs/>
              </w:rPr>
              <w:t>）</w:t>
            </w:r>
          </w:p>
          <w:p w:rsidR="00944A57" w:rsidRPr="00D864BE" w:rsidRDefault="00C3474E" w:rsidP="00CF4F8F">
            <w:pPr>
              <w:pStyle w:val="a8"/>
              <w:numPr>
                <w:ilvl w:val="0"/>
                <w:numId w:val="42"/>
              </w:numPr>
              <w:ind w:firstLineChars="0"/>
              <w:rPr>
                <w:iCs/>
              </w:rPr>
            </w:pPr>
            <w:ins w:id="2432" w:author="Microsoft" w:date="2015-12-28T11:26:00Z">
              <w:r>
                <w:rPr>
                  <w:rFonts w:hint="eastAsia"/>
                  <w:iCs/>
                </w:rPr>
                <w:t>已</w:t>
              </w:r>
            </w:ins>
            <w:del w:id="2433" w:author="Microsoft" w:date="2015-12-28T11:26:00Z">
              <w:r w:rsidR="008819C0" w:rsidRPr="00D864BE" w:rsidDel="00C3474E">
                <w:rPr>
                  <w:rFonts w:hint="eastAsia"/>
                  <w:iCs/>
                </w:rPr>
                <w:delText>本次</w:delText>
              </w:r>
              <w:r w:rsidR="008819C0" w:rsidRPr="00D864BE" w:rsidDel="00C3474E">
                <w:rPr>
                  <w:iCs/>
                </w:rPr>
                <w:delText>实际</w:delText>
              </w:r>
            </w:del>
            <w:r w:rsidR="008819C0" w:rsidRPr="00D864BE">
              <w:rPr>
                <w:iCs/>
              </w:rPr>
              <w:t>入库数量</w:t>
            </w:r>
            <w:r w:rsidR="008819C0" w:rsidRPr="00191E5D">
              <w:rPr>
                <w:rFonts w:hint="eastAsia"/>
                <w:iCs/>
              </w:rPr>
              <w:t>（</w:t>
            </w:r>
            <w:r w:rsidR="00CF4F8F">
              <w:rPr>
                <w:rFonts w:hint="eastAsia"/>
                <w:iCs/>
              </w:rPr>
              <w:t xml:space="preserve">Quantity </w:t>
            </w:r>
            <w:r w:rsidR="008819C0">
              <w:rPr>
                <w:rFonts w:hint="eastAsia"/>
                <w:iCs/>
              </w:rPr>
              <w:t>Received</w:t>
            </w:r>
            <w:r w:rsidR="008819C0" w:rsidRPr="00191E5D">
              <w:rPr>
                <w:rFonts w:hint="eastAsia"/>
                <w:iCs/>
              </w:rPr>
              <w:t>）</w:t>
            </w:r>
            <w:r w:rsidR="008819C0">
              <w:rPr>
                <w:rFonts w:hint="eastAsia"/>
                <w:iCs/>
              </w:rPr>
              <w:t>：张</w:t>
            </w:r>
          </w:p>
        </w:tc>
      </w:tr>
      <w:tr w:rsidR="00944A57" w:rsidRPr="00883F4B" w:rsidTr="00CF4F8F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944A57" w:rsidRPr="00883F4B" w:rsidRDefault="00944A57" w:rsidP="000823DB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944A57" w:rsidRPr="00883F4B" w:rsidRDefault="00944A57" w:rsidP="000823DB">
            <w:r>
              <w:rPr>
                <w:rFonts w:hint="eastAsia"/>
              </w:rPr>
              <w:t>【完成</w:t>
            </w:r>
            <w:r>
              <w:t>】</w:t>
            </w:r>
            <w:r w:rsidR="00141CED">
              <w:rPr>
                <w:rFonts w:hint="eastAsia"/>
              </w:rPr>
              <w:t>（</w:t>
            </w:r>
            <w:r w:rsidR="00141CED">
              <w:rPr>
                <w:rFonts w:hint="eastAsia"/>
              </w:rPr>
              <w:t>Complete</w:t>
            </w:r>
            <w:r w:rsidR="00141CED">
              <w:rPr>
                <w:rFonts w:hint="eastAsia"/>
              </w:rPr>
              <w:t>）</w:t>
            </w:r>
            <w:r>
              <w:rPr>
                <w:rFonts w:hint="eastAsia"/>
              </w:rPr>
              <w:t>入库</w:t>
            </w:r>
            <w:r>
              <w:t>成功！</w:t>
            </w:r>
            <w:r w:rsidR="00A7450A" w:rsidRPr="00A7450A">
              <w:t>（</w:t>
            </w:r>
            <w:r w:rsidR="00A7450A" w:rsidRPr="00A7450A">
              <w:rPr>
                <w:rFonts w:hint="eastAsia"/>
              </w:rPr>
              <w:t>The lottery tickets have been successfully added into the warehouse!</w:t>
            </w:r>
            <w:r w:rsidR="00A7450A" w:rsidRPr="00A7450A">
              <w:t>）</w:t>
            </w:r>
          </w:p>
        </w:tc>
      </w:tr>
      <w:tr w:rsidR="00944A57" w:rsidRPr="00883F4B" w:rsidTr="00CF4F8F">
        <w:tc>
          <w:tcPr>
            <w:tcW w:w="1384" w:type="dxa"/>
            <w:shd w:val="clear" w:color="auto" w:fill="D9D9D9"/>
            <w:vAlign w:val="center"/>
          </w:tcPr>
          <w:p w:rsidR="00944A57" w:rsidRPr="00883F4B" w:rsidRDefault="00944A57" w:rsidP="000823DB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944A57" w:rsidRPr="00FE4DC0" w:rsidRDefault="00944A57" w:rsidP="000823DB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944A57" w:rsidRPr="00883F4B" w:rsidTr="00CF4F8F">
        <w:tc>
          <w:tcPr>
            <w:tcW w:w="1384" w:type="dxa"/>
            <w:shd w:val="clear" w:color="auto" w:fill="D9D9D9"/>
            <w:vAlign w:val="center"/>
          </w:tcPr>
          <w:p w:rsidR="00944A57" w:rsidRPr="00883F4B" w:rsidRDefault="00944A57" w:rsidP="000823DB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944A57" w:rsidRPr="00883F4B" w:rsidRDefault="00944A57" w:rsidP="000823DB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944A57" w:rsidRPr="00883F4B" w:rsidTr="00CF4F8F">
        <w:tc>
          <w:tcPr>
            <w:tcW w:w="1384" w:type="dxa"/>
            <w:shd w:val="clear" w:color="auto" w:fill="D9D9D9"/>
            <w:vAlign w:val="center"/>
          </w:tcPr>
          <w:p w:rsidR="00944A57" w:rsidRPr="00883F4B" w:rsidRDefault="00944A57" w:rsidP="000823DB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944A57" w:rsidRPr="00883F4B" w:rsidRDefault="00944A57" w:rsidP="000823DB">
            <w:r>
              <w:rPr>
                <w:rFonts w:hint="eastAsia"/>
              </w:rPr>
              <w:t>【打印】</w:t>
            </w:r>
            <w:r w:rsidR="00191E5D" w:rsidRPr="00191E5D">
              <w:rPr>
                <w:rFonts w:hint="eastAsia"/>
                <w:iCs/>
              </w:rPr>
              <w:t>（</w:t>
            </w:r>
            <w:r w:rsidR="00141CED">
              <w:rPr>
                <w:rFonts w:hint="eastAsia"/>
                <w:iCs/>
              </w:rPr>
              <w:t>Print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入库单</w:t>
            </w:r>
          </w:p>
        </w:tc>
      </w:tr>
    </w:tbl>
    <w:p w:rsidR="00944A57" w:rsidRPr="00944A57" w:rsidRDefault="00944A57" w:rsidP="00944A57">
      <w:pPr>
        <w:pStyle w:val="a0"/>
      </w:pPr>
    </w:p>
    <w:p w:rsidR="007316DC" w:rsidRDefault="007316DC">
      <w:pPr>
        <w:pStyle w:val="3"/>
      </w:pPr>
      <w:bookmarkStart w:id="2434" w:name="_Toc447205909"/>
      <w:r>
        <w:rPr>
          <w:rFonts w:hint="eastAsia"/>
        </w:rPr>
        <w:t>出库管理</w:t>
      </w:r>
      <w:r w:rsidR="00323126" w:rsidRPr="00323126">
        <w:rPr>
          <w:rFonts w:hint="eastAsia"/>
        </w:rPr>
        <w:t>（</w:t>
      </w:r>
      <w:r w:rsidR="00E30F97">
        <w:rPr>
          <w:rFonts w:hint="eastAsia"/>
        </w:rPr>
        <w:t>Goods Issue</w:t>
      </w:r>
      <w:r w:rsidR="00F76D21">
        <w:rPr>
          <w:rFonts w:hint="eastAsia"/>
        </w:rPr>
        <w:t>s</w:t>
      </w:r>
      <w:r w:rsidR="00323126" w:rsidRPr="00323126">
        <w:rPr>
          <w:rFonts w:hint="eastAsia"/>
        </w:rPr>
        <w:t>）</w:t>
      </w:r>
      <w:bookmarkEnd w:id="2434"/>
    </w:p>
    <w:p w:rsidR="007316DC" w:rsidRDefault="007316DC">
      <w:pPr>
        <w:pStyle w:val="4"/>
      </w:pPr>
      <w:r>
        <w:rPr>
          <w:rFonts w:hint="eastAsia"/>
        </w:rPr>
        <w:t>出库</w:t>
      </w:r>
      <w:r>
        <w:t>信息查询</w:t>
      </w:r>
      <w:r w:rsidR="00323126" w:rsidRPr="00323126">
        <w:rPr>
          <w:rFonts w:hint="eastAsia"/>
        </w:rPr>
        <w:t>（</w:t>
      </w:r>
      <w:r w:rsidR="00A60E7E">
        <w:rPr>
          <w:rFonts w:hint="eastAsia"/>
        </w:rPr>
        <w:t>Goods Issue Information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316DC" w:rsidRPr="00883F4B" w:rsidRDefault="007316DC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61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  <w:r>
              <w:rPr>
                <w:rFonts w:hint="eastAsia"/>
                <w:iCs/>
              </w:rPr>
              <w:t>查询</w:t>
            </w:r>
            <w:r>
              <w:rPr>
                <w:iCs/>
              </w:rPr>
              <w:t>出库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</w:p>
        </w:tc>
      </w:tr>
      <w:tr w:rsidR="007316DC" w:rsidRPr="00883F4B" w:rsidTr="00DB45CE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r>
              <w:rPr>
                <w:rFonts w:hint="eastAsia"/>
              </w:rPr>
              <w:t>对</w:t>
            </w:r>
            <w:r>
              <w:t>所有已出库的进行</w:t>
            </w:r>
            <w:r>
              <w:rPr>
                <w:rFonts w:hint="eastAsia"/>
              </w:rPr>
              <w:t>查询</w:t>
            </w:r>
          </w:p>
        </w:tc>
      </w:tr>
      <w:tr w:rsidR="007316DC" w:rsidRPr="00883F4B" w:rsidTr="00DB45CE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7316DC" w:rsidRDefault="007316DC" w:rsidP="00DB45CE">
            <w:pPr>
              <w:rPr>
                <w:iCs/>
              </w:rPr>
            </w:pPr>
            <w:r>
              <w:rPr>
                <w:rFonts w:hint="eastAsia"/>
                <w:iCs/>
              </w:rPr>
              <w:t>查询</w:t>
            </w:r>
            <w:r>
              <w:rPr>
                <w:iCs/>
              </w:rPr>
              <w:t>条件：</w:t>
            </w:r>
          </w:p>
          <w:p w:rsidR="007316DC" w:rsidRDefault="007316DC" w:rsidP="00DB45CE">
            <w:pPr>
              <w:rPr>
                <w:iCs/>
              </w:rPr>
            </w:pPr>
            <w:r>
              <w:rPr>
                <w:rFonts w:hint="eastAsia"/>
                <w:iCs/>
              </w:rPr>
              <w:t>出库单</w:t>
            </w:r>
            <w:r>
              <w:rPr>
                <w:iCs/>
              </w:rPr>
              <w:t>编号</w:t>
            </w:r>
            <w:r w:rsidR="00191E5D" w:rsidRPr="00191E5D">
              <w:rPr>
                <w:rFonts w:hint="eastAsia"/>
                <w:iCs/>
              </w:rPr>
              <w:t>（</w:t>
            </w:r>
            <w:r w:rsidR="006B47A3">
              <w:rPr>
                <w:rFonts w:hint="eastAsia"/>
                <w:iCs/>
              </w:rPr>
              <w:t>Issue Code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7316DC" w:rsidRPr="005D2E70" w:rsidRDefault="007316DC" w:rsidP="00DB45CE">
            <w:pPr>
              <w:rPr>
                <w:iCs/>
              </w:rPr>
            </w:pPr>
            <w:r>
              <w:rPr>
                <w:rFonts w:hint="eastAsia"/>
                <w:iCs/>
              </w:rPr>
              <w:t>出库日期</w:t>
            </w:r>
            <w:r w:rsidR="00191E5D" w:rsidRPr="00191E5D">
              <w:rPr>
                <w:rFonts w:hint="eastAsia"/>
                <w:iCs/>
              </w:rPr>
              <w:t>（</w:t>
            </w:r>
            <w:r w:rsidR="006B47A3">
              <w:rPr>
                <w:rFonts w:hint="eastAsia"/>
                <w:iCs/>
              </w:rPr>
              <w:t>Date of Issue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</w:tc>
      </w:tr>
      <w:tr w:rsidR="007316DC" w:rsidRPr="00883F4B" w:rsidTr="00DB45CE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316DC" w:rsidRDefault="007316DC" w:rsidP="00DB45CE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出库单</w:t>
            </w:r>
            <w:r>
              <w:rPr>
                <w:iCs/>
              </w:rPr>
              <w:t>编号</w:t>
            </w:r>
            <w:r w:rsidR="006B47A3">
              <w:rPr>
                <w:rFonts w:hint="eastAsia"/>
                <w:iCs/>
              </w:rPr>
              <w:t>（</w:t>
            </w:r>
            <w:r w:rsidR="006B47A3">
              <w:rPr>
                <w:rFonts w:hint="eastAsia"/>
                <w:iCs/>
              </w:rPr>
              <w:t>Issue Code</w:t>
            </w:r>
            <w:r w:rsidR="006B47A3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7316DC" w:rsidRDefault="007316DC" w:rsidP="00DB45CE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出库</w:t>
            </w:r>
            <w:r>
              <w:rPr>
                <w:iCs/>
              </w:rPr>
              <w:t>时间</w:t>
            </w:r>
            <w:r w:rsidR="00191E5D" w:rsidRPr="00191E5D">
              <w:rPr>
                <w:rFonts w:hint="eastAsia"/>
                <w:iCs/>
              </w:rPr>
              <w:t>（</w:t>
            </w:r>
            <w:r w:rsidR="006B47A3">
              <w:rPr>
                <w:rFonts w:hint="eastAsia"/>
                <w:iCs/>
              </w:rPr>
              <w:t>Date of Issue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D875AA" w:rsidRDefault="007A2898" w:rsidP="00DB45CE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ins w:id="2435" w:author="Microsoft" w:date="2015-09-17T15:31:00Z">
              <w:r>
                <w:rPr>
                  <w:rFonts w:hint="eastAsia"/>
                  <w:iCs/>
                </w:rPr>
                <w:lastRenderedPageBreak/>
                <w:t>总</w:t>
              </w:r>
            </w:ins>
            <w:del w:id="2436" w:author="Microsoft" w:date="2015-09-17T15:31:00Z">
              <w:r w:rsidR="00D875AA" w:rsidDel="007A2898">
                <w:rPr>
                  <w:rFonts w:hint="eastAsia"/>
                  <w:iCs/>
                </w:rPr>
                <w:delText>出库</w:delText>
              </w:r>
            </w:del>
            <w:ins w:id="2437" w:author="Microsoft" w:date="2015-09-17T15:31:00Z">
              <w:r>
                <w:rPr>
                  <w:rFonts w:hint="eastAsia"/>
                  <w:iCs/>
                </w:rPr>
                <w:t>数量</w:t>
              </w:r>
            </w:ins>
            <w:del w:id="2438" w:author="Microsoft" w:date="2015-09-17T15:31:00Z">
              <w:r w:rsidR="00D875AA" w:rsidDel="007A2898">
                <w:rPr>
                  <w:rFonts w:hint="eastAsia"/>
                  <w:iCs/>
                </w:rPr>
                <w:delText>合计</w:delText>
              </w:r>
            </w:del>
            <w:r w:rsidR="00D875AA">
              <w:rPr>
                <w:rFonts w:hint="eastAsia"/>
                <w:iCs/>
              </w:rPr>
              <w:t>（</w:t>
            </w:r>
            <w:r w:rsidR="00D875AA">
              <w:rPr>
                <w:rFonts w:hint="eastAsia"/>
                <w:iCs/>
              </w:rPr>
              <w:t>Total Quantity Issued</w:t>
            </w:r>
            <w:r w:rsidR="00D875AA">
              <w:rPr>
                <w:rFonts w:hint="eastAsia"/>
                <w:iCs/>
              </w:rPr>
              <w:t>）：张数（</w:t>
            </w:r>
            <w:r w:rsidR="00D875AA">
              <w:rPr>
                <w:rFonts w:hint="eastAsia"/>
                <w:iCs/>
              </w:rPr>
              <w:t>tickets</w:t>
            </w:r>
            <w:r w:rsidR="00D875AA">
              <w:rPr>
                <w:rFonts w:hint="eastAsia"/>
                <w:iCs/>
              </w:rPr>
              <w:t>）</w:t>
            </w:r>
          </w:p>
          <w:p w:rsidR="007316DC" w:rsidRDefault="007316DC" w:rsidP="00DB45CE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del w:id="2439" w:author="Microsoft" w:date="2015-09-17T15:31:00Z">
              <w:r w:rsidDel="007A2898">
                <w:rPr>
                  <w:iCs/>
                </w:rPr>
                <w:delText>出库</w:delText>
              </w:r>
            </w:del>
            <w:ins w:id="2440" w:author="Microsoft" w:date="2015-09-17T15:31:00Z">
              <w:r w:rsidR="007A2898">
                <w:rPr>
                  <w:rFonts w:hint="eastAsia"/>
                  <w:iCs/>
                </w:rPr>
                <w:t>总</w:t>
              </w:r>
            </w:ins>
            <w:r>
              <w:rPr>
                <w:iCs/>
              </w:rPr>
              <w:t>金额</w:t>
            </w:r>
            <w:del w:id="2441" w:author="Microsoft" w:date="2015-09-17T15:31:00Z">
              <w:r w:rsidDel="007A2898">
                <w:rPr>
                  <w:iCs/>
                </w:rPr>
                <w:delText>合计</w:delText>
              </w:r>
            </w:del>
            <w:r w:rsidR="00191E5D" w:rsidRPr="00191E5D">
              <w:rPr>
                <w:rFonts w:hint="eastAsia"/>
                <w:iCs/>
              </w:rPr>
              <w:t>（</w:t>
            </w:r>
            <w:r w:rsidR="006B47A3">
              <w:rPr>
                <w:rFonts w:hint="eastAsia"/>
                <w:iCs/>
              </w:rPr>
              <w:t>Total Value Issued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瑞尔</w:t>
            </w:r>
            <w:r w:rsidR="00191E5D" w:rsidRPr="00191E5D">
              <w:rPr>
                <w:rFonts w:hint="eastAsia"/>
                <w:iCs/>
              </w:rPr>
              <w:t>（</w:t>
            </w:r>
            <w:r w:rsidR="006B47A3">
              <w:rPr>
                <w:rFonts w:hint="eastAsia"/>
                <w:iCs/>
              </w:rPr>
              <w:t>riels</w:t>
            </w:r>
            <w:r w:rsidR="00191E5D" w:rsidRPr="00191E5D">
              <w:rPr>
                <w:rFonts w:hint="eastAsia"/>
                <w:iCs/>
              </w:rPr>
              <w:t>）</w:t>
            </w:r>
          </w:p>
          <w:p w:rsidR="005405D7" w:rsidRDefault="005405D7" w:rsidP="00DB45CE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出库人</w:t>
            </w:r>
            <w:r w:rsidR="00F33D09">
              <w:rPr>
                <w:rFonts w:hint="eastAsia"/>
                <w:iCs/>
              </w:rPr>
              <w:t>（</w:t>
            </w:r>
            <w:r w:rsidR="00FC31E5">
              <w:rPr>
                <w:rFonts w:hint="eastAsia"/>
                <w:iCs/>
              </w:rPr>
              <w:t>Processed</w:t>
            </w:r>
            <w:r w:rsidR="00F33D09">
              <w:rPr>
                <w:rFonts w:hint="eastAsia"/>
                <w:iCs/>
              </w:rPr>
              <w:t xml:space="preserve"> By</w:t>
            </w:r>
            <w:r w:rsidR="00F33D09">
              <w:rPr>
                <w:rFonts w:hint="eastAsia"/>
                <w:iCs/>
              </w:rPr>
              <w:t>）</w:t>
            </w:r>
            <w:r>
              <w:rPr>
                <w:iCs/>
              </w:rPr>
              <w:t>：进行出库操作时的</w:t>
            </w:r>
            <w:r>
              <w:rPr>
                <w:rFonts w:hint="eastAsia"/>
                <w:iCs/>
              </w:rPr>
              <w:t>仓库</w:t>
            </w:r>
            <w:r>
              <w:rPr>
                <w:iCs/>
              </w:rPr>
              <w:t>管理员</w:t>
            </w:r>
          </w:p>
          <w:p w:rsidR="007316DC" w:rsidRDefault="007316DC" w:rsidP="00DB45CE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出库类型</w:t>
            </w:r>
            <w:r w:rsidR="00191E5D" w:rsidRPr="00191E5D">
              <w:rPr>
                <w:rFonts w:hint="eastAsia"/>
                <w:iCs/>
              </w:rPr>
              <w:t>（</w:t>
            </w:r>
            <w:r w:rsidR="006B47A3">
              <w:rPr>
                <w:rFonts w:hint="eastAsia"/>
                <w:iCs/>
              </w:rPr>
              <w:t>Type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调拨</w:t>
            </w:r>
            <w:r>
              <w:rPr>
                <w:iCs/>
              </w:rPr>
              <w:t>出库</w:t>
            </w:r>
            <w:r w:rsidR="00191E5D" w:rsidRPr="00191E5D">
              <w:rPr>
                <w:rFonts w:hint="eastAsia"/>
                <w:iCs/>
              </w:rPr>
              <w:t>（</w:t>
            </w:r>
            <w:r w:rsidR="006B47A3">
              <w:rPr>
                <w:rFonts w:hint="eastAsia"/>
                <w:iCs/>
              </w:rPr>
              <w:t>Stock Transfer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、</w:t>
            </w:r>
            <w:r>
              <w:rPr>
                <w:rFonts w:hint="eastAsia"/>
                <w:iCs/>
              </w:rPr>
              <w:t>出货单</w:t>
            </w:r>
            <w:r>
              <w:rPr>
                <w:iCs/>
              </w:rPr>
              <w:t>出</w:t>
            </w:r>
            <w:r>
              <w:rPr>
                <w:rFonts w:hint="eastAsia"/>
                <w:iCs/>
              </w:rPr>
              <w:t>库</w:t>
            </w:r>
            <w:r w:rsidR="00191E5D" w:rsidRPr="00191E5D">
              <w:rPr>
                <w:rFonts w:hint="eastAsia"/>
                <w:iCs/>
              </w:rPr>
              <w:t>（</w:t>
            </w:r>
            <w:r w:rsidR="006B47A3">
              <w:rPr>
                <w:rFonts w:hint="eastAsia"/>
                <w:iCs/>
              </w:rPr>
              <w:t>Delivery Order</w:t>
            </w:r>
            <w:r w:rsidR="00191E5D" w:rsidRPr="00191E5D">
              <w:rPr>
                <w:rFonts w:hint="eastAsia"/>
                <w:iCs/>
              </w:rPr>
              <w:t>）</w:t>
            </w:r>
            <w:r w:rsidR="00881115">
              <w:rPr>
                <w:rFonts w:hint="eastAsia"/>
                <w:iCs/>
              </w:rPr>
              <w:t>，</w:t>
            </w:r>
            <w:r w:rsidR="00881115" w:rsidRPr="00881115">
              <w:rPr>
                <w:rFonts w:hint="eastAsia"/>
                <w:iCs/>
              </w:rPr>
              <w:t>，终结出库</w:t>
            </w:r>
            <w:r w:rsidR="00881115">
              <w:rPr>
                <w:rFonts w:hint="eastAsia"/>
                <w:iCs/>
              </w:rPr>
              <w:t>（</w:t>
            </w:r>
            <w:r w:rsidR="00881115">
              <w:rPr>
                <w:rFonts w:hint="eastAsia"/>
                <w:iCs/>
              </w:rPr>
              <w:t>Termination</w:t>
            </w:r>
            <w:r w:rsidR="00881115">
              <w:rPr>
                <w:rFonts w:hint="eastAsia"/>
                <w:iCs/>
              </w:rPr>
              <w:t>）</w:t>
            </w:r>
          </w:p>
          <w:p w:rsidR="007316DC" w:rsidRPr="005D2E70" w:rsidRDefault="007316DC" w:rsidP="00DB45CE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状态</w:t>
            </w:r>
            <w:r w:rsidR="00191E5D" w:rsidRPr="00191E5D">
              <w:rPr>
                <w:rFonts w:hint="eastAsia"/>
                <w:iCs/>
              </w:rPr>
              <w:t>（</w:t>
            </w:r>
            <w:r w:rsidR="006B47A3">
              <w:rPr>
                <w:rFonts w:hint="eastAsia"/>
                <w:iCs/>
              </w:rPr>
              <w:t>Status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未</w:t>
            </w:r>
            <w:r>
              <w:rPr>
                <w:iCs/>
              </w:rPr>
              <w:t>完成</w:t>
            </w:r>
            <w:r w:rsidR="00191E5D" w:rsidRPr="00191E5D">
              <w:rPr>
                <w:rFonts w:hint="eastAsia"/>
                <w:iCs/>
              </w:rPr>
              <w:t>（</w:t>
            </w:r>
            <w:r w:rsidR="006B47A3">
              <w:rPr>
                <w:rFonts w:hint="eastAsia"/>
                <w:iCs/>
              </w:rPr>
              <w:t>Uncompleted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，已完成</w:t>
            </w:r>
            <w:r w:rsidR="00191E5D" w:rsidRPr="00191E5D">
              <w:rPr>
                <w:rFonts w:hint="eastAsia"/>
                <w:iCs/>
              </w:rPr>
              <w:t>（</w:t>
            </w:r>
            <w:r w:rsidR="006B47A3">
              <w:rPr>
                <w:rFonts w:hint="eastAsia"/>
                <w:iCs/>
              </w:rPr>
              <w:t>Completed</w:t>
            </w:r>
            <w:r w:rsidR="00191E5D" w:rsidRPr="00191E5D">
              <w:rPr>
                <w:rFonts w:hint="eastAsia"/>
                <w:iCs/>
              </w:rPr>
              <w:t>）</w:t>
            </w: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FE4DC0" w:rsidRDefault="007316DC" w:rsidP="00DB45CE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7316DC" w:rsidRDefault="007316DC" w:rsidP="00DB45CE">
            <w:r>
              <w:rPr>
                <w:rFonts w:hint="eastAsia"/>
              </w:rPr>
              <w:t>当出</w:t>
            </w:r>
            <w:r>
              <w:t>库单状态为</w:t>
            </w:r>
            <w:r>
              <w:t>“</w:t>
            </w:r>
            <w:r>
              <w:rPr>
                <w:rFonts w:hint="eastAsia"/>
              </w:rPr>
              <w:t>未</w:t>
            </w:r>
            <w:r>
              <w:t>完成</w:t>
            </w:r>
            <w:r>
              <w:t>”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列表</w:t>
            </w:r>
            <w:r>
              <w:t>中有【</w:t>
            </w:r>
            <w:r>
              <w:rPr>
                <w:rFonts w:hint="eastAsia"/>
              </w:rPr>
              <w:t>继续出</w:t>
            </w:r>
            <w:r>
              <w:t>库】</w:t>
            </w:r>
            <w:r w:rsidR="00C204A7">
              <w:rPr>
                <w:rFonts w:hint="eastAsia"/>
              </w:rPr>
              <w:t>（</w:t>
            </w:r>
            <w:r w:rsidR="00C204A7">
              <w:rPr>
                <w:rFonts w:hint="eastAsia"/>
              </w:rPr>
              <w:t>Continue</w:t>
            </w:r>
            <w:r w:rsidR="00C204A7">
              <w:rPr>
                <w:rFonts w:hint="eastAsia"/>
              </w:rPr>
              <w:t>）</w:t>
            </w:r>
            <w:r>
              <w:rPr>
                <w:rFonts w:hint="eastAsia"/>
              </w:rPr>
              <w:t>按钮</w:t>
            </w:r>
            <w:r>
              <w:t>；</w:t>
            </w:r>
          </w:p>
          <w:p w:rsidR="007316DC" w:rsidRDefault="007316DC" w:rsidP="00DB45CE">
            <w:r>
              <w:rPr>
                <w:rFonts w:hint="eastAsia"/>
              </w:rPr>
              <w:t>新建出库单</w:t>
            </w:r>
            <w:r>
              <w:t>没有选择</w:t>
            </w:r>
            <w:r>
              <w:rPr>
                <w:rFonts w:hint="eastAsia"/>
              </w:rPr>
              <w:t>扫描</w:t>
            </w:r>
            <w:r>
              <w:t>货物时可进行删除，所选择的</w:t>
            </w:r>
            <w:r>
              <w:rPr>
                <w:rFonts w:hint="eastAsia"/>
              </w:rPr>
              <w:t>调拨单</w:t>
            </w:r>
            <w:r>
              <w:t>则变为</w:t>
            </w:r>
            <w:r>
              <w:rPr>
                <w:rFonts w:hint="eastAsia"/>
              </w:rPr>
              <w:t>已</w:t>
            </w:r>
            <w:r>
              <w:t>发货前的状态；</w:t>
            </w:r>
          </w:p>
          <w:p w:rsidR="007316DC" w:rsidRDefault="007316DC" w:rsidP="00DB45CE">
            <w:r>
              <w:rPr>
                <w:rFonts w:hint="eastAsia"/>
              </w:rPr>
              <w:t>已完成</w:t>
            </w:r>
            <w:r>
              <w:t>的</w:t>
            </w:r>
            <w:r>
              <w:rPr>
                <w:rFonts w:hint="eastAsia"/>
              </w:rPr>
              <w:t>出</w:t>
            </w:r>
            <w:r>
              <w:t>库单</w:t>
            </w:r>
            <w:r>
              <w:rPr>
                <w:rFonts w:hint="eastAsia"/>
              </w:rPr>
              <w:t>只能</w:t>
            </w:r>
            <w:r>
              <w:t>查看入库详情</w:t>
            </w:r>
            <w:r>
              <w:rPr>
                <w:rFonts w:hint="eastAsia"/>
              </w:rPr>
              <w:t>；</w:t>
            </w:r>
          </w:p>
          <w:p w:rsidR="007316DC" w:rsidRPr="00883F4B" w:rsidRDefault="007316DC" w:rsidP="00DB45CE">
            <w:r>
              <w:rPr>
                <w:rFonts w:hint="eastAsia"/>
              </w:rPr>
              <w:t>【打印出库单】</w:t>
            </w:r>
            <w:r w:rsidR="00C204A7">
              <w:rPr>
                <w:rFonts w:hint="eastAsia"/>
              </w:rPr>
              <w:t>（</w:t>
            </w:r>
            <w:r w:rsidR="00C204A7">
              <w:rPr>
                <w:rFonts w:hint="eastAsia"/>
              </w:rPr>
              <w:t>Print Goods Issue Slip</w:t>
            </w:r>
            <w:r w:rsidR="00C204A7">
              <w:rPr>
                <w:rFonts w:hint="eastAsia"/>
              </w:rPr>
              <w:t>）</w:t>
            </w:r>
          </w:p>
        </w:tc>
      </w:tr>
    </w:tbl>
    <w:p w:rsidR="007316DC" w:rsidRPr="00711B0D" w:rsidRDefault="007316DC" w:rsidP="007316DC">
      <w:pPr>
        <w:pStyle w:val="a0"/>
      </w:pPr>
    </w:p>
    <w:p w:rsidR="008950DC" w:rsidRDefault="008950DC">
      <w:pPr>
        <w:pStyle w:val="5"/>
      </w:pPr>
      <w:r>
        <w:rPr>
          <w:rFonts w:hint="eastAsia"/>
        </w:rPr>
        <w:t>调拨单出库详情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8950DC" w:rsidRPr="00883F4B" w:rsidTr="00E87197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  <w:r>
              <w:rPr>
                <w:iCs/>
              </w:rPr>
              <w:t>Jk062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</w:p>
        </w:tc>
      </w:tr>
      <w:tr w:rsidR="008950DC" w:rsidRPr="00883F4B" w:rsidTr="00E87197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  <w:r>
              <w:rPr>
                <w:rFonts w:hint="eastAsia"/>
                <w:iCs/>
              </w:rPr>
              <w:t>调拨</w:t>
            </w:r>
            <w:r>
              <w:rPr>
                <w:iCs/>
              </w:rPr>
              <w:t>单</w:t>
            </w:r>
            <w:r>
              <w:rPr>
                <w:rFonts w:hint="eastAsia"/>
                <w:iCs/>
              </w:rPr>
              <w:t>出库详情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</w:p>
        </w:tc>
      </w:tr>
      <w:tr w:rsidR="008950DC" w:rsidRPr="00883F4B" w:rsidTr="00E87197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883F4B" w:rsidRDefault="008950DC" w:rsidP="00115044">
            <w:r>
              <w:rPr>
                <w:rFonts w:hint="eastAsia"/>
              </w:rPr>
              <w:t>查看</w:t>
            </w:r>
            <w:r>
              <w:t>调拨单出库详情</w:t>
            </w:r>
          </w:p>
        </w:tc>
      </w:tr>
      <w:tr w:rsidR="008950DC" w:rsidRPr="00883F4B" w:rsidTr="00E87197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A823C4" w:rsidDel="00410CAA" w:rsidRDefault="008950DC" w:rsidP="00115044">
            <w:pPr>
              <w:pStyle w:val="a8"/>
              <w:numPr>
                <w:ilvl w:val="0"/>
                <w:numId w:val="43"/>
              </w:numPr>
              <w:ind w:firstLineChars="0"/>
              <w:rPr>
                <w:del w:id="2442" w:author="Microsoft" w:date="2015-09-21T15:57:00Z"/>
                <w:iCs/>
              </w:rPr>
            </w:pPr>
            <w:del w:id="2443" w:author="Microsoft" w:date="2015-09-21T15:57:00Z">
              <w:r w:rsidRPr="00A823C4" w:rsidDel="00410CAA">
                <w:rPr>
                  <w:rFonts w:hint="eastAsia"/>
                  <w:iCs/>
                </w:rPr>
                <w:delText>出库单</w:delText>
              </w:r>
              <w:r w:rsidRPr="00A823C4" w:rsidDel="00410CAA">
                <w:rPr>
                  <w:iCs/>
                </w:rPr>
                <w:delText>编号</w:delText>
              </w:r>
              <w:r w:rsidRPr="00191E5D" w:rsidDel="00410CAA">
                <w:rPr>
                  <w:rFonts w:hint="eastAsia"/>
                  <w:iCs/>
                </w:rPr>
                <w:delText>（</w:delText>
              </w:r>
              <w:r w:rsidDel="00410CAA">
                <w:rPr>
                  <w:rFonts w:hint="eastAsia"/>
                  <w:iCs/>
                </w:rPr>
                <w:delText>Issue Code</w:delText>
              </w:r>
              <w:r w:rsidRPr="00191E5D" w:rsidDel="00410CAA">
                <w:rPr>
                  <w:rFonts w:hint="eastAsia"/>
                  <w:iCs/>
                </w:rPr>
                <w:delText>）</w:delText>
              </w:r>
              <w:r w:rsidRPr="00A823C4" w:rsidDel="00410CAA">
                <w:rPr>
                  <w:iCs/>
                </w:rPr>
                <w:delText>：</w:delText>
              </w:r>
              <w:r w:rsidDel="00410CAA">
                <w:rPr>
                  <w:rFonts w:hint="eastAsia"/>
                  <w:iCs/>
                </w:rPr>
                <w:delText>C</w:delText>
              </w:r>
              <w:r w:rsidRPr="00A823C4" w:rsidDel="00410CAA">
                <w:rPr>
                  <w:iCs/>
                </w:rPr>
                <w:delText>+</w:delText>
              </w:r>
              <w:r w:rsidRPr="00A823C4" w:rsidDel="00410CAA">
                <w:rPr>
                  <w:iCs/>
                </w:rPr>
                <w:delText>年月日</w:delText>
              </w:r>
              <w:r w:rsidRPr="00A823C4" w:rsidDel="00410CAA">
                <w:rPr>
                  <w:iCs/>
                </w:rPr>
                <w:delText xml:space="preserve">+000 </w:delText>
              </w:r>
              <w:r w:rsidRPr="00A823C4" w:rsidDel="00410CAA">
                <w:rPr>
                  <w:rFonts w:hint="eastAsia"/>
                  <w:iCs/>
                </w:rPr>
                <w:delText>例</w:delText>
              </w:r>
              <w:r w:rsidRPr="00A823C4" w:rsidDel="00410CAA">
                <w:rPr>
                  <w:iCs/>
                </w:rPr>
                <w:delText>：</w:delText>
              </w:r>
              <w:r w:rsidRPr="00A823C4" w:rsidDel="00410CAA">
                <w:rPr>
                  <w:rFonts w:hint="eastAsia"/>
                  <w:iCs/>
                </w:rPr>
                <w:delText>C20150825001</w:delText>
              </w:r>
            </w:del>
          </w:p>
          <w:p w:rsidR="008950DC" w:rsidRDefault="008950DC" w:rsidP="00115044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调拨</w:t>
            </w:r>
            <w:r>
              <w:rPr>
                <w:iCs/>
              </w:rPr>
              <w:t>单</w:t>
            </w:r>
            <w:r>
              <w:rPr>
                <w:rFonts w:hint="eastAsia"/>
                <w:iCs/>
              </w:rPr>
              <w:t>编号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Stock Transfer</w:t>
            </w:r>
            <w:r w:rsidRPr="00191E5D">
              <w:rPr>
                <w:rFonts w:hint="eastAsia"/>
                <w:iCs/>
              </w:rPr>
              <w:t>）</w:t>
            </w:r>
            <w:r w:rsidRPr="00B67BB6">
              <w:rPr>
                <w:rFonts w:hint="eastAsia"/>
                <w:iCs/>
              </w:rPr>
              <w:t>：</w:t>
            </w:r>
          </w:p>
          <w:p w:rsidR="008950DC" w:rsidRPr="00175AD1" w:rsidRDefault="008950DC" w:rsidP="00115044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 w:rsidRPr="00175AD1">
              <w:rPr>
                <w:iCs/>
              </w:rPr>
              <w:t>收货单位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Receiving Unit</w:t>
            </w:r>
            <w:r w:rsidRPr="00191E5D">
              <w:rPr>
                <w:rFonts w:hint="eastAsia"/>
                <w:iCs/>
              </w:rPr>
              <w:t>）</w:t>
            </w:r>
            <w:r w:rsidRPr="00175AD1">
              <w:rPr>
                <w:rFonts w:hint="eastAsia"/>
                <w:iCs/>
              </w:rPr>
              <w:t>：</w:t>
            </w:r>
          </w:p>
          <w:p w:rsidR="008950DC" w:rsidRPr="00973184" w:rsidRDefault="008950DC" w:rsidP="00115044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 w:rsidRPr="00175AD1">
              <w:rPr>
                <w:iCs/>
              </w:rPr>
              <w:t>发货单位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Delivering Unit</w:t>
            </w:r>
            <w:r w:rsidRPr="00191E5D">
              <w:rPr>
                <w:rFonts w:hint="eastAsia"/>
                <w:iCs/>
              </w:rPr>
              <w:t>）</w:t>
            </w:r>
            <w:r w:rsidRPr="00175AD1">
              <w:rPr>
                <w:rFonts w:hint="eastAsia"/>
                <w:iCs/>
              </w:rPr>
              <w:t>：</w:t>
            </w:r>
          </w:p>
          <w:p w:rsidR="008950DC" w:rsidRDefault="008950DC" w:rsidP="00115044">
            <w:pPr>
              <w:rPr>
                <w:iCs/>
              </w:rPr>
            </w:pPr>
            <w:r w:rsidRPr="00A823C4">
              <w:rPr>
                <w:rFonts w:hint="eastAsia"/>
                <w:iCs/>
              </w:rPr>
              <w:t>调拨单</w:t>
            </w:r>
            <w:r w:rsidRPr="00A823C4">
              <w:rPr>
                <w:iCs/>
              </w:rPr>
              <w:t>信息</w:t>
            </w:r>
            <w:r>
              <w:rPr>
                <w:rFonts w:hint="eastAsia"/>
                <w:iCs/>
              </w:rPr>
              <w:t>列表</w:t>
            </w:r>
            <w:r w:rsidRPr="00A823C4">
              <w:rPr>
                <w:iCs/>
              </w:rPr>
              <w:t>：</w:t>
            </w:r>
          </w:p>
          <w:p w:rsidR="00115AEE" w:rsidRPr="00115AEE" w:rsidRDefault="00115AEE" w:rsidP="00115AEE">
            <w:pPr>
              <w:pStyle w:val="a8"/>
              <w:numPr>
                <w:ilvl w:val="0"/>
                <w:numId w:val="58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方案代码</w:t>
            </w:r>
            <w:r>
              <w:rPr>
                <w:iCs/>
              </w:rPr>
              <w:t>：</w:t>
            </w:r>
          </w:p>
          <w:p w:rsidR="008950DC" w:rsidRPr="00A823C4" w:rsidRDefault="008950DC" w:rsidP="00115044">
            <w:pPr>
              <w:pStyle w:val="a8"/>
              <w:numPr>
                <w:ilvl w:val="0"/>
                <w:numId w:val="44"/>
              </w:numPr>
              <w:ind w:firstLineChars="0"/>
              <w:rPr>
                <w:iCs/>
              </w:rPr>
            </w:pPr>
            <w:r w:rsidRPr="00A823C4">
              <w:rPr>
                <w:rFonts w:hint="eastAsia"/>
                <w:iCs/>
              </w:rPr>
              <w:t>方案</w:t>
            </w:r>
            <w:r w:rsidRPr="00A823C4">
              <w:rPr>
                <w:iCs/>
              </w:rPr>
              <w:t>名称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Plan</w:t>
            </w:r>
            <w:r w:rsidRPr="00191E5D">
              <w:rPr>
                <w:rFonts w:hint="eastAsia"/>
                <w:iCs/>
              </w:rPr>
              <w:t>）</w:t>
            </w:r>
            <w:r w:rsidRPr="00A823C4">
              <w:rPr>
                <w:iCs/>
              </w:rPr>
              <w:t>：</w:t>
            </w:r>
          </w:p>
          <w:p w:rsidR="008950DC" w:rsidRPr="00A823C4" w:rsidRDefault="008950DC" w:rsidP="00115044">
            <w:pPr>
              <w:pStyle w:val="a8"/>
              <w:numPr>
                <w:ilvl w:val="0"/>
                <w:numId w:val="44"/>
              </w:numPr>
              <w:ind w:firstLineChars="0"/>
              <w:rPr>
                <w:iCs/>
              </w:rPr>
            </w:pPr>
            <w:r w:rsidRPr="00A823C4">
              <w:rPr>
                <w:rFonts w:hint="eastAsia"/>
                <w:iCs/>
              </w:rPr>
              <w:t>数量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Quantity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 w:rsidR="00804DB6">
              <w:rPr>
                <w:rFonts w:hint="eastAsia"/>
                <w:iCs/>
              </w:rPr>
              <w:t>张</w:t>
            </w:r>
          </w:p>
          <w:p w:rsidR="008950DC" w:rsidRPr="00A823C4" w:rsidRDefault="008950DC" w:rsidP="00115044">
            <w:pPr>
              <w:pStyle w:val="a8"/>
              <w:numPr>
                <w:ilvl w:val="0"/>
                <w:numId w:val="44"/>
              </w:numPr>
              <w:ind w:firstLineChars="0"/>
              <w:rPr>
                <w:iCs/>
              </w:rPr>
            </w:pPr>
            <w:r w:rsidRPr="00A823C4">
              <w:rPr>
                <w:rFonts w:hint="eastAsia"/>
                <w:iCs/>
              </w:rPr>
              <w:t>金额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Value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：瑞尔</w:t>
            </w:r>
          </w:p>
          <w:p w:rsidR="008950DC" w:rsidRDefault="008950DC" w:rsidP="00115044">
            <w:pPr>
              <w:pStyle w:val="a8"/>
              <w:numPr>
                <w:ilvl w:val="0"/>
                <w:numId w:val="44"/>
              </w:numPr>
              <w:ind w:firstLineChars="0"/>
              <w:rPr>
                <w:iCs/>
              </w:rPr>
            </w:pPr>
            <w:r w:rsidRPr="00A823C4">
              <w:rPr>
                <w:rFonts w:hint="eastAsia"/>
                <w:iCs/>
              </w:rPr>
              <w:t>合计金额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Value</w:t>
            </w:r>
            <w:r w:rsidRPr="00191E5D">
              <w:rPr>
                <w:rFonts w:hint="eastAsia"/>
                <w:iCs/>
              </w:rPr>
              <w:t>）</w:t>
            </w:r>
            <w:r w:rsidRPr="00A823C4">
              <w:rPr>
                <w:iCs/>
              </w:rPr>
              <w:t>：瑞尔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riels</w:t>
            </w:r>
            <w:r w:rsidRPr="00191E5D">
              <w:rPr>
                <w:rFonts w:hint="eastAsia"/>
                <w:iCs/>
              </w:rPr>
              <w:t>）</w:t>
            </w:r>
          </w:p>
          <w:p w:rsidR="008950DC" w:rsidRPr="00A823C4" w:rsidDel="0075572B" w:rsidRDefault="008950DC" w:rsidP="00115044">
            <w:pPr>
              <w:rPr>
                <w:del w:id="2444" w:author="Microsoft" w:date="2015-12-28T11:22:00Z"/>
                <w:iCs/>
              </w:rPr>
            </w:pPr>
            <w:r>
              <w:rPr>
                <w:rFonts w:hint="eastAsia"/>
                <w:iCs/>
              </w:rPr>
              <w:t>出库</w:t>
            </w:r>
            <w:del w:id="2445" w:author="Microsoft" w:date="2015-12-28T11:22:00Z">
              <w:r w:rsidDel="0075572B">
                <w:rPr>
                  <w:rFonts w:hint="eastAsia"/>
                  <w:iCs/>
                </w:rPr>
                <w:delText>汇总</w:delText>
              </w:r>
              <w:r w:rsidDel="0075572B">
                <w:rPr>
                  <w:iCs/>
                </w:rPr>
                <w:delText>列表：</w:delText>
              </w:r>
            </w:del>
          </w:p>
          <w:p w:rsidR="0075572B" w:rsidRDefault="0075572B" w:rsidP="0075572B">
            <w:pPr>
              <w:rPr>
                <w:ins w:id="2446" w:author="Microsoft" w:date="2015-12-28T11:22:00Z"/>
                <w:iCs/>
              </w:rPr>
            </w:pPr>
            <w:ins w:id="2447" w:author="Microsoft" w:date="2015-12-28T11:22:00Z">
              <w:r>
                <w:rPr>
                  <w:rFonts w:hint="eastAsia"/>
                  <w:iCs/>
                </w:rPr>
                <w:t>分方案显示</w:t>
              </w:r>
              <w:r>
                <w:rPr>
                  <w:iCs/>
                </w:rPr>
                <w:t>扫描</w:t>
              </w:r>
              <w:r>
                <w:rPr>
                  <w:rFonts w:hint="eastAsia"/>
                  <w:iCs/>
                </w:rPr>
                <w:t>信息</w:t>
              </w:r>
              <w:r>
                <w:rPr>
                  <w:iCs/>
                </w:rPr>
                <w:t>列表：</w:t>
              </w:r>
            </w:ins>
          </w:p>
          <w:p w:rsidR="0075572B" w:rsidRDefault="0075572B" w:rsidP="0075572B">
            <w:pPr>
              <w:pStyle w:val="a8"/>
              <w:numPr>
                <w:ilvl w:val="0"/>
                <w:numId w:val="12"/>
              </w:numPr>
              <w:ind w:firstLineChars="0"/>
              <w:rPr>
                <w:ins w:id="2448" w:author="Microsoft" w:date="2015-12-28T11:22:00Z"/>
                <w:iCs/>
              </w:rPr>
            </w:pPr>
            <w:ins w:id="2449" w:author="Microsoft" w:date="2015-12-28T11:22:00Z">
              <w:r>
                <w:rPr>
                  <w:rFonts w:hint="eastAsia"/>
                  <w:iCs/>
                </w:rPr>
                <w:t>方案编号</w:t>
              </w:r>
              <w:r>
                <w:rPr>
                  <w:iCs/>
                </w:rPr>
                <w:t>：</w:t>
              </w:r>
            </w:ins>
          </w:p>
          <w:p w:rsidR="0075572B" w:rsidRDefault="0075572B" w:rsidP="0075572B">
            <w:pPr>
              <w:pStyle w:val="a8"/>
              <w:numPr>
                <w:ilvl w:val="0"/>
                <w:numId w:val="12"/>
              </w:numPr>
              <w:ind w:firstLineChars="0"/>
              <w:rPr>
                <w:ins w:id="2450" w:author="Microsoft" w:date="2015-12-28T11:22:00Z"/>
                <w:iCs/>
              </w:rPr>
            </w:pPr>
            <w:ins w:id="2451" w:author="Microsoft" w:date="2015-12-28T11:22:00Z">
              <w:r>
                <w:rPr>
                  <w:rFonts w:hint="eastAsia"/>
                  <w:iCs/>
                </w:rPr>
                <w:t>方案</w:t>
              </w:r>
              <w:r>
                <w:rPr>
                  <w:iCs/>
                </w:rPr>
                <w:t>名称：</w:t>
              </w:r>
            </w:ins>
          </w:p>
          <w:p w:rsidR="0075572B" w:rsidRPr="005B5438" w:rsidRDefault="0075572B" w:rsidP="0075572B">
            <w:pPr>
              <w:pStyle w:val="a8"/>
              <w:numPr>
                <w:ilvl w:val="0"/>
                <w:numId w:val="12"/>
              </w:numPr>
              <w:ind w:firstLineChars="0"/>
              <w:rPr>
                <w:ins w:id="2452" w:author="Microsoft" w:date="2015-12-28T11:22:00Z"/>
                <w:iCs/>
              </w:rPr>
            </w:pPr>
            <w:ins w:id="2453" w:author="Microsoft" w:date="2015-12-28T11:22:00Z">
              <w:r>
                <w:rPr>
                  <w:rFonts w:hint="eastAsia"/>
                  <w:iCs/>
                </w:rPr>
                <w:t>应</w:t>
              </w:r>
              <w:r>
                <w:rPr>
                  <w:rFonts w:hint="eastAsia"/>
                  <w:iCs/>
                </w:rPr>
                <w:t xml:space="preserve"> </w:t>
              </w:r>
              <w:r>
                <w:rPr>
                  <w:rFonts w:hint="eastAsia"/>
                  <w:iCs/>
                </w:rPr>
                <w:t>入库</w:t>
              </w:r>
              <w:r>
                <w:rPr>
                  <w:iCs/>
                </w:rPr>
                <w:t>票数：</w:t>
              </w:r>
            </w:ins>
          </w:p>
          <w:p w:rsidR="0075572B" w:rsidRDefault="0075572B" w:rsidP="0075572B">
            <w:pPr>
              <w:pStyle w:val="a8"/>
              <w:numPr>
                <w:ilvl w:val="0"/>
                <w:numId w:val="12"/>
              </w:numPr>
              <w:ind w:firstLineChars="0"/>
              <w:rPr>
                <w:ins w:id="2454" w:author="Microsoft" w:date="2015-12-28T11:22:00Z"/>
                <w:iCs/>
              </w:rPr>
            </w:pPr>
            <w:ins w:id="2455" w:author="Microsoft" w:date="2015-12-28T11:22:00Z">
              <w:r>
                <w:rPr>
                  <w:rFonts w:hint="eastAsia"/>
                  <w:iCs/>
                </w:rPr>
                <w:t>箱</w:t>
              </w:r>
              <w:r>
                <w:rPr>
                  <w:iCs/>
                </w:rPr>
                <w:t>数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Trunk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</w:ins>
          </w:p>
          <w:p w:rsidR="0075572B" w:rsidRDefault="0075572B" w:rsidP="0075572B">
            <w:pPr>
              <w:pStyle w:val="a8"/>
              <w:numPr>
                <w:ilvl w:val="0"/>
                <w:numId w:val="12"/>
              </w:numPr>
              <w:ind w:firstLineChars="0"/>
              <w:rPr>
                <w:ins w:id="2456" w:author="Microsoft" w:date="2015-12-28T11:22:00Z"/>
                <w:iCs/>
              </w:rPr>
            </w:pPr>
            <w:ins w:id="2457" w:author="Microsoft" w:date="2015-12-28T11:22:00Z">
              <w:r>
                <w:rPr>
                  <w:rFonts w:hint="eastAsia"/>
                  <w:iCs/>
                </w:rPr>
                <w:lastRenderedPageBreak/>
                <w:t>盒数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Box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</w:ins>
          </w:p>
          <w:p w:rsidR="0075572B" w:rsidRDefault="0075572B" w:rsidP="0075572B">
            <w:pPr>
              <w:pStyle w:val="a8"/>
              <w:numPr>
                <w:ilvl w:val="0"/>
                <w:numId w:val="12"/>
              </w:numPr>
              <w:ind w:firstLineChars="0"/>
              <w:rPr>
                <w:ins w:id="2458" w:author="Microsoft" w:date="2015-12-28T11:22:00Z"/>
                <w:iCs/>
              </w:rPr>
            </w:pPr>
            <w:ins w:id="2459" w:author="Microsoft" w:date="2015-12-28T11:22:00Z">
              <w:r>
                <w:rPr>
                  <w:rFonts w:hint="eastAsia"/>
                  <w:iCs/>
                </w:rPr>
                <w:t>本数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Pack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</w:ins>
          </w:p>
          <w:p w:rsidR="0075572B" w:rsidRDefault="0075572B" w:rsidP="0075572B">
            <w:pPr>
              <w:pStyle w:val="a8"/>
              <w:numPr>
                <w:ilvl w:val="0"/>
                <w:numId w:val="12"/>
              </w:numPr>
              <w:ind w:firstLineChars="0"/>
              <w:rPr>
                <w:ins w:id="2460" w:author="Microsoft" w:date="2015-12-28T11:22:00Z"/>
                <w:iCs/>
              </w:rPr>
            </w:pPr>
            <w:ins w:id="2461" w:author="Microsoft" w:date="2015-12-28T11:22:00Z">
              <w:r>
                <w:rPr>
                  <w:iCs/>
                </w:rPr>
                <w:t>张数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Tickets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</w:ins>
          </w:p>
          <w:p w:rsidR="0075572B" w:rsidRPr="00D864BE" w:rsidRDefault="0075572B" w:rsidP="0075572B">
            <w:pPr>
              <w:pStyle w:val="a8"/>
              <w:numPr>
                <w:ilvl w:val="0"/>
                <w:numId w:val="12"/>
              </w:numPr>
              <w:ind w:firstLineChars="0"/>
              <w:rPr>
                <w:ins w:id="2462" w:author="Microsoft" w:date="2015-12-28T11:22:00Z"/>
                <w:iCs/>
              </w:rPr>
            </w:pPr>
            <w:ins w:id="2463" w:author="Microsoft" w:date="2015-12-28T11:22:00Z">
              <w:r>
                <w:rPr>
                  <w:rFonts w:hint="eastAsia"/>
                  <w:iCs/>
                </w:rPr>
                <w:t>合计</w:t>
              </w:r>
              <w:r>
                <w:rPr>
                  <w:iCs/>
                </w:rPr>
                <w:t>张数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 xml:space="preserve">Total </w:t>
              </w:r>
              <w:r>
                <w:rPr>
                  <w:iCs/>
                </w:rPr>
                <w:t>Tickets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  <w:iCs/>
                </w:rPr>
                <w:t>:</w:t>
              </w:r>
              <w:r>
                <w:rPr>
                  <w:rFonts w:hint="eastAsia"/>
                  <w:iCs/>
                </w:rPr>
                <w:t>在</w:t>
              </w:r>
              <w:r>
                <w:rPr>
                  <w:iCs/>
                </w:rPr>
                <w:t>表外</w:t>
              </w:r>
            </w:ins>
          </w:p>
          <w:p w:rsidR="008950DC" w:rsidDel="0075572B" w:rsidRDefault="008950DC" w:rsidP="00115044">
            <w:pPr>
              <w:pStyle w:val="a8"/>
              <w:numPr>
                <w:ilvl w:val="0"/>
                <w:numId w:val="20"/>
              </w:numPr>
              <w:ind w:firstLineChars="0"/>
              <w:rPr>
                <w:del w:id="2464" w:author="Microsoft" w:date="2015-12-28T11:22:00Z"/>
                <w:iCs/>
              </w:rPr>
            </w:pPr>
            <w:del w:id="2465" w:author="Microsoft" w:date="2015-12-28T11:22:00Z">
              <w:r w:rsidDel="0075572B">
                <w:rPr>
                  <w:iCs/>
                </w:rPr>
                <w:delText>方案</w:delText>
              </w:r>
              <w:r w:rsidRPr="00191E5D" w:rsidDel="0075572B">
                <w:rPr>
                  <w:rFonts w:hint="eastAsia"/>
                  <w:iCs/>
                </w:rPr>
                <w:delText>（</w:delText>
              </w:r>
              <w:r w:rsidDel="0075572B">
                <w:rPr>
                  <w:rFonts w:hint="eastAsia"/>
                  <w:iCs/>
                </w:rPr>
                <w:delText>Plan</w:delText>
              </w:r>
              <w:r w:rsidRPr="00191E5D" w:rsidDel="0075572B">
                <w:rPr>
                  <w:rFonts w:hint="eastAsia"/>
                  <w:iCs/>
                </w:rPr>
                <w:delText>）</w:delText>
              </w:r>
              <w:r w:rsidDel="0075572B">
                <w:rPr>
                  <w:rFonts w:hint="eastAsia"/>
                  <w:iCs/>
                </w:rPr>
                <w:delText>：</w:delText>
              </w:r>
            </w:del>
          </w:p>
          <w:p w:rsidR="008950DC" w:rsidDel="0075572B" w:rsidRDefault="008950DC" w:rsidP="00115044">
            <w:pPr>
              <w:pStyle w:val="a8"/>
              <w:numPr>
                <w:ilvl w:val="0"/>
                <w:numId w:val="20"/>
              </w:numPr>
              <w:ind w:firstLineChars="0"/>
              <w:rPr>
                <w:del w:id="2466" w:author="Microsoft" w:date="2015-12-28T11:22:00Z"/>
                <w:iCs/>
              </w:rPr>
            </w:pPr>
            <w:del w:id="2467" w:author="Microsoft" w:date="2015-12-28T11:22:00Z">
              <w:r w:rsidDel="0075572B">
                <w:rPr>
                  <w:rFonts w:hint="eastAsia"/>
                  <w:iCs/>
                </w:rPr>
                <w:delText>规格（箱，盒，本）</w:delText>
              </w:r>
              <w:r w:rsidRPr="00191E5D" w:rsidDel="0075572B">
                <w:rPr>
                  <w:rFonts w:hint="eastAsia"/>
                  <w:iCs/>
                </w:rPr>
                <w:delText>（</w:delText>
              </w:r>
              <w:r w:rsidDel="0075572B">
                <w:rPr>
                  <w:rFonts w:hint="eastAsia"/>
                  <w:iCs/>
                </w:rPr>
                <w:delText>Specification</w:delText>
              </w:r>
              <w:r w:rsidRPr="00191E5D" w:rsidDel="0075572B">
                <w:rPr>
                  <w:rFonts w:hint="eastAsia"/>
                  <w:iCs/>
                </w:rPr>
                <w:delText>）</w:delText>
              </w:r>
              <w:r w:rsidDel="0075572B">
                <w:rPr>
                  <w:rFonts w:hint="eastAsia"/>
                  <w:iCs/>
                </w:rPr>
                <w:delText>（</w:delText>
              </w:r>
              <w:r w:rsidDel="0075572B">
                <w:rPr>
                  <w:rFonts w:hint="eastAsia"/>
                  <w:iCs/>
                </w:rPr>
                <w:delText>Trunk, Box, Pack</w:delText>
              </w:r>
              <w:r w:rsidDel="0075572B">
                <w:rPr>
                  <w:rFonts w:hint="eastAsia"/>
                  <w:iCs/>
                </w:rPr>
                <w:delText>）</w:delText>
              </w:r>
            </w:del>
          </w:p>
          <w:p w:rsidR="008950DC" w:rsidDel="0075572B" w:rsidRDefault="008950DC" w:rsidP="00115044">
            <w:pPr>
              <w:pStyle w:val="a8"/>
              <w:numPr>
                <w:ilvl w:val="0"/>
                <w:numId w:val="20"/>
              </w:numPr>
              <w:ind w:firstLineChars="0"/>
              <w:rPr>
                <w:del w:id="2468" w:author="Microsoft" w:date="2015-12-28T11:22:00Z"/>
                <w:iCs/>
              </w:rPr>
            </w:pPr>
            <w:del w:id="2469" w:author="Microsoft" w:date="2015-12-28T11:22:00Z">
              <w:r w:rsidDel="0075572B">
                <w:rPr>
                  <w:rFonts w:hint="eastAsia"/>
                  <w:iCs/>
                </w:rPr>
                <w:delText>合计（</w:delText>
              </w:r>
              <w:r w:rsidDel="0075572B">
                <w:rPr>
                  <w:iCs/>
                </w:rPr>
                <w:delText>张数</w:delText>
              </w:r>
              <w:r w:rsidDel="0075572B">
                <w:rPr>
                  <w:rFonts w:hint="eastAsia"/>
                  <w:iCs/>
                </w:rPr>
                <w:delText>）</w:delText>
              </w:r>
              <w:r w:rsidRPr="00191E5D" w:rsidDel="0075572B">
                <w:rPr>
                  <w:rFonts w:hint="eastAsia"/>
                  <w:iCs/>
                </w:rPr>
                <w:delText>（</w:delText>
              </w:r>
              <w:r w:rsidDel="0075572B">
                <w:rPr>
                  <w:rFonts w:hint="eastAsia"/>
                  <w:iCs/>
                </w:rPr>
                <w:delText>Total Tickets</w:delText>
              </w:r>
              <w:r w:rsidDel="0075572B">
                <w:rPr>
                  <w:rFonts w:hint="eastAsia"/>
                  <w:iCs/>
                </w:rPr>
                <w:delText>）</w:delText>
              </w:r>
              <w:r w:rsidDel="0075572B">
                <w:rPr>
                  <w:iCs/>
                </w:rPr>
                <w:delText>：</w:delText>
              </w:r>
            </w:del>
          </w:p>
          <w:p w:rsidR="008950DC" w:rsidDel="0075572B" w:rsidRDefault="008950DC" w:rsidP="00115044">
            <w:pPr>
              <w:pStyle w:val="a8"/>
              <w:numPr>
                <w:ilvl w:val="0"/>
                <w:numId w:val="20"/>
              </w:numPr>
              <w:ind w:firstLineChars="0"/>
              <w:rPr>
                <w:del w:id="2470" w:author="Microsoft" w:date="2015-12-28T11:22:00Z"/>
                <w:iCs/>
              </w:rPr>
            </w:pPr>
            <w:del w:id="2471" w:author="Microsoft" w:date="2015-12-28T11:22:00Z">
              <w:r w:rsidDel="0075572B">
                <w:rPr>
                  <w:iCs/>
                </w:rPr>
                <w:delText>合计金额</w:delText>
              </w:r>
              <w:r w:rsidRPr="00191E5D" w:rsidDel="0075572B">
                <w:rPr>
                  <w:rFonts w:hint="eastAsia"/>
                  <w:iCs/>
                </w:rPr>
                <w:delText>（</w:delText>
              </w:r>
              <w:r w:rsidDel="0075572B">
                <w:rPr>
                  <w:rFonts w:hint="eastAsia"/>
                  <w:iCs/>
                </w:rPr>
                <w:delText>Total Value</w:delText>
              </w:r>
              <w:r w:rsidRPr="00191E5D" w:rsidDel="0075572B">
                <w:rPr>
                  <w:rFonts w:hint="eastAsia"/>
                  <w:iCs/>
                </w:rPr>
                <w:delText>）</w:delText>
              </w:r>
              <w:r w:rsidDel="0075572B">
                <w:rPr>
                  <w:rFonts w:hint="eastAsia"/>
                  <w:iCs/>
                </w:rPr>
                <w:delText>：</w:delText>
              </w:r>
              <w:r w:rsidDel="0075572B">
                <w:rPr>
                  <w:iCs/>
                </w:rPr>
                <w:delText>瑞尔</w:delText>
              </w:r>
              <w:r w:rsidRPr="00191E5D" w:rsidDel="0075572B">
                <w:rPr>
                  <w:rFonts w:hint="eastAsia"/>
                  <w:iCs/>
                </w:rPr>
                <w:delText>（</w:delText>
              </w:r>
              <w:r w:rsidDel="0075572B">
                <w:rPr>
                  <w:rFonts w:hint="eastAsia"/>
                  <w:iCs/>
                </w:rPr>
                <w:delText>riels</w:delText>
              </w:r>
              <w:r w:rsidRPr="00191E5D" w:rsidDel="0075572B">
                <w:rPr>
                  <w:rFonts w:hint="eastAsia"/>
                  <w:iCs/>
                </w:rPr>
                <w:delText>）</w:delText>
              </w:r>
            </w:del>
          </w:p>
          <w:p w:rsidR="008950DC" w:rsidRDefault="008950DC" w:rsidP="00115044">
            <w:pPr>
              <w:rPr>
                <w:iCs/>
              </w:rPr>
            </w:pPr>
            <w:r>
              <w:rPr>
                <w:rFonts w:hint="eastAsia"/>
                <w:iCs/>
              </w:rPr>
              <w:t>出库</w:t>
            </w:r>
            <w:r>
              <w:rPr>
                <w:iCs/>
              </w:rPr>
              <w:t>信息</w:t>
            </w:r>
            <w:r>
              <w:rPr>
                <w:rFonts w:hint="eastAsia"/>
                <w:iCs/>
              </w:rPr>
              <w:t>详细列表</w:t>
            </w:r>
            <w:r>
              <w:rPr>
                <w:iCs/>
              </w:rPr>
              <w:t>：</w:t>
            </w:r>
          </w:p>
          <w:p w:rsidR="008950DC" w:rsidRDefault="008950DC" w:rsidP="00115044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方案代码</w:t>
            </w:r>
            <w:r w:rsidR="00E87197" w:rsidRPr="00E87197">
              <w:rPr>
                <w:rFonts w:hint="eastAsia"/>
                <w:iCs/>
              </w:rPr>
              <w:t>（</w:t>
            </w:r>
            <w:r w:rsidR="00E87197">
              <w:rPr>
                <w:rFonts w:hint="eastAsia"/>
                <w:iCs/>
              </w:rPr>
              <w:t>Plan Code</w:t>
            </w:r>
            <w:r w:rsidR="00E87197" w:rsidRPr="00E87197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8950DC" w:rsidRDefault="008950DC" w:rsidP="00115044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方案名称</w:t>
            </w:r>
            <w:r w:rsidR="00E87197" w:rsidRPr="00E87197">
              <w:rPr>
                <w:rFonts w:hint="eastAsia"/>
                <w:iCs/>
              </w:rPr>
              <w:t>（</w:t>
            </w:r>
            <w:r w:rsidR="00E87197">
              <w:rPr>
                <w:rFonts w:hint="eastAsia"/>
                <w:iCs/>
              </w:rPr>
              <w:t>Plan Name</w:t>
            </w:r>
            <w:r w:rsidR="00E87197" w:rsidRPr="00E87197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8950DC" w:rsidRDefault="008950DC" w:rsidP="00115044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批次编号</w:t>
            </w:r>
            <w:r w:rsidR="00E87197" w:rsidRPr="00E87197">
              <w:rPr>
                <w:rFonts w:hint="eastAsia"/>
                <w:iCs/>
              </w:rPr>
              <w:t>（</w:t>
            </w:r>
            <w:r w:rsidR="00E87197">
              <w:rPr>
                <w:rFonts w:hint="eastAsia"/>
                <w:iCs/>
              </w:rPr>
              <w:t>Batch Code</w:t>
            </w:r>
            <w:r w:rsidR="00E87197" w:rsidRPr="00E87197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8950DC" w:rsidRDefault="008950DC" w:rsidP="00115044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奖组</w:t>
            </w:r>
            <w:r>
              <w:rPr>
                <w:iCs/>
              </w:rPr>
              <w:t>编号</w:t>
            </w:r>
            <w:r w:rsidR="00E87197" w:rsidRPr="00E87197">
              <w:rPr>
                <w:rFonts w:hint="eastAsia"/>
                <w:iCs/>
              </w:rPr>
              <w:t>（</w:t>
            </w:r>
            <w:r w:rsidR="00E87197">
              <w:rPr>
                <w:rFonts w:hint="eastAsia"/>
                <w:iCs/>
              </w:rPr>
              <w:t>Prize Group Code</w:t>
            </w:r>
            <w:r w:rsidR="00E87197" w:rsidRPr="00E87197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8950DC" w:rsidRDefault="008950DC" w:rsidP="00115044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规格</w:t>
            </w:r>
            <w:r w:rsidR="00E87197" w:rsidRPr="00E87197">
              <w:rPr>
                <w:rFonts w:hint="eastAsia"/>
                <w:iCs/>
              </w:rPr>
              <w:t>（</w:t>
            </w:r>
            <w:r w:rsidR="00E87197">
              <w:rPr>
                <w:rFonts w:hint="eastAsia"/>
                <w:iCs/>
              </w:rPr>
              <w:t>Specification</w:t>
            </w:r>
            <w:r w:rsidR="00E87197" w:rsidRPr="00E87197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：系统</w:t>
            </w:r>
            <w:r>
              <w:rPr>
                <w:iCs/>
              </w:rPr>
              <w:t>根据扫入的条码编号判断是箱，盒，本（</w:t>
            </w:r>
            <w:r>
              <w:rPr>
                <w:rFonts w:hint="eastAsia"/>
                <w:iCs/>
              </w:rPr>
              <w:t>扫</w:t>
            </w:r>
            <w:r>
              <w:rPr>
                <w:iCs/>
              </w:rPr>
              <w:t>本的第一张票默认即为</w:t>
            </w:r>
            <w:r>
              <w:rPr>
                <w:rFonts w:hint="eastAsia"/>
                <w:iCs/>
              </w:rPr>
              <w:t>整</w:t>
            </w:r>
            <w:r>
              <w:rPr>
                <w:iCs/>
              </w:rPr>
              <w:t>本）</w:t>
            </w:r>
          </w:p>
          <w:p w:rsidR="008950DC" w:rsidRDefault="008950DC" w:rsidP="00115044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条码签</w:t>
            </w:r>
            <w:r w:rsidR="00E87197" w:rsidRPr="00E87197">
              <w:rPr>
                <w:rFonts w:hint="eastAsia"/>
                <w:iCs/>
              </w:rPr>
              <w:t>（</w:t>
            </w:r>
            <w:r w:rsidR="00E87197">
              <w:rPr>
                <w:rFonts w:hint="eastAsia"/>
                <w:iCs/>
              </w:rPr>
              <w:t>Barcode</w:t>
            </w:r>
            <w:r w:rsidR="00E87197" w:rsidRPr="00E87197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8950DC" w:rsidRDefault="008950DC" w:rsidP="00115044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总张数</w:t>
            </w:r>
            <w:r w:rsidR="00E87197" w:rsidRPr="00E87197">
              <w:rPr>
                <w:rFonts w:hint="eastAsia"/>
                <w:iCs/>
              </w:rPr>
              <w:t>（</w:t>
            </w:r>
            <w:r w:rsidR="00E87197">
              <w:rPr>
                <w:rFonts w:hint="eastAsia"/>
                <w:iCs/>
              </w:rPr>
              <w:t>Total Tickets</w:t>
            </w:r>
            <w:r w:rsidR="00E87197" w:rsidRPr="00E87197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8950DC" w:rsidRPr="003057A0" w:rsidRDefault="008950DC" w:rsidP="00115044">
            <w:pPr>
              <w:rPr>
                <w:iCs/>
              </w:rPr>
            </w:pPr>
            <w:r>
              <w:rPr>
                <w:rFonts w:hint="eastAsia"/>
                <w:iCs/>
              </w:rPr>
              <w:t>汇总</w:t>
            </w:r>
            <w:r>
              <w:rPr>
                <w:iCs/>
              </w:rPr>
              <w:t>信息：</w:t>
            </w:r>
          </w:p>
          <w:p w:rsidR="008950DC" w:rsidRPr="00F1273D" w:rsidRDefault="008950DC" w:rsidP="00115044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应出</w:t>
            </w:r>
            <w:r w:rsidRPr="00F1273D">
              <w:rPr>
                <w:rFonts w:hint="eastAsia"/>
                <w:iCs/>
              </w:rPr>
              <w:t>库</w:t>
            </w:r>
            <w:r w:rsidRPr="00F1273D">
              <w:rPr>
                <w:iCs/>
              </w:rPr>
              <w:t>数量</w:t>
            </w: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Quantity Deliverable</w:t>
            </w:r>
            <w:r>
              <w:rPr>
                <w:rFonts w:hint="eastAsia"/>
                <w:iCs/>
              </w:rPr>
              <w:t>）</w:t>
            </w:r>
            <w:r w:rsidRPr="00F1273D">
              <w:rPr>
                <w:iCs/>
              </w:rPr>
              <w:t>：</w:t>
            </w:r>
            <w:r w:rsidRPr="00F1273D">
              <w:rPr>
                <w:rFonts w:hint="eastAsia"/>
                <w:iCs/>
              </w:rPr>
              <w:t>张</w:t>
            </w: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tickets</w:t>
            </w:r>
            <w:r>
              <w:rPr>
                <w:rFonts w:hint="eastAsia"/>
                <w:iCs/>
              </w:rPr>
              <w:t>）</w:t>
            </w:r>
          </w:p>
          <w:p w:rsidR="008950DC" w:rsidRDefault="00C3474E" w:rsidP="00115044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ins w:id="2472" w:author="Microsoft" w:date="2015-12-28T11:26:00Z">
              <w:r>
                <w:rPr>
                  <w:rFonts w:hint="eastAsia"/>
                  <w:iCs/>
                </w:rPr>
                <w:t>已</w:t>
              </w:r>
            </w:ins>
            <w:del w:id="2473" w:author="Microsoft" w:date="2015-12-28T11:26:00Z">
              <w:r w:rsidR="008950DC" w:rsidDel="00C3474E">
                <w:rPr>
                  <w:rFonts w:hint="eastAsia"/>
                  <w:iCs/>
                </w:rPr>
                <w:delText>实际</w:delText>
              </w:r>
            </w:del>
            <w:r w:rsidR="008950DC">
              <w:rPr>
                <w:rFonts w:hint="eastAsia"/>
                <w:iCs/>
              </w:rPr>
              <w:t>出库</w:t>
            </w:r>
            <w:r w:rsidR="008950DC">
              <w:rPr>
                <w:iCs/>
              </w:rPr>
              <w:t>数量</w:t>
            </w:r>
            <w:r w:rsidR="008950DC">
              <w:rPr>
                <w:rFonts w:hint="eastAsia"/>
                <w:iCs/>
              </w:rPr>
              <w:t>（</w:t>
            </w:r>
            <w:r w:rsidR="008950DC">
              <w:rPr>
                <w:rFonts w:hint="eastAsia"/>
                <w:iCs/>
              </w:rPr>
              <w:t>Quantity Delivered</w:t>
            </w:r>
            <w:r w:rsidR="008950DC">
              <w:rPr>
                <w:rFonts w:hint="eastAsia"/>
                <w:iCs/>
              </w:rPr>
              <w:t>）</w:t>
            </w:r>
            <w:r w:rsidR="008950DC">
              <w:rPr>
                <w:iCs/>
              </w:rPr>
              <w:t>：</w:t>
            </w:r>
            <w:r w:rsidR="008950DC">
              <w:rPr>
                <w:rFonts w:hint="eastAsia"/>
                <w:iCs/>
              </w:rPr>
              <w:t>张</w:t>
            </w:r>
          </w:p>
          <w:p w:rsidR="008950DC" w:rsidRPr="006B281B" w:rsidRDefault="008950DC" w:rsidP="00115044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差异值（</w:t>
            </w:r>
            <w:r>
              <w:rPr>
                <w:rFonts w:hint="eastAsia"/>
                <w:iCs/>
              </w:rPr>
              <w:t>Discrepancy</w:t>
            </w:r>
            <w:r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张</w:t>
            </w:r>
          </w:p>
          <w:p w:rsidR="008950DC" w:rsidRPr="008819C0" w:rsidRDefault="008950DC" w:rsidP="00115044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 w:rsidRPr="008819C0">
              <w:rPr>
                <w:rFonts w:hint="eastAsia"/>
                <w:iCs/>
              </w:rPr>
              <w:t>备注</w:t>
            </w:r>
            <w:r w:rsidRPr="008819C0">
              <w:rPr>
                <w:iCs/>
              </w:rPr>
              <w:t>信息</w:t>
            </w: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Remarks</w:t>
            </w:r>
            <w:r>
              <w:rPr>
                <w:rFonts w:hint="eastAsia"/>
                <w:iCs/>
              </w:rPr>
              <w:t>）</w:t>
            </w:r>
            <w:r w:rsidRPr="008819C0">
              <w:rPr>
                <w:iCs/>
              </w:rPr>
              <w:t>：</w:t>
            </w:r>
            <w:r w:rsidRPr="008819C0">
              <w:rPr>
                <w:rFonts w:hint="eastAsia"/>
                <w:iCs/>
              </w:rPr>
              <w:t>1</w:t>
            </w:r>
            <w:r w:rsidRPr="008819C0">
              <w:rPr>
                <w:iCs/>
              </w:rPr>
              <w:t>-500</w:t>
            </w:r>
            <w:r w:rsidRPr="008819C0">
              <w:rPr>
                <w:rFonts w:hint="eastAsia"/>
                <w:iCs/>
              </w:rPr>
              <w:t>；</w:t>
            </w:r>
            <w:r>
              <w:rPr>
                <w:rFonts w:hint="eastAsia"/>
                <w:iCs/>
              </w:rPr>
              <w:t>非必填项</w:t>
            </w:r>
            <w:r>
              <w:rPr>
                <w:iCs/>
              </w:rPr>
              <w:t>；</w:t>
            </w:r>
          </w:p>
        </w:tc>
      </w:tr>
      <w:tr w:rsidR="008950DC" w:rsidRPr="00883F4B" w:rsidTr="00E87197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883F4B" w:rsidRDefault="008950DC" w:rsidP="00115044">
            <w:r>
              <w:rPr>
                <w:rFonts w:hint="eastAsia"/>
              </w:rPr>
              <w:t>无</w:t>
            </w:r>
          </w:p>
        </w:tc>
      </w:tr>
      <w:tr w:rsidR="008950DC" w:rsidRPr="00883F4B" w:rsidTr="00E87197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FE4DC0" w:rsidRDefault="008950DC" w:rsidP="00115044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8950DC" w:rsidRPr="00883F4B" w:rsidTr="00E87197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883F4B" w:rsidRDefault="008950DC" w:rsidP="0011504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8950DC" w:rsidRPr="00883F4B" w:rsidTr="00E87197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883F4B" w:rsidRDefault="008950DC" w:rsidP="00115044">
            <w:r>
              <w:rPr>
                <w:rFonts w:hint="eastAsia"/>
              </w:rPr>
              <w:t>无</w:t>
            </w:r>
          </w:p>
        </w:tc>
      </w:tr>
    </w:tbl>
    <w:p w:rsidR="008950DC" w:rsidRPr="00CA1FBD" w:rsidRDefault="008950DC" w:rsidP="008950DC">
      <w:pPr>
        <w:pStyle w:val="a0"/>
      </w:pPr>
    </w:p>
    <w:p w:rsidR="008950DC" w:rsidRDefault="008950DC">
      <w:pPr>
        <w:pStyle w:val="5"/>
      </w:pPr>
      <w:r>
        <w:rPr>
          <w:rFonts w:hint="eastAsia"/>
        </w:rPr>
        <w:t>出货单出库</w:t>
      </w:r>
      <w:r>
        <w:t>详情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8950DC" w:rsidRPr="00883F4B" w:rsidTr="00E87197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  <w:r>
              <w:rPr>
                <w:iCs/>
              </w:rPr>
              <w:t>Jk063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</w:p>
        </w:tc>
      </w:tr>
      <w:tr w:rsidR="008950DC" w:rsidRPr="00883F4B" w:rsidTr="00E87197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  <w:r>
              <w:rPr>
                <w:rFonts w:hint="eastAsia"/>
                <w:iCs/>
              </w:rPr>
              <w:t>出货单出库</w:t>
            </w:r>
            <w:r>
              <w:rPr>
                <w:iCs/>
              </w:rPr>
              <w:t>详情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8950DC" w:rsidRPr="00883F4B" w:rsidRDefault="008950DC" w:rsidP="00115044">
            <w:pPr>
              <w:rPr>
                <w:iCs/>
              </w:rPr>
            </w:pPr>
          </w:p>
        </w:tc>
      </w:tr>
      <w:tr w:rsidR="008950DC" w:rsidRPr="00883F4B" w:rsidTr="00E87197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883F4B" w:rsidRDefault="008950DC" w:rsidP="00115044">
            <w:r>
              <w:rPr>
                <w:rFonts w:hint="eastAsia"/>
              </w:rPr>
              <w:t>查看</w:t>
            </w:r>
            <w:r>
              <w:t>出货单出库详情</w:t>
            </w:r>
          </w:p>
        </w:tc>
      </w:tr>
      <w:tr w:rsidR="008950DC" w:rsidRPr="00883F4B" w:rsidTr="00E87197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8950DC" w:rsidRDefault="008950DC" w:rsidP="00115044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出</w:t>
            </w:r>
            <w:ins w:id="2474" w:author="Microsoft" w:date="2015-09-21T15:57:00Z">
              <w:r w:rsidR="00410CAA">
                <w:rPr>
                  <w:rFonts w:hint="eastAsia"/>
                  <w:iCs/>
                </w:rPr>
                <w:t>货</w:t>
              </w:r>
            </w:ins>
            <w:del w:id="2475" w:author="Microsoft" w:date="2015-09-21T15:57:00Z">
              <w:r w:rsidDel="00410CAA">
                <w:rPr>
                  <w:rFonts w:hint="eastAsia"/>
                  <w:iCs/>
                </w:rPr>
                <w:delText>库</w:delText>
              </w:r>
            </w:del>
            <w:r>
              <w:rPr>
                <w:rFonts w:hint="eastAsia"/>
                <w:iCs/>
              </w:rPr>
              <w:t>单</w:t>
            </w:r>
            <w:r>
              <w:rPr>
                <w:iCs/>
              </w:rPr>
              <w:t>编号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Issue Code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del w:id="2476" w:author="Microsoft" w:date="2015-09-21T15:57:00Z">
              <w:r w:rsidDel="00410CAA">
                <w:rPr>
                  <w:rFonts w:hint="eastAsia"/>
                  <w:iCs/>
                </w:rPr>
                <w:delText>C</w:delText>
              </w:r>
              <w:r w:rsidDel="00410CAA">
                <w:rPr>
                  <w:iCs/>
                </w:rPr>
                <w:delText>+</w:delText>
              </w:r>
              <w:r w:rsidDel="00410CAA">
                <w:rPr>
                  <w:iCs/>
                </w:rPr>
                <w:delText>年月日</w:delText>
              </w:r>
              <w:r w:rsidDel="00410CAA">
                <w:rPr>
                  <w:iCs/>
                </w:rPr>
                <w:delText xml:space="preserve">+000 </w:delText>
              </w:r>
              <w:r w:rsidDel="00410CAA">
                <w:rPr>
                  <w:rFonts w:hint="eastAsia"/>
                  <w:iCs/>
                </w:rPr>
                <w:delText>例</w:delText>
              </w:r>
              <w:r w:rsidDel="00410CAA">
                <w:rPr>
                  <w:iCs/>
                </w:rPr>
                <w:delText>：</w:delText>
              </w:r>
              <w:r w:rsidDel="00410CAA">
                <w:rPr>
                  <w:rFonts w:hint="eastAsia"/>
                  <w:iCs/>
                </w:rPr>
                <w:delText>C20150825001</w:delText>
              </w:r>
            </w:del>
          </w:p>
          <w:p w:rsidR="008950DC" w:rsidDel="00410CAA" w:rsidRDefault="008950DC" w:rsidP="00115044">
            <w:pPr>
              <w:pStyle w:val="a8"/>
              <w:numPr>
                <w:ilvl w:val="0"/>
                <w:numId w:val="20"/>
              </w:numPr>
              <w:ind w:firstLineChars="0"/>
              <w:rPr>
                <w:del w:id="2477" w:author="Microsoft" w:date="2015-09-21T15:56:00Z"/>
                <w:iCs/>
              </w:rPr>
            </w:pPr>
            <w:del w:id="2478" w:author="Microsoft" w:date="2015-09-21T15:56:00Z">
              <w:r w:rsidRPr="00410A2B" w:rsidDel="00410CAA">
                <w:rPr>
                  <w:rFonts w:hint="eastAsia"/>
                  <w:iCs/>
                </w:rPr>
                <w:delText>提货人</w:delText>
              </w:r>
              <w:r w:rsidDel="00410CAA">
                <w:rPr>
                  <w:rFonts w:hint="eastAsia"/>
                  <w:iCs/>
                </w:rPr>
                <w:delText>（</w:delText>
              </w:r>
              <w:r w:rsidDel="00410CAA">
                <w:rPr>
                  <w:rFonts w:hint="eastAsia"/>
                  <w:iCs/>
                </w:rPr>
                <w:delText>Delivered By</w:delText>
              </w:r>
              <w:r w:rsidDel="00410CAA">
                <w:rPr>
                  <w:rFonts w:hint="eastAsia"/>
                  <w:iCs/>
                </w:rPr>
                <w:delText>）</w:delText>
              </w:r>
              <w:r w:rsidRPr="00410A2B" w:rsidDel="00410CAA">
                <w:rPr>
                  <w:rFonts w:hint="eastAsia"/>
                  <w:iCs/>
                </w:rPr>
                <w:delText>：</w:delText>
              </w:r>
            </w:del>
          </w:p>
          <w:p w:rsidR="008950DC" w:rsidRPr="00973184" w:rsidDel="00410CAA" w:rsidRDefault="008950DC" w:rsidP="00115044">
            <w:pPr>
              <w:pStyle w:val="a8"/>
              <w:numPr>
                <w:ilvl w:val="0"/>
                <w:numId w:val="20"/>
              </w:numPr>
              <w:ind w:firstLineChars="0"/>
              <w:rPr>
                <w:del w:id="2479" w:author="Microsoft" w:date="2015-09-21T15:56:00Z"/>
                <w:iCs/>
              </w:rPr>
            </w:pPr>
            <w:del w:id="2480" w:author="Microsoft" w:date="2015-09-21T15:56:00Z">
              <w:r w:rsidRPr="00410A2B" w:rsidDel="00410CAA">
                <w:rPr>
                  <w:rFonts w:hint="eastAsia"/>
                  <w:iCs/>
                </w:rPr>
                <w:delText>联系方式</w:delText>
              </w:r>
              <w:r w:rsidDel="00410CAA">
                <w:rPr>
                  <w:rFonts w:hint="eastAsia"/>
                  <w:iCs/>
                </w:rPr>
                <w:delText>（</w:delText>
              </w:r>
              <w:r w:rsidDel="00410CAA">
                <w:rPr>
                  <w:rFonts w:hint="eastAsia"/>
                  <w:iCs/>
                </w:rPr>
                <w:delText>Contact Phone</w:delText>
              </w:r>
              <w:r w:rsidDel="00410CAA">
                <w:rPr>
                  <w:rFonts w:hint="eastAsia"/>
                  <w:iCs/>
                </w:rPr>
                <w:delText>）</w:delText>
              </w:r>
              <w:r w:rsidRPr="00410A2B" w:rsidDel="00410CAA">
                <w:rPr>
                  <w:rFonts w:hint="eastAsia"/>
                  <w:iCs/>
                </w:rPr>
                <w:delText>：</w:delText>
              </w:r>
            </w:del>
          </w:p>
          <w:p w:rsidR="008950DC" w:rsidRPr="007A6C42" w:rsidRDefault="008950DC" w:rsidP="00115044">
            <w:pPr>
              <w:rPr>
                <w:iCs/>
              </w:rPr>
            </w:pPr>
            <w:r w:rsidRPr="007A6C42">
              <w:rPr>
                <w:rFonts w:hint="eastAsia"/>
                <w:iCs/>
              </w:rPr>
              <w:t>出货单</w:t>
            </w:r>
            <w:r w:rsidRPr="007A6C42">
              <w:rPr>
                <w:iCs/>
              </w:rPr>
              <w:t>列表：</w:t>
            </w:r>
          </w:p>
          <w:p w:rsidR="008950DC" w:rsidRDefault="008950DC" w:rsidP="00115044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方案名称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Plan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8950DC" w:rsidRDefault="008950DC" w:rsidP="00115044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数量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Quantity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 w:rsidR="00804DB6">
              <w:rPr>
                <w:rFonts w:hint="eastAsia"/>
                <w:iCs/>
              </w:rPr>
              <w:t>张</w:t>
            </w:r>
          </w:p>
          <w:p w:rsidR="008950DC" w:rsidRDefault="008950DC" w:rsidP="00115044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金额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Value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：瑞尔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riels</w:t>
            </w:r>
            <w:r w:rsidRPr="00191E5D">
              <w:rPr>
                <w:rFonts w:hint="eastAsia"/>
                <w:iCs/>
              </w:rPr>
              <w:t>）</w:t>
            </w:r>
          </w:p>
          <w:p w:rsidR="008950DC" w:rsidRDefault="008950DC" w:rsidP="00115044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总</w:t>
            </w:r>
            <w:r>
              <w:rPr>
                <w:iCs/>
              </w:rPr>
              <w:t>金额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Value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：瑞尔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所有方案合计金额；</w:t>
            </w:r>
          </w:p>
          <w:p w:rsidR="008950DC" w:rsidRPr="000E56C7" w:rsidDel="00C3474E" w:rsidRDefault="008950DC" w:rsidP="00115044">
            <w:pPr>
              <w:rPr>
                <w:del w:id="2481" w:author="Microsoft" w:date="2015-12-28T11:26:00Z"/>
                <w:iCs/>
              </w:rPr>
            </w:pPr>
            <w:r>
              <w:rPr>
                <w:iCs/>
              </w:rPr>
              <w:t>出库</w:t>
            </w:r>
            <w:del w:id="2482" w:author="Microsoft" w:date="2015-12-28T11:26:00Z">
              <w:r w:rsidDel="00C3474E">
                <w:rPr>
                  <w:iCs/>
                </w:rPr>
                <w:delText>列表：</w:delText>
              </w:r>
            </w:del>
          </w:p>
          <w:p w:rsidR="00C3474E" w:rsidRDefault="00C3474E" w:rsidP="00C3474E">
            <w:pPr>
              <w:rPr>
                <w:ins w:id="2483" w:author="Microsoft" w:date="2015-12-28T11:26:00Z"/>
                <w:iCs/>
              </w:rPr>
            </w:pPr>
            <w:ins w:id="2484" w:author="Microsoft" w:date="2015-12-28T11:26:00Z">
              <w:r>
                <w:rPr>
                  <w:rFonts w:hint="eastAsia"/>
                  <w:iCs/>
                </w:rPr>
                <w:t>分方案显示</w:t>
              </w:r>
              <w:r>
                <w:rPr>
                  <w:iCs/>
                </w:rPr>
                <w:t>扫描</w:t>
              </w:r>
              <w:r>
                <w:rPr>
                  <w:rFonts w:hint="eastAsia"/>
                  <w:iCs/>
                </w:rPr>
                <w:t>信息</w:t>
              </w:r>
              <w:r>
                <w:rPr>
                  <w:iCs/>
                </w:rPr>
                <w:t>列表：</w:t>
              </w:r>
            </w:ins>
          </w:p>
          <w:p w:rsidR="00C3474E" w:rsidRDefault="00C3474E" w:rsidP="00C3474E">
            <w:pPr>
              <w:pStyle w:val="a8"/>
              <w:numPr>
                <w:ilvl w:val="0"/>
                <w:numId w:val="12"/>
              </w:numPr>
              <w:ind w:firstLineChars="0"/>
              <w:rPr>
                <w:ins w:id="2485" w:author="Microsoft" w:date="2015-12-28T11:26:00Z"/>
                <w:iCs/>
              </w:rPr>
            </w:pPr>
            <w:ins w:id="2486" w:author="Microsoft" w:date="2015-12-28T11:26:00Z">
              <w:r>
                <w:rPr>
                  <w:rFonts w:hint="eastAsia"/>
                  <w:iCs/>
                </w:rPr>
                <w:t>方案编号</w:t>
              </w:r>
              <w:r>
                <w:rPr>
                  <w:iCs/>
                </w:rPr>
                <w:t>：</w:t>
              </w:r>
            </w:ins>
          </w:p>
          <w:p w:rsidR="00C3474E" w:rsidRDefault="00C3474E" w:rsidP="00C3474E">
            <w:pPr>
              <w:pStyle w:val="a8"/>
              <w:numPr>
                <w:ilvl w:val="0"/>
                <w:numId w:val="12"/>
              </w:numPr>
              <w:ind w:firstLineChars="0"/>
              <w:rPr>
                <w:ins w:id="2487" w:author="Microsoft" w:date="2015-12-28T11:26:00Z"/>
                <w:iCs/>
              </w:rPr>
            </w:pPr>
            <w:ins w:id="2488" w:author="Microsoft" w:date="2015-12-28T11:26:00Z">
              <w:r>
                <w:rPr>
                  <w:rFonts w:hint="eastAsia"/>
                  <w:iCs/>
                </w:rPr>
                <w:t>方案</w:t>
              </w:r>
              <w:r>
                <w:rPr>
                  <w:iCs/>
                </w:rPr>
                <w:t>名称：</w:t>
              </w:r>
            </w:ins>
          </w:p>
          <w:p w:rsidR="00C3474E" w:rsidRPr="005B5438" w:rsidRDefault="00C3474E" w:rsidP="00C3474E">
            <w:pPr>
              <w:pStyle w:val="a8"/>
              <w:numPr>
                <w:ilvl w:val="0"/>
                <w:numId w:val="12"/>
              </w:numPr>
              <w:ind w:firstLineChars="0"/>
              <w:rPr>
                <w:ins w:id="2489" w:author="Microsoft" w:date="2015-12-28T11:26:00Z"/>
                <w:iCs/>
              </w:rPr>
            </w:pPr>
            <w:ins w:id="2490" w:author="Microsoft" w:date="2015-12-28T11:26:00Z">
              <w:r>
                <w:rPr>
                  <w:rFonts w:hint="eastAsia"/>
                  <w:iCs/>
                </w:rPr>
                <w:t>应</w:t>
              </w:r>
              <w:r>
                <w:rPr>
                  <w:rFonts w:hint="eastAsia"/>
                  <w:iCs/>
                </w:rPr>
                <w:t xml:space="preserve"> </w:t>
              </w:r>
              <w:r>
                <w:rPr>
                  <w:rFonts w:hint="eastAsia"/>
                  <w:iCs/>
                </w:rPr>
                <w:t>入库</w:t>
              </w:r>
              <w:r>
                <w:rPr>
                  <w:iCs/>
                </w:rPr>
                <w:t>票数：</w:t>
              </w:r>
            </w:ins>
          </w:p>
          <w:p w:rsidR="00C3474E" w:rsidRDefault="00C3474E" w:rsidP="00C3474E">
            <w:pPr>
              <w:pStyle w:val="a8"/>
              <w:numPr>
                <w:ilvl w:val="0"/>
                <w:numId w:val="12"/>
              </w:numPr>
              <w:ind w:firstLineChars="0"/>
              <w:rPr>
                <w:ins w:id="2491" w:author="Microsoft" w:date="2015-12-28T11:26:00Z"/>
                <w:iCs/>
              </w:rPr>
            </w:pPr>
            <w:ins w:id="2492" w:author="Microsoft" w:date="2015-12-28T11:26:00Z">
              <w:r>
                <w:rPr>
                  <w:rFonts w:hint="eastAsia"/>
                  <w:iCs/>
                </w:rPr>
                <w:t>箱</w:t>
              </w:r>
              <w:r>
                <w:rPr>
                  <w:iCs/>
                </w:rPr>
                <w:t>数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Trunk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</w:ins>
          </w:p>
          <w:p w:rsidR="00C3474E" w:rsidRDefault="00C3474E" w:rsidP="00C3474E">
            <w:pPr>
              <w:pStyle w:val="a8"/>
              <w:numPr>
                <w:ilvl w:val="0"/>
                <w:numId w:val="12"/>
              </w:numPr>
              <w:ind w:firstLineChars="0"/>
              <w:rPr>
                <w:ins w:id="2493" w:author="Microsoft" w:date="2015-12-28T11:26:00Z"/>
                <w:iCs/>
              </w:rPr>
            </w:pPr>
            <w:ins w:id="2494" w:author="Microsoft" w:date="2015-12-28T11:26:00Z">
              <w:r>
                <w:rPr>
                  <w:rFonts w:hint="eastAsia"/>
                  <w:iCs/>
                </w:rPr>
                <w:t>盒数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Box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</w:ins>
          </w:p>
          <w:p w:rsidR="00C3474E" w:rsidRDefault="00C3474E" w:rsidP="00C3474E">
            <w:pPr>
              <w:pStyle w:val="a8"/>
              <w:numPr>
                <w:ilvl w:val="0"/>
                <w:numId w:val="12"/>
              </w:numPr>
              <w:ind w:firstLineChars="0"/>
              <w:rPr>
                <w:ins w:id="2495" w:author="Microsoft" w:date="2015-12-28T11:26:00Z"/>
                <w:iCs/>
              </w:rPr>
            </w:pPr>
            <w:ins w:id="2496" w:author="Microsoft" w:date="2015-12-28T11:26:00Z">
              <w:r>
                <w:rPr>
                  <w:rFonts w:hint="eastAsia"/>
                  <w:iCs/>
                </w:rPr>
                <w:t>本数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Pack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</w:ins>
          </w:p>
          <w:p w:rsidR="00C3474E" w:rsidRDefault="00C3474E" w:rsidP="00C3474E">
            <w:pPr>
              <w:pStyle w:val="a8"/>
              <w:numPr>
                <w:ilvl w:val="0"/>
                <w:numId w:val="12"/>
              </w:numPr>
              <w:ind w:firstLineChars="0"/>
              <w:rPr>
                <w:ins w:id="2497" w:author="Microsoft" w:date="2015-12-28T11:26:00Z"/>
                <w:iCs/>
              </w:rPr>
            </w:pPr>
            <w:ins w:id="2498" w:author="Microsoft" w:date="2015-12-28T11:26:00Z">
              <w:r>
                <w:rPr>
                  <w:iCs/>
                </w:rPr>
                <w:t>张数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Tickets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</w:ins>
          </w:p>
          <w:p w:rsidR="00C3474E" w:rsidRPr="00D864BE" w:rsidRDefault="00C3474E" w:rsidP="00C3474E">
            <w:pPr>
              <w:pStyle w:val="a8"/>
              <w:numPr>
                <w:ilvl w:val="0"/>
                <w:numId w:val="12"/>
              </w:numPr>
              <w:ind w:firstLineChars="0"/>
              <w:rPr>
                <w:ins w:id="2499" w:author="Microsoft" w:date="2015-12-28T11:26:00Z"/>
                <w:iCs/>
              </w:rPr>
            </w:pPr>
            <w:ins w:id="2500" w:author="Microsoft" w:date="2015-12-28T11:26:00Z">
              <w:r>
                <w:rPr>
                  <w:rFonts w:hint="eastAsia"/>
                  <w:iCs/>
                </w:rPr>
                <w:t>合计</w:t>
              </w:r>
              <w:r>
                <w:rPr>
                  <w:iCs/>
                </w:rPr>
                <w:t>张数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 xml:space="preserve">Total </w:t>
              </w:r>
              <w:r>
                <w:rPr>
                  <w:iCs/>
                </w:rPr>
                <w:t>Tickets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  <w:iCs/>
                </w:rPr>
                <w:t>:</w:t>
              </w:r>
              <w:r>
                <w:rPr>
                  <w:rFonts w:hint="eastAsia"/>
                  <w:iCs/>
                </w:rPr>
                <w:t>在</w:t>
              </w:r>
              <w:r>
                <w:rPr>
                  <w:iCs/>
                </w:rPr>
                <w:t>表外</w:t>
              </w:r>
            </w:ins>
          </w:p>
          <w:p w:rsidR="008950DC" w:rsidDel="00C3474E" w:rsidRDefault="008950DC" w:rsidP="00115044">
            <w:pPr>
              <w:pStyle w:val="a8"/>
              <w:numPr>
                <w:ilvl w:val="0"/>
                <w:numId w:val="20"/>
              </w:numPr>
              <w:ind w:firstLineChars="0"/>
              <w:rPr>
                <w:del w:id="2501" w:author="Microsoft" w:date="2015-12-28T11:26:00Z"/>
                <w:iCs/>
              </w:rPr>
            </w:pPr>
          </w:p>
          <w:p w:rsidR="008950DC" w:rsidDel="00C3474E" w:rsidRDefault="008950DC" w:rsidP="00115044">
            <w:pPr>
              <w:pStyle w:val="a8"/>
              <w:numPr>
                <w:ilvl w:val="0"/>
                <w:numId w:val="20"/>
              </w:numPr>
              <w:ind w:firstLineChars="0"/>
              <w:rPr>
                <w:del w:id="2502" w:author="Microsoft" w:date="2015-12-28T11:26:00Z"/>
                <w:iCs/>
              </w:rPr>
            </w:pPr>
            <w:del w:id="2503" w:author="Microsoft" w:date="2015-12-28T11:26:00Z">
              <w:r w:rsidDel="00C3474E">
                <w:rPr>
                  <w:iCs/>
                </w:rPr>
                <w:delText>规格</w:delText>
              </w:r>
              <w:r w:rsidDel="00C3474E">
                <w:rPr>
                  <w:rFonts w:hint="eastAsia"/>
                  <w:iCs/>
                </w:rPr>
                <w:delText>（箱，盒，本）（</w:delText>
              </w:r>
              <w:r w:rsidDel="00C3474E">
                <w:rPr>
                  <w:rFonts w:hint="eastAsia"/>
                  <w:iCs/>
                </w:rPr>
                <w:delText>Specification</w:delText>
              </w:r>
              <w:r w:rsidDel="00C3474E">
                <w:rPr>
                  <w:rFonts w:hint="eastAsia"/>
                  <w:iCs/>
                </w:rPr>
                <w:delText>）（</w:delText>
              </w:r>
              <w:r w:rsidDel="00C3474E">
                <w:rPr>
                  <w:rFonts w:hint="eastAsia"/>
                  <w:iCs/>
                </w:rPr>
                <w:delText>Trunk, Box, Pack</w:delText>
              </w:r>
              <w:r w:rsidDel="00C3474E">
                <w:rPr>
                  <w:rFonts w:hint="eastAsia"/>
                  <w:iCs/>
                </w:rPr>
                <w:delText>）</w:delText>
              </w:r>
            </w:del>
          </w:p>
          <w:p w:rsidR="008950DC" w:rsidDel="00C3474E" w:rsidRDefault="008950DC" w:rsidP="00115044">
            <w:pPr>
              <w:pStyle w:val="a8"/>
              <w:numPr>
                <w:ilvl w:val="0"/>
                <w:numId w:val="20"/>
              </w:numPr>
              <w:ind w:firstLineChars="0"/>
              <w:rPr>
                <w:del w:id="2504" w:author="Microsoft" w:date="2015-12-28T11:26:00Z"/>
                <w:iCs/>
              </w:rPr>
            </w:pPr>
            <w:del w:id="2505" w:author="Microsoft" w:date="2015-12-28T11:26:00Z">
              <w:r w:rsidDel="00C3474E">
                <w:rPr>
                  <w:rFonts w:hint="eastAsia"/>
                  <w:iCs/>
                </w:rPr>
                <w:delText>合计数量（</w:delText>
              </w:r>
              <w:r w:rsidDel="00C3474E">
                <w:rPr>
                  <w:rFonts w:hint="eastAsia"/>
                  <w:iCs/>
                </w:rPr>
                <w:delText>Total Quantity</w:delText>
              </w:r>
              <w:r w:rsidDel="00C3474E">
                <w:rPr>
                  <w:rFonts w:hint="eastAsia"/>
                  <w:iCs/>
                </w:rPr>
                <w:delText>）：张数（</w:delText>
              </w:r>
              <w:r w:rsidDel="00C3474E">
                <w:rPr>
                  <w:rFonts w:hint="eastAsia"/>
                  <w:iCs/>
                </w:rPr>
                <w:delText>tickets</w:delText>
              </w:r>
              <w:r w:rsidDel="00C3474E">
                <w:rPr>
                  <w:rFonts w:hint="eastAsia"/>
                  <w:iCs/>
                </w:rPr>
                <w:delText>）</w:delText>
              </w:r>
            </w:del>
          </w:p>
          <w:p w:rsidR="008950DC" w:rsidDel="00C3474E" w:rsidRDefault="008950DC" w:rsidP="00115044">
            <w:pPr>
              <w:pStyle w:val="a8"/>
              <w:numPr>
                <w:ilvl w:val="0"/>
                <w:numId w:val="20"/>
              </w:numPr>
              <w:ind w:firstLineChars="0"/>
              <w:rPr>
                <w:del w:id="2506" w:author="Microsoft" w:date="2015-12-28T11:26:00Z"/>
                <w:iCs/>
              </w:rPr>
            </w:pPr>
            <w:del w:id="2507" w:author="Microsoft" w:date="2015-12-28T11:26:00Z">
              <w:r w:rsidDel="00C3474E">
                <w:rPr>
                  <w:iCs/>
                </w:rPr>
                <w:delText>合计金额</w:delText>
              </w:r>
              <w:r w:rsidRPr="00191E5D" w:rsidDel="00C3474E">
                <w:rPr>
                  <w:rFonts w:hint="eastAsia"/>
                  <w:iCs/>
                </w:rPr>
                <w:delText>（</w:delText>
              </w:r>
              <w:r w:rsidDel="00C3474E">
                <w:rPr>
                  <w:rFonts w:hint="eastAsia"/>
                  <w:iCs/>
                </w:rPr>
                <w:delText>Total Value</w:delText>
              </w:r>
              <w:r w:rsidRPr="00191E5D" w:rsidDel="00C3474E">
                <w:rPr>
                  <w:rFonts w:hint="eastAsia"/>
                  <w:iCs/>
                </w:rPr>
                <w:delText>）</w:delText>
              </w:r>
              <w:r w:rsidDel="00C3474E">
                <w:rPr>
                  <w:rFonts w:hint="eastAsia"/>
                  <w:iCs/>
                </w:rPr>
                <w:delText>：</w:delText>
              </w:r>
              <w:r w:rsidDel="00C3474E">
                <w:rPr>
                  <w:iCs/>
                </w:rPr>
                <w:delText>瑞尔</w:delText>
              </w:r>
              <w:r w:rsidDel="00C3474E">
                <w:rPr>
                  <w:rFonts w:hint="eastAsia"/>
                  <w:iCs/>
                </w:rPr>
                <w:delText>（</w:delText>
              </w:r>
              <w:r w:rsidDel="00C3474E">
                <w:rPr>
                  <w:rFonts w:hint="eastAsia"/>
                  <w:iCs/>
                </w:rPr>
                <w:delText>riels</w:delText>
              </w:r>
              <w:r w:rsidDel="00C3474E">
                <w:rPr>
                  <w:rFonts w:hint="eastAsia"/>
                  <w:iCs/>
                </w:rPr>
                <w:delText>）</w:delText>
              </w:r>
            </w:del>
          </w:p>
          <w:p w:rsidR="008950DC" w:rsidRDefault="008950DC" w:rsidP="00115044">
            <w:pPr>
              <w:rPr>
                <w:iCs/>
              </w:rPr>
            </w:pPr>
            <w:r>
              <w:rPr>
                <w:rFonts w:hint="eastAsia"/>
                <w:iCs/>
              </w:rPr>
              <w:t>出库详细</w:t>
            </w:r>
            <w:r>
              <w:rPr>
                <w:iCs/>
              </w:rPr>
              <w:t>信息</w:t>
            </w:r>
            <w:r>
              <w:rPr>
                <w:rFonts w:hint="eastAsia"/>
                <w:iCs/>
              </w:rPr>
              <w:t>列表</w:t>
            </w:r>
            <w:r>
              <w:rPr>
                <w:iCs/>
              </w:rPr>
              <w:t>：</w:t>
            </w:r>
          </w:p>
          <w:p w:rsidR="008950DC" w:rsidRDefault="008950DC" w:rsidP="00115044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方案代码</w:t>
            </w:r>
            <w:r w:rsidR="00E87197" w:rsidRPr="00E87197">
              <w:rPr>
                <w:rFonts w:hint="eastAsia"/>
                <w:iCs/>
              </w:rPr>
              <w:t>（</w:t>
            </w:r>
            <w:r w:rsidR="00E87197">
              <w:rPr>
                <w:rFonts w:hint="eastAsia"/>
                <w:iCs/>
              </w:rPr>
              <w:t>Plan Code</w:t>
            </w:r>
            <w:r w:rsidR="00E87197" w:rsidRPr="00E87197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8950DC" w:rsidRDefault="008950DC" w:rsidP="00115044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方案名称</w:t>
            </w:r>
            <w:r w:rsidR="00E87197" w:rsidRPr="00E87197">
              <w:rPr>
                <w:rFonts w:hint="eastAsia"/>
                <w:iCs/>
              </w:rPr>
              <w:t>（</w:t>
            </w:r>
            <w:r w:rsidR="00E87197">
              <w:rPr>
                <w:rFonts w:hint="eastAsia"/>
                <w:iCs/>
              </w:rPr>
              <w:t>Plan Name</w:t>
            </w:r>
            <w:r w:rsidR="00E87197" w:rsidRPr="00E87197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ins w:id="2508" w:author="Microsoft" w:date="2015-10-19T14:29:00Z">
              <w:r w:rsidR="00C34754">
                <w:rPr>
                  <w:rFonts w:hint="eastAsia"/>
                  <w:iCs/>
                </w:rPr>
                <w:t xml:space="preserve"> </w:t>
              </w:r>
            </w:ins>
          </w:p>
          <w:p w:rsidR="008950DC" w:rsidRDefault="008950DC" w:rsidP="00115044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批次编号</w:t>
            </w:r>
            <w:r w:rsidR="00E87197" w:rsidRPr="00E87197">
              <w:rPr>
                <w:rFonts w:hint="eastAsia"/>
                <w:iCs/>
              </w:rPr>
              <w:t>（</w:t>
            </w:r>
            <w:r w:rsidR="00E87197">
              <w:rPr>
                <w:rFonts w:hint="eastAsia"/>
                <w:iCs/>
              </w:rPr>
              <w:t>Batch Code</w:t>
            </w:r>
            <w:r w:rsidR="00E87197" w:rsidRPr="00E87197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8950DC" w:rsidRDefault="008950DC" w:rsidP="00115044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奖组</w:t>
            </w:r>
            <w:r>
              <w:rPr>
                <w:iCs/>
              </w:rPr>
              <w:t>编号</w:t>
            </w:r>
            <w:r w:rsidR="00E87197" w:rsidRPr="00E87197">
              <w:rPr>
                <w:rFonts w:hint="eastAsia"/>
                <w:iCs/>
              </w:rPr>
              <w:t>（</w:t>
            </w:r>
            <w:r w:rsidR="00E87197">
              <w:rPr>
                <w:rFonts w:hint="eastAsia"/>
                <w:iCs/>
              </w:rPr>
              <w:t>Prize Group Code</w:t>
            </w:r>
            <w:r w:rsidR="00E87197" w:rsidRPr="00E87197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8950DC" w:rsidRDefault="008950DC" w:rsidP="00115044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规格</w:t>
            </w:r>
            <w:r w:rsidR="00E87197" w:rsidRPr="00E87197">
              <w:rPr>
                <w:rFonts w:hint="eastAsia"/>
                <w:iCs/>
              </w:rPr>
              <w:t>（</w:t>
            </w:r>
            <w:r w:rsidR="00E87197">
              <w:rPr>
                <w:rFonts w:hint="eastAsia"/>
                <w:iCs/>
              </w:rPr>
              <w:t>Specification</w:t>
            </w:r>
            <w:r w:rsidR="00E87197" w:rsidRPr="00E87197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：系统</w:t>
            </w:r>
            <w:r>
              <w:rPr>
                <w:iCs/>
              </w:rPr>
              <w:t>根据扫入的条码编号判断是箱，盒，本（</w:t>
            </w:r>
            <w:r>
              <w:rPr>
                <w:rFonts w:hint="eastAsia"/>
                <w:iCs/>
              </w:rPr>
              <w:t>扫</w:t>
            </w:r>
            <w:r>
              <w:rPr>
                <w:iCs/>
              </w:rPr>
              <w:t>本的第一张票默认即为</w:t>
            </w:r>
            <w:r>
              <w:rPr>
                <w:rFonts w:hint="eastAsia"/>
                <w:iCs/>
              </w:rPr>
              <w:t>整</w:t>
            </w:r>
            <w:r>
              <w:rPr>
                <w:iCs/>
              </w:rPr>
              <w:t>本）</w:t>
            </w:r>
          </w:p>
          <w:p w:rsidR="008950DC" w:rsidRDefault="008950DC" w:rsidP="00115044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条码签</w:t>
            </w:r>
            <w:r w:rsidR="00E87197" w:rsidRPr="00E87197">
              <w:rPr>
                <w:rFonts w:hint="eastAsia"/>
                <w:iCs/>
              </w:rPr>
              <w:t>（</w:t>
            </w:r>
            <w:r w:rsidR="00E87197">
              <w:rPr>
                <w:rFonts w:hint="eastAsia"/>
                <w:iCs/>
              </w:rPr>
              <w:t>Barcode</w:t>
            </w:r>
            <w:r w:rsidR="00E87197" w:rsidRPr="00E87197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8950DC" w:rsidRDefault="008950DC" w:rsidP="00115044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总张数</w:t>
            </w:r>
            <w:r w:rsidR="00E87197" w:rsidRPr="00E87197">
              <w:rPr>
                <w:rFonts w:hint="eastAsia"/>
                <w:iCs/>
              </w:rPr>
              <w:t>（</w:t>
            </w:r>
            <w:r w:rsidR="00E87197">
              <w:rPr>
                <w:rFonts w:hint="eastAsia"/>
                <w:iCs/>
              </w:rPr>
              <w:t>Total Tickets</w:t>
            </w:r>
            <w:r w:rsidR="00E87197" w:rsidRPr="00E87197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8950DC" w:rsidRPr="003057A0" w:rsidRDefault="008950DC" w:rsidP="00115044">
            <w:pPr>
              <w:rPr>
                <w:iCs/>
              </w:rPr>
            </w:pPr>
            <w:r>
              <w:rPr>
                <w:rFonts w:hint="eastAsia"/>
                <w:iCs/>
              </w:rPr>
              <w:t>汇总信息</w:t>
            </w:r>
            <w:r>
              <w:rPr>
                <w:iCs/>
              </w:rPr>
              <w:t>：</w:t>
            </w:r>
          </w:p>
          <w:p w:rsidR="008950DC" w:rsidRPr="00F1273D" w:rsidRDefault="008950DC" w:rsidP="00115044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应出</w:t>
            </w:r>
            <w:r w:rsidRPr="00F1273D">
              <w:rPr>
                <w:rFonts w:hint="eastAsia"/>
                <w:iCs/>
              </w:rPr>
              <w:t>库</w:t>
            </w:r>
            <w:r w:rsidRPr="00F1273D">
              <w:rPr>
                <w:iCs/>
              </w:rPr>
              <w:t>数量</w:t>
            </w: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Quantity Deliverable</w:t>
            </w:r>
            <w:r>
              <w:rPr>
                <w:rFonts w:hint="eastAsia"/>
                <w:iCs/>
              </w:rPr>
              <w:t>）</w:t>
            </w:r>
            <w:r w:rsidRPr="00F1273D">
              <w:rPr>
                <w:iCs/>
              </w:rPr>
              <w:t>：</w:t>
            </w:r>
            <w:r w:rsidRPr="00F1273D">
              <w:rPr>
                <w:rFonts w:hint="eastAsia"/>
                <w:iCs/>
              </w:rPr>
              <w:t>张</w:t>
            </w: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tickets</w:t>
            </w:r>
            <w:r>
              <w:rPr>
                <w:rFonts w:hint="eastAsia"/>
                <w:iCs/>
              </w:rPr>
              <w:t>）</w:t>
            </w:r>
          </w:p>
          <w:p w:rsidR="008950DC" w:rsidRDefault="00C3474E" w:rsidP="00115044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ins w:id="2509" w:author="Microsoft" w:date="2015-12-28T11:26:00Z">
              <w:r>
                <w:rPr>
                  <w:rFonts w:hint="eastAsia"/>
                  <w:iCs/>
                </w:rPr>
                <w:t>已</w:t>
              </w:r>
            </w:ins>
            <w:del w:id="2510" w:author="Microsoft" w:date="2015-12-28T11:26:00Z">
              <w:r w:rsidR="008950DC" w:rsidDel="00C3474E">
                <w:rPr>
                  <w:rFonts w:hint="eastAsia"/>
                  <w:iCs/>
                </w:rPr>
                <w:delText>实际</w:delText>
              </w:r>
            </w:del>
            <w:r w:rsidR="008950DC">
              <w:rPr>
                <w:rFonts w:hint="eastAsia"/>
                <w:iCs/>
              </w:rPr>
              <w:t>出库</w:t>
            </w:r>
            <w:r w:rsidR="008950DC">
              <w:rPr>
                <w:iCs/>
              </w:rPr>
              <w:t>数量</w:t>
            </w:r>
            <w:r w:rsidR="008950DC">
              <w:rPr>
                <w:rFonts w:hint="eastAsia"/>
                <w:iCs/>
              </w:rPr>
              <w:t>（</w:t>
            </w:r>
            <w:r w:rsidR="008950DC">
              <w:rPr>
                <w:rFonts w:hint="eastAsia"/>
                <w:iCs/>
              </w:rPr>
              <w:t>Quantity Delivered</w:t>
            </w:r>
            <w:r w:rsidR="008950DC">
              <w:rPr>
                <w:rFonts w:hint="eastAsia"/>
                <w:iCs/>
              </w:rPr>
              <w:t>）</w:t>
            </w:r>
            <w:r w:rsidR="008950DC">
              <w:rPr>
                <w:iCs/>
              </w:rPr>
              <w:t>：</w:t>
            </w:r>
            <w:r w:rsidR="008950DC">
              <w:rPr>
                <w:rFonts w:hint="eastAsia"/>
                <w:iCs/>
              </w:rPr>
              <w:t>张</w:t>
            </w:r>
          </w:p>
          <w:p w:rsidR="008950DC" w:rsidRPr="006B281B" w:rsidRDefault="008950DC" w:rsidP="00115044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差异值（</w:t>
            </w:r>
            <w:r>
              <w:rPr>
                <w:rFonts w:hint="eastAsia"/>
                <w:iCs/>
              </w:rPr>
              <w:t>Discrepancy</w:t>
            </w:r>
            <w:r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张</w:t>
            </w:r>
          </w:p>
          <w:p w:rsidR="008950DC" w:rsidRPr="008819C0" w:rsidRDefault="008950DC" w:rsidP="00115044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 w:rsidRPr="008819C0">
              <w:rPr>
                <w:rFonts w:hint="eastAsia"/>
                <w:iCs/>
              </w:rPr>
              <w:t>备注</w:t>
            </w:r>
            <w:r w:rsidRPr="008819C0">
              <w:rPr>
                <w:iCs/>
              </w:rPr>
              <w:t>信息</w:t>
            </w: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Remarks</w:t>
            </w:r>
            <w:r>
              <w:rPr>
                <w:rFonts w:hint="eastAsia"/>
                <w:iCs/>
              </w:rPr>
              <w:t>）</w:t>
            </w:r>
            <w:r w:rsidRPr="008819C0">
              <w:rPr>
                <w:iCs/>
              </w:rPr>
              <w:t>：</w:t>
            </w:r>
            <w:r w:rsidRPr="008819C0">
              <w:rPr>
                <w:rFonts w:hint="eastAsia"/>
                <w:iCs/>
              </w:rPr>
              <w:t>1</w:t>
            </w:r>
            <w:r w:rsidRPr="008819C0">
              <w:rPr>
                <w:iCs/>
              </w:rPr>
              <w:t>-500</w:t>
            </w:r>
            <w:r w:rsidRPr="008819C0">
              <w:rPr>
                <w:rFonts w:hint="eastAsia"/>
                <w:iCs/>
              </w:rPr>
              <w:t>；</w:t>
            </w:r>
            <w:r>
              <w:rPr>
                <w:rFonts w:hint="eastAsia"/>
                <w:iCs/>
              </w:rPr>
              <w:t>非必填项</w:t>
            </w:r>
            <w:r>
              <w:rPr>
                <w:iCs/>
              </w:rPr>
              <w:t>；</w:t>
            </w:r>
          </w:p>
        </w:tc>
      </w:tr>
      <w:tr w:rsidR="008950DC" w:rsidRPr="00883F4B" w:rsidTr="00E87197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883F4B" w:rsidRDefault="008950DC" w:rsidP="00115044">
            <w:r>
              <w:rPr>
                <w:rFonts w:hint="eastAsia"/>
              </w:rPr>
              <w:t>无</w:t>
            </w:r>
          </w:p>
        </w:tc>
      </w:tr>
      <w:tr w:rsidR="008950DC" w:rsidRPr="00883F4B" w:rsidTr="00E87197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FE4DC0" w:rsidRDefault="008950DC" w:rsidP="00115044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8950DC" w:rsidRPr="00883F4B" w:rsidTr="00E87197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883F4B" w:rsidRDefault="008950DC" w:rsidP="0011504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8950DC" w:rsidRPr="00883F4B" w:rsidTr="00E87197">
        <w:tc>
          <w:tcPr>
            <w:tcW w:w="1384" w:type="dxa"/>
            <w:shd w:val="clear" w:color="auto" w:fill="D9D9D9"/>
            <w:vAlign w:val="center"/>
          </w:tcPr>
          <w:p w:rsidR="008950DC" w:rsidRPr="00883F4B" w:rsidRDefault="008950DC" w:rsidP="0011504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8950DC" w:rsidRPr="00883F4B" w:rsidRDefault="008950DC" w:rsidP="00115044">
            <w:r>
              <w:rPr>
                <w:rFonts w:hint="eastAsia"/>
              </w:rPr>
              <w:t>无</w:t>
            </w:r>
          </w:p>
        </w:tc>
      </w:tr>
    </w:tbl>
    <w:p w:rsidR="008950DC" w:rsidRPr="008950DC" w:rsidRDefault="008950DC" w:rsidP="008950DC">
      <w:pPr>
        <w:pStyle w:val="a0"/>
      </w:pPr>
    </w:p>
    <w:p w:rsidR="007316DC" w:rsidRDefault="007316DC">
      <w:pPr>
        <w:pStyle w:val="4"/>
      </w:pPr>
      <w:r>
        <w:t>调拨</w:t>
      </w:r>
      <w:r>
        <w:rPr>
          <w:rFonts w:hint="eastAsia"/>
        </w:rPr>
        <w:t>单</w:t>
      </w:r>
      <w:r>
        <w:t>出库</w:t>
      </w:r>
      <w:r w:rsidR="00323126" w:rsidRPr="00323126">
        <w:rPr>
          <w:rFonts w:hint="eastAsia"/>
        </w:rPr>
        <w:t>（</w:t>
      </w:r>
      <w:r w:rsidR="00A60E7E">
        <w:rPr>
          <w:rFonts w:hint="eastAsia"/>
        </w:rPr>
        <w:t>Goods Issue by Stock Transfer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B40D9D" w:rsidRPr="00883F4B" w:rsidTr="00E87197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316DC" w:rsidRPr="00883F4B" w:rsidRDefault="007316DC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62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</w:p>
        </w:tc>
      </w:tr>
      <w:tr w:rsidR="00B40D9D" w:rsidRPr="00883F4B" w:rsidTr="00E87197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lastRenderedPageBreak/>
              <w:t>功能点名称</w:t>
            </w:r>
          </w:p>
        </w:tc>
        <w:tc>
          <w:tcPr>
            <w:tcW w:w="2505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  <w:r>
              <w:rPr>
                <w:rFonts w:hint="eastAsia"/>
                <w:iCs/>
              </w:rPr>
              <w:t>调拨</w:t>
            </w:r>
            <w:r>
              <w:rPr>
                <w:iCs/>
              </w:rPr>
              <w:t>单</w:t>
            </w:r>
            <w:r>
              <w:rPr>
                <w:rFonts w:hint="eastAsia"/>
                <w:iCs/>
              </w:rPr>
              <w:t>出库</w:t>
            </w:r>
            <w:r>
              <w:rPr>
                <w:iCs/>
              </w:rPr>
              <w:t>操作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</w:p>
        </w:tc>
      </w:tr>
      <w:tr w:rsidR="00B40D9D" w:rsidRPr="00883F4B" w:rsidTr="00E87197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r>
              <w:rPr>
                <w:rFonts w:hint="eastAsia"/>
              </w:rPr>
              <w:t>对</w:t>
            </w:r>
            <w:r>
              <w:t>彩票进行出库操作</w:t>
            </w:r>
          </w:p>
        </w:tc>
      </w:tr>
      <w:tr w:rsidR="00B40D9D" w:rsidRPr="00883F4B" w:rsidTr="00E87197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8819C0" w:rsidRPr="00973184" w:rsidRDefault="008819C0" w:rsidP="008819C0">
            <w:pPr>
              <w:rPr>
                <w:iCs/>
              </w:rPr>
            </w:pPr>
            <w:r>
              <w:rPr>
                <w:rFonts w:hint="eastAsia"/>
                <w:iCs/>
              </w:rPr>
              <w:t>第一步</w:t>
            </w:r>
            <w:r>
              <w:rPr>
                <w:iCs/>
              </w:rPr>
              <w:t>：</w:t>
            </w:r>
          </w:p>
          <w:p w:rsidR="008819C0" w:rsidRPr="00A823C4" w:rsidRDefault="008819C0" w:rsidP="003967F2">
            <w:pPr>
              <w:pStyle w:val="a8"/>
              <w:numPr>
                <w:ilvl w:val="0"/>
                <w:numId w:val="43"/>
              </w:numPr>
              <w:ind w:firstLineChars="0"/>
              <w:rPr>
                <w:iCs/>
              </w:rPr>
            </w:pPr>
            <w:del w:id="2511" w:author="Microsoft" w:date="2015-09-23T16:21:00Z">
              <w:r w:rsidRPr="00A823C4" w:rsidDel="00877EB3">
                <w:rPr>
                  <w:rFonts w:hint="eastAsia"/>
                  <w:iCs/>
                </w:rPr>
                <w:delText>出库单</w:delText>
              </w:r>
              <w:r w:rsidRPr="00A823C4" w:rsidDel="00877EB3">
                <w:rPr>
                  <w:iCs/>
                </w:rPr>
                <w:delText>编号</w:delText>
              </w:r>
              <w:r w:rsidRPr="00191E5D" w:rsidDel="00877EB3">
                <w:rPr>
                  <w:rFonts w:hint="eastAsia"/>
                  <w:iCs/>
                </w:rPr>
                <w:delText>（</w:delText>
              </w:r>
              <w:r w:rsidDel="00877EB3">
                <w:rPr>
                  <w:rFonts w:hint="eastAsia"/>
                  <w:iCs/>
                </w:rPr>
                <w:delText>Issue Code</w:delText>
              </w:r>
              <w:r w:rsidRPr="00191E5D" w:rsidDel="00877EB3">
                <w:rPr>
                  <w:rFonts w:hint="eastAsia"/>
                  <w:iCs/>
                </w:rPr>
                <w:delText>）</w:delText>
              </w:r>
              <w:r w:rsidRPr="00A823C4" w:rsidDel="00877EB3">
                <w:rPr>
                  <w:iCs/>
                </w:rPr>
                <w:delText>：</w:delText>
              </w:r>
              <w:r w:rsidDel="00877EB3">
                <w:rPr>
                  <w:rFonts w:hint="eastAsia"/>
                  <w:iCs/>
                </w:rPr>
                <w:delText>C</w:delText>
              </w:r>
              <w:r w:rsidRPr="00A823C4" w:rsidDel="00877EB3">
                <w:rPr>
                  <w:iCs/>
                </w:rPr>
                <w:delText>+</w:delText>
              </w:r>
              <w:r w:rsidRPr="00A823C4" w:rsidDel="00877EB3">
                <w:rPr>
                  <w:iCs/>
                </w:rPr>
                <w:delText>年月日</w:delText>
              </w:r>
              <w:r w:rsidRPr="00A823C4" w:rsidDel="00877EB3">
                <w:rPr>
                  <w:iCs/>
                </w:rPr>
                <w:delText xml:space="preserve">+000 </w:delText>
              </w:r>
              <w:r w:rsidRPr="00A823C4" w:rsidDel="00877EB3">
                <w:rPr>
                  <w:rFonts w:hint="eastAsia"/>
                  <w:iCs/>
                </w:rPr>
                <w:delText>例</w:delText>
              </w:r>
              <w:r w:rsidRPr="00A823C4" w:rsidDel="00877EB3">
                <w:rPr>
                  <w:iCs/>
                </w:rPr>
                <w:delText>：</w:delText>
              </w:r>
              <w:r w:rsidRPr="00A823C4" w:rsidDel="00877EB3">
                <w:rPr>
                  <w:rFonts w:hint="eastAsia"/>
                  <w:iCs/>
                </w:rPr>
                <w:delText>C20150825001</w:delText>
              </w:r>
            </w:del>
          </w:p>
          <w:p w:rsidR="008819C0" w:rsidRDefault="008819C0" w:rsidP="003967F2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>
              <w:rPr>
                <w:iCs/>
              </w:rPr>
              <w:t>选择</w:t>
            </w:r>
            <w:r>
              <w:rPr>
                <w:rFonts w:hint="eastAsia"/>
                <w:iCs/>
              </w:rPr>
              <w:t>调拨</w:t>
            </w:r>
            <w:r>
              <w:rPr>
                <w:iCs/>
              </w:rPr>
              <w:t>单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Stock Transfer</w:t>
            </w:r>
            <w:r w:rsidRPr="00191E5D">
              <w:rPr>
                <w:rFonts w:hint="eastAsia"/>
                <w:iCs/>
              </w:rPr>
              <w:t>）</w:t>
            </w:r>
            <w:r w:rsidRPr="00B67BB6">
              <w:rPr>
                <w:rFonts w:hint="eastAsia"/>
                <w:iCs/>
              </w:rPr>
              <w:t>：</w:t>
            </w:r>
            <w:r>
              <w:rPr>
                <w:rFonts w:hint="eastAsia"/>
                <w:iCs/>
              </w:rPr>
              <w:t>下拉</w:t>
            </w:r>
            <w:r>
              <w:rPr>
                <w:iCs/>
              </w:rPr>
              <w:t>选择，只能选择一个调拨单；</w:t>
            </w:r>
          </w:p>
          <w:p w:rsidR="008819C0" w:rsidRPr="00175AD1" w:rsidRDefault="008819C0" w:rsidP="003967F2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 w:rsidRPr="00175AD1">
              <w:rPr>
                <w:iCs/>
              </w:rPr>
              <w:t>收货单位</w:t>
            </w:r>
            <w:r w:rsidRPr="00191E5D">
              <w:rPr>
                <w:rFonts w:hint="eastAsia"/>
                <w:iCs/>
              </w:rPr>
              <w:t>（</w:t>
            </w:r>
            <w:r w:rsidR="00E853AE">
              <w:rPr>
                <w:rFonts w:hint="eastAsia"/>
                <w:iCs/>
              </w:rPr>
              <w:t>Receiving Unit</w:t>
            </w:r>
            <w:r w:rsidRPr="00191E5D">
              <w:rPr>
                <w:rFonts w:hint="eastAsia"/>
                <w:iCs/>
              </w:rPr>
              <w:t>）</w:t>
            </w:r>
            <w:r w:rsidRPr="00175AD1">
              <w:rPr>
                <w:rFonts w:hint="eastAsia"/>
                <w:iCs/>
              </w:rPr>
              <w:t>：</w:t>
            </w:r>
            <w:del w:id="2512" w:author="Microsoft" w:date="2015-10-23T17:25:00Z">
              <w:r w:rsidDel="005D2F0C">
                <w:rPr>
                  <w:rFonts w:hint="eastAsia"/>
                  <w:iCs/>
                </w:rPr>
                <w:delText>下拉</w:delText>
              </w:r>
              <w:r w:rsidDel="005D2F0C">
                <w:rPr>
                  <w:iCs/>
                </w:rPr>
                <w:delText>列表选择</w:delText>
              </w:r>
            </w:del>
            <w:ins w:id="2513" w:author="Microsoft" w:date="2015-10-23T17:25:00Z">
              <w:r w:rsidR="005D2F0C">
                <w:rPr>
                  <w:rFonts w:hint="eastAsia"/>
                  <w:iCs/>
                </w:rPr>
                <w:t>文本</w:t>
              </w:r>
              <w:r w:rsidR="005D2F0C">
                <w:rPr>
                  <w:iCs/>
                </w:rPr>
                <w:t>框显示</w:t>
              </w:r>
            </w:ins>
          </w:p>
          <w:p w:rsidR="008819C0" w:rsidRPr="00973184" w:rsidRDefault="008819C0" w:rsidP="003967F2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 w:rsidRPr="00175AD1">
              <w:rPr>
                <w:iCs/>
              </w:rPr>
              <w:t>发货单位</w:t>
            </w:r>
            <w:r w:rsidRPr="00191E5D">
              <w:rPr>
                <w:rFonts w:hint="eastAsia"/>
                <w:iCs/>
              </w:rPr>
              <w:t>（</w:t>
            </w:r>
            <w:r w:rsidR="00E853AE">
              <w:rPr>
                <w:rFonts w:hint="eastAsia"/>
                <w:iCs/>
              </w:rPr>
              <w:t>Delivering Unit</w:t>
            </w:r>
            <w:r w:rsidRPr="00191E5D">
              <w:rPr>
                <w:rFonts w:hint="eastAsia"/>
                <w:iCs/>
              </w:rPr>
              <w:t>）</w:t>
            </w:r>
            <w:r w:rsidRPr="00175AD1">
              <w:rPr>
                <w:rFonts w:hint="eastAsia"/>
                <w:iCs/>
              </w:rPr>
              <w:t>：</w:t>
            </w:r>
            <w:ins w:id="2514" w:author="Microsoft" w:date="2015-10-23T17:25:00Z">
              <w:r w:rsidR="005D2F0C">
                <w:rPr>
                  <w:rFonts w:hint="eastAsia"/>
                  <w:iCs/>
                </w:rPr>
                <w:t>文本</w:t>
              </w:r>
              <w:r w:rsidR="005D2F0C">
                <w:rPr>
                  <w:iCs/>
                </w:rPr>
                <w:t>框显示</w:t>
              </w:r>
            </w:ins>
            <w:del w:id="2515" w:author="Microsoft" w:date="2015-10-23T17:25:00Z">
              <w:r w:rsidDel="005D2F0C">
                <w:rPr>
                  <w:rFonts w:hint="eastAsia"/>
                  <w:iCs/>
                </w:rPr>
                <w:delText>下拉</w:delText>
              </w:r>
              <w:r w:rsidDel="005D2F0C">
                <w:rPr>
                  <w:iCs/>
                </w:rPr>
                <w:delText>列表选择</w:delText>
              </w:r>
            </w:del>
          </w:p>
          <w:p w:rsidR="008819C0" w:rsidRDefault="008819C0" w:rsidP="008819C0">
            <w:pPr>
              <w:rPr>
                <w:iCs/>
              </w:rPr>
            </w:pPr>
            <w:r w:rsidRPr="00A823C4">
              <w:rPr>
                <w:rFonts w:hint="eastAsia"/>
                <w:iCs/>
              </w:rPr>
              <w:t>调拨单</w:t>
            </w:r>
            <w:r w:rsidRPr="00A823C4">
              <w:rPr>
                <w:iCs/>
              </w:rPr>
              <w:t>信息</w:t>
            </w:r>
            <w:r>
              <w:rPr>
                <w:rFonts w:hint="eastAsia"/>
                <w:iCs/>
              </w:rPr>
              <w:t>列表</w:t>
            </w:r>
            <w:r w:rsidRPr="00A823C4">
              <w:rPr>
                <w:iCs/>
              </w:rPr>
              <w:t>：</w:t>
            </w:r>
          </w:p>
          <w:p w:rsidR="00804DB6" w:rsidRPr="00804DB6" w:rsidRDefault="00804DB6" w:rsidP="00804DB6">
            <w:pPr>
              <w:pStyle w:val="a8"/>
              <w:numPr>
                <w:ilvl w:val="0"/>
                <w:numId w:val="59"/>
              </w:numPr>
              <w:ind w:firstLineChars="0"/>
              <w:rPr>
                <w:iCs/>
              </w:rPr>
            </w:pPr>
            <w:r w:rsidRPr="00804DB6">
              <w:rPr>
                <w:rFonts w:hint="eastAsia"/>
                <w:iCs/>
              </w:rPr>
              <w:t>方案</w:t>
            </w:r>
            <w:r w:rsidRPr="00804DB6">
              <w:rPr>
                <w:iCs/>
              </w:rPr>
              <w:t>代码：</w:t>
            </w:r>
          </w:p>
          <w:p w:rsidR="008819C0" w:rsidRPr="00A823C4" w:rsidRDefault="008819C0" w:rsidP="003967F2">
            <w:pPr>
              <w:pStyle w:val="a8"/>
              <w:numPr>
                <w:ilvl w:val="0"/>
                <w:numId w:val="44"/>
              </w:numPr>
              <w:ind w:firstLineChars="0"/>
              <w:rPr>
                <w:iCs/>
              </w:rPr>
            </w:pPr>
            <w:r w:rsidRPr="00A823C4">
              <w:rPr>
                <w:rFonts w:hint="eastAsia"/>
                <w:iCs/>
              </w:rPr>
              <w:t>方案</w:t>
            </w:r>
            <w:r w:rsidRPr="00A823C4">
              <w:rPr>
                <w:iCs/>
              </w:rPr>
              <w:t>名称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Plan</w:t>
            </w:r>
            <w:r w:rsidRPr="00191E5D">
              <w:rPr>
                <w:rFonts w:hint="eastAsia"/>
                <w:iCs/>
              </w:rPr>
              <w:t>）</w:t>
            </w:r>
            <w:r w:rsidRPr="00A823C4">
              <w:rPr>
                <w:iCs/>
              </w:rPr>
              <w:t>：</w:t>
            </w:r>
          </w:p>
          <w:p w:rsidR="008819C0" w:rsidRPr="00A823C4" w:rsidRDefault="008819C0" w:rsidP="003967F2">
            <w:pPr>
              <w:pStyle w:val="a8"/>
              <w:numPr>
                <w:ilvl w:val="0"/>
                <w:numId w:val="44"/>
              </w:numPr>
              <w:ind w:firstLineChars="0"/>
              <w:rPr>
                <w:iCs/>
              </w:rPr>
            </w:pPr>
            <w:r w:rsidRPr="00A823C4">
              <w:rPr>
                <w:rFonts w:hint="eastAsia"/>
                <w:iCs/>
              </w:rPr>
              <w:t>数量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Quantity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 w:rsidR="00804DB6">
              <w:rPr>
                <w:rFonts w:hint="eastAsia"/>
                <w:iCs/>
              </w:rPr>
              <w:t>张</w:t>
            </w:r>
          </w:p>
          <w:p w:rsidR="008819C0" w:rsidRPr="00A823C4" w:rsidRDefault="008819C0" w:rsidP="003967F2">
            <w:pPr>
              <w:pStyle w:val="a8"/>
              <w:numPr>
                <w:ilvl w:val="0"/>
                <w:numId w:val="44"/>
              </w:numPr>
              <w:ind w:firstLineChars="0"/>
              <w:rPr>
                <w:iCs/>
              </w:rPr>
            </w:pPr>
            <w:r w:rsidRPr="00A823C4">
              <w:rPr>
                <w:rFonts w:hint="eastAsia"/>
                <w:iCs/>
              </w:rPr>
              <w:t>金额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Value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：瑞尔</w:t>
            </w:r>
          </w:p>
          <w:p w:rsidR="008819C0" w:rsidRDefault="008819C0" w:rsidP="003967F2">
            <w:pPr>
              <w:pStyle w:val="a8"/>
              <w:numPr>
                <w:ilvl w:val="0"/>
                <w:numId w:val="44"/>
              </w:numPr>
              <w:ind w:firstLineChars="0"/>
              <w:rPr>
                <w:iCs/>
              </w:rPr>
            </w:pPr>
            <w:r w:rsidRPr="00A823C4">
              <w:rPr>
                <w:rFonts w:hint="eastAsia"/>
                <w:iCs/>
              </w:rPr>
              <w:t>合计金额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Value</w:t>
            </w:r>
            <w:r w:rsidRPr="00191E5D">
              <w:rPr>
                <w:rFonts w:hint="eastAsia"/>
                <w:iCs/>
              </w:rPr>
              <w:t>）</w:t>
            </w:r>
            <w:r w:rsidRPr="00A823C4">
              <w:rPr>
                <w:iCs/>
              </w:rPr>
              <w:t>：瑞尔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riels</w:t>
            </w:r>
            <w:r w:rsidRPr="00191E5D">
              <w:rPr>
                <w:rFonts w:hint="eastAsia"/>
                <w:iCs/>
              </w:rPr>
              <w:t>）</w:t>
            </w:r>
          </w:p>
          <w:p w:rsidR="008819C0" w:rsidRDefault="008819C0" w:rsidP="008819C0">
            <w:pPr>
              <w:rPr>
                <w:iCs/>
              </w:rPr>
            </w:pPr>
            <w:r>
              <w:rPr>
                <w:rFonts w:hint="eastAsia"/>
                <w:iCs/>
              </w:rPr>
              <w:t>第二步</w:t>
            </w:r>
            <w:r>
              <w:rPr>
                <w:iCs/>
              </w:rPr>
              <w:t>：</w:t>
            </w:r>
          </w:p>
          <w:p w:rsidR="00605BE9" w:rsidRPr="00973184" w:rsidRDefault="00605BE9" w:rsidP="008819C0">
            <w:pPr>
              <w:rPr>
                <w:iCs/>
              </w:rPr>
            </w:pPr>
            <w:r>
              <w:rPr>
                <w:rFonts w:hint="eastAsia"/>
                <w:iCs/>
              </w:rPr>
              <w:t>显示</w:t>
            </w:r>
            <w:r>
              <w:rPr>
                <w:iCs/>
              </w:rPr>
              <w:t>信息：</w:t>
            </w:r>
            <w:r>
              <w:rPr>
                <w:rFonts w:hint="eastAsia"/>
                <w:iCs/>
              </w:rPr>
              <w:t>调拨单</w:t>
            </w:r>
            <w:r>
              <w:rPr>
                <w:iCs/>
              </w:rPr>
              <w:t>编号</w:t>
            </w:r>
            <w:r w:rsidR="007E5904">
              <w:rPr>
                <w:rFonts w:hint="eastAsia"/>
                <w:iCs/>
              </w:rPr>
              <w:t>（</w:t>
            </w:r>
            <w:r w:rsidR="007E5904">
              <w:rPr>
                <w:rFonts w:hint="eastAsia"/>
                <w:iCs/>
              </w:rPr>
              <w:t>Transfer Code</w:t>
            </w:r>
            <w:r w:rsidR="007E5904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8819C0" w:rsidRDefault="008819C0" w:rsidP="008819C0">
            <w:pPr>
              <w:rPr>
                <w:iCs/>
              </w:rPr>
            </w:pPr>
            <w:r w:rsidRPr="006D5BEA">
              <w:rPr>
                <w:rFonts w:hint="eastAsia"/>
                <w:iCs/>
              </w:rPr>
              <w:t>条码显示</w:t>
            </w:r>
            <w:r w:rsidRPr="006D5BEA">
              <w:rPr>
                <w:iCs/>
              </w:rPr>
              <w:t>区：</w:t>
            </w:r>
          </w:p>
          <w:p w:rsidR="008819C0" w:rsidRPr="006D5BEA" w:rsidRDefault="008819C0" w:rsidP="003967F2">
            <w:pPr>
              <w:pStyle w:val="a8"/>
              <w:numPr>
                <w:ilvl w:val="0"/>
                <w:numId w:val="53"/>
              </w:numPr>
              <w:ind w:firstLineChars="0"/>
              <w:rPr>
                <w:iCs/>
              </w:rPr>
            </w:pPr>
            <w:r w:rsidRPr="006D5BEA">
              <w:rPr>
                <w:rFonts w:hint="eastAsia"/>
                <w:iCs/>
              </w:rPr>
              <w:t>条形码</w:t>
            </w:r>
            <w:r w:rsidRPr="006D5BEA">
              <w:rPr>
                <w:iCs/>
              </w:rPr>
              <w:t>编号</w:t>
            </w:r>
            <w:r w:rsidRPr="006D5BEA">
              <w:rPr>
                <w:rFonts w:hint="eastAsia"/>
                <w:iCs/>
              </w:rPr>
              <w:t>（</w:t>
            </w:r>
            <w:r w:rsidRPr="006D5BEA">
              <w:rPr>
                <w:rFonts w:hint="eastAsia"/>
                <w:iCs/>
              </w:rPr>
              <w:t>Barcode</w:t>
            </w:r>
            <w:r w:rsidRPr="006D5BEA">
              <w:rPr>
                <w:rFonts w:hint="eastAsia"/>
                <w:iCs/>
              </w:rPr>
              <w:t>）</w:t>
            </w:r>
            <w:r w:rsidRPr="006D5BEA">
              <w:rPr>
                <w:iCs/>
              </w:rPr>
              <w:t>：</w:t>
            </w:r>
            <w:r>
              <w:rPr>
                <w:rFonts w:hint="eastAsia"/>
                <w:iCs/>
              </w:rPr>
              <w:t>可</w:t>
            </w:r>
            <w:r>
              <w:rPr>
                <w:iCs/>
              </w:rPr>
              <w:t>手动输入</w:t>
            </w:r>
          </w:p>
          <w:p w:rsidR="008819C0" w:rsidRPr="00A823C4" w:rsidRDefault="008819C0" w:rsidP="008819C0">
            <w:pPr>
              <w:rPr>
                <w:iCs/>
              </w:rPr>
            </w:pPr>
            <w:r>
              <w:rPr>
                <w:rFonts w:hint="eastAsia"/>
                <w:iCs/>
              </w:rPr>
              <w:t>出库汇总</w:t>
            </w:r>
            <w:r>
              <w:rPr>
                <w:iCs/>
              </w:rPr>
              <w:t>列表：</w:t>
            </w:r>
          </w:p>
          <w:p w:rsidR="008819C0" w:rsidRDefault="008819C0" w:rsidP="003967F2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规格（箱，盒，本）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Specification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Trunk, Box, Pack</w:t>
            </w:r>
            <w:r>
              <w:rPr>
                <w:rFonts w:hint="eastAsia"/>
                <w:iCs/>
              </w:rPr>
              <w:t>）</w:t>
            </w:r>
          </w:p>
          <w:p w:rsidR="008819C0" w:rsidRDefault="008819C0" w:rsidP="003967F2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合计（</w:t>
            </w:r>
            <w:r>
              <w:rPr>
                <w:iCs/>
              </w:rPr>
              <w:t>张数</w:t>
            </w:r>
            <w:r>
              <w:rPr>
                <w:rFonts w:hint="eastAsia"/>
                <w:iCs/>
              </w:rPr>
              <w:t>）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Tickets</w:t>
            </w:r>
            <w:r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8819C0" w:rsidRDefault="008819C0" w:rsidP="003967F2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>
              <w:rPr>
                <w:iCs/>
              </w:rPr>
              <w:t>合计金额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Value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瑞尔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riels</w:t>
            </w:r>
            <w:r w:rsidRPr="00191E5D">
              <w:rPr>
                <w:rFonts w:hint="eastAsia"/>
                <w:iCs/>
              </w:rPr>
              <w:t>）</w:t>
            </w:r>
          </w:p>
          <w:p w:rsidR="008819C0" w:rsidRDefault="008819C0" w:rsidP="008819C0">
            <w:pPr>
              <w:rPr>
                <w:iCs/>
              </w:rPr>
            </w:pPr>
            <w:r>
              <w:rPr>
                <w:rFonts w:hint="eastAsia"/>
                <w:iCs/>
              </w:rPr>
              <w:t>出库</w:t>
            </w:r>
            <w:r>
              <w:rPr>
                <w:iCs/>
              </w:rPr>
              <w:t>信息</w:t>
            </w:r>
            <w:r>
              <w:rPr>
                <w:rFonts w:hint="eastAsia"/>
                <w:iCs/>
              </w:rPr>
              <w:t>详细列表</w:t>
            </w:r>
            <w:r>
              <w:rPr>
                <w:iCs/>
              </w:rPr>
              <w:t>：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方案代码</w:t>
            </w:r>
            <w:r w:rsidR="00E87197" w:rsidRPr="00E87197">
              <w:rPr>
                <w:rFonts w:hint="eastAsia"/>
                <w:iCs/>
              </w:rPr>
              <w:t>（</w:t>
            </w:r>
            <w:r w:rsidR="00E87197">
              <w:rPr>
                <w:rFonts w:hint="eastAsia"/>
                <w:iCs/>
              </w:rPr>
              <w:t>Plan Code</w:t>
            </w:r>
            <w:r w:rsidR="00E87197" w:rsidRPr="00E87197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方案名称</w:t>
            </w:r>
            <w:r w:rsidR="00E87197" w:rsidRPr="00E87197">
              <w:rPr>
                <w:rFonts w:hint="eastAsia"/>
                <w:iCs/>
              </w:rPr>
              <w:t>（</w:t>
            </w:r>
            <w:r w:rsidR="00E87197">
              <w:rPr>
                <w:rFonts w:hint="eastAsia"/>
                <w:iCs/>
              </w:rPr>
              <w:t>Plan Name</w:t>
            </w:r>
            <w:r w:rsidR="00E87197" w:rsidRPr="00E87197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批次编号</w:t>
            </w:r>
            <w:r w:rsidR="00E87197" w:rsidRPr="00E87197">
              <w:rPr>
                <w:rFonts w:hint="eastAsia"/>
                <w:iCs/>
              </w:rPr>
              <w:t>（</w:t>
            </w:r>
            <w:r w:rsidR="00E87197">
              <w:rPr>
                <w:rFonts w:hint="eastAsia"/>
                <w:iCs/>
              </w:rPr>
              <w:t>Batch Code</w:t>
            </w:r>
            <w:r w:rsidR="00E87197" w:rsidRPr="00E87197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奖组</w:t>
            </w:r>
            <w:r>
              <w:rPr>
                <w:iCs/>
              </w:rPr>
              <w:t>编号</w:t>
            </w:r>
            <w:r w:rsidR="00E87197" w:rsidRPr="00E87197">
              <w:rPr>
                <w:rFonts w:hint="eastAsia"/>
                <w:iCs/>
              </w:rPr>
              <w:t>（</w:t>
            </w:r>
            <w:r w:rsidR="00E87197">
              <w:rPr>
                <w:rFonts w:hint="eastAsia"/>
                <w:iCs/>
              </w:rPr>
              <w:t>Prize Group Code</w:t>
            </w:r>
            <w:r w:rsidR="00E87197" w:rsidRPr="00E87197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规格</w:t>
            </w:r>
            <w:r w:rsidR="00E87197" w:rsidRPr="00E87197">
              <w:rPr>
                <w:rFonts w:hint="eastAsia"/>
                <w:iCs/>
              </w:rPr>
              <w:t>（</w:t>
            </w:r>
            <w:r w:rsidR="00E87197">
              <w:rPr>
                <w:rFonts w:hint="eastAsia"/>
                <w:iCs/>
              </w:rPr>
              <w:t>Specification</w:t>
            </w:r>
            <w:r w:rsidR="00E87197" w:rsidRPr="00E87197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：系统</w:t>
            </w:r>
            <w:r>
              <w:rPr>
                <w:iCs/>
              </w:rPr>
              <w:t>根据扫入的条码编号判断是箱，盒，本（</w:t>
            </w:r>
            <w:r>
              <w:rPr>
                <w:rFonts w:hint="eastAsia"/>
                <w:iCs/>
              </w:rPr>
              <w:t>扫</w:t>
            </w:r>
            <w:r>
              <w:rPr>
                <w:iCs/>
              </w:rPr>
              <w:t>本的第一张票默认即为</w:t>
            </w:r>
            <w:r>
              <w:rPr>
                <w:rFonts w:hint="eastAsia"/>
                <w:iCs/>
              </w:rPr>
              <w:t>整</w:t>
            </w:r>
            <w:r>
              <w:rPr>
                <w:iCs/>
              </w:rPr>
              <w:t>本）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条码签</w:t>
            </w:r>
            <w:r w:rsidR="00E87197" w:rsidRPr="00E87197">
              <w:rPr>
                <w:rFonts w:hint="eastAsia"/>
                <w:iCs/>
              </w:rPr>
              <w:t>（</w:t>
            </w:r>
            <w:r w:rsidR="00E87197">
              <w:rPr>
                <w:rFonts w:hint="eastAsia"/>
                <w:iCs/>
              </w:rPr>
              <w:t>Barcode</w:t>
            </w:r>
            <w:r w:rsidR="00E87197" w:rsidRPr="00E87197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3A0216" w:rsidRPr="008F6C84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总张数</w:t>
            </w:r>
            <w:r w:rsidR="00E87197" w:rsidRPr="00E87197">
              <w:rPr>
                <w:rFonts w:hint="eastAsia"/>
                <w:iCs/>
              </w:rPr>
              <w:t>（</w:t>
            </w:r>
            <w:r w:rsidR="00E87197">
              <w:rPr>
                <w:rFonts w:hint="eastAsia"/>
                <w:iCs/>
              </w:rPr>
              <w:t>Total Tickets</w:t>
            </w:r>
            <w:r w:rsidR="00E87197" w:rsidRPr="00E87197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8819C0" w:rsidRDefault="008819C0" w:rsidP="008819C0">
            <w:pPr>
              <w:rPr>
                <w:iCs/>
              </w:rPr>
            </w:pPr>
            <w:r>
              <w:rPr>
                <w:rFonts w:hint="eastAsia"/>
                <w:iCs/>
              </w:rPr>
              <w:t>每列后均有删除（</w:t>
            </w:r>
            <w:r>
              <w:rPr>
                <w:rFonts w:hint="eastAsia"/>
                <w:iCs/>
              </w:rPr>
              <w:t>Delete</w:t>
            </w:r>
            <w:r>
              <w:rPr>
                <w:rFonts w:hint="eastAsia"/>
                <w:iCs/>
              </w:rPr>
              <w:t>）</w:t>
            </w:r>
            <w:r>
              <w:rPr>
                <w:iCs/>
              </w:rPr>
              <w:t>按钮；</w:t>
            </w:r>
          </w:p>
          <w:p w:rsidR="008819C0" w:rsidRDefault="008819C0" w:rsidP="008819C0">
            <w:pPr>
              <w:rPr>
                <w:iCs/>
              </w:rPr>
            </w:pPr>
            <w:r>
              <w:rPr>
                <w:rFonts w:hint="eastAsia"/>
                <w:iCs/>
              </w:rPr>
              <w:t>第三步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确认</w:t>
            </w:r>
            <w:r>
              <w:rPr>
                <w:iCs/>
              </w:rPr>
              <w:t>出库</w:t>
            </w:r>
          </w:p>
          <w:p w:rsidR="008819C0" w:rsidRDefault="008819C0" w:rsidP="003967F2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调拨单</w:t>
            </w:r>
            <w:r>
              <w:rPr>
                <w:iCs/>
              </w:rPr>
              <w:t>编号</w:t>
            </w:r>
            <w:r w:rsidR="00B006A2">
              <w:rPr>
                <w:rFonts w:hint="eastAsia"/>
                <w:iCs/>
              </w:rPr>
              <w:t>（</w:t>
            </w:r>
            <w:r w:rsidR="00B006A2">
              <w:rPr>
                <w:rFonts w:hint="eastAsia"/>
                <w:iCs/>
              </w:rPr>
              <w:t>Transfer Code</w:t>
            </w:r>
            <w:r w:rsidR="00B006A2">
              <w:rPr>
                <w:rFonts w:hint="eastAsia"/>
                <w:iCs/>
              </w:rPr>
              <w:t>）：</w:t>
            </w:r>
          </w:p>
          <w:p w:rsidR="008819C0" w:rsidRPr="00F1273D" w:rsidRDefault="008819C0" w:rsidP="003967F2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应出</w:t>
            </w:r>
            <w:r w:rsidRPr="00F1273D">
              <w:rPr>
                <w:rFonts w:hint="eastAsia"/>
                <w:iCs/>
              </w:rPr>
              <w:t>库</w:t>
            </w:r>
            <w:r w:rsidRPr="00F1273D">
              <w:rPr>
                <w:iCs/>
              </w:rPr>
              <w:t>数量</w:t>
            </w:r>
            <w:r w:rsidR="00B006A2">
              <w:rPr>
                <w:rFonts w:hint="eastAsia"/>
                <w:iCs/>
              </w:rPr>
              <w:t>（</w:t>
            </w:r>
            <w:r w:rsidR="00B006A2">
              <w:rPr>
                <w:rFonts w:hint="eastAsia"/>
                <w:iCs/>
              </w:rPr>
              <w:t>Quantity Deliverable</w:t>
            </w:r>
            <w:r w:rsidR="00B006A2">
              <w:rPr>
                <w:rFonts w:hint="eastAsia"/>
                <w:iCs/>
              </w:rPr>
              <w:t>）</w:t>
            </w:r>
            <w:r w:rsidRPr="00F1273D">
              <w:rPr>
                <w:iCs/>
              </w:rPr>
              <w:t>：</w:t>
            </w:r>
            <w:r w:rsidRPr="00F1273D">
              <w:rPr>
                <w:rFonts w:hint="eastAsia"/>
                <w:iCs/>
              </w:rPr>
              <w:t>张</w:t>
            </w:r>
            <w:r w:rsidR="00DB22A7">
              <w:rPr>
                <w:rFonts w:hint="eastAsia"/>
                <w:iCs/>
              </w:rPr>
              <w:t>（</w:t>
            </w:r>
            <w:r w:rsidR="00DB22A7">
              <w:rPr>
                <w:rFonts w:hint="eastAsia"/>
                <w:iCs/>
              </w:rPr>
              <w:t>tickets</w:t>
            </w:r>
            <w:r w:rsidR="00DB22A7">
              <w:rPr>
                <w:rFonts w:hint="eastAsia"/>
                <w:iCs/>
              </w:rPr>
              <w:t>）</w:t>
            </w:r>
          </w:p>
          <w:p w:rsidR="008819C0" w:rsidRDefault="008819C0" w:rsidP="003967F2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实际出库</w:t>
            </w:r>
            <w:r>
              <w:rPr>
                <w:iCs/>
              </w:rPr>
              <w:t>数量</w:t>
            </w:r>
            <w:r w:rsidR="00B006A2">
              <w:rPr>
                <w:rFonts w:hint="eastAsia"/>
                <w:iCs/>
              </w:rPr>
              <w:t>（</w:t>
            </w:r>
            <w:r w:rsidR="00B006A2">
              <w:rPr>
                <w:rFonts w:hint="eastAsia"/>
                <w:iCs/>
              </w:rPr>
              <w:t>Quantity Delivered</w:t>
            </w:r>
            <w:r w:rsidR="00B006A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张</w:t>
            </w:r>
          </w:p>
          <w:p w:rsidR="008819C0" w:rsidRPr="006B281B" w:rsidRDefault="008819C0" w:rsidP="003967F2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差异值</w:t>
            </w:r>
            <w:r w:rsidR="00B006A2">
              <w:rPr>
                <w:rFonts w:hint="eastAsia"/>
                <w:iCs/>
              </w:rPr>
              <w:t>（</w:t>
            </w:r>
            <w:r w:rsidR="00B006A2">
              <w:rPr>
                <w:rFonts w:hint="eastAsia"/>
                <w:iCs/>
              </w:rPr>
              <w:t>Discrepancy</w:t>
            </w:r>
            <w:r w:rsidR="00B006A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张</w:t>
            </w:r>
          </w:p>
          <w:p w:rsidR="007316DC" w:rsidRPr="008819C0" w:rsidRDefault="008819C0" w:rsidP="003967F2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 w:rsidRPr="008819C0">
              <w:rPr>
                <w:rFonts w:hint="eastAsia"/>
                <w:iCs/>
              </w:rPr>
              <w:t>备注</w:t>
            </w:r>
            <w:r w:rsidRPr="008819C0">
              <w:rPr>
                <w:iCs/>
              </w:rPr>
              <w:t>信息</w:t>
            </w:r>
            <w:r w:rsidR="00B006A2">
              <w:rPr>
                <w:rFonts w:hint="eastAsia"/>
                <w:iCs/>
              </w:rPr>
              <w:t>（</w:t>
            </w:r>
            <w:r w:rsidR="00B006A2">
              <w:rPr>
                <w:rFonts w:hint="eastAsia"/>
                <w:iCs/>
              </w:rPr>
              <w:t>Remarks</w:t>
            </w:r>
            <w:r w:rsidR="00B006A2">
              <w:rPr>
                <w:rFonts w:hint="eastAsia"/>
                <w:iCs/>
              </w:rPr>
              <w:t>）</w:t>
            </w:r>
            <w:r w:rsidRPr="008819C0">
              <w:rPr>
                <w:iCs/>
              </w:rPr>
              <w:t>：</w:t>
            </w:r>
            <w:r w:rsidRPr="008819C0">
              <w:rPr>
                <w:rFonts w:hint="eastAsia"/>
                <w:iCs/>
              </w:rPr>
              <w:t>1</w:t>
            </w:r>
            <w:r w:rsidRPr="008819C0">
              <w:rPr>
                <w:iCs/>
              </w:rPr>
              <w:t>-500</w:t>
            </w:r>
            <w:r w:rsidRPr="008819C0">
              <w:rPr>
                <w:rFonts w:hint="eastAsia"/>
                <w:iCs/>
              </w:rPr>
              <w:t>；</w:t>
            </w:r>
            <w:r>
              <w:rPr>
                <w:rFonts w:hint="eastAsia"/>
                <w:iCs/>
              </w:rPr>
              <w:t>非必填项</w:t>
            </w:r>
            <w:r>
              <w:rPr>
                <w:iCs/>
              </w:rPr>
              <w:t>；</w:t>
            </w:r>
          </w:p>
        </w:tc>
      </w:tr>
      <w:tr w:rsidR="00B40D9D" w:rsidRPr="00883F4B" w:rsidTr="00E87197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r>
              <w:rPr>
                <w:rFonts w:hint="eastAsia"/>
              </w:rPr>
              <w:t>确认</w:t>
            </w:r>
            <w:r>
              <w:t>出库</w:t>
            </w:r>
            <w:r w:rsidR="00DA1DD0">
              <w:rPr>
                <w:rFonts w:hint="eastAsia"/>
              </w:rPr>
              <w:t>（</w:t>
            </w:r>
            <w:r w:rsidR="00837676">
              <w:rPr>
                <w:rFonts w:hint="eastAsia"/>
              </w:rPr>
              <w:t>The lottery tickets have been successfully removed from the warehouse.</w:t>
            </w:r>
            <w:r w:rsidR="00DA1DD0">
              <w:rPr>
                <w:rFonts w:hint="eastAsia"/>
              </w:rPr>
              <w:t>）</w:t>
            </w:r>
          </w:p>
        </w:tc>
      </w:tr>
      <w:tr w:rsidR="00B40D9D" w:rsidRPr="00883F4B" w:rsidTr="00E87197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FE4DC0" w:rsidRDefault="007316DC" w:rsidP="00DB45CE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B40D9D" w:rsidRPr="00883F4B" w:rsidTr="00E87197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B40D9D" w:rsidRPr="00883F4B" w:rsidTr="00E87197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B40D9D" w:rsidRPr="00883F4B" w:rsidRDefault="00B40D9D" w:rsidP="00DB45CE">
            <w:r>
              <w:rPr>
                <w:rFonts w:hint="eastAsia"/>
              </w:rPr>
              <w:t>无</w:t>
            </w:r>
          </w:p>
        </w:tc>
      </w:tr>
    </w:tbl>
    <w:p w:rsidR="007316DC" w:rsidRPr="003E16A6" w:rsidRDefault="007316DC" w:rsidP="007316DC">
      <w:pPr>
        <w:pStyle w:val="a0"/>
        <w:ind w:firstLineChars="0" w:firstLine="0"/>
      </w:pPr>
    </w:p>
    <w:p w:rsidR="007316DC" w:rsidRDefault="007316DC">
      <w:pPr>
        <w:pStyle w:val="4"/>
      </w:pPr>
      <w:r>
        <w:rPr>
          <w:rFonts w:hint="eastAsia"/>
        </w:rPr>
        <w:t>出货单出库</w:t>
      </w:r>
      <w:r w:rsidR="00323126" w:rsidRPr="00323126">
        <w:rPr>
          <w:rFonts w:hint="eastAsia"/>
        </w:rPr>
        <w:t>（</w:t>
      </w:r>
      <w:r w:rsidR="00A60E7E">
        <w:rPr>
          <w:rFonts w:hint="eastAsia"/>
        </w:rPr>
        <w:t>Goods Issue by Delivery Order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316DC" w:rsidRPr="00883F4B" w:rsidTr="00D44DBB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316DC" w:rsidRPr="00883F4B" w:rsidRDefault="007316DC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63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</w:p>
        </w:tc>
      </w:tr>
      <w:tr w:rsidR="007316DC" w:rsidRPr="00883F4B" w:rsidTr="00D44DBB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  <w:r>
              <w:rPr>
                <w:rFonts w:hint="eastAsia"/>
                <w:iCs/>
              </w:rPr>
              <w:t>出库</w:t>
            </w:r>
            <w:r>
              <w:rPr>
                <w:iCs/>
              </w:rPr>
              <w:t>操作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</w:p>
        </w:tc>
      </w:tr>
      <w:tr w:rsidR="007316DC" w:rsidRPr="00883F4B" w:rsidTr="00D44DBB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r>
              <w:rPr>
                <w:rFonts w:hint="eastAsia"/>
              </w:rPr>
              <w:t>对</w:t>
            </w:r>
            <w:r>
              <w:t>彩票进行出库操作</w:t>
            </w:r>
          </w:p>
        </w:tc>
      </w:tr>
      <w:tr w:rsidR="007316DC" w:rsidRPr="00883F4B" w:rsidTr="00D44DB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B26271" w:rsidDel="00436FC9" w:rsidRDefault="007316DC" w:rsidP="00DB45CE">
            <w:pPr>
              <w:rPr>
                <w:del w:id="2516" w:author="Microsoft" w:date="2015-10-10T14:39:00Z"/>
                <w:iCs/>
              </w:rPr>
            </w:pPr>
            <w:del w:id="2517" w:author="Microsoft" w:date="2015-10-10T14:39:00Z">
              <w:r w:rsidDel="00436FC9">
                <w:rPr>
                  <w:rFonts w:hint="eastAsia"/>
                  <w:iCs/>
                </w:rPr>
                <w:delText>在出货</w:delText>
              </w:r>
              <w:r w:rsidDel="00436FC9">
                <w:rPr>
                  <w:iCs/>
                </w:rPr>
                <w:delText>单申请</w:delText>
              </w:r>
              <w:r w:rsidDel="00436FC9">
                <w:rPr>
                  <w:rFonts w:hint="eastAsia"/>
                  <w:iCs/>
                </w:rPr>
                <w:delText>列表中</w:delText>
              </w:r>
              <w:r w:rsidDel="00436FC9">
                <w:rPr>
                  <w:iCs/>
                </w:rPr>
                <w:delText>，选择状态为</w:delText>
              </w:r>
              <w:r w:rsidDel="00436FC9">
                <w:rPr>
                  <w:iCs/>
                </w:rPr>
                <w:delText>“</w:delText>
              </w:r>
              <w:r w:rsidDel="00436FC9">
                <w:rPr>
                  <w:rFonts w:hint="eastAsia"/>
                  <w:iCs/>
                </w:rPr>
                <w:delText>已提交</w:delText>
              </w:r>
              <w:r w:rsidDel="00436FC9">
                <w:rPr>
                  <w:iCs/>
                </w:rPr>
                <w:delText>”</w:delText>
              </w:r>
              <w:r w:rsidDel="00436FC9">
                <w:rPr>
                  <w:rFonts w:hint="eastAsia"/>
                  <w:iCs/>
                </w:rPr>
                <w:delText>的</w:delText>
              </w:r>
              <w:r w:rsidDel="00436FC9">
                <w:rPr>
                  <w:iCs/>
                </w:rPr>
                <w:delText>出货申请，</w:delText>
              </w:r>
              <w:r w:rsidDel="00436FC9">
                <w:rPr>
                  <w:rFonts w:hint="eastAsia"/>
                  <w:iCs/>
                </w:rPr>
                <w:delText>点击</w:delText>
              </w:r>
              <w:r w:rsidDel="00436FC9">
                <w:rPr>
                  <w:iCs/>
                </w:rPr>
                <w:delText>列表中的【</w:delText>
              </w:r>
              <w:r w:rsidDel="00436FC9">
                <w:rPr>
                  <w:rFonts w:hint="eastAsia"/>
                  <w:iCs/>
                </w:rPr>
                <w:delText>出库</w:delText>
              </w:r>
              <w:r w:rsidDel="00436FC9">
                <w:rPr>
                  <w:iCs/>
                </w:rPr>
                <w:delText>】</w:delText>
              </w:r>
              <w:r w:rsidR="00A35D0F" w:rsidDel="00436FC9">
                <w:rPr>
                  <w:rFonts w:hint="eastAsia"/>
                  <w:iCs/>
                </w:rPr>
                <w:delText>（</w:delText>
              </w:r>
              <w:r w:rsidR="00A35D0F" w:rsidDel="00436FC9">
                <w:rPr>
                  <w:rFonts w:hint="eastAsia"/>
                  <w:iCs/>
                </w:rPr>
                <w:delText>Goods Issue</w:delText>
              </w:r>
              <w:r w:rsidR="00A35D0F" w:rsidDel="00436FC9">
                <w:rPr>
                  <w:rFonts w:hint="eastAsia"/>
                  <w:iCs/>
                </w:rPr>
                <w:delText>）</w:delText>
              </w:r>
              <w:r w:rsidDel="00436FC9">
                <w:rPr>
                  <w:rFonts w:hint="eastAsia"/>
                  <w:iCs/>
                </w:rPr>
                <w:delText>按钮</w:delText>
              </w:r>
              <w:r w:rsidDel="00436FC9">
                <w:rPr>
                  <w:iCs/>
                </w:rPr>
                <w:delText>跳入出</w:delText>
              </w:r>
              <w:r w:rsidDel="00436FC9">
                <w:rPr>
                  <w:rFonts w:hint="eastAsia"/>
                  <w:iCs/>
                </w:rPr>
                <w:delText>库</w:delText>
              </w:r>
              <w:r w:rsidDel="00436FC9">
                <w:rPr>
                  <w:iCs/>
                </w:rPr>
                <w:delText>页面；</w:delText>
              </w:r>
            </w:del>
          </w:p>
          <w:p w:rsidR="008819C0" w:rsidRDefault="008819C0" w:rsidP="008819C0">
            <w:pPr>
              <w:rPr>
                <w:ins w:id="2518" w:author="Microsoft" w:date="2015-10-10T14:39:00Z"/>
                <w:iCs/>
              </w:rPr>
            </w:pPr>
            <w:r>
              <w:rPr>
                <w:rFonts w:hint="eastAsia"/>
                <w:iCs/>
              </w:rPr>
              <w:t>第一步</w:t>
            </w:r>
            <w:r>
              <w:rPr>
                <w:iCs/>
              </w:rPr>
              <w:t>：</w:t>
            </w:r>
          </w:p>
          <w:p w:rsidR="00436FC9" w:rsidRPr="00436FC9" w:rsidRDefault="00436FC9">
            <w:pPr>
              <w:pStyle w:val="a8"/>
              <w:numPr>
                <w:ilvl w:val="0"/>
                <w:numId w:val="68"/>
              </w:numPr>
              <w:ind w:firstLineChars="0"/>
              <w:rPr>
                <w:iCs/>
                <w:rPrChange w:id="2519" w:author="Microsoft" w:date="2015-10-10T14:39:00Z">
                  <w:rPr/>
                </w:rPrChange>
              </w:rPr>
              <w:pPrChange w:id="2520" w:author="Microsoft" w:date="2015-10-10T14:39:00Z">
                <w:pPr/>
              </w:pPrChange>
            </w:pPr>
            <w:ins w:id="2521" w:author="Microsoft" w:date="2015-10-10T14:39:00Z">
              <w:r>
                <w:rPr>
                  <w:rFonts w:hint="eastAsia"/>
                  <w:iCs/>
                </w:rPr>
                <w:t>选择</w:t>
              </w:r>
              <w:r>
                <w:rPr>
                  <w:iCs/>
                </w:rPr>
                <w:t>出货单</w:t>
              </w:r>
              <w:r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I</w:t>
              </w:r>
              <w:r>
                <w:rPr>
                  <w:iCs/>
                </w:rPr>
                <w:t>ssue Code</w:t>
              </w:r>
              <w:r>
                <w:rPr>
                  <w:iCs/>
                </w:rPr>
                <w:t>）：</w:t>
              </w:r>
            </w:ins>
            <w:ins w:id="2522" w:author="Microsoft" w:date="2015-10-10T14:40:00Z">
              <w:r>
                <w:rPr>
                  <w:rFonts w:hint="eastAsia"/>
                  <w:iCs/>
                </w:rPr>
                <w:t>选择一条出货单</w:t>
              </w:r>
              <w:r>
                <w:rPr>
                  <w:iCs/>
                </w:rPr>
                <w:t>；</w:t>
              </w:r>
            </w:ins>
          </w:p>
          <w:p w:rsidR="008819C0" w:rsidDel="00877EB3" w:rsidRDefault="008819C0" w:rsidP="003967F2">
            <w:pPr>
              <w:pStyle w:val="a8"/>
              <w:numPr>
                <w:ilvl w:val="0"/>
                <w:numId w:val="20"/>
              </w:numPr>
              <w:ind w:firstLineChars="0"/>
              <w:rPr>
                <w:del w:id="2523" w:author="Microsoft" w:date="2015-09-23T16:21:00Z"/>
                <w:iCs/>
              </w:rPr>
            </w:pPr>
            <w:del w:id="2524" w:author="Microsoft" w:date="2015-09-23T16:21:00Z">
              <w:r w:rsidDel="00877EB3">
                <w:rPr>
                  <w:rFonts w:hint="eastAsia"/>
                  <w:iCs/>
                </w:rPr>
                <w:delText>出库单</w:delText>
              </w:r>
              <w:r w:rsidDel="00877EB3">
                <w:rPr>
                  <w:iCs/>
                </w:rPr>
                <w:delText>编号</w:delText>
              </w:r>
              <w:r w:rsidRPr="00191E5D" w:rsidDel="00877EB3">
                <w:rPr>
                  <w:rFonts w:hint="eastAsia"/>
                  <w:iCs/>
                </w:rPr>
                <w:delText>（</w:delText>
              </w:r>
              <w:r w:rsidDel="00877EB3">
                <w:rPr>
                  <w:rFonts w:hint="eastAsia"/>
                  <w:iCs/>
                </w:rPr>
                <w:delText>Issue Code</w:delText>
              </w:r>
              <w:r w:rsidRPr="00191E5D" w:rsidDel="00877EB3">
                <w:rPr>
                  <w:rFonts w:hint="eastAsia"/>
                  <w:iCs/>
                </w:rPr>
                <w:delText>）</w:delText>
              </w:r>
              <w:r w:rsidDel="00877EB3">
                <w:rPr>
                  <w:iCs/>
                </w:rPr>
                <w:delText>：</w:delText>
              </w:r>
              <w:r w:rsidDel="00877EB3">
                <w:rPr>
                  <w:rFonts w:hint="eastAsia"/>
                  <w:iCs/>
                </w:rPr>
                <w:delText>C</w:delText>
              </w:r>
              <w:r w:rsidDel="00877EB3">
                <w:rPr>
                  <w:iCs/>
                </w:rPr>
                <w:delText>+</w:delText>
              </w:r>
              <w:r w:rsidDel="00877EB3">
                <w:rPr>
                  <w:iCs/>
                </w:rPr>
                <w:delText>年月日</w:delText>
              </w:r>
              <w:r w:rsidDel="00877EB3">
                <w:rPr>
                  <w:iCs/>
                </w:rPr>
                <w:delText xml:space="preserve">+000 </w:delText>
              </w:r>
              <w:r w:rsidDel="00877EB3">
                <w:rPr>
                  <w:rFonts w:hint="eastAsia"/>
                  <w:iCs/>
                </w:rPr>
                <w:delText>例</w:delText>
              </w:r>
              <w:r w:rsidDel="00877EB3">
                <w:rPr>
                  <w:iCs/>
                </w:rPr>
                <w:delText>：</w:delText>
              </w:r>
              <w:r w:rsidDel="00877EB3">
                <w:rPr>
                  <w:rFonts w:hint="eastAsia"/>
                  <w:iCs/>
                </w:rPr>
                <w:delText>C20150825001</w:delText>
              </w:r>
            </w:del>
          </w:p>
          <w:p w:rsidR="008819C0" w:rsidDel="00436FC9" w:rsidRDefault="008819C0" w:rsidP="003967F2">
            <w:pPr>
              <w:pStyle w:val="a8"/>
              <w:numPr>
                <w:ilvl w:val="0"/>
                <w:numId w:val="20"/>
              </w:numPr>
              <w:ind w:firstLineChars="0"/>
              <w:rPr>
                <w:del w:id="2525" w:author="Microsoft" w:date="2015-10-10T14:42:00Z"/>
                <w:iCs/>
              </w:rPr>
            </w:pPr>
            <w:del w:id="2526" w:author="Microsoft" w:date="2015-10-10T14:42:00Z">
              <w:r w:rsidRPr="00410A2B" w:rsidDel="00436FC9">
                <w:rPr>
                  <w:rFonts w:hint="eastAsia"/>
                  <w:iCs/>
                </w:rPr>
                <w:delText>提货人</w:delText>
              </w:r>
              <w:r w:rsidDel="00436FC9">
                <w:rPr>
                  <w:rFonts w:hint="eastAsia"/>
                  <w:iCs/>
                </w:rPr>
                <w:delText>（</w:delText>
              </w:r>
              <w:r w:rsidR="00D70D52" w:rsidDel="00436FC9">
                <w:rPr>
                  <w:rFonts w:hint="eastAsia"/>
                  <w:iCs/>
                </w:rPr>
                <w:delText>Delivered</w:delText>
              </w:r>
              <w:r w:rsidDel="00436FC9">
                <w:rPr>
                  <w:rFonts w:hint="eastAsia"/>
                  <w:iCs/>
                </w:rPr>
                <w:delText xml:space="preserve"> By</w:delText>
              </w:r>
              <w:r w:rsidDel="00436FC9">
                <w:rPr>
                  <w:rFonts w:hint="eastAsia"/>
                  <w:iCs/>
                </w:rPr>
                <w:delText>）</w:delText>
              </w:r>
              <w:r w:rsidRPr="00410A2B" w:rsidDel="00436FC9">
                <w:rPr>
                  <w:rFonts w:hint="eastAsia"/>
                  <w:iCs/>
                </w:rPr>
                <w:delText>：文本框，必填项；</w:delText>
              </w:r>
              <w:r w:rsidRPr="00410A2B" w:rsidDel="00436FC9">
                <w:rPr>
                  <w:iCs/>
                </w:rPr>
                <w:delText>1-50</w:delText>
              </w:r>
              <w:r w:rsidRPr="00410A2B" w:rsidDel="00436FC9">
                <w:rPr>
                  <w:rFonts w:hint="eastAsia"/>
                  <w:iCs/>
                </w:rPr>
                <w:delText>；</w:delText>
              </w:r>
            </w:del>
          </w:p>
          <w:p w:rsidR="008819C0" w:rsidRPr="00973184" w:rsidDel="00436FC9" w:rsidRDefault="008819C0" w:rsidP="003967F2">
            <w:pPr>
              <w:pStyle w:val="a8"/>
              <w:numPr>
                <w:ilvl w:val="0"/>
                <w:numId w:val="20"/>
              </w:numPr>
              <w:ind w:firstLineChars="0"/>
              <w:rPr>
                <w:del w:id="2527" w:author="Microsoft" w:date="2015-10-10T14:42:00Z"/>
                <w:iCs/>
              </w:rPr>
            </w:pPr>
            <w:del w:id="2528" w:author="Microsoft" w:date="2015-10-10T14:42:00Z">
              <w:r w:rsidRPr="00410A2B" w:rsidDel="00436FC9">
                <w:rPr>
                  <w:rFonts w:hint="eastAsia"/>
                  <w:iCs/>
                </w:rPr>
                <w:delText>联系方式</w:delText>
              </w:r>
              <w:r w:rsidDel="00436FC9">
                <w:rPr>
                  <w:rFonts w:hint="eastAsia"/>
                  <w:iCs/>
                </w:rPr>
                <w:delText>（</w:delText>
              </w:r>
              <w:r w:rsidDel="00436FC9">
                <w:rPr>
                  <w:rFonts w:hint="eastAsia"/>
                  <w:iCs/>
                </w:rPr>
                <w:delText>Contact Phone</w:delText>
              </w:r>
              <w:r w:rsidDel="00436FC9">
                <w:rPr>
                  <w:rFonts w:hint="eastAsia"/>
                  <w:iCs/>
                </w:rPr>
                <w:delText>）</w:delText>
              </w:r>
              <w:r w:rsidRPr="00410A2B" w:rsidDel="00436FC9">
                <w:rPr>
                  <w:rFonts w:hint="eastAsia"/>
                  <w:iCs/>
                </w:rPr>
                <w:delText>：文本框，必填项；</w:delText>
              </w:r>
              <w:r w:rsidRPr="00410A2B" w:rsidDel="00436FC9">
                <w:rPr>
                  <w:iCs/>
                </w:rPr>
                <w:delText>1-20</w:delText>
              </w:r>
            </w:del>
          </w:p>
          <w:p w:rsidR="008819C0" w:rsidRDefault="008819C0" w:rsidP="008819C0">
            <w:pPr>
              <w:rPr>
                <w:iCs/>
              </w:rPr>
            </w:pPr>
            <w:r w:rsidRPr="007A6C42">
              <w:rPr>
                <w:rFonts w:hint="eastAsia"/>
                <w:iCs/>
              </w:rPr>
              <w:t>出货单</w:t>
            </w:r>
            <w:r w:rsidRPr="007A6C42">
              <w:rPr>
                <w:iCs/>
              </w:rPr>
              <w:t>列表：</w:t>
            </w:r>
          </w:p>
          <w:p w:rsidR="00804DB6" w:rsidRPr="00804DB6" w:rsidRDefault="00804DB6" w:rsidP="00804DB6">
            <w:pPr>
              <w:pStyle w:val="a8"/>
              <w:numPr>
                <w:ilvl w:val="0"/>
                <w:numId w:val="60"/>
              </w:numPr>
              <w:ind w:firstLineChars="0"/>
              <w:rPr>
                <w:iCs/>
              </w:rPr>
            </w:pPr>
            <w:r w:rsidRPr="00804DB6">
              <w:rPr>
                <w:rFonts w:hint="eastAsia"/>
                <w:iCs/>
              </w:rPr>
              <w:t>方案</w:t>
            </w:r>
            <w:r w:rsidRPr="00804DB6">
              <w:rPr>
                <w:iCs/>
              </w:rPr>
              <w:t>代码</w:t>
            </w:r>
            <w:r w:rsidR="00B04D35">
              <w:rPr>
                <w:rFonts w:hint="eastAsia"/>
                <w:iCs/>
              </w:rPr>
              <w:t>（</w:t>
            </w:r>
            <w:r w:rsidR="00B04D35">
              <w:rPr>
                <w:rFonts w:hint="eastAsia"/>
                <w:iCs/>
              </w:rPr>
              <w:t>Plan Code</w:t>
            </w:r>
            <w:r w:rsidR="00B04D35">
              <w:rPr>
                <w:rFonts w:hint="eastAsia"/>
                <w:iCs/>
              </w:rPr>
              <w:t>）</w:t>
            </w:r>
            <w:r w:rsidRPr="00804DB6">
              <w:rPr>
                <w:iCs/>
              </w:rPr>
              <w:t>：</w:t>
            </w:r>
          </w:p>
          <w:p w:rsidR="008819C0" w:rsidRDefault="008819C0" w:rsidP="003967F2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方案名称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Plan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8819C0" w:rsidRDefault="008819C0" w:rsidP="003967F2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数量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Quantity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ins w:id="2529" w:author="Microsoft" w:date="2015-09-17T15:07:00Z">
              <w:r w:rsidR="007F1F25">
                <w:rPr>
                  <w:rFonts w:hint="eastAsia"/>
                  <w:iCs/>
                </w:rPr>
                <w:t>张</w:t>
              </w:r>
            </w:ins>
            <w:del w:id="2530" w:author="Microsoft" w:date="2015-09-17T15:07:00Z">
              <w:r w:rsidDel="007F1F25">
                <w:rPr>
                  <w:rFonts w:hint="eastAsia"/>
                  <w:iCs/>
                </w:rPr>
                <w:delText>本</w:delText>
              </w:r>
            </w:del>
          </w:p>
          <w:p w:rsidR="008819C0" w:rsidRDefault="008819C0" w:rsidP="003967F2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金额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Value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：瑞尔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riels</w:t>
            </w:r>
            <w:r w:rsidRPr="00191E5D">
              <w:rPr>
                <w:rFonts w:hint="eastAsia"/>
                <w:iCs/>
              </w:rPr>
              <w:t>）</w:t>
            </w:r>
          </w:p>
          <w:p w:rsidR="008819C0" w:rsidRDefault="008819C0" w:rsidP="003967F2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总</w:t>
            </w:r>
            <w:r>
              <w:rPr>
                <w:iCs/>
              </w:rPr>
              <w:t>金额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Value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：瑞尔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所有方案合计金额；</w:t>
            </w:r>
          </w:p>
          <w:p w:rsidR="008819C0" w:rsidRDefault="008819C0" w:rsidP="008819C0">
            <w:pPr>
              <w:rPr>
                <w:iCs/>
              </w:rPr>
            </w:pPr>
            <w:r>
              <w:rPr>
                <w:rFonts w:hint="eastAsia"/>
                <w:iCs/>
              </w:rPr>
              <w:t>第二步</w:t>
            </w:r>
            <w:r>
              <w:rPr>
                <w:iCs/>
              </w:rPr>
              <w:t>：</w:t>
            </w:r>
          </w:p>
          <w:p w:rsidR="008819C0" w:rsidRPr="00973184" w:rsidRDefault="008819C0" w:rsidP="003967F2">
            <w:pPr>
              <w:pStyle w:val="a8"/>
              <w:numPr>
                <w:ilvl w:val="0"/>
                <w:numId w:val="56"/>
              </w:numPr>
              <w:ind w:firstLineChars="0"/>
              <w:rPr>
                <w:iCs/>
              </w:rPr>
            </w:pPr>
            <w:r w:rsidRPr="00973184">
              <w:rPr>
                <w:rFonts w:hint="eastAsia"/>
                <w:iCs/>
              </w:rPr>
              <w:t>显示字段</w:t>
            </w:r>
            <w:r w:rsidRPr="00973184">
              <w:rPr>
                <w:iCs/>
              </w:rPr>
              <w:t>：出货单编号</w:t>
            </w:r>
          </w:p>
          <w:p w:rsidR="008819C0" w:rsidRDefault="008819C0" w:rsidP="008819C0">
            <w:pPr>
              <w:rPr>
                <w:iCs/>
              </w:rPr>
            </w:pPr>
            <w:r w:rsidRPr="006D5BEA">
              <w:rPr>
                <w:rFonts w:hint="eastAsia"/>
                <w:iCs/>
              </w:rPr>
              <w:t>条码显示</w:t>
            </w:r>
            <w:r w:rsidRPr="006D5BEA">
              <w:rPr>
                <w:iCs/>
              </w:rPr>
              <w:t>区：</w:t>
            </w:r>
          </w:p>
          <w:p w:rsidR="008819C0" w:rsidRPr="006D5BEA" w:rsidRDefault="008819C0" w:rsidP="003967F2">
            <w:pPr>
              <w:pStyle w:val="a8"/>
              <w:numPr>
                <w:ilvl w:val="0"/>
                <w:numId w:val="53"/>
              </w:numPr>
              <w:ind w:firstLineChars="0"/>
              <w:rPr>
                <w:iCs/>
              </w:rPr>
            </w:pPr>
            <w:r w:rsidRPr="006D5BEA">
              <w:rPr>
                <w:rFonts w:hint="eastAsia"/>
                <w:iCs/>
              </w:rPr>
              <w:t>条形码</w:t>
            </w:r>
            <w:r w:rsidRPr="006D5BEA">
              <w:rPr>
                <w:iCs/>
              </w:rPr>
              <w:t>编号</w:t>
            </w:r>
            <w:r w:rsidRPr="006D5BEA">
              <w:rPr>
                <w:rFonts w:hint="eastAsia"/>
                <w:iCs/>
              </w:rPr>
              <w:t>（</w:t>
            </w:r>
            <w:r w:rsidRPr="006D5BEA">
              <w:rPr>
                <w:rFonts w:hint="eastAsia"/>
                <w:iCs/>
              </w:rPr>
              <w:t>Barcode</w:t>
            </w:r>
            <w:r w:rsidRPr="006D5BEA">
              <w:rPr>
                <w:rFonts w:hint="eastAsia"/>
                <w:iCs/>
              </w:rPr>
              <w:t>）</w:t>
            </w:r>
            <w:r w:rsidRPr="006D5BEA">
              <w:rPr>
                <w:iCs/>
              </w:rPr>
              <w:t>：</w:t>
            </w:r>
          </w:p>
          <w:p w:rsidR="008819C0" w:rsidRPr="000E56C7" w:rsidRDefault="008819C0" w:rsidP="008819C0">
            <w:pPr>
              <w:rPr>
                <w:iCs/>
              </w:rPr>
            </w:pPr>
            <w:r>
              <w:rPr>
                <w:iCs/>
              </w:rPr>
              <w:t>出库列表：</w:t>
            </w:r>
          </w:p>
          <w:p w:rsidR="008819C0" w:rsidRDefault="008819C0" w:rsidP="003967F2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>
              <w:rPr>
                <w:iCs/>
              </w:rPr>
              <w:t>规格</w:t>
            </w:r>
            <w:r>
              <w:rPr>
                <w:rFonts w:hint="eastAsia"/>
                <w:iCs/>
              </w:rPr>
              <w:t>（箱，盒，本）（</w:t>
            </w:r>
            <w:r>
              <w:rPr>
                <w:rFonts w:hint="eastAsia"/>
                <w:iCs/>
              </w:rPr>
              <w:t>Specification</w:t>
            </w:r>
            <w:r>
              <w:rPr>
                <w:rFonts w:hint="eastAsia"/>
                <w:iCs/>
              </w:rPr>
              <w:t>）（</w:t>
            </w:r>
            <w:r>
              <w:rPr>
                <w:rFonts w:hint="eastAsia"/>
                <w:iCs/>
              </w:rPr>
              <w:t>Trunk, Box, Pack</w:t>
            </w:r>
            <w:r>
              <w:rPr>
                <w:rFonts w:hint="eastAsia"/>
                <w:iCs/>
              </w:rPr>
              <w:t>）</w:t>
            </w:r>
          </w:p>
          <w:p w:rsidR="008819C0" w:rsidRDefault="008819C0" w:rsidP="003967F2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合计数量（</w:t>
            </w:r>
            <w:r>
              <w:rPr>
                <w:rFonts w:hint="eastAsia"/>
                <w:iCs/>
              </w:rPr>
              <w:t>Total Quantity</w:t>
            </w:r>
            <w:r>
              <w:rPr>
                <w:rFonts w:hint="eastAsia"/>
                <w:iCs/>
              </w:rPr>
              <w:t>）：张数（</w:t>
            </w:r>
            <w:r>
              <w:rPr>
                <w:rFonts w:hint="eastAsia"/>
                <w:iCs/>
              </w:rPr>
              <w:t>tickets</w:t>
            </w:r>
            <w:r>
              <w:rPr>
                <w:rFonts w:hint="eastAsia"/>
                <w:iCs/>
              </w:rPr>
              <w:t>）</w:t>
            </w:r>
          </w:p>
          <w:p w:rsidR="008819C0" w:rsidRDefault="008819C0" w:rsidP="003967F2">
            <w:pPr>
              <w:pStyle w:val="a8"/>
              <w:numPr>
                <w:ilvl w:val="0"/>
                <w:numId w:val="20"/>
              </w:numPr>
              <w:ind w:firstLineChars="0"/>
              <w:rPr>
                <w:iCs/>
              </w:rPr>
            </w:pPr>
            <w:r>
              <w:rPr>
                <w:iCs/>
              </w:rPr>
              <w:t>合计金额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Total Value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瑞尔</w:t>
            </w: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riels</w:t>
            </w:r>
            <w:r>
              <w:rPr>
                <w:rFonts w:hint="eastAsia"/>
                <w:iCs/>
              </w:rPr>
              <w:t>）</w:t>
            </w:r>
          </w:p>
          <w:p w:rsidR="008819C0" w:rsidRPr="006D5BEA" w:rsidDel="007F1F25" w:rsidRDefault="008819C0" w:rsidP="008819C0">
            <w:pPr>
              <w:rPr>
                <w:del w:id="2531" w:author="Microsoft" w:date="2015-09-17T15:07:00Z"/>
                <w:iCs/>
              </w:rPr>
            </w:pPr>
            <w:del w:id="2532" w:author="Microsoft" w:date="2015-09-17T15:07:00Z">
              <w:r w:rsidDel="007F1F25">
                <w:rPr>
                  <w:rFonts w:hint="eastAsia"/>
                  <w:iCs/>
                </w:rPr>
                <w:delText>列表外其他</w:delText>
              </w:r>
              <w:r w:rsidDel="007F1F25">
                <w:rPr>
                  <w:iCs/>
                </w:rPr>
                <w:delText>信息：</w:delText>
              </w:r>
            </w:del>
          </w:p>
          <w:p w:rsidR="008819C0" w:rsidDel="007F1F25" w:rsidRDefault="008819C0" w:rsidP="003967F2">
            <w:pPr>
              <w:pStyle w:val="a8"/>
              <w:numPr>
                <w:ilvl w:val="0"/>
                <w:numId w:val="20"/>
              </w:numPr>
              <w:ind w:firstLineChars="0"/>
              <w:rPr>
                <w:del w:id="2533" w:author="Microsoft" w:date="2015-09-17T15:07:00Z"/>
                <w:iCs/>
              </w:rPr>
            </w:pPr>
            <w:del w:id="2534" w:author="Microsoft" w:date="2015-09-17T15:07:00Z">
              <w:r w:rsidDel="007F1F25">
                <w:rPr>
                  <w:iCs/>
                </w:rPr>
                <w:delText>配送人</w:delText>
              </w:r>
              <w:r w:rsidDel="007F1F25">
                <w:rPr>
                  <w:rFonts w:hint="eastAsia"/>
                  <w:iCs/>
                </w:rPr>
                <w:delText>（市场管理员）</w:delText>
              </w:r>
              <w:r w:rsidRPr="00191E5D" w:rsidDel="007F1F25">
                <w:rPr>
                  <w:rFonts w:hint="eastAsia"/>
                  <w:iCs/>
                </w:rPr>
                <w:delText>（</w:delText>
              </w:r>
              <w:r w:rsidDel="007F1F25">
                <w:rPr>
                  <w:rFonts w:hint="eastAsia"/>
                  <w:iCs/>
                </w:rPr>
                <w:delText>Market Manager</w:delText>
              </w:r>
              <w:r w:rsidRPr="00191E5D" w:rsidDel="007F1F25">
                <w:rPr>
                  <w:rFonts w:hint="eastAsia"/>
                  <w:iCs/>
                </w:rPr>
                <w:delText>）</w:delText>
              </w:r>
              <w:r w:rsidDel="007F1F25">
                <w:rPr>
                  <w:rFonts w:hint="eastAsia"/>
                  <w:iCs/>
                </w:rPr>
                <w:delText>：</w:delText>
              </w:r>
            </w:del>
          </w:p>
          <w:p w:rsidR="008819C0" w:rsidRDefault="008819C0" w:rsidP="008819C0">
            <w:pPr>
              <w:rPr>
                <w:iCs/>
              </w:rPr>
            </w:pPr>
            <w:r>
              <w:rPr>
                <w:rFonts w:hint="eastAsia"/>
                <w:iCs/>
              </w:rPr>
              <w:t>出库详细</w:t>
            </w:r>
            <w:r>
              <w:rPr>
                <w:iCs/>
              </w:rPr>
              <w:t>信息</w:t>
            </w:r>
            <w:r>
              <w:rPr>
                <w:rFonts w:hint="eastAsia"/>
                <w:iCs/>
              </w:rPr>
              <w:t>列表</w:t>
            </w:r>
            <w:r>
              <w:rPr>
                <w:iCs/>
              </w:rPr>
              <w:t>：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方案代码</w:t>
            </w:r>
            <w:r w:rsidR="00D44DBB" w:rsidRPr="00D44DBB">
              <w:rPr>
                <w:rFonts w:hint="eastAsia"/>
                <w:iCs/>
              </w:rPr>
              <w:t>（</w:t>
            </w:r>
            <w:r w:rsidR="00D44DBB" w:rsidRPr="00D44DBB">
              <w:rPr>
                <w:rFonts w:hint="eastAsia"/>
                <w:iCs/>
              </w:rPr>
              <w:t>Plan Code</w:t>
            </w:r>
            <w:r w:rsidR="00D44DBB" w:rsidRPr="00D44DBB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方案名称</w:t>
            </w:r>
            <w:r w:rsidR="00D44DBB" w:rsidRPr="00D44DBB">
              <w:rPr>
                <w:rFonts w:hint="eastAsia"/>
                <w:iCs/>
              </w:rPr>
              <w:t>（</w:t>
            </w:r>
            <w:r w:rsidR="00D44DBB" w:rsidRPr="00D44DBB">
              <w:rPr>
                <w:rFonts w:hint="eastAsia"/>
                <w:iCs/>
              </w:rPr>
              <w:t>Plan Name</w:t>
            </w:r>
            <w:r w:rsidR="00D44DBB" w:rsidRPr="00D44DBB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批次编号</w:t>
            </w:r>
            <w:r w:rsidR="00D44DBB" w:rsidRPr="00D44DBB">
              <w:rPr>
                <w:rFonts w:hint="eastAsia"/>
                <w:iCs/>
              </w:rPr>
              <w:t>（</w:t>
            </w:r>
            <w:r w:rsidR="00D44DBB" w:rsidRPr="00D44DBB">
              <w:rPr>
                <w:rFonts w:hint="eastAsia"/>
                <w:iCs/>
              </w:rPr>
              <w:t>Batch Code</w:t>
            </w:r>
            <w:r w:rsidR="00D44DBB" w:rsidRPr="00D44DBB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奖组</w:t>
            </w:r>
            <w:r>
              <w:rPr>
                <w:iCs/>
              </w:rPr>
              <w:t>编号</w:t>
            </w:r>
            <w:r w:rsidR="00D44DBB" w:rsidRPr="00D44DBB">
              <w:rPr>
                <w:rFonts w:hint="eastAsia"/>
                <w:iCs/>
              </w:rPr>
              <w:t>（</w:t>
            </w:r>
            <w:r w:rsidR="00D44DBB" w:rsidRPr="00D44DBB">
              <w:rPr>
                <w:rFonts w:hint="eastAsia"/>
                <w:iCs/>
              </w:rPr>
              <w:t>Prize Group Code</w:t>
            </w:r>
            <w:r w:rsidR="00D44DBB" w:rsidRPr="00D44DBB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规格</w:t>
            </w:r>
            <w:r w:rsidR="00D44DBB" w:rsidRPr="00D44DBB">
              <w:rPr>
                <w:rFonts w:hint="eastAsia"/>
                <w:iCs/>
              </w:rPr>
              <w:t>（</w:t>
            </w:r>
            <w:r w:rsidR="00D44DBB" w:rsidRPr="00D44DBB">
              <w:rPr>
                <w:rFonts w:hint="eastAsia"/>
                <w:iCs/>
              </w:rPr>
              <w:t>Specification</w:t>
            </w:r>
            <w:r w:rsidR="00D44DBB" w:rsidRPr="00D44DBB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：系统</w:t>
            </w:r>
            <w:r>
              <w:rPr>
                <w:iCs/>
              </w:rPr>
              <w:t>根据扫入的条码编号判断是箱，盒，本（</w:t>
            </w:r>
            <w:r>
              <w:rPr>
                <w:rFonts w:hint="eastAsia"/>
                <w:iCs/>
              </w:rPr>
              <w:t>扫</w:t>
            </w:r>
            <w:r>
              <w:rPr>
                <w:iCs/>
              </w:rPr>
              <w:t>本的第一张票默认即为</w:t>
            </w:r>
            <w:r>
              <w:rPr>
                <w:rFonts w:hint="eastAsia"/>
                <w:iCs/>
              </w:rPr>
              <w:t>整</w:t>
            </w:r>
            <w:r>
              <w:rPr>
                <w:iCs/>
              </w:rPr>
              <w:t>本）</w:t>
            </w:r>
          </w:p>
          <w:p w:rsidR="003A0216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条码签</w:t>
            </w:r>
            <w:r w:rsidR="00D44DBB" w:rsidRPr="00D44DBB">
              <w:rPr>
                <w:rFonts w:hint="eastAsia"/>
                <w:iCs/>
              </w:rPr>
              <w:t>（</w:t>
            </w:r>
            <w:r w:rsidR="00D44DBB" w:rsidRPr="00D44DBB">
              <w:rPr>
                <w:rFonts w:hint="eastAsia"/>
                <w:iCs/>
              </w:rPr>
              <w:t>Barcode</w:t>
            </w:r>
            <w:r w:rsidR="00D44DBB" w:rsidRPr="00D44DBB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3A0216" w:rsidRPr="008F6C84" w:rsidRDefault="003A0216" w:rsidP="003967F2">
            <w:pPr>
              <w:pStyle w:val="a8"/>
              <w:numPr>
                <w:ilvl w:val="0"/>
                <w:numId w:val="57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总张数</w:t>
            </w:r>
            <w:r w:rsidR="00D44DBB" w:rsidRPr="00D44DBB">
              <w:rPr>
                <w:rFonts w:hint="eastAsia"/>
                <w:iCs/>
              </w:rPr>
              <w:t>（</w:t>
            </w:r>
            <w:r w:rsidR="00D44DBB" w:rsidRPr="00D44DBB">
              <w:rPr>
                <w:rFonts w:hint="eastAsia"/>
                <w:iCs/>
              </w:rPr>
              <w:t>Total Tickets</w:t>
            </w:r>
            <w:r w:rsidR="00D44DBB" w:rsidRPr="00D44DBB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8819C0" w:rsidRDefault="008819C0" w:rsidP="008819C0">
            <w:pPr>
              <w:rPr>
                <w:iCs/>
              </w:rPr>
            </w:pPr>
            <w:r>
              <w:rPr>
                <w:rFonts w:hint="eastAsia"/>
                <w:iCs/>
              </w:rPr>
              <w:t>每列后均有删除（</w:t>
            </w:r>
            <w:r>
              <w:rPr>
                <w:rFonts w:hint="eastAsia"/>
                <w:iCs/>
              </w:rPr>
              <w:t>Delete</w:t>
            </w:r>
            <w:r>
              <w:rPr>
                <w:rFonts w:hint="eastAsia"/>
                <w:iCs/>
              </w:rPr>
              <w:t>）</w:t>
            </w:r>
            <w:r>
              <w:rPr>
                <w:iCs/>
              </w:rPr>
              <w:t>按钮；</w:t>
            </w:r>
          </w:p>
          <w:p w:rsidR="008819C0" w:rsidRDefault="008819C0" w:rsidP="008819C0">
            <w:pPr>
              <w:rPr>
                <w:iCs/>
              </w:rPr>
            </w:pPr>
            <w:r>
              <w:rPr>
                <w:rFonts w:hint="eastAsia"/>
                <w:iCs/>
              </w:rPr>
              <w:t>第三步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确认</w:t>
            </w:r>
            <w:r>
              <w:rPr>
                <w:iCs/>
              </w:rPr>
              <w:t>出库</w:t>
            </w:r>
          </w:p>
          <w:p w:rsidR="008819C0" w:rsidRDefault="008819C0" w:rsidP="003967F2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调拨单</w:t>
            </w:r>
            <w:r>
              <w:rPr>
                <w:iCs/>
              </w:rPr>
              <w:t>编号</w:t>
            </w:r>
            <w:r w:rsidR="00D70D52">
              <w:rPr>
                <w:rFonts w:hint="eastAsia"/>
                <w:iCs/>
              </w:rPr>
              <w:t>（</w:t>
            </w:r>
            <w:r w:rsidR="00D70D52">
              <w:rPr>
                <w:rFonts w:hint="eastAsia"/>
                <w:iCs/>
              </w:rPr>
              <w:t>Transfer Code</w:t>
            </w:r>
            <w:r w:rsidR="00D70D52">
              <w:rPr>
                <w:rFonts w:hint="eastAsia"/>
                <w:iCs/>
              </w:rPr>
              <w:t>）：</w:t>
            </w:r>
          </w:p>
          <w:p w:rsidR="008819C0" w:rsidRPr="00F1273D" w:rsidRDefault="008819C0" w:rsidP="003967F2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应出</w:t>
            </w:r>
            <w:r w:rsidRPr="00F1273D">
              <w:rPr>
                <w:rFonts w:hint="eastAsia"/>
                <w:iCs/>
              </w:rPr>
              <w:t>库</w:t>
            </w:r>
            <w:r w:rsidRPr="00F1273D">
              <w:rPr>
                <w:iCs/>
              </w:rPr>
              <w:t>数量</w:t>
            </w:r>
            <w:r w:rsidR="00D70D52">
              <w:rPr>
                <w:rFonts w:hint="eastAsia"/>
                <w:iCs/>
              </w:rPr>
              <w:t>（</w:t>
            </w:r>
            <w:r w:rsidR="00D70D52">
              <w:rPr>
                <w:rFonts w:hint="eastAsia"/>
                <w:iCs/>
              </w:rPr>
              <w:t>Quantity Deliverable</w:t>
            </w:r>
            <w:r w:rsidR="00D70D52">
              <w:rPr>
                <w:rFonts w:hint="eastAsia"/>
                <w:iCs/>
              </w:rPr>
              <w:t>）</w:t>
            </w:r>
            <w:r w:rsidRPr="00F1273D">
              <w:rPr>
                <w:iCs/>
              </w:rPr>
              <w:t>：</w:t>
            </w:r>
            <w:r w:rsidRPr="00F1273D">
              <w:rPr>
                <w:rFonts w:hint="eastAsia"/>
                <w:iCs/>
              </w:rPr>
              <w:t>张</w:t>
            </w:r>
            <w:r w:rsidR="00D70D52">
              <w:rPr>
                <w:rFonts w:hint="eastAsia"/>
                <w:iCs/>
              </w:rPr>
              <w:t>（</w:t>
            </w:r>
            <w:r w:rsidR="00D70D52">
              <w:rPr>
                <w:rFonts w:hint="eastAsia"/>
                <w:iCs/>
              </w:rPr>
              <w:t>tickets</w:t>
            </w:r>
            <w:r w:rsidR="00D70D52">
              <w:rPr>
                <w:rFonts w:hint="eastAsia"/>
                <w:iCs/>
              </w:rPr>
              <w:t>）</w:t>
            </w:r>
          </w:p>
          <w:p w:rsidR="008819C0" w:rsidRDefault="008819C0" w:rsidP="003967F2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实际出库</w:t>
            </w:r>
            <w:r>
              <w:rPr>
                <w:iCs/>
              </w:rPr>
              <w:t>数量</w:t>
            </w:r>
            <w:r w:rsidR="00D70D52">
              <w:rPr>
                <w:rFonts w:hint="eastAsia"/>
                <w:iCs/>
              </w:rPr>
              <w:t>（</w:t>
            </w:r>
            <w:r w:rsidR="00D70D52">
              <w:rPr>
                <w:rFonts w:hint="eastAsia"/>
                <w:iCs/>
              </w:rPr>
              <w:t>Quantity Delivered</w:t>
            </w:r>
            <w:r w:rsidR="00D70D5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张</w:t>
            </w:r>
          </w:p>
          <w:p w:rsidR="008819C0" w:rsidRPr="006B281B" w:rsidRDefault="008819C0" w:rsidP="003967F2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差异值</w:t>
            </w:r>
            <w:r w:rsidR="00D70D52">
              <w:rPr>
                <w:rFonts w:hint="eastAsia"/>
                <w:iCs/>
              </w:rPr>
              <w:t>（</w:t>
            </w:r>
            <w:r w:rsidR="00D70D52">
              <w:rPr>
                <w:rFonts w:hint="eastAsia"/>
                <w:iCs/>
              </w:rPr>
              <w:t>Discrepancy</w:t>
            </w:r>
            <w:r w:rsidR="00D70D52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张</w:t>
            </w:r>
          </w:p>
          <w:p w:rsidR="007316DC" w:rsidRPr="008819C0" w:rsidRDefault="008819C0" w:rsidP="003967F2">
            <w:pPr>
              <w:pStyle w:val="a8"/>
              <w:numPr>
                <w:ilvl w:val="0"/>
                <w:numId w:val="54"/>
              </w:numPr>
              <w:ind w:firstLineChars="0"/>
              <w:rPr>
                <w:iCs/>
              </w:rPr>
            </w:pPr>
            <w:r w:rsidRPr="008819C0">
              <w:rPr>
                <w:rFonts w:hint="eastAsia"/>
                <w:iCs/>
              </w:rPr>
              <w:t>备注</w:t>
            </w:r>
            <w:r w:rsidRPr="008819C0">
              <w:rPr>
                <w:iCs/>
              </w:rPr>
              <w:t>信息</w:t>
            </w:r>
            <w:r w:rsidR="00D70D52">
              <w:rPr>
                <w:rFonts w:hint="eastAsia"/>
                <w:iCs/>
              </w:rPr>
              <w:t>（</w:t>
            </w:r>
            <w:r w:rsidR="00D70D52">
              <w:rPr>
                <w:rFonts w:hint="eastAsia"/>
                <w:iCs/>
              </w:rPr>
              <w:t>Remarks</w:t>
            </w:r>
            <w:r w:rsidR="00D70D52">
              <w:rPr>
                <w:rFonts w:hint="eastAsia"/>
                <w:iCs/>
              </w:rPr>
              <w:t>）</w:t>
            </w:r>
            <w:r w:rsidRPr="008819C0">
              <w:rPr>
                <w:iCs/>
              </w:rPr>
              <w:t>：</w:t>
            </w:r>
            <w:r w:rsidRPr="008819C0">
              <w:rPr>
                <w:rFonts w:hint="eastAsia"/>
                <w:iCs/>
              </w:rPr>
              <w:t>1</w:t>
            </w:r>
            <w:r w:rsidRPr="008819C0">
              <w:rPr>
                <w:iCs/>
              </w:rPr>
              <w:t>-500</w:t>
            </w:r>
            <w:r w:rsidRPr="008819C0">
              <w:rPr>
                <w:rFonts w:hint="eastAsia"/>
                <w:iCs/>
              </w:rPr>
              <w:t>；</w:t>
            </w:r>
            <w:r>
              <w:rPr>
                <w:rFonts w:hint="eastAsia"/>
                <w:iCs/>
              </w:rPr>
              <w:t>非必填项</w:t>
            </w:r>
            <w:r>
              <w:rPr>
                <w:iCs/>
              </w:rPr>
              <w:t>；</w:t>
            </w:r>
          </w:p>
        </w:tc>
      </w:tr>
      <w:tr w:rsidR="007316DC" w:rsidRPr="00883F4B" w:rsidTr="00D44DB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r>
              <w:rPr>
                <w:rFonts w:hint="eastAsia"/>
              </w:rPr>
              <w:t>确认</w:t>
            </w:r>
            <w:r>
              <w:t>出库</w:t>
            </w:r>
            <w:r w:rsidR="00F142FA" w:rsidRPr="00F142FA">
              <w:rPr>
                <w:rFonts w:hint="eastAsia"/>
              </w:rPr>
              <w:t>（</w:t>
            </w:r>
            <w:r w:rsidR="00F142FA" w:rsidRPr="00F142FA">
              <w:rPr>
                <w:rFonts w:hint="eastAsia"/>
              </w:rPr>
              <w:t>The lottery tickets have been successfully removed from the warehouse.</w:t>
            </w:r>
            <w:r w:rsidR="00F142FA" w:rsidRPr="00F142FA">
              <w:rPr>
                <w:rFonts w:hint="eastAsia"/>
              </w:rPr>
              <w:t>）</w:t>
            </w:r>
          </w:p>
        </w:tc>
      </w:tr>
      <w:tr w:rsidR="007316DC" w:rsidRPr="00883F4B" w:rsidTr="00D44DBB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FE4DC0" w:rsidRDefault="007316DC" w:rsidP="00DB45CE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7316DC" w:rsidRPr="00883F4B" w:rsidTr="00D44DBB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7316DC" w:rsidRPr="00883F4B" w:rsidTr="00D44DBB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r>
              <w:rPr>
                <w:rFonts w:hint="eastAsia"/>
              </w:rPr>
              <w:t>无</w:t>
            </w:r>
          </w:p>
        </w:tc>
      </w:tr>
    </w:tbl>
    <w:p w:rsidR="007316DC" w:rsidRPr="00711B0D" w:rsidRDefault="007316DC" w:rsidP="007316DC">
      <w:pPr>
        <w:pStyle w:val="a0"/>
      </w:pPr>
    </w:p>
    <w:p w:rsidR="007316DC" w:rsidRPr="00411243" w:rsidRDefault="007316DC">
      <w:pPr>
        <w:pStyle w:val="3"/>
      </w:pPr>
      <w:bookmarkStart w:id="2535" w:name="_Toc447205910"/>
      <w:r>
        <w:rPr>
          <w:rFonts w:hint="eastAsia"/>
        </w:rPr>
        <w:t>库存</w:t>
      </w:r>
      <w:r w:rsidR="00323126" w:rsidRPr="00323126">
        <w:rPr>
          <w:rFonts w:hint="eastAsia"/>
        </w:rPr>
        <w:t>（</w:t>
      </w:r>
      <w:r w:rsidR="005F23CA">
        <w:rPr>
          <w:rFonts w:hint="eastAsia"/>
        </w:rPr>
        <w:t>Inventory</w:t>
      </w:r>
      <w:r w:rsidR="00323126" w:rsidRPr="00323126">
        <w:rPr>
          <w:rFonts w:hint="eastAsia"/>
        </w:rPr>
        <w:t>）</w:t>
      </w:r>
      <w:bookmarkEnd w:id="2535"/>
    </w:p>
    <w:p w:rsidR="007316DC" w:rsidRDefault="007316DC">
      <w:pPr>
        <w:pStyle w:val="4"/>
      </w:pPr>
      <w:r>
        <w:rPr>
          <w:rFonts w:hint="eastAsia"/>
        </w:rPr>
        <w:t>库存</w:t>
      </w:r>
      <w:r>
        <w:t>查询</w:t>
      </w:r>
      <w:r w:rsidR="00323126" w:rsidRPr="00323126">
        <w:rPr>
          <w:rFonts w:hint="eastAsia"/>
        </w:rPr>
        <w:t>（</w:t>
      </w:r>
      <w:r w:rsidR="005F23CA">
        <w:rPr>
          <w:rFonts w:hint="eastAsia"/>
        </w:rPr>
        <w:t>Inventory</w:t>
      </w:r>
      <w:r w:rsidR="00513D20">
        <w:rPr>
          <w:rFonts w:hint="eastAsia"/>
        </w:rPr>
        <w:t xml:space="preserve"> Information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316DC" w:rsidRPr="00883F4B" w:rsidRDefault="007316DC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64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  <w:r>
              <w:rPr>
                <w:rFonts w:hint="eastAsia"/>
                <w:iCs/>
              </w:rPr>
              <w:t>查看</w:t>
            </w:r>
            <w:r>
              <w:rPr>
                <w:iCs/>
              </w:rPr>
              <w:t>库存信息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</w:p>
        </w:tc>
      </w:tr>
      <w:tr w:rsidR="007316DC" w:rsidRPr="00883F4B" w:rsidTr="00DB45CE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r>
              <w:rPr>
                <w:rFonts w:hint="eastAsia"/>
              </w:rPr>
              <w:t>查看</w:t>
            </w:r>
            <w:r>
              <w:t>所有</w:t>
            </w:r>
            <w:r>
              <w:rPr>
                <w:rFonts w:hint="eastAsia"/>
              </w:rPr>
              <w:t>方案</w:t>
            </w:r>
            <w:r>
              <w:t>的</w:t>
            </w:r>
            <w:r>
              <w:rPr>
                <w:rFonts w:hint="eastAsia"/>
              </w:rPr>
              <w:t>库存</w:t>
            </w:r>
            <w:r>
              <w:t>信息</w:t>
            </w:r>
          </w:p>
        </w:tc>
      </w:tr>
      <w:tr w:rsidR="007316DC" w:rsidRPr="00883F4B" w:rsidTr="00DB45CE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7316DC" w:rsidRDefault="007316DC" w:rsidP="00DB45CE">
            <w:pPr>
              <w:rPr>
                <w:iCs/>
              </w:rPr>
            </w:pPr>
            <w:r>
              <w:rPr>
                <w:rFonts w:hint="eastAsia"/>
                <w:iCs/>
              </w:rPr>
              <w:t>查询条件</w:t>
            </w:r>
            <w:r>
              <w:rPr>
                <w:iCs/>
              </w:rPr>
              <w:t>：</w:t>
            </w:r>
          </w:p>
          <w:p w:rsidR="007316DC" w:rsidRPr="001A7562" w:rsidRDefault="00E91D7A" w:rsidP="003967F2">
            <w:pPr>
              <w:pStyle w:val="a8"/>
              <w:numPr>
                <w:ilvl w:val="0"/>
                <w:numId w:val="37"/>
              </w:numPr>
              <w:ind w:firstLineChars="0"/>
              <w:rPr>
                <w:iCs/>
              </w:rPr>
            </w:pPr>
            <w:r w:rsidRPr="00E91D7A">
              <w:rPr>
                <w:rFonts w:hint="eastAsia"/>
                <w:iCs/>
              </w:rPr>
              <w:t>选择仓库</w:t>
            </w: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Warehouse</w:t>
            </w:r>
            <w:r>
              <w:rPr>
                <w:rFonts w:hint="eastAsia"/>
                <w:iCs/>
              </w:rPr>
              <w:t>）</w:t>
            </w:r>
            <w:r w:rsidRPr="00E91D7A">
              <w:rPr>
                <w:rFonts w:hint="eastAsia"/>
                <w:iCs/>
              </w:rPr>
              <w:t>：下拉列表，默认全部，自己管辖范围内的仓库的所有库存，选择本部仓库及管辖范围内的所有仓库</w:t>
            </w:r>
          </w:p>
          <w:p w:rsidR="007316DC" w:rsidRPr="00B26271" w:rsidRDefault="007316DC" w:rsidP="003967F2">
            <w:pPr>
              <w:pStyle w:val="a8"/>
              <w:numPr>
                <w:ilvl w:val="0"/>
                <w:numId w:val="21"/>
              </w:numPr>
              <w:ind w:firstLineChars="0"/>
              <w:rPr>
                <w:iCs/>
              </w:rPr>
            </w:pPr>
            <w:r w:rsidRPr="00B26271">
              <w:rPr>
                <w:rFonts w:hint="eastAsia"/>
                <w:iCs/>
              </w:rPr>
              <w:t>方案</w:t>
            </w:r>
            <w:r w:rsidRPr="00B26271">
              <w:rPr>
                <w:iCs/>
              </w:rPr>
              <w:t>名称</w:t>
            </w:r>
            <w:r w:rsidR="00191E5D" w:rsidRPr="00191E5D">
              <w:rPr>
                <w:rFonts w:hint="eastAsia"/>
                <w:iCs/>
              </w:rPr>
              <w:t>（</w:t>
            </w:r>
            <w:r w:rsidR="001F4EBD">
              <w:rPr>
                <w:rFonts w:hint="eastAsia"/>
                <w:iCs/>
              </w:rPr>
              <w:t>Plan</w:t>
            </w:r>
            <w:r w:rsidR="00191E5D" w:rsidRPr="00191E5D">
              <w:rPr>
                <w:rFonts w:hint="eastAsia"/>
                <w:iCs/>
              </w:rPr>
              <w:t>）</w:t>
            </w:r>
            <w:r w:rsidRPr="00B26271">
              <w:rPr>
                <w:iCs/>
              </w:rPr>
              <w:t>：</w:t>
            </w:r>
          </w:p>
          <w:p w:rsidR="007F1F25" w:rsidRDefault="007316DC" w:rsidP="003967F2">
            <w:pPr>
              <w:pStyle w:val="a8"/>
              <w:numPr>
                <w:ilvl w:val="0"/>
                <w:numId w:val="21"/>
              </w:numPr>
              <w:ind w:firstLineChars="0"/>
              <w:rPr>
                <w:ins w:id="2536" w:author="Microsoft" w:date="2015-09-17T15:08:00Z"/>
                <w:iCs/>
              </w:rPr>
            </w:pPr>
            <w:r w:rsidRPr="00B26271">
              <w:rPr>
                <w:rFonts w:hint="eastAsia"/>
                <w:iCs/>
              </w:rPr>
              <w:t>生产</w:t>
            </w:r>
            <w:r>
              <w:rPr>
                <w:iCs/>
              </w:rPr>
              <w:t>批次</w:t>
            </w:r>
            <w:del w:id="2537" w:author="Microsoft" w:date="2015-09-17T15:08:00Z">
              <w:r w:rsidDel="007F1F25">
                <w:rPr>
                  <w:rFonts w:hint="eastAsia"/>
                  <w:iCs/>
                </w:rPr>
                <w:delText>（</w:delText>
              </w:r>
            </w:del>
          </w:p>
          <w:p w:rsidR="007316DC" w:rsidRPr="007C1CA6" w:rsidRDefault="007316DC" w:rsidP="003967F2">
            <w:pPr>
              <w:pStyle w:val="a8"/>
              <w:numPr>
                <w:ilvl w:val="0"/>
                <w:numId w:val="21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奖组编号</w:t>
            </w:r>
            <w:del w:id="2538" w:author="Microsoft" w:date="2015-09-17T15:08:00Z">
              <w:r w:rsidDel="007F1F25">
                <w:rPr>
                  <w:rFonts w:hint="eastAsia"/>
                  <w:iCs/>
                </w:rPr>
                <w:delText>）</w:delText>
              </w:r>
            </w:del>
            <w:r w:rsidR="00191E5D" w:rsidRPr="00191E5D">
              <w:rPr>
                <w:rFonts w:hint="eastAsia"/>
                <w:iCs/>
              </w:rPr>
              <w:t>（</w:t>
            </w:r>
            <w:r w:rsidR="001F4EBD">
              <w:rPr>
                <w:rFonts w:hint="eastAsia"/>
                <w:iCs/>
              </w:rPr>
              <w:t>Batch</w:t>
            </w:r>
            <w:r w:rsidR="00191E5D" w:rsidRPr="00191E5D">
              <w:rPr>
                <w:rFonts w:hint="eastAsia"/>
                <w:iCs/>
              </w:rPr>
              <w:t>）</w:t>
            </w:r>
            <w:r w:rsidR="001F4EBD">
              <w:rPr>
                <w:rFonts w:hint="eastAsia"/>
                <w:iCs/>
              </w:rPr>
              <w:t>（</w:t>
            </w:r>
            <w:r w:rsidR="001F4EBD">
              <w:rPr>
                <w:rFonts w:hint="eastAsia"/>
                <w:iCs/>
              </w:rPr>
              <w:t>Prize Group</w:t>
            </w:r>
            <w:r w:rsidR="001F4EB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 w:rsidR="00E83FBE">
              <w:rPr>
                <w:rFonts w:hint="eastAsia"/>
                <w:iCs/>
              </w:rPr>
              <w:t>生产</w:t>
            </w:r>
            <w:r w:rsidR="00E83FBE">
              <w:rPr>
                <w:iCs/>
              </w:rPr>
              <w:t>批次与奖</w:t>
            </w:r>
            <w:r w:rsidR="00E83FBE">
              <w:rPr>
                <w:rFonts w:hint="eastAsia"/>
                <w:iCs/>
              </w:rPr>
              <w:t>组</w:t>
            </w:r>
            <w:r w:rsidR="00E83FBE">
              <w:rPr>
                <w:iCs/>
              </w:rPr>
              <w:t>编号联动</w:t>
            </w:r>
            <w:r w:rsidR="00E83FBE">
              <w:rPr>
                <w:rFonts w:hint="eastAsia"/>
                <w:iCs/>
              </w:rPr>
              <w:t>查询</w:t>
            </w:r>
            <w:ins w:id="2539" w:author="Microsoft" w:date="2015-09-17T15:09:00Z">
              <w:r w:rsidR="007F1F25">
                <w:rPr>
                  <w:rFonts w:hint="eastAsia"/>
                  <w:iCs/>
                </w:rPr>
                <w:t>；奖</w:t>
              </w:r>
              <w:r w:rsidR="007F1F25">
                <w:rPr>
                  <w:iCs/>
                </w:rPr>
                <w:t>组可单独查询；</w:t>
              </w:r>
              <w:r w:rsidR="007F1F25">
                <w:rPr>
                  <w:rFonts w:hint="eastAsia"/>
                  <w:iCs/>
                </w:rPr>
                <w:t>如选择</w:t>
              </w:r>
              <w:r w:rsidR="007F1F25">
                <w:rPr>
                  <w:iCs/>
                </w:rPr>
                <w:t>批次</w:t>
              </w:r>
              <w:r w:rsidR="007F1F25">
                <w:rPr>
                  <w:rFonts w:hint="eastAsia"/>
                  <w:iCs/>
                </w:rPr>
                <w:t>再</w:t>
              </w:r>
              <w:r w:rsidR="007F1F25">
                <w:rPr>
                  <w:iCs/>
                </w:rPr>
                <w:t>选择</w:t>
              </w:r>
              <w:r w:rsidR="007F1F25">
                <w:rPr>
                  <w:rFonts w:hint="eastAsia"/>
                  <w:iCs/>
                </w:rPr>
                <w:t>奖</w:t>
              </w:r>
              <w:r w:rsidR="007F1F25">
                <w:rPr>
                  <w:iCs/>
                </w:rPr>
                <w:t>组，</w:t>
              </w:r>
              <w:r w:rsidR="007F1F25">
                <w:rPr>
                  <w:rFonts w:hint="eastAsia"/>
                  <w:iCs/>
                </w:rPr>
                <w:t>选</w:t>
              </w:r>
              <w:r w:rsidR="007F1F25">
                <w:rPr>
                  <w:iCs/>
                </w:rPr>
                <w:t>的奖组要属于所选的批次中；</w:t>
              </w:r>
            </w:ins>
          </w:p>
        </w:tc>
      </w:tr>
      <w:tr w:rsidR="007316DC" w:rsidRPr="00883F4B" w:rsidTr="00DB45CE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316DC" w:rsidRDefault="007316DC" w:rsidP="003967F2">
            <w:pPr>
              <w:pStyle w:val="a8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方案编码</w:t>
            </w:r>
            <w:r w:rsidR="00191E5D" w:rsidRPr="00191E5D">
              <w:rPr>
                <w:rFonts w:hint="eastAsia"/>
                <w:iCs/>
              </w:rPr>
              <w:t>（</w:t>
            </w:r>
            <w:r w:rsidR="001F4EBD">
              <w:rPr>
                <w:rFonts w:hint="eastAsia"/>
                <w:iCs/>
              </w:rPr>
              <w:t>Plan Code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t>：</w:t>
            </w:r>
          </w:p>
          <w:p w:rsidR="007316DC" w:rsidRDefault="007316DC" w:rsidP="003967F2">
            <w:pPr>
              <w:pStyle w:val="a8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lastRenderedPageBreak/>
              <w:t>方案</w:t>
            </w:r>
            <w:r>
              <w:t>名称</w:t>
            </w:r>
            <w:r w:rsidR="00191E5D" w:rsidRPr="00191E5D">
              <w:rPr>
                <w:rFonts w:hint="eastAsia"/>
                <w:iCs/>
              </w:rPr>
              <w:t>（</w:t>
            </w:r>
            <w:r w:rsidR="001F4EBD">
              <w:rPr>
                <w:rFonts w:hint="eastAsia"/>
                <w:iCs/>
              </w:rPr>
              <w:t>Plan Name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7316DC" w:rsidRDefault="007316DC" w:rsidP="003967F2">
            <w:pPr>
              <w:pStyle w:val="a8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生产</w:t>
            </w:r>
            <w:r>
              <w:t>批次</w:t>
            </w:r>
            <w:r w:rsidR="00191E5D" w:rsidRPr="00191E5D">
              <w:rPr>
                <w:rFonts w:hint="eastAsia"/>
                <w:iCs/>
              </w:rPr>
              <w:t>（</w:t>
            </w:r>
            <w:r w:rsidR="001F4EBD">
              <w:rPr>
                <w:rFonts w:hint="eastAsia"/>
                <w:iCs/>
              </w:rPr>
              <w:t>Batch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7316DC" w:rsidRPr="00B26271" w:rsidRDefault="007316DC" w:rsidP="003967F2">
            <w:pPr>
              <w:pStyle w:val="a8"/>
              <w:numPr>
                <w:ilvl w:val="0"/>
                <w:numId w:val="22"/>
              </w:numPr>
              <w:ind w:firstLineChars="0"/>
              <w:rPr>
                <w:rFonts w:cs="DaunPenh"/>
                <w:lang w:bidi="km-KH"/>
              </w:rPr>
            </w:pPr>
            <w:r>
              <w:rPr>
                <w:rFonts w:hint="eastAsia"/>
              </w:rPr>
              <w:t>库存数量</w:t>
            </w:r>
            <w:r w:rsidR="00191E5D" w:rsidRPr="00191E5D">
              <w:rPr>
                <w:rFonts w:hint="eastAsia"/>
                <w:iCs/>
              </w:rPr>
              <w:t>（</w:t>
            </w:r>
            <w:r w:rsidR="002D72E5">
              <w:rPr>
                <w:rFonts w:hint="eastAsia"/>
                <w:iCs/>
              </w:rPr>
              <w:t>Stor</w:t>
            </w:r>
            <w:r w:rsidR="00B339D2">
              <w:rPr>
                <w:rFonts w:hint="eastAsia"/>
                <w:iCs/>
              </w:rPr>
              <w:t>age</w:t>
            </w:r>
            <w:r w:rsidR="002D72E5">
              <w:rPr>
                <w:rFonts w:hint="eastAsia"/>
                <w:iCs/>
              </w:rPr>
              <w:t xml:space="preserve"> Quantity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t>：</w:t>
            </w:r>
            <w:ins w:id="2540" w:author="Microsoft" w:date="2015-09-17T15:10:00Z">
              <w:r w:rsidR="007F1F25">
                <w:rPr>
                  <w:rFonts w:hint="eastAsia"/>
                </w:rPr>
                <w:t>张</w:t>
              </w:r>
              <w:r w:rsidR="007F1F25">
                <w:t>（</w:t>
              </w:r>
              <w:r w:rsidR="007F1F25">
                <w:rPr>
                  <w:rFonts w:hint="eastAsia"/>
                </w:rPr>
                <w:t>tickets</w:t>
              </w:r>
              <w:r w:rsidR="007F1F25">
                <w:t>）</w:t>
              </w:r>
              <w:r w:rsidR="007F1F25" w:rsidDel="007F1F25">
                <w:rPr>
                  <w:rFonts w:hint="eastAsia"/>
                </w:rPr>
                <w:t xml:space="preserve"> </w:t>
              </w:r>
            </w:ins>
            <w:del w:id="2541" w:author="Microsoft" w:date="2015-09-17T15:10:00Z">
              <w:r w:rsidDel="007F1F25">
                <w:rPr>
                  <w:rFonts w:hint="eastAsia"/>
                </w:rPr>
                <w:delText>箱</w:delText>
              </w:r>
              <w:r w:rsidR="001F4EBD" w:rsidDel="007F1F25">
                <w:rPr>
                  <w:rFonts w:hint="eastAsia"/>
                </w:rPr>
                <w:delText>（</w:delText>
              </w:r>
              <w:r w:rsidR="001F4EBD" w:rsidDel="007F1F25">
                <w:rPr>
                  <w:rFonts w:hint="eastAsia"/>
                </w:rPr>
                <w:delText>trunks</w:delText>
              </w:r>
              <w:r w:rsidR="001F4EBD" w:rsidDel="007F1F25">
                <w:rPr>
                  <w:rFonts w:hint="eastAsia"/>
                </w:rPr>
                <w:delText>）</w:delText>
              </w:r>
              <w:r w:rsidDel="007F1F25">
                <w:delText>，盒</w:delText>
              </w:r>
              <w:r w:rsidR="001F4EBD" w:rsidDel="007F1F25">
                <w:rPr>
                  <w:rFonts w:hint="eastAsia"/>
                </w:rPr>
                <w:delText>（</w:delText>
              </w:r>
              <w:r w:rsidR="001F4EBD" w:rsidDel="007F1F25">
                <w:rPr>
                  <w:rFonts w:hint="eastAsia"/>
                </w:rPr>
                <w:delText>boxes</w:delText>
              </w:r>
              <w:r w:rsidR="001F4EBD" w:rsidDel="007F1F25">
                <w:rPr>
                  <w:rFonts w:hint="eastAsia"/>
                </w:rPr>
                <w:delText>）</w:delText>
              </w:r>
              <w:r w:rsidDel="007F1F25">
                <w:delText>，本</w:delText>
              </w:r>
              <w:r w:rsidR="001F4EBD" w:rsidDel="007F1F25">
                <w:rPr>
                  <w:rFonts w:hint="eastAsia"/>
                </w:rPr>
                <w:delText>（</w:delText>
              </w:r>
              <w:r w:rsidR="001F4EBD" w:rsidDel="007F1F25">
                <w:rPr>
                  <w:rFonts w:hint="eastAsia"/>
                </w:rPr>
                <w:delText>packs</w:delText>
              </w:r>
              <w:r w:rsidR="001F4EBD" w:rsidDel="007F1F25">
                <w:rPr>
                  <w:rFonts w:hint="eastAsia"/>
                </w:rPr>
                <w:delText>）</w:delText>
              </w:r>
            </w:del>
          </w:p>
          <w:p w:rsidR="007316DC" w:rsidRDefault="007316DC" w:rsidP="003967F2">
            <w:pPr>
              <w:pStyle w:val="a8"/>
              <w:numPr>
                <w:ilvl w:val="0"/>
                <w:numId w:val="22"/>
              </w:numPr>
              <w:ind w:firstLineChars="0"/>
              <w:rPr>
                <w:rFonts w:cs="DaunPenh"/>
                <w:lang w:bidi="km-KH"/>
              </w:rPr>
            </w:pPr>
            <w:r>
              <w:rPr>
                <w:rFonts w:cs="DaunPenh" w:hint="eastAsia"/>
                <w:lang w:bidi="km-KH"/>
              </w:rPr>
              <w:t>库存</w:t>
            </w:r>
            <w:r>
              <w:rPr>
                <w:rFonts w:cs="DaunPenh"/>
                <w:lang w:bidi="km-KH"/>
              </w:rPr>
              <w:t>金额</w:t>
            </w:r>
            <w:r w:rsidR="00191E5D" w:rsidRPr="00191E5D">
              <w:rPr>
                <w:rFonts w:cs="DaunPenh" w:hint="eastAsia"/>
                <w:iCs/>
                <w:lang w:bidi="km-KH"/>
              </w:rPr>
              <w:t>（</w:t>
            </w:r>
            <w:r w:rsidR="001F4EBD">
              <w:rPr>
                <w:rFonts w:cs="DaunPenh" w:hint="eastAsia"/>
                <w:iCs/>
                <w:lang w:bidi="km-KH"/>
              </w:rPr>
              <w:t>Stor</w:t>
            </w:r>
            <w:r w:rsidR="00B339D2">
              <w:rPr>
                <w:rFonts w:cs="DaunPenh" w:hint="eastAsia"/>
                <w:iCs/>
                <w:lang w:bidi="km-KH"/>
              </w:rPr>
              <w:t>age</w:t>
            </w:r>
            <w:r w:rsidR="001F4EBD">
              <w:rPr>
                <w:rFonts w:cs="DaunPenh" w:hint="eastAsia"/>
                <w:iCs/>
                <w:lang w:bidi="km-KH"/>
              </w:rPr>
              <w:t xml:space="preserve"> Value</w:t>
            </w:r>
            <w:r w:rsidR="00191E5D" w:rsidRPr="00191E5D">
              <w:rPr>
                <w:rFonts w:cs="DaunPenh" w:hint="eastAsia"/>
                <w:iCs/>
                <w:lang w:bidi="km-KH"/>
              </w:rPr>
              <w:t>）</w:t>
            </w:r>
            <w:r>
              <w:rPr>
                <w:rFonts w:cs="DaunPenh"/>
                <w:lang w:bidi="km-KH"/>
              </w:rPr>
              <w:t>：瑞尔</w:t>
            </w:r>
            <w:r w:rsidR="001F4EBD">
              <w:rPr>
                <w:rFonts w:cs="DaunPenh" w:hint="eastAsia"/>
                <w:lang w:bidi="km-KH"/>
              </w:rPr>
              <w:t>（</w:t>
            </w:r>
            <w:r w:rsidR="001F4EBD">
              <w:rPr>
                <w:rFonts w:cs="DaunPenh" w:hint="eastAsia"/>
                <w:lang w:bidi="km-KH"/>
              </w:rPr>
              <w:t>riels</w:t>
            </w:r>
            <w:r w:rsidR="001F4EBD">
              <w:rPr>
                <w:rFonts w:cs="DaunPenh" w:hint="eastAsia"/>
                <w:lang w:bidi="km-KH"/>
              </w:rPr>
              <w:t>）</w:t>
            </w:r>
          </w:p>
          <w:p w:rsidR="00676B75" w:rsidRPr="00676B75" w:rsidRDefault="00676B75" w:rsidP="00676B75">
            <w:pPr>
              <w:rPr>
                <w:rFonts w:cs="DaunPenh"/>
                <w:lang w:bidi="km-KH"/>
              </w:rPr>
            </w:pPr>
            <w:r>
              <w:rPr>
                <w:rFonts w:cs="DaunPenh" w:hint="eastAsia"/>
                <w:lang w:bidi="km-KH"/>
              </w:rPr>
              <w:t>总</w:t>
            </w:r>
            <w:r>
              <w:rPr>
                <w:rFonts w:cs="DaunPenh"/>
                <w:lang w:bidi="km-KH"/>
              </w:rPr>
              <w:t>库</w:t>
            </w:r>
            <w:ins w:id="2542" w:author="Microsoft" w:date="2015-10-09T14:26:00Z">
              <w:r w:rsidR="001C4CBD">
                <w:rPr>
                  <w:rFonts w:cs="DaunPenh" w:hint="eastAsia"/>
                  <w:lang w:bidi="km-KH"/>
                </w:rPr>
                <w:t>库</w:t>
              </w:r>
              <w:r w:rsidR="001C4CBD">
                <w:rPr>
                  <w:rFonts w:cs="DaunPenh"/>
                  <w:lang w:bidi="km-KH"/>
                </w:rPr>
                <w:t>统计：</w:t>
              </w:r>
            </w:ins>
            <w:del w:id="2543" w:author="Microsoft" w:date="2015-10-09T14:26:00Z">
              <w:r w:rsidDel="001C4CBD">
                <w:rPr>
                  <w:rFonts w:cs="DaunPenh"/>
                  <w:lang w:bidi="km-KH"/>
                </w:rPr>
                <w:delText>存：</w:delText>
              </w:r>
              <w:r w:rsidDel="001C4CBD">
                <w:rPr>
                  <w:rFonts w:cs="DaunPenh" w:hint="eastAsia"/>
                  <w:lang w:bidi="km-KH"/>
                </w:rPr>
                <w:delText>选择一个</w:delText>
              </w:r>
              <w:r w:rsidDel="001C4CBD">
                <w:rPr>
                  <w:rFonts w:cs="DaunPenh"/>
                  <w:lang w:bidi="km-KH"/>
                </w:rPr>
                <w:delText>方案，未选择</w:delText>
              </w:r>
              <w:r w:rsidDel="001C4CBD">
                <w:rPr>
                  <w:rFonts w:cs="DaunPenh" w:hint="eastAsia"/>
                  <w:lang w:bidi="km-KH"/>
                </w:rPr>
                <w:delText>仓库时</w:delText>
              </w:r>
              <w:r w:rsidDel="001C4CBD">
                <w:rPr>
                  <w:rFonts w:cs="DaunPenh"/>
                  <w:lang w:bidi="km-KH"/>
                </w:rPr>
                <w:delText>，在列表外</w:delText>
              </w:r>
              <w:r w:rsidDel="001C4CBD">
                <w:rPr>
                  <w:rFonts w:cs="DaunPenh" w:hint="eastAsia"/>
                  <w:lang w:bidi="km-KH"/>
                </w:rPr>
                <w:delText>查询</w:delText>
              </w:r>
              <w:r w:rsidDel="001C4CBD">
                <w:rPr>
                  <w:rFonts w:cs="DaunPenh"/>
                  <w:lang w:bidi="km-KH"/>
                </w:rPr>
                <w:delText>所有仓库的总库存；</w:delText>
              </w:r>
            </w:del>
          </w:p>
          <w:p w:rsidR="00676B75" w:rsidRDefault="00676B75" w:rsidP="003967F2">
            <w:pPr>
              <w:pStyle w:val="a8"/>
              <w:numPr>
                <w:ilvl w:val="0"/>
                <w:numId w:val="22"/>
              </w:numPr>
              <w:ind w:firstLineChars="0"/>
              <w:rPr>
                <w:rFonts w:cs="DaunPenh"/>
                <w:lang w:bidi="km-KH"/>
              </w:rPr>
            </w:pPr>
            <w:r>
              <w:rPr>
                <w:rFonts w:cs="DaunPenh" w:hint="eastAsia"/>
                <w:lang w:bidi="km-KH"/>
              </w:rPr>
              <w:t>总</w:t>
            </w:r>
            <w:r>
              <w:rPr>
                <w:rFonts w:cs="DaunPenh"/>
                <w:lang w:bidi="km-KH"/>
              </w:rPr>
              <w:t>库存数量</w:t>
            </w:r>
            <w:r w:rsidR="00191E5D" w:rsidRPr="00191E5D">
              <w:rPr>
                <w:rFonts w:cs="DaunPenh" w:hint="eastAsia"/>
                <w:iCs/>
                <w:lang w:bidi="km-KH"/>
              </w:rPr>
              <w:t>（</w:t>
            </w:r>
            <w:r w:rsidR="002D72E5">
              <w:rPr>
                <w:rFonts w:cs="DaunPenh" w:hint="eastAsia"/>
                <w:iCs/>
                <w:lang w:bidi="km-KH"/>
              </w:rPr>
              <w:t>Total Stor</w:t>
            </w:r>
            <w:r w:rsidR="00663827">
              <w:rPr>
                <w:rFonts w:cs="DaunPenh" w:hint="eastAsia"/>
                <w:iCs/>
                <w:lang w:bidi="km-KH"/>
              </w:rPr>
              <w:t>age</w:t>
            </w:r>
            <w:r w:rsidR="002D72E5">
              <w:rPr>
                <w:rFonts w:cs="DaunPenh" w:hint="eastAsia"/>
                <w:iCs/>
                <w:lang w:bidi="km-KH"/>
              </w:rPr>
              <w:t xml:space="preserve"> Quantity</w:t>
            </w:r>
            <w:r w:rsidR="00191E5D" w:rsidRPr="00191E5D">
              <w:rPr>
                <w:rFonts w:cs="DaunPenh" w:hint="eastAsia"/>
                <w:iCs/>
                <w:lang w:bidi="km-KH"/>
              </w:rPr>
              <w:t>）</w:t>
            </w:r>
            <w:r>
              <w:rPr>
                <w:rFonts w:cs="DaunPenh"/>
                <w:lang w:bidi="km-KH"/>
              </w:rPr>
              <w:t>：</w:t>
            </w:r>
            <w:r w:rsidR="004055EB">
              <w:rPr>
                <w:rFonts w:cs="DaunPenh" w:hint="eastAsia"/>
                <w:lang w:bidi="km-KH"/>
              </w:rPr>
              <w:t>张（</w:t>
            </w:r>
            <w:r w:rsidR="004055EB">
              <w:rPr>
                <w:rFonts w:cs="DaunPenh" w:hint="eastAsia"/>
                <w:lang w:bidi="km-KH"/>
              </w:rPr>
              <w:t>tickets</w:t>
            </w:r>
            <w:r w:rsidR="004055EB">
              <w:rPr>
                <w:rFonts w:cs="DaunPenh" w:hint="eastAsia"/>
                <w:lang w:bidi="km-KH"/>
              </w:rPr>
              <w:t>）</w:t>
            </w:r>
          </w:p>
          <w:p w:rsidR="00676B75" w:rsidRPr="00B26271" w:rsidRDefault="00676B75" w:rsidP="003967F2">
            <w:pPr>
              <w:pStyle w:val="a8"/>
              <w:numPr>
                <w:ilvl w:val="0"/>
                <w:numId w:val="22"/>
              </w:numPr>
              <w:ind w:firstLineChars="0"/>
              <w:rPr>
                <w:rFonts w:cs="DaunPenh"/>
                <w:cs/>
                <w:lang w:bidi="km-KH"/>
              </w:rPr>
            </w:pPr>
            <w:r>
              <w:rPr>
                <w:rFonts w:cs="DaunPenh" w:hint="eastAsia"/>
                <w:lang w:bidi="km-KH"/>
              </w:rPr>
              <w:t>总</w:t>
            </w:r>
            <w:r>
              <w:rPr>
                <w:rFonts w:cs="DaunPenh"/>
                <w:lang w:bidi="km-KH"/>
              </w:rPr>
              <w:t>库存金额</w:t>
            </w:r>
            <w:r w:rsidR="00191E5D" w:rsidRPr="00191E5D">
              <w:rPr>
                <w:rFonts w:cs="DaunPenh" w:hint="eastAsia"/>
                <w:iCs/>
                <w:lang w:bidi="km-KH"/>
              </w:rPr>
              <w:t>（</w:t>
            </w:r>
            <w:r w:rsidR="002D72E5">
              <w:rPr>
                <w:rFonts w:cs="DaunPenh" w:hint="eastAsia"/>
                <w:iCs/>
                <w:lang w:bidi="km-KH"/>
              </w:rPr>
              <w:t>Total Stor</w:t>
            </w:r>
            <w:r w:rsidR="00663827">
              <w:rPr>
                <w:rFonts w:cs="DaunPenh" w:hint="eastAsia"/>
                <w:iCs/>
                <w:lang w:bidi="km-KH"/>
              </w:rPr>
              <w:t>age</w:t>
            </w:r>
            <w:r w:rsidR="002D72E5">
              <w:rPr>
                <w:rFonts w:cs="DaunPenh" w:hint="eastAsia"/>
                <w:iCs/>
                <w:lang w:bidi="km-KH"/>
              </w:rPr>
              <w:t xml:space="preserve"> Value</w:t>
            </w:r>
            <w:r w:rsidR="00191E5D" w:rsidRPr="00191E5D">
              <w:rPr>
                <w:rFonts w:cs="DaunPenh" w:hint="eastAsia"/>
                <w:iCs/>
                <w:lang w:bidi="km-KH"/>
              </w:rPr>
              <w:t>）</w:t>
            </w:r>
            <w:r>
              <w:rPr>
                <w:rFonts w:cs="DaunPenh"/>
                <w:lang w:bidi="km-KH"/>
              </w:rPr>
              <w:t>：</w:t>
            </w: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FE4DC0" w:rsidRDefault="007316DC" w:rsidP="00DB45CE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r>
              <w:rPr>
                <w:rFonts w:hint="eastAsia"/>
              </w:rPr>
              <w:t>无</w:t>
            </w:r>
          </w:p>
        </w:tc>
      </w:tr>
    </w:tbl>
    <w:p w:rsidR="007316DC" w:rsidRPr="00711B0D" w:rsidRDefault="007316DC" w:rsidP="007316DC">
      <w:pPr>
        <w:pStyle w:val="a0"/>
      </w:pPr>
    </w:p>
    <w:p w:rsidR="007316DC" w:rsidRDefault="007316DC">
      <w:pPr>
        <w:pStyle w:val="4"/>
      </w:pPr>
      <w:r>
        <w:rPr>
          <w:rFonts w:hint="eastAsia"/>
        </w:rPr>
        <w:t>盘点</w:t>
      </w:r>
      <w:r>
        <w:t>列表</w:t>
      </w:r>
      <w:r w:rsidR="00323126" w:rsidRPr="00323126">
        <w:rPr>
          <w:rFonts w:hint="eastAsia"/>
        </w:rPr>
        <w:t>（</w:t>
      </w:r>
      <w:r w:rsidR="004715D7">
        <w:rPr>
          <w:rFonts w:hint="eastAsia"/>
        </w:rPr>
        <w:t xml:space="preserve">List of </w:t>
      </w:r>
      <w:r w:rsidR="00513D20">
        <w:rPr>
          <w:rFonts w:hint="eastAsia"/>
        </w:rPr>
        <w:t>Inventory</w:t>
      </w:r>
      <w:r w:rsidR="005F23CA">
        <w:rPr>
          <w:rFonts w:hint="eastAsia"/>
        </w:rPr>
        <w:t xml:space="preserve"> Check</w:t>
      </w:r>
      <w:r w:rsidR="004715D7">
        <w:rPr>
          <w:rFonts w:hint="eastAsia"/>
        </w:rPr>
        <w:t>s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316DC" w:rsidRPr="00883F4B" w:rsidRDefault="007316DC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65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  <w:r>
              <w:rPr>
                <w:rFonts w:hint="eastAsia"/>
                <w:iCs/>
              </w:rPr>
              <w:t>盘点记录</w:t>
            </w:r>
            <w:r>
              <w:rPr>
                <w:iCs/>
              </w:rPr>
              <w:t>列表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</w:p>
        </w:tc>
      </w:tr>
      <w:tr w:rsidR="007316DC" w:rsidRPr="00883F4B" w:rsidTr="00DB45CE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r>
              <w:rPr>
                <w:rFonts w:hint="eastAsia"/>
              </w:rPr>
              <w:t>每次</w:t>
            </w:r>
            <w:r>
              <w:t>盘点的记录列表</w:t>
            </w:r>
          </w:p>
        </w:tc>
      </w:tr>
      <w:tr w:rsidR="007316DC" w:rsidRPr="00883F4B" w:rsidTr="00DB45CE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7316DC" w:rsidRDefault="007316DC" w:rsidP="00DB45CE">
            <w:pPr>
              <w:rPr>
                <w:iCs/>
              </w:rPr>
            </w:pPr>
            <w:r>
              <w:rPr>
                <w:rFonts w:hint="eastAsia"/>
                <w:iCs/>
              </w:rPr>
              <w:t>查询</w:t>
            </w:r>
            <w:r>
              <w:rPr>
                <w:iCs/>
              </w:rPr>
              <w:t>条件：</w:t>
            </w:r>
          </w:p>
          <w:p w:rsidR="007316DC" w:rsidRDefault="007316DC" w:rsidP="003967F2">
            <w:pPr>
              <w:pStyle w:val="a8"/>
              <w:numPr>
                <w:ilvl w:val="0"/>
                <w:numId w:val="23"/>
              </w:numPr>
              <w:ind w:firstLineChars="0"/>
              <w:rPr>
                <w:iCs/>
              </w:rPr>
            </w:pPr>
            <w:r w:rsidRPr="00D43768">
              <w:rPr>
                <w:rFonts w:hint="eastAsia"/>
                <w:iCs/>
              </w:rPr>
              <w:t>盘点</w:t>
            </w:r>
            <w:r w:rsidRPr="00D43768">
              <w:rPr>
                <w:iCs/>
              </w:rPr>
              <w:t>日期</w:t>
            </w:r>
            <w:r w:rsidR="00191E5D" w:rsidRPr="00191E5D">
              <w:rPr>
                <w:rFonts w:hint="eastAsia"/>
                <w:iCs/>
              </w:rPr>
              <w:t>（</w:t>
            </w:r>
            <w:r w:rsidR="008F430F">
              <w:rPr>
                <w:rFonts w:hint="eastAsia"/>
                <w:iCs/>
              </w:rPr>
              <w:t>Date of Check</w:t>
            </w:r>
            <w:r w:rsidR="00191E5D" w:rsidRPr="00191E5D">
              <w:rPr>
                <w:rFonts w:hint="eastAsia"/>
                <w:iCs/>
              </w:rPr>
              <w:t>）</w:t>
            </w:r>
            <w:r w:rsidRPr="00D43768">
              <w:rPr>
                <w:iCs/>
              </w:rPr>
              <w:t>：</w:t>
            </w:r>
          </w:p>
          <w:p w:rsidR="007316DC" w:rsidRPr="00D43768" w:rsidRDefault="007316DC" w:rsidP="003967F2">
            <w:pPr>
              <w:pStyle w:val="a8"/>
              <w:numPr>
                <w:ilvl w:val="0"/>
                <w:numId w:val="2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仓库</w:t>
            </w:r>
            <w:r>
              <w:rPr>
                <w:iCs/>
              </w:rPr>
              <w:t>名称</w:t>
            </w:r>
            <w:r w:rsidR="00191E5D" w:rsidRPr="00191E5D">
              <w:rPr>
                <w:rFonts w:hint="eastAsia"/>
                <w:iCs/>
              </w:rPr>
              <w:t>（</w:t>
            </w:r>
            <w:r w:rsidR="008F430F">
              <w:rPr>
                <w:rFonts w:hint="eastAsia"/>
                <w:iCs/>
              </w:rPr>
              <w:t>Warehouse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7316DC" w:rsidRDefault="007316DC" w:rsidP="003967F2">
            <w:pPr>
              <w:pStyle w:val="a8"/>
              <w:numPr>
                <w:ilvl w:val="0"/>
                <w:numId w:val="2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盘点人</w:t>
            </w:r>
            <w:r w:rsidR="00191E5D" w:rsidRPr="00191E5D">
              <w:rPr>
                <w:rFonts w:hint="eastAsia"/>
                <w:iCs/>
              </w:rPr>
              <w:t>（</w:t>
            </w:r>
            <w:r w:rsidR="008F430F">
              <w:rPr>
                <w:rFonts w:hint="eastAsia"/>
                <w:iCs/>
              </w:rPr>
              <w:t>Check</w:t>
            </w:r>
            <w:r w:rsidR="00A14541">
              <w:rPr>
                <w:rFonts w:hint="eastAsia"/>
                <w:iCs/>
              </w:rPr>
              <w:t>ed By</w:t>
            </w:r>
            <w:r w:rsidR="00191E5D" w:rsidRPr="00191E5D">
              <w:rPr>
                <w:rFonts w:hint="eastAsia"/>
                <w:iCs/>
              </w:rPr>
              <w:t>）</w:t>
            </w:r>
            <w:r w:rsidRPr="00D43768">
              <w:rPr>
                <w:iCs/>
              </w:rPr>
              <w:t>：</w:t>
            </w:r>
          </w:p>
          <w:p w:rsidR="007316DC" w:rsidRDefault="007316DC" w:rsidP="003967F2">
            <w:pPr>
              <w:pStyle w:val="a8"/>
              <w:numPr>
                <w:ilvl w:val="0"/>
                <w:numId w:val="23"/>
              </w:numPr>
              <w:ind w:firstLineChars="0"/>
              <w:rPr>
                <w:iCs/>
              </w:rPr>
            </w:pPr>
            <w:r>
              <w:rPr>
                <w:iCs/>
              </w:rPr>
              <w:t>盘点状态</w:t>
            </w:r>
            <w:r w:rsidR="00191E5D" w:rsidRPr="00191E5D">
              <w:rPr>
                <w:rFonts w:hint="eastAsia"/>
                <w:iCs/>
              </w:rPr>
              <w:t>（</w:t>
            </w:r>
            <w:r w:rsidR="008F430F">
              <w:rPr>
                <w:rFonts w:hint="eastAsia"/>
                <w:iCs/>
              </w:rPr>
              <w:t>Status</w:t>
            </w:r>
            <w:r w:rsidR="00191E5D" w:rsidRPr="00191E5D">
              <w:rPr>
                <w:rFonts w:hint="eastAsia"/>
                <w:iCs/>
              </w:rPr>
              <w:t>）</w:t>
            </w:r>
            <w:r w:rsidR="00676B75">
              <w:rPr>
                <w:rFonts w:hint="eastAsia"/>
                <w:iCs/>
              </w:rPr>
              <w:t>：</w:t>
            </w:r>
          </w:p>
          <w:p w:rsidR="007316DC" w:rsidRPr="006C2071" w:rsidRDefault="007316DC" w:rsidP="003967F2">
            <w:pPr>
              <w:pStyle w:val="a8"/>
              <w:numPr>
                <w:ilvl w:val="0"/>
                <w:numId w:val="23"/>
              </w:numPr>
              <w:ind w:firstLineChars="0"/>
              <w:rPr>
                <w:iCs/>
              </w:rPr>
            </w:pPr>
            <w:r>
              <w:rPr>
                <w:iCs/>
              </w:rPr>
              <w:t>盘点结果</w:t>
            </w:r>
            <w:r w:rsidR="00191E5D" w:rsidRPr="00191E5D">
              <w:rPr>
                <w:rFonts w:hint="eastAsia"/>
                <w:iCs/>
              </w:rPr>
              <w:t>（</w:t>
            </w:r>
            <w:r w:rsidR="008F430F">
              <w:rPr>
                <w:rFonts w:hint="eastAsia"/>
                <w:iCs/>
              </w:rPr>
              <w:t>Result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</w:tc>
      </w:tr>
      <w:tr w:rsidR="007316DC" w:rsidRPr="00883F4B" w:rsidTr="00DB45CE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316DC" w:rsidRDefault="007316DC" w:rsidP="00DB45CE">
            <w:r>
              <w:rPr>
                <w:rFonts w:hint="eastAsia"/>
              </w:rPr>
              <w:t>列表</w:t>
            </w:r>
            <w:r>
              <w:t>信息：</w:t>
            </w:r>
          </w:p>
          <w:p w:rsidR="007316DC" w:rsidRDefault="007316DC" w:rsidP="003967F2">
            <w:pPr>
              <w:pStyle w:val="a8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盘点</w:t>
            </w:r>
            <w:r>
              <w:t>编号</w:t>
            </w:r>
            <w:r w:rsidR="00191E5D" w:rsidRPr="00191E5D">
              <w:rPr>
                <w:rFonts w:hint="eastAsia"/>
                <w:iCs/>
              </w:rPr>
              <w:t>（</w:t>
            </w:r>
            <w:r w:rsidR="00AF4885">
              <w:rPr>
                <w:rFonts w:hint="eastAsia"/>
                <w:iCs/>
              </w:rPr>
              <w:t>Check Code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t>：</w:t>
            </w:r>
          </w:p>
          <w:p w:rsidR="007316DC" w:rsidRDefault="007316DC" w:rsidP="003967F2">
            <w:pPr>
              <w:pStyle w:val="a8"/>
              <w:numPr>
                <w:ilvl w:val="0"/>
                <w:numId w:val="24"/>
              </w:numPr>
              <w:ind w:firstLineChars="0"/>
            </w:pPr>
            <w:r>
              <w:t>仓库名称</w:t>
            </w:r>
            <w:r w:rsidR="00191E5D" w:rsidRPr="00191E5D">
              <w:rPr>
                <w:rFonts w:hint="eastAsia"/>
                <w:iCs/>
              </w:rPr>
              <w:t>（</w:t>
            </w:r>
            <w:r w:rsidR="00AF4885">
              <w:rPr>
                <w:rFonts w:hint="eastAsia"/>
                <w:iCs/>
              </w:rPr>
              <w:t>Warehouse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7316DC" w:rsidRDefault="007316DC" w:rsidP="003967F2">
            <w:pPr>
              <w:pStyle w:val="a8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盘点</w:t>
            </w:r>
            <w:r>
              <w:t>名称</w:t>
            </w:r>
            <w:r w:rsidR="00191E5D" w:rsidRPr="00191E5D">
              <w:rPr>
                <w:rFonts w:hint="eastAsia"/>
                <w:iCs/>
              </w:rPr>
              <w:t>（</w:t>
            </w:r>
            <w:r w:rsidR="00AF4885">
              <w:rPr>
                <w:rFonts w:hint="eastAsia"/>
                <w:iCs/>
              </w:rPr>
              <w:t>Check Name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t>：</w:t>
            </w:r>
          </w:p>
          <w:p w:rsidR="007316DC" w:rsidRDefault="007316DC" w:rsidP="003967F2">
            <w:pPr>
              <w:pStyle w:val="a8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盘点</w:t>
            </w:r>
            <w:r>
              <w:t>日期</w:t>
            </w:r>
            <w:r w:rsidR="00191E5D" w:rsidRPr="00191E5D">
              <w:rPr>
                <w:rFonts w:hint="eastAsia"/>
                <w:iCs/>
              </w:rPr>
              <w:t>（</w:t>
            </w:r>
            <w:r w:rsidR="00AF4885">
              <w:rPr>
                <w:rFonts w:hint="eastAsia"/>
                <w:iCs/>
              </w:rPr>
              <w:t>Date of Check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t>：</w:t>
            </w:r>
          </w:p>
          <w:p w:rsidR="007316DC" w:rsidRDefault="007316DC" w:rsidP="003967F2">
            <w:pPr>
              <w:pStyle w:val="a8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盘点</w:t>
            </w:r>
            <w:r>
              <w:t>状态</w:t>
            </w:r>
            <w:r w:rsidR="00191E5D" w:rsidRPr="00191E5D">
              <w:rPr>
                <w:rFonts w:hint="eastAsia"/>
                <w:iCs/>
              </w:rPr>
              <w:t>（</w:t>
            </w:r>
            <w:r w:rsidR="00AF4885">
              <w:rPr>
                <w:rFonts w:hint="eastAsia"/>
                <w:iCs/>
              </w:rPr>
              <w:t>Status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t>：未盘点</w:t>
            </w:r>
            <w:r w:rsidR="00AF4885">
              <w:rPr>
                <w:rFonts w:hint="eastAsia"/>
              </w:rPr>
              <w:t>（</w:t>
            </w:r>
            <w:r w:rsidR="00AF4885">
              <w:rPr>
                <w:rFonts w:hint="eastAsia"/>
              </w:rPr>
              <w:t>Not Started</w:t>
            </w:r>
            <w:r w:rsidR="00AF4885">
              <w:rPr>
                <w:rFonts w:hint="eastAsia"/>
              </w:rPr>
              <w:t>）</w:t>
            </w:r>
            <w:r>
              <w:t>，盘点中</w:t>
            </w:r>
            <w:r w:rsidR="00AF4885">
              <w:rPr>
                <w:rFonts w:hint="eastAsia"/>
              </w:rPr>
              <w:t>（</w:t>
            </w:r>
            <w:r w:rsidR="00AF4885">
              <w:rPr>
                <w:rFonts w:hint="eastAsia"/>
              </w:rPr>
              <w:t>Checking</w:t>
            </w:r>
            <w:r w:rsidR="00AF4885">
              <w:rPr>
                <w:rFonts w:hint="eastAsia"/>
              </w:rPr>
              <w:t>）</w:t>
            </w:r>
            <w:r>
              <w:t>，盘点</w:t>
            </w:r>
            <w:r>
              <w:rPr>
                <w:rFonts w:hint="eastAsia"/>
              </w:rPr>
              <w:t>结束</w:t>
            </w:r>
            <w:r w:rsidR="00AF4885">
              <w:rPr>
                <w:rFonts w:hint="eastAsia"/>
              </w:rPr>
              <w:t>（</w:t>
            </w:r>
            <w:r w:rsidR="00A02812">
              <w:rPr>
                <w:rFonts w:hint="eastAsia"/>
              </w:rPr>
              <w:t>Finished</w:t>
            </w:r>
            <w:r w:rsidR="00AF4885">
              <w:rPr>
                <w:rFonts w:hint="eastAsia"/>
              </w:rPr>
              <w:t>）</w:t>
            </w:r>
          </w:p>
          <w:p w:rsidR="007316DC" w:rsidRDefault="007316DC" w:rsidP="003967F2">
            <w:pPr>
              <w:pStyle w:val="a8"/>
              <w:numPr>
                <w:ilvl w:val="0"/>
                <w:numId w:val="24"/>
              </w:numPr>
              <w:ind w:firstLineChars="0"/>
            </w:pPr>
            <w:r>
              <w:t>盘点结果</w:t>
            </w:r>
            <w:r w:rsidR="00191E5D" w:rsidRPr="00191E5D">
              <w:rPr>
                <w:rFonts w:hint="eastAsia"/>
                <w:iCs/>
              </w:rPr>
              <w:t>（</w:t>
            </w:r>
            <w:r w:rsidR="00AF4885">
              <w:rPr>
                <w:rFonts w:hint="eastAsia"/>
                <w:iCs/>
              </w:rPr>
              <w:t>Result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：盘盈</w:t>
            </w:r>
            <w:r w:rsidR="00AF4885">
              <w:rPr>
                <w:rFonts w:hint="eastAsia"/>
              </w:rPr>
              <w:t>（</w:t>
            </w:r>
            <w:r w:rsidR="00AF4885">
              <w:rPr>
                <w:rFonts w:hint="eastAsia"/>
              </w:rPr>
              <w:t>Surplus</w:t>
            </w:r>
            <w:r w:rsidR="00AF4885">
              <w:rPr>
                <w:rFonts w:hint="eastAsia"/>
              </w:rPr>
              <w:t>）</w:t>
            </w:r>
            <w:r>
              <w:rPr>
                <w:rFonts w:hint="eastAsia"/>
              </w:rPr>
              <w:t>，盘亏</w:t>
            </w:r>
            <w:r w:rsidR="00AF4885">
              <w:rPr>
                <w:rFonts w:hint="eastAsia"/>
              </w:rPr>
              <w:t>（</w:t>
            </w:r>
            <w:r w:rsidR="00AF4885">
              <w:rPr>
                <w:rFonts w:hint="eastAsia"/>
              </w:rPr>
              <w:t>Deficit</w:t>
            </w:r>
            <w:r w:rsidR="00AF4885">
              <w:rPr>
                <w:rFonts w:hint="eastAsia"/>
              </w:rPr>
              <w:t>）</w:t>
            </w:r>
            <w:r>
              <w:rPr>
                <w:rFonts w:hint="eastAsia"/>
              </w:rPr>
              <w:t>，一致</w:t>
            </w:r>
            <w:r w:rsidR="00AF4885">
              <w:rPr>
                <w:rFonts w:hint="eastAsia"/>
              </w:rPr>
              <w:t>（</w:t>
            </w:r>
            <w:r w:rsidR="00AF4885">
              <w:rPr>
                <w:rFonts w:hint="eastAsia"/>
              </w:rPr>
              <w:t>Balanced</w:t>
            </w:r>
            <w:r w:rsidR="00AF4885">
              <w:rPr>
                <w:rFonts w:hint="eastAsia"/>
              </w:rPr>
              <w:t>）</w:t>
            </w:r>
          </w:p>
          <w:p w:rsidR="007316DC" w:rsidRPr="00883F4B" w:rsidRDefault="007316DC" w:rsidP="003967F2">
            <w:pPr>
              <w:pStyle w:val="a8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盘点</w:t>
            </w:r>
            <w:r>
              <w:t>人</w:t>
            </w:r>
            <w:r w:rsidR="00191E5D" w:rsidRPr="00191E5D">
              <w:rPr>
                <w:rFonts w:hint="eastAsia"/>
                <w:iCs/>
              </w:rPr>
              <w:t>（</w:t>
            </w:r>
            <w:r w:rsidR="00AF4885">
              <w:rPr>
                <w:rFonts w:hint="eastAsia"/>
                <w:iCs/>
              </w:rPr>
              <w:t>Chec</w:t>
            </w:r>
            <w:r w:rsidR="00A14541">
              <w:rPr>
                <w:rFonts w:hint="eastAsia"/>
                <w:iCs/>
              </w:rPr>
              <w:t>ked By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t>：</w:t>
            </w: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FE4DC0" w:rsidRDefault="007316DC" w:rsidP="00DB45CE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lastRenderedPageBreak/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7316DC" w:rsidRDefault="007316DC" w:rsidP="00DB45CE">
            <w:r>
              <w:rPr>
                <w:rFonts w:hint="eastAsia"/>
              </w:rPr>
              <w:t>当建立</w:t>
            </w:r>
            <w:r>
              <w:t>盘点单后，</w:t>
            </w:r>
            <w:r>
              <w:rPr>
                <w:rFonts w:hint="eastAsia"/>
              </w:rPr>
              <w:t>盘点</w:t>
            </w:r>
            <w:r>
              <w:t>状态为未盘点，点击【</w:t>
            </w:r>
            <w:del w:id="2544" w:author="Microsoft" w:date="2015-10-30T10:27:00Z">
              <w:r w:rsidDel="005635A1">
                <w:rPr>
                  <w:rFonts w:hint="eastAsia"/>
                </w:rPr>
                <w:delText>开始</w:delText>
              </w:r>
            </w:del>
            <w:r>
              <w:t>盘点】</w:t>
            </w:r>
            <w:r w:rsidR="008927E1">
              <w:rPr>
                <w:rFonts w:hint="eastAsia"/>
              </w:rPr>
              <w:t>（</w:t>
            </w:r>
            <w:del w:id="2545" w:author="Microsoft" w:date="2015-10-30T10:27:00Z">
              <w:r w:rsidR="008927E1" w:rsidDel="005635A1">
                <w:rPr>
                  <w:rFonts w:hint="eastAsia"/>
                </w:rPr>
                <w:delText xml:space="preserve">Start </w:delText>
              </w:r>
              <w:r w:rsidR="00DE3E5F" w:rsidDel="005635A1">
                <w:rPr>
                  <w:rFonts w:hint="eastAsia"/>
                </w:rPr>
                <w:delText xml:space="preserve">Inventory </w:delText>
              </w:r>
            </w:del>
            <w:r w:rsidR="008927E1">
              <w:rPr>
                <w:rFonts w:hint="eastAsia"/>
              </w:rPr>
              <w:t>Check</w:t>
            </w:r>
            <w:r w:rsidR="008927E1">
              <w:rPr>
                <w:rFonts w:hint="eastAsia"/>
              </w:rPr>
              <w:t>）</w:t>
            </w:r>
            <w:r>
              <w:rPr>
                <w:rFonts w:hint="eastAsia"/>
              </w:rPr>
              <w:t>进行</w:t>
            </w:r>
            <w:r>
              <w:t>盘点操作；</w:t>
            </w:r>
          </w:p>
          <w:p w:rsidR="007316DC" w:rsidRDefault="007316DC" w:rsidP="00DB45CE">
            <w:r>
              <w:rPr>
                <w:rFonts w:hint="eastAsia"/>
              </w:rPr>
              <w:t>当</w:t>
            </w:r>
            <w:r>
              <w:t>盘点正在进行</w:t>
            </w:r>
            <w:r>
              <w:rPr>
                <w:rFonts w:hint="eastAsia"/>
              </w:rPr>
              <w:t>中</w:t>
            </w:r>
            <w:r>
              <w:t>，状态为</w:t>
            </w:r>
            <w:r>
              <w:t>“</w:t>
            </w:r>
            <w:r>
              <w:rPr>
                <w:rFonts w:hint="eastAsia"/>
              </w:rPr>
              <w:t>盘点</w:t>
            </w:r>
            <w:r>
              <w:t>中</w:t>
            </w:r>
            <w:r>
              <w:t>”</w:t>
            </w:r>
            <w:r>
              <w:rPr>
                <w:rFonts w:hint="eastAsia"/>
              </w:rPr>
              <w:t>，且</w:t>
            </w:r>
            <w:r>
              <w:t>盘点中的货物不能进行出入库操作；</w:t>
            </w:r>
          </w:p>
          <w:p w:rsidR="007316DC" w:rsidRPr="00883F4B" w:rsidRDefault="007316DC" w:rsidP="00DB45CE">
            <w:r>
              <w:rPr>
                <w:rFonts w:hint="eastAsia"/>
              </w:rPr>
              <w:t>当</w:t>
            </w:r>
            <w:r>
              <w:t>盘点结束后，盘点的</w:t>
            </w:r>
            <w:r>
              <w:rPr>
                <w:rFonts w:hint="eastAsia"/>
              </w:rPr>
              <w:t>状态</w:t>
            </w:r>
            <w:r>
              <w:t>为</w:t>
            </w:r>
            <w:r>
              <w:t>“</w:t>
            </w:r>
            <w:r>
              <w:rPr>
                <w:rFonts w:hint="eastAsia"/>
              </w:rPr>
              <w:t>盘点结束</w:t>
            </w:r>
            <w:r>
              <w:t>”</w:t>
            </w:r>
            <w:r>
              <w:rPr>
                <w:rFonts w:hint="eastAsia"/>
              </w:rPr>
              <w:t>；</w:t>
            </w:r>
          </w:p>
        </w:tc>
      </w:tr>
    </w:tbl>
    <w:p w:rsidR="007316DC" w:rsidRPr="00C13F04" w:rsidRDefault="007316DC" w:rsidP="007316DC">
      <w:pPr>
        <w:pStyle w:val="a0"/>
      </w:pPr>
    </w:p>
    <w:p w:rsidR="007316DC" w:rsidRDefault="007316DC">
      <w:pPr>
        <w:pStyle w:val="4"/>
      </w:pPr>
      <w:r>
        <w:rPr>
          <w:rFonts w:hint="eastAsia"/>
        </w:rPr>
        <w:t>添加</w:t>
      </w:r>
      <w:r>
        <w:t>盘点</w:t>
      </w:r>
      <w:r w:rsidR="00323126" w:rsidRPr="00323126">
        <w:rPr>
          <w:rFonts w:hint="eastAsia"/>
        </w:rPr>
        <w:t>（</w:t>
      </w:r>
      <w:r w:rsidR="00A60E7E">
        <w:rPr>
          <w:rFonts w:hint="eastAsia"/>
        </w:rPr>
        <w:t>New Inventory</w:t>
      </w:r>
      <w:r w:rsidR="005F23CA">
        <w:rPr>
          <w:rFonts w:hint="eastAsia"/>
        </w:rPr>
        <w:t xml:space="preserve"> Check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316DC" w:rsidRPr="00883F4B" w:rsidRDefault="007316DC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66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  <w:r>
              <w:rPr>
                <w:rFonts w:hint="eastAsia"/>
                <w:iCs/>
              </w:rPr>
              <w:t>添加</w:t>
            </w:r>
            <w:r>
              <w:rPr>
                <w:iCs/>
              </w:rPr>
              <w:t>盘点单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</w:p>
        </w:tc>
      </w:tr>
      <w:tr w:rsidR="007316DC" w:rsidRPr="00883F4B" w:rsidTr="00DB45CE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r>
              <w:rPr>
                <w:rFonts w:hint="eastAsia"/>
              </w:rPr>
              <w:t>新添加</w:t>
            </w:r>
            <w:r>
              <w:t>一个盘点</w:t>
            </w:r>
          </w:p>
        </w:tc>
      </w:tr>
      <w:tr w:rsidR="007316DC" w:rsidRPr="00883F4B" w:rsidTr="00DB45CE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0B66B4" w:rsidRDefault="007316DC">
            <w:pPr>
              <w:rPr>
                <w:iCs/>
                <w:rPrChange w:id="2546" w:author="Microsoft" w:date="2015-12-28T12:57:00Z">
                  <w:rPr/>
                </w:rPrChange>
              </w:rPr>
              <w:pPrChange w:id="2547" w:author="Microsoft" w:date="2015-12-28T12:57:00Z">
                <w:pPr>
                  <w:pStyle w:val="a8"/>
                  <w:numPr>
                    <w:numId w:val="3"/>
                  </w:numPr>
                  <w:ind w:left="420" w:firstLineChars="0" w:hanging="420"/>
                </w:pPr>
              </w:pPrChange>
            </w:pPr>
            <w:del w:id="2548" w:author="Microsoft" w:date="2015-12-28T12:57:00Z">
              <w:r w:rsidRPr="000B66B4" w:rsidDel="000B66B4">
                <w:rPr>
                  <w:rFonts w:hint="eastAsia"/>
                  <w:iCs/>
                  <w:rPrChange w:id="2549" w:author="Microsoft" w:date="2015-12-28T12:57:00Z">
                    <w:rPr>
                      <w:rFonts w:hint="eastAsia"/>
                    </w:rPr>
                  </w:rPrChange>
                </w:rPr>
                <w:delText>盘点编号</w:delText>
              </w:r>
              <w:r w:rsidR="00191E5D" w:rsidRPr="000B66B4" w:rsidDel="000B66B4">
                <w:rPr>
                  <w:rFonts w:hint="eastAsia"/>
                  <w:iCs/>
                  <w:rPrChange w:id="2550" w:author="Microsoft" w:date="2015-12-28T12:57:00Z">
                    <w:rPr>
                      <w:rFonts w:hint="eastAsia"/>
                    </w:rPr>
                  </w:rPrChange>
                </w:rPr>
                <w:delText>（</w:delText>
              </w:r>
              <w:r w:rsidR="00A14541" w:rsidRPr="000B66B4" w:rsidDel="000B66B4">
                <w:rPr>
                  <w:iCs/>
                  <w:rPrChange w:id="2551" w:author="Microsoft" w:date="2015-12-28T12:57:00Z">
                    <w:rPr/>
                  </w:rPrChange>
                </w:rPr>
                <w:delText>Check Code</w:delText>
              </w:r>
              <w:r w:rsidR="00191E5D" w:rsidRPr="000B66B4" w:rsidDel="000B66B4">
                <w:rPr>
                  <w:rFonts w:hint="eastAsia"/>
                  <w:iCs/>
                  <w:rPrChange w:id="2552" w:author="Microsoft" w:date="2015-12-28T12:57:00Z">
                    <w:rPr>
                      <w:rFonts w:hint="eastAsia"/>
                    </w:rPr>
                  </w:rPrChange>
                </w:rPr>
                <w:delText>）</w:delText>
              </w:r>
              <w:r w:rsidRPr="000B66B4" w:rsidDel="000B66B4">
                <w:rPr>
                  <w:rFonts w:hint="eastAsia"/>
                  <w:iCs/>
                  <w:rPrChange w:id="2553" w:author="Microsoft" w:date="2015-12-28T12:57:00Z">
                    <w:rPr>
                      <w:rFonts w:hint="eastAsia"/>
                    </w:rPr>
                  </w:rPrChange>
                </w:rPr>
                <w:delText>：</w:delText>
              </w:r>
              <w:r w:rsidRPr="000B66B4" w:rsidDel="000B66B4">
                <w:rPr>
                  <w:iCs/>
                  <w:rPrChange w:id="2554" w:author="Microsoft" w:date="2015-12-28T12:57:00Z">
                    <w:rPr/>
                  </w:rPrChange>
                </w:rPr>
                <w:delText>P+</w:delText>
              </w:r>
              <w:r w:rsidRPr="000B66B4" w:rsidDel="000B66B4">
                <w:rPr>
                  <w:rFonts w:hint="eastAsia"/>
                  <w:iCs/>
                  <w:rPrChange w:id="2555" w:author="Microsoft" w:date="2015-12-28T12:57:00Z">
                    <w:rPr>
                      <w:rFonts w:hint="eastAsia"/>
                    </w:rPr>
                  </w:rPrChange>
                </w:rPr>
                <w:delText>年月日</w:delText>
              </w:r>
              <w:r w:rsidRPr="000B66B4" w:rsidDel="000B66B4">
                <w:rPr>
                  <w:iCs/>
                  <w:rPrChange w:id="2556" w:author="Microsoft" w:date="2015-12-28T12:57:00Z">
                    <w:rPr/>
                  </w:rPrChange>
                </w:rPr>
                <w:delText xml:space="preserve">+001 </w:delText>
              </w:r>
              <w:r w:rsidRPr="000B66B4" w:rsidDel="000B66B4">
                <w:rPr>
                  <w:rFonts w:hint="eastAsia"/>
                  <w:iCs/>
                  <w:rPrChange w:id="2557" w:author="Microsoft" w:date="2015-12-28T12:57:00Z">
                    <w:rPr>
                      <w:rFonts w:hint="eastAsia"/>
                    </w:rPr>
                  </w:rPrChange>
                </w:rPr>
                <w:delText>例：</w:delText>
              </w:r>
              <w:r w:rsidRPr="000B66B4" w:rsidDel="000B66B4">
                <w:rPr>
                  <w:iCs/>
                  <w:rPrChange w:id="2558" w:author="Microsoft" w:date="2015-12-28T12:57:00Z">
                    <w:rPr/>
                  </w:rPrChange>
                </w:rPr>
                <w:delText>P20150825001</w:delText>
              </w:r>
            </w:del>
          </w:p>
          <w:p w:rsidR="007316DC" w:rsidRDefault="007316DC" w:rsidP="00DB45CE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盘点</w:t>
            </w:r>
            <w:r>
              <w:rPr>
                <w:iCs/>
              </w:rPr>
              <w:t>名称</w:t>
            </w:r>
            <w:r w:rsidR="00191E5D" w:rsidRPr="00191E5D">
              <w:rPr>
                <w:rFonts w:hint="eastAsia"/>
                <w:iCs/>
              </w:rPr>
              <w:t>（</w:t>
            </w:r>
            <w:r w:rsidR="00A14541">
              <w:rPr>
                <w:rFonts w:hint="eastAsia"/>
                <w:iCs/>
              </w:rPr>
              <w:t>Check Name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ins w:id="2559" w:author="Microsoft" w:date="2015-09-17T15:10:00Z">
              <w:r w:rsidR="0036733D">
                <w:rPr>
                  <w:rFonts w:hint="eastAsia"/>
                  <w:iCs/>
                </w:rPr>
                <w:t>1-500</w:t>
              </w:r>
              <w:r w:rsidR="0036733D">
                <w:rPr>
                  <w:rFonts w:hint="eastAsia"/>
                  <w:iCs/>
                </w:rPr>
                <w:t>；</w:t>
              </w:r>
              <w:r w:rsidR="0036733D">
                <w:rPr>
                  <w:iCs/>
                </w:rPr>
                <w:t>必填项；</w:t>
              </w:r>
            </w:ins>
          </w:p>
          <w:p w:rsidR="007316DC" w:rsidRDefault="007316DC" w:rsidP="00DB45CE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盘点人</w:t>
            </w:r>
            <w:r w:rsidR="00191E5D" w:rsidRPr="00191E5D">
              <w:rPr>
                <w:rFonts w:hint="eastAsia"/>
                <w:iCs/>
              </w:rPr>
              <w:t>（</w:t>
            </w:r>
            <w:r w:rsidR="00A14541">
              <w:rPr>
                <w:rFonts w:hint="eastAsia"/>
                <w:iCs/>
              </w:rPr>
              <w:t>Chec</w:t>
            </w:r>
            <w:r w:rsidR="00B0552A">
              <w:rPr>
                <w:rFonts w:hint="eastAsia"/>
                <w:iCs/>
              </w:rPr>
              <w:t>ked By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：指定</w:t>
            </w:r>
            <w:r>
              <w:rPr>
                <w:iCs/>
              </w:rPr>
              <w:t>一个仓库管理员进行盘点；</w:t>
            </w:r>
          </w:p>
          <w:p w:rsidR="007316DC" w:rsidDel="007F640B" w:rsidRDefault="007316DC" w:rsidP="00DB45CE">
            <w:pPr>
              <w:rPr>
                <w:del w:id="2560" w:author="Microsoft" w:date="2015-12-28T13:00:00Z"/>
                <w:iCs/>
              </w:rPr>
            </w:pPr>
            <w:del w:id="2561" w:author="Microsoft" w:date="2015-12-28T13:00:00Z">
              <w:r w:rsidRPr="007B38DB" w:rsidDel="007F640B">
                <w:rPr>
                  <w:rFonts w:hint="eastAsia"/>
                  <w:iCs/>
                </w:rPr>
                <w:delText>【选择盘点方案</w:delText>
              </w:r>
              <w:r w:rsidRPr="007B38DB" w:rsidDel="007F640B">
                <w:rPr>
                  <w:iCs/>
                </w:rPr>
                <w:delText>】</w:delText>
              </w:r>
              <w:r w:rsidR="00344C07" w:rsidDel="007F640B">
                <w:rPr>
                  <w:rFonts w:hint="eastAsia"/>
                  <w:iCs/>
                </w:rPr>
                <w:delText>（</w:delText>
              </w:r>
              <w:r w:rsidR="00344C07" w:rsidDel="007F640B">
                <w:rPr>
                  <w:rFonts w:hint="eastAsia"/>
                  <w:iCs/>
                </w:rPr>
                <w:delText>Select Plan</w:delText>
              </w:r>
              <w:r w:rsidR="00F9630D" w:rsidDel="007F640B">
                <w:rPr>
                  <w:rFonts w:hint="eastAsia"/>
                  <w:iCs/>
                </w:rPr>
                <w:delText>s</w:delText>
              </w:r>
              <w:r w:rsidR="00344C07" w:rsidDel="007F640B">
                <w:rPr>
                  <w:rFonts w:hint="eastAsia"/>
                  <w:iCs/>
                </w:rPr>
                <w:delText xml:space="preserve"> for </w:delText>
              </w:r>
              <w:r w:rsidR="00F9630D" w:rsidDel="007F640B">
                <w:rPr>
                  <w:rFonts w:hint="eastAsia"/>
                  <w:iCs/>
                </w:rPr>
                <w:delText xml:space="preserve">Inventory </w:delText>
              </w:r>
              <w:r w:rsidR="00344C07" w:rsidDel="007F640B">
                <w:rPr>
                  <w:rFonts w:hint="eastAsia"/>
                  <w:iCs/>
                </w:rPr>
                <w:delText>Check</w:delText>
              </w:r>
              <w:r w:rsidR="00344C07" w:rsidDel="007F640B">
                <w:rPr>
                  <w:rFonts w:hint="eastAsia"/>
                  <w:iCs/>
                </w:rPr>
                <w:delText>）</w:delText>
              </w:r>
              <w:r w:rsidDel="007F640B">
                <w:rPr>
                  <w:rFonts w:hint="eastAsia"/>
                  <w:iCs/>
                </w:rPr>
                <w:delText>按钮，</w:delText>
              </w:r>
              <w:r w:rsidDel="007F640B">
                <w:rPr>
                  <w:iCs/>
                </w:rPr>
                <w:delText>弹出选择方案页面</w:delText>
              </w:r>
              <w:r w:rsidDel="007F640B">
                <w:rPr>
                  <w:rFonts w:hint="eastAsia"/>
                  <w:iCs/>
                </w:rPr>
                <w:delText>，</w:delText>
              </w:r>
              <w:r w:rsidDel="007F640B">
                <w:rPr>
                  <w:iCs/>
                </w:rPr>
                <w:delText>进行</w:delText>
              </w:r>
            </w:del>
            <w:del w:id="2562" w:author="Microsoft" w:date="2015-09-17T15:43:00Z">
              <w:r w:rsidDel="00D33430">
                <w:rPr>
                  <w:iCs/>
                </w:rPr>
                <w:delText>勾选</w:delText>
              </w:r>
            </w:del>
            <w:del w:id="2563" w:author="Microsoft" w:date="2015-12-28T13:00:00Z">
              <w:r w:rsidDel="007F640B">
                <w:rPr>
                  <w:iCs/>
                </w:rPr>
                <w:delText>；</w:delText>
              </w:r>
            </w:del>
          </w:p>
          <w:p w:rsidR="007316DC" w:rsidRPr="00201137" w:rsidRDefault="007316DC">
            <w:pPr>
              <w:pStyle w:val="a8"/>
              <w:numPr>
                <w:ilvl w:val="0"/>
                <w:numId w:val="25"/>
              </w:numPr>
              <w:ind w:firstLineChars="0"/>
              <w:rPr>
                <w:iCs/>
                <w:rPrChange w:id="2564" w:author="Microsoft" w:date="2015-12-28T13:11:00Z">
                  <w:rPr/>
                </w:rPrChange>
              </w:rPr>
            </w:pPr>
            <w:r>
              <w:rPr>
                <w:rFonts w:hint="eastAsia"/>
                <w:iCs/>
              </w:rPr>
              <w:t>方案代码</w:t>
            </w:r>
            <w:r w:rsidR="00191E5D" w:rsidRPr="00191E5D">
              <w:rPr>
                <w:rFonts w:hint="eastAsia"/>
                <w:iCs/>
              </w:rPr>
              <w:t>（</w:t>
            </w:r>
            <w:r w:rsidR="00F9630D">
              <w:rPr>
                <w:rFonts w:hint="eastAsia"/>
                <w:iCs/>
              </w:rPr>
              <w:t>Plan Code</w:t>
            </w:r>
            <w:r w:rsidR="00191E5D" w:rsidRPr="00191E5D">
              <w:rPr>
                <w:rFonts w:hint="eastAsia"/>
                <w:iCs/>
              </w:rPr>
              <w:t>）</w:t>
            </w:r>
            <w:ins w:id="2565" w:author="Microsoft" w:date="2015-12-28T13:11:00Z">
              <w:r w:rsidR="00201137">
                <w:rPr>
                  <w:rFonts w:hint="eastAsia"/>
                  <w:iCs/>
                </w:rPr>
                <w:t>默认</w:t>
              </w:r>
              <w:r w:rsidR="00201137">
                <w:rPr>
                  <w:rFonts w:hint="eastAsia"/>
                  <w:iCs/>
                </w:rPr>
                <w:t>A</w:t>
              </w:r>
              <w:r w:rsidR="00201137">
                <w:rPr>
                  <w:iCs/>
                </w:rPr>
                <w:t>ll</w:t>
              </w:r>
              <w:r w:rsidR="00201137" w:rsidRPr="00201137">
                <w:rPr>
                  <w:rFonts w:hint="eastAsia"/>
                  <w:iCs/>
                  <w:rPrChange w:id="2566" w:author="Microsoft" w:date="2015-12-28T13:11:00Z">
                    <w:rPr>
                      <w:rFonts w:hint="eastAsia"/>
                    </w:rPr>
                  </w:rPrChange>
                </w:rPr>
                <w:t>，可下拉框选择</w:t>
              </w:r>
            </w:ins>
          </w:p>
          <w:p w:rsidR="007316DC" w:rsidDel="007F640B" w:rsidRDefault="007316DC" w:rsidP="003967F2">
            <w:pPr>
              <w:pStyle w:val="a8"/>
              <w:numPr>
                <w:ilvl w:val="0"/>
                <w:numId w:val="25"/>
              </w:numPr>
              <w:ind w:firstLineChars="0"/>
              <w:rPr>
                <w:del w:id="2567" w:author="Microsoft" w:date="2015-12-28T13:00:00Z"/>
                <w:iCs/>
              </w:rPr>
            </w:pPr>
            <w:del w:id="2568" w:author="Microsoft" w:date="2015-12-28T13:00:00Z">
              <w:r w:rsidDel="007F640B">
                <w:rPr>
                  <w:rFonts w:hint="eastAsia"/>
                  <w:iCs/>
                </w:rPr>
                <w:delText>方案</w:delText>
              </w:r>
              <w:r w:rsidDel="007F640B">
                <w:rPr>
                  <w:iCs/>
                </w:rPr>
                <w:delText>名称</w:delText>
              </w:r>
              <w:r w:rsidR="00191E5D" w:rsidRPr="00191E5D" w:rsidDel="007F640B">
                <w:rPr>
                  <w:rFonts w:hint="eastAsia"/>
                  <w:iCs/>
                </w:rPr>
                <w:delText>（</w:delText>
              </w:r>
              <w:r w:rsidR="0044035B" w:rsidDel="007F640B">
                <w:rPr>
                  <w:rFonts w:hint="eastAsia"/>
                  <w:iCs/>
                </w:rPr>
                <w:delText>Plan Name</w:delText>
              </w:r>
              <w:r w:rsidR="00191E5D" w:rsidRPr="00191E5D" w:rsidDel="007F640B">
                <w:rPr>
                  <w:rFonts w:hint="eastAsia"/>
                  <w:iCs/>
                </w:rPr>
                <w:delText>）</w:delText>
              </w:r>
            </w:del>
          </w:p>
          <w:p w:rsidR="007316DC" w:rsidRPr="007B38DB" w:rsidRDefault="007316DC" w:rsidP="003967F2">
            <w:pPr>
              <w:pStyle w:val="a8"/>
              <w:numPr>
                <w:ilvl w:val="0"/>
                <w:numId w:val="25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生产</w:t>
            </w:r>
            <w:r>
              <w:rPr>
                <w:iCs/>
              </w:rPr>
              <w:t>批次</w:t>
            </w:r>
            <w:r w:rsidR="00191E5D" w:rsidRPr="00191E5D">
              <w:rPr>
                <w:rFonts w:hint="eastAsia"/>
                <w:iCs/>
              </w:rPr>
              <w:t>（</w:t>
            </w:r>
            <w:r w:rsidR="0044035B">
              <w:rPr>
                <w:rFonts w:hint="eastAsia"/>
                <w:iCs/>
              </w:rPr>
              <w:t>Batch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ins w:id="2569" w:author="Microsoft" w:date="2015-12-28T13:11:00Z">
              <w:r w:rsidR="00201137">
                <w:rPr>
                  <w:rFonts w:hint="eastAsia"/>
                  <w:iCs/>
                </w:rPr>
                <w:t>默认</w:t>
              </w:r>
              <w:r w:rsidR="00201137">
                <w:rPr>
                  <w:rFonts w:hint="eastAsia"/>
                  <w:iCs/>
                </w:rPr>
                <w:t>A</w:t>
              </w:r>
              <w:r w:rsidR="00201137">
                <w:rPr>
                  <w:iCs/>
                </w:rPr>
                <w:t>ll,</w:t>
              </w:r>
              <w:r w:rsidR="00201137">
                <w:rPr>
                  <w:rFonts w:hint="eastAsia"/>
                  <w:iCs/>
                </w:rPr>
                <w:t>下拉框</w:t>
              </w:r>
              <w:r w:rsidR="00201137">
                <w:rPr>
                  <w:iCs/>
                </w:rPr>
                <w:t>可选择；批次列表根据</w:t>
              </w:r>
            </w:ins>
            <w:ins w:id="2570" w:author="Microsoft" w:date="2015-12-28T13:12:00Z">
              <w:r w:rsidR="00201137">
                <w:rPr>
                  <w:iCs/>
                </w:rPr>
                <w:t>所选方案自动生成下</w:t>
              </w:r>
              <w:r w:rsidR="00201137">
                <w:rPr>
                  <w:rFonts w:hint="eastAsia"/>
                  <w:iCs/>
                </w:rPr>
                <w:t>拉</w:t>
              </w:r>
              <w:r w:rsidR="00201137">
                <w:rPr>
                  <w:iCs/>
                </w:rPr>
                <w:t>选择框；</w:t>
              </w:r>
            </w:ins>
            <w:del w:id="2571" w:author="Microsoft" w:date="2015-12-28T12:57:00Z">
              <w:r w:rsidDel="000B66B4">
                <w:rPr>
                  <w:iCs/>
                </w:rPr>
                <w:delText>选填</w:delText>
              </w:r>
            </w:del>
          </w:p>
        </w:tc>
      </w:tr>
      <w:tr w:rsidR="007316DC" w:rsidRPr="00883F4B" w:rsidTr="00DB45CE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r>
              <w:rPr>
                <w:rFonts w:hint="eastAsia"/>
              </w:rPr>
              <w:t>无</w:t>
            </w: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FE4DC0" w:rsidRDefault="007316DC" w:rsidP="00DB45CE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r>
              <w:rPr>
                <w:rFonts w:hint="eastAsia"/>
              </w:rPr>
              <w:t>盘点方案即在方案列表中</w:t>
            </w:r>
            <w:ins w:id="2572" w:author="Microsoft" w:date="2015-12-28T13:12:00Z">
              <w:r w:rsidR="00201137">
                <w:rPr>
                  <w:rFonts w:hint="eastAsia"/>
                </w:rPr>
                <w:t>可</w:t>
              </w:r>
              <w:r w:rsidR="00201137">
                <w:t>进行</w:t>
              </w:r>
            </w:ins>
            <w:ins w:id="2573" w:author="Microsoft" w:date="2015-12-28T13:13:00Z">
              <w:r w:rsidR="00201137">
                <w:rPr>
                  <w:rFonts w:hint="eastAsia"/>
                </w:rPr>
                <w:t>整个</w:t>
              </w:r>
              <w:r w:rsidR="00201137">
                <w:t>仓库的所有方案进行盘点也可</w:t>
              </w:r>
            </w:ins>
            <w:r>
              <w:rPr>
                <w:rFonts w:hint="eastAsia"/>
              </w:rPr>
              <w:t>选择一个方案</w:t>
            </w:r>
            <w:ins w:id="2574" w:author="Microsoft" w:date="2015-12-28T13:13:00Z">
              <w:r w:rsidR="00201137">
                <w:rPr>
                  <w:rFonts w:hint="eastAsia"/>
                </w:rPr>
                <w:t>或</w:t>
              </w:r>
              <w:r w:rsidR="00201137">
                <w:t>某个</w:t>
              </w:r>
              <w:r w:rsidR="00201137">
                <w:rPr>
                  <w:rFonts w:hint="eastAsia"/>
                </w:rPr>
                <w:t>方案</w:t>
              </w:r>
              <w:r w:rsidR="00201137">
                <w:t>的</w:t>
              </w:r>
            </w:ins>
            <w:del w:id="2575" w:author="Microsoft" w:date="2015-12-28T13:13:00Z">
              <w:r w:rsidDel="00201137">
                <w:rPr>
                  <w:rFonts w:hint="eastAsia"/>
                </w:rPr>
                <w:delText>和</w:delText>
              </w:r>
            </w:del>
            <w:r>
              <w:rPr>
                <w:rFonts w:hint="eastAsia"/>
              </w:rPr>
              <w:t>批次进行盘点；</w:t>
            </w:r>
          </w:p>
        </w:tc>
      </w:tr>
    </w:tbl>
    <w:p w:rsidR="007316DC" w:rsidRPr="00D43768" w:rsidRDefault="007316DC" w:rsidP="007316DC">
      <w:pPr>
        <w:pStyle w:val="a0"/>
      </w:pPr>
    </w:p>
    <w:p w:rsidR="007316DC" w:rsidRDefault="007316DC">
      <w:pPr>
        <w:pStyle w:val="4"/>
      </w:pPr>
      <w:r>
        <w:rPr>
          <w:rFonts w:hint="eastAsia"/>
        </w:rPr>
        <w:t>库存</w:t>
      </w:r>
      <w:r>
        <w:t>盘点</w:t>
      </w:r>
      <w:r w:rsidR="00323126" w:rsidRPr="00323126">
        <w:rPr>
          <w:rFonts w:hint="eastAsia"/>
        </w:rPr>
        <w:t>（</w:t>
      </w:r>
      <w:r w:rsidR="00A60E7E">
        <w:rPr>
          <w:rFonts w:hint="eastAsia"/>
        </w:rPr>
        <w:t>Process Inventory</w:t>
      </w:r>
      <w:r w:rsidR="005F23CA">
        <w:rPr>
          <w:rFonts w:hint="eastAsia"/>
        </w:rPr>
        <w:t xml:space="preserve"> Check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316DC" w:rsidRPr="00883F4B" w:rsidRDefault="007316DC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67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  <w:r>
              <w:rPr>
                <w:rFonts w:hint="eastAsia"/>
                <w:iCs/>
              </w:rPr>
              <w:t>库存</w:t>
            </w:r>
            <w:r>
              <w:rPr>
                <w:iCs/>
              </w:rPr>
              <w:t>盘点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</w:p>
        </w:tc>
      </w:tr>
      <w:tr w:rsidR="007316DC" w:rsidRPr="00883F4B" w:rsidTr="00DB45CE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r>
              <w:rPr>
                <w:rFonts w:hint="eastAsia"/>
              </w:rPr>
              <w:t>开始进行</w:t>
            </w:r>
            <w:r>
              <w:t>库存盘点，</w:t>
            </w:r>
            <w:r>
              <w:rPr>
                <w:rFonts w:hint="eastAsia"/>
              </w:rPr>
              <w:t>盘点</w:t>
            </w:r>
            <w:r>
              <w:t>单状态为</w:t>
            </w:r>
            <w:r>
              <w:t>“</w:t>
            </w:r>
            <w:r>
              <w:rPr>
                <w:rFonts w:hint="eastAsia"/>
              </w:rPr>
              <w:t>盘点</w:t>
            </w:r>
            <w:r>
              <w:t>中</w:t>
            </w:r>
            <w:r>
              <w:t>”</w:t>
            </w:r>
          </w:p>
        </w:tc>
      </w:tr>
      <w:tr w:rsidR="007316DC" w:rsidRPr="00883F4B" w:rsidTr="00DB45CE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7316DC" w:rsidRDefault="007316DC" w:rsidP="00DB45CE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盘点</w:t>
            </w:r>
            <w:r>
              <w:rPr>
                <w:iCs/>
              </w:rPr>
              <w:t>编号</w:t>
            </w:r>
            <w:r w:rsidR="00191E5D" w:rsidRPr="00191E5D">
              <w:rPr>
                <w:rFonts w:hint="eastAsia"/>
                <w:iCs/>
              </w:rPr>
              <w:t>（</w:t>
            </w:r>
            <w:r w:rsidR="00BB35A0">
              <w:rPr>
                <w:rFonts w:hint="eastAsia"/>
                <w:iCs/>
              </w:rPr>
              <w:t>Check Code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不可</w:t>
            </w:r>
            <w:r>
              <w:rPr>
                <w:iCs/>
              </w:rPr>
              <w:t>修改</w:t>
            </w:r>
          </w:p>
          <w:p w:rsidR="007316DC" w:rsidRDefault="007316DC" w:rsidP="00DB45CE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盘点</w:t>
            </w:r>
            <w:r>
              <w:rPr>
                <w:iCs/>
              </w:rPr>
              <w:t>名称</w:t>
            </w:r>
            <w:r w:rsidR="00191E5D" w:rsidRPr="00191E5D">
              <w:rPr>
                <w:rFonts w:hint="eastAsia"/>
                <w:iCs/>
              </w:rPr>
              <w:t>（</w:t>
            </w:r>
            <w:r w:rsidR="00BB35A0">
              <w:rPr>
                <w:rFonts w:hint="eastAsia"/>
                <w:iCs/>
              </w:rPr>
              <w:t>Check Name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不可</w:t>
            </w:r>
            <w:r>
              <w:rPr>
                <w:iCs/>
              </w:rPr>
              <w:t>修改</w:t>
            </w:r>
          </w:p>
          <w:p w:rsidR="007316DC" w:rsidDel="00761500" w:rsidRDefault="007316DC" w:rsidP="00DB45CE">
            <w:pPr>
              <w:pStyle w:val="a8"/>
              <w:numPr>
                <w:ilvl w:val="0"/>
                <w:numId w:val="3"/>
              </w:numPr>
              <w:ind w:firstLineChars="0"/>
              <w:rPr>
                <w:del w:id="2576" w:author="Microsoft" w:date="2015-09-18T10:35:00Z"/>
                <w:iCs/>
              </w:rPr>
            </w:pPr>
            <w:del w:id="2577" w:author="Microsoft" w:date="2015-09-18T10:35:00Z">
              <w:r w:rsidDel="00761500">
                <w:rPr>
                  <w:rFonts w:hint="eastAsia"/>
                  <w:iCs/>
                </w:rPr>
                <w:delText>盘点</w:delText>
              </w:r>
              <w:r w:rsidDel="00761500">
                <w:rPr>
                  <w:iCs/>
                </w:rPr>
                <w:delText>日期</w:delText>
              </w:r>
              <w:r w:rsidR="00191E5D" w:rsidRPr="00191E5D" w:rsidDel="00761500">
                <w:rPr>
                  <w:rFonts w:hint="eastAsia"/>
                  <w:iCs/>
                </w:rPr>
                <w:delText>（</w:delText>
              </w:r>
              <w:r w:rsidR="00BB35A0" w:rsidDel="00761500">
                <w:rPr>
                  <w:rFonts w:hint="eastAsia"/>
                  <w:iCs/>
                </w:rPr>
                <w:delText>Date of Check</w:delText>
              </w:r>
              <w:r w:rsidR="00191E5D" w:rsidRPr="00191E5D" w:rsidDel="00761500">
                <w:rPr>
                  <w:rFonts w:hint="eastAsia"/>
                  <w:iCs/>
                </w:rPr>
                <w:delText>）</w:delText>
              </w:r>
              <w:r w:rsidDel="00761500">
                <w:rPr>
                  <w:iCs/>
                </w:rPr>
                <w:delText>：</w:delText>
              </w:r>
              <w:r w:rsidDel="00761500">
                <w:rPr>
                  <w:rFonts w:hint="eastAsia"/>
                  <w:iCs/>
                </w:rPr>
                <w:delText>当前</w:delText>
              </w:r>
              <w:r w:rsidDel="00761500">
                <w:rPr>
                  <w:iCs/>
                </w:rPr>
                <w:delText>进行盘点操作的时间；</w:delText>
              </w:r>
              <w:r w:rsidDel="00761500">
                <w:rPr>
                  <w:rFonts w:hint="eastAsia"/>
                  <w:iCs/>
                </w:rPr>
                <w:delText>年月日</w:delText>
              </w:r>
              <w:r w:rsidDel="00761500">
                <w:rPr>
                  <w:iCs/>
                </w:rPr>
                <w:delText>，时分秒</w:delText>
              </w:r>
            </w:del>
          </w:p>
          <w:p w:rsidR="007316DC" w:rsidDel="00761500" w:rsidRDefault="007316DC" w:rsidP="00DB45CE">
            <w:pPr>
              <w:rPr>
                <w:del w:id="2578" w:author="Microsoft" w:date="2015-09-18T10:35:00Z"/>
                <w:iCs/>
              </w:rPr>
            </w:pPr>
            <w:del w:id="2579" w:author="Microsoft" w:date="2015-09-18T10:35:00Z">
              <w:r w:rsidDel="00761500">
                <w:rPr>
                  <w:rFonts w:hint="eastAsia"/>
                  <w:iCs/>
                </w:rPr>
                <w:delText>盘点详细</w:delText>
              </w:r>
              <w:r w:rsidDel="00761500">
                <w:rPr>
                  <w:iCs/>
                </w:rPr>
                <w:delText>信息列表：</w:delText>
              </w:r>
            </w:del>
          </w:p>
          <w:p w:rsidR="007316DC" w:rsidRPr="007B38DB" w:rsidRDefault="007316DC" w:rsidP="003967F2">
            <w:pPr>
              <w:pStyle w:val="a8"/>
              <w:numPr>
                <w:ilvl w:val="0"/>
                <w:numId w:val="26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</w:t>
            </w:r>
            <w:r>
              <w:rPr>
                <w:iCs/>
              </w:rPr>
              <w:t>代码</w:t>
            </w:r>
            <w:r w:rsidR="00191E5D" w:rsidRPr="00191E5D">
              <w:rPr>
                <w:rFonts w:hint="eastAsia"/>
                <w:iCs/>
              </w:rPr>
              <w:t>（</w:t>
            </w:r>
            <w:r w:rsidR="00BB35A0">
              <w:rPr>
                <w:rFonts w:hint="eastAsia"/>
                <w:iCs/>
              </w:rPr>
              <w:t>Plan Code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7316DC" w:rsidDel="00201137" w:rsidRDefault="007316DC" w:rsidP="003967F2">
            <w:pPr>
              <w:pStyle w:val="a8"/>
              <w:numPr>
                <w:ilvl w:val="0"/>
                <w:numId w:val="14"/>
              </w:numPr>
              <w:ind w:firstLineChars="0"/>
              <w:rPr>
                <w:del w:id="2580" w:author="Microsoft" w:date="2015-12-28T13:14:00Z"/>
                <w:iCs/>
              </w:rPr>
            </w:pPr>
            <w:del w:id="2581" w:author="Microsoft" w:date="2015-12-28T13:14:00Z">
              <w:r w:rsidDel="00201137">
                <w:rPr>
                  <w:rFonts w:hint="eastAsia"/>
                  <w:iCs/>
                </w:rPr>
                <w:delText>方案</w:delText>
              </w:r>
              <w:r w:rsidDel="00201137">
                <w:rPr>
                  <w:iCs/>
                </w:rPr>
                <w:delText>名称</w:delText>
              </w:r>
              <w:r w:rsidR="00191E5D" w:rsidRPr="00191E5D" w:rsidDel="00201137">
                <w:rPr>
                  <w:rFonts w:hint="eastAsia"/>
                  <w:iCs/>
                </w:rPr>
                <w:delText>（</w:delText>
              </w:r>
              <w:r w:rsidR="00BB35A0" w:rsidDel="00201137">
                <w:rPr>
                  <w:rFonts w:hint="eastAsia"/>
                  <w:iCs/>
                </w:rPr>
                <w:delText>Plan Name</w:delText>
              </w:r>
              <w:r w:rsidR="00191E5D" w:rsidRPr="00191E5D" w:rsidDel="00201137">
                <w:rPr>
                  <w:rFonts w:hint="eastAsia"/>
                  <w:iCs/>
                </w:rPr>
                <w:delText>）</w:delText>
              </w:r>
              <w:r w:rsidDel="00201137">
                <w:rPr>
                  <w:iCs/>
                </w:rPr>
                <w:delText>：</w:delText>
              </w:r>
            </w:del>
          </w:p>
          <w:p w:rsidR="007316DC" w:rsidRDefault="007316DC" w:rsidP="003967F2">
            <w:pPr>
              <w:pStyle w:val="a8"/>
              <w:numPr>
                <w:ilvl w:val="0"/>
                <w:numId w:val="1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生产</w:t>
            </w:r>
            <w:r>
              <w:rPr>
                <w:iCs/>
              </w:rPr>
              <w:t>批次</w:t>
            </w:r>
            <w:r w:rsidR="00191E5D" w:rsidRPr="00191E5D">
              <w:rPr>
                <w:rFonts w:hint="eastAsia"/>
                <w:iCs/>
              </w:rPr>
              <w:t>（</w:t>
            </w:r>
            <w:r w:rsidR="00BB35A0">
              <w:rPr>
                <w:rFonts w:hint="eastAsia"/>
                <w:iCs/>
              </w:rPr>
              <w:t>Batch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ins w:id="2582" w:author="Microsoft" w:date="2015-12-28T13:26:00Z">
              <w:r w:rsidR="00290162">
                <w:rPr>
                  <w:rFonts w:hint="eastAsia"/>
                  <w:iCs/>
                </w:rPr>
                <w:t xml:space="preserve"> </w:t>
              </w:r>
            </w:ins>
            <w:ins w:id="2583" w:author="Microsoft" w:date="2015-12-28T13:14:00Z">
              <w:r w:rsidR="00201137">
                <w:rPr>
                  <w:iCs/>
                </w:rPr>
                <w:t xml:space="preserve"> </w:t>
              </w:r>
            </w:ins>
          </w:p>
          <w:p w:rsidR="007316DC" w:rsidRDefault="007316DC" w:rsidP="00DB45CE">
            <w:pPr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盘点扫描</w:t>
            </w:r>
            <w:r>
              <w:rPr>
                <w:iCs/>
              </w:rPr>
              <w:t>的详细信息列表：</w:t>
            </w:r>
          </w:p>
          <w:p w:rsidR="00676B75" w:rsidDel="0036733D" w:rsidRDefault="007316DC" w:rsidP="00DB45CE">
            <w:pPr>
              <w:rPr>
                <w:del w:id="2584" w:author="Microsoft" w:date="2015-09-17T15:12:00Z"/>
                <w:iCs/>
              </w:rPr>
            </w:pPr>
            <w:del w:id="2585" w:author="Microsoft" w:date="2015-09-17T15:12:00Z">
              <w:r w:rsidDel="0036733D">
                <w:rPr>
                  <w:rFonts w:hint="eastAsia"/>
                  <w:iCs/>
                </w:rPr>
                <w:delText>进行</w:delText>
              </w:r>
              <w:r w:rsidDel="0036733D">
                <w:rPr>
                  <w:iCs/>
                </w:rPr>
                <w:delText>盘点</w:delText>
              </w:r>
              <w:r w:rsidDel="0036733D">
                <w:rPr>
                  <w:rFonts w:hint="eastAsia"/>
                  <w:iCs/>
                </w:rPr>
                <w:delText>扫描</w:delText>
              </w:r>
              <w:r w:rsidDel="0036733D">
                <w:rPr>
                  <w:iCs/>
                </w:rPr>
                <w:delText>的</w:delText>
              </w:r>
              <w:r w:rsidDel="0036733D">
                <w:rPr>
                  <w:rFonts w:hint="eastAsia"/>
                  <w:iCs/>
                </w:rPr>
                <w:delText>箱签</w:delText>
              </w:r>
              <w:r w:rsidDel="0036733D">
                <w:rPr>
                  <w:iCs/>
                </w:rPr>
                <w:delText>，盒签</w:delText>
              </w:r>
              <w:r w:rsidR="00676B75" w:rsidDel="0036733D">
                <w:rPr>
                  <w:rFonts w:hint="eastAsia"/>
                  <w:iCs/>
                </w:rPr>
                <w:delText>（分解</w:delText>
              </w:r>
              <w:r w:rsidR="00676B75" w:rsidDel="0036733D">
                <w:rPr>
                  <w:iCs/>
                </w:rPr>
                <w:delText>字段见附件</w:delText>
              </w:r>
              <w:r w:rsidR="00676B75" w:rsidDel="0036733D">
                <w:rPr>
                  <w:rFonts w:hint="eastAsia"/>
                  <w:iCs/>
                </w:rPr>
                <w:delText>4.1</w:delText>
              </w:r>
              <w:r w:rsidR="00676B75" w:rsidDel="0036733D">
                <w:rPr>
                  <w:iCs/>
                </w:rPr>
                <w:delText>）</w:delText>
              </w:r>
            </w:del>
          </w:p>
          <w:p w:rsidR="0036733D" w:rsidRDefault="0036733D" w:rsidP="00DB45CE">
            <w:pPr>
              <w:rPr>
                <w:ins w:id="2586" w:author="Microsoft" w:date="2015-09-17T15:12:00Z"/>
                <w:iCs/>
              </w:rPr>
            </w:pPr>
            <w:ins w:id="2587" w:author="Microsoft" w:date="2015-09-17T15:12:00Z">
              <w:r>
                <w:rPr>
                  <w:rFonts w:hint="eastAsia"/>
                  <w:iCs/>
                </w:rPr>
                <w:t>方案</w:t>
              </w:r>
              <w:r>
                <w:rPr>
                  <w:iCs/>
                </w:rPr>
                <w:t>代码：</w:t>
              </w:r>
            </w:ins>
          </w:p>
          <w:p w:rsidR="0036733D" w:rsidRDefault="0036733D" w:rsidP="00DB45CE">
            <w:pPr>
              <w:rPr>
                <w:ins w:id="2588" w:author="Microsoft" w:date="2015-09-17T15:13:00Z"/>
                <w:iCs/>
              </w:rPr>
            </w:pPr>
            <w:ins w:id="2589" w:author="Microsoft" w:date="2015-09-17T15:12:00Z">
              <w:r>
                <w:rPr>
                  <w:rFonts w:hint="eastAsia"/>
                  <w:iCs/>
                </w:rPr>
                <w:t>方案</w:t>
              </w:r>
            </w:ins>
            <w:ins w:id="2590" w:author="Microsoft" w:date="2015-09-17T15:13:00Z">
              <w:r>
                <w:rPr>
                  <w:rFonts w:hint="eastAsia"/>
                  <w:iCs/>
                </w:rPr>
                <w:t>名称</w:t>
              </w:r>
              <w:r>
                <w:rPr>
                  <w:iCs/>
                </w:rPr>
                <w:t>：</w:t>
              </w:r>
            </w:ins>
          </w:p>
          <w:p w:rsidR="0036733D" w:rsidRDefault="0036733D" w:rsidP="00DB45CE">
            <w:pPr>
              <w:rPr>
                <w:ins w:id="2591" w:author="Microsoft" w:date="2015-09-17T15:13:00Z"/>
                <w:iCs/>
              </w:rPr>
            </w:pPr>
            <w:ins w:id="2592" w:author="Microsoft" w:date="2015-09-17T15:13:00Z">
              <w:r>
                <w:rPr>
                  <w:rFonts w:hint="eastAsia"/>
                  <w:iCs/>
                </w:rPr>
                <w:t>批次编号</w:t>
              </w:r>
              <w:r>
                <w:rPr>
                  <w:iCs/>
                </w:rPr>
                <w:t>：</w:t>
              </w:r>
            </w:ins>
          </w:p>
          <w:p w:rsidR="0036733D" w:rsidRDefault="0036733D" w:rsidP="00DB45CE">
            <w:pPr>
              <w:rPr>
                <w:ins w:id="2593" w:author="Microsoft" w:date="2015-09-17T15:13:00Z"/>
                <w:iCs/>
              </w:rPr>
            </w:pPr>
            <w:ins w:id="2594" w:author="Microsoft" w:date="2015-09-17T15:13:00Z">
              <w:r>
                <w:rPr>
                  <w:rFonts w:hint="eastAsia"/>
                  <w:iCs/>
                </w:rPr>
                <w:t>规格</w:t>
              </w:r>
              <w:r>
                <w:rPr>
                  <w:iCs/>
                </w:rPr>
                <w:t>：箱，盒，本</w:t>
              </w:r>
            </w:ins>
          </w:p>
          <w:p w:rsidR="0036733D" w:rsidRDefault="0036733D" w:rsidP="00DB45CE">
            <w:pPr>
              <w:rPr>
                <w:ins w:id="2595" w:author="Microsoft" w:date="2015-09-17T15:14:00Z"/>
                <w:iCs/>
              </w:rPr>
            </w:pPr>
            <w:ins w:id="2596" w:author="Microsoft" w:date="2015-09-17T15:14:00Z">
              <w:r>
                <w:rPr>
                  <w:rFonts w:hint="eastAsia"/>
                  <w:iCs/>
                </w:rPr>
                <w:t>条码编号</w:t>
              </w:r>
              <w:r>
                <w:rPr>
                  <w:iCs/>
                </w:rPr>
                <w:t>：</w:t>
              </w:r>
            </w:ins>
          </w:p>
          <w:p w:rsidR="0036733D" w:rsidRDefault="0036733D" w:rsidP="00DB45CE">
            <w:pPr>
              <w:rPr>
                <w:ins w:id="2597" w:author="Microsoft" w:date="2015-09-17T15:12:00Z"/>
                <w:iCs/>
              </w:rPr>
            </w:pPr>
            <w:ins w:id="2598" w:author="Microsoft" w:date="2015-09-17T15:14:00Z">
              <w:r>
                <w:rPr>
                  <w:rFonts w:hint="eastAsia"/>
                  <w:iCs/>
                </w:rPr>
                <w:t>总</w:t>
              </w:r>
              <w:r>
                <w:rPr>
                  <w:iCs/>
                </w:rPr>
                <w:t>张数：</w:t>
              </w:r>
            </w:ins>
          </w:p>
          <w:p w:rsidR="005635A1" w:rsidRDefault="005635A1" w:rsidP="009770F2">
            <w:pPr>
              <w:rPr>
                <w:ins w:id="2599" w:author="Microsoft" w:date="2015-10-30T10:32:00Z"/>
                <w:iCs/>
              </w:rPr>
            </w:pPr>
            <w:ins w:id="2600" w:author="Microsoft" w:date="2015-09-18T10:37:00Z">
              <w:r>
                <w:rPr>
                  <w:rFonts w:hint="eastAsia"/>
                  <w:iCs/>
                </w:rPr>
                <w:t>【</w:t>
              </w:r>
            </w:ins>
            <w:ins w:id="2601" w:author="Microsoft" w:date="2015-10-30T10:31:00Z">
              <w:r>
                <w:rPr>
                  <w:rFonts w:hint="eastAsia"/>
                  <w:iCs/>
                </w:rPr>
                <w:t>complete</w:t>
              </w:r>
            </w:ins>
            <w:del w:id="2602" w:author="Microsoft" w:date="2015-09-18T10:37:00Z">
              <w:r w:rsidR="00E91D7A" w:rsidRPr="00E91D7A" w:rsidDel="00761500">
                <w:rPr>
                  <w:rFonts w:hint="eastAsia"/>
                  <w:iCs/>
                </w:rPr>
                <w:delText>提交</w:delText>
              </w:r>
            </w:del>
            <w:ins w:id="2603" w:author="Microsoft" w:date="2015-09-18T10:37:00Z">
              <w:r w:rsidR="00761500">
                <w:rPr>
                  <w:rFonts w:hint="eastAsia"/>
                  <w:iCs/>
                </w:rPr>
                <w:t>】提交</w:t>
              </w:r>
            </w:ins>
            <w:r w:rsidR="00E91D7A" w:rsidRPr="00E91D7A">
              <w:rPr>
                <w:rFonts w:hint="eastAsia"/>
                <w:iCs/>
              </w:rPr>
              <w:t>扫描结果后，本次扫描的结果与系统进行对比</w:t>
            </w:r>
          </w:p>
          <w:p w:rsidR="00761500" w:rsidRDefault="005635A1" w:rsidP="009770F2">
            <w:pPr>
              <w:rPr>
                <w:iCs/>
              </w:rPr>
            </w:pPr>
            <w:ins w:id="2604" w:author="Microsoft" w:date="2015-09-18T10:37:00Z">
              <w:r>
                <w:rPr>
                  <w:rFonts w:hint="eastAsia"/>
                  <w:iCs/>
                </w:rPr>
                <w:t>【</w:t>
              </w:r>
            </w:ins>
            <w:ins w:id="2605" w:author="Microsoft" w:date="2015-10-30T10:31:00Z">
              <w:r>
                <w:rPr>
                  <w:rFonts w:hint="eastAsia"/>
                  <w:iCs/>
                </w:rPr>
                <w:t>continue</w:t>
              </w:r>
            </w:ins>
            <w:ins w:id="2606" w:author="Microsoft" w:date="2015-09-18T10:37:00Z">
              <w:r w:rsidR="00761500">
                <w:rPr>
                  <w:iCs/>
                </w:rPr>
                <w:t>】</w:t>
              </w:r>
            </w:ins>
            <w:ins w:id="2607" w:author="Microsoft" w:date="2015-10-30T10:31:00Z">
              <w:r>
                <w:rPr>
                  <w:rFonts w:hint="eastAsia"/>
                  <w:iCs/>
                </w:rPr>
                <w:t>返回</w:t>
              </w:r>
              <w:r>
                <w:rPr>
                  <w:iCs/>
                </w:rPr>
                <w:t>上一步继续进行盘点</w:t>
              </w:r>
              <w:r>
                <w:rPr>
                  <w:rFonts w:hint="eastAsia"/>
                  <w:iCs/>
                </w:rPr>
                <w:t>操作</w:t>
              </w:r>
            </w:ins>
            <w:ins w:id="2608" w:author="Microsoft" w:date="2015-09-18T10:38:00Z">
              <w:r w:rsidR="00761500">
                <w:rPr>
                  <w:rFonts w:hint="eastAsia"/>
                  <w:iCs/>
                </w:rPr>
                <w:t>；</w:t>
              </w:r>
            </w:ins>
          </w:p>
          <w:p w:rsidR="00761500" w:rsidRDefault="00761500" w:rsidP="009770F2">
            <w:pPr>
              <w:rPr>
                <w:ins w:id="2609" w:author="Microsoft" w:date="2015-09-18T10:35:00Z"/>
                <w:iCs/>
              </w:rPr>
            </w:pPr>
            <w:ins w:id="2610" w:author="Microsoft" w:date="2015-09-18T10:35:00Z">
              <w:r>
                <w:rPr>
                  <w:rFonts w:hint="eastAsia"/>
                  <w:iCs/>
                </w:rPr>
                <w:t>下一步</w:t>
              </w:r>
              <w:r>
                <w:rPr>
                  <w:iCs/>
                </w:rPr>
                <w:t>：</w:t>
              </w:r>
            </w:ins>
          </w:p>
          <w:p w:rsidR="00761500" w:rsidRDefault="00761500" w:rsidP="00761500">
            <w:pPr>
              <w:pStyle w:val="a8"/>
              <w:numPr>
                <w:ilvl w:val="0"/>
                <w:numId w:val="14"/>
              </w:numPr>
              <w:ind w:firstLineChars="0"/>
              <w:rPr>
                <w:ins w:id="2611" w:author="Microsoft" w:date="2015-09-18T10:36:00Z"/>
                <w:iCs/>
              </w:rPr>
            </w:pPr>
            <w:ins w:id="2612" w:author="Microsoft" w:date="2015-09-18T10:36:00Z">
              <w:r>
                <w:rPr>
                  <w:rFonts w:hint="eastAsia"/>
                  <w:iCs/>
                </w:rPr>
                <w:t>盘点</w:t>
              </w:r>
              <w:r>
                <w:rPr>
                  <w:iCs/>
                </w:rPr>
                <w:t>前数量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Before Check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  <w:r>
                <w:rPr>
                  <w:rFonts w:hint="eastAsia"/>
                  <w:iCs/>
                </w:rPr>
                <w:t>张数（</w:t>
              </w:r>
              <w:r>
                <w:rPr>
                  <w:rFonts w:hint="eastAsia"/>
                  <w:iCs/>
                </w:rPr>
                <w:t>tickets</w:t>
              </w:r>
              <w:r>
                <w:rPr>
                  <w:rFonts w:hint="eastAsia"/>
                  <w:iCs/>
                </w:rPr>
                <w:t>）</w:t>
              </w:r>
            </w:ins>
          </w:p>
          <w:p w:rsidR="00761500" w:rsidRDefault="00761500" w:rsidP="00761500">
            <w:pPr>
              <w:pStyle w:val="a8"/>
              <w:numPr>
                <w:ilvl w:val="0"/>
                <w:numId w:val="14"/>
              </w:numPr>
              <w:ind w:firstLineChars="0"/>
              <w:rPr>
                <w:ins w:id="2613" w:author="Microsoft" w:date="2015-09-18T10:36:00Z"/>
                <w:iCs/>
              </w:rPr>
            </w:pPr>
            <w:ins w:id="2614" w:author="Microsoft" w:date="2015-09-18T10:36:00Z">
              <w:r>
                <w:rPr>
                  <w:rFonts w:hint="eastAsia"/>
                  <w:iCs/>
                </w:rPr>
                <w:t>盘点</w:t>
              </w:r>
              <w:r>
                <w:rPr>
                  <w:iCs/>
                </w:rPr>
                <w:t>后数量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After Check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  <w:r w:rsidRPr="004055EB">
                <w:rPr>
                  <w:rFonts w:hint="eastAsia"/>
                  <w:iCs/>
                </w:rPr>
                <w:t>张数</w:t>
              </w:r>
            </w:ins>
          </w:p>
          <w:p w:rsidR="00761500" w:rsidRDefault="00761500" w:rsidP="00761500">
            <w:pPr>
              <w:pStyle w:val="a8"/>
              <w:numPr>
                <w:ilvl w:val="0"/>
                <w:numId w:val="14"/>
              </w:numPr>
              <w:ind w:firstLineChars="0"/>
              <w:rPr>
                <w:ins w:id="2615" w:author="Microsoft" w:date="2015-09-18T10:36:00Z"/>
                <w:iCs/>
              </w:rPr>
            </w:pPr>
            <w:ins w:id="2616" w:author="Microsoft" w:date="2015-09-18T10:36:00Z">
              <w:r>
                <w:rPr>
                  <w:rFonts w:hint="eastAsia"/>
                  <w:iCs/>
                </w:rPr>
                <w:t>库存</w:t>
              </w:r>
              <w:r>
                <w:rPr>
                  <w:iCs/>
                </w:rPr>
                <w:t>调整量：</w:t>
              </w:r>
              <w:r>
                <w:rPr>
                  <w:rFonts w:hint="eastAsia"/>
                  <w:iCs/>
                </w:rPr>
                <w:t>（</w:t>
              </w:r>
            </w:ins>
            <w:ins w:id="2617" w:author="Microsoft" w:date="2015-09-18T10:38:00Z">
              <w:r>
                <w:rPr>
                  <w:rFonts w:hint="eastAsia"/>
                  <w:iCs/>
                </w:rPr>
                <w:t>）</w:t>
              </w:r>
            </w:ins>
            <w:ins w:id="2618" w:author="Microsoft" w:date="2015-09-18T10:36:00Z">
              <w:r>
                <w:rPr>
                  <w:iCs/>
                </w:rPr>
                <w:t>张</w:t>
              </w:r>
            </w:ins>
          </w:p>
          <w:p w:rsidR="00761500" w:rsidRDefault="00761500" w:rsidP="00761500">
            <w:pPr>
              <w:pStyle w:val="a8"/>
              <w:numPr>
                <w:ilvl w:val="0"/>
                <w:numId w:val="14"/>
              </w:numPr>
              <w:ind w:firstLineChars="0"/>
              <w:rPr>
                <w:ins w:id="2619" w:author="Microsoft" w:date="2015-09-18T10:36:00Z"/>
                <w:iCs/>
              </w:rPr>
            </w:pPr>
            <w:ins w:id="2620" w:author="Microsoft" w:date="2015-09-18T10:36:00Z">
              <w:r>
                <w:rPr>
                  <w:iCs/>
                </w:rPr>
                <w:t>盘点结果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Result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  <w:iCs/>
                </w:rPr>
                <w:t>：</w:t>
              </w:r>
            </w:ins>
          </w:p>
          <w:p w:rsidR="00761500" w:rsidRDefault="00761500" w:rsidP="00761500">
            <w:pPr>
              <w:rPr>
                <w:ins w:id="2621" w:author="Microsoft" w:date="2015-09-18T10:38:00Z"/>
                <w:iCs/>
              </w:rPr>
            </w:pPr>
            <w:ins w:id="2622" w:author="Microsoft" w:date="2015-09-18T10:36:00Z">
              <w:r w:rsidRPr="00761500">
                <w:rPr>
                  <w:rFonts w:hint="eastAsia"/>
                  <w:iCs/>
                </w:rPr>
                <w:t>差异列表</w:t>
              </w:r>
            </w:ins>
          </w:p>
          <w:p w:rsidR="00761500" w:rsidRPr="00761500" w:rsidRDefault="00761500" w:rsidP="00761500">
            <w:pPr>
              <w:pStyle w:val="a8"/>
              <w:numPr>
                <w:ilvl w:val="0"/>
                <w:numId w:val="26"/>
              </w:numPr>
              <w:ind w:firstLineChars="0"/>
              <w:rPr>
                <w:ins w:id="2623" w:author="Microsoft" w:date="2015-09-18T10:38:00Z"/>
                <w:iCs/>
              </w:rPr>
            </w:pPr>
            <w:ins w:id="2624" w:author="Microsoft" w:date="2015-09-18T10:38:00Z">
              <w:r w:rsidRPr="00761500">
                <w:rPr>
                  <w:rFonts w:hint="eastAsia"/>
                  <w:iCs/>
                </w:rPr>
                <w:t>方案</w:t>
              </w:r>
              <w:r w:rsidRPr="00761500">
                <w:rPr>
                  <w:iCs/>
                </w:rPr>
                <w:t>代码：</w:t>
              </w:r>
            </w:ins>
          </w:p>
          <w:p w:rsidR="00761500" w:rsidRPr="00761500" w:rsidRDefault="00761500" w:rsidP="00761500">
            <w:pPr>
              <w:pStyle w:val="a8"/>
              <w:numPr>
                <w:ilvl w:val="0"/>
                <w:numId w:val="26"/>
              </w:numPr>
              <w:ind w:firstLineChars="0"/>
              <w:rPr>
                <w:ins w:id="2625" w:author="Microsoft" w:date="2015-09-18T10:38:00Z"/>
                <w:iCs/>
              </w:rPr>
            </w:pPr>
            <w:ins w:id="2626" w:author="Microsoft" w:date="2015-09-18T10:38:00Z">
              <w:r w:rsidRPr="00761500">
                <w:rPr>
                  <w:rFonts w:hint="eastAsia"/>
                  <w:iCs/>
                </w:rPr>
                <w:t>方案名称</w:t>
              </w:r>
              <w:r w:rsidRPr="00761500">
                <w:rPr>
                  <w:iCs/>
                </w:rPr>
                <w:t>：</w:t>
              </w:r>
            </w:ins>
          </w:p>
          <w:p w:rsidR="00761500" w:rsidRPr="00761500" w:rsidRDefault="00761500" w:rsidP="00761500">
            <w:pPr>
              <w:pStyle w:val="a8"/>
              <w:numPr>
                <w:ilvl w:val="0"/>
                <w:numId w:val="26"/>
              </w:numPr>
              <w:ind w:firstLineChars="0"/>
              <w:rPr>
                <w:ins w:id="2627" w:author="Microsoft" w:date="2015-09-18T10:38:00Z"/>
                <w:iCs/>
              </w:rPr>
            </w:pPr>
            <w:ins w:id="2628" w:author="Microsoft" w:date="2015-09-18T10:38:00Z">
              <w:r w:rsidRPr="00761500">
                <w:rPr>
                  <w:rFonts w:hint="eastAsia"/>
                  <w:iCs/>
                </w:rPr>
                <w:t>批次编号</w:t>
              </w:r>
              <w:r w:rsidRPr="00761500">
                <w:rPr>
                  <w:iCs/>
                </w:rPr>
                <w:t>：</w:t>
              </w:r>
            </w:ins>
          </w:p>
          <w:p w:rsidR="00761500" w:rsidRPr="00761500" w:rsidRDefault="00761500" w:rsidP="00761500">
            <w:pPr>
              <w:pStyle w:val="a8"/>
              <w:numPr>
                <w:ilvl w:val="0"/>
                <w:numId w:val="26"/>
              </w:numPr>
              <w:ind w:firstLineChars="0"/>
              <w:rPr>
                <w:ins w:id="2629" w:author="Microsoft" w:date="2015-09-18T10:38:00Z"/>
                <w:iCs/>
              </w:rPr>
            </w:pPr>
            <w:ins w:id="2630" w:author="Microsoft" w:date="2015-09-18T10:38:00Z">
              <w:r w:rsidRPr="00761500">
                <w:rPr>
                  <w:rFonts w:hint="eastAsia"/>
                  <w:iCs/>
                </w:rPr>
                <w:t>规格</w:t>
              </w:r>
              <w:r w:rsidRPr="00761500">
                <w:rPr>
                  <w:iCs/>
                </w:rPr>
                <w:t>：箱，盒，本</w:t>
              </w:r>
            </w:ins>
          </w:p>
          <w:p w:rsidR="00761500" w:rsidRPr="00761500" w:rsidRDefault="00761500" w:rsidP="00761500">
            <w:pPr>
              <w:pStyle w:val="a8"/>
              <w:numPr>
                <w:ilvl w:val="0"/>
                <w:numId w:val="26"/>
              </w:numPr>
              <w:ind w:firstLineChars="0"/>
              <w:rPr>
                <w:ins w:id="2631" w:author="Microsoft" w:date="2015-09-18T10:38:00Z"/>
                <w:iCs/>
              </w:rPr>
            </w:pPr>
            <w:ins w:id="2632" w:author="Microsoft" w:date="2015-09-18T10:38:00Z">
              <w:r w:rsidRPr="00761500">
                <w:rPr>
                  <w:rFonts w:hint="eastAsia"/>
                  <w:iCs/>
                </w:rPr>
                <w:t>编号</w:t>
              </w:r>
              <w:r w:rsidRPr="00761500">
                <w:rPr>
                  <w:iCs/>
                </w:rPr>
                <w:t>：</w:t>
              </w:r>
            </w:ins>
          </w:p>
          <w:p w:rsidR="00761500" w:rsidRPr="00761500" w:rsidRDefault="00761500" w:rsidP="00761500">
            <w:pPr>
              <w:pStyle w:val="a8"/>
              <w:numPr>
                <w:ilvl w:val="0"/>
                <w:numId w:val="26"/>
              </w:numPr>
              <w:ind w:firstLineChars="0"/>
              <w:rPr>
                <w:ins w:id="2633" w:author="Microsoft" w:date="2015-09-18T10:36:00Z"/>
                <w:iCs/>
              </w:rPr>
            </w:pPr>
            <w:ins w:id="2634" w:author="Microsoft" w:date="2015-09-18T10:38:00Z">
              <w:r w:rsidRPr="00761500">
                <w:rPr>
                  <w:rFonts w:hint="eastAsia"/>
                  <w:iCs/>
                </w:rPr>
                <w:t>总</w:t>
              </w:r>
              <w:r w:rsidRPr="00761500">
                <w:rPr>
                  <w:iCs/>
                </w:rPr>
                <w:t>张数：</w:t>
              </w:r>
            </w:ins>
          </w:p>
          <w:p w:rsidR="00761500" w:rsidRDefault="00761500" w:rsidP="00761500">
            <w:pPr>
              <w:pStyle w:val="a8"/>
              <w:numPr>
                <w:ilvl w:val="0"/>
                <w:numId w:val="14"/>
              </w:numPr>
              <w:ind w:firstLineChars="0"/>
              <w:rPr>
                <w:ins w:id="2635" w:author="Microsoft" w:date="2015-10-30T10:30:00Z"/>
                <w:iCs/>
              </w:rPr>
            </w:pPr>
            <w:ins w:id="2636" w:author="Microsoft" w:date="2015-09-18T10:36:00Z">
              <w:r>
                <w:rPr>
                  <w:rFonts w:hint="eastAsia"/>
                  <w:iCs/>
                </w:rPr>
                <w:t>备注</w:t>
              </w:r>
              <w:r>
                <w:rPr>
                  <w:iCs/>
                </w:rPr>
                <w:t>信息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Remarks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  <w:r>
                <w:rPr>
                  <w:rFonts w:hint="eastAsia"/>
                  <w:iCs/>
                </w:rPr>
                <w:t>1-</w:t>
              </w:r>
              <w:r>
                <w:rPr>
                  <w:iCs/>
                </w:rPr>
                <w:t>500</w:t>
              </w:r>
              <w:r>
                <w:rPr>
                  <w:rFonts w:hint="eastAsia"/>
                  <w:iCs/>
                </w:rPr>
                <w:t>；</w:t>
              </w:r>
            </w:ins>
          </w:p>
          <w:p w:rsidR="005635A1" w:rsidRPr="005635A1" w:rsidRDefault="005635A1">
            <w:pPr>
              <w:rPr>
                <w:ins w:id="2637" w:author="Microsoft" w:date="2015-09-18T10:36:00Z"/>
                <w:iCs/>
                <w:rPrChange w:id="2638" w:author="Microsoft" w:date="2015-10-30T10:30:00Z">
                  <w:rPr>
                    <w:ins w:id="2639" w:author="Microsoft" w:date="2015-09-18T10:36:00Z"/>
                  </w:rPr>
                </w:rPrChange>
              </w:rPr>
              <w:pPrChange w:id="2640" w:author="Microsoft" w:date="2015-10-30T10:30:00Z">
                <w:pPr>
                  <w:pStyle w:val="a8"/>
                  <w:numPr>
                    <w:numId w:val="14"/>
                  </w:numPr>
                  <w:ind w:left="420" w:firstLineChars="0" w:hanging="420"/>
                </w:pPr>
              </w:pPrChange>
            </w:pPr>
            <w:ins w:id="2641" w:author="Microsoft" w:date="2015-10-30T10:30:00Z">
              <w:r>
                <w:rPr>
                  <w:rFonts w:hint="eastAsia"/>
                  <w:iCs/>
                </w:rPr>
                <w:t>勾选</w:t>
              </w:r>
              <w:r>
                <w:rPr>
                  <w:iCs/>
                </w:rPr>
                <w:t>差异列表</w:t>
              </w:r>
              <w:r>
                <w:rPr>
                  <w:rFonts w:hint="eastAsia"/>
                  <w:iCs/>
                </w:rPr>
                <w:t>进行</w:t>
              </w:r>
              <w:r>
                <w:rPr>
                  <w:iCs/>
                </w:rPr>
                <w:t>确认登记；</w:t>
              </w:r>
            </w:ins>
          </w:p>
          <w:p w:rsidR="00761500" w:rsidRPr="004727A6" w:rsidRDefault="00761500" w:rsidP="009770F2">
            <w:pPr>
              <w:rPr>
                <w:iCs/>
              </w:rPr>
            </w:pPr>
            <w:ins w:id="2642" w:author="Microsoft" w:date="2015-09-18T10:40:00Z">
              <w:r>
                <w:rPr>
                  <w:rFonts w:hint="eastAsia"/>
                  <w:iCs/>
                </w:rPr>
                <w:t>【完成</w:t>
              </w:r>
              <w:r>
                <w:rPr>
                  <w:iCs/>
                </w:rPr>
                <w:t>】</w:t>
              </w:r>
            </w:ins>
          </w:p>
        </w:tc>
      </w:tr>
      <w:tr w:rsidR="007316DC" w:rsidRPr="00883F4B" w:rsidTr="00DB45CE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316DC" w:rsidDel="005635A1" w:rsidRDefault="007316DC" w:rsidP="00DB45CE">
            <w:pPr>
              <w:rPr>
                <w:del w:id="2643" w:author="Microsoft" w:date="2015-10-30T10:31:00Z"/>
              </w:rPr>
            </w:pPr>
            <w:r>
              <w:rPr>
                <w:rFonts w:hint="eastAsia"/>
              </w:rPr>
              <w:t>盘点结束</w:t>
            </w:r>
            <w:r w:rsidR="00191E5D" w:rsidRPr="00191E5D">
              <w:rPr>
                <w:rFonts w:hint="eastAsia"/>
                <w:iCs/>
              </w:rPr>
              <w:t>（</w:t>
            </w:r>
            <w:r w:rsidR="00D803F3">
              <w:rPr>
                <w:rFonts w:hint="eastAsia"/>
                <w:iCs/>
              </w:rPr>
              <w:t>Inventory Check Completed</w:t>
            </w:r>
            <w:r w:rsidR="00191E5D" w:rsidRPr="00191E5D">
              <w:rPr>
                <w:rFonts w:hint="eastAsia"/>
                <w:iCs/>
              </w:rPr>
              <w:t>）</w:t>
            </w:r>
          </w:p>
          <w:p w:rsidR="007316DC" w:rsidRPr="00883F4B" w:rsidRDefault="007316DC" w:rsidP="00DB45CE">
            <w:del w:id="2644" w:author="Microsoft" w:date="2015-10-30T10:31:00Z">
              <w:r w:rsidDel="005635A1">
                <w:rPr>
                  <w:rFonts w:hint="eastAsia"/>
                </w:rPr>
                <w:delText>毁损</w:delText>
              </w:r>
            </w:del>
            <w:del w:id="2645" w:author="Microsoft" w:date="2015-09-18T10:41:00Z">
              <w:r w:rsidDel="00761500">
                <w:delText>操作</w:delText>
              </w:r>
            </w:del>
            <w:del w:id="2646" w:author="Microsoft" w:date="2015-10-30T10:31:00Z">
              <w:r w:rsidR="00191E5D" w:rsidRPr="00191E5D" w:rsidDel="005635A1">
                <w:rPr>
                  <w:rFonts w:hint="eastAsia"/>
                  <w:iCs/>
                </w:rPr>
                <w:delText>（</w:delText>
              </w:r>
              <w:r w:rsidR="00D803F3" w:rsidRPr="00D803F3" w:rsidDel="005635A1">
                <w:rPr>
                  <w:rFonts w:hint="eastAsia"/>
                  <w:iCs/>
                </w:rPr>
                <w:delText>Register Damaged Goods</w:delText>
              </w:r>
              <w:r w:rsidR="00191E5D" w:rsidRPr="00191E5D" w:rsidDel="005635A1">
                <w:rPr>
                  <w:rFonts w:hint="eastAsia"/>
                  <w:iCs/>
                </w:rPr>
                <w:delText>）</w:delText>
              </w:r>
            </w:del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FE4DC0" w:rsidRDefault="007316DC" w:rsidP="00DB45CE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7316DC" w:rsidDel="00500D7B" w:rsidRDefault="007316DC" w:rsidP="00DB45CE">
            <w:pPr>
              <w:rPr>
                <w:del w:id="2647" w:author="Microsoft" w:date="2015-10-30T10:35:00Z"/>
              </w:rPr>
            </w:pPr>
            <w:del w:id="2648" w:author="Microsoft" w:date="2015-10-30T10:35:00Z">
              <w:r w:rsidDel="00500D7B">
                <w:rPr>
                  <w:rFonts w:hint="eastAsia"/>
                </w:rPr>
                <w:delText>盘亏</w:delText>
              </w:r>
              <w:r w:rsidDel="00500D7B">
                <w:delText>操作</w:delText>
              </w:r>
              <w:r w:rsidDel="00500D7B">
                <w:rPr>
                  <w:rFonts w:hint="eastAsia"/>
                </w:rPr>
                <w:delText>：</w:delText>
              </w:r>
              <w:r w:rsidDel="00500D7B">
                <w:delText>当库存调整</w:delText>
              </w:r>
              <w:r w:rsidDel="00500D7B">
                <w:rPr>
                  <w:rFonts w:hint="eastAsia"/>
                </w:rPr>
                <w:delText>量</w:delText>
              </w:r>
              <w:r w:rsidDel="00500D7B">
                <w:delText>为负数</w:delText>
              </w:r>
              <w:r w:rsidDel="00500D7B">
                <w:rPr>
                  <w:rFonts w:hint="eastAsia"/>
                </w:rPr>
                <w:delText>时</w:delText>
              </w:r>
              <w:r w:rsidDel="00500D7B">
                <w:delText>，进行盘亏操作，即将本次未盘点出</w:delText>
              </w:r>
              <w:r w:rsidDel="00500D7B">
                <w:rPr>
                  <w:rFonts w:hint="eastAsia"/>
                </w:rPr>
                <w:delText>来</w:delText>
              </w:r>
              <w:r w:rsidDel="00500D7B">
                <w:delText>的</w:delText>
              </w:r>
              <w:r w:rsidDel="00500D7B">
                <w:rPr>
                  <w:rFonts w:hint="eastAsia"/>
                </w:rPr>
                <w:delText>通过审批（人工操作）调整</w:delText>
              </w:r>
              <w:r w:rsidDel="00500D7B">
                <w:delText>库存</w:delText>
              </w:r>
              <w:r w:rsidDel="00500D7B">
                <w:rPr>
                  <w:rFonts w:hint="eastAsia"/>
                </w:rPr>
                <w:delText>或</w:delText>
              </w:r>
              <w:r w:rsidDel="00500D7B">
                <w:delText>进行</w:delText>
              </w:r>
              <w:r w:rsidDel="00500D7B">
                <w:rPr>
                  <w:rFonts w:hint="eastAsia"/>
                </w:rPr>
                <w:delText>毁损</w:delText>
              </w:r>
              <w:r w:rsidDel="00500D7B">
                <w:delText>登记消除库存；</w:delText>
              </w:r>
            </w:del>
          </w:p>
          <w:p w:rsidR="00500D7B" w:rsidRDefault="007316DC" w:rsidP="00181E8B">
            <w:pPr>
              <w:rPr>
                <w:ins w:id="2649" w:author="Microsoft" w:date="2015-10-30T10:35:00Z"/>
                <w:iCs/>
              </w:rPr>
            </w:pPr>
            <w:r>
              <w:rPr>
                <w:rFonts w:hint="eastAsia"/>
              </w:rPr>
              <w:t>毁损</w:t>
            </w:r>
            <w:r>
              <w:t>操作</w:t>
            </w:r>
            <w:r>
              <w:rPr>
                <w:rFonts w:hint="eastAsia"/>
              </w:rPr>
              <w:t>：</w:t>
            </w:r>
            <w:ins w:id="2650" w:author="Microsoft" w:date="2015-10-30T10:35:00Z">
              <w:r w:rsidR="00500D7B">
                <w:rPr>
                  <w:rFonts w:hint="eastAsia"/>
                </w:rPr>
                <w:t>当</w:t>
              </w:r>
              <w:r w:rsidR="00500D7B">
                <w:t>盘点结果为盘亏时，</w:t>
              </w:r>
              <w:r w:rsidR="00500D7B">
                <w:rPr>
                  <w:rFonts w:hint="eastAsia"/>
                </w:rPr>
                <w:t>列出差异</w:t>
              </w:r>
              <w:r w:rsidR="00500D7B">
                <w:t>列表，</w:t>
              </w:r>
            </w:ins>
            <w:del w:id="2651" w:author="Microsoft" w:date="2015-10-30T10:35:00Z">
              <w:r w:rsidDel="00500D7B">
                <w:delText>当</w:delText>
              </w:r>
              <w:r w:rsidDel="00500D7B">
                <w:rPr>
                  <w:rFonts w:hint="eastAsia"/>
                </w:rPr>
                <w:delText>有</w:delText>
              </w:r>
              <w:r w:rsidDel="00500D7B">
                <w:delText>货物发</w:delText>
              </w:r>
              <w:r w:rsidDel="00500D7B">
                <w:rPr>
                  <w:rFonts w:hint="eastAsia"/>
                </w:rPr>
                <w:delText>生意外</w:delText>
              </w:r>
              <w:r w:rsidDel="00500D7B">
                <w:delText>不能再进行销售时，要</w:delText>
              </w:r>
              <w:r w:rsidDel="00500D7B">
                <w:rPr>
                  <w:rFonts w:hint="eastAsia"/>
                </w:rPr>
                <w:delText>及时</w:delText>
              </w:r>
              <w:r w:rsidDel="00500D7B">
                <w:delText>进行毁损登记，并从库存中清除；</w:delText>
              </w:r>
            </w:del>
            <w:ins w:id="2652" w:author="Microsoft" w:date="2015-10-30T10:29:00Z">
              <w:r w:rsidR="005635A1">
                <w:rPr>
                  <w:rFonts w:hint="eastAsia"/>
                  <w:iCs/>
                </w:rPr>
                <w:t>在</w:t>
              </w:r>
              <w:r w:rsidR="005635A1">
                <w:rPr>
                  <w:iCs/>
                </w:rPr>
                <w:t>差异列表中勾选进行</w:t>
              </w:r>
              <w:r w:rsidR="005635A1">
                <w:rPr>
                  <w:rFonts w:hint="eastAsia"/>
                  <w:iCs/>
                </w:rPr>
                <w:t>登记</w:t>
              </w:r>
            </w:ins>
            <w:del w:id="2653" w:author="Microsoft" w:date="2015-10-30T10:29:00Z">
              <w:r w:rsidR="00181E8B" w:rsidDel="005635A1">
                <w:rPr>
                  <w:rFonts w:hint="eastAsia"/>
                  <w:iCs/>
                </w:rPr>
                <w:delText>列表</w:delText>
              </w:r>
              <w:r w:rsidR="00181E8B" w:rsidDel="005635A1">
                <w:rPr>
                  <w:iCs/>
                </w:rPr>
                <w:delText>后【</w:delText>
              </w:r>
              <w:r w:rsidR="00181E8B" w:rsidDel="005635A1">
                <w:rPr>
                  <w:rFonts w:hint="eastAsia"/>
                  <w:iCs/>
                </w:rPr>
                <w:delText>损毁</w:delText>
              </w:r>
              <w:r w:rsidR="00181E8B" w:rsidDel="005635A1">
                <w:rPr>
                  <w:iCs/>
                </w:rPr>
                <w:delText>登记】</w:delText>
              </w:r>
              <w:r w:rsidR="00C0263C" w:rsidRPr="00C0263C" w:rsidDel="005635A1">
                <w:rPr>
                  <w:iCs/>
                </w:rPr>
                <w:delText>（</w:delText>
              </w:r>
              <w:r w:rsidR="00C0263C" w:rsidRPr="00C0263C" w:rsidDel="005635A1">
                <w:rPr>
                  <w:rFonts w:hint="eastAsia"/>
                  <w:iCs/>
                </w:rPr>
                <w:delText>Register Damaged Goods</w:delText>
              </w:r>
              <w:r w:rsidR="00C0263C" w:rsidRPr="00C0263C" w:rsidDel="005635A1">
                <w:rPr>
                  <w:iCs/>
                </w:rPr>
                <w:delText>）</w:delText>
              </w:r>
              <w:r w:rsidR="00181E8B" w:rsidDel="005635A1">
                <w:rPr>
                  <w:rFonts w:hint="eastAsia"/>
                  <w:iCs/>
                </w:rPr>
                <w:delText>按钮</w:delText>
              </w:r>
            </w:del>
            <w:ins w:id="2654" w:author="Microsoft" w:date="2015-10-30T10:35:00Z">
              <w:r w:rsidR="00500D7B">
                <w:rPr>
                  <w:rFonts w:hint="eastAsia"/>
                  <w:iCs/>
                </w:rPr>
                <w:t>；</w:t>
              </w:r>
            </w:ins>
          </w:p>
          <w:p w:rsidR="00181E8B" w:rsidRDefault="00500D7B" w:rsidP="00181E8B">
            <w:pPr>
              <w:rPr>
                <w:iCs/>
              </w:rPr>
            </w:pPr>
            <w:ins w:id="2655" w:author="Microsoft" w:date="2015-10-30T10:35:00Z">
              <w:r>
                <w:rPr>
                  <w:rFonts w:hint="eastAsia"/>
                  <w:iCs/>
                </w:rPr>
                <w:t>当</w:t>
              </w:r>
              <w:r>
                <w:rPr>
                  <w:iCs/>
                </w:rPr>
                <w:t>盘点结果为</w:t>
              </w:r>
              <w:r>
                <w:rPr>
                  <w:rFonts w:hint="eastAsia"/>
                  <w:iCs/>
                </w:rPr>
                <w:t>盘</w:t>
              </w:r>
              <w:r>
                <w:rPr>
                  <w:iCs/>
                </w:rPr>
                <w:t>盈</w:t>
              </w:r>
            </w:ins>
            <w:ins w:id="2656" w:author="Microsoft" w:date="2015-10-30T10:36:00Z">
              <w:r>
                <w:rPr>
                  <w:iCs/>
                </w:rPr>
                <w:t>时</w:t>
              </w:r>
              <w:r>
                <w:rPr>
                  <w:rFonts w:hint="eastAsia"/>
                  <w:iCs/>
                </w:rPr>
                <w:t>，</w:t>
              </w:r>
              <w:r>
                <w:rPr>
                  <w:iCs/>
                </w:rPr>
                <w:t>列出差异列表，不做其他操作；</w:t>
              </w:r>
            </w:ins>
            <w:del w:id="2657" w:author="Microsoft" w:date="2015-10-30T10:35:00Z">
              <w:r w:rsidR="00181E8B" w:rsidDel="00500D7B">
                <w:rPr>
                  <w:iCs/>
                </w:rPr>
                <w:delText>：</w:delText>
              </w:r>
            </w:del>
          </w:p>
          <w:p w:rsidR="00181E8B" w:rsidDel="005635A1" w:rsidRDefault="00181E8B" w:rsidP="00181E8B">
            <w:pPr>
              <w:rPr>
                <w:del w:id="2658" w:author="Microsoft" w:date="2015-10-30T10:29:00Z"/>
                <w:iCs/>
              </w:rPr>
            </w:pPr>
            <w:del w:id="2659" w:author="Microsoft" w:date="2015-10-30T10:29:00Z">
              <w:r w:rsidDel="005635A1">
                <w:rPr>
                  <w:rFonts w:hint="eastAsia"/>
                  <w:iCs/>
                </w:rPr>
                <w:delText>损毁</w:delText>
              </w:r>
              <w:r w:rsidDel="005635A1">
                <w:rPr>
                  <w:iCs/>
                </w:rPr>
                <w:delText>登记表：</w:delText>
              </w:r>
            </w:del>
          </w:p>
          <w:p w:rsidR="00181E8B" w:rsidDel="005635A1" w:rsidRDefault="00181E8B" w:rsidP="003967F2">
            <w:pPr>
              <w:pStyle w:val="a8"/>
              <w:numPr>
                <w:ilvl w:val="0"/>
                <w:numId w:val="52"/>
              </w:numPr>
              <w:ind w:firstLineChars="0"/>
              <w:rPr>
                <w:del w:id="2660" w:author="Microsoft" w:date="2015-10-30T10:29:00Z"/>
                <w:iCs/>
              </w:rPr>
            </w:pPr>
            <w:del w:id="2661" w:author="Microsoft" w:date="2015-10-30T10:29:00Z">
              <w:r w:rsidDel="005635A1">
                <w:rPr>
                  <w:rFonts w:hint="eastAsia"/>
                  <w:iCs/>
                </w:rPr>
                <w:delText>方案代码</w:delText>
              </w:r>
              <w:r w:rsidR="00191E5D" w:rsidRPr="00191E5D" w:rsidDel="005635A1">
                <w:rPr>
                  <w:rFonts w:hint="eastAsia"/>
                  <w:iCs/>
                </w:rPr>
                <w:delText>（</w:delText>
              </w:r>
              <w:r w:rsidR="00C0263C" w:rsidDel="005635A1">
                <w:rPr>
                  <w:rFonts w:hint="eastAsia"/>
                  <w:iCs/>
                </w:rPr>
                <w:delText>Plan Code</w:delText>
              </w:r>
              <w:r w:rsidR="00191E5D" w:rsidRPr="00191E5D" w:rsidDel="005635A1">
                <w:rPr>
                  <w:rFonts w:hint="eastAsia"/>
                  <w:iCs/>
                </w:rPr>
                <w:delText>）</w:delText>
              </w:r>
              <w:r w:rsidDel="005635A1">
                <w:rPr>
                  <w:iCs/>
                </w:rPr>
                <w:delText>：</w:delText>
              </w:r>
            </w:del>
          </w:p>
          <w:p w:rsidR="00181E8B" w:rsidDel="005635A1" w:rsidRDefault="00181E8B" w:rsidP="003967F2">
            <w:pPr>
              <w:pStyle w:val="a8"/>
              <w:numPr>
                <w:ilvl w:val="0"/>
                <w:numId w:val="52"/>
              </w:numPr>
              <w:ind w:firstLineChars="0"/>
              <w:rPr>
                <w:del w:id="2662" w:author="Microsoft" w:date="2015-10-30T10:29:00Z"/>
                <w:iCs/>
              </w:rPr>
            </w:pPr>
            <w:del w:id="2663" w:author="Microsoft" w:date="2015-10-30T10:29:00Z">
              <w:r w:rsidDel="005635A1">
                <w:rPr>
                  <w:rFonts w:hint="eastAsia"/>
                  <w:iCs/>
                </w:rPr>
                <w:delText>方案名称</w:delText>
              </w:r>
              <w:r w:rsidR="00191E5D" w:rsidRPr="00191E5D" w:rsidDel="005635A1">
                <w:rPr>
                  <w:rFonts w:hint="eastAsia"/>
                  <w:iCs/>
                </w:rPr>
                <w:delText>（</w:delText>
              </w:r>
              <w:r w:rsidR="00C0263C" w:rsidDel="005635A1">
                <w:rPr>
                  <w:rFonts w:hint="eastAsia"/>
                  <w:iCs/>
                </w:rPr>
                <w:delText>Plan Name</w:delText>
              </w:r>
              <w:r w:rsidR="00191E5D" w:rsidRPr="00191E5D" w:rsidDel="005635A1">
                <w:rPr>
                  <w:rFonts w:hint="eastAsia"/>
                  <w:iCs/>
                </w:rPr>
                <w:delText>）</w:delText>
              </w:r>
              <w:r w:rsidDel="005635A1">
                <w:rPr>
                  <w:iCs/>
                </w:rPr>
                <w:delText>：</w:delText>
              </w:r>
            </w:del>
          </w:p>
          <w:p w:rsidR="00181E8B" w:rsidDel="005635A1" w:rsidRDefault="00181E8B" w:rsidP="003967F2">
            <w:pPr>
              <w:pStyle w:val="a8"/>
              <w:numPr>
                <w:ilvl w:val="0"/>
                <w:numId w:val="52"/>
              </w:numPr>
              <w:ind w:firstLineChars="0"/>
              <w:rPr>
                <w:del w:id="2664" w:author="Microsoft" w:date="2015-10-30T10:29:00Z"/>
                <w:iCs/>
              </w:rPr>
            </w:pPr>
            <w:del w:id="2665" w:author="Microsoft" w:date="2015-10-30T10:29:00Z">
              <w:r w:rsidDel="005635A1">
                <w:rPr>
                  <w:rFonts w:hint="eastAsia"/>
                  <w:iCs/>
                </w:rPr>
                <w:delText>标签</w:delText>
              </w:r>
              <w:r w:rsidDel="005635A1">
                <w:rPr>
                  <w:iCs/>
                </w:rPr>
                <w:delText>编码</w:delText>
              </w:r>
              <w:r w:rsidR="00191E5D" w:rsidRPr="00191E5D" w:rsidDel="005635A1">
                <w:rPr>
                  <w:rFonts w:hint="eastAsia"/>
                  <w:iCs/>
                </w:rPr>
                <w:delText>（</w:delText>
              </w:r>
              <w:r w:rsidR="00C0263C" w:rsidDel="005635A1">
                <w:rPr>
                  <w:rFonts w:hint="eastAsia"/>
                  <w:iCs/>
                </w:rPr>
                <w:delText>Tag</w:delText>
              </w:r>
              <w:r w:rsidR="00755C0C" w:rsidDel="005635A1">
                <w:rPr>
                  <w:rFonts w:hint="eastAsia"/>
                  <w:iCs/>
                </w:rPr>
                <w:delText xml:space="preserve"> Code</w:delText>
              </w:r>
              <w:r w:rsidR="00191E5D" w:rsidRPr="00191E5D" w:rsidDel="005635A1">
                <w:rPr>
                  <w:rFonts w:hint="eastAsia"/>
                  <w:iCs/>
                </w:rPr>
                <w:delText>）</w:delText>
              </w:r>
              <w:r w:rsidDel="005635A1">
                <w:rPr>
                  <w:iCs/>
                </w:rPr>
                <w:delText>：</w:delText>
              </w:r>
            </w:del>
          </w:p>
          <w:p w:rsidR="00181E8B" w:rsidRPr="00181E8B" w:rsidDel="005635A1" w:rsidRDefault="00181E8B" w:rsidP="003967F2">
            <w:pPr>
              <w:pStyle w:val="a8"/>
              <w:numPr>
                <w:ilvl w:val="0"/>
                <w:numId w:val="52"/>
              </w:numPr>
              <w:ind w:firstLineChars="0"/>
              <w:rPr>
                <w:del w:id="2666" w:author="Microsoft" w:date="2015-10-30T10:29:00Z"/>
                <w:iCs/>
              </w:rPr>
            </w:pPr>
            <w:del w:id="2667" w:author="Microsoft" w:date="2015-10-30T10:29:00Z">
              <w:r w:rsidDel="005635A1">
                <w:rPr>
                  <w:rFonts w:hint="eastAsia"/>
                  <w:iCs/>
                </w:rPr>
                <w:delText>备注</w:delText>
              </w:r>
              <w:r w:rsidR="00191E5D" w:rsidRPr="00191E5D" w:rsidDel="005635A1">
                <w:rPr>
                  <w:rFonts w:hint="eastAsia"/>
                  <w:iCs/>
                </w:rPr>
                <w:delText>（</w:delText>
              </w:r>
              <w:r w:rsidR="00C0263C" w:rsidDel="005635A1">
                <w:rPr>
                  <w:rFonts w:hint="eastAsia"/>
                  <w:iCs/>
                </w:rPr>
                <w:delText>Remarks</w:delText>
              </w:r>
              <w:r w:rsidR="00191E5D" w:rsidRPr="00191E5D" w:rsidDel="005635A1">
                <w:rPr>
                  <w:rFonts w:hint="eastAsia"/>
                  <w:iCs/>
                </w:rPr>
                <w:delText>）</w:delText>
              </w:r>
              <w:r w:rsidDel="005635A1">
                <w:rPr>
                  <w:rFonts w:hint="eastAsia"/>
                  <w:iCs/>
                </w:rPr>
                <w:delText>：</w:delText>
              </w:r>
              <w:r w:rsidDel="005635A1">
                <w:rPr>
                  <w:rFonts w:hint="eastAsia"/>
                  <w:iCs/>
                </w:rPr>
                <w:delText>1-500</w:delText>
              </w:r>
            </w:del>
          </w:p>
          <w:p w:rsidR="007316DC" w:rsidRPr="00883F4B" w:rsidRDefault="007316DC" w:rsidP="00DB45CE">
            <w:r>
              <w:rPr>
                <w:rFonts w:hint="eastAsia"/>
              </w:rPr>
              <w:t>盘点</w:t>
            </w:r>
            <w:r>
              <w:t>报表可以【</w:t>
            </w:r>
            <w:r>
              <w:rPr>
                <w:rFonts w:hint="eastAsia"/>
              </w:rPr>
              <w:t>打印</w:t>
            </w:r>
            <w:r>
              <w:t>】</w:t>
            </w:r>
            <w:r w:rsidR="00191E5D" w:rsidRPr="00191E5D">
              <w:rPr>
                <w:rFonts w:hint="eastAsia"/>
                <w:iCs/>
              </w:rPr>
              <w:t>（</w:t>
            </w:r>
            <w:r w:rsidR="00C0263C">
              <w:rPr>
                <w:rFonts w:hint="eastAsia"/>
                <w:iCs/>
              </w:rPr>
              <w:t>Print</w:t>
            </w:r>
            <w:r w:rsidR="00191E5D" w:rsidRPr="00191E5D">
              <w:rPr>
                <w:rFonts w:hint="eastAsia"/>
                <w:iCs/>
              </w:rPr>
              <w:t>）</w:t>
            </w:r>
          </w:p>
        </w:tc>
      </w:tr>
    </w:tbl>
    <w:p w:rsidR="007316DC" w:rsidRPr="00711B0D" w:rsidRDefault="007316DC" w:rsidP="007316DC">
      <w:pPr>
        <w:pStyle w:val="a0"/>
      </w:pPr>
    </w:p>
    <w:p w:rsidR="005779C8" w:rsidRDefault="005779C8">
      <w:pPr>
        <w:pStyle w:val="3"/>
      </w:pPr>
      <w:bookmarkStart w:id="2668" w:name="_Toc447205911"/>
      <w:r>
        <w:rPr>
          <w:rFonts w:hint="eastAsia"/>
        </w:rPr>
        <w:lastRenderedPageBreak/>
        <w:t>损毁</w:t>
      </w:r>
      <w:r>
        <w:t>记录</w:t>
      </w:r>
      <w:r w:rsidR="00323126" w:rsidRPr="00323126">
        <w:rPr>
          <w:rFonts w:hint="eastAsia"/>
        </w:rPr>
        <w:t>（</w:t>
      </w:r>
      <w:r w:rsidR="00A60E7E">
        <w:rPr>
          <w:rFonts w:hint="eastAsia"/>
        </w:rPr>
        <w:t>Damaged Goods</w:t>
      </w:r>
      <w:r w:rsidR="00323126" w:rsidRPr="00323126">
        <w:rPr>
          <w:rFonts w:hint="eastAsia"/>
        </w:rPr>
        <w:t>）</w:t>
      </w:r>
      <w:bookmarkEnd w:id="2668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5779C8" w:rsidRPr="00883F4B" w:rsidTr="000823DB">
        <w:tc>
          <w:tcPr>
            <w:tcW w:w="1384" w:type="dxa"/>
            <w:shd w:val="clear" w:color="auto" w:fill="D9D9D9"/>
            <w:vAlign w:val="center"/>
          </w:tcPr>
          <w:p w:rsidR="005779C8" w:rsidRPr="00883F4B" w:rsidRDefault="005779C8" w:rsidP="000823DB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5779C8" w:rsidRPr="00883F4B" w:rsidRDefault="005779C8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68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5779C8" w:rsidRPr="00883F4B" w:rsidRDefault="005779C8" w:rsidP="000823DB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5779C8" w:rsidRPr="00883F4B" w:rsidRDefault="005779C8" w:rsidP="000823DB">
            <w:pPr>
              <w:rPr>
                <w:iCs/>
              </w:rPr>
            </w:pPr>
          </w:p>
        </w:tc>
      </w:tr>
      <w:tr w:rsidR="005779C8" w:rsidRPr="00883F4B" w:rsidTr="000823DB">
        <w:tc>
          <w:tcPr>
            <w:tcW w:w="1384" w:type="dxa"/>
            <w:shd w:val="clear" w:color="auto" w:fill="D9D9D9"/>
            <w:vAlign w:val="center"/>
          </w:tcPr>
          <w:p w:rsidR="005779C8" w:rsidRPr="00883F4B" w:rsidRDefault="005779C8" w:rsidP="000823DB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5779C8" w:rsidRPr="00883F4B" w:rsidRDefault="005779C8" w:rsidP="000823DB">
            <w:pPr>
              <w:rPr>
                <w:iCs/>
              </w:rPr>
            </w:pPr>
            <w:r>
              <w:rPr>
                <w:rFonts w:hint="eastAsia"/>
                <w:iCs/>
              </w:rPr>
              <w:t>损毁</w:t>
            </w:r>
            <w:r>
              <w:rPr>
                <w:iCs/>
              </w:rPr>
              <w:t>记录查询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5779C8" w:rsidRPr="00883F4B" w:rsidRDefault="005779C8" w:rsidP="000823DB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5779C8" w:rsidRPr="00883F4B" w:rsidRDefault="005779C8" w:rsidP="000823DB">
            <w:pPr>
              <w:rPr>
                <w:iCs/>
              </w:rPr>
            </w:pPr>
          </w:p>
        </w:tc>
      </w:tr>
      <w:tr w:rsidR="005779C8" w:rsidRPr="00883F4B" w:rsidTr="000823DB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5779C8" w:rsidRPr="00883F4B" w:rsidRDefault="005779C8" w:rsidP="000823DB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5779C8" w:rsidRPr="00883F4B" w:rsidRDefault="005779C8" w:rsidP="000823DB">
            <w:r>
              <w:rPr>
                <w:rFonts w:hint="eastAsia"/>
              </w:rPr>
              <w:t>查询</w:t>
            </w:r>
            <w:r>
              <w:t>已被标记的损毁记录</w:t>
            </w:r>
          </w:p>
        </w:tc>
      </w:tr>
      <w:tr w:rsidR="005779C8" w:rsidRPr="00883F4B" w:rsidTr="000823D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5779C8" w:rsidRPr="00883F4B" w:rsidRDefault="005779C8" w:rsidP="000823DB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5779C8" w:rsidRDefault="005779C8" w:rsidP="003967F2">
            <w:pPr>
              <w:pStyle w:val="a8"/>
              <w:numPr>
                <w:ilvl w:val="0"/>
                <w:numId w:val="25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损毁记录</w:t>
            </w:r>
            <w:r>
              <w:rPr>
                <w:iCs/>
              </w:rPr>
              <w:t>编号</w:t>
            </w:r>
            <w:r w:rsidR="00755C0C">
              <w:rPr>
                <w:rFonts w:hint="eastAsia"/>
                <w:iCs/>
              </w:rPr>
              <w:t>（</w:t>
            </w:r>
            <w:r w:rsidR="00755C0C">
              <w:rPr>
                <w:rFonts w:hint="eastAsia"/>
                <w:iCs/>
              </w:rPr>
              <w:t>Record Code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1F1A89" w:rsidDel="00D33430" w:rsidRDefault="001F1A89" w:rsidP="003967F2">
            <w:pPr>
              <w:pStyle w:val="a8"/>
              <w:numPr>
                <w:ilvl w:val="0"/>
                <w:numId w:val="25"/>
              </w:numPr>
              <w:ind w:firstLineChars="0"/>
              <w:rPr>
                <w:del w:id="2669" w:author="Microsoft" w:date="2015-09-17T15:51:00Z"/>
                <w:iCs/>
              </w:rPr>
            </w:pPr>
            <w:del w:id="2670" w:author="Microsoft" w:date="2015-09-17T15:51:00Z">
              <w:r w:rsidDel="00D33430">
                <w:rPr>
                  <w:rFonts w:hint="eastAsia"/>
                  <w:iCs/>
                </w:rPr>
                <w:delText>方案</w:delText>
              </w:r>
              <w:r w:rsidDel="00D33430">
                <w:rPr>
                  <w:iCs/>
                </w:rPr>
                <w:delText>编号</w:delText>
              </w:r>
              <w:r w:rsidR="00191E5D" w:rsidRPr="00191E5D" w:rsidDel="00D33430">
                <w:rPr>
                  <w:rFonts w:hint="eastAsia"/>
                  <w:iCs/>
                </w:rPr>
                <w:delText>（</w:delText>
              </w:r>
              <w:r w:rsidR="00755C0C" w:rsidDel="00D33430">
                <w:rPr>
                  <w:rFonts w:hint="eastAsia"/>
                  <w:iCs/>
                </w:rPr>
                <w:delText>Plan Code</w:delText>
              </w:r>
              <w:r w:rsidR="00191E5D" w:rsidRPr="00191E5D" w:rsidDel="00D33430">
                <w:rPr>
                  <w:rFonts w:hint="eastAsia"/>
                  <w:iCs/>
                </w:rPr>
                <w:delText>）</w:delText>
              </w:r>
              <w:r w:rsidDel="00D33430">
                <w:rPr>
                  <w:iCs/>
                </w:rPr>
                <w:delText>：</w:delText>
              </w:r>
            </w:del>
          </w:p>
          <w:p w:rsidR="001F1A89" w:rsidDel="00D33430" w:rsidRDefault="001F1A89" w:rsidP="003967F2">
            <w:pPr>
              <w:pStyle w:val="a8"/>
              <w:numPr>
                <w:ilvl w:val="0"/>
                <w:numId w:val="25"/>
              </w:numPr>
              <w:ind w:firstLineChars="0"/>
              <w:rPr>
                <w:del w:id="2671" w:author="Microsoft" w:date="2015-09-17T15:51:00Z"/>
                <w:iCs/>
              </w:rPr>
            </w:pPr>
            <w:del w:id="2672" w:author="Microsoft" w:date="2015-09-17T15:51:00Z">
              <w:r w:rsidDel="00D33430">
                <w:rPr>
                  <w:rFonts w:hint="eastAsia"/>
                  <w:iCs/>
                </w:rPr>
                <w:delText>方案</w:delText>
              </w:r>
              <w:r w:rsidDel="00D33430">
                <w:rPr>
                  <w:iCs/>
                </w:rPr>
                <w:delText>名称</w:delText>
              </w:r>
              <w:r w:rsidR="00191E5D" w:rsidRPr="00191E5D" w:rsidDel="00D33430">
                <w:rPr>
                  <w:rFonts w:hint="eastAsia"/>
                  <w:iCs/>
                </w:rPr>
                <w:delText>（</w:delText>
              </w:r>
              <w:r w:rsidR="00755C0C" w:rsidDel="00D33430">
                <w:rPr>
                  <w:rFonts w:hint="eastAsia"/>
                  <w:iCs/>
                </w:rPr>
                <w:delText>Plan Name</w:delText>
              </w:r>
              <w:r w:rsidR="00191E5D" w:rsidRPr="00191E5D" w:rsidDel="00D33430">
                <w:rPr>
                  <w:rFonts w:hint="eastAsia"/>
                  <w:iCs/>
                </w:rPr>
                <w:delText>）</w:delText>
              </w:r>
              <w:r w:rsidDel="00D33430">
                <w:rPr>
                  <w:iCs/>
                </w:rPr>
                <w:delText>：</w:delText>
              </w:r>
            </w:del>
          </w:p>
          <w:p w:rsidR="001F1A89" w:rsidDel="00D33430" w:rsidRDefault="001F1A89" w:rsidP="003967F2">
            <w:pPr>
              <w:pStyle w:val="a8"/>
              <w:numPr>
                <w:ilvl w:val="0"/>
                <w:numId w:val="25"/>
              </w:numPr>
              <w:ind w:firstLineChars="0"/>
              <w:rPr>
                <w:del w:id="2673" w:author="Microsoft" w:date="2015-09-17T15:47:00Z"/>
                <w:iCs/>
              </w:rPr>
            </w:pPr>
            <w:del w:id="2674" w:author="Microsoft" w:date="2015-09-17T15:47:00Z">
              <w:r w:rsidDel="00D33430">
                <w:rPr>
                  <w:rFonts w:hint="eastAsia"/>
                  <w:iCs/>
                </w:rPr>
                <w:delText>损毁标签编码</w:delText>
              </w:r>
              <w:r w:rsidR="00191E5D" w:rsidRPr="00191E5D" w:rsidDel="00D33430">
                <w:rPr>
                  <w:rFonts w:hint="eastAsia"/>
                  <w:iCs/>
                </w:rPr>
                <w:delText>（</w:delText>
              </w:r>
              <w:r w:rsidR="00755C0C" w:rsidDel="00D33430">
                <w:rPr>
                  <w:rFonts w:hint="eastAsia"/>
                  <w:iCs/>
                </w:rPr>
                <w:delText>Tag Code</w:delText>
              </w:r>
              <w:r w:rsidR="00191E5D" w:rsidRPr="00191E5D" w:rsidDel="00D33430">
                <w:rPr>
                  <w:rFonts w:hint="eastAsia"/>
                  <w:iCs/>
                </w:rPr>
                <w:delText>）</w:delText>
              </w:r>
              <w:r w:rsidDel="00D33430">
                <w:rPr>
                  <w:iCs/>
                </w:rPr>
                <w:delText>：</w:delText>
              </w:r>
            </w:del>
          </w:p>
          <w:p w:rsidR="00D33430" w:rsidRDefault="00D33430" w:rsidP="003967F2">
            <w:pPr>
              <w:pStyle w:val="a8"/>
              <w:numPr>
                <w:ilvl w:val="0"/>
                <w:numId w:val="25"/>
              </w:numPr>
              <w:ind w:firstLineChars="0"/>
              <w:rPr>
                <w:ins w:id="2675" w:author="Microsoft" w:date="2015-09-17T15:52:00Z"/>
                <w:iCs/>
              </w:rPr>
            </w:pPr>
            <w:ins w:id="2676" w:author="Microsoft" w:date="2015-09-17T15:52:00Z">
              <w:r>
                <w:rPr>
                  <w:rFonts w:hint="eastAsia"/>
                  <w:iCs/>
                </w:rPr>
                <w:t>损毁</w:t>
              </w:r>
              <w:r>
                <w:rPr>
                  <w:iCs/>
                </w:rPr>
                <w:t>数量：张</w:t>
              </w:r>
            </w:ins>
          </w:p>
          <w:p w:rsidR="001F1A89" w:rsidRDefault="001F1A89" w:rsidP="003967F2">
            <w:pPr>
              <w:pStyle w:val="a8"/>
              <w:numPr>
                <w:ilvl w:val="0"/>
                <w:numId w:val="25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登记</w:t>
            </w:r>
            <w:r>
              <w:rPr>
                <w:iCs/>
              </w:rPr>
              <w:t>时间</w:t>
            </w:r>
            <w:r w:rsidR="00191E5D" w:rsidRPr="00191E5D">
              <w:rPr>
                <w:rFonts w:hint="eastAsia"/>
                <w:iCs/>
              </w:rPr>
              <w:t>（</w:t>
            </w:r>
            <w:r w:rsidR="00755C0C">
              <w:rPr>
                <w:rFonts w:hint="eastAsia"/>
                <w:iCs/>
              </w:rPr>
              <w:t>Registration Date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181E8B" w:rsidRDefault="00181E8B" w:rsidP="003967F2">
            <w:pPr>
              <w:pStyle w:val="a8"/>
              <w:numPr>
                <w:ilvl w:val="0"/>
                <w:numId w:val="25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登记</w:t>
            </w:r>
            <w:r>
              <w:rPr>
                <w:iCs/>
              </w:rPr>
              <w:t>人</w:t>
            </w:r>
            <w:r w:rsidR="00191E5D" w:rsidRPr="00191E5D">
              <w:rPr>
                <w:rFonts w:hint="eastAsia"/>
                <w:iCs/>
              </w:rPr>
              <w:t>（</w:t>
            </w:r>
            <w:r w:rsidR="00755C0C">
              <w:rPr>
                <w:rFonts w:hint="eastAsia"/>
                <w:iCs/>
              </w:rPr>
              <w:t>Registered By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 w:rsidR="005405D7">
              <w:rPr>
                <w:rFonts w:hint="eastAsia"/>
                <w:iCs/>
              </w:rPr>
              <w:t>提交</w:t>
            </w:r>
            <w:r w:rsidR="005405D7">
              <w:rPr>
                <w:iCs/>
              </w:rPr>
              <w:t>损毁登记的市场管理员</w:t>
            </w:r>
          </w:p>
          <w:p w:rsidR="001F1A89" w:rsidDel="00D33430" w:rsidRDefault="00181E8B" w:rsidP="003967F2">
            <w:pPr>
              <w:pStyle w:val="a8"/>
              <w:numPr>
                <w:ilvl w:val="0"/>
                <w:numId w:val="25"/>
              </w:numPr>
              <w:ind w:firstLineChars="0"/>
              <w:rPr>
                <w:del w:id="2677" w:author="Microsoft" w:date="2015-09-17T15:47:00Z"/>
                <w:iCs/>
              </w:rPr>
            </w:pPr>
            <w:del w:id="2678" w:author="Microsoft" w:date="2015-09-17T15:47:00Z">
              <w:r w:rsidDel="00D33430">
                <w:rPr>
                  <w:rFonts w:hint="eastAsia"/>
                  <w:iCs/>
                </w:rPr>
                <w:delText>备注</w:delText>
              </w:r>
              <w:r w:rsidR="00191E5D" w:rsidRPr="00191E5D" w:rsidDel="00D33430">
                <w:rPr>
                  <w:rFonts w:hint="eastAsia"/>
                  <w:iCs/>
                </w:rPr>
                <w:delText>（</w:delText>
              </w:r>
              <w:r w:rsidR="00755C0C" w:rsidDel="00D33430">
                <w:rPr>
                  <w:rFonts w:hint="eastAsia"/>
                  <w:iCs/>
                </w:rPr>
                <w:delText>Remarks</w:delText>
              </w:r>
              <w:r w:rsidR="00191E5D" w:rsidRPr="00191E5D" w:rsidDel="00D33430">
                <w:rPr>
                  <w:rFonts w:hint="eastAsia"/>
                  <w:iCs/>
                </w:rPr>
                <w:delText>）</w:delText>
              </w:r>
              <w:r w:rsidDel="00D33430">
                <w:rPr>
                  <w:rFonts w:hint="eastAsia"/>
                  <w:iCs/>
                </w:rPr>
                <w:delText>：</w:delText>
              </w:r>
              <w:r w:rsidDel="00D33430">
                <w:rPr>
                  <w:rFonts w:hint="eastAsia"/>
                  <w:iCs/>
                </w:rPr>
                <w:delText>1-500</w:delText>
              </w:r>
            </w:del>
          </w:p>
          <w:p w:rsidR="00605BE9" w:rsidRPr="007B38DB" w:rsidRDefault="00605BE9" w:rsidP="00D33430">
            <w:pPr>
              <w:pStyle w:val="a8"/>
              <w:numPr>
                <w:ilvl w:val="0"/>
                <w:numId w:val="25"/>
              </w:numPr>
              <w:ind w:firstLineChars="0"/>
              <w:rPr>
                <w:iCs/>
              </w:rPr>
            </w:pPr>
            <w:r>
              <w:rPr>
                <w:rFonts w:hint="eastAsia"/>
              </w:rPr>
              <w:t>【查看</w:t>
            </w:r>
            <w:r>
              <w:t>详情】</w:t>
            </w:r>
            <w:r w:rsidR="00B04D35">
              <w:rPr>
                <w:rFonts w:hint="eastAsia"/>
              </w:rPr>
              <w:t>（</w:t>
            </w:r>
            <w:r w:rsidR="00B04D35">
              <w:rPr>
                <w:rFonts w:hint="eastAsia"/>
              </w:rPr>
              <w:t>Details</w:t>
            </w:r>
            <w:r w:rsidR="00B04D35">
              <w:rPr>
                <w:rFonts w:hint="eastAsia"/>
              </w:rPr>
              <w:t>）</w:t>
            </w:r>
          </w:p>
        </w:tc>
      </w:tr>
      <w:tr w:rsidR="005779C8" w:rsidRPr="00883F4B" w:rsidTr="000823D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5779C8" w:rsidRPr="00883F4B" w:rsidRDefault="005779C8">
            <w:pPr>
              <w:ind w:firstLineChars="50" w:firstLine="105"/>
              <w:pPrChange w:id="2679" w:author="Microsoft" w:date="2015-11-06T14:20:00Z">
                <w:pPr/>
              </w:pPrChange>
            </w:pPr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5779C8" w:rsidRPr="00883F4B" w:rsidRDefault="005779C8" w:rsidP="000823DB">
            <w:r>
              <w:rPr>
                <w:rFonts w:hint="eastAsia"/>
              </w:rPr>
              <w:t>无</w:t>
            </w:r>
          </w:p>
        </w:tc>
      </w:tr>
      <w:tr w:rsidR="005779C8" w:rsidRPr="00883F4B" w:rsidTr="000823DB">
        <w:tc>
          <w:tcPr>
            <w:tcW w:w="1384" w:type="dxa"/>
            <w:shd w:val="clear" w:color="auto" w:fill="D9D9D9"/>
            <w:vAlign w:val="center"/>
          </w:tcPr>
          <w:p w:rsidR="005779C8" w:rsidRPr="00883F4B" w:rsidRDefault="005779C8" w:rsidP="000823DB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5779C8" w:rsidRPr="00FE4DC0" w:rsidRDefault="005779C8" w:rsidP="000823DB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5779C8" w:rsidRPr="00883F4B" w:rsidTr="000823DB">
        <w:tc>
          <w:tcPr>
            <w:tcW w:w="1384" w:type="dxa"/>
            <w:shd w:val="clear" w:color="auto" w:fill="D9D9D9"/>
            <w:vAlign w:val="center"/>
          </w:tcPr>
          <w:p w:rsidR="005779C8" w:rsidRPr="00883F4B" w:rsidRDefault="005779C8" w:rsidP="000823DB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5779C8" w:rsidRPr="00883F4B" w:rsidRDefault="005779C8" w:rsidP="000823DB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5779C8" w:rsidRPr="00883F4B" w:rsidTr="000823DB">
        <w:tc>
          <w:tcPr>
            <w:tcW w:w="1384" w:type="dxa"/>
            <w:shd w:val="clear" w:color="auto" w:fill="D9D9D9"/>
            <w:vAlign w:val="center"/>
          </w:tcPr>
          <w:p w:rsidR="005779C8" w:rsidRPr="00883F4B" w:rsidRDefault="005779C8" w:rsidP="000823DB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5779C8" w:rsidRPr="00883F4B" w:rsidRDefault="005779C8" w:rsidP="000823DB">
            <w:r>
              <w:rPr>
                <w:rFonts w:hint="eastAsia"/>
              </w:rPr>
              <w:t>盘点方案即在方案列表中选择一个方案和批次进行盘点；</w:t>
            </w:r>
          </w:p>
        </w:tc>
      </w:tr>
    </w:tbl>
    <w:p w:rsidR="005779C8" w:rsidRPr="005779C8" w:rsidRDefault="005779C8" w:rsidP="005779C8">
      <w:pPr>
        <w:pStyle w:val="a0"/>
      </w:pPr>
    </w:p>
    <w:p w:rsidR="000823DB" w:rsidRDefault="000823DB">
      <w:pPr>
        <w:pStyle w:val="4"/>
      </w:pPr>
      <w:r>
        <w:rPr>
          <w:rFonts w:hint="eastAsia"/>
        </w:rPr>
        <w:t>损毁登记</w:t>
      </w:r>
      <w:ins w:id="2680" w:author="Microsoft" w:date="2015-09-17T15:47:00Z">
        <w:r w:rsidR="00D33430">
          <w:rPr>
            <w:rFonts w:hint="eastAsia"/>
          </w:rPr>
          <w:t>详情</w:t>
        </w:r>
      </w:ins>
      <w:r w:rsidR="00323126" w:rsidRPr="00323126">
        <w:rPr>
          <w:rFonts w:hint="eastAsia"/>
        </w:rPr>
        <w:t>（</w:t>
      </w:r>
      <w:r w:rsidR="00A60E7E">
        <w:rPr>
          <w:rFonts w:hint="eastAsia"/>
        </w:rPr>
        <w:t>Damaged Goods Registration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0823DB" w:rsidRPr="00883F4B" w:rsidTr="000823DB">
        <w:tc>
          <w:tcPr>
            <w:tcW w:w="1384" w:type="dxa"/>
            <w:shd w:val="clear" w:color="auto" w:fill="D9D9D9"/>
            <w:vAlign w:val="center"/>
          </w:tcPr>
          <w:p w:rsidR="000823DB" w:rsidRPr="00883F4B" w:rsidRDefault="000823DB" w:rsidP="000823DB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0823DB" w:rsidRPr="00883F4B" w:rsidRDefault="008E5A19" w:rsidP="000823DB">
            <w:pPr>
              <w:rPr>
                <w:iCs/>
              </w:rPr>
            </w:pPr>
            <w:r>
              <w:rPr>
                <w:iCs/>
              </w:rPr>
              <w:t>Jk069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0823DB" w:rsidRPr="00883F4B" w:rsidRDefault="000823DB" w:rsidP="000823DB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0823DB" w:rsidRPr="00883F4B" w:rsidRDefault="000823DB" w:rsidP="000823DB">
            <w:pPr>
              <w:rPr>
                <w:iCs/>
              </w:rPr>
            </w:pPr>
          </w:p>
        </w:tc>
      </w:tr>
      <w:tr w:rsidR="000823DB" w:rsidRPr="00883F4B" w:rsidTr="000823DB">
        <w:tc>
          <w:tcPr>
            <w:tcW w:w="1384" w:type="dxa"/>
            <w:shd w:val="clear" w:color="auto" w:fill="D9D9D9"/>
            <w:vAlign w:val="center"/>
          </w:tcPr>
          <w:p w:rsidR="000823DB" w:rsidRPr="00883F4B" w:rsidRDefault="000823DB" w:rsidP="000823DB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0823DB" w:rsidRPr="00883F4B" w:rsidRDefault="00D33430" w:rsidP="000823DB">
            <w:pPr>
              <w:rPr>
                <w:iCs/>
              </w:rPr>
            </w:pPr>
            <w:ins w:id="2681" w:author="Microsoft" w:date="2015-09-17T15:48:00Z">
              <w:r>
                <w:rPr>
                  <w:rFonts w:hint="eastAsia"/>
                  <w:iCs/>
                </w:rPr>
                <w:t>查看</w:t>
              </w:r>
              <w:r>
                <w:rPr>
                  <w:iCs/>
                </w:rPr>
                <w:t>损毁登记详情</w:t>
              </w:r>
            </w:ins>
            <w:del w:id="2682" w:author="Microsoft" w:date="2015-09-17T15:48:00Z">
              <w:r w:rsidR="000823DB" w:rsidDel="00D33430">
                <w:rPr>
                  <w:rFonts w:hint="eastAsia"/>
                  <w:iCs/>
                </w:rPr>
                <w:delText>进行</w:delText>
              </w:r>
              <w:r w:rsidR="000823DB" w:rsidDel="00D33430">
                <w:rPr>
                  <w:iCs/>
                </w:rPr>
                <w:delText>损毁</w:delText>
              </w:r>
              <w:r w:rsidR="000823DB" w:rsidDel="00D33430">
                <w:rPr>
                  <w:rFonts w:hint="eastAsia"/>
                  <w:iCs/>
                </w:rPr>
                <w:delText>登记</w:delText>
              </w:r>
            </w:del>
          </w:p>
        </w:tc>
        <w:tc>
          <w:tcPr>
            <w:tcW w:w="1860" w:type="dxa"/>
            <w:shd w:val="clear" w:color="auto" w:fill="D9D9D9"/>
            <w:vAlign w:val="center"/>
          </w:tcPr>
          <w:p w:rsidR="000823DB" w:rsidRPr="00883F4B" w:rsidRDefault="000823DB" w:rsidP="000823DB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0823DB" w:rsidRPr="00883F4B" w:rsidRDefault="000823DB" w:rsidP="000823DB">
            <w:pPr>
              <w:rPr>
                <w:iCs/>
              </w:rPr>
            </w:pPr>
          </w:p>
        </w:tc>
      </w:tr>
      <w:tr w:rsidR="000823DB" w:rsidRPr="00883F4B" w:rsidTr="000823DB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0823DB" w:rsidRPr="00883F4B" w:rsidRDefault="000823DB" w:rsidP="000823DB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0823DB" w:rsidRPr="00883F4B" w:rsidRDefault="00D33430" w:rsidP="000823DB">
            <w:ins w:id="2683" w:author="Microsoft" w:date="2015-09-17T15:49:00Z">
              <w:r>
                <w:rPr>
                  <w:rFonts w:hint="eastAsia"/>
                </w:rPr>
                <w:t>查看</w:t>
              </w:r>
              <w:r>
                <w:t>已经</w:t>
              </w:r>
              <w:r>
                <w:rPr>
                  <w:rFonts w:hint="eastAsia"/>
                </w:rPr>
                <w:t>记录</w:t>
              </w:r>
              <w:r>
                <w:t>的损毁登记详情</w:t>
              </w:r>
            </w:ins>
            <w:del w:id="2684" w:author="Microsoft" w:date="2015-09-17T15:49:00Z">
              <w:r w:rsidR="009A66A0" w:rsidDel="00D33430">
                <w:rPr>
                  <w:rFonts w:hint="eastAsia"/>
                </w:rPr>
                <w:delText>在</w:delText>
              </w:r>
              <w:r w:rsidR="009A66A0" w:rsidDel="00D33430">
                <w:delText>仓库中，</w:delText>
              </w:r>
              <w:r w:rsidR="009A66A0" w:rsidDel="00D33430">
                <w:rPr>
                  <w:rFonts w:hint="eastAsia"/>
                </w:rPr>
                <w:delText>由于特殊</w:delText>
              </w:r>
              <w:r w:rsidR="009A66A0" w:rsidDel="00D33430">
                <w:delText>情况货物受损不能进行销售</w:delText>
              </w:r>
              <w:r w:rsidR="009A66A0" w:rsidDel="00D33430">
                <w:rPr>
                  <w:rFonts w:hint="eastAsia"/>
                </w:rPr>
                <w:delText>时</w:delText>
              </w:r>
              <w:r w:rsidR="009A66A0" w:rsidDel="00D33430">
                <w:delText>，</w:delText>
              </w:r>
              <w:r w:rsidR="009A66A0" w:rsidDel="00D33430">
                <w:rPr>
                  <w:rFonts w:hint="eastAsia"/>
                </w:rPr>
                <w:delText>填写</w:delText>
              </w:r>
              <w:r w:rsidR="009A66A0" w:rsidDel="00D33430">
                <w:delText>毁损登记；</w:delText>
              </w:r>
            </w:del>
          </w:p>
        </w:tc>
      </w:tr>
      <w:tr w:rsidR="000823DB" w:rsidRPr="00883F4B" w:rsidTr="000823D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0823DB" w:rsidRPr="00883F4B" w:rsidRDefault="000823DB" w:rsidP="000823DB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9A66A0" w:rsidRDefault="009A66A0" w:rsidP="009A66A0">
            <w:pPr>
              <w:rPr>
                <w:iCs/>
              </w:rPr>
            </w:pPr>
            <w:r>
              <w:rPr>
                <w:rFonts w:hint="eastAsia"/>
                <w:iCs/>
              </w:rPr>
              <w:t>登记</w:t>
            </w:r>
            <w:r>
              <w:rPr>
                <w:iCs/>
              </w:rPr>
              <w:t>编号</w:t>
            </w:r>
            <w:r w:rsidR="00191E5D" w:rsidRPr="00191E5D">
              <w:rPr>
                <w:rFonts w:hint="eastAsia"/>
                <w:iCs/>
              </w:rPr>
              <w:t>（</w:t>
            </w:r>
            <w:r w:rsidR="00B54BBA">
              <w:rPr>
                <w:rFonts w:hint="eastAsia"/>
                <w:iCs/>
              </w:rPr>
              <w:t>Record Code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自动</w:t>
            </w:r>
            <w:r>
              <w:rPr>
                <w:iCs/>
              </w:rPr>
              <w:t>生成</w:t>
            </w:r>
            <w:r>
              <w:rPr>
                <w:rFonts w:hint="eastAsia"/>
                <w:iCs/>
              </w:rPr>
              <w:t>，</w:t>
            </w:r>
            <w:r>
              <w:rPr>
                <w:rFonts w:hint="eastAsia"/>
                <w:iCs/>
              </w:rPr>
              <w:t>S</w:t>
            </w:r>
            <w:r>
              <w:rPr>
                <w:iCs/>
              </w:rPr>
              <w:t>+</w:t>
            </w:r>
            <w:r>
              <w:rPr>
                <w:iCs/>
              </w:rPr>
              <w:t>年月日</w:t>
            </w:r>
            <w:r>
              <w:rPr>
                <w:iCs/>
              </w:rPr>
              <w:t>+</w:t>
            </w:r>
            <w:r>
              <w:rPr>
                <w:rFonts w:hint="eastAsia"/>
                <w:iCs/>
              </w:rPr>
              <w:t>三位</w:t>
            </w:r>
            <w:r>
              <w:rPr>
                <w:iCs/>
              </w:rPr>
              <w:t>顺序编号；</w:t>
            </w:r>
            <w:r>
              <w:rPr>
                <w:rFonts w:hint="eastAsia"/>
                <w:iCs/>
              </w:rPr>
              <w:t>S20150825001</w:t>
            </w:r>
          </w:p>
          <w:p w:rsidR="009A66A0" w:rsidDel="00D33430" w:rsidRDefault="009A66A0" w:rsidP="009A66A0">
            <w:pPr>
              <w:rPr>
                <w:del w:id="2685" w:author="Microsoft" w:date="2015-09-17T15:53:00Z"/>
                <w:iCs/>
              </w:rPr>
            </w:pPr>
            <w:del w:id="2686" w:author="Microsoft" w:date="2015-09-17T15:53:00Z">
              <w:r w:rsidDel="00D33430">
                <w:rPr>
                  <w:rFonts w:hint="eastAsia"/>
                  <w:iCs/>
                </w:rPr>
                <w:delText>方案编号</w:delText>
              </w:r>
              <w:r w:rsidR="00191E5D" w:rsidRPr="00191E5D" w:rsidDel="00D33430">
                <w:rPr>
                  <w:rFonts w:hint="eastAsia"/>
                  <w:iCs/>
                </w:rPr>
                <w:delText>（</w:delText>
              </w:r>
              <w:r w:rsidR="00B54BBA" w:rsidDel="00D33430">
                <w:rPr>
                  <w:rFonts w:hint="eastAsia"/>
                  <w:iCs/>
                </w:rPr>
                <w:delText>Plan Code</w:delText>
              </w:r>
              <w:r w:rsidR="00191E5D" w:rsidRPr="00191E5D" w:rsidDel="00D33430">
                <w:rPr>
                  <w:rFonts w:hint="eastAsia"/>
                  <w:iCs/>
                </w:rPr>
                <w:delText>）</w:delText>
              </w:r>
              <w:r w:rsidDel="00D33430">
                <w:rPr>
                  <w:iCs/>
                </w:rPr>
                <w:delText>：</w:delText>
              </w:r>
              <w:r w:rsidDel="00D33430">
                <w:rPr>
                  <w:rFonts w:hint="eastAsia"/>
                  <w:iCs/>
                </w:rPr>
                <w:delText>输入</w:delText>
              </w:r>
              <w:r w:rsidDel="00D33430">
                <w:rPr>
                  <w:iCs/>
                </w:rPr>
                <w:delText>要进行损毁登记的方案编号</w:delText>
              </w:r>
              <w:r w:rsidDel="00D33430">
                <w:rPr>
                  <w:rFonts w:hint="eastAsia"/>
                  <w:iCs/>
                </w:rPr>
                <w:delText>；</w:delText>
              </w:r>
              <w:r w:rsidDel="00D33430">
                <w:rPr>
                  <w:rFonts w:hint="eastAsia"/>
                  <w:iCs/>
                </w:rPr>
                <w:delText>1-20</w:delText>
              </w:r>
            </w:del>
          </w:p>
          <w:p w:rsidR="00D33430" w:rsidDel="00D33430" w:rsidRDefault="009A66A0" w:rsidP="009A66A0">
            <w:pPr>
              <w:rPr>
                <w:del w:id="2687" w:author="Microsoft" w:date="2015-09-17T15:53:00Z"/>
                <w:iCs/>
              </w:rPr>
            </w:pPr>
            <w:del w:id="2688" w:author="Microsoft" w:date="2015-09-17T15:53:00Z">
              <w:r w:rsidDel="00D33430">
                <w:rPr>
                  <w:rFonts w:hint="eastAsia"/>
                  <w:iCs/>
                </w:rPr>
                <w:delText>方案</w:delText>
              </w:r>
              <w:r w:rsidDel="00D33430">
                <w:rPr>
                  <w:iCs/>
                </w:rPr>
                <w:delText>名称</w:delText>
              </w:r>
              <w:r w:rsidR="00191E5D" w:rsidRPr="00191E5D" w:rsidDel="00D33430">
                <w:rPr>
                  <w:rFonts w:hint="eastAsia"/>
                  <w:iCs/>
                </w:rPr>
                <w:delText>（</w:delText>
              </w:r>
              <w:r w:rsidR="00B54BBA" w:rsidDel="00D33430">
                <w:rPr>
                  <w:rFonts w:hint="eastAsia"/>
                  <w:iCs/>
                </w:rPr>
                <w:delText>Plan Name</w:delText>
              </w:r>
              <w:r w:rsidR="00191E5D" w:rsidRPr="00191E5D" w:rsidDel="00D33430">
                <w:rPr>
                  <w:rFonts w:hint="eastAsia"/>
                  <w:iCs/>
                </w:rPr>
                <w:delText>）</w:delText>
              </w:r>
              <w:r w:rsidDel="00D33430">
                <w:rPr>
                  <w:iCs/>
                </w:rPr>
                <w:delText>：</w:delText>
              </w:r>
              <w:r w:rsidDel="00D33430">
                <w:rPr>
                  <w:rFonts w:hint="eastAsia"/>
                  <w:iCs/>
                </w:rPr>
                <w:delText>输入</w:delText>
              </w:r>
              <w:r w:rsidDel="00D33430">
                <w:rPr>
                  <w:iCs/>
                </w:rPr>
                <w:delText>方案编号后系统给出方案名称；</w:delText>
              </w:r>
            </w:del>
          </w:p>
          <w:p w:rsidR="009A66A0" w:rsidRDefault="009A66A0" w:rsidP="009A66A0">
            <w:pPr>
              <w:rPr>
                <w:ins w:id="2689" w:author="Microsoft" w:date="2015-09-21T15:59:00Z"/>
                <w:iCs/>
              </w:rPr>
            </w:pPr>
            <w:r>
              <w:rPr>
                <w:rFonts w:hint="eastAsia"/>
                <w:iCs/>
              </w:rPr>
              <w:t>损毁</w:t>
            </w:r>
            <w:r>
              <w:rPr>
                <w:iCs/>
              </w:rPr>
              <w:t>数量</w:t>
            </w:r>
            <w:r w:rsidR="00191E5D" w:rsidRPr="00191E5D">
              <w:rPr>
                <w:rFonts w:hint="eastAsia"/>
                <w:iCs/>
              </w:rPr>
              <w:t>（</w:t>
            </w:r>
            <w:r w:rsidR="00B54BBA">
              <w:rPr>
                <w:rFonts w:hint="eastAsia"/>
                <w:iCs/>
              </w:rPr>
              <w:t>Quantity Damaged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：（</w:t>
            </w:r>
            <w:r>
              <w:rPr>
                <w:rFonts w:hint="eastAsia"/>
                <w:iCs/>
              </w:rPr>
              <w:t>张数</w:t>
            </w:r>
            <w:r>
              <w:rPr>
                <w:iCs/>
              </w:rPr>
              <w:t>）</w:t>
            </w:r>
            <w:r w:rsidR="00191E5D" w:rsidRPr="00191E5D">
              <w:rPr>
                <w:rFonts w:hint="eastAsia"/>
                <w:iCs/>
              </w:rPr>
              <w:t>（</w:t>
            </w:r>
            <w:r w:rsidR="00B54BBA">
              <w:rPr>
                <w:rFonts w:hint="eastAsia"/>
                <w:iCs/>
              </w:rPr>
              <w:t>tickets</w:t>
            </w:r>
            <w:r w:rsidR="00191E5D" w:rsidRPr="00191E5D">
              <w:rPr>
                <w:rFonts w:hint="eastAsia"/>
                <w:iCs/>
              </w:rPr>
              <w:t>）</w:t>
            </w:r>
          </w:p>
          <w:p w:rsidR="00410CAA" w:rsidDel="004C6D4E" w:rsidRDefault="00410CAA" w:rsidP="009A66A0">
            <w:pPr>
              <w:rPr>
                <w:del w:id="2690" w:author="Microsoft" w:date="2015-09-21T16:03:00Z"/>
                <w:iCs/>
              </w:rPr>
            </w:pPr>
          </w:p>
          <w:p w:rsidR="00D33430" w:rsidRDefault="00D33430" w:rsidP="009A66A0">
            <w:pPr>
              <w:rPr>
                <w:ins w:id="2691" w:author="Microsoft" w:date="2015-09-17T15:50:00Z"/>
                <w:iCs/>
              </w:rPr>
            </w:pPr>
            <w:ins w:id="2692" w:author="Microsoft" w:date="2015-09-17T15:50:00Z">
              <w:r>
                <w:rPr>
                  <w:rFonts w:hint="eastAsia"/>
                  <w:iCs/>
                </w:rPr>
                <w:t>损毁</w:t>
              </w:r>
              <w:r>
                <w:rPr>
                  <w:iCs/>
                </w:rPr>
                <w:t>列表：</w:t>
              </w:r>
            </w:ins>
            <w:ins w:id="2693" w:author="Microsoft" w:date="2015-09-17T15:54:00Z">
              <w:r w:rsidR="004C6D4E">
                <w:rPr>
                  <w:rFonts w:hint="eastAsia"/>
                  <w:iCs/>
                </w:rPr>
                <w:t>（</w:t>
              </w:r>
            </w:ins>
            <w:ins w:id="2694" w:author="Microsoft" w:date="2015-09-21T16:08:00Z">
              <w:r w:rsidR="004C6D4E">
                <w:rPr>
                  <w:rFonts w:hint="eastAsia"/>
                  <w:iCs/>
                </w:rPr>
                <w:t>盘点</w:t>
              </w:r>
            </w:ins>
            <w:ins w:id="2695" w:author="Microsoft" w:date="2015-09-21T16:10:00Z">
              <w:r w:rsidR="004C6D4E">
                <w:rPr>
                  <w:rFonts w:hint="eastAsia"/>
                  <w:iCs/>
                </w:rPr>
                <w:t>和</w:t>
              </w:r>
              <w:r w:rsidR="004C6D4E">
                <w:rPr>
                  <w:iCs/>
                </w:rPr>
                <w:t>批次入库有</w:t>
              </w:r>
              <w:r w:rsidR="004C6D4E">
                <w:rPr>
                  <w:rFonts w:hint="eastAsia"/>
                  <w:iCs/>
                </w:rPr>
                <w:t>此</w:t>
              </w:r>
              <w:r w:rsidR="004C6D4E">
                <w:rPr>
                  <w:iCs/>
                </w:rPr>
                <w:t>列表信息，其他入库无</w:t>
              </w:r>
              <w:r w:rsidR="004C6D4E">
                <w:rPr>
                  <w:rFonts w:hint="eastAsia"/>
                  <w:iCs/>
                </w:rPr>
                <w:t>此</w:t>
              </w:r>
              <w:r w:rsidR="004C6D4E">
                <w:rPr>
                  <w:iCs/>
                </w:rPr>
                <w:t>列表信息</w:t>
              </w:r>
            </w:ins>
            <w:ins w:id="2696" w:author="Microsoft" w:date="2015-09-17T15:54:00Z">
              <w:r w:rsidR="00634AE6">
                <w:rPr>
                  <w:iCs/>
                </w:rPr>
                <w:t>）</w:t>
              </w:r>
            </w:ins>
          </w:p>
          <w:p w:rsidR="00D33430" w:rsidRDefault="00D33430" w:rsidP="009A66A0">
            <w:pPr>
              <w:rPr>
                <w:ins w:id="2697" w:author="Microsoft" w:date="2015-09-17T15:53:00Z"/>
                <w:iCs/>
              </w:rPr>
            </w:pPr>
            <w:ins w:id="2698" w:author="Microsoft" w:date="2015-09-17T15:51:00Z">
              <w:r>
                <w:rPr>
                  <w:rFonts w:hint="eastAsia"/>
                  <w:iCs/>
                </w:rPr>
                <w:t>方案</w:t>
              </w:r>
              <w:r>
                <w:rPr>
                  <w:iCs/>
                </w:rPr>
                <w:t>代码</w:t>
              </w:r>
            </w:ins>
            <w:ins w:id="2699" w:author="Microsoft" w:date="2015-09-17T15:53:00Z">
              <w:r w:rsidR="00634AE6">
                <w:rPr>
                  <w:rFonts w:hint="eastAsia"/>
                  <w:iCs/>
                </w:rPr>
                <w:t>：</w:t>
              </w:r>
            </w:ins>
          </w:p>
          <w:p w:rsidR="00634AE6" w:rsidRDefault="00634AE6" w:rsidP="009A66A0">
            <w:pPr>
              <w:rPr>
                <w:ins w:id="2700" w:author="Microsoft" w:date="2015-09-17T15:53:00Z"/>
                <w:iCs/>
              </w:rPr>
            </w:pPr>
            <w:ins w:id="2701" w:author="Microsoft" w:date="2015-09-17T15:53:00Z">
              <w:r>
                <w:rPr>
                  <w:rFonts w:hint="eastAsia"/>
                  <w:iCs/>
                </w:rPr>
                <w:t>方案名称</w:t>
              </w:r>
              <w:r>
                <w:rPr>
                  <w:iCs/>
                </w:rPr>
                <w:t>：</w:t>
              </w:r>
            </w:ins>
          </w:p>
          <w:p w:rsidR="00634AE6" w:rsidRDefault="00634AE6" w:rsidP="009A66A0">
            <w:pPr>
              <w:rPr>
                <w:ins w:id="2702" w:author="Microsoft" w:date="2015-09-17T15:53:00Z"/>
                <w:iCs/>
              </w:rPr>
            </w:pPr>
            <w:ins w:id="2703" w:author="Microsoft" w:date="2015-09-17T15:53:00Z">
              <w:r>
                <w:rPr>
                  <w:rFonts w:hint="eastAsia"/>
                  <w:iCs/>
                </w:rPr>
                <w:t>批次</w:t>
              </w:r>
              <w:r>
                <w:rPr>
                  <w:iCs/>
                </w:rPr>
                <w:t>编号：</w:t>
              </w:r>
            </w:ins>
          </w:p>
          <w:p w:rsidR="00634AE6" w:rsidRDefault="00634AE6" w:rsidP="009A66A0">
            <w:pPr>
              <w:rPr>
                <w:ins w:id="2704" w:author="Microsoft" w:date="2015-09-17T15:53:00Z"/>
                <w:iCs/>
              </w:rPr>
            </w:pPr>
            <w:ins w:id="2705" w:author="Microsoft" w:date="2015-09-17T15:53:00Z">
              <w:r>
                <w:rPr>
                  <w:rFonts w:hint="eastAsia"/>
                  <w:iCs/>
                </w:rPr>
                <w:t>奖</w:t>
              </w:r>
              <w:r>
                <w:rPr>
                  <w:iCs/>
                </w:rPr>
                <w:t>组编号：</w:t>
              </w:r>
            </w:ins>
          </w:p>
          <w:p w:rsidR="00634AE6" w:rsidRDefault="00634AE6" w:rsidP="009A66A0">
            <w:pPr>
              <w:rPr>
                <w:ins w:id="2706" w:author="Microsoft" w:date="2015-09-17T15:54:00Z"/>
                <w:iCs/>
              </w:rPr>
            </w:pPr>
            <w:ins w:id="2707" w:author="Microsoft" w:date="2015-09-17T15:54:00Z">
              <w:r>
                <w:rPr>
                  <w:rFonts w:hint="eastAsia"/>
                  <w:iCs/>
                </w:rPr>
                <w:t>规格</w:t>
              </w:r>
              <w:r>
                <w:rPr>
                  <w:iCs/>
                </w:rPr>
                <w:t>：</w:t>
              </w:r>
              <w:r>
                <w:rPr>
                  <w:rFonts w:hint="eastAsia"/>
                  <w:iCs/>
                </w:rPr>
                <w:t>箱</w:t>
              </w:r>
              <w:r>
                <w:rPr>
                  <w:iCs/>
                </w:rPr>
                <w:t>，盒，本</w:t>
              </w:r>
            </w:ins>
          </w:p>
          <w:p w:rsidR="00634AE6" w:rsidRDefault="00634AE6" w:rsidP="009A66A0">
            <w:pPr>
              <w:rPr>
                <w:ins w:id="2708" w:author="Microsoft" w:date="2015-09-17T15:54:00Z"/>
                <w:iCs/>
              </w:rPr>
            </w:pPr>
            <w:ins w:id="2709" w:author="Microsoft" w:date="2015-09-17T15:54:00Z">
              <w:r>
                <w:rPr>
                  <w:rFonts w:hint="eastAsia"/>
                  <w:iCs/>
                </w:rPr>
                <w:t>条码</w:t>
              </w:r>
              <w:r>
                <w:rPr>
                  <w:iCs/>
                </w:rPr>
                <w:t>编号：</w:t>
              </w:r>
            </w:ins>
            <w:ins w:id="2710" w:author="Microsoft" w:date="2015-09-21T16:10:00Z">
              <w:r w:rsidR="004C6D4E">
                <w:rPr>
                  <w:rFonts w:hint="eastAsia"/>
                  <w:iCs/>
                </w:rPr>
                <w:t>箱</w:t>
              </w:r>
              <w:r w:rsidR="004C6D4E">
                <w:rPr>
                  <w:iCs/>
                </w:rPr>
                <w:t>号，盒</w:t>
              </w:r>
            </w:ins>
            <w:ins w:id="2711" w:author="Microsoft" w:date="2015-09-21T16:11:00Z">
              <w:r w:rsidR="004C6D4E">
                <w:rPr>
                  <w:iCs/>
                </w:rPr>
                <w:t>号，本号；</w:t>
              </w:r>
            </w:ins>
          </w:p>
          <w:p w:rsidR="00634AE6" w:rsidRDefault="00634AE6" w:rsidP="009A66A0">
            <w:pPr>
              <w:rPr>
                <w:ins w:id="2712" w:author="Microsoft" w:date="2015-09-17T15:50:00Z"/>
                <w:iCs/>
              </w:rPr>
            </w:pPr>
            <w:ins w:id="2713" w:author="Microsoft" w:date="2015-09-17T15:54:00Z">
              <w:r>
                <w:rPr>
                  <w:rFonts w:hint="eastAsia"/>
                  <w:iCs/>
                </w:rPr>
                <w:t>总张数</w:t>
              </w:r>
              <w:r>
                <w:rPr>
                  <w:iCs/>
                </w:rPr>
                <w:t>：</w:t>
              </w:r>
            </w:ins>
          </w:p>
          <w:p w:rsidR="000823DB" w:rsidRPr="00CF0BAF" w:rsidRDefault="009A66A0" w:rsidP="009A66A0">
            <w:pPr>
              <w:rPr>
                <w:iCs/>
              </w:rPr>
            </w:pPr>
            <w:r>
              <w:rPr>
                <w:rFonts w:hint="eastAsia"/>
                <w:iCs/>
              </w:rPr>
              <w:t>备注</w:t>
            </w:r>
            <w:r>
              <w:rPr>
                <w:iCs/>
              </w:rPr>
              <w:t>信息</w:t>
            </w:r>
            <w:r w:rsidR="00191E5D" w:rsidRPr="00191E5D">
              <w:rPr>
                <w:rFonts w:hint="eastAsia"/>
                <w:iCs/>
              </w:rPr>
              <w:t>（</w:t>
            </w:r>
            <w:r w:rsidR="00B54BBA">
              <w:rPr>
                <w:rFonts w:hint="eastAsia"/>
                <w:iCs/>
              </w:rPr>
              <w:t>Remarks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1-500</w:t>
            </w:r>
            <w:r>
              <w:rPr>
                <w:rFonts w:hint="eastAsia"/>
                <w:iCs/>
              </w:rPr>
              <w:t>；</w:t>
            </w:r>
          </w:p>
        </w:tc>
      </w:tr>
      <w:tr w:rsidR="000823DB" w:rsidRPr="00883F4B" w:rsidTr="000823D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0823DB" w:rsidRPr="00883F4B" w:rsidRDefault="000823DB" w:rsidP="000823DB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0823DB" w:rsidRPr="00883F4B" w:rsidRDefault="000823DB" w:rsidP="000823DB">
            <w:r>
              <w:rPr>
                <w:rFonts w:hint="eastAsia"/>
              </w:rPr>
              <w:t>无</w:t>
            </w:r>
          </w:p>
        </w:tc>
      </w:tr>
      <w:tr w:rsidR="000823DB" w:rsidRPr="00883F4B" w:rsidTr="000823DB">
        <w:tc>
          <w:tcPr>
            <w:tcW w:w="1384" w:type="dxa"/>
            <w:shd w:val="clear" w:color="auto" w:fill="D9D9D9"/>
            <w:vAlign w:val="center"/>
          </w:tcPr>
          <w:p w:rsidR="000823DB" w:rsidRPr="00883F4B" w:rsidRDefault="000823DB" w:rsidP="000823DB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0823DB" w:rsidRPr="00FE4DC0" w:rsidRDefault="000823DB" w:rsidP="000823DB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0823DB" w:rsidRPr="00883F4B" w:rsidTr="000823DB">
        <w:tc>
          <w:tcPr>
            <w:tcW w:w="1384" w:type="dxa"/>
            <w:shd w:val="clear" w:color="auto" w:fill="D9D9D9"/>
            <w:vAlign w:val="center"/>
          </w:tcPr>
          <w:p w:rsidR="000823DB" w:rsidRPr="00883F4B" w:rsidRDefault="000823DB" w:rsidP="000823DB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0823DB" w:rsidRPr="00883F4B" w:rsidRDefault="000823DB" w:rsidP="000823DB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0823DB" w:rsidRPr="00883F4B" w:rsidTr="000823DB">
        <w:tc>
          <w:tcPr>
            <w:tcW w:w="1384" w:type="dxa"/>
            <w:shd w:val="clear" w:color="auto" w:fill="D9D9D9"/>
            <w:vAlign w:val="center"/>
          </w:tcPr>
          <w:p w:rsidR="000823DB" w:rsidRPr="00883F4B" w:rsidRDefault="000823DB" w:rsidP="000823DB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0823DB" w:rsidRPr="00883F4B" w:rsidRDefault="000823DB" w:rsidP="000823DB">
            <w:r>
              <w:rPr>
                <w:rFonts w:hint="eastAsia"/>
              </w:rPr>
              <w:t>无</w:t>
            </w:r>
          </w:p>
        </w:tc>
      </w:tr>
    </w:tbl>
    <w:p w:rsidR="000823DB" w:rsidRPr="000823DB" w:rsidRDefault="000823DB" w:rsidP="000823DB">
      <w:pPr>
        <w:pStyle w:val="a0"/>
      </w:pPr>
    </w:p>
    <w:p w:rsidR="007316DC" w:rsidRDefault="007316DC">
      <w:pPr>
        <w:pStyle w:val="3"/>
      </w:pPr>
      <w:bookmarkStart w:id="2714" w:name="_Toc447205912"/>
      <w:r>
        <w:rPr>
          <w:rFonts w:hint="eastAsia"/>
        </w:rPr>
        <w:t>物流信息查询</w:t>
      </w:r>
      <w:r w:rsidR="00323126" w:rsidRPr="00323126">
        <w:rPr>
          <w:rFonts w:hint="eastAsia"/>
        </w:rPr>
        <w:t>（</w:t>
      </w:r>
      <w:r w:rsidR="00A60E7E">
        <w:rPr>
          <w:rFonts w:hint="eastAsia"/>
        </w:rPr>
        <w:t>Logistics Information</w:t>
      </w:r>
      <w:r w:rsidR="00323126" w:rsidRPr="00323126">
        <w:rPr>
          <w:rFonts w:hint="eastAsia"/>
        </w:rPr>
        <w:t>）</w:t>
      </w:r>
      <w:bookmarkEnd w:id="2714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316DC" w:rsidRPr="00883F4B" w:rsidRDefault="008E5A19" w:rsidP="008E5A19">
            <w:pPr>
              <w:rPr>
                <w:iCs/>
              </w:rPr>
            </w:pPr>
            <w:r>
              <w:rPr>
                <w:iCs/>
              </w:rPr>
              <w:t>Jk070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  <w:r>
              <w:rPr>
                <w:rFonts w:hint="eastAsia"/>
                <w:iCs/>
              </w:rPr>
              <w:t>票物流</w:t>
            </w:r>
            <w:r>
              <w:rPr>
                <w:iCs/>
              </w:rPr>
              <w:t>信息查询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</w:p>
        </w:tc>
      </w:tr>
      <w:tr w:rsidR="007316DC" w:rsidRPr="00883F4B" w:rsidTr="00DB45CE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r>
              <w:rPr>
                <w:rFonts w:hint="eastAsia"/>
              </w:rPr>
              <w:t>通过扫描</w:t>
            </w:r>
            <w:r>
              <w:t>票面上的物流</w:t>
            </w:r>
            <w:r>
              <w:rPr>
                <w:rFonts w:hint="eastAsia"/>
              </w:rPr>
              <w:t>码</w:t>
            </w:r>
            <w:r>
              <w:t>，查询该票的整个物流信息</w:t>
            </w:r>
          </w:p>
        </w:tc>
      </w:tr>
      <w:tr w:rsidR="007316DC" w:rsidRPr="00883F4B" w:rsidTr="00DB45CE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21310F" w:rsidRDefault="00740A98" w:rsidP="00DB45CE">
            <w:pPr>
              <w:rPr>
                <w:ins w:id="2715" w:author="Microsoft" w:date="2015-12-28T14:30:00Z"/>
                <w:iCs/>
              </w:rPr>
            </w:pPr>
            <w:ins w:id="2716" w:author="Microsoft" w:date="2015-12-28T14:26:00Z">
              <w:r>
                <w:rPr>
                  <w:rFonts w:hint="eastAsia"/>
                  <w:iCs/>
                </w:rPr>
                <w:t>扫描</w:t>
              </w:r>
              <w:r>
                <w:rPr>
                  <w:iCs/>
                </w:rPr>
                <w:t>票面物流码或输入查询条件进行物流查询；</w:t>
              </w:r>
            </w:ins>
          </w:p>
          <w:p w:rsidR="0021310F" w:rsidRPr="0021310F" w:rsidRDefault="0021310F">
            <w:pPr>
              <w:pStyle w:val="a8"/>
              <w:numPr>
                <w:ilvl w:val="0"/>
                <w:numId w:val="71"/>
              </w:numPr>
              <w:ind w:firstLineChars="0"/>
              <w:rPr>
                <w:ins w:id="2717" w:author="Microsoft" w:date="2015-12-28T14:31:00Z"/>
                <w:iCs/>
                <w:rPrChange w:id="2718" w:author="Microsoft" w:date="2015-12-28T14:31:00Z">
                  <w:rPr>
                    <w:ins w:id="2719" w:author="Microsoft" w:date="2015-12-28T14:31:00Z"/>
                  </w:rPr>
                </w:rPrChange>
              </w:rPr>
              <w:pPrChange w:id="2720" w:author="Microsoft" w:date="2015-12-28T14:31:00Z">
                <w:pPr/>
              </w:pPrChange>
            </w:pPr>
            <w:ins w:id="2721" w:author="Microsoft" w:date="2015-12-28T14:30:00Z">
              <w:r w:rsidRPr="0021310F">
                <w:rPr>
                  <w:rFonts w:hint="eastAsia"/>
                  <w:iCs/>
                  <w:rPrChange w:id="2722" w:author="Microsoft" w:date="2015-12-28T14:31:00Z">
                    <w:rPr>
                      <w:rFonts w:hint="eastAsia"/>
                    </w:rPr>
                  </w:rPrChange>
                </w:rPr>
                <w:t>扫描查询：扫描票面</w:t>
              </w:r>
              <w:r w:rsidRPr="0021310F">
                <w:rPr>
                  <w:iCs/>
                  <w:rPrChange w:id="2723" w:author="Microsoft" w:date="2015-12-28T14:31:00Z">
                    <w:rPr/>
                  </w:rPrChange>
                </w:rPr>
                <w:t>29</w:t>
              </w:r>
              <w:r w:rsidRPr="0021310F">
                <w:rPr>
                  <w:rFonts w:hint="eastAsia"/>
                  <w:iCs/>
                  <w:rPrChange w:id="2724" w:author="Microsoft" w:date="2015-12-28T14:31:00Z">
                    <w:rPr>
                      <w:rFonts w:hint="eastAsia"/>
                    </w:rPr>
                  </w:rPrChange>
                </w:rPr>
                <w:t>位物流码进行</w:t>
              </w:r>
            </w:ins>
            <w:ins w:id="2725" w:author="Microsoft" w:date="2015-12-28T14:31:00Z">
              <w:r w:rsidRPr="0021310F">
                <w:rPr>
                  <w:rFonts w:hint="eastAsia"/>
                  <w:iCs/>
                  <w:rPrChange w:id="2726" w:author="Microsoft" w:date="2015-12-28T14:31:00Z">
                    <w:rPr>
                      <w:rFonts w:hint="eastAsia"/>
                    </w:rPr>
                  </w:rPrChange>
                </w:rPr>
                <w:t>查询</w:t>
              </w:r>
            </w:ins>
          </w:p>
          <w:p w:rsidR="007316DC" w:rsidRPr="0021310F" w:rsidRDefault="0021310F">
            <w:pPr>
              <w:pStyle w:val="a8"/>
              <w:numPr>
                <w:ilvl w:val="0"/>
                <w:numId w:val="71"/>
              </w:numPr>
              <w:ind w:firstLineChars="0"/>
              <w:rPr>
                <w:iCs/>
                <w:rPrChange w:id="2727" w:author="Microsoft" w:date="2015-12-28T14:31:00Z">
                  <w:rPr/>
                </w:rPrChange>
              </w:rPr>
              <w:pPrChange w:id="2728" w:author="Microsoft" w:date="2015-12-28T14:31:00Z">
                <w:pPr/>
              </w:pPrChange>
            </w:pPr>
            <w:ins w:id="2729" w:author="Microsoft" w:date="2015-12-28T14:31:00Z">
              <w:r>
                <w:rPr>
                  <w:rFonts w:hint="eastAsia"/>
                  <w:iCs/>
                </w:rPr>
                <w:t>手工</w:t>
              </w:r>
              <w:r>
                <w:rPr>
                  <w:iCs/>
                </w:rPr>
                <w:t>查询：</w:t>
              </w:r>
            </w:ins>
            <w:ins w:id="2730" w:author="Microsoft" w:date="2015-12-28T14:32:00Z">
              <w:r>
                <w:rPr>
                  <w:rFonts w:hint="eastAsia"/>
                  <w:iCs/>
                </w:rPr>
                <w:t>方案</w:t>
              </w:r>
              <w:r>
                <w:rPr>
                  <w:iCs/>
                </w:rPr>
                <w:t>编号</w:t>
              </w:r>
              <w:r>
                <w:rPr>
                  <w:rFonts w:hint="eastAsia"/>
                  <w:iCs/>
                </w:rPr>
                <w:t>（下拉选择</w:t>
              </w:r>
              <w:r>
                <w:rPr>
                  <w:iCs/>
                </w:rPr>
                <w:t>）、</w:t>
              </w:r>
              <w:r>
                <w:rPr>
                  <w:rFonts w:hint="eastAsia"/>
                  <w:iCs/>
                </w:rPr>
                <w:t>批次</w:t>
              </w:r>
              <w:r>
                <w:rPr>
                  <w:iCs/>
                </w:rPr>
                <w:t>编号（</w:t>
              </w:r>
            </w:ins>
            <w:ins w:id="2731" w:author="Microsoft" w:date="2015-12-28T14:34:00Z">
              <w:r>
                <w:rPr>
                  <w:rFonts w:hint="eastAsia"/>
                  <w:iCs/>
                </w:rPr>
                <w:t>根据</w:t>
              </w:r>
              <w:r>
                <w:rPr>
                  <w:iCs/>
                </w:rPr>
                <w:t>所选方案</w:t>
              </w:r>
              <w:r>
                <w:rPr>
                  <w:rFonts w:hint="eastAsia"/>
                  <w:iCs/>
                </w:rPr>
                <w:t>显示</w:t>
              </w:r>
            </w:ins>
            <w:ins w:id="2732" w:author="Microsoft" w:date="2015-12-28T14:32:00Z">
              <w:r>
                <w:rPr>
                  <w:rFonts w:hint="eastAsia"/>
                  <w:iCs/>
                </w:rPr>
                <w:t>下拉</w:t>
              </w:r>
              <w:r>
                <w:rPr>
                  <w:iCs/>
                </w:rPr>
                <w:t>选择）</w:t>
              </w:r>
              <w:r>
                <w:rPr>
                  <w:rFonts w:hint="eastAsia"/>
                  <w:iCs/>
                </w:rPr>
                <w:t>、规格</w:t>
              </w:r>
              <w:r>
                <w:rPr>
                  <w:iCs/>
                </w:rPr>
                <w:t>（</w:t>
              </w:r>
              <w:r>
                <w:rPr>
                  <w:rFonts w:hint="eastAsia"/>
                  <w:iCs/>
                </w:rPr>
                <w:t>下拉</w:t>
              </w:r>
              <w:r>
                <w:rPr>
                  <w:iCs/>
                </w:rPr>
                <w:t>选择箱</w:t>
              </w:r>
            </w:ins>
            <w:ins w:id="2733" w:author="Microsoft" w:date="2015-12-28T14:33:00Z">
              <w:r>
                <w:rPr>
                  <w:iCs/>
                </w:rPr>
                <w:t>、盒、本</w:t>
              </w:r>
              <w:r>
                <w:rPr>
                  <w:rFonts w:hint="eastAsia"/>
                  <w:iCs/>
                </w:rPr>
                <w:t>、</w:t>
              </w:r>
              <w:r>
                <w:rPr>
                  <w:iCs/>
                </w:rPr>
                <w:t>票</w:t>
              </w:r>
            </w:ins>
            <w:ins w:id="2734" w:author="Microsoft" w:date="2015-12-28T14:32:00Z">
              <w:r>
                <w:rPr>
                  <w:iCs/>
                </w:rPr>
                <w:t>）</w:t>
              </w:r>
            </w:ins>
            <w:ins w:id="2735" w:author="Microsoft" w:date="2015-12-28T14:33:00Z">
              <w:r>
                <w:rPr>
                  <w:rFonts w:hint="eastAsia"/>
                  <w:iCs/>
                </w:rPr>
                <w:t>、规格</w:t>
              </w:r>
              <w:r>
                <w:rPr>
                  <w:iCs/>
                </w:rPr>
                <w:t>编号（</w:t>
              </w:r>
              <w:r>
                <w:rPr>
                  <w:rFonts w:hint="eastAsia"/>
                  <w:iCs/>
                </w:rPr>
                <w:t>例</w:t>
              </w:r>
              <w:r>
                <w:rPr>
                  <w:iCs/>
                </w:rPr>
                <w:t>：</w:t>
              </w:r>
              <w:r>
                <w:rPr>
                  <w:rFonts w:hint="eastAsia"/>
                </w:rPr>
                <w:t>箱</w:t>
              </w:r>
              <w:r>
                <w:rPr>
                  <w:rFonts w:hint="eastAsia"/>
                </w:rPr>
                <w:t>00</w:t>
              </w:r>
              <w:r>
                <w:t>001</w:t>
              </w:r>
              <w:r>
                <w:rPr>
                  <w:rFonts w:hint="eastAsia"/>
                </w:rPr>
                <w:t>、盒</w:t>
              </w:r>
              <w:r>
                <w:rPr>
                  <w:rFonts w:hint="eastAsia"/>
                </w:rPr>
                <w:t>00001-</w:t>
              </w:r>
              <w:r>
                <w:t>01</w:t>
              </w:r>
              <w:r>
                <w:rPr>
                  <w:rFonts w:hint="eastAsia"/>
                </w:rPr>
                <w:t>、本</w:t>
              </w:r>
              <w:r>
                <w:rPr>
                  <w:rFonts w:hint="eastAsia"/>
                </w:rPr>
                <w:t>00</w:t>
              </w:r>
              <w:r>
                <w:t>09452</w:t>
              </w:r>
              <w:r>
                <w:rPr>
                  <w:rFonts w:hint="eastAsia"/>
                </w:rPr>
                <w:t>、</w:t>
              </w:r>
              <w:r>
                <w:t>票</w:t>
              </w:r>
              <w:r>
                <w:rPr>
                  <w:rFonts w:hint="eastAsia"/>
                </w:rPr>
                <w:t>0009452-</w:t>
              </w:r>
              <w:r>
                <w:t>199</w:t>
              </w:r>
              <w:r>
                <w:rPr>
                  <w:rFonts w:hint="eastAsia"/>
                </w:rPr>
                <w:t>-</w:t>
              </w:r>
              <w:r>
                <w:t>1</w:t>
              </w:r>
              <w:r>
                <w:rPr>
                  <w:iCs/>
                </w:rPr>
                <w:t>）</w:t>
              </w:r>
            </w:ins>
            <w:del w:id="2736" w:author="Microsoft" w:date="2015-12-28T14:26:00Z">
              <w:r w:rsidR="007316DC" w:rsidRPr="0021310F" w:rsidDel="00740A98">
                <w:rPr>
                  <w:rFonts w:hint="eastAsia"/>
                  <w:iCs/>
                  <w:rPrChange w:id="2737" w:author="Microsoft" w:date="2015-12-28T14:31:00Z">
                    <w:rPr>
                      <w:rFonts w:hint="eastAsia"/>
                    </w:rPr>
                  </w:rPrChange>
                </w:rPr>
                <w:delText>扫描票面</w:delText>
              </w:r>
              <w:r w:rsidR="007316DC" w:rsidRPr="0021310F" w:rsidDel="00740A98">
                <w:rPr>
                  <w:iCs/>
                  <w:rPrChange w:id="2738" w:author="Microsoft" w:date="2015-12-28T14:31:00Z">
                    <w:rPr/>
                  </w:rPrChange>
                </w:rPr>
                <w:delText>29</w:delText>
              </w:r>
              <w:r w:rsidR="007316DC" w:rsidRPr="0021310F" w:rsidDel="00740A98">
                <w:rPr>
                  <w:rFonts w:hint="eastAsia"/>
                  <w:iCs/>
                  <w:rPrChange w:id="2739" w:author="Microsoft" w:date="2015-12-28T14:31:00Z">
                    <w:rPr>
                      <w:rFonts w:hint="eastAsia"/>
                    </w:rPr>
                  </w:rPrChange>
                </w:rPr>
                <w:delText>位物流码</w:delText>
              </w:r>
            </w:del>
          </w:p>
        </w:tc>
      </w:tr>
      <w:tr w:rsidR="007316DC" w:rsidRPr="00883F4B" w:rsidTr="00DB45CE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316DC" w:rsidRDefault="007316DC" w:rsidP="00DB45CE">
            <w:r>
              <w:rPr>
                <w:rFonts w:hint="eastAsia"/>
              </w:rPr>
              <w:t>物流</w:t>
            </w:r>
            <w:r>
              <w:t>信息列表：</w:t>
            </w:r>
          </w:p>
          <w:p w:rsidR="007316DC" w:rsidRDefault="007316DC" w:rsidP="00DB45CE">
            <w:pPr>
              <w:rPr>
                <w:ins w:id="2740" w:author="Microsoft" w:date="2015-12-28T14:36:00Z"/>
              </w:rPr>
            </w:pPr>
            <w:r>
              <w:rPr>
                <w:rFonts w:hint="eastAsia"/>
              </w:rPr>
              <w:t>时间</w:t>
            </w:r>
            <w:r w:rsidR="00191E5D" w:rsidRPr="00191E5D">
              <w:rPr>
                <w:rFonts w:hint="eastAsia"/>
                <w:iCs/>
              </w:rPr>
              <w:t>（</w:t>
            </w:r>
            <w:r w:rsidR="005A5B3B">
              <w:rPr>
                <w:rFonts w:hint="eastAsia"/>
                <w:iCs/>
              </w:rPr>
              <w:t>Date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t>：由</w:t>
            </w:r>
            <w:r>
              <w:rPr>
                <w:rFonts w:hint="eastAsia"/>
              </w:rPr>
              <w:t>倒序排序</w:t>
            </w:r>
            <w:r>
              <w:t>；</w:t>
            </w:r>
          </w:p>
          <w:p w:rsidR="0021310F" w:rsidRDefault="0021310F" w:rsidP="00DB45CE">
            <w:ins w:id="2741" w:author="Microsoft" w:date="2015-12-28T14:36:00Z">
              <w:r>
                <w:rPr>
                  <w:rFonts w:hint="eastAsia"/>
                </w:rPr>
                <w:t>仓库（</w:t>
              </w:r>
              <w:r>
                <w:rPr>
                  <w:rFonts w:hint="eastAsia"/>
                </w:rPr>
                <w:t>W</w:t>
              </w:r>
              <w:r>
                <w:t>arehouse</w:t>
              </w:r>
              <w:r>
                <w:t>）</w:t>
              </w:r>
              <w:r>
                <w:rPr>
                  <w:rFonts w:hint="eastAsia"/>
                </w:rPr>
                <w:t>：</w:t>
              </w:r>
            </w:ins>
          </w:p>
          <w:p w:rsidR="000B758D" w:rsidRDefault="000B758D">
            <w:pPr>
              <w:rPr>
                <w:ins w:id="2742" w:author="Microsoft" w:date="2015-12-28T14:49:00Z"/>
              </w:rPr>
            </w:pPr>
            <w:ins w:id="2743" w:author="Microsoft" w:date="2015-12-28T14:48:00Z">
              <w:r>
                <w:rPr>
                  <w:rFonts w:hint="eastAsia"/>
                </w:rPr>
                <w:t>类型</w:t>
              </w:r>
            </w:ins>
            <w:del w:id="2744" w:author="Microsoft" w:date="2015-12-28T14:48:00Z">
              <w:r w:rsidR="007316DC" w:rsidDel="000B758D">
                <w:rPr>
                  <w:rFonts w:hint="eastAsia"/>
                </w:rPr>
                <w:delText>部门</w:delText>
              </w:r>
            </w:del>
            <w:r w:rsidR="00191E5D" w:rsidRPr="00191E5D">
              <w:rPr>
                <w:rFonts w:hint="eastAsia"/>
                <w:iCs/>
              </w:rPr>
              <w:t>（</w:t>
            </w:r>
            <w:ins w:id="2745" w:author="Microsoft" w:date="2015-12-28T14:48:00Z">
              <w:r>
                <w:rPr>
                  <w:iCs/>
                </w:rPr>
                <w:t>Type</w:t>
              </w:r>
            </w:ins>
            <w:del w:id="2746" w:author="Microsoft" w:date="2015-12-28T14:48:00Z">
              <w:r w:rsidR="005A5B3B" w:rsidDel="000B758D">
                <w:rPr>
                  <w:rFonts w:hint="eastAsia"/>
                  <w:iCs/>
                </w:rPr>
                <w:delText>Institution</w:delText>
              </w:r>
            </w:del>
            <w:r w:rsidR="00191E5D" w:rsidRPr="00191E5D">
              <w:rPr>
                <w:rFonts w:hint="eastAsia"/>
                <w:iCs/>
              </w:rPr>
              <w:t>）</w:t>
            </w:r>
            <w:r w:rsidR="007316DC">
              <w:t>：</w:t>
            </w:r>
            <w:ins w:id="2747" w:author="Microsoft" w:date="2015-12-28T14:49:00Z">
              <w:r>
                <w:rPr>
                  <w:rFonts w:hint="eastAsia"/>
                </w:rPr>
                <w:t>入库（</w:t>
              </w:r>
              <w:r>
                <w:rPr>
                  <w:rFonts w:hint="eastAsia"/>
                </w:rPr>
                <w:t>In Receipt</w:t>
              </w:r>
              <w:r>
                <w:rPr>
                  <w:rFonts w:hint="eastAsia"/>
                </w:rPr>
                <w:t>）</w:t>
              </w:r>
              <w:r>
                <w:t>、</w:t>
              </w:r>
              <w:r>
                <w:rPr>
                  <w:rFonts w:hint="eastAsia"/>
                </w:rPr>
                <w:t>出库（</w:t>
              </w:r>
              <w:r>
                <w:rPr>
                  <w:rFonts w:hint="eastAsia"/>
                </w:rPr>
                <w:t>In Issue</w:t>
              </w:r>
              <w:r>
                <w:rPr>
                  <w:rFonts w:hint="eastAsia"/>
                </w:rPr>
                <w:t>），</w:t>
              </w:r>
              <w:r>
                <w:t>站点入库，兑奖</w:t>
              </w:r>
            </w:ins>
          </w:p>
          <w:p w:rsidR="007316DC" w:rsidDel="000B758D" w:rsidRDefault="000B758D" w:rsidP="00DB45CE">
            <w:pPr>
              <w:rPr>
                <w:del w:id="2748" w:author="Microsoft" w:date="2015-12-28T14:49:00Z"/>
              </w:rPr>
            </w:pPr>
            <w:ins w:id="2749" w:author="Microsoft" w:date="2015-12-28T14:49:00Z">
              <w:r>
                <w:rPr>
                  <w:rFonts w:hint="eastAsia"/>
                </w:rPr>
                <w:t>操作人（</w:t>
              </w:r>
              <w:r>
                <w:rPr>
                  <w:rFonts w:hint="eastAsia"/>
                </w:rPr>
                <w:t>operator</w:t>
              </w:r>
              <w:r>
                <w:t>）：</w:t>
              </w:r>
            </w:ins>
          </w:p>
          <w:p w:rsidR="007316DC" w:rsidRPr="00883F4B" w:rsidRDefault="007316DC">
            <w:del w:id="2750" w:author="Microsoft" w:date="2015-12-28T14:49:00Z">
              <w:r w:rsidDel="000B758D">
                <w:rPr>
                  <w:rFonts w:hint="eastAsia"/>
                </w:rPr>
                <w:delText>状态</w:delText>
              </w:r>
              <w:r w:rsidR="00191E5D" w:rsidRPr="00191E5D" w:rsidDel="000B758D">
                <w:rPr>
                  <w:rFonts w:hint="eastAsia"/>
                  <w:iCs/>
                </w:rPr>
                <w:delText>（</w:delText>
              </w:r>
              <w:r w:rsidR="005A5B3B" w:rsidDel="000B758D">
                <w:rPr>
                  <w:rFonts w:hint="eastAsia"/>
                  <w:iCs/>
                </w:rPr>
                <w:delText>Status</w:delText>
              </w:r>
              <w:r w:rsidR="00191E5D" w:rsidRPr="00191E5D" w:rsidDel="000B758D">
                <w:rPr>
                  <w:rFonts w:hint="eastAsia"/>
                  <w:iCs/>
                </w:rPr>
                <w:delText>）</w:delText>
              </w:r>
              <w:r w:rsidDel="000B758D">
                <w:delText>：</w:delText>
              </w:r>
              <w:r w:rsidDel="000B758D">
                <w:rPr>
                  <w:rFonts w:hint="eastAsia"/>
                </w:rPr>
                <w:delText>入库</w:delText>
              </w:r>
              <w:r w:rsidR="005A5B3B" w:rsidDel="000B758D">
                <w:rPr>
                  <w:rFonts w:hint="eastAsia"/>
                </w:rPr>
                <w:delText>（</w:delText>
              </w:r>
              <w:r w:rsidR="002212FE" w:rsidDel="000B758D">
                <w:rPr>
                  <w:rFonts w:hint="eastAsia"/>
                </w:rPr>
                <w:delText>In Receipt</w:delText>
              </w:r>
              <w:r w:rsidR="005A5B3B" w:rsidDel="000B758D">
                <w:rPr>
                  <w:rFonts w:hint="eastAsia"/>
                </w:rPr>
                <w:delText>）</w:delText>
              </w:r>
              <w:r w:rsidDel="000B758D">
                <w:delText>、</w:delText>
              </w:r>
              <w:r w:rsidDel="000B758D">
                <w:rPr>
                  <w:rFonts w:hint="eastAsia"/>
                </w:rPr>
                <w:delText>出库</w:delText>
              </w:r>
              <w:r w:rsidR="005A5B3B" w:rsidDel="000B758D">
                <w:rPr>
                  <w:rFonts w:hint="eastAsia"/>
                </w:rPr>
                <w:delText>（</w:delText>
              </w:r>
              <w:r w:rsidR="002212FE" w:rsidDel="000B758D">
                <w:rPr>
                  <w:rFonts w:hint="eastAsia"/>
                </w:rPr>
                <w:delText>In Issue</w:delText>
              </w:r>
              <w:r w:rsidR="005A5B3B" w:rsidDel="000B758D">
                <w:rPr>
                  <w:rFonts w:hint="eastAsia"/>
                </w:rPr>
                <w:delText>）</w:delText>
              </w:r>
            </w:del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FE4DC0" w:rsidRDefault="007316DC" w:rsidP="00DB45CE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r>
              <w:rPr>
                <w:rFonts w:hint="eastAsia"/>
              </w:rPr>
              <w:t>无</w:t>
            </w:r>
          </w:p>
        </w:tc>
      </w:tr>
    </w:tbl>
    <w:p w:rsidR="007316DC" w:rsidRPr="00711B0D" w:rsidRDefault="007316DC" w:rsidP="007316DC">
      <w:pPr>
        <w:pStyle w:val="a0"/>
      </w:pPr>
    </w:p>
    <w:p w:rsidR="007316DC" w:rsidRPr="005C439F" w:rsidRDefault="007316DC">
      <w:pPr>
        <w:pStyle w:val="3"/>
      </w:pPr>
      <w:bookmarkStart w:id="2751" w:name="_Toc447205913"/>
      <w:r w:rsidRPr="005C439F">
        <w:rPr>
          <w:rFonts w:hint="eastAsia"/>
        </w:rPr>
        <w:t>批次</w:t>
      </w:r>
      <w:r w:rsidRPr="005C439F">
        <w:t>终结</w:t>
      </w:r>
      <w:ins w:id="2752" w:author="Microsoft" w:date="2015-11-05T13:33:00Z">
        <w:r w:rsidR="000F1CA2">
          <w:rPr>
            <w:rFonts w:hint="eastAsia"/>
          </w:rPr>
          <w:t>列</w:t>
        </w:r>
        <w:r w:rsidR="000F1CA2">
          <w:t>表</w:t>
        </w:r>
      </w:ins>
      <w:r w:rsidR="00323126" w:rsidRPr="00323126">
        <w:rPr>
          <w:rFonts w:hint="eastAsia"/>
        </w:rPr>
        <w:t>（</w:t>
      </w:r>
      <w:r w:rsidR="00A60E7E">
        <w:rPr>
          <w:rFonts w:hint="eastAsia"/>
        </w:rPr>
        <w:t xml:space="preserve">Batch </w:t>
      </w:r>
      <w:del w:id="2753" w:author="Microsoft" w:date="2015-11-05T13:49:00Z">
        <w:r w:rsidR="00A60E7E" w:rsidDel="005851BF">
          <w:rPr>
            <w:rFonts w:hint="eastAsia"/>
          </w:rPr>
          <w:delText>Termination</w:delText>
        </w:r>
      </w:del>
      <w:ins w:id="2754" w:author="Microsoft" w:date="2015-11-05T13:49:00Z">
        <w:r w:rsidR="005851BF">
          <w:t>List</w:t>
        </w:r>
      </w:ins>
      <w:r w:rsidR="00323126" w:rsidRPr="00323126">
        <w:rPr>
          <w:rFonts w:hint="eastAsia"/>
        </w:rPr>
        <w:t>）</w:t>
      </w:r>
      <w:bookmarkEnd w:id="2751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316DC" w:rsidRPr="00883F4B" w:rsidRDefault="007316DC" w:rsidP="008E5A19">
            <w:pPr>
              <w:rPr>
                <w:iCs/>
              </w:rPr>
            </w:pPr>
            <w:r w:rsidRPr="00CF703A">
              <w:rPr>
                <w:iCs/>
                <w:color w:val="000000" w:themeColor="text1"/>
              </w:rPr>
              <w:t>Jk0</w:t>
            </w:r>
            <w:r w:rsidR="008E5A19">
              <w:rPr>
                <w:iCs/>
                <w:color w:val="000000" w:themeColor="text1"/>
              </w:rPr>
              <w:t>71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  <w:r>
              <w:rPr>
                <w:rFonts w:hint="eastAsia"/>
                <w:iCs/>
              </w:rPr>
              <w:t>批次</w:t>
            </w:r>
            <w:r>
              <w:rPr>
                <w:iCs/>
              </w:rPr>
              <w:t>终结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316DC" w:rsidRPr="00883F4B" w:rsidRDefault="007316DC" w:rsidP="00DB45CE">
            <w:pPr>
              <w:rPr>
                <w:iCs/>
              </w:rPr>
            </w:pPr>
          </w:p>
        </w:tc>
      </w:tr>
      <w:tr w:rsidR="007316DC" w:rsidRPr="00883F4B" w:rsidTr="00DB45CE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7316DC" w:rsidP="00DB45CE">
            <w:r>
              <w:rPr>
                <w:rFonts w:hint="eastAsia"/>
              </w:rPr>
              <w:t>当</w:t>
            </w:r>
            <w:r>
              <w:t>某一个方案不再进行销售时，需要进行终结处理</w:t>
            </w:r>
            <w:r>
              <w:rPr>
                <w:rFonts w:hint="eastAsia"/>
              </w:rPr>
              <w:t>，</w:t>
            </w:r>
            <w:r>
              <w:t>并对该数据进行备份；</w:t>
            </w:r>
          </w:p>
        </w:tc>
      </w:tr>
      <w:tr w:rsidR="007316DC" w:rsidRPr="00883F4B" w:rsidTr="00DB45CE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6A3263" w:rsidRDefault="000F1CA2" w:rsidP="00DB45CE">
            <w:pPr>
              <w:rPr>
                <w:iCs/>
              </w:rPr>
            </w:pPr>
            <w:ins w:id="2755" w:author="Microsoft" w:date="2015-11-05T13:36:00Z">
              <w:r>
                <w:rPr>
                  <w:rFonts w:hint="eastAsia"/>
                  <w:iCs/>
                </w:rPr>
                <w:t>批次</w:t>
              </w:r>
              <w:r>
                <w:rPr>
                  <w:iCs/>
                </w:rPr>
                <w:t>列表</w:t>
              </w:r>
            </w:ins>
            <w:del w:id="2756" w:author="Microsoft" w:date="2015-11-05T13:36:00Z">
              <w:r w:rsidR="007316DC" w:rsidDel="000F1CA2">
                <w:rPr>
                  <w:iCs/>
                </w:rPr>
                <w:delText>选择</w:delText>
              </w:r>
            </w:del>
          </w:p>
          <w:p w:rsidR="007316DC" w:rsidRDefault="007316DC" w:rsidP="00DB45CE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方案</w:t>
            </w:r>
            <w:r>
              <w:rPr>
                <w:iCs/>
              </w:rPr>
              <w:t>名称</w:t>
            </w:r>
            <w:r w:rsidR="00191E5D" w:rsidRPr="00191E5D">
              <w:rPr>
                <w:rFonts w:hint="eastAsia"/>
                <w:iCs/>
              </w:rPr>
              <w:t>（</w:t>
            </w:r>
            <w:r w:rsidR="00FA7997">
              <w:rPr>
                <w:rFonts w:hint="eastAsia"/>
                <w:iCs/>
              </w:rPr>
              <w:t>Plan Name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7316DC" w:rsidRDefault="007316DC" w:rsidP="00DB45CE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方案</w:t>
            </w:r>
            <w:r>
              <w:rPr>
                <w:iCs/>
              </w:rPr>
              <w:t>代码</w:t>
            </w:r>
            <w:r w:rsidR="00191E5D" w:rsidRPr="00191E5D">
              <w:rPr>
                <w:rFonts w:hint="eastAsia"/>
                <w:iCs/>
              </w:rPr>
              <w:t>（</w:t>
            </w:r>
            <w:r w:rsidR="00FA7997">
              <w:rPr>
                <w:rFonts w:hint="eastAsia"/>
                <w:iCs/>
              </w:rPr>
              <w:t>Plan Code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0F2C10" w:rsidRDefault="007316DC" w:rsidP="000F2C10">
            <w:pPr>
              <w:pStyle w:val="a8"/>
              <w:numPr>
                <w:ilvl w:val="0"/>
                <w:numId w:val="3"/>
              </w:numPr>
              <w:ind w:firstLineChars="0"/>
              <w:rPr>
                <w:ins w:id="2757" w:author="Microsoft" w:date="2015-11-05T13:35:00Z"/>
                <w:iCs/>
              </w:rPr>
            </w:pPr>
            <w:r>
              <w:rPr>
                <w:rFonts w:hint="eastAsia"/>
                <w:iCs/>
              </w:rPr>
              <w:t>生产</w:t>
            </w:r>
            <w:r>
              <w:rPr>
                <w:iCs/>
              </w:rPr>
              <w:t>批次</w:t>
            </w:r>
            <w:r w:rsidR="00191E5D" w:rsidRPr="00191E5D">
              <w:rPr>
                <w:rFonts w:hint="eastAsia"/>
                <w:iCs/>
              </w:rPr>
              <w:t>（</w:t>
            </w:r>
            <w:r w:rsidR="00FA7997">
              <w:rPr>
                <w:rFonts w:hint="eastAsia"/>
                <w:iCs/>
              </w:rPr>
              <w:t>Batch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48094C" w:rsidRPr="00EE2200" w:rsidRDefault="000F1CA2">
            <w:pPr>
              <w:pStyle w:val="a8"/>
              <w:numPr>
                <w:ilvl w:val="0"/>
                <w:numId w:val="3"/>
              </w:numPr>
              <w:ind w:firstLineChars="0"/>
              <w:rPr>
                <w:iCs/>
                <w:rPrChange w:id="2758" w:author="Microsoft" w:date="2015-11-05T14:25:00Z">
                  <w:rPr/>
                </w:rPrChange>
              </w:rPr>
            </w:pPr>
            <w:ins w:id="2759" w:author="Microsoft" w:date="2015-11-05T13:35:00Z">
              <w:r>
                <w:rPr>
                  <w:rFonts w:hint="eastAsia"/>
                  <w:iCs/>
                </w:rPr>
                <w:t>状态</w:t>
              </w:r>
              <w:r>
                <w:rPr>
                  <w:iCs/>
                </w:rPr>
                <w:t>：在售、已终结</w:t>
              </w:r>
            </w:ins>
          </w:p>
        </w:tc>
      </w:tr>
      <w:tr w:rsidR="007316DC" w:rsidRPr="00883F4B" w:rsidTr="00DB45CE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EE2200">
            <w:ins w:id="2760" w:author="Microsoft" w:date="2015-11-05T14:26:00Z">
              <w:r>
                <w:rPr>
                  <w:rFonts w:hint="eastAsia"/>
                </w:rPr>
                <w:t>【批次</w:t>
              </w:r>
              <w:r>
                <w:t>终结】</w:t>
              </w:r>
              <w:r>
                <w:rPr>
                  <w:rFonts w:hint="eastAsia"/>
                </w:rPr>
                <w:t>【详情</w:t>
              </w:r>
              <w:r>
                <w:t>】</w:t>
              </w:r>
              <w:r>
                <w:rPr>
                  <w:rFonts w:hint="eastAsia"/>
                </w:rPr>
                <w:t>【打印</w:t>
              </w:r>
              <w:r>
                <w:t>】</w:t>
              </w:r>
            </w:ins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FE4DC0" w:rsidRDefault="00EE2200">
            <w:pPr>
              <w:rPr>
                <w:noProof/>
                <w:szCs w:val="21"/>
              </w:rPr>
            </w:pPr>
            <w:ins w:id="2761" w:author="Microsoft" w:date="2015-11-05T14:26:00Z">
              <w:r>
                <w:rPr>
                  <w:rFonts w:hint="eastAsia"/>
                  <w:noProof/>
                  <w:szCs w:val="21"/>
                </w:rPr>
                <w:t>无</w:t>
              </w:r>
            </w:ins>
            <w:del w:id="2762" w:author="Microsoft" w:date="2015-09-18T11:14:00Z">
              <w:r w:rsidR="007316DC" w:rsidDel="00B76902">
                <w:rPr>
                  <w:rFonts w:hint="eastAsia"/>
                  <w:noProof/>
                  <w:szCs w:val="21"/>
                </w:rPr>
                <w:delText>无</w:delText>
              </w:r>
            </w:del>
          </w:p>
        </w:tc>
      </w:tr>
      <w:tr w:rsidR="007316DC" w:rsidRPr="00883F4B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316DC" w:rsidRPr="00883F4B" w:rsidRDefault="00B76902" w:rsidP="00DB45CE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判断市场</w:t>
            </w:r>
            <w:r>
              <w:rPr>
                <w:bCs/>
                <w:iCs/>
              </w:rPr>
              <w:t>管理员手中的库存量</w:t>
            </w:r>
            <w:ins w:id="2763" w:author="Microsoft" w:date="2015-09-18T11:37:00Z">
              <w:r w:rsidR="000F2C10">
                <w:rPr>
                  <w:rFonts w:hint="eastAsia"/>
                  <w:bCs/>
                  <w:iCs/>
                </w:rPr>
                <w:t>选择</w:t>
              </w:r>
              <w:r w:rsidR="000F2C10">
                <w:rPr>
                  <w:bCs/>
                  <w:iCs/>
                </w:rPr>
                <w:t>是否进行终结；</w:t>
              </w:r>
            </w:ins>
          </w:p>
        </w:tc>
      </w:tr>
      <w:tr w:rsidR="007316DC" w:rsidRPr="00CD2260" w:rsidTr="00DB45CE">
        <w:tc>
          <w:tcPr>
            <w:tcW w:w="1384" w:type="dxa"/>
            <w:shd w:val="clear" w:color="auto" w:fill="D9D9D9"/>
            <w:vAlign w:val="center"/>
          </w:tcPr>
          <w:p w:rsidR="007316DC" w:rsidRPr="00883F4B" w:rsidRDefault="007316DC" w:rsidP="00DB45CE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B76902" w:rsidRDefault="00CD2260" w:rsidP="0048094C">
            <w:pPr>
              <w:rPr>
                <w:ins w:id="2764" w:author="Microsoft" w:date="2015-09-18T11:37:00Z"/>
              </w:rPr>
            </w:pPr>
            <w:ins w:id="2765" w:author="Microsoft" w:date="2015-09-18T11:37:00Z">
              <w:r>
                <w:rPr>
                  <w:rFonts w:hint="eastAsia"/>
                </w:rPr>
                <w:t>已经</w:t>
              </w:r>
              <w:r>
                <w:t>被终结的批次，不可再进行销售和兑奖操作；</w:t>
              </w:r>
            </w:ins>
          </w:p>
          <w:p w:rsidR="00CD2260" w:rsidRDefault="00CD2260" w:rsidP="0048094C">
            <w:pPr>
              <w:rPr>
                <w:ins w:id="2766" w:author="Microsoft" w:date="2015-09-18T11:42:00Z"/>
              </w:rPr>
            </w:pPr>
            <w:ins w:id="2767" w:author="Microsoft" w:date="2015-09-18T11:38:00Z">
              <w:r>
                <w:rPr>
                  <w:rFonts w:hint="eastAsia"/>
                </w:rPr>
                <w:t>当</w:t>
              </w:r>
              <w:r>
                <w:t>市场管理员手中</w:t>
              </w:r>
              <w:r>
                <w:rPr>
                  <w:rFonts w:hint="eastAsia"/>
                </w:rPr>
                <w:t>仍</w:t>
              </w:r>
              <w:r>
                <w:t>有剩余的已终结的</w:t>
              </w:r>
              <w:r>
                <w:rPr>
                  <w:rFonts w:hint="eastAsia"/>
                </w:rPr>
                <w:t>彩票</w:t>
              </w:r>
              <w:r>
                <w:t>，彩票默认为</w:t>
              </w:r>
              <w:r>
                <w:rPr>
                  <w:rFonts w:hint="eastAsia"/>
                </w:rPr>
                <w:t>已</w:t>
              </w:r>
              <w:r>
                <w:t>作废，</w:t>
              </w:r>
            </w:ins>
            <w:ins w:id="2768" w:author="Microsoft" w:date="2015-09-18T11:39:00Z">
              <w:r>
                <w:rPr>
                  <w:rFonts w:hint="eastAsia"/>
                </w:rPr>
                <w:t>仓库</w:t>
              </w:r>
              <w:r>
                <w:t>将回收彩票，</w:t>
              </w:r>
              <w:r>
                <w:rPr>
                  <w:rFonts w:hint="eastAsia"/>
                </w:rPr>
                <w:t>同时</w:t>
              </w:r>
            </w:ins>
            <w:ins w:id="2769" w:author="Microsoft" w:date="2015-09-18T11:38:00Z">
              <w:r>
                <w:rPr>
                  <w:rFonts w:hint="eastAsia"/>
                </w:rPr>
                <w:t>财务</w:t>
              </w:r>
              <w:r>
                <w:t>将</w:t>
              </w:r>
            </w:ins>
            <w:ins w:id="2770" w:author="Microsoft" w:date="2015-09-18T11:39:00Z">
              <w:r>
                <w:rPr>
                  <w:rFonts w:hint="eastAsia"/>
                </w:rPr>
                <w:t>释放</w:t>
              </w:r>
              <w:r>
                <w:t>市场管理员相应的信用额度；</w:t>
              </w:r>
            </w:ins>
          </w:p>
          <w:p w:rsidR="00543EA2" w:rsidRPr="00883F4B" w:rsidRDefault="00543EA2" w:rsidP="0048094C">
            <w:ins w:id="2771" w:author="Microsoft" w:date="2015-09-18T11:42:00Z">
              <w:r>
                <w:rPr>
                  <w:rFonts w:hint="eastAsia"/>
                </w:rPr>
                <w:t>【打印</w:t>
              </w:r>
              <w:r>
                <w:t>批次终结报表】</w:t>
              </w:r>
            </w:ins>
          </w:p>
        </w:tc>
      </w:tr>
    </w:tbl>
    <w:p w:rsidR="007316DC" w:rsidRPr="00411243" w:rsidRDefault="007316DC" w:rsidP="007316DC">
      <w:pPr>
        <w:pStyle w:val="a0"/>
      </w:pPr>
    </w:p>
    <w:p w:rsidR="00E71732" w:rsidRDefault="00E71732">
      <w:pPr>
        <w:pStyle w:val="4"/>
        <w:rPr>
          <w:ins w:id="2772" w:author="Microsoft" w:date="2015-11-05T13:44:00Z"/>
        </w:rPr>
        <w:pPrChange w:id="2773" w:author="Microsoft" w:date="2015-12-29T13:55:00Z">
          <w:pPr>
            <w:pStyle w:val="3"/>
          </w:pPr>
        </w:pPrChange>
      </w:pPr>
      <w:ins w:id="2774" w:author="Microsoft" w:date="2015-11-05T13:44:00Z">
        <w:r>
          <w:rPr>
            <w:rFonts w:hint="eastAsia"/>
          </w:rPr>
          <w:t>批次</w:t>
        </w:r>
        <w:r>
          <w:t>终结详情</w:t>
        </w:r>
      </w:ins>
      <w:ins w:id="2775" w:author="Microsoft" w:date="2015-11-05T13:49:00Z">
        <w:r w:rsidR="005851BF">
          <w:rPr>
            <w:rFonts w:hint="eastAsia"/>
          </w:rPr>
          <w:t>（</w:t>
        </w:r>
        <w:r w:rsidR="005851BF">
          <w:rPr>
            <w:rFonts w:hint="eastAsia"/>
          </w:rPr>
          <w:t>details</w:t>
        </w:r>
        <w:r w:rsidR="005851BF">
          <w:t>）</w:t>
        </w:r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E71732" w:rsidRPr="00883F4B" w:rsidTr="00394B67">
        <w:trPr>
          <w:ins w:id="2776" w:author="Microsoft" w:date="2015-11-05T13:45:00Z"/>
        </w:trPr>
        <w:tc>
          <w:tcPr>
            <w:tcW w:w="1384" w:type="dxa"/>
            <w:shd w:val="clear" w:color="auto" w:fill="D9D9D9"/>
            <w:vAlign w:val="center"/>
          </w:tcPr>
          <w:p w:rsidR="00E71732" w:rsidRPr="00883F4B" w:rsidRDefault="00E71732" w:rsidP="00394B67">
            <w:pPr>
              <w:rPr>
                <w:ins w:id="2777" w:author="Microsoft" w:date="2015-11-05T13:45:00Z"/>
              </w:rPr>
            </w:pPr>
            <w:ins w:id="2778" w:author="Microsoft" w:date="2015-11-05T13:45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E71732" w:rsidRPr="00883F4B" w:rsidRDefault="00E71732" w:rsidP="00394B67">
            <w:pPr>
              <w:rPr>
                <w:ins w:id="2779" w:author="Microsoft" w:date="2015-11-05T13:45:00Z"/>
                <w:iCs/>
              </w:rPr>
            </w:pPr>
            <w:ins w:id="2780" w:author="Microsoft" w:date="2015-11-05T13:45:00Z">
              <w:r w:rsidRPr="00CF703A">
                <w:rPr>
                  <w:iCs/>
                  <w:color w:val="000000" w:themeColor="text1"/>
                </w:rPr>
                <w:t>Jk0</w:t>
              </w:r>
              <w:r>
                <w:rPr>
                  <w:iCs/>
                  <w:color w:val="000000" w:themeColor="text1"/>
                </w:rPr>
                <w:t>71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E71732" w:rsidRPr="00883F4B" w:rsidRDefault="00E71732" w:rsidP="00394B67">
            <w:pPr>
              <w:rPr>
                <w:ins w:id="2781" w:author="Microsoft" w:date="2015-11-05T13:45:00Z"/>
              </w:rPr>
            </w:pPr>
            <w:ins w:id="2782" w:author="Microsoft" w:date="2015-11-05T13:45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E71732" w:rsidRPr="00883F4B" w:rsidRDefault="00E71732" w:rsidP="00394B67">
            <w:pPr>
              <w:rPr>
                <w:ins w:id="2783" w:author="Microsoft" w:date="2015-11-05T13:45:00Z"/>
                <w:iCs/>
              </w:rPr>
            </w:pPr>
          </w:p>
        </w:tc>
      </w:tr>
      <w:tr w:rsidR="00E71732" w:rsidRPr="00883F4B" w:rsidTr="00394B67">
        <w:trPr>
          <w:ins w:id="2784" w:author="Microsoft" w:date="2015-11-05T13:45:00Z"/>
        </w:trPr>
        <w:tc>
          <w:tcPr>
            <w:tcW w:w="1384" w:type="dxa"/>
            <w:shd w:val="clear" w:color="auto" w:fill="D9D9D9"/>
            <w:vAlign w:val="center"/>
          </w:tcPr>
          <w:p w:rsidR="00E71732" w:rsidRPr="00883F4B" w:rsidRDefault="00E71732" w:rsidP="00394B67">
            <w:pPr>
              <w:rPr>
                <w:ins w:id="2785" w:author="Microsoft" w:date="2015-11-05T13:45:00Z"/>
              </w:rPr>
            </w:pPr>
            <w:ins w:id="2786" w:author="Microsoft" w:date="2015-11-05T13:45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E71732" w:rsidRPr="00883F4B" w:rsidRDefault="00E71732" w:rsidP="00394B67">
            <w:pPr>
              <w:rPr>
                <w:ins w:id="2787" w:author="Microsoft" w:date="2015-11-05T13:45:00Z"/>
                <w:iCs/>
              </w:rPr>
            </w:pPr>
            <w:ins w:id="2788" w:author="Microsoft" w:date="2015-11-05T13:45:00Z">
              <w:r>
                <w:rPr>
                  <w:rFonts w:hint="eastAsia"/>
                  <w:iCs/>
                </w:rPr>
                <w:t>批次</w:t>
              </w:r>
              <w:r>
                <w:rPr>
                  <w:iCs/>
                </w:rPr>
                <w:t>终结</w:t>
              </w:r>
              <w:r>
                <w:rPr>
                  <w:rFonts w:hint="eastAsia"/>
                  <w:iCs/>
                </w:rPr>
                <w:t>详情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E71732" w:rsidRPr="00883F4B" w:rsidRDefault="00E71732" w:rsidP="00394B67">
            <w:pPr>
              <w:rPr>
                <w:ins w:id="2789" w:author="Microsoft" w:date="2015-11-05T13:45:00Z"/>
                <w:iCs/>
              </w:rPr>
            </w:pPr>
            <w:ins w:id="2790" w:author="Microsoft" w:date="2015-11-05T13:45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E71732" w:rsidRPr="00883F4B" w:rsidRDefault="00E71732" w:rsidP="00394B67">
            <w:pPr>
              <w:rPr>
                <w:ins w:id="2791" w:author="Microsoft" w:date="2015-11-05T13:45:00Z"/>
                <w:iCs/>
              </w:rPr>
            </w:pPr>
          </w:p>
        </w:tc>
      </w:tr>
      <w:tr w:rsidR="00E71732" w:rsidRPr="00883F4B" w:rsidTr="00394B67">
        <w:trPr>
          <w:trHeight w:val="390"/>
          <w:ins w:id="2792" w:author="Microsoft" w:date="2015-11-05T13:45:00Z"/>
        </w:trPr>
        <w:tc>
          <w:tcPr>
            <w:tcW w:w="1384" w:type="dxa"/>
            <w:shd w:val="clear" w:color="auto" w:fill="D9D9D9"/>
            <w:vAlign w:val="center"/>
          </w:tcPr>
          <w:p w:rsidR="00E71732" w:rsidRPr="00883F4B" w:rsidRDefault="00E71732" w:rsidP="00394B67">
            <w:pPr>
              <w:rPr>
                <w:ins w:id="2793" w:author="Microsoft" w:date="2015-11-05T13:45:00Z"/>
              </w:rPr>
            </w:pPr>
            <w:ins w:id="2794" w:author="Microsoft" w:date="2015-11-05T13:45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71732" w:rsidRPr="00883F4B" w:rsidRDefault="00E71732">
            <w:pPr>
              <w:rPr>
                <w:ins w:id="2795" w:author="Microsoft" w:date="2015-11-05T13:45:00Z"/>
              </w:rPr>
            </w:pPr>
            <w:ins w:id="2796" w:author="Microsoft" w:date="2015-11-05T13:45:00Z">
              <w:r>
                <w:rPr>
                  <w:rFonts w:hint="eastAsia"/>
                </w:rPr>
                <w:t>查看</w:t>
              </w:r>
              <w:r>
                <w:t>终结</w:t>
              </w:r>
              <w:r>
                <w:rPr>
                  <w:rFonts w:hint="eastAsia"/>
                </w:rPr>
                <w:t>批次</w:t>
              </w:r>
              <w:r>
                <w:t>的详情</w:t>
              </w:r>
            </w:ins>
          </w:p>
        </w:tc>
      </w:tr>
      <w:tr w:rsidR="00E71732" w:rsidRPr="00883F4B" w:rsidTr="00394B67">
        <w:trPr>
          <w:trHeight w:val="420"/>
          <w:ins w:id="2797" w:author="Microsoft" w:date="2015-11-05T13:45:00Z"/>
        </w:trPr>
        <w:tc>
          <w:tcPr>
            <w:tcW w:w="1384" w:type="dxa"/>
            <w:shd w:val="clear" w:color="auto" w:fill="D9D9D9"/>
            <w:vAlign w:val="center"/>
          </w:tcPr>
          <w:p w:rsidR="00E71732" w:rsidRPr="00883F4B" w:rsidRDefault="00E71732" w:rsidP="00394B67">
            <w:pPr>
              <w:rPr>
                <w:ins w:id="2798" w:author="Microsoft" w:date="2015-11-05T13:45:00Z"/>
              </w:rPr>
            </w:pPr>
            <w:ins w:id="2799" w:author="Microsoft" w:date="2015-11-05T13:45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71732" w:rsidRPr="00C44461" w:rsidRDefault="00E71732" w:rsidP="00394B67">
            <w:pPr>
              <w:rPr>
                <w:ins w:id="2800" w:author="Microsoft" w:date="2015-11-05T13:45:00Z"/>
                <w:iCs/>
              </w:rPr>
            </w:pPr>
            <w:ins w:id="2801" w:author="Microsoft" w:date="2015-11-05T13:45:00Z">
              <w:r w:rsidRPr="00C44461">
                <w:rPr>
                  <w:rFonts w:hint="eastAsia"/>
                  <w:iCs/>
                </w:rPr>
                <w:t>详情显示</w:t>
              </w:r>
              <w:r w:rsidRPr="00C44461">
                <w:rPr>
                  <w:iCs/>
                </w:rPr>
                <w:t>信息：</w:t>
              </w:r>
            </w:ins>
          </w:p>
          <w:p w:rsidR="00E71732" w:rsidRDefault="00E71732" w:rsidP="00394B67">
            <w:pPr>
              <w:pStyle w:val="a8"/>
              <w:numPr>
                <w:ilvl w:val="0"/>
                <w:numId w:val="3"/>
              </w:numPr>
              <w:ind w:firstLineChars="0"/>
              <w:rPr>
                <w:ins w:id="2802" w:author="Microsoft" w:date="2015-11-05T13:45:00Z"/>
                <w:iCs/>
              </w:rPr>
            </w:pPr>
            <w:ins w:id="2803" w:author="Microsoft" w:date="2015-11-05T13:45:00Z">
              <w:r w:rsidRPr="000F2C10">
                <w:rPr>
                  <w:rFonts w:hint="eastAsia"/>
                  <w:iCs/>
                </w:rPr>
                <w:t>批次</w:t>
              </w:r>
              <w:r w:rsidRPr="000F2C10">
                <w:rPr>
                  <w:iCs/>
                </w:rPr>
                <w:t>总</w:t>
              </w:r>
              <w:r w:rsidRPr="000F2C10">
                <w:rPr>
                  <w:rFonts w:hint="eastAsia"/>
                  <w:iCs/>
                </w:rPr>
                <w:t>数</w:t>
              </w:r>
              <w:r w:rsidRPr="000F2C10">
                <w:rPr>
                  <w:iCs/>
                </w:rPr>
                <w:t>：张</w:t>
              </w:r>
            </w:ins>
            <w:ins w:id="2804" w:author="Microsoft" w:date="2015-11-05T14:26:00Z">
              <w:r w:rsidR="00EE2200">
                <w:rPr>
                  <w:rFonts w:hint="eastAsia"/>
                  <w:iCs/>
                </w:rPr>
                <w:t>（批次</w:t>
              </w:r>
              <w:r w:rsidR="00EE2200">
                <w:rPr>
                  <w:iCs/>
                </w:rPr>
                <w:t>文件中标明</w:t>
              </w:r>
            </w:ins>
            <w:ins w:id="2805" w:author="Microsoft" w:date="2015-11-05T14:27:00Z">
              <w:r w:rsidR="00EE2200">
                <w:rPr>
                  <w:iCs/>
                </w:rPr>
                <w:t>的批次总数量</w:t>
              </w:r>
            </w:ins>
            <w:ins w:id="2806" w:author="Microsoft" w:date="2015-11-05T14:26:00Z">
              <w:r w:rsidR="00EE2200">
                <w:rPr>
                  <w:iCs/>
                </w:rPr>
                <w:t>）</w:t>
              </w:r>
            </w:ins>
          </w:p>
          <w:p w:rsidR="00E71732" w:rsidRDefault="00E71732" w:rsidP="00394B67">
            <w:pPr>
              <w:pStyle w:val="a8"/>
              <w:numPr>
                <w:ilvl w:val="0"/>
                <w:numId w:val="3"/>
              </w:numPr>
              <w:ind w:firstLineChars="0"/>
              <w:rPr>
                <w:ins w:id="2807" w:author="Microsoft" w:date="2015-11-05T13:45:00Z"/>
                <w:iCs/>
              </w:rPr>
            </w:pPr>
            <w:ins w:id="2808" w:author="Microsoft" w:date="2015-11-05T13:45:00Z">
              <w:r>
                <w:rPr>
                  <w:rFonts w:hint="eastAsia"/>
                  <w:iCs/>
                </w:rPr>
                <w:t>销售数量</w:t>
              </w:r>
              <w:r>
                <w:rPr>
                  <w:iCs/>
                </w:rPr>
                <w:t>：张</w:t>
              </w:r>
            </w:ins>
            <w:ins w:id="2809" w:author="Microsoft" w:date="2015-11-05T14:28:00Z">
              <w:r w:rsidR="00EE2200">
                <w:rPr>
                  <w:rFonts w:hint="eastAsia"/>
                  <w:iCs/>
                </w:rPr>
                <w:t>（入</w:t>
              </w:r>
              <w:r w:rsidR="00EE2200">
                <w:rPr>
                  <w:iCs/>
                </w:rPr>
                <w:t>站点库的总数量）</w:t>
              </w:r>
            </w:ins>
          </w:p>
          <w:p w:rsidR="00E71732" w:rsidRPr="000F2C10" w:rsidRDefault="00E71732" w:rsidP="00394B67">
            <w:pPr>
              <w:pStyle w:val="a8"/>
              <w:numPr>
                <w:ilvl w:val="0"/>
                <w:numId w:val="3"/>
              </w:numPr>
              <w:ind w:firstLineChars="0"/>
              <w:rPr>
                <w:ins w:id="2810" w:author="Microsoft" w:date="2015-11-05T13:45:00Z"/>
                <w:iCs/>
              </w:rPr>
            </w:pPr>
            <w:ins w:id="2811" w:author="Microsoft" w:date="2015-11-05T13:45:00Z">
              <w:r>
                <w:rPr>
                  <w:rFonts w:hint="eastAsia"/>
                  <w:iCs/>
                </w:rPr>
                <w:t>损毁</w:t>
              </w:r>
              <w:r>
                <w:rPr>
                  <w:iCs/>
                </w:rPr>
                <w:t>数量：张</w:t>
              </w:r>
            </w:ins>
          </w:p>
          <w:p w:rsidR="00E71732" w:rsidRDefault="00E71732" w:rsidP="00394B67">
            <w:pPr>
              <w:pStyle w:val="a8"/>
              <w:numPr>
                <w:ilvl w:val="0"/>
                <w:numId w:val="3"/>
              </w:numPr>
              <w:ind w:firstLineChars="0"/>
              <w:rPr>
                <w:ins w:id="2812" w:author="Microsoft" w:date="2015-11-05T13:45:00Z"/>
                <w:iCs/>
              </w:rPr>
            </w:pPr>
            <w:ins w:id="2813" w:author="Microsoft" w:date="2015-11-05T13:45:00Z">
              <w:r>
                <w:rPr>
                  <w:rFonts w:hint="eastAsia"/>
                  <w:iCs/>
                </w:rPr>
                <w:t>当前库存</w:t>
              </w:r>
              <w:r>
                <w:rPr>
                  <w:iCs/>
                </w:rPr>
                <w:t>：</w:t>
              </w:r>
              <w:r>
                <w:rPr>
                  <w:rFonts w:hint="eastAsia"/>
                  <w:iCs/>
                </w:rPr>
                <w:t>张</w:t>
              </w:r>
            </w:ins>
          </w:p>
          <w:p w:rsidR="00E71732" w:rsidRPr="00E71732" w:rsidRDefault="00E71732">
            <w:pPr>
              <w:pStyle w:val="a8"/>
              <w:numPr>
                <w:ilvl w:val="0"/>
                <w:numId w:val="3"/>
              </w:numPr>
              <w:ind w:firstLineChars="0"/>
              <w:rPr>
                <w:ins w:id="2814" w:author="Microsoft" w:date="2015-11-05T13:45:00Z"/>
                <w:iCs/>
                <w:rPrChange w:id="2815" w:author="Microsoft" w:date="2015-11-05T13:46:00Z">
                  <w:rPr>
                    <w:ins w:id="2816" w:author="Microsoft" w:date="2015-11-05T13:45:00Z"/>
                  </w:rPr>
                </w:rPrChange>
              </w:rPr>
            </w:pPr>
            <w:ins w:id="2817" w:author="Microsoft" w:date="2015-11-05T13:45:00Z">
              <w:r>
                <w:rPr>
                  <w:rFonts w:hint="eastAsia"/>
                  <w:iCs/>
                </w:rPr>
                <w:t>市场</w:t>
              </w:r>
              <w:r>
                <w:rPr>
                  <w:iCs/>
                </w:rPr>
                <w:t>管理员库存：</w:t>
              </w:r>
              <w:r>
                <w:rPr>
                  <w:rFonts w:hint="eastAsia"/>
                  <w:iCs/>
                </w:rPr>
                <w:t>张</w:t>
              </w:r>
            </w:ins>
          </w:p>
        </w:tc>
      </w:tr>
      <w:tr w:rsidR="00E71732" w:rsidRPr="00883F4B" w:rsidTr="00394B67">
        <w:trPr>
          <w:trHeight w:val="420"/>
          <w:ins w:id="2818" w:author="Microsoft" w:date="2015-11-05T13:45:00Z"/>
        </w:trPr>
        <w:tc>
          <w:tcPr>
            <w:tcW w:w="1384" w:type="dxa"/>
            <w:shd w:val="clear" w:color="auto" w:fill="D9D9D9"/>
            <w:vAlign w:val="center"/>
          </w:tcPr>
          <w:p w:rsidR="00E71732" w:rsidRPr="00883F4B" w:rsidRDefault="00E71732" w:rsidP="00394B67">
            <w:pPr>
              <w:rPr>
                <w:ins w:id="2819" w:author="Microsoft" w:date="2015-11-05T13:45:00Z"/>
              </w:rPr>
            </w:pPr>
            <w:ins w:id="2820" w:author="Microsoft" w:date="2015-11-05T13:45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71732" w:rsidRPr="00883F4B" w:rsidRDefault="00EE2200" w:rsidP="00394B67">
            <w:pPr>
              <w:rPr>
                <w:ins w:id="2821" w:author="Microsoft" w:date="2015-11-05T13:45:00Z"/>
              </w:rPr>
            </w:pPr>
            <w:ins w:id="2822" w:author="Microsoft" w:date="2015-11-05T14:28:00Z">
              <w:r>
                <w:rPr>
                  <w:rFonts w:hint="eastAsia"/>
                </w:rPr>
                <w:t>无</w:t>
              </w:r>
            </w:ins>
          </w:p>
        </w:tc>
      </w:tr>
      <w:tr w:rsidR="00E71732" w:rsidRPr="00883F4B" w:rsidTr="00394B67">
        <w:trPr>
          <w:ins w:id="2823" w:author="Microsoft" w:date="2015-11-05T13:45:00Z"/>
        </w:trPr>
        <w:tc>
          <w:tcPr>
            <w:tcW w:w="1384" w:type="dxa"/>
            <w:shd w:val="clear" w:color="auto" w:fill="D9D9D9"/>
            <w:vAlign w:val="center"/>
          </w:tcPr>
          <w:p w:rsidR="00E71732" w:rsidRPr="00883F4B" w:rsidRDefault="00E71732" w:rsidP="00394B67">
            <w:pPr>
              <w:rPr>
                <w:ins w:id="2824" w:author="Microsoft" w:date="2015-11-05T13:45:00Z"/>
              </w:rPr>
            </w:pPr>
            <w:ins w:id="2825" w:author="Microsoft" w:date="2015-11-05T13:45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71732" w:rsidRPr="00FE4DC0" w:rsidRDefault="00EE2200" w:rsidP="00394B67">
            <w:pPr>
              <w:rPr>
                <w:ins w:id="2826" w:author="Microsoft" w:date="2015-11-05T13:45:00Z"/>
                <w:noProof/>
                <w:szCs w:val="21"/>
              </w:rPr>
            </w:pPr>
            <w:ins w:id="2827" w:author="Microsoft" w:date="2015-11-05T14:28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E71732" w:rsidRPr="00883F4B" w:rsidTr="00394B67">
        <w:trPr>
          <w:ins w:id="2828" w:author="Microsoft" w:date="2015-11-05T13:45:00Z"/>
        </w:trPr>
        <w:tc>
          <w:tcPr>
            <w:tcW w:w="1384" w:type="dxa"/>
            <w:shd w:val="clear" w:color="auto" w:fill="D9D9D9"/>
            <w:vAlign w:val="center"/>
          </w:tcPr>
          <w:p w:rsidR="00E71732" w:rsidRPr="00883F4B" w:rsidRDefault="00E71732" w:rsidP="00394B67">
            <w:pPr>
              <w:rPr>
                <w:ins w:id="2829" w:author="Microsoft" w:date="2015-11-05T13:45:00Z"/>
              </w:rPr>
            </w:pPr>
            <w:ins w:id="2830" w:author="Microsoft" w:date="2015-11-05T13:45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71732" w:rsidRPr="00883F4B" w:rsidRDefault="00EE2200" w:rsidP="00394B67">
            <w:pPr>
              <w:rPr>
                <w:ins w:id="2831" w:author="Microsoft" w:date="2015-11-05T13:45:00Z"/>
                <w:bCs/>
                <w:iCs/>
              </w:rPr>
            </w:pPr>
            <w:ins w:id="2832" w:author="Microsoft" w:date="2015-11-05T14:29:00Z">
              <w:r>
                <w:rPr>
                  <w:rFonts w:hint="eastAsia"/>
                  <w:bCs/>
                  <w:iCs/>
                </w:rPr>
                <w:t>批次</w:t>
              </w:r>
              <w:r>
                <w:rPr>
                  <w:bCs/>
                  <w:iCs/>
                </w:rPr>
                <w:t>总张数</w:t>
              </w:r>
              <w:r>
                <w:rPr>
                  <w:bCs/>
                  <w:iCs/>
                </w:rPr>
                <w:t>=</w:t>
              </w:r>
              <w:r>
                <w:rPr>
                  <w:bCs/>
                  <w:iCs/>
                </w:rPr>
                <w:t>销售数量</w:t>
              </w:r>
              <w:r>
                <w:rPr>
                  <w:bCs/>
                  <w:iCs/>
                </w:rPr>
                <w:t>+</w:t>
              </w:r>
              <w:r>
                <w:rPr>
                  <w:rFonts w:hint="eastAsia"/>
                  <w:bCs/>
                  <w:iCs/>
                </w:rPr>
                <w:t>损毁</w:t>
              </w:r>
              <w:r>
                <w:rPr>
                  <w:bCs/>
                  <w:iCs/>
                </w:rPr>
                <w:t>数量</w:t>
              </w:r>
              <w:r>
                <w:rPr>
                  <w:bCs/>
                  <w:iCs/>
                </w:rPr>
                <w:t>+</w:t>
              </w:r>
              <w:r>
                <w:rPr>
                  <w:bCs/>
                  <w:iCs/>
                </w:rPr>
                <w:t>当前库存</w:t>
              </w:r>
              <w:r>
                <w:rPr>
                  <w:bCs/>
                  <w:iCs/>
                </w:rPr>
                <w:t>+</w:t>
              </w:r>
              <w:r>
                <w:rPr>
                  <w:bCs/>
                  <w:iCs/>
                </w:rPr>
                <w:t>市场管理员库存</w:t>
              </w:r>
              <w:r>
                <w:rPr>
                  <w:rFonts w:hint="eastAsia"/>
                  <w:bCs/>
                  <w:iCs/>
                </w:rPr>
                <w:t>量</w:t>
              </w:r>
            </w:ins>
          </w:p>
        </w:tc>
      </w:tr>
      <w:tr w:rsidR="00E71732" w:rsidRPr="00CD2260" w:rsidTr="00394B67">
        <w:trPr>
          <w:ins w:id="2833" w:author="Microsoft" w:date="2015-11-05T13:45:00Z"/>
        </w:trPr>
        <w:tc>
          <w:tcPr>
            <w:tcW w:w="1384" w:type="dxa"/>
            <w:shd w:val="clear" w:color="auto" w:fill="D9D9D9"/>
            <w:vAlign w:val="center"/>
          </w:tcPr>
          <w:p w:rsidR="00E71732" w:rsidRPr="00883F4B" w:rsidRDefault="00E71732" w:rsidP="00394B67">
            <w:pPr>
              <w:rPr>
                <w:ins w:id="2834" w:author="Microsoft" w:date="2015-11-05T13:45:00Z"/>
              </w:rPr>
            </w:pPr>
            <w:ins w:id="2835" w:author="Microsoft" w:date="2015-11-05T13:45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71732" w:rsidRPr="00883F4B" w:rsidRDefault="00EE2200" w:rsidP="00394B67">
            <w:pPr>
              <w:rPr>
                <w:ins w:id="2836" w:author="Microsoft" w:date="2015-11-05T13:45:00Z"/>
              </w:rPr>
            </w:pPr>
            <w:ins w:id="2837" w:author="Microsoft" w:date="2015-11-05T14:28:00Z">
              <w:r>
                <w:rPr>
                  <w:rFonts w:hint="eastAsia"/>
                </w:rPr>
                <w:t>无</w:t>
              </w:r>
            </w:ins>
          </w:p>
        </w:tc>
      </w:tr>
    </w:tbl>
    <w:p w:rsidR="00E71732" w:rsidRPr="00411243" w:rsidRDefault="00E71732" w:rsidP="00E71732">
      <w:pPr>
        <w:pStyle w:val="a0"/>
        <w:rPr>
          <w:ins w:id="2838" w:author="Microsoft" w:date="2015-11-05T13:45:00Z"/>
        </w:rPr>
      </w:pPr>
    </w:p>
    <w:p w:rsidR="00E71732" w:rsidRPr="002419A7" w:rsidRDefault="00E71732">
      <w:pPr>
        <w:pStyle w:val="a0"/>
        <w:rPr>
          <w:ins w:id="2839" w:author="Microsoft" w:date="2015-11-05T13:44:00Z"/>
        </w:rPr>
        <w:pPrChange w:id="2840" w:author="Microsoft" w:date="2015-11-05T13:44:00Z">
          <w:pPr>
            <w:pStyle w:val="3"/>
          </w:pPr>
        </w:pPrChange>
      </w:pPr>
    </w:p>
    <w:p w:rsidR="00E71732" w:rsidRDefault="00E71732">
      <w:pPr>
        <w:pStyle w:val="4"/>
        <w:rPr>
          <w:ins w:id="2841" w:author="Microsoft" w:date="2015-11-05T13:46:00Z"/>
        </w:rPr>
      </w:pPr>
      <w:ins w:id="2842" w:author="Microsoft" w:date="2015-11-05T13:46:00Z">
        <w:r>
          <w:rPr>
            <w:rFonts w:hint="eastAsia"/>
          </w:rPr>
          <w:lastRenderedPageBreak/>
          <w:t>批次</w:t>
        </w:r>
        <w:r>
          <w:t>终结</w:t>
        </w:r>
      </w:ins>
      <w:ins w:id="2843" w:author="Microsoft" w:date="2015-11-05T13:49:00Z">
        <w:r w:rsidR="005851BF">
          <w:rPr>
            <w:rFonts w:hint="eastAsia"/>
          </w:rPr>
          <w:t>（</w:t>
        </w:r>
        <w:r w:rsidR="005851BF">
          <w:rPr>
            <w:rFonts w:hint="eastAsia"/>
          </w:rPr>
          <w:t>T</w:t>
        </w:r>
        <w:r w:rsidR="005851BF">
          <w:t>ermination</w:t>
        </w:r>
        <w:r w:rsidR="005851BF">
          <w:t>）</w:t>
        </w:r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E71732" w:rsidRPr="00883F4B" w:rsidTr="00394B67">
        <w:trPr>
          <w:ins w:id="2844" w:author="Microsoft" w:date="2015-11-05T13:46:00Z"/>
        </w:trPr>
        <w:tc>
          <w:tcPr>
            <w:tcW w:w="1384" w:type="dxa"/>
            <w:shd w:val="clear" w:color="auto" w:fill="D9D9D9"/>
            <w:vAlign w:val="center"/>
          </w:tcPr>
          <w:p w:rsidR="00E71732" w:rsidRPr="00883F4B" w:rsidRDefault="00E71732" w:rsidP="00394B67">
            <w:pPr>
              <w:rPr>
                <w:ins w:id="2845" w:author="Microsoft" w:date="2015-11-05T13:46:00Z"/>
              </w:rPr>
            </w:pPr>
            <w:ins w:id="2846" w:author="Microsoft" w:date="2015-11-05T13:46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E71732" w:rsidRPr="00883F4B" w:rsidRDefault="00E71732" w:rsidP="00394B67">
            <w:pPr>
              <w:rPr>
                <w:ins w:id="2847" w:author="Microsoft" w:date="2015-11-05T13:46:00Z"/>
                <w:iCs/>
              </w:rPr>
            </w:pPr>
            <w:ins w:id="2848" w:author="Microsoft" w:date="2015-11-05T13:46:00Z">
              <w:r w:rsidRPr="00CF703A">
                <w:rPr>
                  <w:iCs/>
                  <w:color w:val="000000" w:themeColor="text1"/>
                </w:rPr>
                <w:t>Jk0</w:t>
              </w:r>
              <w:r>
                <w:rPr>
                  <w:iCs/>
                  <w:color w:val="000000" w:themeColor="text1"/>
                </w:rPr>
                <w:t>71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E71732" w:rsidRPr="00883F4B" w:rsidRDefault="00E71732" w:rsidP="00394B67">
            <w:pPr>
              <w:rPr>
                <w:ins w:id="2849" w:author="Microsoft" w:date="2015-11-05T13:46:00Z"/>
              </w:rPr>
            </w:pPr>
            <w:ins w:id="2850" w:author="Microsoft" w:date="2015-11-05T13:46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E71732" w:rsidRPr="00883F4B" w:rsidRDefault="00E71732" w:rsidP="00394B67">
            <w:pPr>
              <w:rPr>
                <w:ins w:id="2851" w:author="Microsoft" w:date="2015-11-05T13:46:00Z"/>
                <w:iCs/>
              </w:rPr>
            </w:pPr>
          </w:p>
        </w:tc>
      </w:tr>
      <w:tr w:rsidR="00E71732" w:rsidRPr="00883F4B" w:rsidTr="00394B67">
        <w:trPr>
          <w:ins w:id="2852" w:author="Microsoft" w:date="2015-11-05T13:46:00Z"/>
        </w:trPr>
        <w:tc>
          <w:tcPr>
            <w:tcW w:w="1384" w:type="dxa"/>
            <w:shd w:val="clear" w:color="auto" w:fill="D9D9D9"/>
            <w:vAlign w:val="center"/>
          </w:tcPr>
          <w:p w:rsidR="00E71732" w:rsidRPr="00883F4B" w:rsidRDefault="00E71732" w:rsidP="00394B67">
            <w:pPr>
              <w:rPr>
                <w:ins w:id="2853" w:author="Microsoft" w:date="2015-11-05T13:46:00Z"/>
              </w:rPr>
            </w:pPr>
            <w:ins w:id="2854" w:author="Microsoft" w:date="2015-11-05T13:46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E71732" w:rsidRPr="00883F4B" w:rsidRDefault="00E71732" w:rsidP="00394B67">
            <w:pPr>
              <w:rPr>
                <w:ins w:id="2855" w:author="Microsoft" w:date="2015-11-05T13:46:00Z"/>
                <w:iCs/>
              </w:rPr>
            </w:pPr>
            <w:ins w:id="2856" w:author="Microsoft" w:date="2015-11-05T13:46:00Z">
              <w:r>
                <w:rPr>
                  <w:rFonts w:hint="eastAsia"/>
                  <w:iCs/>
                </w:rPr>
                <w:t>批次</w:t>
              </w:r>
              <w:r>
                <w:rPr>
                  <w:iCs/>
                </w:rPr>
                <w:t>终结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E71732" w:rsidRPr="00883F4B" w:rsidRDefault="00E71732" w:rsidP="00394B67">
            <w:pPr>
              <w:rPr>
                <w:ins w:id="2857" w:author="Microsoft" w:date="2015-11-05T13:46:00Z"/>
                <w:iCs/>
              </w:rPr>
            </w:pPr>
            <w:ins w:id="2858" w:author="Microsoft" w:date="2015-11-05T13:46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E71732" w:rsidRPr="00883F4B" w:rsidRDefault="00E71732" w:rsidP="00394B67">
            <w:pPr>
              <w:rPr>
                <w:ins w:id="2859" w:author="Microsoft" w:date="2015-11-05T13:46:00Z"/>
                <w:iCs/>
              </w:rPr>
            </w:pPr>
          </w:p>
        </w:tc>
      </w:tr>
      <w:tr w:rsidR="00E71732" w:rsidRPr="00883F4B" w:rsidTr="00394B67">
        <w:trPr>
          <w:trHeight w:val="390"/>
          <w:ins w:id="2860" w:author="Microsoft" w:date="2015-11-05T13:46:00Z"/>
        </w:trPr>
        <w:tc>
          <w:tcPr>
            <w:tcW w:w="1384" w:type="dxa"/>
            <w:shd w:val="clear" w:color="auto" w:fill="D9D9D9"/>
            <w:vAlign w:val="center"/>
          </w:tcPr>
          <w:p w:rsidR="00E71732" w:rsidRPr="00883F4B" w:rsidRDefault="00E71732" w:rsidP="00394B67">
            <w:pPr>
              <w:rPr>
                <w:ins w:id="2861" w:author="Microsoft" w:date="2015-11-05T13:46:00Z"/>
              </w:rPr>
            </w:pPr>
            <w:ins w:id="2862" w:author="Microsoft" w:date="2015-11-05T13:46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71732" w:rsidRPr="00883F4B" w:rsidRDefault="00E71732" w:rsidP="00394B67">
            <w:pPr>
              <w:rPr>
                <w:ins w:id="2863" w:author="Microsoft" w:date="2015-11-05T13:46:00Z"/>
              </w:rPr>
            </w:pPr>
            <w:ins w:id="2864" w:author="Microsoft" w:date="2015-11-05T13:47:00Z">
              <w:r>
                <w:rPr>
                  <w:rFonts w:hint="eastAsia"/>
                </w:rPr>
                <w:t>进行</w:t>
              </w:r>
              <w:r>
                <w:t>批次终结</w:t>
              </w:r>
            </w:ins>
          </w:p>
        </w:tc>
      </w:tr>
      <w:tr w:rsidR="00E71732" w:rsidRPr="00883F4B" w:rsidTr="00394B67">
        <w:trPr>
          <w:trHeight w:val="420"/>
          <w:ins w:id="2865" w:author="Microsoft" w:date="2015-11-05T13:46:00Z"/>
        </w:trPr>
        <w:tc>
          <w:tcPr>
            <w:tcW w:w="1384" w:type="dxa"/>
            <w:shd w:val="clear" w:color="auto" w:fill="D9D9D9"/>
            <w:vAlign w:val="center"/>
          </w:tcPr>
          <w:p w:rsidR="00E71732" w:rsidRPr="00883F4B" w:rsidRDefault="00E71732" w:rsidP="00394B67">
            <w:pPr>
              <w:rPr>
                <w:ins w:id="2866" w:author="Microsoft" w:date="2015-11-05T13:46:00Z"/>
              </w:rPr>
            </w:pPr>
            <w:ins w:id="2867" w:author="Microsoft" w:date="2015-11-05T13:46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71732" w:rsidRPr="00E71732" w:rsidRDefault="00E71732">
            <w:pPr>
              <w:rPr>
                <w:ins w:id="2868" w:author="Microsoft" w:date="2015-11-05T13:46:00Z"/>
                <w:iCs/>
                <w:rPrChange w:id="2869" w:author="Microsoft" w:date="2015-11-05T13:47:00Z">
                  <w:rPr>
                    <w:ins w:id="2870" w:author="Microsoft" w:date="2015-11-05T13:46:00Z"/>
                  </w:rPr>
                </w:rPrChange>
              </w:rPr>
              <w:pPrChange w:id="2871" w:author="Microsoft" w:date="2015-11-05T13:47:00Z">
                <w:pPr>
                  <w:pStyle w:val="a8"/>
                  <w:numPr>
                    <w:numId w:val="3"/>
                  </w:numPr>
                  <w:ind w:left="420" w:firstLineChars="0" w:hanging="420"/>
                </w:pPr>
              </w:pPrChange>
            </w:pPr>
            <w:ins w:id="2872" w:author="Microsoft" w:date="2015-11-05T13:47:00Z">
              <w:r>
                <w:rPr>
                  <w:rFonts w:hint="eastAsia"/>
                  <w:iCs/>
                </w:rPr>
                <w:t>【批次终结</w:t>
              </w:r>
              <w:r>
                <w:rPr>
                  <w:iCs/>
                </w:rPr>
                <w:t>】</w:t>
              </w:r>
              <w:r>
                <w:rPr>
                  <w:rFonts w:hint="eastAsia"/>
                  <w:iCs/>
                </w:rPr>
                <w:t>确认</w:t>
              </w:r>
            </w:ins>
          </w:p>
        </w:tc>
      </w:tr>
      <w:tr w:rsidR="00E71732" w:rsidRPr="00883F4B" w:rsidTr="00394B67">
        <w:trPr>
          <w:trHeight w:val="420"/>
          <w:ins w:id="2873" w:author="Microsoft" w:date="2015-11-05T13:46:00Z"/>
        </w:trPr>
        <w:tc>
          <w:tcPr>
            <w:tcW w:w="1384" w:type="dxa"/>
            <w:shd w:val="clear" w:color="auto" w:fill="D9D9D9"/>
            <w:vAlign w:val="center"/>
          </w:tcPr>
          <w:p w:rsidR="00E71732" w:rsidRPr="00883F4B" w:rsidRDefault="00E71732" w:rsidP="00394B67">
            <w:pPr>
              <w:rPr>
                <w:ins w:id="2874" w:author="Microsoft" w:date="2015-11-05T13:46:00Z"/>
              </w:rPr>
            </w:pPr>
            <w:ins w:id="2875" w:author="Microsoft" w:date="2015-11-05T13:46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71732" w:rsidRDefault="00E71732" w:rsidP="00394B67">
            <w:pPr>
              <w:rPr>
                <w:ins w:id="2876" w:author="Microsoft" w:date="2015-11-05T13:46:00Z"/>
              </w:rPr>
            </w:pPr>
            <w:ins w:id="2877" w:author="Microsoft" w:date="2015-11-05T13:47:00Z">
              <w:r>
                <w:rPr>
                  <w:rFonts w:hint="eastAsia"/>
                </w:rPr>
                <w:t>显示</w:t>
              </w:r>
            </w:ins>
            <w:ins w:id="2878" w:author="Microsoft" w:date="2015-11-05T13:46:00Z">
              <w:r>
                <w:t>批次终结报表：</w:t>
              </w:r>
            </w:ins>
          </w:p>
          <w:p w:rsidR="00E71732" w:rsidRDefault="00E71732" w:rsidP="00394B67">
            <w:pPr>
              <w:pStyle w:val="a8"/>
              <w:numPr>
                <w:ilvl w:val="0"/>
                <w:numId w:val="46"/>
              </w:numPr>
              <w:ind w:firstLineChars="0"/>
              <w:rPr>
                <w:ins w:id="2879" w:author="Microsoft" w:date="2015-11-05T13:46:00Z"/>
              </w:rPr>
            </w:pPr>
            <w:ins w:id="2880" w:author="Microsoft" w:date="2015-11-05T13:46:00Z">
              <w:r>
                <w:rPr>
                  <w:rFonts w:hint="eastAsia"/>
                </w:rPr>
                <w:t>批次</w:t>
              </w:r>
              <w:r>
                <w:t>总数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Total Tickets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t>：张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tickets</w:t>
              </w:r>
              <w:r w:rsidRPr="00191E5D">
                <w:rPr>
                  <w:rFonts w:hint="eastAsia"/>
                  <w:iCs/>
                </w:rPr>
                <w:t>）</w:t>
              </w:r>
            </w:ins>
          </w:p>
          <w:p w:rsidR="00E71732" w:rsidRDefault="00E71732" w:rsidP="00394B67">
            <w:pPr>
              <w:pStyle w:val="a8"/>
              <w:numPr>
                <w:ilvl w:val="0"/>
                <w:numId w:val="46"/>
              </w:numPr>
              <w:ind w:firstLineChars="0"/>
              <w:rPr>
                <w:ins w:id="2881" w:author="Microsoft" w:date="2015-11-05T13:46:00Z"/>
              </w:rPr>
            </w:pPr>
            <w:ins w:id="2882" w:author="Microsoft" w:date="2015-11-05T13:46:00Z">
              <w:r>
                <w:rPr>
                  <w:rFonts w:hint="eastAsia"/>
                </w:rPr>
                <w:t>销售</w:t>
              </w:r>
              <w:r>
                <w:t>数量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Tickets Sold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：张</w:t>
              </w:r>
            </w:ins>
          </w:p>
          <w:p w:rsidR="00E71732" w:rsidRDefault="00E71732" w:rsidP="00394B67">
            <w:pPr>
              <w:pStyle w:val="a8"/>
              <w:numPr>
                <w:ilvl w:val="0"/>
                <w:numId w:val="46"/>
              </w:numPr>
              <w:ind w:firstLineChars="0"/>
              <w:rPr>
                <w:ins w:id="2883" w:author="Microsoft" w:date="2015-11-05T13:46:00Z"/>
              </w:rPr>
            </w:pPr>
            <w:ins w:id="2884" w:author="Microsoft" w:date="2015-11-05T13:46:00Z">
              <w:r>
                <w:rPr>
                  <w:rFonts w:hint="eastAsia"/>
                </w:rPr>
                <w:t>销售</w:t>
              </w:r>
              <w:r>
                <w:t>金额：</w:t>
              </w:r>
              <w:r>
                <w:rPr>
                  <w:rFonts w:hint="eastAsia"/>
                </w:rPr>
                <w:t>瑞尔</w:t>
              </w:r>
            </w:ins>
          </w:p>
          <w:p w:rsidR="00E71732" w:rsidRDefault="00E71732" w:rsidP="00394B67">
            <w:pPr>
              <w:pStyle w:val="a8"/>
              <w:numPr>
                <w:ilvl w:val="0"/>
                <w:numId w:val="46"/>
              </w:numPr>
              <w:ind w:firstLineChars="0"/>
              <w:rPr>
                <w:ins w:id="2885" w:author="Microsoft" w:date="2015-11-05T13:46:00Z"/>
              </w:rPr>
            </w:pPr>
            <w:ins w:id="2886" w:author="Microsoft" w:date="2015-11-05T13:46:00Z">
              <w:r>
                <w:rPr>
                  <w:rFonts w:hint="eastAsia"/>
                </w:rPr>
                <w:t>兑奖</w:t>
              </w:r>
              <w:r>
                <w:t>数量：张</w:t>
              </w:r>
            </w:ins>
          </w:p>
          <w:p w:rsidR="00E71732" w:rsidRDefault="00E71732" w:rsidP="00394B67">
            <w:pPr>
              <w:pStyle w:val="a8"/>
              <w:numPr>
                <w:ilvl w:val="0"/>
                <w:numId w:val="46"/>
              </w:numPr>
              <w:ind w:firstLineChars="0"/>
              <w:rPr>
                <w:ins w:id="2887" w:author="Microsoft" w:date="2015-11-05T13:46:00Z"/>
              </w:rPr>
            </w:pPr>
            <w:ins w:id="2888" w:author="Microsoft" w:date="2015-11-05T13:46:00Z">
              <w:r>
                <w:rPr>
                  <w:rFonts w:hint="eastAsia"/>
                </w:rPr>
                <w:t>兑奖</w:t>
              </w:r>
              <w:r>
                <w:t>金额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Payout Amount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t>：</w:t>
              </w:r>
              <w:r>
                <w:rPr>
                  <w:rFonts w:hint="eastAsia"/>
                </w:rPr>
                <w:t>瑞尔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riels</w:t>
              </w:r>
              <w:r w:rsidRPr="00191E5D">
                <w:rPr>
                  <w:rFonts w:hint="eastAsia"/>
                  <w:iCs/>
                </w:rPr>
                <w:t>）</w:t>
              </w:r>
            </w:ins>
          </w:p>
          <w:p w:rsidR="00E71732" w:rsidRDefault="00E71732" w:rsidP="00394B67">
            <w:pPr>
              <w:pStyle w:val="a8"/>
              <w:numPr>
                <w:ilvl w:val="0"/>
                <w:numId w:val="46"/>
              </w:numPr>
              <w:ind w:firstLineChars="0"/>
              <w:rPr>
                <w:ins w:id="2889" w:author="Microsoft" w:date="2015-11-05T13:46:00Z"/>
              </w:rPr>
            </w:pPr>
            <w:ins w:id="2890" w:author="Microsoft" w:date="2015-11-05T13:46:00Z">
              <w:r>
                <w:rPr>
                  <w:rFonts w:hint="eastAsia"/>
                </w:rPr>
                <w:t>库存</w:t>
              </w:r>
              <w:r>
                <w:t>数量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Storage Quantity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t>：</w:t>
              </w:r>
              <w:r>
                <w:rPr>
                  <w:rFonts w:hint="eastAsia"/>
                </w:rPr>
                <w:t>张</w:t>
              </w:r>
            </w:ins>
          </w:p>
          <w:p w:rsidR="00E71732" w:rsidRDefault="00E71732" w:rsidP="00394B67">
            <w:pPr>
              <w:pStyle w:val="a8"/>
              <w:numPr>
                <w:ilvl w:val="0"/>
                <w:numId w:val="46"/>
              </w:numPr>
              <w:ind w:firstLineChars="0"/>
              <w:rPr>
                <w:ins w:id="2891" w:author="Microsoft" w:date="2015-11-05T13:46:00Z"/>
              </w:rPr>
            </w:pPr>
            <w:ins w:id="2892" w:author="Microsoft" w:date="2015-11-05T13:46:00Z">
              <w:r>
                <w:rPr>
                  <w:rFonts w:hint="eastAsia"/>
                </w:rPr>
                <w:t>市场</w:t>
              </w:r>
              <w:r>
                <w:t>管理员</w:t>
              </w:r>
              <w:r>
                <w:rPr>
                  <w:rFonts w:hint="eastAsia"/>
                </w:rPr>
                <w:t>库存</w:t>
              </w:r>
              <w:r>
                <w:t>：张</w:t>
              </w:r>
            </w:ins>
          </w:p>
          <w:p w:rsidR="00E71732" w:rsidRDefault="00E71732" w:rsidP="00394B67">
            <w:pPr>
              <w:pStyle w:val="a8"/>
              <w:numPr>
                <w:ilvl w:val="0"/>
                <w:numId w:val="46"/>
              </w:numPr>
              <w:ind w:firstLineChars="0"/>
              <w:rPr>
                <w:ins w:id="2893" w:author="Microsoft" w:date="2015-11-05T13:46:00Z"/>
              </w:rPr>
            </w:pPr>
            <w:ins w:id="2894" w:author="Microsoft" w:date="2015-11-05T13:46:00Z">
              <w:r>
                <w:rPr>
                  <w:rFonts w:hint="eastAsia"/>
                </w:rPr>
                <w:t>损毁数量</w:t>
              </w:r>
              <w:r>
                <w:t>：张</w:t>
              </w:r>
            </w:ins>
          </w:p>
          <w:p w:rsidR="00E71732" w:rsidRPr="00883F4B" w:rsidRDefault="00E71732">
            <w:pPr>
              <w:pStyle w:val="a8"/>
              <w:numPr>
                <w:ilvl w:val="0"/>
                <w:numId w:val="46"/>
              </w:numPr>
              <w:ind w:firstLineChars="0"/>
              <w:rPr>
                <w:ins w:id="2895" w:author="Microsoft" w:date="2015-11-05T13:46:00Z"/>
              </w:rPr>
              <w:pPrChange w:id="2896" w:author="Microsoft" w:date="2015-11-05T13:47:00Z">
                <w:pPr/>
              </w:pPrChange>
            </w:pPr>
            <w:ins w:id="2897" w:author="Microsoft" w:date="2015-11-05T13:46:00Z">
              <w:r>
                <w:rPr>
                  <w:rFonts w:hint="eastAsia"/>
                </w:rPr>
                <w:t>本次共</w:t>
              </w:r>
              <w:r>
                <w:t>终结数量：</w:t>
              </w:r>
              <w:r>
                <w:rPr>
                  <w:rFonts w:hint="eastAsia"/>
                </w:rPr>
                <w:t>张；</w:t>
              </w:r>
              <w:r>
                <w:t>库存数量</w:t>
              </w:r>
              <w:r>
                <w:t>+</w:t>
              </w:r>
              <w:r>
                <w:t>市场管理员库存数量</w:t>
              </w:r>
            </w:ins>
          </w:p>
        </w:tc>
      </w:tr>
      <w:tr w:rsidR="00E71732" w:rsidRPr="00883F4B" w:rsidTr="00394B67">
        <w:trPr>
          <w:ins w:id="2898" w:author="Microsoft" w:date="2015-11-05T13:46:00Z"/>
        </w:trPr>
        <w:tc>
          <w:tcPr>
            <w:tcW w:w="1384" w:type="dxa"/>
            <w:shd w:val="clear" w:color="auto" w:fill="D9D9D9"/>
            <w:vAlign w:val="center"/>
          </w:tcPr>
          <w:p w:rsidR="00E71732" w:rsidRPr="00883F4B" w:rsidRDefault="00E71732" w:rsidP="00394B67">
            <w:pPr>
              <w:rPr>
                <w:ins w:id="2899" w:author="Microsoft" w:date="2015-11-05T13:46:00Z"/>
              </w:rPr>
            </w:pPr>
            <w:ins w:id="2900" w:author="Microsoft" w:date="2015-11-05T13:46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71732" w:rsidRPr="00FE4DC0" w:rsidRDefault="00E71732" w:rsidP="00394B67">
            <w:pPr>
              <w:rPr>
                <w:ins w:id="2901" w:author="Microsoft" w:date="2015-11-05T13:46:00Z"/>
                <w:noProof/>
                <w:szCs w:val="21"/>
              </w:rPr>
            </w:pPr>
            <w:ins w:id="2902" w:author="Microsoft" w:date="2015-11-05T13:46:00Z">
              <w:r>
                <w:rPr>
                  <w:rFonts w:hint="eastAsia"/>
                  <w:noProof/>
                  <w:szCs w:val="21"/>
                </w:rPr>
                <w:t>当</w:t>
              </w:r>
              <w:r>
                <w:rPr>
                  <w:noProof/>
                  <w:szCs w:val="21"/>
                </w:rPr>
                <w:t>终结的批次在市场管理员库存中仍</w:t>
              </w:r>
              <w:r>
                <w:rPr>
                  <w:rFonts w:hint="eastAsia"/>
                  <w:noProof/>
                  <w:szCs w:val="21"/>
                </w:rPr>
                <w:t>由</w:t>
              </w:r>
              <w:r>
                <w:rPr>
                  <w:noProof/>
                  <w:szCs w:val="21"/>
                </w:rPr>
                <w:t>余量时，</w:t>
              </w:r>
              <w:r>
                <w:rPr>
                  <w:rFonts w:hint="eastAsia"/>
                  <w:noProof/>
                  <w:szCs w:val="21"/>
                </w:rPr>
                <w:t>提示：市场</w:t>
              </w:r>
              <w:r>
                <w:rPr>
                  <w:noProof/>
                  <w:szCs w:val="21"/>
                </w:rPr>
                <w:t>管理员手中仍</w:t>
              </w:r>
              <w:r>
                <w:rPr>
                  <w:rFonts w:hint="eastAsia"/>
                  <w:noProof/>
                  <w:szCs w:val="21"/>
                </w:rPr>
                <w:t>有</w:t>
              </w:r>
              <w:r>
                <w:rPr>
                  <w:noProof/>
                  <w:szCs w:val="21"/>
                </w:rPr>
                <w:t>库存，是否</w:t>
              </w:r>
              <w:r>
                <w:rPr>
                  <w:rFonts w:hint="eastAsia"/>
                  <w:noProof/>
                  <w:szCs w:val="21"/>
                </w:rPr>
                <w:t>确认</w:t>
              </w:r>
              <w:r>
                <w:rPr>
                  <w:noProof/>
                  <w:szCs w:val="21"/>
                </w:rPr>
                <w:t>进行</w:t>
              </w:r>
              <w:r>
                <w:rPr>
                  <w:rFonts w:hint="eastAsia"/>
                  <w:noProof/>
                  <w:szCs w:val="21"/>
                </w:rPr>
                <w:t>终结</w:t>
              </w:r>
              <w:r>
                <w:rPr>
                  <w:noProof/>
                  <w:szCs w:val="21"/>
                </w:rPr>
                <w:t>？</w:t>
              </w:r>
            </w:ins>
          </w:p>
        </w:tc>
      </w:tr>
      <w:tr w:rsidR="00E71732" w:rsidRPr="00883F4B" w:rsidTr="00394B67">
        <w:trPr>
          <w:ins w:id="2903" w:author="Microsoft" w:date="2015-11-05T13:46:00Z"/>
        </w:trPr>
        <w:tc>
          <w:tcPr>
            <w:tcW w:w="1384" w:type="dxa"/>
            <w:shd w:val="clear" w:color="auto" w:fill="D9D9D9"/>
            <w:vAlign w:val="center"/>
          </w:tcPr>
          <w:p w:rsidR="00E71732" w:rsidRPr="00883F4B" w:rsidRDefault="00E71732" w:rsidP="00394B67">
            <w:pPr>
              <w:rPr>
                <w:ins w:id="2904" w:author="Microsoft" w:date="2015-11-05T13:46:00Z"/>
              </w:rPr>
            </w:pPr>
            <w:ins w:id="2905" w:author="Microsoft" w:date="2015-11-05T13:46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71732" w:rsidRPr="00883F4B" w:rsidRDefault="00E71732" w:rsidP="00394B67">
            <w:pPr>
              <w:rPr>
                <w:ins w:id="2906" w:author="Microsoft" w:date="2015-11-05T13:46:00Z"/>
                <w:bCs/>
                <w:iCs/>
              </w:rPr>
            </w:pPr>
            <w:ins w:id="2907" w:author="Microsoft" w:date="2015-11-05T13:46:00Z">
              <w:r>
                <w:rPr>
                  <w:rFonts w:hint="eastAsia"/>
                  <w:bCs/>
                  <w:iCs/>
                </w:rPr>
                <w:t>判断市场</w:t>
              </w:r>
              <w:r>
                <w:rPr>
                  <w:bCs/>
                  <w:iCs/>
                </w:rPr>
                <w:t>管理员手中的库存量</w:t>
              </w:r>
              <w:r>
                <w:rPr>
                  <w:rFonts w:hint="eastAsia"/>
                  <w:bCs/>
                  <w:iCs/>
                </w:rPr>
                <w:t>选择</w:t>
              </w:r>
              <w:r>
                <w:rPr>
                  <w:bCs/>
                  <w:iCs/>
                </w:rPr>
                <w:t>是否进行终结；</w:t>
              </w:r>
            </w:ins>
          </w:p>
        </w:tc>
      </w:tr>
      <w:tr w:rsidR="00E71732" w:rsidRPr="00CD2260" w:rsidTr="00394B67">
        <w:trPr>
          <w:ins w:id="2908" w:author="Microsoft" w:date="2015-11-05T13:46:00Z"/>
        </w:trPr>
        <w:tc>
          <w:tcPr>
            <w:tcW w:w="1384" w:type="dxa"/>
            <w:shd w:val="clear" w:color="auto" w:fill="D9D9D9"/>
            <w:vAlign w:val="center"/>
          </w:tcPr>
          <w:p w:rsidR="00E71732" w:rsidRPr="00883F4B" w:rsidRDefault="00E71732" w:rsidP="00394B67">
            <w:pPr>
              <w:rPr>
                <w:ins w:id="2909" w:author="Microsoft" w:date="2015-11-05T13:46:00Z"/>
              </w:rPr>
            </w:pPr>
            <w:ins w:id="2910" w:author="Microsoft" w:date="2015-11-05T13:46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71732" w:rsidRDefault="00E71732" w:rsidP="00394B67">
            <w:pPr>
              <w:rPr>
                <w:ins w:id="2911" w:author="Microsoft" w:date="2015-11-05T13:46:00Z"/>
              </w:rPr>
            </w:pPr>
            <w:ins w:id="2912" w:author="Microsoft" w:date="2015-11-05T13:46:00Z">
              <w:r>
                <w:rPr>
                  <w:rFonts w:hint="eastAsia"/>
                </w:rPr>
                <w:t>已经</w:t>
              </w:r>
              <w:r>
                <w:t>被终结的批次，不可再进行销售和兑奖操作；</w:t>
              </w:r>
            </w:ins>
          </w:p>
          <w:p w:rsidR="00E71732" w:rsidRDefault="00E71732" w:rsidP="00394B67">
            <w:pPr>
              <w:rPr>
                <w:ins w:id="2913" w:author="Microsoft" w:date="2015-11-05T13:46:00Z"/>
              </w:rPr>
            </w:pPr>
            <w:ins w:id="2914" w:author="Microsoft" w:date="2015-11-05T13:46:00Z">
              <w:r>
                <w:rPr>
                  <w:rFonts w:hint="eastAsia"/>
                </w:rPr>
                <w:t>当</w:t>
              </w:r>
              <w:r>
                <w:t>市场管理员手中</w:t>
              </w:r>
              <w:r>
                <w:rPr>
                  <w:rFonts w:hint="eastAsia"/>
                </w:rPr>
                <w:t>仍</w:t>
              </w:r>
              <w:r>
                <w:t>有剩余的已终结的</w:t>
              </w:r>
              <w:r>
                <w:rPr>
                  <w:rFonts w:hint="eastAsia"/>
                </w:rPr>
                <w:t>彩票</w:t>
              </w:r>
              <w:r>
                <w:t>，彩票默认为</w:t>
              </w:r>
              <w:r>
                <w:rPr>
                  <w:rFonts w:hint="eastAsia"/>
                </w:rPr>
                <w:t>已</w:t>
              </w:r>
              <w:r>
                <w:t>作废，</w:t>
              </w:r>
              <w:r>
                <w:rPr>
                  <w:rFonts w:hint="eastAsia"/>
                </w:rPr>
                <w:t>仓库</w:t>
              </w:r>
              <w:r>
                <w:t>将回收彩票，</w:t>
              </w:r>
              <w:r>
                <w:rPr>
                  <w:rFonts w:hint="eastAsia"/>
                </w:rPr>
                <w:t>同时财务</w:t>
              </w:r>
              <w:r>
                <w:t>将</w:t>
              </w:r>
              <w:r>
                <w:rPr>
                  <w:rFonts w:hint="eastAsia"/>
                </w:rPr>
                <w:t>释放</w:t>
              </w:r>
              <w:r>
                <w:t>市场管理员相应的信用额度；</w:t>
              </w:r>
            </w:ins>
          </w:p>
          <w:p w:rsidR="00E71732" w:rsidRPr="00883F4B" w:rsidRDefault="00E71732" w:rsidP="00394B67">
            <w:pPr>
              <w:rPr>
                <w:ins w:id="2915" w:author="Microsoft" w:date="2015-11-05T13:46:00Z"/>
              </w:rPr>
            </w:pPr>
            <w:ins w:id="2916" w:author="Microsoft" w:date="2015-11-05T13:46:00Z">
              <w:r>
                <w:rPr>
                  <w:rFonts w:hint="eastAsia"/>
                </w:rPr>
                <w:t>【打印</w:t>
              </w:r>
              <w:r>
                <w:t>批次终结报表】</w:t>
              </w:r>
            </w:ins>
          </w:p>
        </w:tc>
      </w:tr>
    </w:tbl>
    <w:p w:rsidR="00E71732" w:rsidRPr="002419A7" w:rsidRDefault="00E71732">
      <w:pPr>
        <w:pStyle w:val="a0"/>
        <w:rPr>
          <w:ins w:id="2917" w:author="Microsoft" w:date="2015-11-05T13:46:00Z"/>
        </w:rPr>
        <w:pPrChange w:id="2918" w:author="Microsoft" w:date="2015-11-05T13:46:00Z">
          <w:pPr>
            <w:pStyle w:val="4"/>
          </w:pPr>
        </w:pPrChange>
      </w:pPr>
    </w:p>
    <w:p w:rsidR="00D55654" w:rsidRPr="00D55654" w:rsidRDefault="00D55654" w:rsidP="00D55654">
      <w:pPr>
        <w:pStyle w:val="2"/>
      </w:pPr>
      <w:bookmarkStart w:id="2919" w:name="_Toc447205914"/>
      <w:r>
        <w:rPr>
          <w:rFonts w:hint="eastAsia"/>
        </w:rPr>
        <w:t>兑奖管理</w:t>
      </w:r>
      <w:r w:rsidR="00323126" w:rsidRPr="00323126">
        <w:rPr>
          <w:rFonts w:hint="eastAsia"/>
        </w:rPr>
        <w:t>（</w:t>
      </w:r>
      <w:r w:rsidR="004A7494">
        <w:rPr>
          <w:rFonts w:hint="eastAsia"/>
        </w:rPr>
        <w:t>Payout</w:t>
      </w:r>
      <w:r w:rsidR="00323126" w:rsidRPr="00323126">
        <w:rPr>
          <w:rFonts w:hint="eastAsia"/>
        </w:rPr>
        <w:t>）</w:t>
      </w:r>
      <w:bookmarkEnd w:id="2919"/>
    </w:p>
    <w:p w:rsidR="00D55654" w:rsidRPr="005C439F" w:rsidRDefault="00D55654">
      <w:pPr>
        <w:pStyle w:val="3"/>
      </w:pPr>
      <w:bookmarkStart w:id="2920" w:name="_Toc447205915"/>
      <w:r w:rsidRPr="005C439F">
        <w:rPr>
          <w:rFonts w:hint="eastAsia"/>
        </w:rPr>
        <w:t>中心</w:t>
      </w:r>
      <w:r w:rsidRPr="005C439F">
        <w:t>兑奖</w:t>
      </w:r>
      <w:r w:rsidR="00323126" w:rsidRPr="00323126">
        <w:rPr>
          <w:rFonts w:hint="eastAsia"/>
        </w:rPr>
        <w:t>（</w:t>
      </w:r>
      <w:r w:rsidR="00670318">
        <w:rPr>
          <w:rFonts w:hint="eastAsia"/>
        </w:rPr>
        <w:t>Process Payout</w:t>
      </w:r>
      <w:r w:rsidR="00323126" w:rsidRPr="00323126">
        <w:rPr>
          <w:rFonts w:hint="eastAsia"/>
        </w:rPr>
        <w:t>）</w:t>
      </w:r>
      <w:bookmarkEnd w:id="2920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11B0D" w:rsidRPr="00883F4B" w:rsidRDefault="00711B0D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72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11B0D" w:rsidRPr="00883F4B" w:rsidRDefault="005C439F" w:rsidP="00711B0D">
            <w:pPr>
              <w:rPr>
                <w:iCs/>
              </w:rPr>
            </w:pPr>
            <w:r>
              <w:rPr>
                <w:rFonts w:hint="eastAsia"/>
                <w:iCs/>
              </w:rPr>
              <w:t>中心</w:t>
            </w:r>
            <w:r>
              <w:rPr>
                <w:iCs/>
              </w:rPr>
              <w:t>兑奖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</w:p>
        </w:tc>
      </w:tr>
      <w:tr w:rsidR="00711B0D" w:rsidRPr="00883F4B" w:rsidTr="00711B0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5C439F" w:rsidP="00711B0D">
            <w:r>
              <w:rPr>
                <w:rFonts w:hint="eastAsia"/>
              </w:rPr>
              <w:t>当</w:t>
            </w:r>
            <w:r>
              <w:t>中奖奖金大于一定额度后，</w:t>
            </w:r>
            <w:r>
              <w:rPr>
                <w:rFonts w:hint="eastAsia"/>
              </w:rPr>
              <w:t>不同</w:t>
            </w:r>
            <w:r>
              <w:t>的奖金会</w:t>
            </w:r>
            <w:r>
              <w:rPr>
                <w:rFonts w:hint="eastAsia"/>
              </w:rPr>
              <w:t>被</w:t>
            </w:r>
            <w:r>
              <w:t>分配到不同的</w:t>
            </w:r>
            <w:r>
              <w:rPr>
                <w:rFonts w:hint="eastAsia"/>
              </w:rPr>
              <w:t>层级</w:t>
            </w:r>
            <w:r>
              <w:t>进行兑奖。</w:t>
            </w:r>
          </w:p>
        </w:tc>
      </w:tr>
      <w:tr w:rsidR="00711B0D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711B0D" w:rsidRDefault="005C439F" w:rsidP="005C439F">
            <w:pPr>
              <w:rPr>
                <w:ins w:id="2921" w:author="Microsoft" w:date="2015-09-23T11:11:00Z"/>
                <w:iCs/>
              </w:rPr>
            </w:pPr>
            <w:r>
              <w:rPr>
                <w:rFonts w:hint="eastAsia"/>
                <w:iCs/>
              </w:rPr>
              <w:t>扫描彩票</w:t>
            </w:r>
            <w:r w:rsidR="00624CAD">
              <w:rPr>
                <w:rFonts w:hint="eastAsia"/>
                <w:iCs/>
              </w:rPr>
              <w:t>保安区</w:t>
            </w:r>
            <w:r>
              <w:rPr>
                <w:iCs/>
              </w:rPr>
              <w:t>条形码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记录条</w:t>
            </w:r>
            <w:r>
              <w:rPr>
                <w:rFonts w:hint="eastAsia"/>
                <w:iCs/>
              </w:rPr>
              <w:t>码</w:t>
            </w:r>
            <w:r w:rsidR="00624CAD">
              <w:rPr>
                <w:rFonts w:hint="eastAsia"/>
                <w:iCs/>
              </w:rPr>
              <w:t>编号</w:t>
            </w:r>
          </w:p>
          <w:p w:rsidR="007071F4" w:rsidRDefault="007071F4" w:rsidP="005C439F">
            <w:pPr>
              <w:rPr>
                <w:ins w:id="2922" w:author="Microsoft" w:date="2015-09-23T11:11:00Z"/>
                <w:iCs/>
              </w:rPr>
            </w:pPr>
            <w:ins w:id="2923" w:author="Microsoft" w:date="2015-09-23T11:11:00Z">
              <w:r>
                <w:rPr>
                  <w:rFonts w:hint="eastAsia"/>
                  <w:iCs/>
                </w:rPr>
                <w:lastRenderedPageBreak/>
                <w:t>显示中奖信息</w:t>
              </w:r>
              <w:r>
                <w:rPr>
                  <w:iCs/>
                </w:rPr>
                <w:t>：</w:t>
              </w:r>
            </w:ins>
          </w:p>
          <w:p w:rsidR="007071F4" w:rsidRDefault="007071F4" w:rsidP="005C439F">
            <w:pPr>
              <w:rPr>
                <w:ins w:id="2924" w:author="Microsoft" w:date="2015-09-23T11:12:00Z"/>
                <w:iCs/>
              </w:rPr>
            </w:pPr>
            <w:ins w:id="2925" w:author="Microsoft" w:date="2015-09-23T11:12:00Z">
              <w:r>
                <w:rPr>
                  <w:rFonts w:hint="eastAsia"/>
                  <w:iCs/>
                </w:rPr>
                <w:t>方案</w:t>
              </w:r>
              <w:r>
                <w:rPr>
                  <w:iCs/>
                </w:rPr>
                <w:t>名称和批次编号：</w:t>
              </w:r>
            </w:ins>
          </w:p>
          <w:p w:rsidR="007071F4" w:rsidRDefault="007071F4" w:rsidP="005C439F">
            <w:pPr>
              <w:rPr>
                <w:ins w:id="2926" w:author="Microsoft" w:date="2015-09-23T11:13:00Z"/>
                <w:iCs/>
              </w:rPr>
            </w:pPr>
            <w:ins w:id="2927" w:author="Microsoft" w:date="2015-09-23T11:12:00Z">
              <w:r>
                <w:rPr>
                  <w:rFonts w:hint="eastAsia"/>
                  <w:iCs/>
                </w:rPr>
                <w:t>票位</w:t>
              </w:r>
              <w:r>
                <w:rPr>
                  <w:iCs/>
                </w:rPr>
                <w:t>信息：箱、盒、本</w:t>
              </w:r>
            </w:ins>
          </w:p>
          <w:p w:rsidR="007071F4" w:rsidRDefault="007071F4" w:rsidP="005C439F">
            <w:pPr>
              <w:rPr>
                <w:iCs/>
              </w:rPr>
            </w:pPr>
            <w:ins w:id="2928" w:author="Microsoft" w:date="2015-09-23T11:13:00Z">
              <w:r>
                <w:rPr>
                  <w:rFonts w:hint="eastAsia"/>
                  <w:iCs/>
                </w:rPr>
                <w:t>中奖</w:t>
              </w:r>
              <w:r>
                <w:rPr>
                  <w:iCs/>
                </w:rPr>
                <w:t>金额：</w:t>
              </w:r>
              <w:r>
                <w:rPr>
                  <w:rFonts w:hint="eastAsia"/>
                  <w:iCs/>
                </w:rPr>
                <w:t>整张</w:t>
              </w:r>
              <w:r>
                <w:rPr>
                  <w:iCs/>
                </w:rPr>
                <w:t>票的合计中奖金额</w:t>
              </w:r>
            </w:ins>
          </w:p>
          <w:p w:rsidR="005C439F" w:rsidRDefault="005C439F" w:rsidP="005C439F">
            <w:pPr>
              <w:rPr>
                <w:iCs/>
              </w:rPr>
            </w:pPr>
            <w:r>
              <w:rPr>
                <w:rFonts w:hint="eastAsia"/>
                <w:iCs/>
              </w:rPr>
              <w:t>输入</w:t>
            </w:r>
            <w:r>
              <w:rPr>
                <w:iCs/>
              </w:rPr>
              <w:t>中奖人信息：</w:t>
            </w:r>
          </w:p>
          <w:p w:rsidR="005C439F" w:rsidRDefault="005C439F" w:rsidP="003967F2">
            <w:pPr>
              <w:pStyle w:val="a8"/>
              <w:numPr>
                <w:ilvl w:val="0"/>
                <w:numId w:val="15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中奖</w:t>
            </w:r>
            <w:r>
              <w:rPr>
                <w:iCs/>
              </w:rPr>
              <w:t>人姓名</w:t>
            </w:r>
            <w:r w:rsidR="00191E5D" w:rsidRPr="00191E5D">
              <w:rPr>
                <w:rFonts w:hint="eastAsia"/>
                <w:iCs/>
              </w:rPr>
              <w:t>（</w:t>
            </w:r>
            <w:r w:rsidR="005B4744">
              <w:rPr>
                <w:rFonts w:hint="eastAsia"/>
                <w:iCs/>
              </w:rPr>
              <w:t>Name of Winner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 w:rsidR="00624CAD">
              <w:rPr>
                <w:rFonts w:hint="eastAsia"/>
                <w:iCs/>
              </w:rPr>
              <w:t>必填项</w:t>
            </w:r>
            <w:r w:rsidR="00624CAD">
              <w:rPr>
                <w:iCs/>
              </w:rPr>
              <w:t>，</w:t>
            </w:r>
            <w:r w:rsidR="00624CAD">
              <w:rPr>
                <w:rFonts w:hint="eastAsia"/>
                <w:iCs/>
              </w:rPr>
              <w:t>文本框</w:t>
            </w:r>
            <w:r w:rsidR="008641CF">
              <w:rPr>
                <w:rFonts w:hint="eastAsia"/>
                <w:iCs/>
              </w:rPr>
              <w:t xml:space="preserve"> 1-50</w:t>
            </w:r>
          </w:p>
          <w:p w:rsidR="005C439F" w:rsidRDefault="005C439F" w:rsidP="003967F2">
            <w:pPr>
              <w:pStyle w:val="a8"/>
              <w:numPr>
                <w:ilvl w:val="0"/>
                <w:numId w:val="15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中奖</w:t>
            </w:r>
            <w:r>
              <w:rPr>
                <w:iCs/>
              </w:rPr>
              <w:t>联系方式</w:t>
            </w:r>
            <w:r w:rsidR="00191E5D" w:rsidRPr="00191E5D">
              <w:rPr>
                <w:rFonts w:hint="eastAsia"/>
                <w:iCs/>
              </w:rPr>
              <w:t>（</w:t>
            </w:r>
            <w:r w:rsidR="005B4744">
              <w:rPr>
                <w:rFonts w:hint="eastAsia"/>
                <w:iCs/>
              </w:rPr>
              <w:t>Contact of Winner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 w:rsidR="00624CAD">
              <w:rPr>
                <w:rFonts w:hint="eastAsia"/>
                <w:iCs/>
              </w:rPr>
              <w:t>必填项</w:t>
            </w:r>
            <w:r w:rsidR="00624CAD">
              <w:rPr>
                <w:iCs/>
              </w:rPr>
              <w:t>，文本框</w:t>
            </w:r>
            <w:r w:rsidR="008641CF">
              <w:rPr>
                <w:rFonts w:hint="eastAsia"/>
                <w:iCs/>
              </w:rPr>
              <w:t>；</w:t>
            </w:r>
            <w:r w:rsidR="008641CF">
              <w:rPr>
                <w:rFonts w:hint="eastAsia"/>
                <w:iCs/>
              </w:rPr>
              <w:t>1-</w:t>
            </w:r>
            <w:ins w:id="2929" w:author="Microsoft" w:date="2015-11-05T13:50:00Z">
              <w:r w:rsidR="001A732E">
                <w:rPr>
                  <w:iCs/>
                </w:rPr>
                <w:t>15</w:t>
              </w:r>
            </w:ins>
            <w:del w:id="2930" w:author="Microsoft" w:date="2015-11-05T13:50:00Z">
              <w:r w:rsidR="008641CF" w:rsidDel="001A732E">
                <w:rPr>
                  <w:rFonts w:hint="eastAsia"/>
                  <w:iCs/>
                </w:rPr>
                <w:delText>30</w:delText>
              </w:r>
            </w:del>
          </w:p>
          <w:p w:rsidR="005C439F" w:rsidRDefault="005C439F" w:rsidP="003967F2">
            <w:pPr>
              <w:pStyle w:val="a8"/>
              <w:numPr>
                <w:ilvl w:val="0"/>
                <w:numId w:val="15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证件</w:t>
            </w:r>
            <w:r>
              <w:rPr>
                <w:iCs/>
              </w:rPr>
              <w:t>号码</w:t>
            </w:r>
            <w:r w:rsidR="005B4744">
              <w:rPr>
                <w:rFonts w:hint="eastAsia"/>
                <w:iCs/>
              </w:rPr>
              <w:t>（</w:t>
            </w:r>
            <w:r w:rsidR="005B4744">
              <w:rPr>
                <w:rFonts w:hint="eastAsia"/>
                <w:iCs/>
              </w:rPr>
              <w:t>Personal ID</w:t>
            </w:r>
            <w:r w:rsidR="005B4744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 w:rsidR="00624CAD">
              <w:rPr>
                <w:rFonts w:hint="eastAsia"/>
                <w:iCs/>
              </w:rPr>
              <w:t>必填项</w:t>
            </w:r>
            <w:r w:rsidR="00624CAD">
              <w:rPr>
                <w:iCs/>
              </w:rPr>
              <w:t>，文本框</w:t>
            </w:r>
            <w:r w:rsidR="008641CF">
              <w:rPr>
                <w:rFonts w:hint="eastAsia"/>
                <w:iCs/>
              </w:rPr>
              <w:t>；</w:t>
            </w:r>
            <w:r w:rsidR="008641CF">
              <w:rPr>
                <w:rFonts w:hint="eastAsia"/>
                <w:iCs/>
              </w:rPr>
              <w:t>1-30</w:t>
            </w:r>
          </w:p>
          <w:p w:rsidR="002346B6" w:rsidRDefault="002346B6" w:rsidP="003967F2">
            <w:pPr>
              <w:pStyle w:val="a8"/>
              <w:numPr>
                <w:ilvl w:val="0"/>
                <w:numId w:val="15"/>
              </w:numPr>
              <w:ind w:firstLineChars="0"/>
              <w:rPr>
                <w:iCs/>
              </w:rPr>
            </w:pPr>
            <w:r>
              <w:rPr>
                <w:iCs/>
              </w:rPr>
              <w:t>年龄</w:t>
            </w:r>
            <w:r w:rsidR="00191E5D" w:rsidRPr="00191E5D">
              <w:rPr>
                <w:rFonts w:hint="eastAsia"/>
                <w:iCs/>
              </w:rPr>
              <w:t>（</w:t>
            </w:r>
            <w:r w:rsidR="005B4744">
              <w:rPr>
                <w:rFonts w:hint="eastAsia"/>
                <w:iCs/>
              </w:rPr>
              <w:t>Age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：必填项</w:t>
            </w:r>
            <w:r w:rsidR="008641CF">
              <w:rPr>
                <w:rFonts w:hint="eastAsia"/>
                <w:iCs/>
              </w:rPr>
              <w:t xml:space="preserve"> 1-</w:t>
            </w:r>
            <w:r w:rsidR="006566D9">
              <w:rPr>
                <w:rFonts w:hint="eastAsia"/>
                <w:iCs/>
              </w:rPr>
              <w:t>3</w:t>
            </w:r>
            <w:r w:rsidR="006566D9">
              <w:rPr>
                <w:rFonts w:hint="eastAsia"/>
                <w:iCs/>
              </w:rPr>
              <w:t>；</w:t>
            </w:r>
          </w:p>
          <w:p w:rsidR="002346B6" w:rsidDel="00907112" w:rsidRDefault="002346B6">
            <w:pPr>
              <w:pStyle w:val="a8"/>
              <w:numPr>
                <w:ilvl w:val="0"/>
                <w:numId w:val="15"/>
              </w:numPr>
              <w:ind w:firstLineChars="0"/>
              <w:rPr>
                <w:del w:id="2931" w:author="Microsoft" w:date="2015-11-05T13:50:00Z"/>
                <w:iCs/>
              </w:rPr>
            </w:pPr>
            <w:r>
              <w:rPr>
                <w:iCs/>
              </w:rPr>
              <w:t>性别</w:t>
            </w:r>
            <w:r w:rsidR="00191E5D" w:rsidRPr="00191E5D">
              <w:rPr>
                <w:rFonts w:hint="eastAsia"/>
                <w:iCs/>
              </w:rPr>
              <w:t>（</w:t>
            </w:r>
            <w:r w:rsidR="005B4744">
              <w:rPr>
                <w:rFonts w:hint="eastAsia"/>
                <w:iCs/>
              </w:rPr>
              <w:t>Gender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：必选项</w:t>
            </w:r>
            <w:r w:rsidR="006566D9">
              <w:rPr>
                <w:rFonts w:hint="eastAsia"/>
                <w:iCs/>
              </w:rPr>
              <w:t>；</w:t>
            </w:r>
          </w:p>
          <w:p w:rsidR="00907112" w:rsidRPr="002346B6" w:rsidRDefault="00907112" w:rsidP="003967F2">
            <w:pPr>
              <w:pStyle w:val="a8"/>
              <w:numPr>
                <w:ilvl w:val="0"/>
                <w:numId w:val="15"/>
              </w:numPr>
              <w:ind w:firstLineChars="0"/>
              <w:rPr>
                <w:ins w:id="2932" w:author="Microsoft" w:date="2016-03-31T16:15:00Z"/>
                <w:iCs/>
              </w:rPr>
            </w:pPr>
          </w:p>
          <w:p w:rsidR="00624CAD" w:rsidRPr="001A732E" w:rsidDel="007071F4" w:rsidRDefault="00907112">
            <w:pPr>
              <w:pStyle w:val="a8"/>
              <w:numPr>
                <w:ilvl w:val="0"/>
                <w:numId w:val="15"/>
              </w:numPr>
              <w:ind w:firstLineChars="0"/>
              <w:rPr>
                <w:del w:id="2933" w:author="Microsoft" w:date="2015-09-23T11:13:00Z"/>
                <w:iCs/>
                <w:rPrChange w:id="2934" w:author="Microsoft" w:date="2015-11-05T13:50:00Z">
                  <w:rPr>
                    <w:del w:id="2935" w:author="Microsoft" w:date="2015-09-23T11:13:00Z"/>
                  </w:rPr>
                </w:rPrChange>
              </w:rPr>
            </w:pPr>
            <w:ins w:id="2936" w:author="Microsoft" w:date="2016-03-31T16:16:00Z">
              <w:r>
                <w:rPr>
                  <w:rFonts w:hint="eastAsia"/>
                  <w:iCs/>
                </w:rPr>
                <w:t>备注</w:t>
              </w:r>
              <w:r>
                <w:rPr>
                  <w:iCs/>
                </w:rPr>
                <w:t>信息：</w:t>
              </w:r>
              <w:r>
                <w:rPr>
                  <w:iCs/>
                </w:rPr>
                <w:t>0-500</w:t>
              </w:r>
              <w:r>
                <w:rPr>
                  <w:rFonts w:hint="eastAsia"/>
                  <w:iCs/>
                </w:rPr>
                <w:t>；</w:t>
              </w:r>
              <w:r>
                <w:rPr>
                  <w:iCs/>
                </w:rPr>
                <w:t>填写必要的备注信息；</w:t>
              </w:r>
            </w:ins>
            <w:del w:id="2937" w:author="Microsoft" w:date="2015-09-23T11:13:00Z">
              <w:r w:rsidR="00624CAD" w:rsidRPr="001A732E" w:rsidDel="007071F4">
                <w:rPr>
                  <w:rFonts w:hint="eastAsia"/>
                  <w:iCs/>
                  <w:rPrChange w:id="2938" w:author="Microsoft" w:date="2015-11-05T13:50:00Z">
                    <w:rPr>
                      <w:rFonts w:hint="eastAsia"/>
                    </w:rPr>
                  </w:rPrChange>
                </w:rPr>
                <w:delText>中奖等级</w:delText>
              </w:r>
              <w:r w:rsidR="00191E5D" w:rsidRPr="001A732E" w:rsidDel="007071F4">
                <w:rPr>
                  <w:rFonts w:hint="eastAsia"/>
                  <w:iCs/>
                  <w:rPrChange w:id="2939" w:author="Microsoft" w:date="2015-11-05T13:50:00Z">
                    <w:rPr>
                      <w:rFonts w:hint="eastAsia"/>
                    </w:rPr>
                  </w:rPrChange>
                </w:rPr>
                <w:delText>（</w:delText>
              </w:r>
              <w:r w:rsidR="005B4744" w:rsidRPr="001A732E" w:rsidDel="007071F4">
                <w:rPr>
                  <w:iCs/>
                  <w:rPrChange w:id="2940" w:author="Microsoft" w:date="2015-11-05T13:50:00Z">
                    <w:rPr/>
                  </w:rPrChange>
                </w:rPr>
                <w:delText>Prize Level</w:delText>
              </w:r>
              <w:r w:rsidR="00191E5D" w:rsidRPr="001A732E" w:rsidDel="007071F4">
                <w:rPr>
                  <w:rFonts w:hint="eastAsia"/>
                  <w:iCs/>
                  <w:rPrChange w:id="2941" w:author="Microsoft" w:date="2015-11-05T13:50:00Z">
                    <w:rPr>
                      <w:rFonts w:hint="eastAsia"/>
                    </w:rPr>
                  </w:rPrChange>
                </w:rPr>
                <w:delText>）</w:delText>
              </w:r>
              <w:r w:rsidR="00624CAD" w:rsidRPr="001A732E" w:rsidDel="007071F4">
                <w:rPr>
                  <w:rFonts w:hint="eastAsia"/>
                  <w:iCs/>
                  <w:rPrChange w:id="2942" w:author="Microsoft" w:date="2015-11-05T13:50:00Z">
                    <w:rPr>
                      <w:rFonts w:hint="eastAsia"/>
                    </w:rPr>
                  </w:rPrChange>
                </w:rPr>
                <w:delText>：扫描保安码后自动识别</w:delText>
              </w:r>
            </w:del>
          </w:p>
          <w:p w:rsidR="005C439F" w:rsidRPr="005C439F" w:rsidRDefault="005C439F">
            <w:pPr>
              <w:pStyle w:val="a8"/>
              <w:numPr>
                <w:ilvl w:val="0"/>
                <w:numId w:val="15"/>
              </w:numPr>
              <w:ind w:firstLineChars="0"/>
            </w:pPr>
            <w:del w:id="2943" w:author="Microsoft" w:date="2015-09-23T11:13:00Z">
              <w:r w:rsidDel="007071F4">
                <w:rPr>
                  <w:rFonts w:hint="eastAsia"/>
                </w:rPr>
                <w:delText>中奖</w:delText>
              </w:r>
              <w:r w:rsidDel="007071F4">
                <w:delText>金额</w:delText>
              </w:r>
              <w:r w:rsidR="00191E5D" w:rsidRPr="00191E5D" w:rsidDel="007071F4">
                <w:rPr>
                  <w:rFonts w:hint="eastAsia"/>
                </w:rPr>
                <w:delText>（</w:delText>
              </w:r>
              <w:r w:rsidR="005B4744" w:rsidDel="007071F4">
                <w:rPr>
                  <w:rFonts w:hint="eastAsia"/>
                </w:rPr>
                <w:delText>Winning Amount</w:delText>
              </w:r>
              <w:r w:rsidR="00191E5D" w:rsidRPr="00191E5D" w:rsidDel="007071F4">
                <w:rPr>
                  <w:rFonts w:hint="eastAsia"/>
                </w:rPr>
                <w:delText>）</w:delText>
              </w:r>
              <w:r w:rsidDel="007071F4">
                <w:delText>：</w:delText>
              </w:r>
              <w:r w:rsidR="00624CAD" w:rsidDel="007071F4">
                <w:rPr>
                  <w:rFonts w:hint="eastAsia"/>
                </w:rPr>
                <w:delText>扫描保安</w:delText>
              </w:r>
              <w:r w:rsidR="00624CAD" w:rsidDel="007071F4">
                <w:delText>码</w:delText>
              </w:r>
              <w:r w:rsidR="00624CAD" w:rsidDel="007071F4">
                <w:rPr>
                  <w:rFonts w:hint="eastAsia"/>
                </w:rPr>
                <w:delText>后</w:delText>
              </w:r>
              <w:r w:rsidR="00624CAD" w:rsidDel="007071F4">
                <w:delText>自动识别</w:delText>
              </w:r>
            </w:del>
          </w:p>
        </w:tc>
      </w:tr>
      <w:tr w:rsidR="00711B0D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5C439F" w:rsidP="00711B0D">
            <w:r>
              <w:rPr>
                <w:rFonts w:hint="eastAsia"/>
              </w:rPr>
              <w:t>兑奖</w:t>
            </w:r>
            <w:r>
              <w:t>完成！</w:t>
            </w:r>
            <w:r w:rsidR="008730E6">
              <w:rPr>
                <w:rFonts w:hint="eastAsia"/>
              </w:rPr>
              <w:t>（</w:t>
            </w:r>
            <w:r w:rsidR="008730E6">
              <w:rPr>
                <w:rFonts w:hint="eastAsia"/>
              </w:rPr>
              <w:t>The payout has been successfully conducted!</w:t>
            </w:r>
            <w:r w:rsidR="008730E6">
              <w:rPr>
                <w:rFonts w:hint="eastAsia"/>
              </w:rPr>
              <w:t>）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FE4DC0" w:rsidRDefault="005C439F" w:rsidP="00711B0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当系统</w:t>
            </w:r>
            <w:r>
              <w:rPr>
                <w:noProof/>
                <w:szCs w:val="21"/>
              </w:rPr>
              <w:t>中已经记录过的条形码，</w:t>
            </w:r>
            <w:r>
              <w:rPr>
                <w:rFonts w:hint="eastAsia"/>
                <w:noProof/>
                <w:szCs w:val="21"/>
              </w:rPr>
              <w:t>无法</w:t>
            </w:r>
            <w:r>
              <w:rPr>
                <w:noProof/>
                <w:szCs w:val="21"/>
              </w:rPr>
              <w:t>再次兑奖</w:t>
            </w:r>
            <w:r>
              <w:rPr>
                <w:rFonts w:hint="eastAsia"/>
                <w:noProof/>
                <w:szCs w:val="21"/>
              </w:rPr>
              <w:t>；</w:t>
            </w:r>
            <w:r w:rsidR="00C449D4">
              <w:rPr>
                <w:rFonts w:hint="eastAsia"/>
                <w:noProof/>
                <w:szCs w:val="21"/>
              </w:rPr>
              <w:t>（</w:t>
            </w:r>
            <w:r w:rsidR="00C449D4">
              <w:rPr>
                <w:rFonts w:hint="eastAsia"/>
                <w:noProof/>
                <w:szCs w:val="21"/>
              </w:rPr>
              <w:t>This ticket has already been paid.</w:t>
            </w:r>
            <w:r w:rsidR="00C449D4">
              <w:rPr>
                <w:rFonts w:hint="eastAsia"/>
                <w:noProof/>
                <w:szCs w:val="21"/>
              </w:rPr>
              <w:t>）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240CFC" w:rsidRDefault="00240CFC" w:rsidP="00711B0D">
            <w:pPr>
              <w:rPr>
                <w:ins w:id="2944" w:author="Microsoft" w:date="2016-01-25T11:07:00Z"/>
                <w:bCs/>
                <w:iCs/>
              </w:rPr>
            </w:pPr>
            <w:ins w:id="2945" w:author="Microsoft" w:date="2016-01-25T11:07:00Z">
              <w:r>
                <w:rPr>
                  <w:rFonts w:hint="eastAsia"/>
                  <w:bCs/>
                  <w:iCs/>
                </w:rPr>
                <w:t>0-99</w:t>
              </w:r>
              <w:r>
                <w:rPr>
                  <w:rFonts w:hint="eastAsia"/>
                  <w:bCs/>
                  <w:iCs/>
                </w:rPr>
                <w:t>手持</w:t>
              </w:r>
              <w:r>
                <w:rPr>
                  <w:bCs/>
                  <w:iCs/>
                </w:rPr>
                <w:t>终端</w:t>
              </w:r>
              <w:r>
                <w:rPr>
                  <w:rFonts w:hint="eastAsia"/>
                  <w:bCs/>
                  <w:iCs/>
                </w:rPr>
                <w:t>机</w:t>
              </w:r>
              <w:r>
                <w:rPr>
                  <w:bCs/>
                  <w:iCs/>
                </w:rPr>
                <w:t>可兑奖；</w:t>
              </w:r>
            </w:ins>
          </w:p>
          <w:p w:rsidR="00240CFC" w:rsidRDefault="00240CFC" w:rsidP="00711B0D">
            <w:pPr>
              <w:rPr>
                <w:ins w:id="2946" w:author="Microsoft" w:date="2016-01-25T11:07:00Z"/>
                <w:bCs/>
                <w:iCs/>
              </w:rPr>
            </w:pPr>
            <w:ins w:id="2947" w:author="Microsoft" w:date="2016-01-25T11:07:00Z">
              <w:r>
                <w:rPr>
                  <w:rFonts w:hint="eastAsia"/>
                  <w:bCs/>
                  <w:iCs/>
                </w:rPr>
                <w:t>0-699</w:t>
              </w:r>
              <w:r>
                <w:rPr>
                  <w:rFonts w:hint="eastAsia"/>
                  <w:bCs/>
                  <w:iCs/>
                </w:rPr>
                <w:t>分公司</w:t>
              </w:r>
              <w:r>
                <w:rPr>
                  <w:bCs/>
                  <w:iCs/>
                </w:rPr>
                <w:t>可兑奖；</w:t>
              </w:r>
            </w:ins>
          </w:p>
          <w:p w:rsidR="00711B0D" w:rsidRPr="00883F4B" w:rsidRDefault="00240CFC" w:rsidP="00711B0D">
            <w:pPr>
              <w:rPr>
                <w:bCs/>
                <w:iCs/>
              </w:rPr>
            </w:pPr>
            <w:ins w:id="2948" w:author="Microsoft" w:date="2016-01-25T11:07:00Z">
              <w:r>
                <w:rPr>
                  <w:rFonts w:hint="eastAsia"/>
                  <w:bCs/>
                  <w:iCs/>
                </w:rPr>
                <w:t>700</w:t>
              </w:r>
              <w:r>
                <w:rPr>
                  <w:rFonts w:hint="eastAsia"/>
                  <w:bCs/>
                  <w:iCs/>
                </w:rPr>
                <w:t>以上</w:t>
              </w:r>
            </w:ins>
            <w:ins w:id="2949" w:author="Microsoft" w:date="2016-01-25T11:08:00Z">
              <w:r w:rsidR="00AD5880">
                <w:rPr>
                  <w:rFonts w:hint="eastAsia"/>
                  <w:bCs/>
                  <w:iCs/>
                </w:rPr>
                <w:t>必须</w:t>
              </w:r>
            </w:ins>
            <w:ins w:id="2950" w:author="Microsoft" w:date="2016-01-25T11:07:00Z">
              <w:r>
                <w:rPr>
                  <w:bCs/>
                  <w:iCs/>
                </w:rPr>
                <w:t>总公司兑奖；</w:t>
              </w:r>
            </w:ins>
            <w:del w:id="2951" w:author="Microsoft" w:date="2016-01-25T11:01:00Z">
              <w:r w:rsidR="005C439F" w:rsidDel="00240CFC">
                <w:rPr>
                  <w:rFonts w:hint="eastAsia"/>
                  <w:bCs/>
                  <w:iCs/>
                </w:rPr>
                <w:delText>无</w:delText>
              </w:r>
            </w:del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EF289F" w:rsidP="00711B0D">
            <w:r>
              <w:rPr>
                <w:rFonts w:hint="eastAsia"/>
              </w:rPr>
              <w:t>【打印</w:t>
            </w:r>
            <w:r>
              <w:t>兑奖凭证】</w:t>
            </w:r>
            <w:r w:rsidR="00191E5D" w:rsidRPr="00191E5D">
              <w:rPr>
                <w:rFonts w:hint="eastAsia"/>
                <w:iCs/>
              </w:rPr>
              <w:t>（</w:t>
            </w:r>
            <w:r w:rsidR="003050C3">
              <w:rPr>
                <w:rFonts w:hint="eastAsia"/>
                <w:iCs/>
              </w:rPr>
              <w:t>Print Payout Certificate</w:t>
            </w:r>
            <w:r w:rsidR="00191E5D" w:rsidRPr="00191E5D">
              <w:rPr>
                <w:rFonts w:hint="eastAsia"/>
                <w:iCs/>
              </w:rPr>
              <w:t>）</w:t>
            </w:r>
          </w:p>
        </w:tc>
      </w:tr>
    </w:tbl>
    <w:p w:rsidR="00D55654" w:rsidRPr="00D55654" w:rsidRDefault="00D55654" w:rsidP="00D55654">
      <w:pPr>
        <w:pStyle w:val="a0"/>
        <w:ind w:firstLineChars="0" w:firstLine="0"/>
      </w:pPr>
    </w:p>
    <w:p w:rsidR="00B75E5A" w:rsidRDefault="00B75E5A">
      <w:pPr>
        <w:pStyle w:val="3"/>
      </w:pPr>
      <w:bookmarkStart w:id="2952" w:name="_Toc447205916"/>
      <w:r>
        <w:rPr>
          <w:rFonts w:hint="eastAsia"/>
        </w:rPr>
        <w:t>手工</w:t>
      </w:r>
      <w:r>
        <w:t>兑奖</w:t>
      </w:r>
      <w:r w:rsidR="00323126" w:rsidRPr="00323126">
        <w:rPr>
          <w:rFonts w:hint="eastAsia"/>
        </w:rPr>
        <w:t>（</w:t>
      </w:r>
      <w:r w:rsidR="00670318">
        <w:rPr>
          <w:rFonts w:hint="eastAsia"/>
        </w:rPr>
        <w:t>Manual Payout</w:t>
      </w:r>
      <w:r w:rsidR="00323126" w:rsidRPr="00323126">
        <w:rPr>
          <w:rFonts w:hint="eastAsia"/>
        </w:rPr>
        <w:t>）</w:t>
      </w:r>
      <w:bookmarkEnd w:id="2952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181FE2" w:rsidRPr="00883F4B" w:rsidTr="008641CF">
        <w:tc>
          <w:tcPr>
            <w:tcW w:w="1384" w:type="dxa"/>
            <w:shd w:val="clear" w:color="auto" w:fill="D9D9D9"/>
            <w:vAlign w:val="center"/>
          </w:tcPr>
          <w:p w:rsidR="00181FE2" w:rsidRPr="00883F4B" w:rsidRDefault="00181FE2" w:rsidP="008641CF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181FE2" w:rsidRPr="00883F4B" w:rsidRDefault="00181FE2" w:rsidP="008641CF">
            <w:pPr>
              <w:rPr>
                <w:iCs/>
              </w:rPr>
            </w:pPr>
            <w:r>
              <w:rPr>
                <w:iCs/>
              </w:rPr>
              <w:t>Jk073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181FE2" w:rsidRPr="00883F4B" w:rsidRDefault="00181FE2" w:rsidP="008641CF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181FE2" w:rsidRPr="00883F4B" w:rsidRDefault="00181FE2" w:rsidP="008641CF">
            <w:pPr>
              <w:rPr>
                <w:iCs/>
              </w:rPr>
            </w:pPr>
          </w:p>
        </w:tc>
      </w:tr>
      <w:tr w:rsidR="00181FE2" w:rsidRPr="00883F4B" w:rsidTr="008641CF">
        <w:tc>
          <w:tcPr>
            <w:tcW w:w="1384" w:type="dxa"/>
            <w:shd w:val="clear" w:color="auto" w:fill="D9D9D9"/>
            <w:vAlign w:val="center"/>
          </w:tcPr>
          <w:p w:rsidR="00181FE2" w:rsidRPr="00883F4B" w:rsidRDefault="00181FE2" w:rsidP="008641CF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181FE2" w:rsidRPr="00883F4B" w:rsidRDefault="00181FE2" w:rsidP="008641CF">
            <w:pPr>
              <w:rPr>
                <w:iCs/>
              </w:rPr>
            </w:pPr>
            <w:r>
              <w:rPr>
                <w:rFonts w:hint="eastAsia"/>
                <w:iCs/>
              </w:rPr>
              <w:t>手工兑奖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181FE2" w:rsidRPr="00883F4B" w:rsidRDefault="00181FE2" w:rsidP="008641CF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181FE2" w:rsidRPr="00883F4B" w:rsidRDefault="00181FE2" w:rsidP="008641CF">
            <w:pPr>
              <w:rPr>
                <w:iCs/>
              </w:rPr>
            </w:pPr>
          </w:p>
        </w:tc>
      </w:tr>
      <w:tr w:rsidR="00181FE2" w:rsidRPr="00883F4B" w:rsidTr="008641CF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181FE2" w:rsidRPr="00883F4B" w:rsidRDefault="00181FE2" w:rsidP="008641CF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181FE2" w:rsidRPr="00883F4B" w:rsidRDefault="00181FE2" w:rsidP="008641CF">
            <w:r>
              <w:rPr>
                <w:rFonts w:hint="eastAsia"/>
              </w:rPr>
              <w:t>当保安区被破坏</w:t>
            </w:r>
            <w:r>
              <w:t>后无法正常兑奖，通过输入物流码查询到保安区码</w:t>
            </w:r>
            <w:r>
              <w:rPr>
                <w:rFonts w:hint="eastAsia"/>
              </w:rPr>
              <w:t>通过</w:t>
            </w:r>
            <w:r>
              <w:t>人工进行兑奖。</w:t>
            </w:r>
          </w:p>
        </w:tc>
      </w:tr>
      <w:tr w:rsidR="00181FE2" w:rsidRPr="00883F4B" w:rsidTr="008641CF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181FE2" w:rsidRPr="00883F4B" w:rsidRDefault="00181FE2" w:rsidP="008641CF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181FE2" w:rsidRDefault="00181FE2" w:rsidP="008641CF">
            <w:pPr>
              <w:rPr>
                <w:ins w:id="2953" w:author="Microsoft" w:date="2015-09-23T11:13:00Z"/>
                <w:iCs/>
              </w:rPr>
            </w:pPr>
            <w:r>
              <w:rPr>
                <w:rFonts w:hint="eastAsia"/>
                <w:iCs/>
              </w:rPr>
              <w:t>物流区</w:t>
            </w:r>
            <w:r>
              <w:rPr>
                <w:iCs/>
              </w:rPr>
              <w:t>条形码编码：</w:t>
            </w:r>
            <w:r>
              <w:rPr>
                <w:rFonts w:hint="eastAsia"/>
                <w:iCs/>
              </w:rPr>
              <w:t>手动</w:t>
            </w:r>
            <w:r>
              <w:rPr>
                <w:iCs/>
              </w:rPr>
              <w:t>输入</w:t>
            </w:r>
            <w:r w:rsidR="00660CD7">
              <w:rPr>
                <w:rFonts w:hint="eastAsia"/>
                <w:iCs/>
              </w:rPr>
              <w:t>（与</w:t>
            </w:r>
            <w:r w:rsidR="00660CD7">
              <w:rPr>
                <w:iCs/>
              </w:rPr>
              <w:t>中心兑奖同一个页</w:t>
            </w:r>
            <w:r w:rsidR="00660CD7">
              <w:rPr>
                <w:rFonts w:hint="eastAsia"/>
                <w:iCs/>
              </w:rPr>
              <w:t>面</w:t>
            </w:r>
            <w:r w:rsidR="00660CD7">
              <w:rPr>
                <w:iCs/>
              </w:rPr>
              <w:t>，只是</w:t>
            </w:r>
            <w:r w:rsidR="00660CD7">
              <w:rPr>
                <w:rFonts w:hint="eastAsia"/>
                <w:iCs/>
              </w:rPr>
              <w:t>文本框</w:t>
            </w:r>
            <w:r w:rsidR="00660CD7">
              <w:rPr>
                <w:iCs/>
              </w:rPr>
              <w:t>为可输入</w:t>
            </w:r>
            <w:r w:rsidR="00660CD7">
              <w:rPr>
                <w:rFonts w:hint="eastAsia"/>
                <w:iCs/>
              </w:rPr>
              <w:t>即可</w:t>
            </w:r>
            <w:r w:rsidR="00660CD7">
              <w:rPr>
                <w:iCs/>
              </w:rPr>
              <w:t>）</w:t>
            </w:r>
          </w:p>
          <w:p w:rsidR="00617B95" w:rsidRDefault="00617B95" w:rsidP="00617B95">
            <w:pPr>
              <w:rPr>
                <w:ins w:id="2954" w:author="Microsoft" w:date="2015-09-23T11:13:00Z"/>
                <w:iCs/>
              </w:rPr>
            </w:pPr>
            <w:ins w:id="2955" w:author="Microsoft" w:date="2015-09-23T11:13:00Z">
              <w:r>
                <w:rPr>
                  <w:rFonts w:hint="eastAsia"/>
                  <w:iCs/>
                </w:rPr>
                <w:t>显示中奖信息</w:t>
              </w:r>
              <w:r>
                <w:rPr>
                  <w:iCs/>
                </w:rPr>
                <w:t>：</w:t>
              </w:r>
            </w:ins>
          </w:p>
          <w:p w:rsidR="00617B95" w:rsidRDefault="00617B95" w:rsidP="00617B95">
            <w:pPr>
              <w:rPr>
                <w:ins w:id="2956" w:author="Microsoft" w:date="2015-09-23T11:13:00Z"/>
                <w:iCs/>
              </w:rPr>
            </w:pPr>
            <w:ins w:id="2957" w:author="Microsoft" w:date="2015-09-23T11:13:00Z">
              <w:r>
                <w:rPr>
                  <w:rFonts w:hint="eastAsia"/>
                  <w:iCs/>
                </w:rPr>
                <w:t>方案</w:t>
              </w:r>
              <w:r>
                <w:rPr>
                  <w:iCs/>
                </w:rPr>
                <w:t>名称和批次编号：</w:t>
              </w:r>
            </w:ins>
          </w:p>
          <w:p w:rsidR="00617B95" w:rsidRDefault="00617B95" w:rsidP="00617B95">
            <w:pPr>
              <w:rPr>
                <w:ins w:id="2958" w:author="Microsoft" w:date="2015-09-23T11:13:00Z"/>
                <w:iCs/>
              </w:rPr>
            </w:pPr>
            <w:ins w:id="2959" w:author="Microsoft" w:date="2015-09-23T11:13:00Z">
              <w:r>
                <w:rPr>
                  <w:rFonts w:hint="eastAsia"/>
                  <w:iCs/>
                </w:rPr>
                <w:t>票位</w:t>
              </w:r>
              <w:r>
                <w:rPr>
                  <w:iCs/>
                </w:rPr>
                <w:t>信息：箱、盒、本</w:t>
              </w:r>
            </w:ins>
          </w:p>
          <w:p w:rsidR="00617B95" w:rsidRDefault="00617B95" w:rsidP="00617B95">
            <w:pPr>
              <w:rPr>
                <w:ins w:id="2960" w:author="Microsoft" w:date="2015-09-23T11:13:00Z"/>
                <w:iCs/>
              </w:rPr>
            </w:pPr>
            <w:ins w:id="2961" w:author="Microsoft" w:date="2015-09-23T11:13:00Z">
              <w:r>
                <w:rPr>
                  <w:rFonts w:hint="eastAsia"/>
                  <w:iCs/>
                </w:rPr>
                <w:t>中奖</w:t>
              </w:r>
              <w:r>
                <w:rPr>
                  <w:iCs/>
                </w:rPr>
                <w:t>金额：</w:t>
              </w:r>
              <w:r>
                <w:rPr>
                  <w:rFonts w:hint="eastAsia"/>
                  <w:iCs/>
                </w:rPr>
                <w:t>整张</w:t>
              </w:r>
              <w:r>
                <w:rPr>
                  <w:iCs/>
                </w:rPr>
                <w:t>票的合计中奖金额</w:t>
              </w:r>
            </w:ins>
          </w:p>
          <w:p w:rsidR="00617B95" w:rsidRDefault="00617B95" w:rsidP="008641CF">
            <w:pPr>
              <w:rPr>
                <w:ins w:id="2962" w:author="Microsoft" w:date="2015-09-23T11:14:00Z"/>
                <w:iCs/>
              </w:rPr>
            </w:pPr>
            <w:ins w:id="2963" w:author="Microsoft" w:date="2015-09-23T11:14:00Z">
              <w:r>
                <w:rPr>
                  <w:rFonts w:hint="eastAsia"/>
                  <w:iCs/>
                </w:rPr>
                <w:t>中奖人</w:t>
              </w:r>
              <w:r>
                <w:rPr>
                  <w:iCs/>
                </w:rPr>
                <w:t>信息：</w:t>
              </w:r>
            </w:ins>
          </w:p>
          <w:p w:rsidR="00617B95" w:rsidRDefault="00617B95" w:rsidP="00617B95">
            <w:pPr>
              <w:pStyle w:val="a8"/>
              <w:numPr>
                <w:ilvl w:val="0"/>
                <w:numId w:val="15"/>
              </w:numPr>
              <w:ind w:firstLineChars="0"/>
              <w:rPr>
                <w:ins w:id="2964" w:author="Microsoft" w:date="2015-09-23T11:14:00Z"/>
                <w:iCs/>
              </w:rPr>
            </w:pPr>
            <w:ins w:id="2965" w:author="Microsoft" w:date="2015-09-23T11:14:00Z">
              <w:r>
                <w:rPr>
                  <w:rFonts w:hint="eastAsia"/>
                  <w:iCs/>
                </w:rPr>
                <w:t>中奖</w:t>
              </w:r>
              <w:r>
                <w:rPr>
                  <w:iCs/>
                </w:rPr>
                <w:t>人姓名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Name of Winner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</w:ins>
          </w:p>
          <w:p w:rsidR="00617B95" w:rsidRDefault="00617B95" w:rsidP="00617B95">
            <w:pPr>
              <w:pStyle w:val="a8"/>
              <w:numPr>
                <w:ilvl w:val="0"/>
                <w:numId w:val="15"/>
              </w:numPr>
              <w:ind w:firstLineChars="0"/>
              <w:rPr>
                <w:ins w:id="2966" w:author="Microsoft" w:date="2015-09-23T11:14:00Z"/>
                <w:iCs/>
              </w:rPr>
            </w:pPr>
            <w:ins w:id="2967" w:author="Microsoft" w:date="2015-09-23T11:14:00Z">
              <w:r>
                <w:rPr>
                  <w:rFonts w:hint="eastAsia"/>
                  <w:iCs/>
                </w:rPr>
                <w:lastRenderedPageBreak/>
                <w:t>中奖人</w:t>
              </w:r>
              <w:r>
                <w:rPr>
                  <w:iCs/>
                </w:rPr>
                <w:t>联系方式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Contact of Winner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</w:ins>
          </w:p>
          <w:p w:rsidR="00617B95" w:rsidRDefault="00617B95" w:rsidP="00617B95">
            <w:pPr>
              <w:pStyle w:val="a8"/>
              <w:numPr>
                <w:ilvl w:val="0"/>
                <w:numId w:val="15"/>
              </w:numPr>
              <w:ind w:firstLineChars="0"/>
              <w:rPr>
                <w:ins w:id="2968" w:author="Microsoft" w:date="2015-09-23T11:14:00Z"/>
                <w:iCs/>
              </w:rPr>
            </w:pPr>
            <w:ins w:id="2969" w:author="Microsoft" w:date="2015-09-23T11:14:00Z">
              <w:r>
                <w:rPr>
                  <w:rFonts w:hint="eastAsia"/>
                  <w:iCs/>
                </w:rPr>
                <w:t>性别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Gender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  <w:iCs/>
                </w:rPr>
                <w:t>：</w:t>
              </w:r>
            </w:ins>
          </w:p>
          <w:p w:rsidR="00617B95" w:rsidRDefault="00617B95" w:rsidP="00617B95">
            <w:pPr>
              <w:pStyle w:val="a8"/>
              <w:numPr>
                <w:ilvl w:val="0"/>
                <w:numId w:val="15"/>
              </w:numPr>
              <w:ind w:firstLineChars="0"/>
              <w:rPr>
                <w:ins w:id="2970" w:author="Microsoft" w:date="2015-09-23T11:14:00Z"/>
                <w:iCs/>
              </w:rPr>
            </w:pPr>
            <w:ins w:id="2971" w:author="Microsoft" w:date="2015-09-23T11:14:00Z">
              <w:r>
                <w:rPr>
                  <w:rFonts w:hint="eastAsia"/>
                  <w:iCs/>
                </w:rPr>
                <w:t>年龄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Age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</w:ins>
          </w:p>
          <w:p w:rsidR="00617B95" w:rsidRDefault="00617B95" w:rsidP="00617B95">
            <w:pPr>
              <w:pStyle w:val="a8"/>
              <w:numPr>
                <w:ilvl w:val="0"/>
                <w:numId w:val="15"/>
              </w:numPr>
              <w:ind w:firstLineChars="0"/>
              <w:rPr>
                <w:ins w:id="2972" w:author="Microsoft" w:date="2015-09-23T11:14:00Z"/>
                <w:iCs/>
              </w:rPr>
            </w:pPr>
            <w:ins w:id="2973" w:author="Microsoft" w:date="2015-09-23T11:14:00Z">
              <w:r>
                <w:rPr>
                  <w:rFonts w:hint="eastAsia"/>
                  <w:iCs/>
                </w:rPr>
                <w:t>证件</w:t>
              </w:r>
              <w:r>
                <w:rPr>
                  <w:iCs/>
                </w:rPr>
                <w:t>号码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Personal ID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</w:ins>
          </w:p>
          <w:p w:rsidR="00617B95" w:rsidRPr="00907112" w:rsidRDefault="00907112">
            <w:pPr>
              <w:pStyle w:val="a8"/>
              <w:numPr>
                <w:ilvl w:val="0"/>
                <w:numId w:val="15"/>
              </w:numPr>
              <w:ind w:firstLineChars="0"/>
              <w:rPr>
                <w:iCs/>
                <w:rPrChange w:id="2974" w:author="Microsoft" w:date="2016-03-31T16:16:00Z">
                  <w:rPr/>
                </w:rPrChange>
              </w:rPr>
              <w:pPrChange w:id="2975" w:author="Microsoft" w:date="2016-03-31T16:16:00Z">
                <w:pPr/>
              </w:pPrChange>
            </w:pPr>
            <w:ins w:id="2976" w:author="Microsoft" w:date="2016-03-31T16:16:00Z">
              <w:r>
                <w:rPr>
                  <w:rFonts w:hint="eastAsia"/>
                  <w:iCs/>
                </w:rPr>
                <w:t>备注</w:t>
              </w:r>
              <w:r>
                <w:rPr>
                  <w:iCs/>
                </w:rPr>
                <w:t>信息：</w:t>
              </w:r>
              <w:r>
                <w:rPr>
                  <w:iCs/>
                </w:rPr>
                <w:t>0-500</w:t>
              </w:r>
              <w:r>
                <w:rPr>
                  <w:rFonts w:hint="eastAsia"/>
                  <w:iCs/>
                </w:rPr>
                <w:t>；</w:t>
              </w:r>
              <w:r>
                <w:rPr>
                  <w:iCs/>
                </w:rPr>
                <w:t>填写必要的备注信息；</w:t>
              </w:r>
            </w:ins>
          </w:p>
        </w:tc>
      </w:tr>
      <w:tr w:rsidR="00181FE2" w:rsidRPr="00883F4B" w:rsidTr="008641CF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181FE2" w:rsidRPr="00883F4B" w:rsidRDefault="00181FE2" w:rsidP="008641CF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181FE2" w:rsidRPr="00617B95" w:rsidRDefault="00617B95" w:rsidP="00617B95">
            <w:pPr>
              <w:rPr>
                <w:iCs/>
              </w:rPr>
            </w:pPr>
            <w:ins w:id="2977" w:author="Microsoft" w:date="2015-09-23T11:14:00Z">
              <w:r>
                <w:rPr>
                  <w:rFonts w:hint="eastAsia"/>
                  <w:iCs/>
                </w:rPr>
                <w:t>兑奖</w:t>
              </w:r>
              <w:r>
                <w:rPr>
                  <w:iCs/>
                </w:rPr>
                <w:t>完成</w:t>
              </w:r>
              <w:r>
                <w:rPr>
                  <w:rFonts w:hint="eastAsia"/>
                  <w:iCs/>
                </w:rPr>
                <w:t>！</w:t>
              </w:r>
              <w:r>
                <w:rPr>
                  <w:iCs/>
                </w:rPr>
                <w:t>打印</w:t>
              </w:r>
              <w:r>
                <w:rPr>
                  <w:rFonts w:hint="eastAsia"/>
                  <w:iCs/>
                </w:rPr>
                <w:t>兑奖</w:t>
              </w:r>
              <w:r>
                <w:rPr>
                  <w:iCs/>
                </w:rPr>
                <w:t>凭证</w:t>
              </w:r>
            </w:ins>
          </w:p>
        </w:tc>
      </w:tr>
      <w:tr w:rsidR="00181FE2" w:rsidRPr="00883F4B" w:rsidTr="008641CF">
        <w:tc>
          <w:tcPr>
            <w:tcW w:w="1384" w:type="dxa"/>
            <w:shd w:val="clear" w:color="auto" w:fill="D9D9D9"/>
            <w:vAlign w:val="center"/>
          </w:tcPr>
          <w:p w:rsidR="00181FE2" w:rsidRPr="00883F4B" w:rsidRDefault="00181FE2" w:rsidP="008641CF">
            <w:pPr>
              <w:ind w:firstLineChars="50" w:firstLine="105"/>
            </w:pPr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181FE2" w:rsidRPr="00FE4DC0" w:rsidRDefault="00181FE2" w:rsidP="008641CF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181FE2" w:rsidRPr="00883F4B" w:rsidTr="008641CF">
        <w:tc>
          <w:tcPr>
            <w:tcW w:w="1384" w:type="dxa"/>
            <w:shd w:val="clear" w:color="auto" w:fill="D9D9D9"/>
            <w:vAlign w:val="center"/>
          </w:tcPr>
          <w:p w:rsidR="00181FE2" w:rsidRPr="00883F4B" w:rsidRDefault="00181FE2" w:rsidP="008641CF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181FE2" w:rsidRPr="00883F4B" w:rsidRDefault="00181FE2" w:rsidP="008641CF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181FE2" w:rsidRPr="00883F4B" w:rsidTr="008641CF">
        <w:tc>
          <w:tcPr>
            <w:tcW w:w="1384" w:type="dxa"/>
            <w:shd w:val="clear" w:color="auto" w:fill="D9D9D9"/>
            <w:vAlign w:val="center"/>
          </w:tcPr>
          <w:p w:rsidR="00181FE2" w:rsidRPr="00883F4B" w:rsidRDefault="00181FE2" w:rsidP="008641CF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181FE2" w:rsidRPr="00883F4B" w:rsidRDefault="007C25A2" w:rsidP="008641CF">
            <w:r>
              <w:rPr>
                <w:rFonts w:hint="eastAsia"/>
              </w:rPr>
              <w:t>手工</w:t>
            </w:r>
            <w:r>
              <w:t>兑奖</w:t>
            </w:r>
            <w:r>
              <w:rPr>
                <w:rFonts w:hint="eastAsia"/>
              </w:rPr>
              <w:t>同</w:t>
            </w:r>
            <w:r>
              <w:t>中心兑奖</w:t>
            </w:r>
            <w:r>
              <w:rPr>
                <w:rFonts w:hint="eastAsia"/>
              </w:rPr>
              <w:t>是</w:t>
            </w:r>
            <w:r w:rsidR="00E31E45">
              <w:t>同一</w:t>
            </w:r>
            <w:r>
              <w:t>页面，</w:t>
            </w:r>
            <w:r>
              <w:rPr>
                <w:rFonts w:hint="eastAsia"/>
              </w:rPr>
              <w:t>手工</w:t>
            </w:r>
            <w:r>
              <w:t>兑奖</w:t>
            </w:r>
            <w:r>
              <w:rPr>
                <w:rFonts w:hint="eastAsia"/>
              </w:rPr>
              <w:t>通过物流码人工线</w:t>
            </w:r>
            <w:r>
              <w:t>下</w:t>
            </w:r>
            <w:r>
              <w:rPr>
                <w:rFonts w:hint="eastAsia"/>
              </w:rPr>
              <w:t>查询</w:t>
            </w:r>
            <w:r>
              <w:t>到相应的保安区码获取</w:t>
            </w:r>
            <w:r>
              <w:rPr>
                <w:rFonts w:hint="eastAsia"/>
              </w:rPr>
              <w:t>中奖</w:t>
            </w:r>
            <w:r>
              <w:t>信息，系统只需</w:t>
            </w:r>
            <w:r>
              <w:rPr>
                <w:rFonts w:hint="eastAsia"/>
              </w:rPr>
              <w:t>记录</w:t>
            </w:r>
            <w:r>
              <w:t>票的物流编码，和中奖信息</w:t>
            </w:r>
            <w:r>
              <w:rPr>
                <w:rFonts w:hint="eastAsia"/>
              </w:rPr>
              <w:t>即可</w:t>
            </w:r>
            <w:r>
              <w:t>。</w:t>
            </w:r>
          </w:p>
        </w:tc>
      </w:tr>
    </w:tbl>
    <w:p w:rsidR="00181FE2" w:rsidRPr="00181FE2" w:rsidRDefault="00181FE2" w:rsidP="00181FE2">
      <w:pPr>
        <w:pStyle w:val="a0"/>
      </w:pPr>
    </w:p>
    <w:p w:rsidR="00D55654" w:rsidRDefault="00654074">
      <w:pPr>
        <w:pStyle w:val="3"/>
      </w:pPr>
      <w:bookmarkStart w:id="2978" w:name="_Toc447205917"/>
      <w:r>
        <w:rPr>
          <w:rFonts w:hint="eastAsia"/>
        </w:rPr>
        <w:t>中心兑奖记</w:t>
      </w:r>
      <w:r w:rsidR="00D55654">
        <w:rPr>
          <w:rFonts w:hint="eastAsia"/>
        </w:rPr>
        <w:t>录</w:t>
      </w:r>
      <w:r w:rsidR="00323126" w:rsidRPr="00323126">
        <w:rPr>
          <w:rFonts w:hint="eastAsia"/>
        </w:rPr>
        <w:t>（</w:t>
      </w:r>
      <w:r w:rsidR="00670318">
        <w:rPr>
          <w:rFonts w:hint="eastAsia"/>
        </w:rPr>
        <w:t>Payout Records</w:t>
      </w:r>
      <w:r w:rsidR="00323126" w:rsidRPr="00323126">
        <w:rPr>
          <w:rFonts w:hint="eastAsia"/>
        </w:rPr>
        <w:t>）</w:t>
      </w:r>
      <w:bookmarkEnd w:id="2978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711B0D" w:rsidRPr="00883F4B" w:rsidRDefault="00711B0D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7</w:t>
            </w:r>
            <w:r w:rsidR="00607A4B">
              <w:rPr>
                <w:iCs/>
              </w:rPr>
              <w:t>4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711B0D" w:rsidRPr="00883F4B" w:rsidRDefault="005C439F" w:rsidP="00711B0D">
            <w:pPr>
              <w:rPr>
                <w:iCs/>
              </w:rPr>
            </w:pPr>
            <w:r>
              <w:rPr>
                <w:rFonts w:hint="eastAsia"/>
                <w:iCs/>
              </w:rPr>
              <w:t>中奖</w:t>
            </w:r>
            <w:r>
              <w:rPr>
                <w:iCs/>
              </w:rPr>
              <w:t>记录查询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711B0D" w:rsidRPr="00883F4B" w:rsidRDefault="00711B0D" w:rsidP="00711B0D">
            <w:pPr>
              <w:rPr>
                <w:iCs/>
              </w:rPr>
            </w:pPr>
          </w:p>
        </w:tc>
      </w:tr>
      <w:tr w:rsidR="00711B0D" w:rsidRPr="00883F4B" w:rsidTr="00711B0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5C439F" w:rsidP="00711B0D">
            <w:r>
              <w:rPr>
                <w:rFonts w:hint="eastAsia"/>
              </w:rPr>
              <w:t>查询所有在</w:t>
            </w:r>
            <w:r w:rsidR="00624CAD">
              <w:t>系统中进行兑奖的兑奖记录</w:t>
            </w:r>
          </w:p>
        </w:tc>
      </w:tr>
      <w:tr w:rsidR="00711B0D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711B0D" w:rsidRDefault="00624CAD" w:rsidP="00624CAD">
            <w:pPr>
              <w:rPr>
                <w:iCs/>
              </w:rPr>
            </w:pPr>
            <w:r>
              <w:rPr>
                <w:rFonts w:hint="eastAsia"/>
                <w:iCs/>
              </w:rPr>
              <w:t>查询</w:t>
            </w:r>
            <w:r>
              <w:rPr>
                <w:iCs/>
              </w:rPr>
              <w:t>条件：</w:t>
            </w:r>
          </w:p>
          <w:p w:rsidR="00624CAD" w:rsidRDefault="00624CAD" w:rsidP="00624CAD">
            <w:pPr>
              <w:rPr>
                <w:iCs/>
              </w:rPr>
            </w:pPr>
            <w:del w:id="2979" w:author="Microsoft" w:date="2015-09-23T11:17:00Z">
              <w:r w:rsidDel="00617B95">
                <w:rPr>
                  <w:rFonts w:hint="eastAsia"/>
                  <w:iCs/>
                </w:rPr>
                <w:delText>中奖</w:delText>
              </w:r>
              <w:r w:rsidDel="00617B95">
                <w:rPr>
                  <w:iCs/>
                </w:rPr>
                <w:delText>等级</w:delText>
              </w:r>
              <w:r w:rsidR="00191E5D" w:rsidRPr="00191E5D" w:rsidDel="00617B95">
                <w:rPr>
                  <w:rFonts w:hint="eastAsia"/>
                  <w:iCs/>
                </w:rPr>
                <w:delText>（</w:delText>
              </w:r>
              <w:r w:rsidR="007766D6" w:rsidDel="00617B95">
                <w:rPr>
                  <w:rFonts w:hint="eastAsia"/>
                  <w:iCs/>
                </w:rPr>
                <w:delText>Prize Level</w:delText>
              </w:r>
              <w:r w:rsidR="00191E5D" w:rsidRPr="00191E5D" w:rsidDel="00617B95">
                <w:rPr>
                  <w:rFonts w:hint="eastAsia"/>
                  <w:iCs/>
                </w:rPr>
                <w:delText>）</w:delText>
              </w:r>
            </w:del>
            <w:ins w:id="2980" w:author="Microsoft" w:date="2015-09-23T11:17:00Z">
              <w:r w:rsidR="00617B95">
                <w:rPr>
                  <w:rFonts w:hint="eastAsia"/>
                  <w:iCs/>
                </w:rPr>
                <w:t>方案名称</w:t>
              </w:r>
            </w:ins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下拉框</w:t>
            </w:r>
            <w:r>
              <w:rPr>
                <w:iCs/>
              </w:rPr>
              <w:t>，</w:t>
            </w:r>
            <w:r>
              <w:rPr>
                <w:rFonts w:hint="eastAsia"/>
                <w:iCs/>
              </w:rPr>
              <w:t>选择</w:t>
            </w:r>
            <w:r>
              <w:rPr>
                <w:iCs/>
              </w:rPr>
              <w:t>要查询的</w:t>
            </w:r>
            <w:ins w:id="2981" w:author="Microsoft" w:date="2015-09-23T11:17:00Z">
              <w:r w:rsidR="00617B95">
                <w:rPr>
                  <w:rFonts w:hint="eastAsia"/>
                  <w:iCs/>
                </w:rPr>
                <w:t>方案</w:t>
              </w:r>
              <w:r w:rsidR="00617B95">
                <w:rPr>
                  <w:iCs/>
                </w:rPr>
                <w:t>名称</w:t>
              </w:r>
            </w:ins>
            <w:del w:id="2982" w:author="Microsoft" w:date="2015-09-23T11:17:00Z">
              <w:r w:rsidDel="00617B95">
                <w:rPr>
                  <w:iCs/>
                </w:rPr>
                <w:delText>中奖等级</w:delText>
              </w:r>
            </w:del>
            <w:r w:rsidR="00727AF9">
              <w:rPr>
                <w:rFonts w:hint="eastAsia"/>
                <w:iCs/>
              </w:rPr>
              <w:t>，</w:t>
            </w:r>
            <w:r w:rsidR="00727AF9">
              <w:rPr>
                <w:iCs/>
              </w:rPr>
              <w:t>默认全部</w:t>
            </w:r>
          </w:p>
          <w:p w:rsidR="00983063" w:rsidRPr="00624CAD" w:rsidRDefault="00983063" w:rsidP="00624CAD">
            <w:pPr>
              <w:rPr>
                <w:iCs/>
              </w:rPr>
            </w:pPr>
            <w:r>
              <w:rPr>
                <w:rFonts w:hint="eastAsia"/>
                <w:iCs/>
              </w:rPr>
              <w:t>兑奖</w:t>
            </w:r>
            <w:r>
              <w:rPr>
                <w:iCs/>
              </w:rPr>
              <w:t>时间</w:t>
            </w:r>
            <w:r w:rsidR="00191E5D" w:rsidRPr="00191E5D">
              <w:rPr>
                <w:rFonts w:hint="eastAsia"/>
                <w:iCs/>
              </w:rPr>
              <w:t>（</w:t>
            </w:r>
            <w:r w:rsidR="007766D6">
              <w:rPr>
                <w:rFonts w:hint="eastAsia"/>
                <w:iCs/>
              </w:rPr>
              <w:t>Date of Payout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：日期</w:t>
            </w:r>
            <w:r w:rsidR="00F35F25">
              <w:rPr>
                <w:rFonts w:hint="eastAsia"/>
                <w:iCs/>
              </w:rPr>
              <w:t>，年与日</w:t>
            </w:r>
          </w:p>
        </w:tc>
      </w:tr>
      <w:tr w:rsidR="00711B0D" w:rsidRPr="00883F4B" w:rsidTr="00711B0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624CAD" w:rsidRDefault="00624CAD" w:rsidP="003967F2">
            <w:pPr>
              <w:pStyle w:val="a8"/>
              <w:numPr>
                <w:ilvl w:val="0"/>
                <w:numId w:val="15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中奖</w:t>
            </w:r>
            <w:r>
              <w:rPr>
                <w:iCs/>
              </w:rPr>
              <w:t>人姓名</w:t>
            </w:r>
            <w:r w:rsidR="00191E5D" w:rsidRPr="00191E5D">
              <w:rPr>
                <w:rFonts w:hint="eastAsia"/>
                <w:iCs/>
              </w:rPr>
              <w:t>（</w:t>
            </w:r>
            <w:r w:rsidR="007766D6">
              <w:rPr>
                <w:rFonts w:hint="eastAsia"/>
                <w:iCs/>
              </w:rPr>
              <w:t>Name of Winner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654074" w:rsidRDefault="00624CAD" w:rsidP="003967F2">
            <w:pPr>
              <w:pStyle w:val="a8"/>
              <w:numPr>
                <w:ilvl w:val="0"/>
                <w:numId w:val="15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中奖</w:t>
            </w:r>
            <w:r w:rsidR="0017317C">
              <w:rPr>
                <w:rFonts w:hint="eastAsia"/>
                <w:iCs/>
              </w:rPr>
              <w:t>人</w:t>
            </w:r>
            <w:r>
              <w:rPr>
                <w:iCs/>
              </w:rPr>
              <w:t>联系方式</w:t>
            </w:r>
            <w:r w:rsidR="00191E5D" w:rsidRPr="00191E5D">
              <w:rPr>
                <w:rFonts w:hint="eastAsia"/>
                <w:iCs/>
              </w:rPr>
              <w:t>（</w:t>
            </w:r>
            <w:r w:rsidR="007766D6">
              <w:rPr>
                <w:rFonts w:hint="eastAsia"/>
                <w:iCs/>
              </w:rPr>
              <w:t>Contact of Winner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983063" w:rsidDel="00617B95" w:rsidRDefault="00983063" w:rsidP="003967F2">
            <w:pPr>
              <w:pStyle w:val="a8"/>
              <w:numPr>
                <w:ilvl w:val="0"/>
                <w:numId w:val="15"/>
              </w:numPr>
              <w:ind w:firstLineChars="0"/>
              <w:rPr>
                <w:del w:id="2983" w:author="Microsoft" w:date="2015-09-23T11:17:00Z"/>
                <w:iCs/>
              </w:rPr>
            </w:pPr>
            <w:del w:id="2984" w:author="Microsoft" w:date="2015-09-23T11:17:00Z">
              <w:r w:rsidDel="00617B95">
                <w:rPr>
                  <w:rFonts w:hint="eastAsia"/>
                  <w:iCs/>
                </w:rPr>
                <w:delText>性别</w:delText>
              </w:r>
              <w:r w:rsidR="00191E5D" w:rsidRPr="00191E5D" w:rsidDel="00617B95">
                <w:rPr>
                  <w:rFonts w:hint="eastAsia"/>
                  <w:iCs/>
                </w:rPr>
                <w:delText>（</w:delText>
              </w:r>
              <w:r w:rsidR="007766D6" w:rsidDel="00617B95">
                <w:rPr>
                  <w:rFonts w:hint="eastAsia"/>
                  <w:iCs/>
                </w:rPr>
                <w:delText>Gender</w:delText>
              </w:r>
              <w:r w:rsidR="00191E5D" w:rsidRPr="00191E5D" w:rsidDel="00617B95">
                <w:rPr>
                  <w:rFonts w:hint="eastAsia"/>
                  <w:iCs/>
                </w:rPr>
                <w:delText>）</w:delText>
              </w:r>
              <w:r w:rsidDel="00617B95">
                <w:rPr>
                  <w:rFonts w:hint="eastAsia"/>
                  <w:iCs/>
                </w:rPr>
                <w:delText>：</w:delText>
              </w:r>
            </w:del>
          </w:p>
          <w:p w:rsidR="00983063" w:rsidDel="00617B95" w:rsidRDefault="00983063" w:rsidP="003967F2">
            <w:pPr>
              <w:pStyle w:val="a8"/>
              <w:numPr>
                <w:ilvl w:val="0"/>
                <w:numId w:val="15"/>
              </w:numPr>
              <w:ind w:firstLineChars="0"/>
              <w:rPr>
                <w:del w:id="2985" w:author="Microsoft" w:date="2015-09-23T11:17:00Z"/>
                <w:iCs/>
              </w:rPr>
            </w:pPr>
            <w:del w:id="2986" w:author="Microsoft" w:date="2015-09-23T11:17:00Z">
              <w:r w:rsidDel="00617B95">
                <w:rPr>
                  <w:rFonts w:hint="eastAsia"/>
                  <w:iCs/>
                </w:rPr>
                <w:delText>年龄</w:delText>
              </w:r>
              <w:r w:rsidR="00191E5D" w:rsidRPr="00191E5D" w:rsidDel="00617B95">
                <w:rPr>
                  <w:rFonts w:hint="eastAsia"/>
                  <w:iCs/>
                </w:rPr>
                <w:delText>（</w:delText>
              </w:r>
              <w:r w:rsidR="007766D6" w:rsidDel="00617B95">
                <w:rPr>
                  <w:rFonts w:hint="eastAsia"/>
                  <w:iCs/>
                </w:rPr>
                <w:delText>Age</w:delText>
              </w:r>
              <w:r w:rsidR="00191E5D" w:rsidRPr="00191E5D" w:rsidDel="00617B95">
                <w:rPr>
                  <w:rFonts w:hint="eastAsia"/>
                  <w:iCs/>
                </w:rPr>
                <w:delText>）</w:delText>
              </w:r>
              <w:r w:rsidDel="00617B95">
                <w:rPr>
                  <w:iCs/>
                </w:rPr>
                <w:delText>：</w:delText>
              </w:r>
            </w:del>
          </w:p>
          <w:p w:rsidR="00617B95" w:rsidRPr="00617B95" w:rsidRDefault="00617B95" w:rsidP="00617B95">
            <w:pPr>
              <w:pStyle w:val="a8"/>
              <w:numPr>
                <w:ilvl w:val="0"/>
                <w:numId w:val="15"/>
              </w:numPr>
              <w:ind w:firstLineChars="0"/>
              <w:rPr>
                <w:iCs/>
              </w:rPr>
            </w:pPr>
          </w:p>
          <w:p w:rsidR="00624CAD" w:rsidRDefault="00624CAD" w:rsidP="003967F2">
            <w:pPr>
              <w:pStyle w:val="a8"/>
              <w:numPr>
                <w:ilvl w:val="0"/>
                <w:numId w:val="15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证件</w:t>
            </w:r>
            <w:r>
              <w:rPr>
                <w:iCs/>
              </w:rPr>
              <w:t>号码</w:t>
            </w:r>
            <w:r w:rsidR="00191E5D" w:rsidRPr="00191E5D">
              <w:rPr>
                <w:rFonts w:hint="eastAsia"/>
                <w:iCs/>
              </w:rPr>
              <w:t>（</w:t>
            </w:r>
            <w:r w:rsidR="007766D6">
              <w:rPr>
                <w:rFonts w:hint="eastAsia"/>
                <w:iCs/>
              </w:rPr>
              <w:t>Personal ID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624CAD" w:rsidDel="00617B95" w:rsidRDefault="00624CAD" w:rsidP="003967F2">
            <w:pPr>
              <w:pStyle w:val="a8"/>
              <w:numPr>
                <w:ilvl w:val="0"/>
                <w:numId w:val="15"/>
              </w:numPr>
              <w:ind w:firstLineChars="0"/>
              <w:rPr>
                <w:del w:id="2987" w:author="Microsoft" w:date="2015-09-23T11:17:00Z"/>
                <w:iCs/>
              </w:rPr>
            </w:pPr>
            <w:del w:id="2988" w:author="Microsoft" w:date="2015-09-23T11:17:00Z">
              <w:r w:rsidDel="00617B95">
                <w:rPr>
                  <w:rFonts w:hint="eastAsia"/>
                  <w:iCs/>
                </w:rPr>
                <w:delText>中奖</w:delText>
              </w:r>
              <w:r w:rsidDel="00617B95">
                <w:rPr>
                  <w:iCs/>
                </w:rPr>
                <w:delText>等级</w:delText>
              </w:r>
              <w:r w:rsidR="00191E5D" w:rsidRPr="00191E5D" w:rsidDel="00617B95">
                <w:rPr>
                  <w:rFonts w:hint="eastAsia"/>
                  <w:iCs/>
                </w:rPr>
                <w:delText>（</w:delText>
              </w:r>
              <w:r w:rsidR="007766D6" w:rsidDel="00617B95">
                <w:rPr>
                  <w:rFonts w:hint="eastAsia"/>
                  <w:iCs/>
                </w:rPr>
                <w:delText>Prize Level</w:delText>
              </w:r>
              <w:r w:rsidR="00191E5D" w:rsidRPr="00191E5D" w:rsidDel="00617B95">
                <w:rPr>
                  <w:rFonts w:hint="eastAsia"/>
                  <w:iCs/>
                </w:rPr>
                <w:delText>）</w:delText>
              </w:r>
              <w:r w:rsidDel="00617B95">
                <w:rPr>
                  <w:iCs/>
                </w:rPr>
                <w:delText>：</w:delText>
              </w:r>
            </w:del>
          </w:p>
          <w:p w:rsidR="00617B95" w:rsidRDefault="00617B95" w:rsidP="003967F2">
            <w:pPr>
              <w:pStyle w:val="a8"/>
              <w:numPr>
                <w:ilvl w:val="0"/>
                <w:numId w:val="15"/>
              </w:numPr>
              <w:ind w:firstLineChars="0"/>
              <w:rPr>
                <w:ins w:id="2989" w:author="Microsoft" w:date="2015-09-23T11:17:00Z"/>
                <w:iCs/>
              </w:rPr>
            </w:pPr>
            <w:ins w:id="2990" w:author="Microsoft" w:date="2015-09-23T11:17:00Z">
              <w:r>
                <w:rPr>
                  <w:rFonts w:hint="eastAsia"/>
                  <w:iCs/>
                </w:rPr>
                <w:t>方案</w:t>
              </w:r>
              <w:r>
                <w:rPr>
                  <w:iCs/>
                </w:rPr>
                <w:t>名称：</w:t>
              </w:r>
            </w:ins>
          </w:p>
          <w:p w:rsidR="00711B0D" w:rsidRPr="00983063" w:rsidRDefault="00624CAD" w:rsidP="003967F2">
            <w:pPr>
              <w:pStyle w:val="a8"/>
              <w:numPr>
                <w:ilvl w:val="0"/>
                <w:numId w:val="15"/>
              </w:numPr>
              <w:ind w:firstLineChars="0"/>
            </w:pPr>
            <w:r w:rsidRPr="00624CAD">
              <w:rPr>
                <w:rFonts w:hint="eastAsia"/>
                <w:iCs/>
              </w:rPr>
              <w:t>中奖</w:t>
            </w:r>
            <w:r w:rsidRPr="00624CAD">
              <w:rPr>
                <w:iCs/>
              </w:rPr>
              <w:t>金额</w:t>
            </w:r>
            <w:r w:rsidR="00191E5D" w:rsidRPr="00191E5D">
              <w:rPr>
                <w:rFonts w:hint="eastAsia"/>
                <w:iCs/>
              </w:rPr>
              <w:t>（</w:t>
            </w:r>
            <w:r w:rsidR="007766D6">
              <w:rPr>
                <w:rFonts w:hint="eastAsia"/>
                <w:iCs/>
              </w:rPr>
              <w:t>Winning Amount</w:t>
            </w:r>
            <w:r w:rsidR="00191E5D" w:rsidRPr="00191E5D">
              <w:rPr>
                <w:rFonts w:hint="eastAsia"/>
                <w:iCs/>
              </w:rPr>
              <w:t>）</w:t>
            </w:r>
            <w:r w:rsidRPr="00624CAD">
              <w:rPr>
                <w:iCs/>
              </w:rPr>
              <w:t>：</w:t>
            </w:r>
          </w:p>
          <w:p w:rsidR="00983063" w:rsidRPr="00983063" w:rsidRDefault="00983063" w:rsidP="003967F2">
            <w:pPr>
              <w:pStyle w:val="a8"/>
              <w:numPr>
                <w:ilvl w:val="0"/>
                <w:numId w:val="15"/>
              </w:numPr>
              <w:ind w:firstLineChars="0"/>
              <w:rPr>
                <w:iCs/>
              </w:rPr>
            </w:pPr>
            <w:r>
              <w:rPr>
                <w:iCs/>
              </w:rPr>
              <w:t>兑奖时间</w:t>
            </w:r>
            <w:r w:rsidR="00191E5D" w:rsidRPr="00191E5D">
              <w:rPr>
                <w:rFonts w:hint="eastAsia"/>
                <w:iCs/>
              </w:rPr>
              <w:t>（</w:t>
            </w:r>
            <w:r w:rsidR="007766D6">
              <w:rPr>
                <w:rFonts w:hint="eastAsia"/>
                <w:iCs/>
              </w:rPr>
              <w:t>Date of Payout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674EC8">
            <w:pPr>
              <w:ind w:firstLineChars="50" w:firstLine="105"/>
            </w:pPr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FE4DC0" w:rsidRDefault="00624CAD" w:rsidP="00711B0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624CAD" w:rsidP="00711B0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711B0D" w:rsidRPr="00883F4B" w:rsidTr="00711B0D">
        <w:tc>
          <w:tcPr>
            <w:tcW w:w="1384" w:type="dxa"/>
            <w:shd w:val="clear" w:color="auto" w:fill="D9D9D9"/>
            <w:vAlign w:val="center"/>
          </w:tcPr>
          <w:p w:rsidR="00711B0D" w:rsidRPr="00883F4B" w:rsidRDefault="00711B0D" w:rsidP="00711B0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711B0D" w:rsidRPr="00883F4B" w:rsidRDefault="00624CAD" w:rsidP="00711B0D">
            <w:r>
              <w:rPr>
                <w:rFonts w:hint="eastAsia"/>
              </w:rPr>
              <w:t>无</w:t>
            </w:r>
          </w:p>
        </w:tc>
      </w:tr>
    </w:tbl>
    <w:p w:rsidR="00D55654" w:rsidRPr="00D55654" w:rsidRDefault="00D55654" w:rsidP="00D55654">
      <w:pPr>
        <w:pStyle w:val="a0"/>
        <w:ind w:firstLineChars="0" w:firstLine="0"/>
      </w:pPr>
    </w:p>
    <w:p w:rsidR="00617B95" w:rsidRDefault="00617B95">
      <w:pPr>
        <w:pStyle w:val="4"/>
        <w:rPr>
          <w:ins w:id="2991" w:author="Microsoft" w:date="2015-09-23T11:18:00Z"/>
        </w:rPr>
      </w:pPr>
      <w:ins w:id="2992" w:author="Microsoft" w:date="2015-09-23T11:18:00Z">
        <w:r>
          <w:rPr>
            <w:rFonts w:hint="eastAsia"/>
          </w:rPr>
          <w:lastRenderedPageBreak/>
          <w:t>中奖详细</w:t>
        </w:r>
        <w:r>
          <w:t>信息</w:t>
        </w:r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617B95" w:rsidRPr="00883F4B" w:rsidTr="003F2D7B">
        <w:trPr>
          <w:ins w:id="2993" w:author="Microsoft" w:date="2015-09-23T11:18:00Z"/>
        </w:trPr>
        <w:tc>
          <w:tcPr>
            <w:tcW w:w="1384" w:type="dxa"/>
            <w:shd w:val="clear" w:color="auto" w:fill="D9D9D9"/>
            <w:vAlign w:val="center"/>
          </w:tcPr>
          <w:p w:rsidR="00617B95" w:rsidRPr="00883F4B" w:rsidRDefault="00617B95" w:rsidP="003F2D7B">
            <w:pPr>
              <w:rPr>
                <w:ins w:id="2994" w:author="Microsoft" w:date="2015-09-23T11:18:00Z"/>
              </w:rPr>
            </w:pPr>
            <w:ins w:id="2995" w:author="Microsoft" w:date="2015-09-23T11:18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617B95" w:rsidRPr="00883F4B" w:rsidRDefault="00617B95" w:rsidP="003F2D7B">
            <w:pPr>
              <w:rPr>
                <w:ins w:id="2996" w:author="Microsoft" w:date="2015-09-23T11:18:00Z"/>
                <w:iCs/>
              </w:rPr>
            </w:pPr>
            <w:ins w:id="2997" w:author="Microsoft" w:date="2015-09-23T11:18:00Z">
              <w:r>
                <w:rPr>
                  <w:iCs/>
                </w:rPr>
                <w:t>Jk074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617B95" w:rsidRPr="00883F4B" w:rsidRDefault="00617B95" w:rsidP="003F2D7B">
            <w:pPr>
              <w:rPr>
                <w:ins w:id="2998" w:author="Microsoft" w:date="2015-09-23T11:18:00Z"/>
              </w:rPr>
            </w:pPr>
            <w:ins w:id="2999" w:author="Microsoft" w:date="2015-09-23T11:18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617B95" w:rsidRPr="00883F4B" w:rsidRDefault="00617B95" w:rsidP="003F2D7B">
            <w:pPr>
              <w:rPr>
                <w:ins w:id="3000" w:author="Microsoft" w:date="2015-09-23T11:18:00Z"/>
                <w:iCs/>
              </w:rPr>
            </w:pPr>
          </w:p>
        </w:tc>
      </w:tr>
      <w:tr w:rsidR="00617B95" w:rsidRPr="00883F4B" w:rsidTr="003F2D7B">
        <w:trPr>
          <w:ins w:id="3001" w:author="Microsoft" w:date="2015-09-23T11:18:00Z"/>
        </w:trPr>
        <w:tc>
          <w:tcPr>
            <w:tcW w:w="1384" w:type="dxa"/>
            <w:shd w:val="clear" w:color="auto" w:fill="D9D9D9"/>
            <w:vAlign w:val="center"/>
          </w:tcPr>
          <w:p w:rsidR="00617B95" w:rsidRPr="00883F4B" w:rsidRDefault="00617B95" w:rsidP="003F2D7B">
            <w:pPr>
              <w:rPr>
                <w:ins w:id="3002" w:author="Microsoft" w:date="2015-09-23T11:18:00Z"/>
              </w:rPr>
            </w:pPr>
            <w:ins w:id="3003" w:author="Microsoft" w:date="2015-09-23T11:18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617B95" w:rsidRPr="00883F4B" w:rsidRDefault="00617B95" w:rsidP="003F2D7B">
            <w:pPr>
              <w:rPr>
                <w:ins w:id="3004" w:author="Microsoft" w:date="2015-09-23T11:18:00Z"/>
                <w:iCs/>
              </w:rPr>
            </w:pPr>
            <w:ins w:id="3005" w:author="Microsoft" w:date="2015-09-23T11:18:00Z">
              <w:r>
                <w:rPr>
                  <w:rFonts w:hint="eastAsia"/>
                  <w:iCs/>
                </w:rPr>
                <w:t>中奖</w:t>
              </w:r>
            </w:ins>
            <w:ins w:id="3006" w:author="Microsoft" w:date="2015-09-23T11:21:00Z">
              <w:r>
                <w:rPr>
                  <w:rFonts w:hint="eastAsia"/>
                  <w:iCs/>
                </w:rPr>
                <w:t>信息</w:t>
              </w:r>
              <w:r>
                <w:rPr>
                  <w:iCs/>
                </w:rPr>
                <w:t>详情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617B95" w:rsidRPr="00883F4B" w:rsidRDefault="00617B95" w:rsidP="003F2D7B">
            <w:pPr>
              <w:rPr>
                <w:ins w:id="3007" w:author="Microsoft" w:date="2015-09-23T11:18:00Z"/>
                <w:iCs/>
              </w:rPr>
            </w:pPr>
            <w:ins w:id="3008" w:author="Microsoft" w:date="2015-09-23T11:18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617B95" w:rsidRPr="00883F4B" w:rsidRDefault="00617B95" w:rsidP="003F2D7B">
            <w:pPr>
              <w:rPr>
                <w:ins w:id="3009" w:author="Microsoft" w:date="2015-09-23T11:18:00Z"/>
                <w:iCs/>
              </w:rPr>
            </w:pPr>
          </w:p>
        </w:tc>
      </w:tr>
      <w:tr w:rsidR="00617B95" w:rsidRPr="00883F4B" w:rsidTr="003F2D7B">
        <w:trPr>
          <w:trHeight w:val="390"/>
          <w:ins w:id="3010" w:author="Microsoft" w:date="2015-09-23T11:18:00Z"/>
        </w:trPr>
        <w:tc>
          <w:tcPr>
            <w:tcW w:w="1384" w:type="dxa"/>
            <w:shd w:val="clear" w:color="auto" w:fill="D9D9D9"/>
            <w:vAlign w:val="center"/>
          </w:tcPr>
          <w:p w:rsidR="00617B95" w:rsidRPr="00883F4B" w:rsidRDefault="00617B95" w:rsidP="003F2D7B">
            <w:pPr>
              <w:rPr>
                <w:ins w:id="3011" w:author="Microsoft" w:date="2015-09-23T11:18:00Z"/>
              </w:rPr>
            </w:pPr>
            <w:ins w:id="3012" w:author="Microsoft" w:date="2015-09-23T11:18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617B95" w:rsidRPr="00883F4B" w:rsidRDefault="00617B95" w:rsidP="003F2D7B">
            <w:pPr>
              <w:rPr>
                <w:ins w:id="3013" w:author="Microsoft" w:date="2015-09-23T11:18:00Z"/>
              </w:rPr>
            </w:pPr>
            <w:ins w:id="3014" w:author="Microsoft" w:date="2015-09-23T11:21:00Z">
              <w:r>
                <w:rPr>
                  <w:rFonts w:hint="eastAsia"/>
                </w:rPr>
                <w:t>查询详细</w:t>
              </w:r>
              <w:r>
                <w:t>的中奖信息</w:t>
              </w:r>
            </w:ins>
          </w:p>
        </w:tc>
      </w:tr>
      <w:tr w:rsidR="00617B95" w:rsidRPr="00883F4B" w:rsidTr="003F2D7B">
        <w:trPr>
          <w:trHeight w:val="420"/>
          <w:ins w:id="3015" w:author="Microsoft" w:date="2015-09-23T11:18:00Z"/>
        </w:trPr>
        <w:tc>
          <w:tcPr>
            <w:tcW w:w="1384" w:type="dxa"/>
            <w:shd w:val="clear" w:color="auto" w:fill="D9D9D9"/>
            <w:vAlign w:val="center"/>
          </w:tcPr>
          <w:p w:rsidR="00617B95" w:rsidRPr="00883F4B" w:rsidRDefault="00617B95" w:rsidP="003F2D7B">
            <w:pPr>
              <w:rPr>
                <w:ins w:id="3016" w:author="Microsoft" w:date="2015-09-23T11:18:00Z"/>
              </w:rPr>
            </w:pPr>
            <w:ins w:id="3017" w:author="Microsoft" w:date="2015-09-23T11:18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617B95" w:rsidRPr="00624CAD" w:rsidRDefault="00617B95" w:rsidP="003F2D7B">
            <w:pPr>
              <w:rPr>
                <w:ins w:id="3018" w:author="Microsoft" w:date="2015-09-23T11:18:00Z"/>
                <w:iCs/>
              </w:rPr>
            </w:pPr>
            <w:ins w:id="3019" w:author="Microsoft" w:date="2015-09-23T11:21:00Z">
              <w:r>
                <w:rPr>
                  <w:rFonts w:hint="eastAsia"/>
                  <w:iCs/>
                </w:rPr>
                <w:t>【查看</w:t>
              </w:r>
              <w:r>
                <w:rPr>
                  <w:iCs/>
                </w:rPr>
                <w:t>详情】</w:t>
              </w:r>
            </w:ins>
          </w:p>
        </w:tc>
      </w:tr>
      <w:tr w:rsidR="00617B95" w:rsidRPr="00883F4B" w:rsidTr="003F2D7B">
        <w:trPr>
          <w:trHeight w:val="420"/>
          <w:ins w:id="3020" w:author="Microsoft" w:date="2015-09-23T11:18:00Z"/>
        </w:trPr>
        <w:tc>
          <w:tcPr>
            <w:tcW w:w="1384" w:type="dxa"/>
            <w:shd w:val="clear" w:color="auto" w:fill="D9D9D9"/>
            <w:vAlign w:val="center"/>
          </w:tcPr>
          <w:p w:rsidR="00617B95" w:rsidRPr="00883F4B" w:rsidRDefault="00617B95" w:rsidP="003F2D7B">
            <w:pPr>
              <w:rPr>
                <w:ins w:id="3021" w:author="Microsoft" w:date="2015-09-23T11:18:00Z"/>
              </w:rPr>
            </w:pPr>
            <w:ins w:id="3022" w:author="Microsoft" w:date="2015-09-23T11:18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617B95" w:rsidRDefault="00617B95" w:rsidP="003F2D7B">
            <w:pPr>
              <w:pStyle w:val="a8"/>
              <w:numPr>
                <w:ilvl w:val="0"/>
                <w:numId w:val="15"/>
              </w:numPr>
              <w:ind w:firstLineChars="0"/>
              <w:rPr>
                <w:ins w:id="3023" w:author="Microsoft" w:date="2015-09-23T11:21:00Z"/>
                <w:iCs/>
              </w:rPr>
            </w:pPr>
            <w:ins w:id="3024" w:author="Microsoft" w:date="2015-09-23T11:21:00Z">
              <w:r>
                <w:rPr>
                  <w:rFonts w:hint="eastAsia"/>
                  <w:iCs/>
                </w:rPr>
                <w:t>兑奖</w:t>
              </w:r>
              <w:r>
                <w:rPr>
                  <w:iCs/>
                </w:rPr>
                <w:t>记录编号：</w:t>
              </w:r>
            </w:ins>
          </w:p>
          <w:p w:rsidR="00617B95" w:rsidRDefault="00617B95" w:rsidP="003F2D7B">
            <w:pPr>
              <w:pStyle w:val="a8"/>
              <w:numPr>
                <w:ilvl w:val="0"/>
                <w:numId w:val="15"/>
              </w:numPr>
              <w:ind w:firstLineChars="0"/>
              <w:rPr>
                <w:ins w:id="3025" w:author="Microsoft" w:date="2015-09-23T11:22:00Z"/>
                <w:iCs/>
              </w:rPr>
            </w:pPr>
            <w:ins w:id="3026" w:author="Microsoft" w:date="2015-09-23T11:21:00Z">
              <w:r>
                <w:rPr>
                  <w:rFonts w:hint="eastAsia"/>
                  <w:iCs/>
                </w:rPr>
                <w:t>方案</w:t>
              </w:r>
              <w:r>
                <w:rPr>
                  <w:iCs/>
                </w:rPr>
                <w:t>名称：</w:t>
              </w:r>
            </w:ins>
          </w:p>
          <w:p w:rsidR="00617B95" w:rsidRDefault="00617B95" w:rsidP="003F2D7B">
            <w:pPr>
              <w:pStyle w:val="a8"/>
              <w:numPr>
                <w:ilvl w:val="0"/>
                <w:numId w:val="15"/>
              </w:numPr>
              <w:ind w:firstLineChars="0"/>
              <w:rPr>
                <w:ins w:id="3027" w:author="Microsoft" w:date="2015-09-23T11:22:00Z"/>
                <w:iCs/>
              </w:rPr>
            </w:pPr>
            <w:ins w:id="3028" w:author="Microsoft" w:date="2015-09-23T11:22:00Z">
              <w:r>
                <w:rPr>
                  <w:rFonts w:hint="eastAsia"/>
                  <w:iCs/>
                </w:rPr>
                <w:t>批次</w:t>
              </w:r>
              <w:r>
                <w:rPr>
                  <w:iCs/>
                </w:rPr>
                <w:t>编号：</w:t>
              </w:r>
            </w:ins>
          </w:p>
          <w:p w:rsidR="00617B95" w:rsidRDefault="00617B95" w:rsidP="003F2D7B">
            <w:pPr>
              <w:pStyle w:val="a8"/>
              <w:numPr>
                <w:ilvl w:val="0"/>
                <w:numId w:val="15"/>
              </w:numPr>
              <w:ind w:firstLineChars="0"/>
              <w:rPr>
                <w:ins w:id="3029" w:author="Microsoft" w:date="2015-09-23T11:22:00Z"/>
                <w:iCs/>
              </w:rPr>
            </w:pPr>
            <w:ins w:id="3030" w:author="Microsoft" w:date="2015-09-23T11:22:00Z">
              <w:r>
                <w:rPr>
                  <w:rFonts w:hint="eastAsia"/>
                  <w:iCs/>
                </w:rPr>
                <w:t>票位</w:t>
              </w:r>
              <w:r>
                <w:rPr>
                  <w:iCs/>
                </w:rPr>
                <w:t>信息：</w:t>
              </w:r>
            </w:ins>
          </w:p>
          <w:p w:rsidR="00617B95" w:rsidRDefault="00617B95" w:rsidP="003F2D7B">
            <w:pPr>
              <w:pStyle w:val="a8"/>
              <w:numPr>
                <w:ilvl w:val="0"/>
                <w:numId w:val="15"/>
              </w:numPr>
              <w:ind w:firstLineChars="0"/>
              <w:rPr>
                <w:ins w:id="3031" w:author="Microsoft" w:date="2015-09-23T11:21:00Z"/>
                <w:iCs/>
              </w:rPr>
            </w:pPr>
            <w:ins w:id="3032" w:author="Microsoft" w:date="2015-09-23T11:22:00Z">
              <w:r>
                <w:rPr>
                  <w:rFonts w:hint="eastAsia"/>
                  <w:iCs/>
                </w:rPr>
                <w:t>中奖</w:t>
              </w:r>
              <w:r>
                <w:rPr>
                  <w:iCs/>
                </w:rPr>
                <w:t>金额：</w:t>
              </w:r>
            </w:ins>
          </w:p>
          <w:p w:rsidR="00617B95" w:rsidRDefault="00617B95" w:rsidP="003F2D7B">
            <w:pPr>
              <w:pStyle w:val="a8"/>
              <w:numPr>
                <w:ilvl w:val="0"/>
                <w:numId w:val="15"/>
              </w:numPr>
              <w:ind w:firstLineChars="0"/>
              <w:rPr>
                <w:ins w:id="3033" w:author="Microsoft" w:date="2015-09-23T11:22:00Z"/>
                <w:iCs/>
              </w:rPr>
            </w:pPr>
            <w:ins w:id="3034" w:author="Microsoft" w:date="2015-09-23T11:18:00Z">
              <w:r>
                <w:rPr>
                  <w:rFonts w:hint="eastAsia"/>
                  <w:iCs/>
                </w:rPr>
                <w:t>中奖</w:t>
              </w:r>
              <w:r>
                <w:rPr>
                  <w:iCs/>
                </w:rPr>
                <w:t>人姓名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Name of Winner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</w:ins>
          </w:p>
          <w:p w:rsidR="00617B95" w:rsidRDefault="00617B95" w:rsidP="003F2D7B">
            <w:pPr>
              <w:pStyle w:val="a8"/>
              <w:numPr>
                <w:ilvl w:val="0"/>
                <w:numId w:val="15"/>
              </w:numPr>
              <w:ind w:firstLineChars="0"/>
              <w:rPr>
                <w:ins w:id="3035" w:author="Microsoft" w:date="2015-09-23T11:22:00Z"/>
                <w:iCs/>
              </w:rPr>
            </w:pPr>
            <w:ins w:id="3036" w:author="Microsoft" w:date="2015-09-23T11:22:00Z">
              <w:r>
                <w:rPr>
                  <w:rFonts w:hint="eastAsia"/>
                  <w:iCs/>
                </w:rPr>
                <w:t>性别</w:t>
              </w:r>
              <w:r>
                <w:rPr>
                  <w:iCs/>
                </w:rPr>
                <w:t>：</w:t>
              </w:r>
            </w:ins>
          </w:p>
          <w:p w:rsidR="00617B95" w:rsidRDefault="00617B95" w:rsidP="003F2D7B">
            <w:pPr>
              <w:pStyle w:val="a8"/>
              <w:numPr>
                <w:ilvl w:val="0"/>
                <w:numId w:val="15"/>
              </w:numPr>
              <w:ind w:firstLineChars="0"/>
              <w:rPr>
                <w:ins w:id="3037" w:author="Microsoft" w:date="2015-09-23T11:18:00Z"/>
                <w:iCs/>
              </w:rPr>
            </w:pPr>
            <w:ins w:id="3038" w:author="Microsoft" w:date="2015-09-23T11:22:00Z">
              <w:r>
                <w:rPr>
                  <w:rFonts w:hint="eastAsia"/>
                  <w:iCs/>
                </w:rPr>
                <w:t>年龄</w:t>
              </w:r>
              <w:r>
                <w:rPr>
                  <w:iCs/>
                </w:rPr>
                <w:t>：</w:t>
              </w:r>
            </w:ins>
          </w:p>
          <w:p w:rsidR="00617B95" w:rsidRPr="00617B95" w:rsidRDefault="00617B95" w:rsidP="00617B95">
            <w:pPr>
              <w:pStyle w:val="a8"/>
              <w:numPr>
                <w:ilvl w:val="0"/>
                <w:numId w:val="15"/>
              </w:numPr>
              <w:ind w:firstLineChars="0"/>
              <w:rPr>
                <w:ins w:id="3039" w:author="Microsoft" w:date="2015-09-23T11:18:00Z"/>
                <w:iCs/>
              </w:rPr>
            </w:pPr>
            <w:ins w:id="3040" w:author="Microsoft" w:date="2015-09-23T11:18:00Z">
              <w:r>
                <w:rPr>
                  <w:rFonts w:hint="eastAsia"/>
                  <w:iCs/>
                </w:rPr>
                <w:t>中奖人</w:t>
              </w:r>
              <w:r>
                <w:rPr>
                  <w:iCs/>
                </w:rPr>
                <w:t>联系方式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Contact of Winner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</w:ins>
          </w:p>
          <w:p w:rsidR="00617B95" w:rsidRDefault="00617B95" w:rsidP="003F2D7B">
            <w:pPr>
              <w:pStyle w:val="a8"/>
              <w:numPr>
                <w:ilvl w:val="0"/>
                <w:numId w:val="15"/>
              </w:numPr>
              <w:ind w:firstLineChars="0"/>
              <w:rPr>
                <w:ins w:id="3041" w:author="Microsoft" w:date="2015-09-23T11:18:00Z"/>
                <w:iCs/>
              </w:rPr>
            </w:pPr>
            <w:ins w:id="3042" w:author="Microsoft" w:date="2015-09-23T11:18:00Z">
              <w:r>
                <w:rPr>
                  <w:rFonts w:hint="eastAsia"/>
                  <w:iCs/>
                </w:rPr>
                <w:t>证件</w:t>
              </w:r>
              <w:r>
                <w:rPr>
                  <w:iCs/>
                </w:rPr>
                <w:t>号码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Personal ID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</w:ins>
          </w:p>
          <w:p w:rsidR="00617B95" w:rsidRDefault="00617B95" w:rsidP="003F2D7B">
            <w:pPr>
              <w:pStyle w:val="a8"/>
              <w:numPr>
                <w:ilvl w:val="0"/>
                <w:numId w:val="15"/>
              </w:numPr>
              <w:ind w:firstLineChars="0"/>
              <w:rPr>
                <w:ins w:id="3043" w:author="Microsoft" w:date="2015-09-23T11:22:00Z"/>
                <w:iCs/>
              </w:rPr>
            </w:pPr>
            <w:ins w:id="3044" w:author="Microsoft" w:date="2015-09-23T11:18:00Z">
              <w:r>
                <w:rPr>
                  <w:iCs/>
                </w:rPr>
                <w:t>兑奖时间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Date of Payout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  <w:iCs/>
                </w:rPr>
                <w:t>：</w:t>
              </w:r>
            </w:ins>
          </w:p>
          <w:p w:rsidR="00617B95" w:rsidRDefault="00617B95" w:rsidP="003F2D7B">
            <w:pPr>
              <w:pStyle w:val="a8"/>
              <w:numPr>
                <w:ilvl w:val="0"/>
                <w:numId w:val="15"/>
              </w:numPr>
              <w:ind w:firstLineChars="0"/>
              <w:rPr>
                <w:ins w:id="3045" w:author="Microsoft" w:date="2016-03-31T16:16:00Z"/>
                <w:iCs/>
              </w:rPr>
            </w:pPr>
            <w:ins w:id="3046" w:author="Microsoft" w:date="2015-09-23T11:23:00Z">
              <w:r>
                <w:rPr>
                  <w:rFonts w:hint="eastAsia"/>
                  <w:iCs/>
                </w:rPr>
                <w:t>操作人</w:t>
              </w:r>
              <w:r>
                <w:rPr>
                  <w:iCs/>
                </w:rPr>
                <w:t>：</w:t>
              </w:r>
              <w:r>
                <w:rPr>
                  <w:rFonts w:hint="eastAsia"/>
                  <w:iCs/>
                </w:rPr>
                <w:t>兑奖</w:t>
              </w:r>
              <w:r>
                <w:rPr>
                  <w:iCs/>
                </w:rPr>
                <w:t>的</w:t>
              </w:r>
              <w:r>
                <w:rPr>
                  <w:rFonts w:hint="eastAsia"/>
                  <w:iCs/>
                </w:rPr>
                <w:t>操作员</w:t>
              </w:r>
            </w:ins>
          </w:p>
          <w:p w:rsidR="00907112" w:rsidRPr="00983063" w:rsidRDefault="00907112" w:rsidP="003F2D7B">
            <w:pPr>
              <w:pStyle w:val="a8"/>
              <w:numPr>
                <w:ilvl w:val="0"/>
                <w:numId w:val="15"/>
              </w:numPr>
              <w:ind w:firstLineChars="0"/>
              <w:rPr>
                <w:ins w:id="3047" w:author="Microsoft" w:date="2015-09-23T11:18:00Z"/>
                <w:iCs/>
              </w:rPr>
            </w:pPr>
            <w:ins w:id="3048" w:author="Microsoft" w:date="2016-03-31T16:16:00Z">
              <w:r>
                <w:rPr>
                  <w:rFonts w:hint="eastAsia"/>
                  <w:iCs/>
                </w:rPr>
                <w:t>备注</w:t>
              </w:r>
              <w:r>
                <w:rPr>
                  <w:iCs/>
                </w:rPr>
                <w:t>信息：</w:t>
              </w:r>
            </w:ins>
          </w:p>
        </w:tc>
      </w:tr>
      <w:tr w:rsidR="00617B95" w:rsidRPr="00883F4B" w:rsidTr="003F2D7B">
        <w:trPr>
          <w:ins w:id="3049" w:author="Microsoft" w:date="2015-09-23T11:18:00Z"/>
        </w:trPr>
        <w:tc>
          <w:tcPr>
            <w:tcW w:w="1384" w:type="dxa"/>
            <w:shd w:val="clear" w:color="auto" w:fill="D9D9D9"/>
            <w:vAlign w:val="center"/>
          </w:tcPr>
          <w:p w:rsidR="00617B95" w:rsidRPr="00883F4B" w:rsidRDefault="00617B95" w:rsidP="003F2D7B">
            <w:pPr>
              <w:ind w:firstLineChars="50" w:firstLine="105"/>
              <w:rPr>
                <w:ins w:id="3050" w:author="Microsoft" w:date="2015-09-23T11:18:00Z"/>
              </w:rPr>
            </w:pPr>
            <w:ins w:id="3051" w:author="Microsoft" w:date="2015-09-23T11:18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617B95" w:rsidRPr="00FE4DC0" w:rsidRDefault="00617B95" w:rsidP="003F2D7B">
            <w:pPr>
              <w:rPr>
                <w:ins w:id="3052" w:author="Microsoft" w:date="2015-09-23T11:18:00Z"/>
                <w:noProof/>
                <w:szCs w:val="21"/>
              </w:rPr>
            </w:pPr>
            <w:ins w:id="3053" w:author="Microsoft" w:date="2015-09-23T11:18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617B95" w:rsidRPr="00883F4B" w:rsidTr="003F2D7B">
        <w:trPr>
          <w:ins w:id="3054" w:author="Microsoft" w:date="2015-09-23T11:18:00Z"/>
        </w:trPr>
        <w:tc>
          <w:tcPr>
            <w:tcW w:w="1384" w:type="dxa"/>
            <w:shd w:val="clear" w:color="auto" w:fill="D9D9D9"/>
            <w:vAlign w:val="center"/>
          </w:tcPr>
          <w:p w:rsidR="00617B95" w:rsidRPr="00883F4B" w:rsidRDefault="00617B95" w:rsidP="003F2D7B">
            <w:pPr>
              <w:rPr>
                <w:ins w:id="3055" w:author="Microsoft" w:date="2015-09-23T11:18:00Z"/>
              </w:rPr>
            </w:pPr>
            <w:ins w:id="3056" w:author="Microsoft" w:date="2015-09-23T11:18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617B95" w:rsidRPr="00883F4B" w:rsidRDefault="00617B95" w:rsidP="003F2D7B">
            <w:pPr>
              <w:rPr>
                <w:ins w:id="3057" w:author="Microsoft" w:date="2015-09-23T11:18:00Z"/>
                <w:bCs/>
                <w:iCs/>
              </w:rPr>
            </w:pPr>
            <w:ins w:id="3058" w:author="Microsoft" w:date="2015-09-23T11:18:00Z">
              <w:r>
                <w:rPr>
                  <w:rFonts w:hint="eastAsia"/>
                  <w:bCs/>
                  <w:iCs/>
                </w:rPr>
                <w:t>无</w:t>
              </w:r>
            </w:ins>
          </w:p>
        </w:tc>
      </w:tr>
      <w:tr w:rsidR="00617B95" w:rsidRPr="00883F4B" w:rsidTr="003F2D7B">
        <w:trPr>
          <w:ins w:id="3059" w:author="Microsoft" w:date="2015-09-23T11:18:00Z"/>
        </w:trPr>
        <w:tc>
          <w:tcPr>
            <w:tcW w:w="1384" w:type="dxa"/>
            <w:shd w:val="clear" w:color="auto" w:fill="D9D9D9"/>
            <w:vAlign w:val="center"/>
          </w:tcPr>
          <w:p w:rsidR="00617B95" w:rsidRPr="00883F4B" w:rsidRDefault="00617B95" w:rsidP="003F2D7B">
            <w:pPr>
              <w:rPr>
                <w:ins w:id="3060" w:author="Microsoft" w:date="2015-09-23T11:18:00Z"/>
              </w:rPr>
            </w:pPr>
            <w:ins w:id="3061" w:author="Microsoft" w:date="2015-09-23T11:18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617B95" w:rsidRPr="00883F4B" w:rsidRDefault="00617B95" w:rsidP="003F2D7B">
            <w:pPr>
              <w:rPr>
                <w:ins w:id="3062" w:author="Microsoft" w:date="2015-09-23T11:18:00Z"/>
              </w:rPr>
            </w:pPr>
            <w:ins w:id="3063" w:author="Microsoft" w:date="2015-09-23T11:18:00Z">
              <w:r>
                <w:rPr>
                  <w:rFonts w:hint="eastAsia"/>
                </w:rPr>
                <w:t>无</w:t>
              </w:r>
            </w:ins>
          </w:p>
        </w:tc>
      </w:tr>
    </w:tbl>
    <w:p w:rsidR="00617B95" w:rsidRPr="00D55654" w:rsidRDefault="00617B95" w:rsidP="00617B95">
      <w:pPr>
        <w:pStyle w:val="a0"/>
        <w:ind w:firstLineChars="0" w:firstLine="0"/>
        <w:rPr>
          <w:ins w:id="3064" w:author="Microsoft" w:date="2015-09-23T11:18:00Z"/>
        </w:rPr>
      </w:pPr>
    </w:p>
    <w:p w:rsidR="00617B95" w:rsidRPr="00617B95" w:rsidRDefault="00617B95" w:rsidP="00617B95">
      <w:pPr>
        <w:pStyle w:val="a0"/>
        <w:rPr>
          <w:ins w:id="3065" w:author="Microsoft" w:date="2015-09-23T11:18:00Z"/>
        </w:rPr>
      </w:pPr>
    </w:p>
    <w:p w:rsidR="00C01052" w:rsidRPr="00C01052" w:rsidRDefault="00C01052">
      <w:pPr>
        <w:pStyle w:val="2"/>
        <w:rPr>
          <w:ins w:id="3066" w:author="Microsoft" w:date="2015-12-28T16:23:00Z"/>
        </w:rPr>
      </w:pPr>
      <w:bookmarkStart w:id="3067" w:name="_Toc447205918"/>
      <w:ins w:id="3068" w:author="Microsoft" w:date="2015-12-28T16:24:00Z">
        <w:r>
          <w:rPr>
            <w:rFonts w:hint="eastAsia"/>
          </w:rPr>
          <w:t>验</w:t>
        </w:r>
        <w:r>
          <w:t>奖管理</w:t>
        </w:r>
      </w:ins>
      <w:ins w:id="3069" w:author="Microsoft" w:date="2015-12-29T14:38:00Z">
        <w:r w:rsidR="009B1884">
          <w:rPr>
            <w:rFonts w:hint="eastAsia"/>
          </w:rPr>
          <w:t>（</w:t>
        </w:r>
      </w:ins>
      <w:ins w:id="3070" w:author="Microsoft" w:date="2015-12-29T14:39:00Z">
        <w:r w:rsidR="009B1884">
          <w:rPr>
            <w:rFonts w:hint="eastAsia"/>
          </w:rPr>
          <w:t>V</w:t>
        </w:r>
        <w:r w:rsidR="009B1884">
          <w:t>alidate</w:t>
        </w:r>
      </w:ins>
      <w:ins w:id="3071" w:author="Microsoft" w:date="2015-12-29T14:38:00Z">
        <w:r w:rsidR="009B1884">
          <w:t>）</w:t>
        </w:r>
      </w:ins>
      <w:bookmarkEnd w:id="3067"/>
    </w:p>
    <w:p w:rsidR="00C01052" w:rsidRDefault="00C01052">
      <w:pPr>
        <w:pStyle w:val="3"/>
        <w:rPr>
          <w:ins w:id="3072" w:author="Microsoft" w:date="2015-12-28T16:26:00Z"/>
        </w:rPr>
        <w:pPrChange w:id="3073" w:author="Microsoft" w:date="2015-12-29T13:55:00Z">
          <w:pPr>
            <w:pStyle w:val="2"/>
          </w:pPr>
        </w:pPrChange>
      </w:pPr>
      <w:bookmarkStart w:id="3074" w:name="_Toc447205919"/>
      <w:ins w:id="3075" w:author="Microsoft" w:date="2015-12-28T16:26:00Z">
        <w:r>
          <w:rPr>
            <w:rFonts w:hint="eastAsia"/>
          </w:rPr>
          <w:t>扫描验</w:t>
        </w:r>
        <w:r>
          <w:t>奖</w:t>
        </w:r>
      </w:ins>
      <w:ins w:id="3076" w:author="Microsoft" w:date="2015-12-29T14:39:00Z">
        <w:r w:rsidR="009B1884">
          <w:rPr>
            <w:rFonts w:hint="eastAsia"/>
          </w:rPr>
          <w:t>（</w:t>
        </w:r>
        <w:r w:rsidR="009B1884">
          <w:rPr>
            <w:rFonts w:hint="eastAsia"/>
          </w:rPr>
          <w:t>S</w:t>
        </w:r>
        <w:r w:rsidR="009B1884">
          <w:t>can Tickets</w:t>
        </w:r>
        <w:r w:rsidR="009B1884">
          <w:t>）</w:t>
        </w:r>
      </w:ins>
      <w:bookmarkEnd w:id="3074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F3110B" w:rsidRPr="00883F4B" w:rsidTr="004E2F85">
        <w:trPr>
          <w:ins w:id="3077" w:author="Microsoft" w:date="2015-12-28T16:28:00Z"/>
        </w:trPr>
        <w:tc>
          <w:tcPr>
            <w:tcW w:w="1384" w:type="dxa"/>
            <w:shd w:val="clear" w:color="auto" w:fill="D9D9D9"/>
            <w:vAlign w:val="center"/>
          </w:tcPr>
          <w:p w:rsidR="00F3110B" w:rsidRPr="00883F4B" w:rsidRDefault="00F3110B" w:rsidP="004E2F85">
            <w:pPr>
              <w:rPr>
                <w:ins w:id="3078" w:author="Microsoft" w:date="2015-12-28T16:28:00Z"/>
              </w:rPr>
            </w:pPr>
            <w:ins w:id="3079" w:author="Microsoft" w:date="2015-12-28T16:28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F3110B" w:rsidRPr="00883F4B" w:rsidRDefault="00F3110B" w:rsidP="004E2F85">
            <w:pPr>
              <w:rPr>
                <w:ins w:id="3080" w:author="Microsoft" w:date="2015-12-28T16:28:00Z"/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:rsidR="00F3110B" w:rsidRPr="00883F4B" w:rsidRDefault="00F3110B" w:rsidP="004E2F85">
            <w:pPr>
              <w:rPr>
                <w:ins w:id="3081" w:author="Microsoft" w:date="2015-12-28T16:28:00Z"/>
              </w:rPr>
            </w:pPr>
            <w:ins w:id="3082" w:author="Microsoft" w:date="2015-12-28T16:28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F3110B" w:rsidRPr="00883F4B" w:rsidRDefault="00F3110B" w:rsidP="004E2F85">
            <w:pPr>
              <w:rPr>
                <w:ins w:id="3083" w:author="Microsoft" w:date="2015-12-28T16:28:00Z"/>
                <w:iCs/>
              </w:rPr>
            </w:pPr>
          </w:p>
        </w:tc>
      </w:tr>
      <w:tr w:rsidR="00F3110B" w:rsidRPr="00883F4B" w:rsidTr="004E2F85">
        <w:trPr>
          <w:ins w:id="3084" w:author="Microsoft" w:date="2015-12-28T16:28:00Z"/>
        </w:trPr>
        <w:tc>
          <w:tcPr>
            <w:tcW w:w="1384" w:type="dxa"/>
            <w:shd w:val="clear" w:color="auto" w:fill="D9D9D9"/>
            <w:vAlign w:val="center"/>
          </w:tcPr>
          <w:p w:rsidR="00F3110B" w:rsidRPr="00883F4B" w:rsidRDefault="00F3110B" w:rsidP="004E2F85">
            <w:pPr>
              <w:rPr>
                <w:ins w:id="3085" w:author="Microsoft" w:date="2015-12-28T16:28:00Z"/>
              </w:rPr>
            </w:pPr>
            <w:ins w:id="3086" w:author="Microsoft" w:date="2015-12-28T16:28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F3110B" w:rsidRPr="00883F4B" w:rsidRDefault="00C748ED" w:rsidP="004E2F85">
            <w:pPr>
              <w:rPr>
                <w:ins w:id="3087" w:author="Microsoft" w:date="2015-12-28T16:28:00Z"/>
                <w:iCs/>
              </w:rPr>
            </w:pPr>
            <w:ins w:id="3088" w:author="Microsoft" w:date="2015-12-28T16:56:00Z">
              <w:r>
                <w:rPr>
                  <w:rFonts w:hint="eastAsia"/>
                  <w:iCs/>
                </w:rPr>
                <w:t>扫描验</w:t>
              </w:r>
              <w:r>
                <w:rPr>
                  <w:iCs/>
                </w:rPr>
                <w:t>奖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F3110B" w:rsidRPr="00883F4B" w:rsidRDefault="00F3110B" w:rsidP="004E2F85">
            <w:pPr>
              <w:rPr>
                <w:ins w:id="3089" w:author="Microsoft" w:date="2015-12-28T16:28:00Z"/>
                <w:iCs/>
              </w:rPr>
            </w:pPr>
            <w:ins w:id="3090" w:author="Microsoft" w:date="2015-12-28T16:28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F3110B" w:rsidRPr="00883F4B" w:rsidRDefault="00F3110B" w:rsidP="004E2F85">
            <w:pPr>
              <w:rPr>
                <w:ins w:id="3091" w:author="Microsoft" w:date="2015-12-28T16:28:00Z"/>
                <w:iCs/>
              </w:rPr>
            </w:pPr>
          </w:p>
        </w:tc>
      </w:tr>
      <w:tr w:rsidR="00F3110B" w:rsidRPr="00883F4B" w:rsidTr="004E2F85">
        <w:trPr>
          <w:trHeight w:val="390"/>
          <w:ins w:id="3092" w:author="Microsoft" w:date="2015-12-28T16:28:00Z"/>
        </w:trPr>
        <w:tc>
          <w:tcPr>
            <w:tcW w:w="1384" w:type="dxa"/>
            <w:shd w:val="clear" w:color="auto" w:fill="D9D9D9"/>
            <w:vAlign w:val="center"/>
          </w:tcPr>
          <w:p w:rsidR="00F3110B" w:rsidRPr="00883F4B" w:rsidRDefault="00F3110B" w:rsidP="004E2F85">
            <w:pPr>
              <w:rPr>
                <w:ins w:id="3093" w:author="Microsoft" w:date="2015-12-28T16:28:00Z"/>
              </w:rPr>
            </w:pPr>
            <w:ins w:id="3094" w:author="Microsoft" w:date="2015-12-28T16:28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F3110B" w:rsidRPr="00883F4B" w:rsidRDefault="00C748ED" w:rsidP="004E2F85">
            <w:pPr>
              <w:rPr>
                <w:ins w:id="3095" w:author="Microsoft" w:date="2015-12-28T16:28:00Z"/>
              </w:rPr>
            </w:pPr>
            <w:ins w:id="3096" w:author="Microsoft" w:date="2015-12-28T16:56:00Z">
              <w:r>
                <w:rPr>
                  <w:rFonts w:hint="eastAsia"/>
                </w:rPr>
                <w:t>对系统</w:t>
              </w:r>
              <w:r>
                <w:t>外的彩票进行扫描验奖</w:t>
              </w:r>
            </w:ins>
          </w:p>
        </w:tc>
      </w:tr>
      <w:tr w:rsidR="00F3110B" w:rsidRPr="00883F4B" w:rsidTr="004E2F85">
        <w:trPr>
          <w:trHeight w:val="420"/>
          <w:ins w:id="3097" w:author="Microsoft" w:date="2015-12-28T16:28:00Z"/>
        </w:trPr>
        <w:tc>
          <w:tcPr>
            <w:tcW w:w="1384" w:type="dxa"/>
            <w:shd w:val="clear" w:color="auto" w:fill="D9D9D9"/>
            <w:vAlign w:val="center"/>
          </w:tcPr>
          <w:p w:rsidR="00F3110B" w:rsidRPr="00883F4B" w:rsidRDefault="00F3110B" w:rsidP="004E2F85">
            <w:pPr>
              <w:rPr>
                <w:ins w:id="3098" w:author="Microsoft" w:date="2015-12-28T16:28:00Z"/>
              </w:rPr>
            </w:pPr>
            <w:ins w:id="3099" w:author="Microsoft" w:date="2015-12-28T16:28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F3110B" w:rsidRPr="00624CAD" w:rsidRDefault="00C748ED" w:rsidP="004E2F85">
            <w:pPr>
              <w:rPr>
                <w:ins w:id="3100" w:author="Microsoft" w:date="2015-12-28T16:28:00Z"/>
                <w:iCs/>
              </w:rPr>
            </w:pPr>
            <w:ins w:id="3101" w:author="Microsoft" w:date="2015-12-28T16:56:00Z">
              <w:r>
                <w:rPr>
                  <w:rFonts w:hint="eastAsia"/>
                  <w:iCs/>
                </w:rPr>
                <w:t>扫描</w:t>
              </w:r>
              <w:r>
                <w:rPr>
                  <w:iCs/>
                </w:rPr>
                <w:t>票面</w:t>
              </w:r>
              <w:r>
                <w:rPr>
                  <w:rFonts w:hint="eastAsia"/>
                  <w:iCs/>
                </w:rPr>
                <w:t>保安区</w:t>
              </w:r>
              <w:r>
                <w:rPr>
                  <w:iCs/>
                </w:rPr>
                <w:t>码</w:t>
              </w:r>
            </w:ins>
            <w:ins w:id="3102" w:author="Microsoft" w:date="2015-12-28T17:42:00Z">
              <w:r w:rsidR="00694175">
                <w:rPr>
                  <w:rFonts w:hint="eastAsia"/>
                  <w:iCs/>
                </w:rPr>
                <w:t>，</w:t>
              </w:r>
              <w:r w:rsidR="00694175">
                <w:rPr>
                  <w:iCs/>
                </w:rPr>
                <w:t>扫描所有兑奖票进行提交</w:t>
              </w:r>
            </w:ins>
          </w:p>
        </w:tc>
      </w:tr>
      <w:tr w:rsidR="00F3110B" w:rsidRPr="00883F4B" w:rsidTr="004E2F85">
        <w:trPr>
          <w:trHeight w:val="420"/>
          <w:ins w:id="3103" w:author="Microsoft" w:date="2015-12-28T16:28:00Z"/>
        </w:trPr>
        <w:tc>
          <w:tcPr>
            <w:tcW w:w="1384" w:type="dxa"/>
            <w:shd w:val="clear" w:color="auto" w:fill="D9D9D9"/>
            <w:vAlign w:val="center"/>
          </w:tcPr>
          <w:p w:rsidR="00F3110B" w:rsidRPr="00883F4B" w:rsidRDefault="00F3110B" w:rsidP="004E2F85">
            <w:pPr>
              <w:rPr>
                <w:ins w:id="3104" w:author="Microsoft" w:date="2015-12-28T16:28:00Z"/>
              </w:rPr>
            </w:pPr>
            <w:ins w:id="3105" w:author="Microsoft" w:date="2015-12-28T16:28:00Z">
              <w:r w:rsidRPr="00883F4B">
                <w:rPr>
                  <w:rFonts w:hint="eastAsia"/>
                </w:rPr>
                <w:lastRenderedPageBreak/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61380F" w:rsidRDefault="0061380F" w:rsidP="004E2F85">
            <w:pPr>
              <w:rPr>
                <w:ins w:id="3106" w:author="Microsoft" w:date="2015-12-29T09:51:00Z"/>
              </w:rPr>
            </w:pPr>
            <w:ins w:id="3107" w:author="Microsoft" w:date="2015-12-29T09:51:00Z">
              <w:r>
                <w:rPr>
                  <w:rFonts w:hint="eastAsia"/>
                </w:rPr>
                <w:t>第一步</w:t>
              </w:r>
              <w:r>
                <w:t>：</w:t>
              </w:r>
            </w:ins>
          </w:p>
          <w:p w:rsidR="00F3110B" w:rsidRDefault="00694175" w:rsidP="004E2F85">
            <w:pPr>
              <w:rPr>
                <w:ins w:id="3108" w:author="Microsoft" w:date="2015-12-28T17:47:00Z"/>
              </w:rPr>
            </w:pPr>
            <w:ins w:id="3109" w:author="Microsoft" w:date="2015-12-28T17:46:00Z">
              <w:r>
                <w:rPr>
                  <w:rFonts w:hint="eastAsia"/>
                </w:rPr>
                <w:t>扫描</w:t>
              </w:r>
              <w:r>
                <w:t>汇总</w:t>
              </w:r>
            </w:ins>
            <w:ins w:id="3110" w:author="Microsoft" w:date="2015-12-28T17:47:00Z">
              <w:r>
                <w:t>列表：</w:t>
              </w:r>
            </w:ins>
          </w:p>
          <w:p w:rsidR="00694175" w:rsidRDefault="00694175">
            <w:pPr>
              <w:pStyle w:val="a8"/>
              <w:numPr>
                <w:ilvl w:val="0"/>
                <w:numId w:val="76"/>
              </w:numPr>
              <w:ind w:firstLineChars="0"/>
              <w:rPr>
                <w:ins w:id="3111" w:author="Microsoft" w:date="2015-12-28T17:47:00Z"/>
              </w:rPr>
              <w:pPrChange w:id="3112" w:author="Microsoft" w:date="2015-12-29T09:47:00Z">
                <w:pPr/>
              </w:pPrChange>
            </w:pPr>
            <w:ins w:id="3113" w:author="Microsoft" w:date="2015-12-28T17:47:00Z">
              <w:r>
                <w:rPr>
                  <w:rFonts w:hint="eastAsia"/>
                </w:rPr>
                <w:t>方案</w:t>
              </w:r>
              <w:r>
                <w:t>编码：</w:t>
              </w:r>
            </w:ins>
          </w:p>
          <w:p w:rsidR="00694175" w:rsidRDefault="00694175">
            <w:pPr>
              <w:pStyle w:val="a8"/>
              <w:numPr>
                <w:ilvl w:val="0"/>
                <w:numId w:val="76"/>
              </w:numPr>
              <w:ind w:firstLineChars="0"/>
              <w:rPr>
                <w:ins w:id="3114" w:author="Microsoft" w:date="2015-12-28T17:47:00Z"/>
              </w:rPr>
              <w:pPrChange w:id="3115" w:author="Microsoft" w:date="2015-12-29T09:47:00Z">
                <w:pPr/>
              </w:pPrChange>
            </w:pPr>
            <w:ins w:id="3116" w:author="Microsoft" w:date="2015-12-28T17:47:00Z">
              <w:r>
                <w:rPr>
                  <w:rFonts w:hint="eastAsia"/>
                </w:rPr>
                <w:t>数量</w:t>
              </w:r>
              <w:r>
                <w:t>：</w:t>
              </w:r>
            </w:ins>
          </w:p>
          <w:p w:rsidR="00694175" w:rsidRDefault="00694175">
            <w:pPr>
              <w:pStyle w:val="a8"/>
              <w:numPr>
                <w:ilvl w:val="0"/>
                <w:numId w:val="76"/>
              </w:numPr>
              <w:ind w:firstLineChars="0"/>
              <w:rPr>
                <w:ins w:id="3117" w:author="Microsoft" w:date="2015-12-28T17:47:00Z"/>
              </w:rPr>
              <w:pPrChange w:id="3118" w:author="Microsoft" w:date="2015-12-29T09:53:00Z">
                <w:pPr/>
              </w:pPrChange>
            </w:pPr>
            <w:ins w:id="3119" w:author="Microsoft" w:date="2015-12-28T17:47:00Z">
              <w:r>
                <w:rPr>
                  <w:rFonts w:hint="eastAsia"/>
                </w:rPr>
                <w:t>扫描</w:t>
              </w:r>
              <w:r>
                <w:t>输入框：</w:t>
              </w:r>
              <w:r>
                <w:rPr>
                  <w:rFonts w:hint="eastAsia"/>
                </w:rPr>
                <w:t>文本框</w:t>
              </w:r>
            </w:ins>
          </w:p>
          <w:p w:rsidR="00694175" w:rsidRDefault="0061380F">
            <w:pPr>
              <w:pStyle w:val="a8"/>
              <w:numPr>
                <w:ilvl w:val="0"/>
                <w:numId w:val="76"/>
              </w:numPr>
              <w:ind w:firstLineChars="0"/>
              <w:rPr>
                <w:ins w:id="3120" w:author="Microsoft" w:date="2015-12-29T09:51:00Z"/>
              </w:rPr>
              <w:pPrChange w:id="3121" w:author="Microsoft" w:date="2015-12-29T09:53:00Z">
                <w:pPr/>
              </w:pPrChange>
            </w:pPr>
            <w:ins w:id="3122" w:author="Microsoft" w:date="2015-12-29T09:49:00Z">
              <w:r>
                <w:rPr>
                  <w:rFonts w:hint="eastAsia"/>
                </w:rPr>
                <w:t>扫描</w:t>
              </w:r>
            </w:ins>
            <w:ins w:id="3123" w:author="Microsoft" w:date="2015-12-29T09:51:00Z">
              <w:r>
                <w:rPr>
                  <w:rFonts w:hint="eastAsia"/>
                </w:rPr>
                <w:t>保安区</w:t>
              </w:r>
              <w:r>
                <w:t>码列表：显示所有已扫描的保安区码</w:t>
              </w:r>
            </w:ins>
            <w:ins w:id="3124" w:author="Microsoft" w:date="2015-12-29T09:53:00Z">
              <w:r>
                <w:rPr>
                  <w:rFonts w:hint="eastAsia"/>
                </w:rPr>
                <w:t>，</w:t>
              </w:r>
              <w:r>
                <w:t>不进行拆分，</w:t>
              </w:r>
              <w:r>
                <w:rPr>
                  <w:rFonts w:hint="eastAsia"/>
                </w:rPr>
                <w:t>显示</w:t>
              </w:r>
              <w:r>
                <w:t>全部</w:t>
              </w:r>
              <w:r>
                <w:rPr>
                  <w:rFonts w:hint="eastAsia"/>
                </w:rPr>
                <w:t>编码</w:t>
              </w:r>
            </w:ins>
          </w:p>
          <w:p w:rsidR="0061380F" w:rsidRDefault="0061380F" w:rsidP="004E2F85">
            <w:pPr>
              <w:rPr>
                <w:ins w:id="3125" w:author="Microsoft" w:date="2015-12-29T09:52:00Z"/>
              </w:rPr>
            </w:pPr>
            <w:ins w:id="3126" w:author="Microsoft" w:date="2015-12-29T09:51:00Z">
              <w:r>
                <w:rPr>
                  <w:rFonts w:hint="eastAsia"/>
                </w:rPr>
                <w:t>点击</w:t>
              </w:r>
              <w:r>
                <w:t>submit</w:t>
              </w:r>
              <w:r>
                <w:t>，进入第二步：</w:t>
              </w:r>
            </w:ins>
          </w:p>
          <w:p w:rsidR="0061380F" w:rsidRDefault="0061380F">
            <w:pPr>
              <w:pStyle w:val="a8"/>
              <w:numPr>
                <w:ilvl w:val="0"/>
                <w:numId w:val="78"/>
              </w:numPr>
              <w:ind w:firstLineChars="0"/>
              <w:rPr>
                <w:ins w:id="3127" w:author="Microsoft" w:date="2015-12-29T09:55:00Z"/>
              </w:rPr>
              <w:pPrChange w:id="3128" w:author="Microsoft" w:date="2015-12-29T09:55:00Z">
                <w:pPr/>
              </w:pPrChange>
            </w:pPr>
            <w:ins w:id="3129" w:author="Microsoft" w:date="2015-12-29T09:53:00Z">
              <w:r>
                <w:rPr>
                  <w:rFonts w:hint="eastAsia"/>
                </w:rPr>
                <w:t>方案</w:t>
              </w:r>
              <w:r>
                <w:t>汇总表</w:t>
              </w:r>
              <w:r>
                <w:rPr>
                  <w:rFonts w:hint="eastAsia"/>
                </w:rPr>
                <w:t>（</w:t>
              </w:r>
            </w:ins>
            <w:ins w:id="3130" w:author="Microsoft" w:date="2015-12-29T09:54:00Z">
              <w:r>
                <w:rPr>
                  <w:rFonts w:hint="eastAsia"/>
                </w:rPr>
                <w:t>方案</w:t>
              </w:r>
              <w:r>
                <w:t>名称、</w:t>
              </w:r>
              <w:r>
                <w:rPr>
                  <w:rFonts w:hint="eastAsia"/>
                </w:rPr>
                <w:t>扫描</w:t>
              </w:r>
              <w:r>
                <w:t>数量、</w:t>
              </w:r>
              <w:r>
                <w:rPr>
                  <w:rFonts w:hint="eastAsia"/>
                </w:rPr>
                <w:t>中奖</w:t>
              </w:r>
              <w:r>
                <w:t>数量、</w:t>
              </w:r>
              <w:r>
                <w:rPr>
                  <w:rFonts w:hint="eastAsia"/>
                </w:rPr>
                <w:t>中奖</w:t>
              </w:r>
              <w:r>
                <w:t>金额、</w:t>
              </w:r>
            </w:ins>
            <w:ins w:id="3131" w:author="Microsoft" w:date="2015-12-29T09:55:00Z">
              <w:r>
                <w:rPr>
                  <w:rFonts w:hint="eastAsia"/>
                </w:rPr>
                <w:t>中奖</w:t>
              </w:r>
              <w:r>
                <w:t>金额（</w:t>
              </w:r>
              <w:r>
                <w:rPr>
                  <w:rFonts w:hint="eastAsia"/>
                </w:rPr>
                <w:t>美金</w:t>
              </w:r>
              <w:r>
                <w:t>）</w:t>
              </w:r>
            </w:ins>
            <w:ins w:id="3132" w:author="Microsoft" w:date="2015-12-29T09:53:00Z">
              <w:r>
                <w:t>）</w:t>
              </w:r>
            </w:ins>
          </w:p>
          <w:p w:rsidR="0061380F" w:rsidRDefault="0061380F">
            <w:pPr>
              <w:rPr>
                <w:ins w:id="3133" w:author="Microsoft" w:date="2015-12-29T09:56:00Z"/>
              </w:rPr>
            </w:pPr>
            <w:ins w:id="3134" w:author="Microsoft" w:date="2015-12-29T09:55:00Z">
              <w:r>
                <w:rPr>
                  <w:rFonts w:hint="eastAsia"/>
                </w:rPr>
                <w:t>扫描</w:t>
              </w:r>
              <w:r>
                <w:t>信息</w:t>
              </w:r>
            </w:ins>
            <w:ins w:id="3135" w:author="Microsoft" w:date="2015-12-29T09:56:00Z">
              <w:r>
                <w:t>表</w:t>
              </w:r>
            </w:ins>
          </w:p>
          <w:p w:rsidR="0061380F" w:rsidRDefault="0061380F">
            <w:pPr>
              <w:pStyle w:val="a8"/>
              <w:numPr>
                <w:ilvl w:val="0"/>
                <w:numId w:val="78"/>
              </w:numPr>
              <w:ind w:firstLineChars="0"/>
              <w:rPr>
                <w:ins w:id="3136" w:author="Microsoft" w:date="2015-12-29T09:56:00Z"/>
              </w:rPr>
              <w:pPrChange w:id="3137" w:author="Microsoft" w:date="2015-12-29T09:56:00Z">
                <w:pPr/>
              </w:pPrChange>
            </w:pPr>
            <w:ins w:id="3138" w:author="Microsoft" w:date="2015-12-29T09:56:00Z">
              <w:r>
                <w:rPr>
                  <w:rFonts w:hint="eastAsia"/>
                </w:rPr>
                <w:t>编号</w:t>
              </w:r>
              <w:r>
                <w:t>：</w:t>
              </w:r>
            </w:ins>
          </w:p>
          <w:p w:rsidR="0061380F" w:rsidRDefault="0061380F">
            <w:pPr>
              <w:pStyle w:val="a8"/>
              <w:numPr>
                <w:ilvl w:val="0"/>
                <w:numId w:val="78"/>
              </w:numPr>
              <w:ind w:firstLineChars="0"/>
              <w:rPr>
                <w:ins w:id="3139" w:author="Microsoft" w:date="2015-12-29T09:56:00Z"/>
              </w:rPr>
              <w:pPrChange w:id="3140" w:author="Microsoft" w:date="2015-12-29T09:56:00Z">
                <w:pPr/>
              </w:pPrChange>
            </w:pPr>
            <w:ins w:id="3141" w:author="Microsoft" w:date="2015-12-29T09:56:00Z">
              <w:r>
                <w:rPr>
                  <w:rFonts w:hint="eastAsia"/>
                </w:rPr>
                <w:t>票</w:t>
              </w:r>
              <w:r>
                <w:t>号：</w:t>
              </w:r>
              <w:r>
                <w:rPr>
                  <w:rFonts w:hint="eastAsia"/>
                </w:rPr>
                <w:t>例</w:t>
              </w:r>
              <w:r>
                <w:t>：</w:t>
              </w:r>
              <w:r>
                <w:rPr>
                  <w:rFonts w:ascii="microsoft yahei" w:hAnsi="microsoft yahei"/>
                  <w:color w:val="000000"/>
                  <w:sz w:val="18"/>
                  <w:szCs w:val="18"/>
                  <w:shd w:val="clear" w:color="auto" w:fill="FFFFFF"/>
                </w:rPr>
                <w:t>J0002-15906-0000403-103</w:t>
              </w:r>
            </w:ins>
          </w:p>
          <w:p w:rsidR="0061380F" w:rsidRDefault="0061380F">
            <w:pPr>
              <w:pStyle w:val="a8"/>
              <w:numPr>
                <w:ilvl w:val="0"/>
                <w:numId w:val="78"/>
              </w:numPr>
              <w:ind w:firstLineChars="0"/>
              <w:rPr>
                <w:ins w:id="3142" w:author="Microsoft" w:date="2015-12-29T09:56:00Z"/>
              </w:rPr>
              <w:pPrChange w:id="3143" w:author="Microsoft" w:date="2015-12-29T09:56:00Z">
                <w:pPr/>
              </w:pPrChange>
            </w:pPr>
            <w:ins w:id="3144" w:author="Microsoft" w:date="2015-12-29T09:56:00Z">
              <w:r>
                <w:rPr>
                  <w:rFonts w:hint="eastAsia"/>
                </w:rPr>
                <w:t>中奖</w:t>
              </w:r>
              <w:r>
                <w:t>金额：</w:t>
              </w:r>
            </w:ins>
          </w:p>
          <w:p w:rsidR="0061380F" w:rsidRDefault="0061380F">
            <w:pPr>
              <w:pStyle w:val="a8"/>
              <w:numPr>
                <w:ilvl w:val="0"/>
                <w:numId w:val="78"/>
              </w:numPr>
              <w:ind w:firstLineChars="0"/>
              <w:rPr>
                <w:ins w:id="3145" w:author="Microsoft" w:date="2015-12-29T09:57:00Z"/>
              </w:rPr>
              <w:pPrChange w:id="3146" w:author="Microsoft" w:date="2015-12-29T09:56:00Z">
                <w:pPr/>
              </w:pPrChange>
            </w:pPr>
            <w:ins w:id="3147" w:author="Microsoft" w:date="2015-12-29T09:56:00Z">
              <w:r>
                <w:rPr>
                  <w:rFonts w:hint="eastAsia"/>
                </w:rPr>
                <w:t>状态</w:t>
              </w:r>
              <w:r>
                <w:t>：</w:t>
              </w:r>
            </w:ins>
            <w:ins w:id="3148" w:author="Microsoft" w:date="2015-12-29T09:57:00Z">
              <w:r w:rsidR="00F6681F">
                <w:rPr>
                  <w:rFonts w:hint="eastAsia"/>
                </w:rPr>
                <w:t>未</w:t>
              </w:r>
              <w:r w:rsidR="00F6681F">
                <w:t>中奖、已兑奖、中奖</w:t>
              </w:r>
            </w:ins>
            <w:ins w:id="3149" w:author="Microsoft" w:date="2015-12-29T09:58:00Z">
              <w:r w:rsidR="00F6681F">
                <w:rPr>
                  <w:rFonts w:hint="eastAsia"/>
                </w:rPr>
                <w:t>、</w:t>
              </w:r>
              <w:r w:rsidR="00F6681F">
                <w:t>拒绝兑奖</w:t>
              </w:r>
              <w:r w:rsidR="00F6681F">
                <w:rPr>
                  <w:rFonts w:hint="eastAsia"/>
                </w:rPr>
                <w:t>（只有</w:t>
              </w:r>
              <w:r w:rsidR="00F6681F">
                <w:t>系统内的票</w:t>
              </w:r>
              <w:r w:rsidR="00F6681F">
                <w:rPr>
                  <w:rFonts w:hint="eastAsia"/>
                </w:rPr>
                <w:t>是此</w:t>
              </w:r>
              <w:r w:rsidR="00F6681F">
                <w:t>状态）</w:t>
              </w:r>
            </w:ins>
          </w:p>
          <w:p w:rsidR="0061380F" w:rsidRPr="00883F4B" w:rsidRDefault="0061380F">
            <w:pPr>
              <w:pStyle w:val="a8"/>
              <w:numPr>
                <w:ilvl w:val="0"/>
                <w:numId w:val="78"/>
              </w:numPr>
              <w:ind w:firstLineChars="0"/>
              <w:rPr>
                <w:ins w:id="3150" w:author="Microsoft" w:date="2015-12-28T16:28:00Z"/>
              </w:rPr>
              <w:pPrChange w:id="3151" w:author="Microsoft" w:date="2015-12-29T09:56:00Z">
                <w:pPr/>
              </w:pPrChange>
            </w:pPr>
            <w:ins w:id="3152" w:author="Microsoft" w:date="2015-12-29T09:57:00Z">
              <w:r>
                <w:rPr>
                  <w:rFonts w:hint="eastAsia"/>
                </w:rPr>
                <w:t>系统标识</w:t>
              </w:r>
              <w:r>
                <w:t>：</w:t>
              </w:r>
              <w:r>
                <w:rPr>
                  <w:rFonts w:hint="eastAsia"/>
                </w:rPr>
                <w:t>系统</w:t>
              </w:r>
              <w:r>
                <w:t>内、系统外</w:t>
              </w:r>
            </w:ins>
          </w:p>
        </w:tc>
      </w:tr>
      <w:tr w:rsidR="00F3110B" w:rsidRPr="00883F4B" w:rsidTr="004E2F85">
        <w:trPr>
          <w:ins w:id="3153" w:author="Microsoft" w:date="2015-12-28T16:28:00Z"/>
        </w:trPr>
        <w:tc>
          <w:tcPr>
            <w:tcW w:w="1384" w:type="dxa"/>
            <w:shd w:val="clear" w:color="auto" w:fill="D9D9D9"/>
            <w:vAlign w:val="center"/>
          </w:tcPr>
          <w:p w:rsidR="00F3110B" w:rsidRPr="00883F4B" w:rsidRDefault="00F3110B" w:rsidP="004E2F85">
            <w:pPr>
              <w:rPr>
                <w:ins w:id="3154" w:author="Microsoft" w:date="2015-12-28T16:28:00Z"/>
              </w:rPr>
            </w:pPr>
            <w:ins w:id="3155" w:author="Microsoft" w:date="2015-12-28T16:28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F3110B" w:rsidRPr="00FE4DC0" w:rsidRDefault="00F3110B" w:rsidP="004E2F85">
            <w:pPr>
              <w:rPr>
                <w:ins w:id="3156" w:author="Microsoft" w:date="2015-12-28T16:28:00Z"/>
                <w:noProof/>
                <w:szCs w:val="21"/>
              </w:rPr>
            </w:pPr>
            <w:ins w:id="3157" w:author="Microsoft" w:date="2015-12-28T16:28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F3110B" w:rsidRPr="00883F4B" w:rsidTr="004E2F85">
        <w:trPr>
          <w:ins w:id="3158" w:author="Microsoft" w:date="2015-12-28T16:28:00Z"/>
        </w:trPr>
        <w:tc>
          <w:tcPr>
            <w:tcW w:w="1384" w:type="dxa"/>
            <w:shd w:val="clear" w:color="auto" w:fill="D9D9D9"/>
            <w:vAlign w:val="center"/>
          </w:tcPr>
          <w:p w:rsidR="00F3110B" w:rsidRPr="00883F4B" w:rsidRDefault="00F3110B" w:rsidP="004E2F85">
            <w:pPr>
              <w:rPr>
                <w:ins w:id="3159" w:author="Microsoft" w:date="2015-12-28T16:28:00Z"/>
              </w:rPr>
            </w:pPr>
            <w:ins w:id="3160" w:author="Microsoft" w:date="2015-12-28T16:28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F3110B" w:rsidRDefault="00A65A84" w:rsidP="004E2F85">
            <w:pPr>
              <w:rPr>
                <w:ins w:id="3161" w:author="Microsoft" w:date="2016-04-06T15:21:00Z"/>
                <w:bCs/>
                <w:iCs/>
              </w:rPr>
            </w:pPr>
            <w:ins w:id="3162" w:author="Microsoft" w:date="2016-04-06T15:20:00Z">
              <w:r>
                <w:rPr>
                  <w:rFonts w:hint="eastAsia"/>
                  <w:bCs/>
                  <w:iCs/>
                </w:rPr>
                <w:t>验奖</w:t>
              </w:r>
              <w:r>
                <w:rPr>
                  <w:bCs/>
                  <w:iCs/>
                </w:rPr>
                <w:t>程序是针对未进行系统切换的</w:t>
              </w:r>
              <w:r>
                <w:rPr>
                  <w:rFonts w:hint="eastAsia"/>
                  <w:bCs/>
                  <w:iCs/>
                </w:rPr>
                <w:t>部门</w:t>
              </w:r>
              <w:r>
                <w:rPr>
                  <w:bCs/>
                  <w:iCs/>
                </w:rPr>
                <w:t>进行旧票（</w:t>
              </w:r>
              <w:r>
                <w:rPr>
                  <w:rFonts w:hint="eastAsia"/>
                  <w:bCs/>
                  <w:iCs/>
                </w:rPr>
                <w:t>未</w:t>
              </w:r>
              <w:r>
                <w:rPr>
                  <w:bCs/>
                  <w:iCs/>
                </w:rPr>
                <w:t>入系统库的票）</w:t>
              </w:r>
              <w:r>
                <w:rPr>
                  <w:rFonts w:hint="eastAsia"/>
                  <w:bCs/>
                  <w:iCs/>
                </w:rPr>
                <w:t>进行</w:t>
              </w:r>
              <w:r>
                <w:rPr>
                  <w:bCs/>
                  <w:iCs/>
                </w:rPr>
                <w:t>兑奖</w:t>
              </w:r>
              <w:r>
                <w:rPr>
                  <w:rFonts w:hint="eastAsia"/>
                  <w:bCs/>
                  <w:iCs/>
                </w:rPr>
                <w:t>操作</w:t>
              </w:r>
              <w:r>
                <w:rPr>
                  <w:bCs/>
                  <w:iCs/>
                </w:rPr>
                <w:t>的；</w:t>
              </w:r>
            </w:ins>
          </w:p>
          <w:p w:rsidR="00A65A84" w:rsidRPr="00883F4B" w:rsidRDefault="00A65A84" w:rsidP="004E2F85">
            <w:pPr>
              <w:rPr>
                <w:ins w:id="3163" w:author="Microsoft" w:date="2015-12-28T16:28:00Z"/>
                <w:bCs/>
                <w:iCs/>
              </w:rPr>
            </w:pPr>
            <w:ins w:id="3164" w:author="Microsoft" w:date="2016-04-06T15:21:00Z">
              <w:r>
                <w:rPr>
                  <w:rFonts w:hint="eastAsia"/>
                  <w:bCs/>
                  <w:iCs/>
                </w:rPr>
                <w:t>已</w:t>
              </w:r>
              <w:r>
                <w:rPr>
                  <w:bCs/>
                  <w:iCs/>
                </w:rPr>
                <w:t>切换的站点，</w:t>
              </w:r>
              <w:r>
                <w:rPr>
                  <w:rFonts w:hint="eastAsia"/>
                  <w:bCs/>
                  <w:iCs/>
                </w:rPr>
                <w:t>手持</w:t>
              </w:r>
              <w:r>
                <w:rPr>
                  <w:bCs/>
                  <w:iCs/>
                </w:rPr>
                <w:t>终端机上支持旧票兑奖操作；</w:t>
              </w:r>
            </w:ins>
          </w:p>
        </w:tc>
      </w:tr>
      <w:tr w:rsidR="00F3110B" w:rsidRPr="00883F4B" w:rsidTr="004E2F85">
        <w:trPr>
          <w:ins w:id="3165" w:author="Microsoft" w:date="2015-12-28T16:28:00Z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3110B" w:rsidRPr="00883F4B" w:rsidRDefault="00F3110B" w:rsidP="004E2F85">
            <w:pPr>
              <w:rPr>
                <w:ins w:id="3166" w:author="Microsoft" w:date="2015-12-28T16:28:00Z"/>
              </w:rPr>
            </w:pPr>
            <w:ins w:id="3167" w:author="Microsoft" w:date="2015-12-28T16:28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10B" w:rsidRDefault="00F6681F" w:rsidP="004E2F85">
            <w:pPr>
              <w:rPr>
                <w:ins w:id="3168" w:author="Microsoft" w:date="2015-12-29T10:00:00Z"/>
                <w:bCs/>
                <w:iCs/>
              </w:rPr>
            </w:pPr>
            <w:ins w:id="3169" w:author="Microsoft" w:date="2015-12-29T09:58:00Z">
              <w:r>
                <w:rPr>
                  <w:rFonts w:hint="eastAsia"/>
                  <w:bCs/>
                  <w:iCs/>
                </w:rPr>
                <w:t>系统内</w:t>
              </w:r>
              <w:r>
                <w:rPr>
                  <w:bCs/>
                  <w:iCs/>
                </w:rPr>
                <w:t>的票</w:t>
              </w:r>
              <w:r>
                <w:rPr>
                  <w:rFonts w:hint="eastAsia"/>
                  <w:bCs/>
                  <w:iCs/>
                </w:rPr>
                <w:t>在</w:t>
              </w:r>
              <w:r>
                <w:rPr>
                  <w:bCs/>
                  <w:iCs/>
                </w:rPr>
                <w:t>验奖时是</w:t>
              </w:r>
              <w:r>
                <w:rPr>
                  <w:rFonts w:hint="eastAsia"/>
                  <w:bCs/>
                  <w:iCs/>
                </w:rPr>
                <w:t>拒绝</w:t>
              </w:r>
              <w:r>
                <w:rPr>
                  <w:bCs/>
                  <w:iCs/>
                </w:rPr>
                <w:t>兑奖的；其他系统外的票均有三种状态：</w:t>
              </w:r>
            </w:ins>
            <w:ins w:id="3170" w:author="Microsoft" w:date="2015-12-29T09:59:00Z">
              <w:r>
                <w:rPr>
                  <w:bCs/>
                  <w:iCs/>
                </w:rPr>
                <w:t>未中奖、已兑奖、中奖</w:t>
              </w:r>
            </w:ins>
          </w:p>
          <w:p w:rsidR="00F6681F" w:rsidRPr="003E77B5" w:rsidRDefault="00F6681F" w:rsidP="004E2F85">
            <w:pPr>
              <w:rPr>
                <w:ins w:id="3171" w:author="Microsoft" w:date="2015-12-28T16:28:00Z"/>
                <w:bCs/>
                <w:iCs/>
              </w:rPr>
            </w:pPr>
            <w:ins w:id="3172" w:author="Microsoft" w:date="2015-12-29T10:00:00Z">
              <w:r>
                <w:rPr>
                  <w:rFonts w:hint="eastAsia"/>
                  <w:bCs/>
                  <w:iCs/>
                </w:rPr>
                <w:t>系统内</w:t>
              </w:r>
              <w:r>
                <w:rPr>
                  <w:bCs/>
                  <w:iCs/>
                </w:rPr>
                <w:t>用红色字体</w:t>
              </w:r>
              <w:r>
                <w:rPr>
                  <w:rFonts w:hint="eastAsia"/>
                  <w:bCs/>
                  <w:iCs/>
                </w:rPr>
                <w:t>标识</w:t>
              </w:r>
              <w:r>
                <w:rPr>
                  <w:bCs/>
                  <w:iCs/>
                </w:rPr>
                <w:t>；</w:t>
              </w:r>
            </w:ins>
          </w:p>
        </w:tc>
      </w:tr>
    </w:tbl>
    <w:p w:rsidR="00C01052" w:rsidRPr="002419A7" w:rsidRDefault="00C01052">
      <w:pPr>
        <w:pStyle w:val="a0"/>
        <w:ind w:firstLineChars="0" w:firstLine="0"/>
        <w:rPr>
          <w:ins w:id="3173" w:author="Microsoft" w:date="2015-12-28T16:26:00Z"/>
        </w:rPr>
        <w:pPrChange w:id="3174" w:author="Microsoft" w:date="2015-12-28T16:28:00Z">
          <w:pPr>
            <w:pStyle w:val="2"/>
          </w:pPr>
        </w:pPrChange>
      </w:pPr>
    </w:p>
    <w:p w:rsidR="00C01052" w:rsidRDefault="00C01052">
      <w:pPr>
        <w:pStyle w:val="3"/>
        <w:rPr>
          <w:ins w:id="3175" w:author="Microsoft" w:date="2015-12-28T16:27:00Z"/>
        </w:rPr>
      </w:pPr>
      <w:bookmarkStart w:id="3176" w:name="_Toc447205920"/>
      <w:ins w:id="3177" w:author="Microsoft" w:date="2015-12-28T16:26:00Z">
        <w:r>
          <w:rPr>
            <w:rFonts w:hint="eastAsia"/>
          </w:rPr>
          <w:t>验</w:t>
        </w:r>
        <w:r>
          <w:t>奖查询</w:t>
        </w:r>
      </w:ins>
      <w:ins w:id="3178" w:author="Microsoft" w:date="2015-12-29T14:39:00Z">
        <w:r w:rsidR="009B1884">
          <w:rPr>
            <w:rFonts w:hint="eastAsia"/>
          </w:rPr>
          <w:t>（</w:t>
        </w:r>
        <w:r w:rsidR="009B1884">
          <w:rPr>
            <w:rFonts w:hint="eastAsia"/>
          </w:rPr>
          <w:t>I</w:t>
        </w:r>
        <w:r w:rsidR="009B1884">
          <w:t>nquiry</w:t>
        </w:r>
        <w:r w:rsidR="009B1884">
          <w:t>）</w:t>
        </w:r>
      </w:ins>
      <w:bookmarkEnd w:id="3176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F3110B" w:rsidRPr="00883F4B" w:rsidTr="004E2F85">
        <w:trPr>
          <w:ins w:id="3179" w:author="Microsoft" w:date="2015-12-28T16:28:00Z"/>
        </w:trPr>
        <w:tc>
          <w:tcPr>
            <w:tcW w:w="1384" w:type="dxa"/>
            <w:shd w:val="clear" w:color="auto" w:fill="D9D9D9"/>
            <w:vAlign w:val="center"/>
          </w:tcPr>
          <w:p w:rsidR="00F3110B" w:rsidRPr="00883F4B" w:rsidRDefault="00F3110B" w:rsidP="004E2F85">
            <w:pPr>
              <w:rPr>
                <w:ins w:id="3180" w:author="Microsoft" w:date="2015-12-28T16:28:00Z"/>
              </w:rPr>
            </w:pPr>
            <w:ins w:id="3181" w:author="Microsoft" w:date="2015-12-28T16:28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F3110B" w:rsidRPr="00883F4B" w:rsidRDefault="00F3110B" w:rsidP="004E2F85">
            <w:pPr>
              <w:rPr>
                <w:ins w:id="3182" w:author="Microsoft" w:date="2015-12-28T16:28:00Z"/>
                <w:iCs/>
              </w:rPr>
            </w:pPr>
            <w:ins w:id="3183" w:author="Microsoft" w:date="2015-12-28T16:28:00Z">
              <w:r>
                <w:rPr>
                  <w:iCs/>
                </w:rPr>
                <w:t>Jk075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F3110B" w:rsidRPr="00883F4B" w:rsidRDefault="00F3110B" w:rsidP="004E2F85">
            <w:pPr>
              <w:rPr>
                <w:ins w:id="3184" w:author="Microsoft" w:date="2015-12-28T16:28:00Z"/>
              </w:rPr>
            </w:pPr>
            <w:ins w:id="3185" w:author="Microsoft" w:date="2015-12-28T16:28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F3110B" w:rsidRPr="00883F4B" w:rsidRDefault="00F3110B" w:rsidP="004E2F85">
            <w:pPr>
              <w:rPr>
                <w:ins w:id="3186" w:author="Microsoft" w:date="2015-12-28T16:28:00Z"/>
                <w:iCs/>
              </w:rPr>
            </w:pPr>
          </w:p>
        </w:tc>
      </w:tr>
      <w:tr w:rsidR="00F3110B" w:rsidRPr="00883F4B" w:rsidTr="004E2F85">
        <w:trPr>
          <w:ins w:id="3187" w:author="Microsoft" w:date="2015-12-28T16:28:00Z"/>
        </w:trPr>
        <w:tc>
          <w:tcPr>
            <w:tcW w:w="1384" w:type="dxa"/>
            <w:shd w:val="clear" w:color="auto" w:fill="D9D9D9"/>
            <w:vAlign w:val="center"/>
          </w:tcPr>
          <w:p w:rsidR="00F3110B" w:rsidRPr="00883F4B" w:rsidRDefault="00F3110B" w:rsidP="004E2F85">
            <w:pPr>
              <w:rPr>
                <w:ins w:id="3188" w:author="Microsoft" w:date="2015-12-28T16:28:00Z"/>
              </w:rPr>
            </w:pPr>
            <w:ins w:id="3189" w:author="Microsoft" w:date="2015-12-28T16:28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F3110B" w:rsidRPr="00883F4B" w:rsidRDefault="00983094" w:rsidP="004E2F85">
            <w:pPr>
              <w:rPr>
                <w:ins w:id="3190" w:author="Microsoft" w:date="2015-12-28T16:28:00Z"/>
                <w:iCs/>
              </w:rPr>
            </w:pPr>
            <w:ins w:id="3191" w:author="Microsoft" w:date="2015-12-29T10:05:00Z">
              <w:r>
                <w:rPr>
                  <w:rFonts w:hint="eastAsia"/>
                  <w:iCs/>
                </w:rPr>
                <w:t>验</w:t>
              </w:r>
              <w:r>
                <w:rPr>
                  <w:iCs/>
                </w:rPr>
                <w:t>奖查询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F3110B" w:rsidRPr="00883F4B" w:rsidRDefault="00F3110B" w:rsidP="004E2F85">
            <w:pPr>
              <w:rPr>
                <w:ins w:id="3192" w:author="Microsoft" w:date="2015-12-28T16:28:00Z"/>
                <w:iCs/>
              </w:rPr>
            </w:pPr>
            <w:ins w:id="3193" w:author="Microsoft" w:date="2015-12-28T16:28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F3110B" w:rsidRPr="00883F4B" w:rsidRDefault="00F3110B" w:rsidP="004E2F85">
            <w:pPr>
              <w:rPr>
                <w:ins w:id="3194" w:author="Microsoft" w:date="2015-12-28T16:28:00Z"/>
                <w:iCs/>
              </w:rPr>
            </w:pPr>
          </w:p>
        </w:tc>
      </w:tr>
      <w:tr w:rsidR="00F3110B" w:rsidRPr="00883F4B" w:rsidTr="004E2F85">
        <w:trPr>
          <w:trHeight w:val="390"/>
          <w:ins w:id="3195" w:author="Microsoft" w:date="2015-12-28T16:28:00Z"/>
        </w:trPr>
        <w:tc>
          <w:tcPr>
            <w:tcW w:w="1384" w:type="dxa"/>
            <w:shd w:val="clear" w:color="auto" w:fill="D9D9D9"/>
            <w:vAlign w:val="center"/>
          </w:tcPr>
          <w:p w:rsidR="00F3110B" w:rsidRPr="00883F4B" w:rsidRDefault="00F3110B" w:rsidP="004E2F85">
            <w:pPr>
              <w:rPr>
                <w:ins w:id="3196" w:author="Microsoft" w:date="2015-12-28T16:28:00Z"/>
              </w:rPr>
            </w:pPr>
            <w:ins w:id="3197" w:author="Microsoft" w:date="2015-12-28T16:28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F3110B" w:rsidRPr="00883F4B" w:rsidRDefault="00983094" w:rsidP="004E2F85">
            <w:pPr>
              <w:rPr>
                <w:ins w:id="3198" w:author="Microsoft" w:date="2015-12-28T16:28:00Z"/>
              </w:rPr>
            </w:pPr>
            <w:ins w:id="3199" w:author="Microsoft" w:date="2015-12-29T10:05:00Z">
              <w:r>
                <w:rPr>
                  <w:rFonts w:hint="eastAsia"/>
                </w:rPr>
                <w:t>验</w:t>
              </w:r>
              <w:r>
                <w:t>奖</w:t>
              </w:r>
              <w:r>
                <w:rPr>
                  <w:rFonts w:hint="eastAsia"/>
                </w:rPr>
                <w:t>信息</w:t>
              </w:r>
              <w:r>
                <w:t>查询</w:t>
              </w:r>
            </w:ins>
            <w:ins w:id="3200" w:author="Microsoft" w:date="2015-12-29T10:11:00Z">
              <w:r w:rsidR="00714A01">
                <w:rPr>
                  <w:rFonts w:hint="eastAsia"/>
                </w:rPr>
                <w:t>列表</w:t>
              </w:r>
            </w:ins>
          </w:p>
        </w:tc>
      </w:tr>
      <w:tr w:rsidR="00F3110B" w:rsidRPr="00883F4B" w:rsidTr="004E2F85">
        <w:trPr>
          <w:trHeight w:val="420"/>
          <w:ins w:id="3201" w:author="Microsoft" w:date="2015-12-28T16:28:00Z"/>
        </w:trPr>
        <w:tc>
          <w:tcPr>
            <w:tcW w:w="1384" w:type="dxa"/>
            <w:shd w:val="clear" w:color="auto" w:fill="D9D9D9"/>
            <w:vAlign w:val="center"/>
          </w:tcPr>
          <w:p w:rsidR="00F3110B" w:rsidRPr="00883F4B" w:rsidRDefault="00F3110B" w:rsidP="004E2F85">
            <w:pPr>
              <w:rPr>
                <w:ins w:id="3202" w:author="Microsoft" w:date="2015-12-28T16:28:00Z"/>
              </w:rPr>
            </w:pPr>
            <w:ins w:id="3203" w:author="Microsoft" w:date="2015-12-28T16:28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F3110B" w:rsidRPr="00624CAD" w:rsidRDefault="00714A01" w:rsidP="004E2F85">
            <w:pPr>
              <w:rPr>
                <w:ins w:id="3204" w:author="Microsoft" w:date="2015-12-28T16:28:00Z"/>
                <w:iCs/>
              </w:rPr>
            </w:pPr>
            <w:ins w:id="3205" w:author="Microsoft" w:date="2015-12-29T10:11:00Z">
              <w:r>
                <w:rPr>
                  <w:rFonts w:hint="eastAsia"/>
                  <w:iCs/>
                </w:rPr>
                <w:t>日期</w:t>
              </w:r>
              <w:r>
                <w:rPr>
                  <w:iCs/>
                </w:rPr>
                <w:t>：</w:t>
              </w:r>
            </w:ins>
          </w:p>
        </w:tc>
      </w:tr>
      <w:tr w:rsidR="00F3110B" w:rsidRPr="00883F4B" w:rsidTr="004E2F85">
        <w:trPr>
          <w:trHeight w:val="420"/>
          <w:ins w:id="3206" w:author="Microsoft" w:date="2015-12-28T16:28:00Z"/>
        </w:trPr>
        <w:tc>
          <w:tcPr>
            <w:tcW w:w="1384" w:type="dxa"/>
            <w:shd w:val="clear" w:color="auto" w:fill="D9D9D9"/>
            <w:vAlign w:val="center"/>
          </w:tcPr>
          <w:p w:rsidR="00F3110B" w:rsidRPr="00883F4B" w:rsidRDefault="00F3110B" w:rsidP="004E2F85">
            <w:pPr>
              <w:rPr>
                <w:ins w:id="3207" w:author="Microsoft" w:date="2015-12-28T16:28:00Z"/>
              </w:rPr>
            </w:pPr>
            <w:ins w:id="3208" w:author="Microsoft" w:date="2015-12-28T16:28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F3110B" w:rsidRDefault="00714A01">
            <w:pPr>
              <w:pStyle w:val="a8"/>
              <w:numPr>
                <w:ilvl w:val="0"/>
                <w:numId w:val="79"/>
              </w:numPr>
              <w:ind w:firstLineChars="0"/>
              <w:rPr>
                <w:ins w:id="3209" w:author="Microsoft" w:date="2015-12-29T10:12:00Z"/>
              </w:rPr>
              <w:pPrChange w:id="3210" w:author="Microsoft" w:date="2015-12-29T10:12:00Z">
                <w:pPr/>
              </w:pPrChange>
            </w:pPr>
            <w:ins w:id="3211" w:author="Microsoft" w:date="2015-12-29T10:12:00Z">
              <w:r>
                <w:rPr>
                  <w:rFonts w:hint="eastAsia"/>
                </w:rPr>
                <w:t>日期</w:t>
              </w:r>
              <w:r>
                <w:t>：</w:t>
              </w:r>
            </w:ins>
          </w:p>
          <w:p w:rsidR="00714A01" w:rsidRDefault="00714A01">
            <w:pPr>
              <w:pStyle w:val="a8"/>
              <w:numPr>
                <w:ilvl w:val="0"/>
                <w:numId w:val="79"/>
              </w:numPr>
              <w:ind w:firstLineChars="0"/>
              <w:rPr>
                <w:ins w:id="3212" w:author="Microsoft" w:date="2015-12-29T10:13:00Z"/>
              </w:rPr>
              <w:pPrChange w:id="3213" w:author="Microsoft" w:date="2015-12-29T10:12:00Z">
                <w:pPr/>
              </w:pPrChange>
            </w:pPr>
            <w:ins w:id="3214" w:author="Microsoft" w:date="2015-12-29T10:13:00Z">
              <w:r>
                <w:rPr>
                  <w:rFonts w:hint="eastAsia"/>
                </w:rPr>
                <w:t>操作人</w:t>
              </w:r>
              <w:r>
                <w:t>：</w:t>
              </w:r>
            </w:ins>
          </w:p>
          <w:p w:rsidR="00714A01" w:rsidRDefault="00714A01">
            <w:pPr>
              <w:pStyle w:val="a8"/>
              <w:numPr>
                <w:ilvl w:val="0"/>
                <w:numId w:val="79"/>
              </w:numPr>
              <w:ind w:firstLineChars="0"/>
              <w:rPr>
                <w:ins w:id="3215" w:author="Microsoft" w:date="2015-12-29T10:13:00Z"/>
              </w:rPr>
              <w:pPrChange w:id="3216" w:author="Microsoft" w:date="2015-12-29T10:12:00Z">
                <w:pPr/>
              </w:pPrChange>
            </w:pPr>
            <w:ins w:id="3217" w:author="Microsoft" w:date="2015-12-29T10:13:00Z">
              <w:r>
                <w:rPr>
                  <w:rFonts w:hint="eastAsia"/>
                </w:rPr>
                <w:t>扫描数量：</w:t>
              </w:r>
            </w:ins>
          </w:p>
          <w:p w:rsidR="00714A01" w:rsidRPr="00883F4B" w:rsidRDefault="00714A01">
            <w:pPr>
              <w:pStyle w:val="a8"/>
              <w:numPr>
                <w:ilvl w:val="0"/>
                <w:numId w:val="79"/>
              </w:numPr>
              <w:ind w:firstLineChars="0"/>
              <w:rPr>
                <w:ins w:id="3218" w:author="Microsoft" w:date="2015-12-28T16:28:00Z"/>
              </w:rPr>
              <w:pPrChange w:id="3219" w:author="Microsoft" w:date="2015-12-29T10:13:00Z">
                <w:pPr/>
              </w:pPrChange>
            </w:pPr>
            <w:ins w:id="3220" w:author="Microsoft" w:date="2015-12-29T10:13:00Z">
              <w:r>
                <w:rPr>
                  <w:rFonts w:hint="eastAsia"/>
                </w:rPr>
                <w:lastRenderedPageBreak/>
                <w:t>兑奖</w:t>
              </w:r>
              <w:r>
                <w:t>数量：</w:t>
              </w:r>
            </w:ins>
          </w:p>
        </w:tc>
      </w:tr>
      <w:tr w:rsidR="00F3110B" w:rsidRPr="00883F4B" w:rsidTr="004E2F85">
        <w:trPr>
          <w:ins w:id="3221" w:author="Microsoft" w:date="2015-12-28T16:28:00Z"/>
        </w:trPr>
        <w:tc>
          <w:tcPr>
            <w:tcW w:w="1384" w:type="dxa"/>
            <w:shd w:val="clear" w:color="auto" w:fill="D9D9D9"/>
            <w:vAlign w:val="center"/>
          </w:tcPr>
          <w:p w:rsidR="00F3110B" w:rsidRPr="00883F4B" w:rsidRDefault="00F3110B" w:rsidP="004E2F85">
            <w:pPr>
              <w:rPr>
                <w:ins w:id="3222" w:author="Microsoft" w:date="2015-12-28T16:28:00Z"/>
              </w:rPr>
            </w:pPr>
            <w:ins w:id="3223" w:author="Microsoft" w:date="2015-12-28T16:28:00Z">
              <w:r w:rsidRPr="00883F4B">
                <w:rPr>
                  <w:rFonts w:hint="eastAsia"/>
                </w:rPr>
                <w:lastRenderedPageBreak/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F3110B" w:rsidRPr="00FE4DC0" w:rsidRDefault="00F3110B" w:rsidP="004E2F85">
            <w:pPr>
              <w:rPr>
                <w:ins w:id="3224" w:author="Microsoft" w:date="2015-12-28T16:28:00Z"/>
                <w:noProof/>
                <w:szCs w:val="21"/>
              </w:rPr>
            </w:pPr>
            <w:ins w:id="3225" w:author="Microsoft" w:date="2015-12-28T16:28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F3110B" w:rsidRPr="00883F4B" w:rsidTr="004E2F85">
        <w:trPr>
          <w:ins w:id="3226" w:author="Microsoft" w:date="2015-12-28T16:28:00Z"/>
        </w:trPr>
        <w:tc>
          <w:tcPr>
            <w:tcW w:w="1384" w:type="dxa"/>
            <w:shd w:val="clear" w:color="auto" w:fill="D9D9D9"/>
            <w:vAlign w:val="center"/>
          </w:tcPr>
          <w:p w:rsidR="00F3110B" w:rsidRPr="00883F4B" w:rsidRDefault="00F3110B" w:rsidP="004E2F85">
            <w:pPr>
              <w:rPr>
                <w:ins w:id="3227" w:author="Microsoft" w:date="2015-12-28T16:28:00Z"/>
              </w:rPr>
            </w:pPr>
            <w:ins w:id="3228" w:author="Microsoft" w:date="2015-12-28T16:28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F3110B" w:rsidRPr="00883F4B" w:rsidRDefault="00F3110B" w:rsidP="004E2F85">
            <w:pPr>
              <w:rPr>
                <w:ins w:id="3229" w:author="Microsoft" w:date="2015-12-28T16:28:00Z"/>
                <w:bCs/>
                <w:iCs/>
              </w:rPr>
            </w:pPr>
            <w:ins w:id="3230" w:author="Microsoft" w:date="2015-12-28T16:28:00Z">
              <w:r>
                <w:rPr>
                  <w:rFonts w:hint="eastAsia"/>
                  <w:bCs/>
                  <w:iCs/>
                </w:rPr>
                <w:t>无</w:t>
              </w:r>
            </w:ins>
          </w:p>
        </w:tc>
      </w:tr>
      <w:tr w:rsidR="00F3110B" w:rsidRPr="00883F4B" w:rsidTr="004E2F85">
        <w:trPr>
          <w:ins w:id="3231" w:author="Microsoft" w:date="2015-12-28T16:28:00Z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3110B" w:rsidRPr="00883F4B" w:rsidRDefault="00F3110B" w:rsidP="004E2F85">
            <w:pPr>
              <w:rPr>
                <w:ins w:id="3232" w:author="Microsoft" w:date="2015-12-28T16:28:00Z"/>
              </w:rPr>
            </w:pPr>
            <w:ins w:id="3233" w:author="Microsoft" w:date="2015-12-28T16:28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10B" w:rsidRPr="003E77B5" w:rsidRDefault="00F3110B" w:rsidP="004E2F85">
            <w:pPr>
              <w:rPr>
                <w:ins w:id="3234" w:author="Microsoft" w:date="2015-12-28T16:28:00Z"/>
                <w:bCs/>
                <w:iCs/>
              </w:rPr>
            </w:pPr>
          </w:p>
        </w:tc>
      </w:tr>
    </w:tbl>
    <w:p w:rsidR="00F3110B" w:rsidRPr="002419A7" w:rsidRDefault="000C7DC2">
      <w:pPr>
        <w:pStyle w:val="a0"/>
        <w:rPr>
          <w:ins w:id="3235" w:author="Microsoft" w:date="2015-12-28T16:26:00Z"/>
        </w:rPr>
        <w:pPrChange w:id="3236" w:author="Microsoft" w:date="2015-12-28T16:27:00Z">
          <w:pPr>
            <w:pStyle w:val="3"/>
          </w:pPr>
        </w:pPrChange>
      </w:pPr>
      <w:ins w:id="3237" w:author="Microsoft" w:date="2015-12-28T17:23:00Z">
        <w:r>
          <w:rPr>
            <w:rFonts w:hint="eastAsia"/>
          </w:rPr>
          <w:t xml:space="preserve"> </w:t>
        </w:r>
      </w:ins>
    </w:p>
    <w:p w:rsidR="00983094" w:rsidRDefault="00983094">
      <w:pPr>
        <w:pStyle w:val="4"/>
        <w:rPr>
          <w:ins w:id="3238" w:author="Microsoft" w:date="2015-12-29T10:07:00Z"/>
        </w:rPr>
        <w:pPrChange w:id="3239" w:author="Microsoft" w:date="2015-12-29T13:55:00Z">
          <w:pPr>
            <w:pStyle w:val="3"/>
          </w:pPr>
        </w:pPrChange>
      </w:pPr>
      <w:ins w:id="3240" w:author="Microsoft" w:date="2015-12-29T10:07:00Z">
        <w:r>
          <w:rPr>
            <w:rFonts w:hint="eastAsia"/>
          </w:rPr>
          <w:t>验</w:t>
        </w:r>
        <w:r>
          <w:t>奖详情</w:t>
        </w:r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983094" w:rsidRPr="00883F4B" w:rsidTr="004E2F85">
        <w:trPr>
          <w:ins w:id="3241" w:author="Microsoft" w:date="2015-12-29T10:07:00Z"/>
        </w:trPr>
        <w:tc>
          <w:tcPr>
            <w:tcW w:w="1384" w:type="dxa"/>
            <w:shd w:val="clear" w:color="auto" w:fill="D9D9D9"/>
            <w:vAlign w:val="center"/>
          </w:tcPr>
          <w:p w:rsidR="00983094" w:rsidRPr="00883F4B" w:rsidRDefault="00983094" w:rsidP="004E2F85">
            <w:pPr>
              <w:rPr>
                <w:ins w:id="3242" w:author="Microsoft" w:date="2015-12-29T10:07:00Z"/>
              </w:rPr>
            </w:pPr>
            <w:ins w:id="3243" w:author="Microsoft" w:date="2015-12-29T10:07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983094" w:rsidRPr="00883F4B" w:rsidRDefault="00983094" w:rsidP="004E2F85">
            <w:pPr>
              <w:rPr>
                <w:ins w:id="3244" w:author="Microsoft" w:date="2015-12-29T10:07:00Z"/>
                <w:iCs/>
              </w:rPr>
            </w:pPr>
            <w:ins w:id="3245" w:author="Microsoft" w:date="2015-12-29T10:07:00Z">
              <w:r>
                <w:rPr>
                  <w:iCs/>
                </w:rPr>
                <w:t>Jk075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983094" w:rsidRPr="00883F4B" w:rsidRDefault="00983094" w:rsidP="004E2F85">
            <w:pPr>
              <w:rPr>
                <w:ins w:id="3246" w:author="Microsoft" w:date="2015-12-29T10:07:00Z"/>
              </w:rPr>
            </w:pPr>
            <w:ins w:id="3247" w:author="Microsoft" w:date="2015-12-29T10:07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983094" w:rsidRPr="00883F4B" w:rsidRDefault="00983094" w:rsidP="004E2F85">
            <w:pPr>
              <w:rPr>
                <w:ins w:id="3248" w:author="Microsoft" w:date="2015-12-29T10:07:00Z"/>
                <w:iCs/>
              </w:rPr>
            </w:pPr>
          </w:p>
        </w:tc>
      </w:tr>
      <w:tr w:rsidR="00983094" w:rsidRPr="00883F4B" w:rsidTr="004E2F85">
        <w:trPr>
          <w:ins w:id="3249" w:author="Microsoft" w:date="2015-12-29T10:07:00Z"/>
        </w:trPr>
        <w:tc>
          <w:tcPr>
            <w:tcW w:w="1384" w:type="dxa"/>
            <w:shd w:val="clear" w:color="auto" w:fill="D9D9D9"/>
            <w:vAlign w:val="center"/>
          </w:tcPr>
          <w:p w:rsidR="00983094" w:rsidRPr="00883F4B" w:rsidRDefault="00983094" w:rsidP="004E2F85">
            <w:pPr>
              <w:rPr>
                <w:ins w:id="3250" w:author="Microsoft" w:date="2015-12-29T10:07:00Z"/>
              </w:rPr>
            </w:pPr>
            <w:ins w:id="3251" w:author="Microsoft" w:date="2015-12-29T10:07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983094" w:rsidRPr="00883F4B" w:rsidRDefault="00714A01" w:rsidP="004E2F85">
            <w:pPr>
              <w:rPr>
                <w:ins w:id="3252" w:author="Microsoft" w:date="2015-12-29T10:07:00Z"/>
                <w:iCs/>
              </w:rPr>
            </w:pPr>
            <w:ins w:id="3253" w:author="Microsoft" w:date="2015-12-29T10:13:00Z">
              <w:r>
                <w:rPr>
                  <w:rFonts w:hint="eastAsia"/>
                  <w:iCs/>
                </w:rPr>
                <w:t>验</w:t>
              </w:r>
              <w:r>
                <w:rPr>
                  <w:iCs/>
                </w:rPr>
                <w:t>奖详情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983094" w:rsidRPr="00883F4B" w:rsidRDefault="00983094" w:rsidP="004E2F85">
            <w:pPr>
              <w:rPr>
                <w:ins w:id="3254" w:author="Microsoft" w:date="2015-12-29T10:07:00Z"/>
                <w:iCs/>
              </w:rPr>
            </w:pPr>
            <w:ins w:id="3255" w:author="Microsoft" w:date="2015-12-29T10:07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983094" w:rsidRPr="00883F4B" w:rsidRDefault="00983094" w:rsidP="004E2F85">
            <w:pPr>
              <w:rPr>
                <w:ins w:id="3256" w:author="Microsoft" w:date="2015-12-29T10:07:00Z"/>
                <w:iCs/>
              </w:rPr>
            </w:pPr>
          </w:p>
        </w:tc>
      </w:tr>
      <w:tr w:rsidR="00983094" w:rsidRPr="00883F4B" w:rsidTr="004E2F85">
        <w:trPr>
          <w:trHeight w:val="390"/>
          <w:ins w:id="3257" w:author="Microsoft" w:date="2015-12-29T10:07:00Z"/>
        </w:trPr>
        <w:tc>
          <w:tcPr>
            <w:tcW w:w="1384" w:type="dxa"/>
            <w:shd w:val="clear" w:color="auto" w:fill="D9D9D9"/>
            <w:vAlign w:val="center"/>
          </w:tcPr>
          <w:p w:rsidR="00983094" w:rsidRPr="00883F4B" w:rsidRDefault="00983094" w:rsidP="004E2F85">
            <w:pPr>
              <w:rPr>
                <w:ins w:id="3258" w:author="Microsoft" w:date="2015-12-29T10:07:00Z"/>
              </w:rPr>
            </w:pPr>
            <w:ins w:id="3259" w:author="Microsoft" w:date="2015-12-29T10:07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983094" w:rsidRPr="00883F4B" w:rsidRDefault="00714A01" w:rsidP="004E2F85">
            <w:pPr>
              <w:rPr>
                <w:ins w:id="3260" w:author="Microsoft" w:date="2015-12-29T10:07:00Z"/>
              </w:rPr>
            </w:pPr>
            <w:ins w:id="3261" w:author="Microsoft" w:date="2015-12-29T10:15:00Z">
              <w:r>
                <w:rPr>
                  <w:rFonts w:hint="eastAsia"/>
                </w:rPr>
                <w:t>查看</w:t>
              </w:r>
              <w:r>
                <w:t>验奖操作详情</w:t>
              </w:r>
            </w:ins>
          </w:p>
        </w:tc>
      </w:tr>
      <w:tr w:rsidR="00983094" w:rsidRPr="00883F4B" w:rsidTr="004E2F85">
        <w:trPr>
          <w:trHeight w:val="420"/>
          <w:ins w:id="3262" w:author="Microsoft" w:date="2015-12-29T10:07:00Z"/>
        </w:trPr>
        <w:tc>
          <w:tcPr>
            <w:tcW w:w="1384" w:type="dxa"/>
            <w:shd w:val="clear" w:color="auto" w:fill="D9D9D9"/>
            <w:vAlign w:val="center"/>
          </w:tcPr>
          <w:p w:rsidR="00983094" w:rsidRPr="00883F4B" w:rsidRDefault="00983094" w:rsidP="004E2F85">
            <w:pPr>
              <w:rPr>
                <w:ins w:id="3263" w:author="Microsoft" w:date="2015-12-29T10:07:00Z"/>
              </w:rPr>
            </w:pPr>
            <w:ins w:id="3264" w:author="Microsoft" w:date="2015-12-29T10:07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714A01" w:rsidRPr="00624CAD" w:rsidRDefault="00714A01">
            <w:pPr>
              <w:rPr>
                <w:ins w:id="3265" w:author="Microsoft" w:date="2015-12-29T10:07:00Z"/>
                <w:iCs/>
              </w:rPr>
            </w:pPr>
            <w:ins w:id="3266" w:author="Microsoft" w:date="2015-12-29T10:16:00Z">
              <w:r>
                <w:rPr>
                  <w:rFonts w:hint="eastAsia"/>
                  <w:iCs/>
                </w:rPr>
                <w:t>无</w:t>
              </w:r>
            </w:ins>
          </w:p>
        </w:tc>
      </w:tr>
      <w:tr w:rsidR="00983094" w:rsidRPr="00883F4B" w:rsidTr="004E2F85">
        <w:trPr>
          <w:trHeight w:val="420"/>
          <w:ins w:id="3267" w:author="Microsoft" w:date="2015-12-29T10:07:00Z"/>
        </w:trPr>
        <w:tc>
          <w:tcPr>
            <w:tcW w:w="1384" w:type="dxa"/>
            <w:shd w:val="clear" w:color="auto" w:fill="D9D9D9"/>
            <w:vAlign w:val="center"/>
          </w:tcPr>
          <w:p w:rsidR="00983094" w:rsidRPr="00883F4B" w:rsidRDefault="00983094" w:rsidP="004E2F85">
            <w:pPr>
              <w:rPr>
                <w:ins w:id="3268" w:author="Microsoft" w:date="2015-12-29T10:07:00Z"/>
              </w:rPr>
            </w:pPr>
            <w:ins w:id="3269" w:author="Microsoft" w:date="2015-12-29T10:07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983094" w:rsidRDefault="00714A01" w:rsidP="004E2F85">
            <w:pPr>
              <w:rPr>
                <w:ins w:id="3270" w:author="Microsoft" w:date="2015-12-29T10:16:00Z"/>
                <w:iCs/>
              </w:rPr>
            </w:pPr>
            <w:ins w:id="3271" w:author="Microsoft" w:date="2015-12-29T10:16:00Z">
              <w:r>
                <w:rPr>
                  <w:rFonts w:hint="eastAsia"/>
                  <w:iCs/>
                </w:rPr>
                <w:t>方案</w:t>
              </w:r>
              <w:r>
                <w:rPr>
                  <w:iCs/>
                </w:rPr>
                <w:t>列表（</w:t>
              </w:r>
              <w:r>
                <w:rPr>
                  <w:rFonts w:hint="eastAsia"/>
                  <w:iCs/>
                </w:rPr>
                <w:t>方案</w:t>
              </w:r>
              <w:r>
                <w:rPr>
                  <w:iCs/>
                </w:rPr>
                <w:t>名称、</w:t>
              </w:r>
              <w:r>
                <w:rPr>
                  <w:rFonts w:hint="eastAsia"/>
                  <w:iCs/>
                </w:rPr>
                <w:t>扫描</w:t>
              </w:r>
              <w:r>
                <w:rPr>
                  <w:iCs/>
                </w:rPr>
                <w:t>数量、</w:t>
              </w:r>
              <w:r>
                <w:rPr>
                  <w:rFonts w:hint="eastAsia"/>
                  <w:iCs/>
                </w:rPr>
                <w:t>中奖</w:t>
              </w:r>
              <w:r>
                <w:rPr>
                  <w:iCs/>
                </w:rPr>
                <w:t>数量、中奖金额、中奖金额（</w:t>
              </w:r>
              <w:r>
                <w:rPr>
                  <w:rFonts w:hint="eastAsia"/>
                  <w:iCs/>
                </w:rPr>
                <w:t>美金</w:t>
              </w:r>
              <w:r>
                <w:rPr>
                  <w:iCs/>
                </w:rPr>
                <w:t>））</w:t>
              </w:r>
            </w:ins>
          </w:p>
          <w:p w:rsidR="00714A01" w:rsidRPr="00714A01" w:rsidRDefault="00714A01" w:rsidP="004E2F85">
            <w:pPr>
              <w:rPr>
                <w:ins w:id="3272" w:author="Microsoft" w:date="2015-12-29T10:07:00Z"/>
                <w:iCs/>
                <w:rPrChange w:id="3273" w:author="Microsoft" w:date="2015-12-29T10:16:00Z">
                  <w:rPr>
                    <w:ins w:id="3274" w:author="Microsoft" w:date="2015-12-29T10:07:00Z"/>
                  </w:rPr>
                </w:rPrChange>
              </w:rPr>
            </w:pPr>
            <w:ins w:id="3275" w:author="Microsoft" w:date="2015-12-29T10:16:00Z">
              <w:r>
                <w:rPr>
                  <w:rFonts w:hint="eastAsia"/>
                  <w:iCs/>
                </w:rPr>
                <w:t>扫描</w:t>
              </w:r>
              <w:r>
                <w:rPr>
                  <w:iCs/>
                </w:rPr>
                <w:t>信息列表（</w:t>
              </w:r>
              <w:r>
                <w:rPr>
                  <w:rFonts w:hint="eastAsia"/>
                  <w:iCs/>
                </w:rPr>
                <w:t>编号</w:t>
              </w:r>
              <w:r>
                <w:rPr>
                  <w:iCs/>
                </w:rPr>
                <w:t>、</w:t>
              </w:r>
              <w:r>
                <w:rPr>
                  <w:rFonts w:hint="eastAsia"/>
                  <w:iCs/>
                </w:rPr>
                <w:t>票号</w:t>
              </w:r>
              <w:r>
                <w:rPr>
                  <w:iCs/>
                </w:rPr>
                <w:t>、</w:t>
              </w:r>
            </w:ins>
            <w:ins w:id="3276" w:author="Microsoft" w:date="2015-12-29T10:17:00Z">
              <w:r>
                <w:rPr>
                  <w:rFonts w:hint="eastAsia"/>
                  <w:iCs/>
                </w:rPr>
                <w:t>中奖</w:t>
              </w:r>
              <w:r>
                <w:rPr>
                  <w:iCs/>
                </w:rPr>
                <w:t>金额、</w:t>
              </w:r>
              <w:r>
                <w:rPr>
                  <w:rFonts w:hint="eastAsia"/>
                  <w:iCs/>
                </w:rPr>
                <w:t>状态</w:t>
              </w:r>
              <w:r>
                <w:rPr>
                  <w:iCs/>
                </w:rPr>
                <w:t>、</w:t>
              </w:r>
              <w:r>
                <w:rPr>
                  <w:rFonts w:hint="eastAsia"/>
                  <w:iCs/>
                </w:rPr>
                <w:t>系统</w:t>
              </w:r>
              <w:r>
                <w:rPr>
                  <w:iCs/>
                </w:rPr>
                <w:t>标识</w:t>
              </w:r>
            </w:ins>
            <w:ins w:id="3277" w:author="Microsoft" w:date="2015-12-29T10:16:00Z">
              <w:r>
                <w:rPr>
                  <w:iCs/>
                </w:rPr>
                <w:t>）</w:t>
              </w:r>
            </w:ins>
          </w:p>
        </w:tc>
      </w:tr>
      <w:tr w:rsidR="00983094" w:rsidRPr="00883F4B" w:rsidTr="004E2F85">
        <w:trPr>
          <w:ins w:id="3278" w:author="Microsoft" w:date="2015-12-29T10:07:00Z"/>
        </w:trPr>
        <w:tc>
          <w:tcPr>
            <w:tcW w:w="1384" w:type="dxa"/>
            <w:shd w:val="clear" w:color="auto" w:fill="D9D9D9"/>
            <w:vAlign w:val="center"/>
          </w:tcPr>
          <w:p w:rsidR="00983094" w:rsidRPr="00883F4B" w:rsidRDefault="00983094" w:rsidP="004E2F85">
            <w:pPr>
              <w:rPr>
                <w:ins w:id="3279" w:author="Microsoft" w:date="2015-12-29T10:07:00Z"/>
              </w:rPr>
            </w:pPr>
            <w:ins w:id="3280" w:author="Microsoft" w:date="2015-12-29T10:07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983094" w:rsidRPr="00FE4DC0" w:rsidRDefault="00983094" w:rsidP="004E2F85">
            <w:pPr>
              <w:rPr>
                <w:ins w:id="3281" w:author="Microsoft" w:date="2015-12-29T10:07:00Z"/>
                <w:noProof/>
                <w:szCs w:val="21"/>
              </w:rPr>
            </w:pPr>
            <w:ins w:id="3282" w:author="Microsoft" w:date="2015-12-29T10:07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983094" w:rsidRPr="00883F4B" w:rsidTr="004E2F85">
        <w:trPr>
          <w:ins w:id="3283" w:author="Microsoft" w:date="2015-12-29T10:07:00Z"/>
        </w:trPr>
        <w:tc>
          <w:tcPr>
            <w:tcW w:w="1384" w:type="dxa"/>
            <w:shd w:val="clear" w:color="auto" w:fill="D9D9D9"/>
            <w:vAlign w:val="center"/>
          </w:tcPr>
          <w:p w:rsidR="00983094" w:rsidRPr="00883F4B" w:rsidRDefault="00983094" w:rsidP="004E2F85">
            <w:pPr>
              <w:rPr>
                <w:ins w:id="3284" w:author="Microsoft" w:date="2015-12-29T10:07:00Z"/>
              </w:rPr>
            </w:pPr>
            <w:ins w:id="3285" w:author="Microsoft" w:date="2015-12-29T10:07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983094" w:rsidRPr="00883F4B" w:rsidRDefault="00983094" w:rsidP="004E2F85">
            <w:pPr>
              <w:rPr>
                <w:ins w:id="3286" w:author="Microsoft" w:date="2015-12-29T10:07:00Z"/>
                <w:bCs/>
                <w:iCs/>
              </w:rPr>
            </w:pPr>
            <w:ins w:id="3287" w:author="Microsoft" w:date="2015-12-29T10:07:00Z">
              <w:r>
                <w:rPr>
                  <w:rFonts w:hint="eastAsia"/>
                  <w:bCs/>
                  <w:iCs/>
                </w:rPr>
                <w:t>无</w:t>
              </w:r>
            </w:ins>
          </w:p>
        </w:tc>
      </w:tr>
      <w:tr w:rsidR="00983094" w:rsidRPr="00883F4B" w:rsidTr="004E2F85">
        <w:trPr>
          <w:ins w:id="3288" w:author="Microsoft" w:date="2015-12-29T10:07:00Z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3094" w:rsidRPr="00883F4B" w:rsidRDefault="00983094" w:rsidP="004E2F85">
            <w:pPr>
              <w:rPr>
                <w:ins w:id="3289" w:author="Microsoft" w:date="2015-12-29T10:07:00Z"/>
              </w:rPr>
            </w:pPr>
            <w:ins w:id="3290" w:author="Microsoft" w:date="2015-12-29T10:07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094" w:rsidRPr="003E77B5" w:rsidRDefault="00983094" w:rsidP="004E2F85">
            <w:pPr>
              <w:rPr>
                <w:ins w:id="3291" w:author="Microsoft" w:date="2015-12-29T10:07:00Z"/>
                <w:bCs/>
                <w:iCs/>
              </w:rPr>
            </w:pPr>
          </w:p>
        </w:tc>
      </w:tr>
    </w:tbl>
    <w:p w:rsidR="00983094" w:rsidRPr="002419A7" w:rsidRDefault="00983094">
      <w:pPr>
        <w:pStyle w:val="a0"/>
        <w:rPr>
          <w:ins w:id="3292" w:author="Microsoft" w:date="2015-12-29T10:07:00Z"/>
        </w:rPr>
        <w:pPrChange w:id="3293" w:author="Microsoft" w:date="2015-12-29T10:07:00Z">
          <w:pPr>
            <w:pStyle w:val="3"/>
          </w:pPr>
        </w:pPrChange>
      </w:pPr>
    </w:p>
    <w:p w:rsidR="00714A01" w:rsidRDefault="00714A01">
      <w:pPr>
        <w:pStyle w:val="4"/>
        <w:rPr>
          <w:ins w:id="3294" w:author="Microsoft" w:date="2015-12-29T10:17:00Z"/>
        </w:rPr>
      </w:pPr>
      <w:ins w:id="3295" w:author="Microsoft" w:date="2015-12-29T10:17:00Z">
        <w:r>
          <w:rPr>
            <w:rFonts w:hint="eastAsia"/>
          </w:rPr>
          <w:t>验</w:t>
        </w:r>
        <w:r>
          <w:t>奖统计</w:t>
        </w:r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14A01" w:rsidRPr="00883F4B" w:rsidTr="004E2F85">
        <w:trPr>
          <w:ins w:id="3296" w:author="Microsoft" w:date="2015-12-29T10:17:00Z"/>
        </w:trPr>
        <w:tc>
          <w:tcPr>
            <w:tcW w:w="1384" w:type="dxa"/>
            <w:shd w:val="clear" w:color="auto" w:fill="D9D9D9"/>
            <w:vAlign w:val="center"/>
          </w:tcPr>
          <w:p w:rsidR="00714A01" w:rsidRPr="00883F4B" w:rsidRDefault="00714A01" w:rsidP="004E2F85">
            <w:pPr>
              <w:rPr>
                <w:ins w:id="3297" w:author="Microsoft" w:date="2015-12-29T10:17:00Z"/>
              </w:rPr>
            </w:pPr>
            <w:ins w:id="3298" w:author="Microsoft" w:date="2015-12-29T10:17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714A01" w:rsidRPr="00883F4B" w:rsidRDefault="00714A01" w:rsidP="004E2F85">
            <w:pPr>
              <w:rPr>
                <w:ins w:id="3299" w:author="Microsoft" w:date="2015-12-29T10:17:00Z"/>
                <w:iCs/>
              </w:rPr>
            </w:pPr>
            <w:ins w:id="3300" w:author="Microsoft" w:date="2015-12-29T10:17:00Z">
              <w:r>
                <w:rPr>
                  <w:iCs/>
                </w:rPr>
                <w:t>Jk075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714A01" w:rsidRPr="00883F4B" w:rsidRDefault="00714A01" w:rsidP="004E2F85">
            <w:pPr>
              <w:rPr>
                <w:ins w:id="3301" w:author="Microsoft" w:date="2015-12-29T10:17:00Z"/>
              </w:rPr>
            </w:pPr>
            <w:ins w:id="3302" w:author="Microsoft" w:date="2015-12-29T10:17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714A01" w:rsidRPr="00883F4B" w:rsidRDefault="00714A01" w:rsidP="004E2F85">
            <w:pPr>
              <w:rPr>
                <w:ins w:id="3303" w:author="Microsoft" w:date="2015-12-29T10:17:00Z"/>
                <w:iCs/>
              </w:rPr>
            </w:pPr>
          </w:p>
        </w:tc>
      </w:tr>
      <w:tr w:rsidR="00714A01" w:rsidRPr="00883F4B" w:rsidTr="004E2F85">
        <w:trPr>
          <w:ins w:id="3304" w:author="Microsoft" w:date="2015-12-29T10:17:00Z"/>
        </w:trPr>
        <w:tc>
          <w:tcPr>
            <w:tcW w:w="1384" w:type="dxa"/>
            <w:shd w:val="clear" w:color="auto" w:fill="D9D9D9"/>
            <w:vAlign w:val="center"/>
          </w:tcPr>
          <w:p w:rsidR="00714A01" w:rsidRPr="00883F4B" w:rsidRDefault="00714A01" w:rsidP="004E2F85">
            <w:pPr>
              <w:rPr>
                <w:ins w:id="3305" w:author="Microsoft" w:date="2015-12-29T10:17:00Z"/>
              </w:rPr>
            </w:pPr>
            <w:ins w:id="3306" w:author="Microsoft" w:date="2015-12-29T10:17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714A01" w:rsidRPr="00883F4B" w:rsidRDefault="00714A01" w:rsidP="004E2F85">
            <w:pPr>
              <w:rPr>
                <w:ins w:id="3307" w:author="Microsoft" w:date="2015-12-29T10:17:00Z"/>
                <w:iCs/>
              </w:rPr>
            </w:pPr>
            <w:ins w:id="3308" w:author="Microsoft" w:date="2015-12-29T10:17:00Z">
              <w:r>
                <w:rPr>
                  <w:rFonts w:hint="eastAsia"/>
                  <w:iCs/>
                </w:rPr>
                <w:t>验</w:t>
              </w:r>
              <w:r>
                <w:rPr>
                  <w:iCs/>
                </w:rPr>
                <w:t>奖</w:t>
              </w:r>
              <w:r>
                <w:rPr>
                  <w:rFonts w:hint="eastAsia"/>
                  <w:iCs/>
                </w:rPr>
                <w:t>统计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714A01" w:rsidRPr="00883F4B" w:rsidRDefault="00714A01" w:rsidP="004E2F85">
            <w:pPr>
              <w:rPr>
                <w:ins w:id="3309" w:author="Microsoft" w:date="2015-12-29T10:17:00Z"/>
                <w:iCs/>
              </w:rPr>
            </w:pPr>
            <w:ins w:id="3310" w:author="Microsoft" w:date="2015-12-29T10:17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714A01" w:rsidRPr="00883F4B" w:rsidRDefault="00714A01" w:rsidP="004E2F85">
            <w:pPr>
              <w:rPr>
                <w:ins w:id="3311" w:author="Microsoft" w:date="2015-12-29T10:17:00Z"/>
                <w:iCs/>
              </w:rPr>
            </w:pPr>
          </w:p>
        </w:tc>
      </w:tr>
      <w:tr w:rsidR="00714A01" w:rsidRPr="00883F4B" w:rsidTr="004E2F85">
        <w:trPr>
          <w:trHeight w:val="390"/>
          <w:ins w:id="3312" w:author="Microsoft" w:date="2015-12-29T10:17:00Z"/>
        </w:trPr>
        <w:tc>
          <w:tcPr>
            <w:tcW w:w="1384" w:type="dxa"/>
            <w:shd w:val="clear" w:color="auto" w:fill="D9D9D9"/>
            <w:vAlign w:val="center"/>
          </w:tcPr>
          <w:p w:rsidR="00714A01" w:rsidRPr="00883F4B" w:rsidRDefault="00714A01" w:rsidP="004E2F85">
            <w:pPr>
              <w:rPr>
                <w:ins w:id="3313" w:author="Microsoft" w:date="2015-12-29T10:17:00Z"/>
              </w:rPr>
            </w:pPr>
            <w:ins w:id="3314" w:author="Microsoft" w:date="2015-12-29T10:17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714A01" w:rsidRPr="00883F4B" w:rsidRDefault="00714A01" w:rsidP="004E2F85">
            <w:pPr>
              <w:rPr>
                <w:ins w:id="3315" w:author="Microsoft" w:date="2015-12-29T10:17:00Z"/>
              </w:rPr>
            </w:pPr>
            <w:ins w:id="3316" w:author="Microsoft" w:date="2015-12-29T10:17:00Z">
              <w:r>
                <w:rPr>
                  <w:rFonts w:hint="eastAsia"/>
                </w:rPr>
                <w:t>每次</w:t>
              </w:r>
              <w:r>
                <w:t>验</w:t>
              </w:r>
              <w:r>
                <w:rPr>
                  <w:rFonts w:hint="eastAsia"/>
                </w:rPr>
                <w:t>奖</w:t>
              </w:r>
              <w:r>
                <w:t>操作统计</w:t>
              </w:r>
            </w:ins>
          </w:p>
        </w:tc>
      </w:tr>
      <w:tr w:rsidR="00714A01" w:rsidRPr="00883F4B" w:rsidTr="004E2F85">
        <w:trPr>
          <w:trHeight w:val="420"/>
          <w:ins w:id="3317" w:author="Microsoft" w:date="2015-12-29T10:17:00Z"/>
        </w:trPr>
        <w:tc>
          <w:tcPr>
            <w:tcW w:w="1384" w:type="dxa"/>
            <w:shd w:val="clear" w:color="auto" w:fill="D9D9D9"/>
            <w:vAlign w:val="center"/>
          </w:tcPr>
          <w:p w:rsidR="00714A01" w:rsidRPr="00883F4B" w:rsidRDefault="00714A01" w:rsidP="004E2F85">
            <w:pPr>
              <w:rPr>
                <w:ins w:id="3318" w:author="Microsoft" w:date="2015-12-29T10:17:00Z"/>
              </w:rPr>
            </w:pPr>
            <w:ins w:id="3319" w:author="Microsoft" w:date="2015-12-29T10:17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714A01" w:rsidRPr="00624CAD" w:rsidRDefault="00714A01" w:rsidP="004E2F85">
            <w:pPr>
              <w:rPr>
                <w:ins w:id="3320" w:author="Microsoft" w:date="2015-12-29T10:17:00Z"/>
                <w:iCs/>
              </w:rPr>
            </w:pPr>
            <w:ins w:id="3321" w:author="Microsoft" w:date="2015-12-29T10:17:00Z">
              <w:r>
                <w:rPr>
                  <w:rFonts w:hint="eastAsia"/>
                  <w:iCs/>
                </w:rPr>
                <w:t>无</w:t>
              </w:r>
            </w:ins>
          </w:p>
        </w:tc>
      </w:tr>
      <w:tr w:rsidR="00714A01" w:rsidRPr="00883F4B" w:rsidTr="004E2F85">
        <w:trPr>
          <w:trHeight w:val="420"/>
          <w:ins w:id="3322" w:author="Microsoft" w:date="2015-12-29T10:17:00Z"/>
        </w:trPr>
        <w:tc>
          <w:tcPr>
            <w:tcW w:w="1384" w:type="dxa"/>
            <w:shd w:val="clear" w:color="auto" w:fill="D9D9D9"/>
            <w:vAlign w:val="center"/>
          </w:tcPr>
          <w:p w:rsidR="00714A01" w:rsidRPr="00883F4B" w:rsidRDefault="00714A01" w:rsidP="004E2F85">
            <w:pPr>
              <w:rPr>
                <w:ins w:id="3323" w:author="Microsoft" w:date="2015-12-29T10:17:00Z"/>
              </w:rPr>
            </w:pPr>
            <w:ins w:id="3324" w:author="Microsoft" w:date="2015-12-29T10:17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714A01" w:rsidRPr="005B5438" w:rsidRDefault="00714A01" w:rsidP="004E2F85">
            <w:pPr>
              <w:rPr>
                <w:ins w:id="3325" w:author="Microsoft" w:date="2015-12-29T10:17:00Z"/>
                <w:iCs/>
              </w:rPr>
            </w:pPr>
            <w:ins w:id="3326" w:author="Microsoft" w:date="2015-12-29T10:18:00Z">
              <w:r>
                <w:rPr>
                  <w:rFonts w:hint="eastAsia"/>
                  <w:iCs/>
                </w:rPr>
                <w:t>奖级</w:t>
              </w:r>
              <w:r>
                <w:rPr>
                  <w:iCs/>
                </w:rPr>
                <w:t>表</w:t>
              </w:r>
              <w:r>
                <w:rPr>
                  <w:rFonts w:hint="eastAsia"/>
                  <w:iCs/>
                </w:rPr>
                <w:t>（方案</w:t>
              </w:r>
              <w:r>
                <w:rPr>
                  <w:iCs/>
                </w:rPr>
                <w:t>名称、</w:t>
              </w:r>
              <w:r>
                <w:rPr>
                  <w:rFonts w:hint="eastAsia"/>
                  <w:iCs/>
                </w:rPr>
                <w:t>奖级</w:t>
              </w:r>
              <w:r>
                <w:rPr>
                  <w:iCs/>
                </w:rPr>
                <w:t>、</w:t>
              </w:r>
              <w:r>
                <w:rPr>
                  <w:rFonts w:hint="eastAsia"/>
                  <w:iCs/>
                </w:rPr>
                <w:t>中奖</w:t>
              </w:r>
              <w:r>
                <w:rPr>
                  <w:iCs/>
                </w:rPr>
                <w:t>数量、</w:t>
              </w:r>
              <w:r>
                <w:rPr>
                  <w:rFonts w:hint="eastAsia"/>
                  <w:iCs/>
                </w:rPr>
                <w:t>中奖</w:t>
              </w:r>
              <w:r>
                <w:rPr>
                  <w:iCs/>
                </w:rPr>
                <w:t>金额）</w:t>
              </w:r>
            </w:ins>
          </w:p>
        </w:tc>
      </w:tr>
      <w:tr w:rsidR="00714A01" w:rsidRPr="00883F4B" w:rsidTr="004E2F85">
        <w:trPr>
          <w:ins w:id="3327" w:author="Microsoft" w:date="2015-12-29T10:17:00Z"/>
        </w:trPr>
        <w:tc>
          <w:tcPr>
            <w:tcW w:w="1384" w:type="dxa"/>
            <w:shd w:val="clear" w:color="auto" w:fill="D9D9D9"/>
            <w:vAlign w:val="center"/>
          </w:tcPr>
          <w:p w:rsidR="00714A01" w:rsidRPr="00883F4B" w:rsidRDefault="00714A01" w:rsidP="004E2F85">
            <w:pPr>
              <w:rPr>
                <w:ins w:id="3328" w:author="Microsoft" w:date="2015-12-29T10:17:00Z"/>
              </w:rPr>
            </w:pPr>
            <w:ins w:id="3329" w:author="Microsoft" w:date="2015-12-29T10:17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714A01" w:rsidRPr="00FE4DC0" w:rsidRDefault="00714A01" w:rsidP="004E2F85">
            <w:pPr>
              <w:rPr>
                <w:ins w:id="3330" w:author="Microsoft" w:date="2015-12-29T10:17:00Z"/>
                <w:noProof/>
                <w:szCs w:val="21"/>
              </w:rPr>
            </w:pPr>
            <w:ins w:id="3331" w:author="Microsoft" w:date="2015-12-29T10:17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714A01" w:rsidRPr="00883F4B" w:rsidTr="004E2F85">
        <w:trPr>
          <w:ins w:id="3332" w:author="Microsoft" w:date="2015-12-29T10:17:00Z"/>
        </w:trPr>
        <w:tc>
          <w:tcPr>
            <w:tcW w:w="1384" w:type="dxa"/>
            <w:shd w:val="clear" w:color="auto" w:fill="D9D9D9"/>
            <w:vAlign w:val="center"/>
          </w:tcPr>
          <w:p w:rsidR="00714A01" w:rsidRPr="00883F4B" w:rsidRDefault="00714A01" w:rsidP="004E2F85">
            <w:pPr>
              <w:rPr>
                <w:ins w:id="3333" w:author="Microsoft" w:date="2015-12-29T10:17:00Z"/>
              </w:rPr>
            </w:pPr>
            <w:ins w:id="3334" w:author="Microsoft" w:date="2015-12-29T10:17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714A01" w:rsidRPr="00883F4B" w:rsidRDefault="00714A01" w:rsidP="004E2F85">
            <w:pPr>
              <w:rPr>
                <w:ins w:id="3335" w:author="Microsoft" w:date="2015-12-29T10:17:00Z"/>
                <w:bCs/>
                <w:iCs/>
              </w:rPr>
            </w:pPr>
            <w:ins w:id="3336" w:author="Microsoft" w:date="2015-12-29T10:17:00Z">
              <w:r>
                <w:rPr>
                  <w:rFonts w:hint="eastAsia"/>
                  <w:bCs/>
                  <w:iCs/>
                </w:rPr>
                <w:t>无</w:t>
              </w:r>
            </w:ins>
          </w:p>
        </w:tc>
      </w:tr>
      <w:tr w:rsidR="00714A01" w:rsidRPr="00883F4B" w:rsidTr="004E2F85">
        <w:trPr>
          <w:ins w:id="3337" w:author="Microsoft" w:date="2015-12-29T10:17:00Z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14A01" w:rsidRPr="00883F4B" w:rsidRDefault="00714A01" w:rsidP="004E2F85">
            <w:pPr>
              <w:rPr>
                <w:ins w:id="3338" w:author="Microsoft" w:date="2015-12-29T10:17:00Z"/>
              </w:rPr>
            </w:pPr>
            <w:ins w:id="3339" w:author="Microsoft" w:date="2015-12-29T10:17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A01" w:rsidRPr="003E77B5" w:rsidRDefault="00714A01" w:rsidP="004E2F85">
            <w:pPr>
              <w:rPr>
                <w:ins w:id="3340" w:author="Microsoft" w:date="2015-12-29T10:17:00Z"/>
                <w:bCs/>
                <w:iCs/>
              </w:rPr>
            </w:pPr>
          </w:p>
        </w:tc>
      </w:tr>
    </w:tbl>
    <w:p w:rsidR="00714A01" w:rsidRPr="002419A7" w:rsidRDefault="00714A01">
      <w:pPr>
        <w:pStyle w:val="a0"/>
        <w:rPr>
          <w:ins w:id="3341" w:author="Microsoft" w:date="2015-12-29T10:17:00Z"/>
        </w:rPr>
        <w:pPrChange w:id="3342" w:author="Microsoft" w:date="2015-12-29T10:17:00Z">
          <w:pPr>
            <w:pStyle w:val="4"/>
          </w:pPr>
        </w:pPrChange>
      </w:pPr>
    </w:p>
    <w:p w:rsidR="00C01052" w:rsidRDefault="00F3110B">
      <w:pPr>
        <w:pStyle w:val="3"/>
        <w:rPr>
          <w:ins w:id="3343" w:author="Microsoft" w:date="2015-12-28T16:27:00Z"/>
        </w:rPr>
      </w:pPr>
      <w:bookmarkStart w:id="3344" w:name="_Toc447205921"/>
      <w:ins w:id="3345" w:author="Microsoft" w:date="2015-12-28T16:27:00Z">
        <w:r>
          <w:rPr>
            <w:rFonts w:hint="eastAsia"/>
          </w:rPr>
          <w:lastRenderedPageBreak/>
          <w:t>验</w:t>
        </w:r>
        <w:r>
          <w:t>奖统计</w:t>
        </w:r>
        <w:r>
          <w:rPr>
            <w:rFonts w:hint="eastAsia"/>
          </w:rPr>
          <w:t>报表</w:t>
        </w:r>
      </w:ins>
      <w:ins w:id="3346" w:author="Microsoft" w:date="2015-12-29T14:39:00Z">
        <w:r w:rsidR="009B1884">
          <w:rPr>
            <w:rFonts w:hint="eastAsia"/>
          </w:rPr>
          <w:t>（</w:t>
        </w:r>
      </w:ins>
      <w:ins w:id="3347" w:author="Microsoft" w:date="2015-12-29T14:40:00Z">
        <w:r w:rsidR="009B1884">
          <w:rPr>
            <w:rFonts w:hint="eastAsia"/>
          </w:rPr>
          <w:t>S</w:t>
        </w:r>
        <w:r w:rsidR="009B1884">
          <w:t>tatistical Report</w:t>
        </w:r>
      </w:ins>
      <w:ins w:id="3348" w:author="Microsoft" w:date="2015-12-29T14:39:00Z">
        <w:r w:rsidR="009B1884">
          <w:t>）</w:t>
        </w:r>
      </w:ins>
      <w:bookmarkEnd w:id="3344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F3110B" w:rsidRPr="00883F4B" w:rsidTr="004E2F85">
        <w:trPr>
          <w:ins w:id="3349" w:author="Microsoft" w:date="2015-12-28T16:28:00Z"/>
        </w:trPr>
        <w:tc>
          <w:tcPr>
            <w:tcW w:w="1384" w:type="dxa"/>
            <w:shd w:val="clear" w:color="auto" w:fill="D9D9D9"/>
            <w:vAlign w:val="center"/>
          </w:tcPr>
          <w:p w:rsidR="00F3110B" w:rsidRPr="00883F4B" w:rsidRDefault="00F3110B" w:rsidP="004E2F85">
            <w:pPr>
              <w:rPr>
                <w:ins w:id="3350" w:author="Microsoft" w:date="2015-12-28T16:28:00Z"/>
              </w:rPr>
            </w:pPr>
            <w:ins w:id="3351" w:author="Microsoft" w:date="2015-12-28T16:28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F3110B" w:rsidRPr="00883F4B" w:rsidRDefault="00F3110B" w:rsidP="004E2F85">
            <w:pPr>
              <w:rPr>
                <w:ins w:id="3352" w:author="Microsoft" w:date="2015-12-28T16:28:00Z"/>
                <w:iCs/>
              </w:rPr>
            </w:pPr>
            <w:ins w:id="3353" w:author="Microsoft" w:date="2015-12-28T16:28:00Z">
              <w:r>
                <w:rPr>
                  <w:iCs/>
                </w:rPr>
                <w:t>Jk075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F3110B" w:rsidRPr="00883F4B" w:rsidRDefault="00F3110B" w:rsidP="004E2F85">
            <w:pPr>
              <w:rPr>
                <w:ins w:id="3354" w:author="Microsoft" w:date="2015-12-28T16:28:00Z"/>
              </w:rPr>
            </w:pPr>
            <w:ins w:id="3355" w:author="Microsoft" w:date="2015-12-28T16:28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F3110B" w:rsidRPr="00883F4B" w:rsidRDefault="00F3110B" w:rsidP="004E2F85">
            <w:pPr>
              <w:rPr>
                <w:ins w:id="3356" w:author="Microsoft" w:date="2015-12-28T16:28:00Z"/>
                <w:iCs/>
              </w:rPr>
            </w:pPr>
          </w:p>
        </w:tc>
      </w:tr>
      <w:tr w:rsidR="00F3110B" w:rsidRPr="00883F4B" w:rsidTr="004E2F85">
        <w:trPr>
          <w:ins w:id="3357" w:author="Microsoft" w:date="2015-12-28T16:28:00Z"/>
        </w:trPr>
        <w:tc>
          <w:tcPr>
            <w:tcW w:w="1384" w:type="dxa"/>
            <w:shd w:val="clear" w:color="auto" w:fill="D9D9D9"/>
            <w:vAlign w:val="center"/>
          </w:tcPr>
          <w:p w:rsidR="00F3110B" w:rsidRPr="00883F4B" w:rsidRDefault="00F3110B" w:rsidP="004E2F85">
            <w:pPr>
              <w:rPr>
                <w:ins w:id="3358" w:author="Microsoft" w:date="2015-12-28T16:28:00Z"/>
              </w:rPr>
            </w:pPr>
            <w:ins w:id="3359" w:author="Microsoft" w:date="2015-12-28T16:28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F3110B" w:rsidRPr="00883F4B" w:rsidRDefault="004602C2" w:rsidP="004E2F85">
            <w:pPr>
              <w:rPr>
                <w:ins w:id="3360" w:author="Microsoft" w:date="2015-12-28T16:28:00Z"/>
                <w:iCs/>
              </w:rPr>
            </w:pPr>
            <w:ins w:id="3361" w:author="Microsoft" w:date="2015-12-29T10:38:00Z">
              <w:r>
                <w:rPr>
                  <w:rFonts w:hint="eastAsia"/>
                  <w:iCs/>
                </w:rPr>
                <w:t>验</w:t>
              </w:r>
              <w:r>
                <w:rPr>
                  <w:iCs/>
                </w:rPr>
                <w:t>奖统计报表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F3110B" w:rsidRPr="00883F4B" w:rsidRDefault="00F3110B" w:rsidP="004E2F85">
            <w:pPr>
              <w:rPr>
                <w:ins w:id="3362" w:author="Microsoft" w:date="2015-12-28T16:28:00Z"/>
                <w:iCs/>
              </w:rPr>
            </w:pPr>
            <w:ins w:id="3363" w:author="Microsoft" w:date="2015-12-28T16:28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F3110B" w:rsidRPr="00883F4B" w:rsidRDefault="00F3110B" w:rsidP="004E2F85">
            <w:pPr>
              <w:rPr>
                <w:ins w:id="3364" w:author="Microsoft" w:date="2015-12-28T16:28:00Z"/>
                <w:iCs/>
              </w:rPr>
            </w:pPr>
          </w:p>
        </w:tc>
      </w:tr>
      <w:tr w:rsidR="00F3110B" w:rsidRPr="00883F4B" w:rsidTr="004E2F85">
        <w:trPr>
          <w:trHeight w:val="390"/>
          <w:ins w:id="3365" w:author="Microsoft" w:date="2015-12-28T16:28:00Z"/>
        </w:trPr>
        <w:tc>
          <w:tcPr>
            <w:tcW w:w="1384" w:type="dxa"/>
            <w:shd w:val="clear" w:color="auto" w:fill="D9D9D9"/>
            <w:vAlign w:val="center"/>
          </w:tcPr>
          <w:p w:rsidR="00F3110B" w:rsidRPr="00883F4B" w:rsidRDefault="00F3110B" w:rsidP="004E2F85">
            <w:pPr>
              <w:rPr>
                <w:ins w:id="3366" w:author="Microsoft" w:date="2015-12-28T16:28:00Z"/>
              </w:rPr>
            </w:pPr>
            <w:ins w:id="3367" w:author="Microsoft" w:date="2015-12-28T16:28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F3110B" w:rsidRPr="00883F4B" w:rsidRDefault="004602C2" w:rsidP="004E2F85">
            <w:pPr>
              <w:rPr>
                <w:ins w:id="3368" w:author="Microsoft" w:date="2015-12-28T16:28:00Z"/>
              </w:rPr>
            </w:pPr>
            <w:ins w:id="3369" w:author="Microsoft" w:date="2015-12-29T10:39:00Z">
              <w:r>
                <w:rPr>
                  <w:rFonts w:hint="eastAsia"/>
                </w:rPr>
                <w:t>查看</w:t>
              </w:r>
            </w:ins>
            <w:ins w:id="3370" w:author="Microsoft" w:date="2015-12-29T10:49:00Z">
              <w:r w:rsidR="00B71944">
                <w:rPr>
                  <w:rFonts w:hint="eastAsia"/>
                </w:rPr>
                <w:t>验</w:t>
              </w:r>
              <w:r w:rsidR="00B71944">
                <w:t>奖统计报表</w:t>
              </w:r>
            </w:ins>
          </w:p>
        </w:tc>
      </w:tr>
      <w:tr w:rsidR="00F3110B" w:rsidRPr="00883F4B" w:rsidTr="004E2F85">
        <w:trPr>
          <w:trHeight w:val="420"/>
          <w:ins w:id="3371" w:author="Microsoft" w:date="2015-12-28T16:28:00Z"/>
        </w:trPr>
        <w:tc>
          <w:tcPr>
            <w:tcW w:w="1384" w:type="dxa"/>
            <w:shd w:val="clear" w:color="auto" w:fill="D9D9D9"/>
            <w:vAlign w:val="center"/>
          </w:tcPr>
          <w:p w:rsidR="00F3110B" w:rsidRPr="00883F4B" w:rsidRDefault="00F3110B" w:rsidP="004E2F85">
            <w:pPr>
              <w:rPr>
                <w:ins w:id="3372" w:author="Microsoft" w:date="2015-12-28T16:28:00Z"/>
              </w:rPr>
            </w:pPr>
            <w:ins w:id="3373" w:author="Microsoft" w:date="2015-12-28T16:28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F3110B" w:rsidRPr="00624CAD" w:rsidRDefault="00F934A6" w:rsidP="004E2F85">
            <w:pPr>
              <w:rPr>
                <w:ins w:id="3374" w:author="Microsoft" w:date="2015-12-28T16:28:00Z"/>
                <w:iCs/>
              </w:rPr>
            </w:pPr>
            <w:ins w:id="3375" w:author="Microsoft" w:date="2015-12-29T11:25:00Z">
              <w:r>
                <w:rPr>
                  <w:rFonts w:hint="eastAsia"/>
                  <w:iCs/>
                </w:rPr>
                <w:t>日期区间</w:t>
              </w:r>
            </w:ins>
          </w:p>
        </w:tc>
      </w:tr>
      <w:tr w:rsidR="00F3110B" w:rsidRPr="00883F4B" w:rsidTr="004E2F85">
        <w:trPr>
          <w:trHeight w:val="420"/>
          <w:ins w:id="3376" w:author="Microsoft" w:date="2015-12-28T16:28:00Z"/>
        </w:trPr>
        <w:tc>
          <w:tcPr>
            <w:tcW w:w="1384" w:type="dxa"/>
            <w:shd w:val="clear" w:color="auto" w:fill="D9D9D9"/>
            <w:vAlign w:val="center"/>
          </w:tcPr>
          <w:p w:rsidR="00F3110B" w:rsidRPr="00883F4B" w:rsidRDefault="00F3110B" w:rsidP="004E2F85">
            <w:pPr>
              <w:rPr>
                <w:ins w:id="3377" w:author="Microsoft" w:date="2015-12-28T16:28:00Z"/>
              </w:rPr>
            </w:pPr>
            <w:ins w:id="3378" w:author="Microsoft" w:date="2015-12-28T16:28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F3110B" w:rsidRDefault="00F934A6">
            <w:pPr>
              <w:pStyle w:val="a8"/>
              <w:numPr>
                <w:ilvl w:val="0"/>
                <w:numId w:val="80"/>
              </w:numPr>
              <w:ind w:firstLineChars="0"/>
              <w:rPr>
                <w:ins w:id="3379" w:author="Microsoft" w:date="2015-12-29T11:25:00Z"/>
              </w:rPr>
              <w:pPrChange w:id="3380" w:author="Microsoft" w:date="2015-12-29T11:25:00Z">
                <w:pPr/>
              </w:pPrChange>
            </w:pPr>
            <w:ins w:id="3381" w:author="Microsoft" w:date="2015-12-29T11:25:00Z">
              <w:r>
                <w:rPr>
                  <w:rFonts w:hint="eastAsia"/>
                </w:rPr>
                <w:t>日期</w:t>
              </w:r>
              <w:r>
                <w:t>：</w:t>
              </w:r>
            </w:ins>
          </w:p>
          <w:p w:rsidR="00F934A6" w:rsidRDefault="00F934A6">
            <w:pPr>
              <w:pStyle w:val="a8"/>
              <w:numPr>
                <w:ilvl w:val="0"/>
                <w:numId w:val="80"/>
              </w:numPr>
              <w:ind w:firstLineChars="0"/>
              <w:rPr>
                <w:ins w:id="3382" w:author="Microsoft" w:date="2015-12-29T11:26:00Z"/>
              </w:rPr>
              <w:pPrChange w:id="3383" w:author="Microsoft" w:date="2015-12-29T11:26:00Z">
                <w:pPr/>
              </w:pPrChange>
            </w:pPr>
            <w:ins w:id="3384" w:author="Microsoft" w:date="2015-12-29T11:25:00Z">
              <w:r>
                <w:rPr>
                  <w:rFonts w:hint="eastAsia"/>
                </w:rPr>
                <w:t>部门</w:t>
              </w:r>
            </w:ins>
            <w:ins w:id="3385" w:author="Microsoft" w:date="2015-12-29T11:26:00Z">
              <w:r>
                <w:rPr>
                  <w:rFonts w:hint="eastAsia"/>
                </w:rPr>
                <w:t>：</w:t>
              </w:r>
            </w:ins>
          </w:p>
          <w:p w:rsidR="00F934A6" w:rsidRDefault="00F934A6">
            <w:pPr>
              <w:pStyle w:val="a8"/>
              <w:numPr>
                <w:ilvl w:val="0"/>
                <w:numId w:val="80"/>
              </w:numPr>
              <w:ind w:firstLineChars="0"/>
              <w:rPr>
                <w:ins w:id="3386" w:author="Microsoft" w:date="2015-12-29T11:26:00Z"/>
              </w:rPr>
              <w:pPrChange w:id="3387" w:author="Microsoft" w:date="2015-12-29T11:26:00Z">
                <w:pPr/>
              </w:pPrChange>
            </w:pPr>
            <w:ins w:id="3388" w:author="Microsoft" w:date="2015-12-29T11:26:00Z">
              <w:r>
                <w:rPr>
                  <w:rFonts w:hint="eastAsia"/>
                </w:rPr>
                <w:t>数量</w:t>
              </w:r>
              <w:r>
                <w:t>：</w:t>
              </w:r>
            </w:ins>
          </w:p>
          <w:p w:rsidR="00F934A6" w:rsidRDefault="00F934A6">
            <w:pPr>
              <w:pStyle w:val="a8"/>
              <w:numPr>
                <w:ilvl w:val="0"/>
                <w:numId w:val="80"/>
              </w:numPr>
              <w:ind w:firstLineChars="0"/>
              <w:rPr>
                <w:ins w:id="3389" w:author="Microsoft" w:date="2015-12-29T11:26:00Z"/>
              </w:rPr>
              <w:pPrChange w:id="3390" w:author="Microsoft" w:date="2015-12-29T11:26:00Z">
                <w:pPr/>
              </w:pPrChange>
            </w:pPr>
            <w:ins w:id="3391" w:author="Microsoft" w:date="2015-12-29T11:26:00Z">
              <w:r>
                <w:rPr>
                  <w:rFonts w:hint="eastAsia"/>
                </w:rPr>
                <w:t>总</w:t>
              </w:r>
              <w:r>
                <w:t>金额：</w:t>
              </w:r>
            </w:ins>
          </w:p>
          <w:p w:rsidR="00F934A6" w:rsidRPr="00883F4B" w:rsidRDefault="00F934A6">
            <w:pPr>
              <w:pStyle w:val="a8"/>
              <w:numPr>
                <w:ilvl w:val="0"/>
                <w:numId w:val="80"/>
              </w:numPr>
              <w:ind w:firstLineChars="0"/>
              <w:rPr>
                <w:ins w:id="3392" w:author="Microsoft" w:date="2015-12-28T16:28:00Z"/>
              </w:rPr>
              <w:pPrChange w:id="3393" w:author="Microsoft" w:date="2015-12-29T11:26:00Z">
                <w:pPr/>
              </w:pPrChange>
            </w:pPr>
            <w:ins w:id="3394" w:author="Microsoft" w:date="2015-12-29T11:26:00Z">
              <w:r>
                <w:rPr>
                  <w:rFonts w:hint="eastAsia"/>
                </w:rPr>
                <w:t>方案名称</w:t>
              </w:r>
              <w:r>
                <w:t>：</w:t>
              </w:r>
              <w:r>
                <w:rPr>
                  <w:rFonts w:hint="eastAsia"/>
                </w:rPr>
                <w:t>[</w:t>
              </w:r>
              <w:r>
                <w:rPr>
                  <w:rFonts w:hint="eastAsia"/>
                </w:rPr>
                <w:t>数量</w:t>
              </w:r>
              <w:r>
                <w:rPr>
                  <w:rFonts w:hint="eastAsia"/>
                </w:rPr>
                <w:t>]</w:t>
              </w:r>
              <w:r>
                <w:rPr>
                  <w:rFonts w:hint="eastAsia"/>
                </w:rPr>
                <w:t>金额</w:t>
              </w:r>
            </w:ins>
          </w:p>
        </w:tc>
      </w:tr>
      <w:tr w:rsidR="00F3110B" w:rsidRPr="00883F4B" w:rsidTr="004E2F85">
        <w:trPr>
          <w:ins w:id="3395" w:author="Microsoft" w:date="2015-12-28T16:28:00Z"/>
        </w:trPr>
        <w:tc>
          <w:tcPr>
            <w:tcW w:w="1384" w:type="dxa"/>
            <w:shd w:val="clear" w:color="auto" w:fill="D9D9D9"/>
            <w:vAlign w:val="center"/>
          </w:tcPr>
          <w:p w:rsidR="00F3110B" w:rsidRPr="00883F4B" w:rsidRDefault="00F3110B" w:rsidP="004E2F85">
            <w:pPr>
              <w:rPr>
                <w:ins w:id="3396" w:author="Microsoft" w:date="2015-12-28T16:28:00Z"/>
              </w:rPr>
            </w:pPr>
            <w:ins w:id="3397" w:author="Microsoft" w:date="2015-12-28T16:28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F3110B" w:rsidRPr="00FE4DC0" w:rsidRDefault="00F3110B" w:rsidP="004E2F85">
            <w:pPr>
              <w:rPr>
                <w:ins w:id="3398" w:author="Microsoft" w:date="2015-12-28T16:28:00Z"/>
                <w:noProof/>
                <w:szCs w:val="21"/>
              </w:rPr>
            </w:pPr>
            <w:ins w:id="3399" w:author="Microsoft" w:date="2015-12-28T16:28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F3110B" w:rsidRPr="00883F4B" w:rsidTr="004E2F85">
        <w:trPr>
          <w:ins w:id="3400" w:author="Microsoft" w:date="2015-12-28T16:28:00Z"/>
        </w:trPr>
        <w:tc>
          <w:tcPr>
            <w:tcW w:w="1384" w:type="dxa"/>
            <w:shd w:val="clear" w:color="auto" w:fill="D9D9D9"/>
            <w:vAlign w:val="center"/>
          </w:tcPr>
          <w:p w:rsidR="00F3110B" w:rsidRPr="00883F4B" w:rsidRDefault="00F3110B" w:rsidP="004E2F85">
            <w:pPr>
              <w:rPr>
                <w:ins w:id="3401" w:author="Microsoft" w:date="2015-12-28T16:28:00Z"/>
              </w:rPr>
            </w:pPr>
            <w:ins w:id="3402" w:author="Microsoft" w:date="2015-12-28T16:28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F3110B" w:rsidRPr="00883F4B" w:rsidRDefault="00F934A6" w:rsidP="004E2F85">
            <w:pPr>
              <w:rPr>
                <w:ins w:id="3403" w:author="Microsoft" w:date="2015-12-28T16:28:00Z"/>
                <w:bCs/>
                <w:iCs/>
              </w:rPr>
            </w:pPr>
            <w:ins w:id="3404" w:author="Microsoft" w:date="2015-12-29T11:29:00Z">
              <w:r>
                <w:rPr>
                  <w:rFonts w:hint="eastAsia"/>
                  <w:bCs/>
                  <w:iCs/>
                </w:rPr>
                <w:t>无</w:t>
              </w:r>
            </w:ins>
          </w:p>
        </w:tc>
      </w:tr>
      <w:tr w:rsidR="00F3110B" w:rsidRPr="00883F4B" w:rsidTr="004E2F85">
        <w:trPr>
          <w:ins w:id="3405" w:author="Microsoft" w:date="2015-12-28T16:28:00Z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3110B" w:rsidRPr="00883F4B" w:rsidRDefault="00F3110B" w:rsidP="004E2F85">
            <w:pPr>
              <w:rPr>
                <w:ins w:id="3406" w:author="Microsoft" w:date="2015-12-28T16:28:00Z"/>
              </w:rPr>
            </w:pPr>
            <w:ins w:id="3407" w:author="Microsoft" w:date="2015-12-28T16:28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10B" w:rsidRPr="003E77B5" w:rsidRDefault="00F934A6" w:rsidP="004E2F85">
            <w:pPr>
              <w:rPr>
                <w:ins w:id="3408" w:author="Microsoft" w:date="2015-12-28T16:28:00Z"/>
                <w:bCs/>
                <w:iCs/>
              </w:rPr>
            </w:pPr>
            <w:ins w:id="3409" w:author="Microsoft" w:date="2015-12-29T11:27:00Z">
              <w:r>
                <w:rPr>
                  <w:rFonts w:hint="eastAsia"/>
                  <w:bCs/>
                  <w:iCs/>
                </w:rPr>
                <w:t>可</w:t>
              </w:r>
              <w:r>
                <w:rPr>
                  <w:bCs/>
                  <w:iCs/>
                </w:rPr>
                <w:t>导出</w:t>
              </w:r>
              <w:r>
                <w:rPr>
                  <w:bCs/>
                  <w:iCs/>
                </w:rPr>
                <w:t>excle</w:t>
              </w:r>
              <w:r>
                <w:rPr>
                  <w:bCs/>
                  <w:iCs/>
                </w:rPr>
                <w:t>进行打印</w:t>
              </w:r>
            </w:ins>
          </w:p>
        </w:tc>
      </w:tr>
    </w:tbl>
    <w:p w:rsidR="00F3110B" w:rsidRPr="002419A7" w:rsidRDefault="00F3110B">
      <w:pPr>
        <w:pStyle w:val="a0"/>
        <w:rPr>
          <w:ins w:id="3410" w:author="Microsoft" w:date="2015-12-28T16:27:00Z"/>
        </w:rPr>
        <w:pPrChange w:id="3411" w:author="Microsoft" w:date="2015-12-28T16:27:00Z">
          <w:pPr>
            <w:pStyle w:val="3"/>
          </w:pPr>
        </w:pPrChange>
      </w:pPr>
    </w:p>
    <w:p w:rsidR="00B52C94" w:rsidRDefault="00B52C94">
      <w:pPr>
        <w:pStyle w:val="3"/>
        <w:rPr>
          <w:ins w:id="3412" w:author="Microsoft" w:date="2015-12-29T13:26:00Z"/>
        </w:rPr>
      </w:pPr>
      <w:bookmarkStart w:id="3413" w:name="_Toc447205922"/>
      <w:ins w:id="3414" w:author="Microsoft" w:date="2015-12-29T13:26:00Z">
        <w:r>
          <w:rPr>
            <w:rFonts w:hint="eastAsia"/>
          </w:rPr>
          <w:t>拒绝</w:t>
        </w:r>
        <w:r>
          <w:t>兑奖</w:t>
        </w:r>
        <w:r>
          <w:rPr>
            <w:rFonts w:hint="eastAsia"/>
          </w:rPr>
          <w:t>报表</w:t>
        </w:r>
      </w:ins>
      <w:ins w:id="3415" w:author="Microsoft" w:date="2015-12-29T14:40:00Z">
        <w:r w:rsidR="009B1884">
          <w:rPr>
            <w:rFonts w:hint="eastAsia"/>
          </w:rPr>
          <w:t>（</w:t>
        </w:r>
        <w:r w:rsidR="009B1884">
          <w:rPr>
            <w:rFonts w:hint="eastAsia"/>
          </w:rPr>
          <w:t>R</w:t>
        </w:r>
        <w:r w:rsidR="009B1884">
          <w:t>efused R</w:t>
        </w:r>
      </w:ins>
      <w:ins w:id="3416" w:author="Microsoft" w:date="2015-12-29T14:41:00Z">
        <w:r w:rsidR="009B1884">
          <w:t>ecords</w:t>
        </w:r>
      </w:ins>
      <w:ins w:id="3417" w:author="Microsoft" w:date="2015-12-29T14:40:00Z">
        <w:r w:rsidR="009B1884">
          <w:t>）</w:t>
        </w:r>
      </w:ins>
      <w:bookmarkEnd w:id="3413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B52C94" w:rsidRPr="00883F4B" w:rsidTr="004E2F85">
        <w:trPr>
          <w:ins w:id="3418" w:author="Microsoft" w:date="2015-12-29T13:26:00Z"/>
        </w:trPr>
        <w:tc>
          <w:tcPr>
            <w:tcW w:w="1384" w:type="dxa"/>
            <w:shd w:val="clear" w:color="auto" w:fill="D9D9D9"/>
            <w:vAlign w:val="center"/>
          </w:tcPr>
          <w:p w:rsidR="00B52C94" w:rsidRPr="00883F4B" w:rsidRDefault="00B52C94" w:rsidP="004E2F85">
            <w:pPr>
              <w:rPr>
                <w:ins w:id="3419" w:author="Microsoft" w:date="2015-12-29T13:26:00Z"/>
              </w:rPr>
            </w:pPr>
            <w:ins w:id="3420" w:author="Microsoft" w:date="2015-12-29T13:26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B52C94" w:rsidRPr="00883F4B" w:rsidRDefault="00B52C94" w:rsidP="004E2F85">
            <w:pPr>
              <w:rPr>
                <w:ins w:id="3421" w:author="Microsoft" w:date="2015-12-29T13:26:00Z"/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:rsidR="00B52C94" w:rsidRPr="00883F4B" w:rsidRDefault="00B52C94" w:rsidP="004E2F85">
            <w:pPr>
              <w:rPr>
                <w:ins w:id="3422" w:author="Microsoft" w:date="2015-12-29T13:26:00Z"/>
              </w:rPr>
            </w:pPr>
            <w:ins w:id="3423" w:author="Microsoft" w:date="2015-12-29T13:26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B52C94" w:rsidRPr="00883F4B" w:rsidRDefault="00B52C94" w:rsidP="004E2F85">
            <w:pPr>
              <w:rPr>
                <w:ins w:id="3424" w:author="Microsoft" w:date="2015-12-29T13:26:00Z"/>
                <w:iCs/>
              </w:rPr>
            </w:pPr>
          </w:p>
        </w:tc>
      </w:tr>
      <w:tr w:rsidR="00B52C94" w:rsidRPr="00883F4B" w:rsidTr="004E2F85">
        <w:trPr>
          <w:ins w:id="3425" w:author="Microsoft" w:date="2015-12-29T13:26:00Z"/>
        </w:trPr>
        <w:tc>
          <w:tcPr>
            <w:tcW w:w="1384" w:type="dxa"/>
            <w:shd w:val="clear" w:color="auto" w:fill="D9D9D9"/>
            <w:vAlign w:val="center"/>
          </w:tcPr>
          <w:p w:rsidR="00B52C94" w:rsidRPr="00883F4B" w:rsidRDefault="00B52C94" w:rsidP="004E2F85">
            <w:pPr>
              <w:rPr>
                <w:ins w:id="3426" w:author="Microsoft" w:date="2015-12-29T13:26:00Z"/>
              </w:rPr>
            </w:pPr>
            <w:ins w:id="3427" w:author="Microsoft" w:date="2015-12-29T13:26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B52C94" w:rsidRPr="00883F4B" w:rsidRDefault="00B52C94" w:rsidP="004E2F85">
            <w:pPr>
              <w:rPr>
                <w:ins w:id="3428" w:author="Microsoft" w:date="2015-12-29T13:26:00Z"/>
                <w:iCs/>
              </w:rPr>
            </w:pPr>
            <w:ins w:id="3429" w:author="Microsoft" w:date="2015-12-29T13:26:00Z">
              <w:r>
                <w:rPr>
                  <w:rFonts w:hint="eastAsia"/>
                  <w:iCs/>
                </w:rPr>
                <w:t>拒绝</w:t>
              </w:r>
              <w:r>
                <w:rPr>
                  <w:iCs/>
                </w:rPr>
                <w:t>兑奖数据报表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B52C94" w:rsidRPr="00883F4B" w:rsidRDefault="00B52C94" w:rsidP="004E2F85">
            <w:pPr>
              <w:rPr>
                <w:ins w:id="3430" w:author="Microsoft" w:date="2015-12-29T13:26:00Z"/>
                <w:iCs/>
              </w:rPr>
            </w:pPr>
            <w:ins w:id="3431" w:author="Microsoft" w:date="2015-12-29T13:26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B52C94" w:rsidRPr="00883F4B" w:rsidRDefault="00B52C94" w:rsidP="004E2F85">
            <w:pPr>
              <w:rPr>
                <w:ins w:id="3432" w:author="Microsoft" w:date="2015-12-29T13:26:00Z"/>
                <w:iCs/>
              </w:rPr>
            </w:pPr>
          </w:p>
        </w:tc>
      </w:tr>
      <w:tr w:rsidR="00B52C94" w:rsidRPr="00883F4B" w:rsidTr="004E2F85">
        <w:trPr>
          <w:trHeight w:val="390"/>
          <w:ins w:id="3433" w:author="Microsoft" w:date="2015-12-29T13:26:00Z"/>
        </w:trPr>
        <w:tc>
          <w:tcPr>
            <w:tcW w:w="1384" w:type="dxa"/>
            <w:shd w:val="clear" w:color="auto" w:fill="D9D9D9"/>
            <w:vAlign w:val="center"/>
          </w:tcPr>
          <w:p w:rsidR="00B52C94" w:rsidRPr="00883F4B" w:rsidRDefault="00B52C94" w:rsidP="004E2F85">
            <w:pPr>
              <w:rPr>
                <w:ins w:id="3434" w:author="Microsoft" w:date="2015-12-29T13:26:00Z"/>
              </w:rPr>
            </w:pPr>
            <w:ins w:id="3435" w:author="Microsoft" w:date="2015-12-29T13:26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B52C94" w:rsidRPr="00883F4B" w:rsidRDefault="00B52C94" w:rsidP="004E2F85">
            <w:pPr>
              <w:rPr>
                <w:ins w:id="3436" w:author="Microsoft" w:date="2015-12-29T13:26:00Z"/>
              </w:rPr>
            </w:pPr>
            <w:ins w:id="3437" w:author="Microsoft" w:date="2015-12-29T13:26:00Z">
              <w:r>
                <w:rPr>
                  <w:rFonts w:hint="eastAsia"/>
                </w:rPr>
                <w:t>系统</w:t>
              </w:r>
              <w:r>
                <w:t>内的进行拒绝兑奖的数据报表</w:t>
              </w:r>
            </w:ins>
          </w:p>
        </w:tc>
      </w:tr>
      <w:tr w:rsidR="00B52C94" w:rsidRPr="00883F4B" w:rsidTr="004E2F85">
        <w:trPr>
          <w:trHeight w:val="420"/>
          <w:ins w:id="3438" w:author="Microsoft" w:date="2015-12-29T13:26:00Z"/>
        </w:trPr>
        <w:tc>
          <w:tcPr>
            <w:tcW w:w="1384" w:type="dxa"/>
            <w:shd w:val="clear" w:color="auto" w:fill="D9D9D9"/>
            <w:vAlign w:val="center"/>
          </w:tcPr>
          <w:p w:rsidR="00B52C94" w:rsidRPr="00883F4B" w:rsidRDefault="00B52C94" w:rsidP="004E2F85">
            <w:pPr>
              <w:rPr>
                <w:ins w:id="3439" w:author="Microsoft" w:date="2015-12-29T13:26:00Z"/>
              </w:rPr>
            </w:pPr>
            <w:ins w:id="3440" w:author="Microsoft" w:date="2015-12-29T13:26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B52C94" w:rsidRPr="00624CAD" w:rsidRDefault="00B52C94" w:rsidP="004E2F85">
            <w:pPr>
              <w:rPr>
                <w:ins w:id="3441" w:author="Microsoft" w:date="2015-12-29T13:26:00Z"/>
                <w:iCs/>
              </w:rPr>
            </w:pPr>
            <w:ins w:id="3442" w:author="Microsoft" w:date="2015-12-29T13:26:00Z">
              <w:r>
                <w:rPr>
                  <w:rFonts w:hint="eastAsia"/>
                  <w:iCs/>
                </w:rPr>
                <w:t>无</w:t>
              </w:r>
            </w:ins>
          </w:p>
        </w:tc>
      </w:tr>
      <w:tr w:rsidR="00B52C94" w:rsidRPr="00883F4B" w:rsidTr="004E2F85">
        <w:trPr>
          <w:trHeight w:val="420"/>
          <w:ins w:id="3443" w:author="Microsoft" w:date="2015-12-29T13:26:00Z"/>
        </w:trPr>
        <w:tc>
          <w:tcPr>
            <w:tcW w:w="1384" w:type="dxa"/>
            <w:shd w:val="clear" w:color="auto" w:fill="D9D9D9"/>
            <w:vAlign w:val="center"/>
          </w:tcPr>
          <w:p w:rsidR="00B52C94" w:rsidRPr="00883F4B" w:rsidRDefault="00B52C94" w:rsidP="004E2F85">
            <w:pPr>
              <w:rPr>
                <w:ins w:id="3444" w:author="Microsoft" w:date="2015-12-29T13:26:00Z"/>
              </w:rPr>
            </w:pPr>
            <w:ins w:id="3445" w:author="Microsoft" w:date="2015-12-29T13:26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B52C94" w:rsidRDefault="00B52C94" w:rsidP="004E2F85">
            <w:pPr>
              <w:pStyle w:val="a8"/>
              <w:numPr>
                <w:ilvl w:val="0"/>
                <w:numId w:val="81"/>
              </w:numPr>
              <w:ind w:firstLineChars="0"/>
              <w:rPr>
                <w:ins w:id="3446" w:author="Microsoft" w:date="2015-12-29T13:26:00Z"/>
              </w:rPr>
            </w:pPr>
            <w:ins w:id="3447" w:author="Microsoft" w:date="2015-12-29T13:26:00Z">
              <w:r>
                <w:rPr>
                  <w:rFonts w:hint="eastAsia"/>
                </w:rPr>
                <w:t>日期</w:t>
              </w:r>
              <w:r>
                <w:t>：</w:t>
              </w:r>
            </w:ins>
          </w:p>
          <w:p w:rsidR="00B52C94" w:rsidRDefault="00B52C94" w:rsidP="004E2F85">
            <w:pPr>
              <w:pStyle w:val="a8"/>
              <w:numPr>
                <w:ilvl w:val="0"/>
                <w:numId w:val="81"/>
              </w:numPr>
              <w:ind w:firstLineChars="0"/>
              <w:rPr>
                <w:ins w:id="3448" w:author="Microsoft" w:date="2015-12-29T13:26:00Z"/>
              </w:rPr>
            </w:pPr>
            <w:ins w:id="3449" w:author="Microsoft" w:date="2015-12-29T13:26:00Z">
              <w:r>
                <w:rPr>
                  <w:rFonts w:hint="eastAsia"/>
                </w:rPr>
                <w:t>部门</w:t>
              </w:r>
              <w:r>
                <w:t>：</w:t>
              </w:r>
            </w:ins>
          </w:p>
          <w:p w:rsidR="00B52C94" w:rsidRDefault="00B52C94" w:rsidP="004E2F85">
            <w:pPr>
              <w:pStyle w:val="a8"/>
              <w:numPr>
                <w:ilvl w:val="0"/>
                <w:numId w:val="81"/>
              </w:numPr>
              <w:ind w:firstLineChars="0"/>
              <w:rPr>
                <w:ins w:id="3450" w:author="Microsoft" w:date="2015-12-29T13:26:00Z"/>
              </w:rPr>
            </w:pPr>
            <w:ins w:id="3451" w:author="Microsoft" w:date="2015-12-29T13:26:00Z">
              <w:r>
                <w:rPr>
                  <w:rFonts w:hint="eastAsia"/>
                </w:rPr>
                <w:t>票</w:t>
              </w:r>
              <w:r>
                <w:t>号：</w:t>
              </w:r>
              <w:r>
                <w:rPr>
                  <w:rFonts w:hint="eastAsia"/>
                </w:rPr>
                <w:t>例</w:t>
              </w:r>
              <w:r>
                <w:t>：</w:t>
              </w:r>
              <w:r>
                <w:rPr>
                  <w:rFonts w:ascii="Khmer UI" w:hAnsi="Khmer UI" w:cs="Khmer UI"/>
                  <w:color w:val="000000"/>
                  <w:sz w:val="18"/>
                  <w:szCs w:val="18"/>
                  <w:shd w:val="clear" w:color="auto" w:fill="E4E5E5"/>
                </w:rPr>
                <w:t>J0002-15906-0000403-103</w:t>
              </w:r>
            </w:ins>
          </w:p>
          <w:p w:rsidR="00B52C94" w:rsidRPr="00883F4B" w:rsidRDefault="00B52C94" w:rsidP="004E2F85">
            <w:pPr>
              <w:pStyle w:val="a8"/>
              <w:numPr>
                <w:ilvl w:val="0"/>
                <w:numId w:val="81"/>
              </w:numPr>
              <w:ind w:firstLineChars="0"/>
              <w:rPr>
                <w:ins w:id="3452" w:author="Microsoft" w:date="2015-12-29T13:26:00Z"/>
              </w:rPr>
            </w:pPr>
            <w:ins w:id="3453" w:author="Microsoft" w:date="2015-12-29T13:26:00Z">
              <w:r>
                <w:rPr>
                  <w:rFonts w:hint="eastAsia"/>
                </w:rPr>
                <w:t>操作人</w:t>
              </w:r>
              <w:r>
                <w:t>：</w:t>
              </w:r>
            </w:ins>
          </w:p>
        </w:tc>
      </w:tr>
      <w:tr w:rsidR="00B52C94" w:rsidRPr="00883F4B" w:rsidTr="004E2F85">
        <w:trPr>
          <w:ins w:id="3454" w:author="Microsoft" w:date="2015-12-29T13:26:00Z"/>
        </w:trPr>
        <w:tc>
          <w:tcPr>
            <w:tcW w:w="1384" w:type="dxa"/>
            <w:shd w:val="clear" w:color="auto" w:fill="D9D9D9"/>
            <w:vAlign w:val="center"/>
          </w:tcPr>
          <w:p w:rsidR="00B52C94" w:rsidRPr="00883F4B" w:rsidRDefault="00B52C94" w:rsidP="004E2F85">
            <w:pPr>
              <w:rPr>
                <w:ins w:id="3455" w:author="Microsoft" w:date="2015-12-29T13:26:00Z"/>
              </w:rPr>
            </w:pPr>
            <w:ins w:id="3456" w:author="Microsoft" w:date="2015-12-29T13:26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B52C94" w:rsidRPr="00FE4DC0" w:rsidRDefault="00B52C94" w:rsidP="004E2F85">
            <w:pPr>
              <w:rPr>
                <w:ins w:id="3457" w:author="Microsoft" w:date="2015-12-29T13:26:00Z"/>
                <w:noProof/>
                <w:szCs w:val="21"/>
              </w:rPr>
            </w:pPr>
            <w:ins w:id="3458" w:author="Microsoft" w:date="2015-12-29T13:26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B52C94" w:rsidRPr="00883F4B" w:rsidTr="004E2F85">
        <w:trPr>
          <w:ins w:id="3459" w:author="Microsoft" w:date="2015-12-29T13:26:00Z"/>
        </w:trPr>
        <w:tc>
          <w:tcPr>
            <w:tcW w:w="1384" w:type="dxa"/>
            <w:shd w:val="clear" w:color="auto" w:fill="D9D9D9"/>
            <w:vAlign w:val="center"/>
          </w:tcPr>
          <w:p w:rsidR="00B52C94" w:rsidRPr="00883F4B" w:rsidRDefault="00B52C94" w:rsidP="004E2F85">
            <w:pPr>
              <w:rPr>
                <w:ins w:id="3460" w:author="Microsoft" w:date="2015-12-29T13:26:00Z"/>
              </w:rPr>
            </w:pPr>
            <w:ins w:id="3461" w:author="Microsoft" w:date="2015-12-29T13:26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B52C94" w:rsidRPr="00883F4B" w:rsidRDefault="00B52C94" w:rsidP="004E2F85">
            <w:pPr>
              <w:rPr>
                <w:ins w:id="3462" w:author="Microsoft" w:date="2015-12-29T13:26:00Z"/>
                <w:bCs/>
                <w:iCs/>
              </w:rPr>
            </w:pPr>
            <w:ins w:id="3463" w:author="Microsoft" w:date="2015-12-29T13:26:00Z">
              <w:r>
                <w:rPr>
                  <w:rFonts w:hint="eastAsia"/>
                  <w:bCs/>
                  <w:iCs/>
                </w:rPr>
                <w:t>无</w:t>
              </w:r>
            </w:ins>
          </w:p>
        </w:tc>
      </w:tr>
      <w:tr w:rsidR="00B52C94" w:rsidRPr="00883F4B" w:rsidTr="004E2F85">
        <w:trPr>
          <w:ins w:id="3464" w:author="Microsoft" w:date="2015-12-29T13:26:00Z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52C94" w:rsidRPr="00883F4B" w:rsidRDefault="00B52C94" w:rsidP="004E2F85">
            <w:pPr>
              <w:rPr>
                <w:ins w:id="3465" w:author="Microsoft" w:date="2015-12-29T13:26:00Z"/>
              </w:rPr>
            </w:pPr>
            <w:ins w:id="3466" w:author="Microsoft" w:date="2015-12-29T13:26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C94" w:rsidRPr="003E77B5" w:rsidRDefault="00B52C94" w:rsidP="004E2F85">
            <w:pPr>
              <w:rPr>
                <w:ins w:id="3467" w:author="Microsoft" w:date="2015-12-29T13:26:00Z"/>
                <w:bCs/>
                <w:iCs/>
              </w:rPr>
            </w:pPr>
            <w:ins w:id="3468" w:author="Microsoft" w:date="2015-12-29T13:26:00Z">
              <w:r>
                <w:rPr>
                  <w:rFonts w:hint="eastAsia"/>
                  <w:bCs/>
                  <w:iCs/>
                </w:rPr>
                <w:t>可</w:t>
              </w:r>
              <w:r>
                <w:rPr>
                  <w:bCs/>
                  <w:iCs/>
                </w:rPr>
                <w:t>导出</w:t>
              </w:r>
              <w:r>
                <w:rPr>
                  <w:rFonts w:hint="eastAsia"/>
                  <w:bCs/>
                  <w:iCs/>
                </w:rPr>
                <w:t>excel</w:t>
              </w:r>
              <w:r>
                <w:rPr>
                  <w:bCs/>
                  <w:iCs/>
                </w:rPr>
                <w:t>进行打印</w:t>
              </w:r>
            </w:ins>
          </w:p>
        </w:tc>
      </w:tr>
    </w:tbl>
    <w:p w:rsidR="00B52C94" w:rsidRPr="00F26231" w:rsidRDefault="00B52C94" w:rsidP="00B52C94">
      <w:pPr>
        <w:pStyle w:val="a0"/>
        <w:ind w:firstLineChars="0" w:firstLine="0"/>
        <w:rPr>
          <w:ins w:id="3469" w:author="Microsoft" w:date="2015-12-29T13:26:00Z"/>
        </w:rPr>
      </w:pPr>
    </w:p>
    <w:p w:rsidR="00CA1A89" w:rsidRDefault="00A213A3" w:rsidP="006414BF">
      <w:pPr>
        <w:pStyle w:val="2"/>
        <w:rPr>
          <w:ins w:id="3470" w:author="Microsoft" w:date="2016-04-28T17:13:00Z"/>
        </w:rPr>
      </w:pPr>
      <w:bookmarkStart w:id="3471" w:name="_Toc447205923"/>
      <w:r>
        <w:lastRenderedPageBreak/>
        <w:t>资金</w:t>
      </w:r>
      <w:r w:rsidR="00C47A84">
        <w:t>结算</w:t>
      </w:r>
      <w:r w:rsidR="00323126" w:rsidRPr="00323126">
        <w:rPr>
          <w:rFonts w:hint="eastAsia"/>
        </w:rPr>
        <w:t>（</w:t>
      </w:r>
      <w:r w:rsidR="004A7494">
        <w:rPr>
          <w:rFonts w:hint="eastAsia"/>
        </w:rPr>
        <w:t>Capital</w:t>
      </w:r>
      <w:r w:rsidR="00323126" w:rsidRPr="00323126">
        <w:rPr>
          <w:rFonts w:hint="eastAsia"/>
        </w:rPr>
        <w:t>）</w:t>
      </w:r>
      <w:bookmarkEnd w:id="3471"/>
    </w:p>
    <w:p w:rsidR="001E6351" w:rsidRPr="001E6351" w:rsidRDefault="001E6351">
      <w:pPr>
        <w:pStyle w:val="a0"/>
        <w:ind w:firstLine="422"/>
        <w:rPr>
          <w:ins w:id="3472" w:author="Microsoft" w:date="2016-04-28T17:13:00Z"/>
          <w:bCs/>
          <w:rPrChange w:id="3473" w:author="Microsoft" w:date="2016-04-28T17:14:00Z">
            <w:rPr>
              <w:ins w:id="3474" w:author="Microsoft" w:date="2016-04-28T17:13:00Z"/>
            </w:rPr>
          </w:rPrChange>
        </w:rPr>
        <w:pPrChange w:id="3475" w:author="Microsoft" w:date="2016-04-28T17:13:00Z">
          <w:pPr>
            <w:pStyle w:val="2"/>
          </w:pPr>
        </w:pPrChange>
      </w:pPr>
      <w:ins w:id="3476" w:author="Microsoft" w:date="2016-04-28T17:13:00Z">
        <w:r w:rsidRPr="001E6351">
          <w:rPr>
            <w:rFonts w:hint="eastAsia"/>
            <w:b/>
            <w:bCs/>
            <w:rPrChange w:id="3477" w:author="Microsoft" w:date="2016-04-28T17:14:00Z">
              <w:rPr>
                <w:rFonts w:hint="eastAsia"/>
                <w:b w:val="0"/>
              </w:rPr>
            </w:rPrChange>
          </w:rPr>
          <w:t>资金账户变动说明：</w:t>
        </w:r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1E6351" w:rsidRPr="00883F4B" w:rsidTr="009869E5">
        <w:trPr>
          <w:ins w:id="3478" w:author="Microsoft" w:date="2016-04-28T17:14:00Z"/>
        </w:trPr>
        <w:tc>
          <w:tcPr>
            <w:tcW w:w="1384" w:type="dxa"/>
            <w:shd w:val="clear" w:color="auto" w:fill="D9D9D9"/>
            <w:vAlign w:val="center"/>
          </w:tcPr>
          <w:p w:rsidR="001E6351" w:rsidRPr="00883F4B" w:rsidRDefault="001E6351" w:rsidP="009869E5">
            <w:pPr>
              <w:rPr>
                <w:ins w:id="3479" w:author="Microsoft" w:date="2016-04-28T17:14:00Z"/>
              </w:rPr>
            </w:pPr>
            <w:ins w:id="3480" w:author="Microsoft" w:date="2016-04-28T17:14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1E6351" w:rsidRPr="00883F4B" w:rsidRDefault="001E6351" w:rsidP="009869E5">
            <w:pPr>
              <w:rPr>
                <w:ins w:id="3481" w:author="Microsoft" w:date="2016-04-28T17:14:00Z"/>
                <w:iCs/>
              </w:rPr>
            </w:pPr>
            <w:ins w:id="3482" w:author="Microsoft" w:date="2016-04-28T17:14:00Z">
              <w:r>
                <w:rPr>
                  <w:iCs/>
                </w:rPr>
                <w:t>Jk075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1E6351" w:rsidRPr="00883F4B" w:rsidRDefault="001E6351" w:rsidP="009869E5">
            <w:pPr>
              <w:rPr>
                <w:ins w:id="3483" w:author="Microsoft" w:date="2016-04-28T17:14:00Z"/>
              </w:rPr>
            </w:pPr>
            <w:ins w:id="3484" w:author="Microsoft" w:date="2016-04-28T17:14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1E6351" w:rsidRPr="00883F4B" w:rsidRDefault="001E6351" w:rsidP="009869E5">
            <w:pPr>
              <w:rPr>
                <w:ins w:id="3485" w:author="Microsoft" w:date="2016-04-28T17:14:00Z"/>
                <w:iCs/>
              </w:rPr>
            </w:pPr>
          </w:p>
        </w:tc>
      </w:tr>
      <w:tr w:rsidR="001E6351" w:rsidRPr="00883F4B" w:rsidTr="009869E5">
        <w:trPr>
          <w:ins w:id="3486" w:author="Microsoft" w:date="2016-04-28T17:14:00Z"/>
        </w:trPr>
        <w:tc>
          <w:tcPr>
            <w:tcW w:w="1384" w:type="dxa"/>
            <w:shd w:val="clear" w:color="auto" w:fill="D9D9D9"/>
            <w:vAlign w:val="center"/>
          </w:tcPr>
          <w:p w:rsidR="001E6351" w:rsidRPr="00883F4B" w:rsidRDefault="001E6351" w:rsidP="009869E5">
            <w:pPr>
              <w:rPr>
                <w:ins w:id="3487" w:author="Microsoft" w:date="2016-04-28T17:14:00Z"/>
              </w:rPr>
            </w:pPr>
            <w:ins w:id="3488" w:author="Microsoft" w:date="2016-04-28T17:14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1E6351" w:rsidRPr="00883F4B" w:rsidRDefault="001E6351" w:rsidP="009869E5">
            <w:pPr>
              <w:rPr>
                <w:ins w:id="3489" w:author="Microsoft" w:date="2016-04-28T17:14:00Z"/>
                <w:iCs/>
              </w:rPr>
            </w:pPr>
            <w:ins w:id="3490" w:author="Microsoft" w:date="2016-04-28T17:14:00Z">
              <w:r>
                <w:rPr>
                  <w:rFonts w:hint="eastAsia"/>
                  <w:iCs/>
                </w:rPr>
                <w:t>即开票账户说明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1E6351" w:rsidRPr="00883F4B" w:rsidRDefault="001E6351" w:rsidP="009869E5">
            <w:pPr>
              <w:rPr>
                <w:ins w:id="3491" w:author="Microsoft" w:date="2016-04-28T17:14:00Z"/>
                <w:iCs/>
              </w:rPr>
            </w:pPr>
            <w:ins w:id="3492" w:author="Microsoft" w:date="2016-04-28T17:14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1E6351" w:rsidRPr="00883F4B" w:rsidRDefault="001E6351" w:rsidP="009869E5">
            <w:pPr>
              <w:rPr>
                <w:ins w:id="3493" w:author="Microsoft" w:date="2016-04-28T17:14:00Z"/>
                <w:iCs/>
              </w:rPr>
            </w:pPr>
          </w:p>
        </w:tc>
      </w:tr>
      <w:tr w:rsidR="001E6351" w:rsidRPr="00883F4B" w:rsidTr="009869E5">
        <w:trPr>
          <w:trHeight w:val="390"/>
          <w:ins w:id="3494" w:author="Microsoft" w:date="2016-04-28T17:14:00Z"/>
        </w:trPr>
        <w:tc>
          <w:tcPr>
            <w:tcW w:w="1384" w:type="dxa"/>
            <w:shd w:val="clear" w:color="auto" w:fill="D9D9D9"/>
            <w:vAlign w:val="center"/>
          </w:tcPr>
          <w:p w:rsidR="001E6351" w:rsidRPr="00883F4B" w:rsidRDefault="001E6351" w:rsidP="009869E5">
            <w:pPr>
              <w:rPr>
                <w:ins w:id="3495" w:author="Microsoft" w:date="2016-04-28T17:14:00Z"/>
              </w:rPr>
            </w:pPr>
            <w:ins w:id="3496" w:author="Microsoft" w:date="2016-04-28T17:14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1E6351" w:rsidRPr="00883F4B" w:rsidRDefault="001E6351" w:rsidP="009869E5">
            <w:pPr>
              <w:rPr>
                <w:ins w:id="3497" w:author="Microsoft" w:date="2016-04-28T17:14:00Z"/>
              </w:rPr>
            </w:pPr>
            <w:ins w:id="3498" w:author="Microsoft" w:date="2016-04-28T17:14:00Z">
              <w:r>
                <w:rPr>
                  <w:rFonts w:hint="eastAsia"/>
                </w:rPr>
                <w:t>站点资金账户、分公司资金账户、代理商资金账户；</w:t>
              </w:r>
            </w:ins>
          </w:p>
        </w:tc>
      </w:tr>
      <w:tr w:rsidR="001E6351" w:rsidRPr="00883F4B" w:rsidTr="009869E5">
        <w:trPr>
          <w:trHeight w:val="420"/>
          <w:ins w:id="3499" w:author="Microsoft" w:date="2016-04-28T17:14:00Z"/>
        </w:trPr>
        <w:tc>
          <w:tcPr>
            <w:tcW w:w="1384" w:type="dxa"/>
            <w:shd w:val="clear" w:color="auto" w:fill="D9D9D9"/>
            <w:vAlign w:val="center"/>
          </w:tcPr>
          <w:p w:rsidR="001E6351" w:rsidRPr="00883F4B" w:rsidRDefault="001E6351" w:rsidP="009869E5">
            <w:pPr>
              <w:rPr>
                <w:ins w:id="3500" w:author="Microsoft" w:date="2016-04-28T17:14:00Z"/>
              </w:rPr>
            </w:pPr>
            <w:ins w:id="3501" w:author="Microsoft" w:date="2016-04-28T17:14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1E6351" w:rsidRDefault="001E6351" w:rsidP="009869E5">
            <w:pPr>
              <w:rPr>
                <w:ins w:id="3502" w:author="Microsoft" w:date="2016-04-28T17:15:00Z"/>
                <w:iCs/>
              </w:rPr>
            </w:pPr>
            <w:ins w:id="3503" w:author="Microsoft" w:date="2016-04-28T17:14:00Z">
              <w:r>
                <w:rPr>
                  <w:iCs/>
                </w:rPr>
                <w:t>即开票</w:t>
              </w:r>
            </w:ins>
            <w:ins w:id="3504" w:author="Microsoft" w:date="2016-04-28T17:15:00Z">
              <w:r>
                <w:rPr>
                  <w:iCs/>
                </w:rPr>
                <w:t>销售</w:t>
              </w:r>
              <w:r>
                <w:rPr>
                  <w:rFonts w:hint="eastAsia"/>
                  <w:iCs/>
                </w:rPr>
                <w:t>：</w:t>
              </w:r>
            </w:ins>
          </w:p>
          <w:p w:rsidR="001E6351" w:rsidRPr="001E6351" w:rsidRDefault="001E6351">
            <w:pPr>
              <w:pStyle w:val="a8"/>
              <w:numPr>
                <w:ilvl w:val="0"/>
                <w:numId w:val="89"/>
              </w:numPr>
              <w:ind w:firstLineChars="0"/>
              <w:rPr>
                <w:ins w:id="3505" w:author="Microsoft" w:date="2016-04-28T17:15:00Z"/>
                <w:rFonts w:asciiTheme="majorEastAsia" w:eastAsiaTheme="majorEastAsia" w:hAnsiTheme="majorEastAsia"/>
                <w:szCs w:val="21"/>
                <w:lang w:bidi="km-KH"/>
                <w:rPrChange w:id="3506" w:author="Microsoft" w:date="2016-04-28T17:15:00Z">
                  <w:rPr>
                    <w:ins w:id="3507" w:author="Microsoft" w:date="2016-04-28T17:15:00Z"/>
                    <w:rFonts w:ascii="微软雅黑" w:eastAsia="微软雅黑" w:hAnsi="微软雅黑"/>
                    <w:sz w:val="24"/>
                    <w:lang w:bidi="km-KH"/>
                  </w:rPr>
                </w:rPrChange>
              </w:rPr>
              <w:pPrChange w:id="3508" w:author="Microsoft" w:date="2016-04-28T17:15:00Z">
                <w:pPr>
                  <w:pStyle w:val="a8"/>
                  <w:ind w:firstLineChars="0" w:firstLine="0"/>
                </w:pPr>
              </w:pPrChange>
            </w:pPr>
            <w:ins w:id="3509" w:author="Microsoft" w:date="2016-04-28T17:15:00Z">
              <w:r w:rsidRPr="001E6351">
                <w:rPr>
                  <w:rFonts w:asciiTheme="majorEastAsia" w:eastAsiaTheme="majorEastAsia" w:hAnsiTheme="majorEastAsia" w:hint="eastAsia"/>
                  <w:szCs w:val="21"/>
                  <w:lang w:bidi="km-KH"/>
                  <w:rPrChange w:id="3510" w:author="Microsoft" w:date="2016-04-28T17:15:00Z">
                    <w:rPr>
                      <w:rFonts w:ascii="微软雅黑" w:eastAsia="微软雅黑" w:hAnsi="微软雅黑" w:hint="eastAsia"/>
                      <w:sz w:val="24"/>
                      <w:lang w:bidi="km-KH"/>
                    </w:rPr>
                  </w:rPrChange>
                </w:rPr>
                <w:t>调拨单审批后进行调拨入库时，各个分公司、代理商资金账户减少，代理商账户按相应的销售佣金比例增加销售佣金；</w:t>
              </w:r>
            </w:ins>
          </w:p>
          <w:p w:rsidR="001E6351" w:rsidRPr="001E6351" w:rsidRDefault="001E6351">
            <w:pPr>
              <w:pStyle w:val="a8"/>
              <w:numPr>
                <w:ilvl w:val="0"/>
                <w:numId w:val="89"/>
              </w:numPr>
              <w:ind w:firstLineChars="0"/>
              <w:rPr>
                <w:ins w:id="3511" w:author="Microsoft" w:date="2016-04-28T17:15:00Z"/>
                <w:rFonts w:asciiTheme="majorEastAsia" w:eastAsiaTheme="majorEastAsia" w:hAnsiTheme="majorEastAsia"/>
                <w:szCs w:val="21"/>
                <w:lang w:bidi="km-KH"/>
                <w:rPrChange w:id="3512" w:author="Microsoft" w:date="2016-04-28T17:15:00Z">
                  <w:rPr>
                    <w:ins w:id="3513" w:author="Microsoft" w:date="2016-04-28T17:15:00Z"/>
                    <w:rFonts w:ascii="微软雅黑" w:eastAsia="微软雅黑" w:hAnsi="微软雅黑"/>
                    <w:sz w:val="24"/>
                    <w:lang w:bidi="km-KH"/>
                  </w:rPr>
                </w:rPrChange>
              </w:rPr>
              <w:pPrChange w:id="3514" w:author="Microsoft" w:date="2016-04-28T17:15:00Z">
                <w:pPr>
                  <w:pStyle w:val="a8"/>
                  <w:ind w:left="720" w:firstLineChars="0" w:firstLine="0"/>
                </w:pPr>
              </w:pPrChange>
            </w:pPr>
            <w:ins w:id="3515" w:author="Microsoft" w:date="2016-04-28T17:15:00Z">
              <w:r w:rsidRPr="001E6351">
                <w:rPr>
                  <w:rFonts w:asciiTheme="majorEastAsia" w:eastAsiaTheme="majorEastAsia" w:hAnsiTheme="majorEastAsia"/>
                  <w:szCs w:val="21"/>
                  <w:lang w:bidi="km-KH"/>
                  <w:rPrChange w:id="3516" w:author="Microsoft" w:date="2016-04-28T17:15:00Z">
                    <w:rPr>
                      <w:rFonts w:ascii="微软雅黑" w:eastAsia="微软雅黑" w:hAnsi="微软雅黑"/>
                      <w:sz w:val="24"/>
                      <w:lang w:bidi="km-KH"/>
                    </w:rPr>
                  </w:rPrChange>
                </w:rPr>
                <w:t>站点入库销售</w:t>
              </w:r>
              <w:r w:rsidRPr="001E6351">
                <w:rPr>
                  <w:rFonts w:asciiTheme="majorEastAsia" w:eastAsiaTheme="majorEastAsia" w:hAnsiTheme="majorEastAsia" w:hint="eastAsia"/>
                  <w:szCs w:val="21"/>
                  <w:lang w:bidi="km-KH"/>
                  <w:rPrChange w:id="3517" w:author="Microsoft" w:date="2016-04-28T17:15:00Z">
                    <w:rPr>
                      <w:rFonts w:ascii="微软雅黑" w:eastAsia="微软雅黑" w:hAnsi="微软雅黑" w:hint="eastAsia"/>
                      <w:sz w:val="24"/>
                      <w:lang w:bidi="km-KH"/>
                    </w:rPr>
                  </w:rPrChange>
                </w:rPr>
                <w:t>，</w:t>
              </w:r>
              <w:r w:rsidRPr="001E6351">
                <w:rPr>
                  <w:rFonts w:asciiTheme="majorEastAsia" w:eastAsiaTheme="majorEastAsia" w:hAnsiTheme="majorEastAsia"/>
                  <w:szCs w:val="21"/>
                  <w:lang w:bidi="km-KH"/>
                  <w:rPrChange w:id="3518" w:author="Microsoft" w:date="2016-04-28T17:15:00Z">
                    <w:rPr>
                      <w:rFonts w:ascii="微软雅黑" w:eastAsia="微软雅黑" w:hAnsi="微软雅黑"/>
                      <w:sz w:val="24"/>
                      <w:lang w:bidi="km-KH"/>
                    </w:rPr>
                  </w:rPrChange>
                </w:rPr>
                <w:t>站点增加销售佣金</w:t>
              </w:r>
            </w:ins>
          </w:p>
          <w:p w:rsidR="001E6351" w:rsidRPr="001E6351" w:rsidRDefault="001E6351">
            <w:pPr>
              <w:pStyle w:val="a8"/>
              <w:numPr>
                <w:ilvl w:val="0"/>
                <w:numId w:val="89"/>
              </w:numPr>
              <w:ind w:firstLineChars="0"/>
              <w:rPr>
                <w:ins w:id="3519" w:author="Microsoft" w:date="2016-04-28T17:15:00Z"/>
                <w:rFonts w:asciiTheme="majorEastAsia" w:eastAsiaTheme="majorEastAsia" w:hAnsiTheme="majorEastAsia"/>
                <w:szCs w:val="21"/>
                <w:lang w:bidi="km-KH"/>
                <w:rPrChange w:id="3520" w:author="Microsoft" w:date="2016-04-28T17:15:00Z">
                  <w:rPr>
                    <w:ins w:id="3521" w:author="Microsoft" w:date="2016-04-28T17:15:00Z"/>
                    <w:rFonts w:ascii="微软雅黑" w:eastAsia="微软雅黑" w:hAnsi="微软雅黑"/>
                    <w:sz w:val="24"/>
                    <w:lang w:bidi="km-KH"/>
                  </w:rPr>
                </w:rPrChange>
              </w:rPr>
              <w:pPrChange w:id="3522" w:author="Microsoft" w:date="2016-04-28T17:15:00Z">
                <w:pPr>
                  <w:pStyle w:val="a8"/>
                  <w:ind w:left="720" w:firstLineChars="0" w:firstLine="0"/>
                </w:pPr>
              </w:pPrChange>
            </w:pPr>
            <w:ins w:id="3523" w:author="Microsoft" w:date="2016-04-28T17:15:00Z">
              <w:r w:rsidRPr="001E6351">
                <w:rPr>
                  <w:rFonts w:asciiTheme="majorEastAsia" w:eastAsiaTheme="majorEastAsia" w:hAnsiTheme="majorEastAsia"/>
                  <w:szCs w:val="21"/>
                  <w:lang w:bidi="km-KH"/>
                  <w:rPrChange w:id="3524" w:author="Microsoft" w:date="2016-04-28T17:15:00Z">
                    <w:rPr>
                      <w:rFonts w:ascii="微软雅黑" w:eastAsia="微软雅黑" w:hAnsi="微软雅黑"/>
                      <w:sz w:val="24"/>
                      <w:lang w:bidi="km-KH"/>
                    </w:rPr>
                  </w:rPrChange>
                </w:rPr>
                <w:t>中心兑奖</w:t>
              </w:r>
              <w:r w:rsidRPr="001E6351">
                <w:rPr>
                  <w:rFonts w:asciiTheme="majorEastAsia" w:eastAsiaTheme="majorEastAsia" w:hAnsiTheme="majorEastAsia" w:hint="eastAsia"/>
                  <w:szCs w:val="21"/>
                  <w:lang w:bidi="km-KH"/>
                  <w:rPrChange w:id="3525" w:author="Microsoft" w:date="2016-04-28T17:15:00Z">
                    <w:rPr>
                      <w:rFonts w:ascii="微软雅黑" w:eastAsia="微软雅黑" w:hAnsi="微软雅黑" w:hint="eastAsia"/>
                      <w:sz w:val="24"/>
                      <w:lang w:bidi="km-KH"/>
                    </w:rPr>
                  </w:rPrChange>
                </w:rPr>
                <w:t>，销售站无兑奖佣金，分公司根据设置比例获得（分公司比例</w:t>
              </w:r>
              <w:r w:rsidRPr="001E6351">
                <w:rPr>
                  <w:rFonts w:asciiTheme="majorEastAsia" w:eastAsiaTheme="majorEastAsia" w:hAnsiTheme="majorEastAsia"/>
                  <w:szCs w:val="21"/>
                  <w:lang w:bidi="km-KH"/>
                  <w:rPrChange w:id="3526" w:author="Microsoft" w:date="2016-04-28T17:15:00Z">
                    <w:rPr>
                      <w:rFonts w:ascii="微软雅黑" w:eastAsia="微软雅黑" w:hAnsi="微软雅黑"/>
                      <w:sz w:val="24"/>
                      <w:lang w:bidi="km-KH"/>
                    </w:rPr>
                  </w:rPrChange>
                </w:rPr>
                <w:t>-销售站比例）的兑奖佣金</w:t>
              </w:r>
            </w:ins>
            <w:ins w:id="3527" w:author="Microsoft" w:date="2016-04-28T17:17:00Z">
              <w:r>
                <w:rPr>
                  <w:rFonts w:asciiTheme="majorEastAsia" w:eastAsiaTheme="majorEastAsia" w:hAnsiTheme="majorEastAsia" w:hint="eastAsia"/>
                  <w:szCs w:val="21"/>
                  <w:lang w:bidi="km-KH"/>
                </w:rPr>
                <w:t>（目前均未0不予考虑）</w:t>
              </w:r>
            </w:ins>
            <w:ins w:id="3528" w:author="Microsoft" w:date="2016-04-28T17:15:00Z">
              <w:r w:rsidRPr="001E6351">
                <w:rPr>
                  <w:rFonts w:asciiTheme="majorEastAsia" w:eastAsiaTheme="majorEastAsia" w:hAnsiTheme="majorEastAsia" w:hint="eastAsia"/>
                  <w:szCs w:val="21"/>
                  <w:lang w:bidi="km-KH"/>
                  <w:rPrChange w:id="3529" w:author="Microsoft" w:date="2016-04-28T17:15:00Z">
                    <w:rPr>
                      <w:rFonts w:ascii="微软雅黑" w:eastAsia="微软雅黑" w:hAnsi="微软雅黑" w:hint="eastAsia"/>
                      <w:sz w:val="24"/>
                      <w:lang w:bidi="km-KH"/>
                    </w:rPr>
                  </w:rPrChange>
                </w:rPr>
                <w:t>，代理商获取相应比例的兑奖佣金比例；分公司代理商现金支付彩民中奖金额，分公司、代理商账户加相应的兑奖金额；</w:t>
              </w:r>
            </w:ins>
          </w:p>
          <w:p w:rsidR="00525617" w:rsidRDefault="001E6351">
            <w:pPr>
              <w:pStyle w:val="a8"/>
              <w:numPr>
                <w:ilvl w:val="0"/>
                <w:numId w:val="89"/>
              </w:numPr>
              <w:ind w:firstLineChars="0"/>
              <w:rPr>
                <w:ins w:id="3530" w:author="Microsoft" w:date="2016-05-13T11:20:00Z"/>
                <w:rFonts w:asciiTheme="majorEastAsia" w:eastAsiaTheme="majorEastAsia" w:hAnsiTheme="majorEastAsia"/>
                <w:szCs w:val="21"/>
                <w:lang w:bidi="km-KH"/>
              </w:rPr>
              <w:pPrChange w:id="3531" w:author="Microsoft" w:date="2016-04-28T17:15:00Z">
                <w:pPr>
                  <w:pStyle w:val="a8"/>
                  <w:ind w:left="720" w:firstLineChars="0" w:firstLine="0"/>
                </w:pPr>
              </w:pPrChange>
            </w:pPr>
            <w:ins w:id="3532" w:author="Microsoft" w:date="2016-04-28T17:15:00Z">
              <w:r w:rsidRPr="00525617">
                <w:rPr>
                  <w:rFonts w:asciiTheme="majorEastAsia" w:eastAsiaTheme="majorEastAsia" w:hAnsiTheme="majorEastAsia"/>
                  <w:szCs w:val="21"/>
                  <w:lang w:bidi="km-KH"/>
                  <w:rPrChange w:id="3533" w:author="Microsoft" w:date="2016-05-13T11:20:00Z">
                    <w:rPr>
                      <w:rFonts w:ascii="微软雅黑" w:eastAsia="微软雅黑" w:hAnsi="微软雅黑"/>
                      <w:sz w:val="24"/>
                      <w:lang w:bidi="km-KH"/>
                    </w:rPr>
                  </w:rPrChange>
                </w:rPr>
                <w:t>站点退票</w:t>
              </w:r>
              <w:r w:rsidRPr="00525617">
                <w:rPr>
                  <w:rFonts w:asciiTheme="majorEastAsia" w:eastAsiaTheme="majorEastAsia" w:hAnsiTheme="majorEastAsia" w:hint="eastAsia"/>
                  <w:szCs w:val="21"/>
                  <w:lang w:bidi="km-KH"/>
                  <w:rPrChange w:id="3534" w:author="Microsoft" w:date="2016-05-13T11:20:00Z">
                    <w:rPr>
                      <w:rFonts w:ascii="微软雅黑" w:eastAsia="微软雅黑" w:hAnsi="微软雅黑" w:hint="eastAsia"/>
                      <w:sz w:val="24"/>
                      <w:lang w:bidi="km-KH"/>
                    </w:rPr>
                  </w:rPrChange>
                </w:rPr>
                <w:t>：</w:t>
              </w:r>
              <w:r w:rsidRPr="00525617">
                <w:rPr>
                  <w:rFonts w:asciiTheme="majorEastAsia" w:eastAsiaTheme="majorEastAsia" w:hAnsiTheme="majorEastAsia"/>
                  <w:szCs w:val="21"/>
                  <w:lang w:bidi="km-KH"/>
                  <w:rPrChange w:id="3535" w:author="Microsoft" w:date="2016-05-13T11:20:00Z">
                    <w:rPr>
                      <w:rFonts w:ascii="微软雅黑" w:eastAsia="微软雅黑" w:hAnsi="微软雅黑"/>
                      <w:sz w:val="24"/>
                      <w:lang w:bidi="km-KH"/>
                    </w:rPr>
                  </w:rPrChange>
                </w:rPr>
                <w:t>站点账户加相应的退票金额</w:t>
              </w:r>
              <w:r w:rsidRPr="00525617">
                <w:rPr>
                  <w:rFonts w:asciiTheme="majorEastAsia" w:eastAsiaTheme="majorEastAsia" w:hAnsiTheme="majorEastAsia" w:hint="eastAsia"/>
                  <w:szCs w:val="21"/>
                  <w:lang w:bidi="km-KH"/>
                  <w:rPrChange w:id="3536" w:author="Microsoft" w:date="2016-05-13T11:20:00Z">
                    <w:rPr>
                      <w:rFonts w:ascii="微软雅黑" w:eastAsia="微软雅黑" w:hAnsi="微软雅黑" w:hint="eastAsia"/>
                      <w:sz w:val="24"/>
                      <w:lang w:bidi="km-KH"/>
                    </w:rPr>
                  </w:rPrChange>
                </w:rPr>
                <w:t>，并</w:t>
              </w:r>
              <w:r w:rsidRPr="00525617">
                <w:rPr>
                  <w:rFonts w:asciiTheme="majorEastAsia" w:eastAsiaTheme="majorEastAsia" w:hAnsiTheme="majorEastAsia"/>
                  <w:szCs w:val="21"/>
                  <w:lang w:bidi="km-KH"/>
                  <w:rPrChange w:id="3537" w:author="Microsoft" w:date="2016-05-13T11:20:00Z">
                    <w:rPr>
                      <w:rFonts w:ascii="微软雅黑" w:eastAsia="微软雅黑" w:hAnsi="微软雅黑"/>
                      <w:sz w:val="24"/>
                      <w:lang w:bidi="km-KH"/>
                    </w:rPr>
                  </w:rPrChange>
                </w:rPr>
                <w:t>扣除相应的销售佣金</w:t>
              </w:r>
              <w:r w:rsidRPr="00525617">
                <w:rPr>
                  <w:rFonts w:asciiTheme="majorEastAsia" w:eastAsiaTheme="majorEastAsia" w:hAnsiTheme="majorEastAsia" w:hint="eastAsia"/>
                  <w:szCs w:val="21"/>
                  <w:lang w:bidi="km-KH"/>
                  <w:rPrChange w:id="3538" w:author="Microsoft" w:date="2016-05-13T11:20:00Z">
                    <w:rPr>
                      <w:rFonts w:ascii="微软雅黑" w:eastAsia="微软雅黑" w:hAnsi="微软雅黑" w:hint="eastAsia"/>
                      <w:sz w:val="24"/>
                      <w:lang w:bidi="km-KH"/>
                    </w:rPr>
                  </w:rPrChange>
                </w:rPr>
                <w:t>；</w:t>
              </w:r>
            </w:ins>
          </w:p>
          <w:p w:rsidR="001E6351" w:rsidRPr="00525617" w:rsidRDefault="001E6351">
            <w:pPr>
              <w:pStyle w:val="a8"/>
              <w:numPr>
                <w:ilvl w:val="0"/>
                <w:numId w:val="89"/>
              </w:numPr>
              <w:ind w:firstLineChars="0"/>
              <w:rPr>
                <w:ins w:id="3539" w:author="Microsoft" w:date="2016-04-28T17:16:00Z"/>
                <w:rFonts w:asciiTheme="majorEastAsia" w:eastAsiaTheme="majorEastAsia" w:hAnsiTheme="majorEastAsia"/>
                <w:szCs w:val="21"/>
                <w:lang w:bidi="km-KH"/>
              </w:rPr>
              <w:pPrChange w:id="3540" w:author="Microsoft" w:date="2016-04-28T17:15:00Z">
                <w:pPr>
                  <w:pStyle w:val="a8"/>
                  <w:ind w:left="720" w:firstLineChars="0" w:firstLine="0"/>
                </w:pPr>
              </w:pPrChange>
            </w:pPr>
            <w:ins w:id="3541" w:author="Microsoft" w:date="2016-04-28T17:15:00Z">
              <w:r w:rsidRPr="00525617">
                <w:rPr>
                  <w:rFonts w:asciiTheme="majorEastAsia" w:eastAsiaTheme="majorEastAsia" w:hAnsiTheme="majorEastAsia"/>
                  <w:szCs w:val="21"/>
                  <w:lang w:bidi="km-KH"/>
                  <w:rPrChange w:id="3542" w:author="Microsoft" w:date="2016-05-13T11:20:00Z">
                    <w:rPr>
                      <w:rFonts w:ascii="微软雅黑" w:eastAsia="微软雅黑" w:hAnsi="微软雅黑"/>
                      <w:sz w:val="24"/>
                      <w:lang w:bidi="km-KH"/>
                    </w:rPr>
                  </w:rPrChange>
                </w:rPr>
                <w:t>普通手持终端兑奖</w:t>
              </w:r>
              <w:r w:rsidRPr="00525617">
                <w:rPr>
                  <w:rFonts w:asciiTheme="majorEastAsia" w:eastAsiaTheme="majorEastAsia" w:hAnsiTheme="majorEastAsia" w:hint="eastAsia"/>
                  <w:szCs w:val="21"/>
                  <w:lang w:bidi="km-KH"/>
                  <w:rPrChange w:id="3543" w:author="Microsoft" w:date="2016-05-13T11:20:00Z">
                    <w:rPr>
                      <w:rFonts w:ascii="微软雅黑" w:eastAsia="微软雅黑" w:hAnsi="微软雅黑" w:hint="eastAsia"/>
                      <w:sz w:val="24"/>
                      <w:lang w:bidi="km-KH"/>
                    </w:rPr>
                  </w:rPrChange>
                </w:rPr>
                <w:t>：站点加兑奖佣金和兑奖金额；</w:t>
              </w:r>
            </w:ins>
          </w:p>
          <w:p w:rsidR="001E6351" w:rsidRDefault="001E6351">
            <w:pPr>
              <w:rPr>
                <w:ins w:id="3544" w:author="Microsoft" w:date="2016-04-28T17:16:00Z"/>
                <w:rFonts w:asciiTheme="majorEastAsia" w:eastAsiaTheme="majorEastAsia" w:hAnsiTheme="majorEastAsia"/>
                <w:szCs w:val="21"/>
                <w:lang w:bidi="km-KH"/>
              </w:rPr>
              <w:pPrChange w:id="3545" w:author="Microsoft" w:date="2016-04-28T17:16:00Z">
                <w:pPr>
                  <w:pStyle w:val="a8"/>
                  <w:ind w:left="720" w:firstLineChars="0" w:firstLine="0"/>
                </w:pPr>
              </w:pPrChange>
            </w:pPr>
            <w:ins w:id="3546" w:author="Microsoft" w:date="2016-04-28T17:16:00Z">
              <w:r>
                <w:rPr>
                  <w:rFonts w:asciiTheme="majorEastAsia" w:eastAsiaTheme="majorEastAsia" w:hAnsiTheme="majorEastAsia"/>
                  <w:szCs w:val="21"/>
                  <w:lang w:bidi="km-KH"/>
                </w:rPr>
                <w:t>电脑票销售</w:t>
              </w:r>
              <w:r>
                <w:rPr>
                  <w:rFonts w:asciiTheme="majorEastAsia" w:eastAsiaTheme="majorEastAsia" w:hAnsiTheme="majorEastAsia" w:hint="eastAsia"/>
                  <w:szCs w:val="21"/>
                  <w:lang w:bidi="km-KH"/>
                </w:rPr>
                <w:t>：</w:t>
              </w:r>
            </w:ins>
          </w:p>
          <w:p w:rsidR="001E6351" w:rsidRPr="001E6351" w:rsidRDefault="001E6351">
            <w:pPr>
              <w:pStyle w:val="a8"/>
              <w:numPr>
                <w:ilvl w:val="0"/>
                <w:numId w:val="90"/>
              </w:numPr>
              <w:ind w:firstLineChars="0"/>
              <w:jc w:val="left"/>
              <w:rPr>
                <w:ins w:id="3547" w:author="Microsoft" w:date="2016-04-28T17:16:00Z"/>
                <w:rFonts w:asciiTheme="majorEastAsia" w:eastAsiaTheme="majorEastAsia" w:hAnsiTheme="majorEastAsia"/>
                <w:szCs w:val="21"/>
                <w:lang w:bidi="km-KH"/>
                <w:rPrChange w:id="3548" w:author="Microsoft" w:date="2016-04-28T17:16:00Z">
                  <w:rPr>
                    <w:ins w:id="3549" w:author="Microsoft" w:date="2016-04-28T17:16:00Z"/>
                    <w:rFonts w:ascii="微软雅黑" w:eastAsia="微软雅黑" w:hAnsi="微软雅黑"/>
                    <w:sz w:val="24"/>
                    <w:lang w:bidi="km-KH"/>
                  </w:rPr>
                </w:rPrChange>
              </w:rPr>
              <w:pPrChange w:id="3550" w:author="Microsoft" w:date="2016-04-28T17:16:00Z">
                <w:pPr/>
              </w:pPrChange>
            </w:pPr>
            <w:ins w:id="3551" w:author="Microsoft" w:date="2016-04-28T17:16:00Z">
              <w:r w:rsidRPr="001E6351">
                <w:rPr>
                  <w:rFonts w:asciiTheme="majorEastAsia" w:eastAsiaTheme="majorEastAsia" w:hAnsiTheme="majorEastAsia" w:hint="eastAsia"/>
                  <w:szCs w:val="21"/>
                  <w:lang w:bidi="km-KH"/>
                  <w:rPrChange w:id="3552" w:author="Microsoft" w:date="2016-04-28T17:16:00Z">
                    <w:rPr>
                      <w:rFonts w:ascii="微软雅黑" w:eastAsia="微软雅黑" w:hAnsi="微软雅黑" w:hint="eastAsia"/>
                      <w:sz w:val="24"/>
                      <w:lang w:bidi="km-KH"/>
                    </w:rPr>
                  </w:rPrChange>
                </w:rPr>
                <w:t>站点销售：站点账户增加销售佣金，</w:t>
              </w:r>
            </w:ins>
            <w:ins w:id="3553" w:author="Microsoft" w:date="2016-04-28T17:17:00Z">
              <w:r>
                <w:rPr>
                  <w:rFonts w:asciiTheme="majorEastAsia" w:eastAsiaTheme="majorEastAsia" w:hAnsiTheme="majorEastAsia" w:hint="eastAsia"/>
                  <w:szCs w:val="21"/>
                  <w:lang w:bidi="km-KH"/>
                </w:rPr>
                <w:t>代理商</w:t>
              </w:r>
            </w:ins>
            <w:ins w:id="3554" w:author="Microsoft" w:date="2016-04-28T17:16:00Z">
              <w:r w:rsidRPr="001E6351">
                <w:rPr>
                  <w:rFonts w:asciiTheme="majorEastAsia" w:eastAsiaTheme="majorEastAsia" w:hAnsiTheme="majorEastAsia" w:hint="eastAsia"/>
                  <w:szCs w:val="21"/>
                  <w:lang w:bidi="km-KH"/>
                  <w:rPrChange w:id="3555" w:author="Microsoft" w:date="2016-04-28T17:16:00Z">
                    <w:rPr>
                      <w:rFonts w:ascii="微软雅黑" w:eastAsia="微软雅黑" w:hAnsi="微软雅黑" w:hint="eastAsia"/>
                      <w:sz w:val="24"/>
                      <w:lang w:bidi="km-KH"/>
                    </w:rPr>
                  </w:rPrChange>
                </w:rPr>
                <w:t>账户增加销售佣金</w:t>
              </w:r>
            </w:ins>
            <w:ins w:id="3556" w:author="Microsoft" w:date="2016-05-03T16:24:00Z">
              <w:r w:rsidR="00D92CED">
                <w:rPr>
                  <w:rFonts w:asciiTheme="majorEastAsia" w:eastAsiaTheme="majorEastAsia" w:hAnsiTheme="majorEastAsia" w:hint="eastAsia"/>
                  <w:szCs w:val="21"/>
                  <w:lang w:bidi="km-KH"/>
                </w:rPr>
                <w:t>，减去票面销售金额</w:t>
              </w:r>
            </w:ins>
            <w:ins w:id="3557" w:author="Microsoft" w:date="2016-04-28T17:16:00Z">
              <w:r w:rsidRPr="001E6351">
                <w:rPr>
                  <w:rFonts w:asciiTheme="majorEastAsia" w:eastAsiaTheme="majorEastAsia" w:hAnsiTheme="majorEastAsia" w:hint="eastAsia"/>
                  <w:szCs w:val="21"/>
                  <w:lang w:bidi="km-KH"/>
                  <w:rPrChange w:id="3558" w:author="Microsoft" w:date="2016-04-28T17:16:00Z">
                    <w:rPr>
                      <w:rFonts w:ascii="微软雅黑" w:eastAsia="微软雅黑" w:hAnsi="微软雅黑" w:hint="eastAsia"/>
                      <w:sz w:val="24"/>
                      <w:lang w:bidi="km-KH"/>
                    </w:rPr>
                  </w:rPrChange>
                </w:rPr>
                <w:t>；</w:t>
              </w:r>
            </w:ins>
          </w:p>
          <w:p w:rsidR="001E6351" w:rsidRPr="001E6351" w:rsidRDefault="001E6351">
            <w:pPr>
              <w:pStyle w:val="a8"/>
              <w:numPr>
                <w:ilvl w:val="0"/>
                <w:numId w:val="90"/>
              </w:numPr>
              <w:ind w:firstLineChars="0"/>
              <w:jc w:val="left"/>
              <w:rPr>
                <w:ins w:id="3559" w:author="Microsoft" w:date="2016-04-28T17:16:00Z"/>
                <w:rFonts w:asciiTheme="majorEastAsia" w:eastAsiaTheme="majorEastAsia" w:hAnsiTheme="majorEastAsia"/>
                <w:szCs w:val="21"/>
                <w:lang w:bidi="km-KH"/>
                <w:rPrChange w:id="3560" w:author="Microsoft" w:date="2016-04-28T17:16:00Z">
                  <w:rPr>
                    <w:ins w:id="3561" w:author="Microsoft" w:date="2016-04-28T17:16:00Z"/>
                    <w:rFonts w:ascii="微软雅黑" w:eastAsia="微软雅黑" w:hAnsi="微软雅黑"/>
                    <w:sz w:val="24"/>
                    <w:lang w:bidi="km-KH"/>
                  </w:rPr>
                </w:rPrChange>
              </w:rPr>
              <w:pPrChange w:id="3562" w:author="Microsoft" w:date="2016-04-28T17:16:00Z">
                <w:pPr>
                  <w:ind w:firstLineChars="400" w:firstLine="960"/>
                </w:pPr>
              </w:pPrChange>
            </w:pPr>
            <w:ins w:id="3563" w:author="Microsoft" w:date="2016-04-28T17:16:00Z">
              <w:r w:rsidRPr="001E6351">
                <w:rPr>
                  <w:rFonts w:asciiTheme="majorEastAsia" w:eastAsiaTheme="majorEastAsia" w:hAnsiTheme="majorEastAsia"/>
                  <w:szCs w:val="21"/>
                  <w:lang w:bidi="km-KH"/>
                  <w:rPrChange w:id="3564" w:author="Microsoft" w:date="2016-04-28T17:16:00Z">
                    <w:rPr>
                      <w:rFonts w:ascii="微软雅黑" w:eastAsia="微软雅黑" w:hAnsi="微软雅黑"/>
                      <w:sz w:val="24"/>
                      <w:lang w:bidi="km-KH"/>
                    </w:rPr>
                  </w:rPrChange>
                </w:rPr>
                <w:t>站点兑奖</w:t>
              </w:r>
              <w:r w:rsidRPr="001E6351">
                <w:rPr>
                  <w:rFonts w:asciiTheme="majorEastAsia" w:eastAsiaTheme="majorEastAsia" w:hAnsiTheme="majorEastAsia" w:hint="eastAsia"/>
                  <w:szCs w:val="21"/>
                  <w:lang w:bidi="km-KH"/>
                  <w:rPrChange w:id="3565" w:author="Microsoft" w:date="2016-04-28T17:16:00Z">
                    <w:rPr>
                      <w:rFonts w:ascii="微软雅黑" w:eastAsia="微软雅黑" w:hAnsi="微软雅黑" w:hint="eastAsia"/>
                      <w:sz w:val="24"/>
                      <w:lang w:bidi="km-KH"/>
                    </w:rPr>
                  </w:rPrChange>
                </w:rPr>
                <w:t>：</w:t>
              </w:r>
              <w:r w:rsidRPr="001E6351">
                <w:rPr>
                  <w:rFonts w:asciiTheme="majorEastAsia" w:eastAsiaTheme="majorEastAsia" w:hAnsiTheme="majorEastAsia"/>
                  <w:szCs w:val="21"/>
                  <w:lang w:bidi="km-KH"/>
                  <w:rPrChange w:id="3566" w:author="Microsoft" w:date="2016-04-28T17:16:00Z">
                    <w:rPr>
                      <w:rFonts w:ascii="微软雅黑" w:eastAsia="微软雅黑" w:hAnsi="微软雅黑"/>
                      <w:sz w:val="24"/>
                      <w:lang w:bidi="km-KH"/>
                    </w:rPr>
                  </w:rPrChange>
                </w:rPr>
                <w:t>站点账户增加兑奖佣金和兑奖金额</w:t>
              </w:r>
              <w:r w:rsidRPr="001E6351">
                <w:rPr>
                  <w:rFonts w:asciiTheme="majorEastAsia" w:eastAsiaTheme="majorEastAsia" w:hAnsiTheme="majorEastAsia" w:hint="eastAsia"/>
                  <w:szCs w:val="21"/>
                  <w:lang w:bidi="km-KH"/>
                  <w:rPrChange w:id="3567" w:author="Microsoft" w:date="2016-04-28T17:16:00Z">
                    <w:rPr>
                      <w:rFonts w:ascii="微软雅黑" w:eastAsia="微软雅黑" w:hAnsi="微软雅黑" w:hint="eastAsia"/>
                      <w:sz w:val="24"/>
                      <w:lang w:bidi="km-KH"/>
                    </w:rPr>
                  </w:rPrChange>
                </w:rPr>
                <w:t>；</w:t>
              </w:r>
            </w:ins>
          </w:p>
          <w:p w:rsidR="001E6351" w:rsidRPr="001E6351" w:rsidRDefault="001E6351">
            <w:pPr>
              <w:pStyle w:val="a8"/>
              <w:numPr>
                <w:ilvl w:val="0"/>
                <w:numId w:val="90"/>
              </w:numPr>
              <w:ind w:firstLineChars="0"/>
              <w:jc w:val="left"/>
              <w:rPr>
                <w:ins w:id="3568" w:author="Microsoft" w:date="2016-04-28T17:16:00Z"/>
                <w:rFonts w:asciiTheme="majorEastAsia" w:eastAsiaTheme="majorEastAsia" w:hAnsiTheme="majorEastAsia"/>
                <w:szCs w:val="21"/>
                <w:lang w:bidi="km-KH"/>
                <w:rPrChange w:id="3569" w:author="Microsoft" w:date="2016-04-28T17:16:00Z">
                  <w:rPr>
                    <w:ins w:id="3570" w:author="Microsoft" w:date="2016-04-28T17:16:00Z"/>
                    <w:rFonts w:ascii="微软雅黑" w:eastAsia="微软雅黑" w:hAnsi="微软雅黑"/>
                    <w:sz w:val="24"/>
                    <w:lang w:bidi="km-KH"/>
                  </w:rPr>
                </w:rPrChange>
              </w:rPr>
              <w:pPrChange w:id="3571" w:author="Microsoft" w:date="2016-04-28T17:16:00Z">
                <w:pPr>
                  <w:ind w:left="720" w:hangingChars="300" w:hanging="720"/>
                </w:pPr>
              </w:pPrChange>
            </w:pPr>
            <w:ins w:id="3572" w:author="Microsoft" w:date="2016-04-28T17:16:00Z">
              <w:r w:rsidRPr="001E6351">
                <w:rPr>
                  <w:rFonts w:asciiTheme="majorEastAsia" w:eastAsiaTheme="majorEastAsia" w:hAnsiTheme="majorEastAsia" w:hint="eastAsia"/>
                  <w:szCs w:val="21"/>
                  <w:lang w:bidi="km-KH"/>
                  <w:rPrChange w:id="3573" w:author="Microsoft" w:date="2016-04-28T17:16:00Z">
                    <w:rPr>
                      <w:rFonts w:ascii="微软雅黑" w:eastAsia="微软雅黑" w:hAnsi="微软雅黑" w:hint="eastAsia"/>
                      <w:sz w:val="24"/>
                      <w:lang w:bidi="km-KH"/>
                    </w:rPr>
                  </w:rPrChange>
                </w:rPr>
                <w:t>中心兑奖：销售站无销售佣金</w:t>
              </w:r>
              <w:r>
                <w:rPr>
                  <w:rFonts w:asciiTheme="majorEastAsia" w:eastAsiaTheme="majorEastAsia" w:hAnsiTheme="majorEastAsia" w:hint="eastAsia"/>
                  <w:szCs w:val="21"/>
                  <w:lang w:bidi="km-KH"/>
                </w:rPr>
                <w:t>，</w:t>
              </w:r>
            </w:ins>
            <w:ins w:id="3574" w:author="Microsoft" w:date="2016-04-28T17:18:00Z">
              <w:r>
                <w:rPr>
                  <w:rFonts w:asciiTheme="majorEastAsia" w:eastAsiaTheme="majorEastAsia" w:hAnsiTheme="majorEastAsia" w:hint="eastAsia"/>
                  <w:szCs w:val="21"/>
                  <w:lang w:bidi="km-KH"/>
                </w:rPr>
                <w:t>代理商</w:t>
              </w:r>
            </w:ins>
            <w:ins w:id="3575" w:author="Microsoft" w:date="2016-04-28T17:16:00Z">
              <w:r w:rsidRPr="001E6351">
                <w:rPr>
                  <w:rFonts w:asciiTheme="majorEastAsia" w:eastAsiaTheme="majorEastAsia" w:hAnsiTheme="majorEastAsia" w:hint="eastAsia"/>
                  <w:szCs w:val="21"/>
                  <w:lang w:bidi="km-KH"/>
                  <w:rPrChange w:id="3576" w:author="Microsoft" w:date="2016-04-28T17:16:00Z">
                    <w:rPr>
                      <w:rFonts w:ascii="微软雅黑" w:eastAsia="微软雅黑" w:hAnsi="微软雅黑" w:hint="eastAsia"/>
                      <w:sz w:val="24"/>
                      <w:lang w:bidi="km-KH"/>
                    </w:rPr>
                  </w:rPrChange>
                </w:rPr>
                <w:t>根据设置比例获得兑奖佣金；分公司</w:t>
              </w:r>
            </w:ins>
            <w:ins w:id="3577" w:author="Microsoft" w:date="2016-04-28T17:18:00Z">
              <w:r>
                <w:rPr>
                  <w:rFonts w:asciiTheme="majorEastAsia" w:eastAsiaTheme="majorEastAsia" w:hAnsiTheme="majorEastAsia" w:hint="eastAsia"/>
                  <w:szCs w:val="21"/>
                  <w:lang w:bidi="km-KH"/>
                </w:rPr>
                <w:t>、代理商</w:t>
              </w:r>
            </w:ins>
            <w:ins w:id="3578" w:author="Microsoft" w:date="2016-04-28T17:16:00Z">
              <w:r w:rsidRPr="001E6351">
                <w:rPr>
                  <w:rFonts w:asciiTheme="majorEastAsia" w:eastAsiaTheme="majorEastAsia" w:hAnsiTheme="majorEastAsia" w:hint="eastAsia"/>
                  <w:szCs w:val="21"/>
                  <w:lang w:bidi="km-KH"/>
                  <w:rPrChange w:id="3579" w:author="Microsoft" w:date="2016-04-28T17:16:00Z">
                    <w:rPr>
                      <w:rFonts w:ascii="微软雅黑" w:eastAsia="微软雅黑" w:hAnsi="微软雅黑" w:hint="eastAsia"/>
                      <w:sz w:val="24"/>
                      <w:lang w:bidi="km-KH"/>
                    </w:rPr>
                  </w:rPrChange>
                </w:rPr>
                <w:t>现金支付彩民中奖金额，分公司</w:t>
              </w:r>
            </w:ins>
            <w:ins w:id="3580" w:author="Microsoft" w:date="2016-04-28T17:18:00Z">
              <w:r>
                <w:rPr>
                  <w:rFonts w:asciiTheme="majorEastAsia" w:eastAsiaTheme="majorEastAsia" w:hAnsiTheme="majorEastAsia" w:hint="eastAsia"/>
                  <w:szCs w:val="21"/>
                  <w:lang w:bidi="km-KH"/>
                </w:rPr>
                <w:t>、代理商</w:t>
              </w:r>
            </w:ins>
            <w:ins w:id="3581" w:author="Microsoft" w:date="2016-04-28T17:16:00Z">
              <w:r w:rsidRPr="001E6351">
                <w:rPr>
                  <w:rFonts w:asciiTheme="majorEastAsia" w:eastAsiaTheme="majorEastAsia" w:hAnsiTheme="majorEastAsia" w:hint="eastAsia"/>
                  <w:szCs w:val="21"/>
                  <w:lang w:bidi="km-KH"/>
                  <w:rPrChange w:id="3582" w:author="Microsoft" w:date="2016-04-28T17:16:00Z">
                    <w:rPr>
                      <w:rFonts w:ascii="微软雅黑" w:eastAsia="微软雅黑" w:hAnsi="微软雅黑" w:hint="eastAsia"/>
                      <w:sz w:val="24"/>
                      <w:lang w:bidi="km-KH"/>
                    </w:rPr>
                  </w:rPrChange>
                </w:rPr>
                <w:t>账户加兑奖中奖金额；</w:t>
              </w:r>
            </w:ins>
          </w:p>
          <w:p w:rsidR="001E6351" w:rsidRPr="001E6351" w:rsidRDefault="001E6351">
            <w:pPr>
              <w:pStyle w:val="a8"/>
              <w:numPr>
                <w:ilvl w:val="0"/>
                <w:numId w:val="90"/>
              </w:numPr>
              <w:ind w:firstLineChars="0"/>
              <w:jc w:val="left"/>
              <w:rPr>
                <w:ins w:id="3583" w:author="Microsoft" w:date="2016-04-28T17:14:00Z"/>
                <w:rFonts w:asciiTheme="majorEastAsia" w:eastAsiaTheme="majorEastAsia" w:hAnsiTheme="majorEastAsia"/>
                <w:szCs w:val="21"/>
                <w:lang w:bidi="km-KH"/>
                <w:rPrChange w:id="3584" w:author="Microsoft" w:date="2016-04-28T17:17:00Z">
                  <w:rPr>
                    <w:ins w:id="3585" w:author="Microsoft" w:date="2016-04-28T17:14:00Z"/>
                    <w:iCs/>
                  </w:rPr>
                </w:rPrChange>
              </w:rPr>
              <w:pPrChange w:id="3586" w:author="Microsoft" w:date="2016-04-28T17:17:00Z">
                <w:pPr/>
              </w:pPrChange>
            </w:pPr>
            <w:ins w:id="3587" w:author="Microsoft" w:date="2016-04-28T17:16:00Z">
              <w:r w:rsidRPr="001E6351">
                <w:rPr>
                  <w:rFonts w:asciiTheme="majorEastAsia" w:eastAsiaTheme="majorEastAsia" w:hAnsiTheme="majorEastAsia" w:hint="eastAsia"/>
                  <w:szCs w:val="21"/>
                  <w:lang w:bidi="km-KH"/>
                  <w:rPrChange w:id="3588" w:author="Microsoft" w:date="2016-04-28T17:16:00Z">
                    <w:rPr>
                      <w:rFonts w:ascii="微软雅黑" w:eastAsia="微软雅黑" w:hAnsi="微软雅黑" w:hint="eastAsia"/>
                      <w:sz w:val="24"/>
                      <w:lang w:bidi="km-KH"/>
                    </w:rPr>
                  </w:rPrChange>
                </w:rPr>
                <w:t>中心退票：站点账户扣除相应的销售佣金，分公司</w:t>
              </w:r>
            </w:ins>
            <w:ins w:id="3589" w:author="Microsoft" w:date="2016-04-28T17:18:00Z">
              <w:r>
                <w:rPr>
                  <w:rFonts w:asciiTheme="majorEastAsia" w:eastAsiaTheme="majorEastAsia" w:hAnsiTheme="majorEastAsia" w:hint="eastAsia"/>
                  <w:szCs w:val="21"/>
                  <w:lang w:bidi="km-KH"/>
                </w:rPr>
                <w:t>、代理商</w:t>
              </w:r>
            </w:ins>
            <w:ins w:id="3590" w:author="Microsoft" w:date="2016-04-28T17:16:00Z">
              <w:r w:rsidRPr="001E6351">
                <w:rPr>
                  <w:rFonts w:asciiTheme="majorEastAsia" w:eastAsiaTheme="majorEastAsia" w:hAnsiTheme="majorEastAsia" w:hint="eastAsia"/>
                  <w:szCs w:val="21"/>
                  <w:lang w:bidi="km-KH"/>
                  <w:rPrChange w:id="3591" w:author="Microsoft" w:date="2016-04-28T17:16:00Z">
                    <w:rPr>
                      <w:rFonts w:ascii="微软雅黑" w:eastAsia="微软雅黑" w:hAnsi="微软雅黑" w:hint="eastAsia"/>
                      <w:sz w:val="24"/>
                      <w:lang w:bidi="km-KH"/>
                    </w:rPr>
                  </w:rPrChange>
                </w:rPr>
                <w:t>现金支付彩民票面金额，分公司</w:t>
              </w:r>
            </w:ins>
            <w:ins w:id="3592" w:author="Microsoft" w:date="2016-04-28T17:18:00Z">
              <w:r>
                <w:rPr>
                  <w:rFonts w:asciiTheme="majorEastAsia" w:eastAsiaTheme="majorEastAsia" w:hAnsiTheme="majorEastAsia" w:hint="eastAsia"/>
                  <w:szCs w:val="21"/>
                  <w:lang w:bidi="km-KH"/>
                </w:rPr>
                <w:t>、代理商</w:t>
              </w:r>
            </w:ins>
            <w:ins w:id="3593" w:author="Microsoft" w:date="2016-04-28T17:16:00Z">
              <w:r>
                <w:rPr>
                  <w:rFonts w:asciiTheme="majorEastAsia" w:eastAsiaTheme="majorEastAsia" w:hAnsiTheme="majorEastAsia" w:hint="eastAsia"/>
                  <w:szCs w:val="21"/>
                  <w:lang w:bidi="km-KH"/>
                </w:rPr>
                <w:t>账户</w:t>
              </w:r>
            </w:ins>
            <w:ins w:id="3594" w:author="Microsoft" w:date="2016-04-28T17:18:00Z">
              <w:r>
                <w:rPr>
                  <w:rFonts w:asciiTheme="majorEastAsia" w:eastAsiaTheme="majorEastAsia" w:hAnsiTheme="majorEastAsia" w:hint="eastAsia"/>
                  <w:szCs w:val="21"/>
                  <w:lang w:bidi="km-KH"/>
                </w:rPr>
                <w:t>增加</w:t>
              </w:r>
            </w:ins>
            <w:ins w:id="3595" w:author="Microsoft" w:date="2016-04-28T17:16:00Z">
              <w:r w:rsidRPr="001E6351">
                <w:rPr>
                  <w:rFonts w:asciiTheme="majorEastAsia" w:eastAsiaTheme="majorEastAsia" w:hAnsiTheme="majorEastAsia" w:hint="eastAsia"/>
                  <w:szCs w:val="21"/>
                  <w:lang w:bidi="km-KH"/>
                  <w:rPrChange w:id="3596" w:author="Microsoft" w:date="2016-04-28T17:16:00Z">
                    <w:rPr>
                      <w:rFonts w:ascii="微软雅黑" w:eastAsia="微软雅黑" w:hAnsi="微软雅黑" w:hint="eastAsia"/>
                      <w:sz w:val="24"/>
                      <w:lang w:bidi="km-KH"/>
                    </w:rPr>
                  </w:rPrChange>
                </w:rPr>
                <w:t>相应的票面金额，并扣除</w:t>
              </w:r>
            </w:ins>
            <w:ins w:id="3597" w:author="Microsoft" w:date="2016-04-28T17:19:00Z">
              <w:r>
                <w:rPr>
                  <w:rFonts w:asciiTheme="majorEastAsia" w:eastAsiaTheme="majorEastAsia" w:hAnsiTheme="majorEastAsia" w:hint="eastAsia"/>
                  <w:szCs w:val="21"/>
                  <w:lang w:bidi="km-KH"/>
                </w:rPr>
                <w:t>代理商</w:t>
              </w:r>
            </w:ins>
            <w:ins w:id="3598" w:author="Microsoft" w:date="2016-04-28T17:16:00Z">
              <w:r w:rsidRPr="001E6351">
                <w:rPr>
                  <w:rFonts w:asciiTheme="majorEastAsia" w:eastAsiaTheme="majorEastAsia" w:hAnsiTheme="majorEastAsia" w:hint="eastAsia"/>
                  <w:szCs w:val="21"/>
                  <w:lang w:bidi="km-KH"/>
                  <w:rPrChange w:id="3599" w:author="Microsoft" w:date="2016-04-28T17:16:00Z">
                    <w:rPr>
                      <w:rFonts w:ascii="微软雅黑" w:eastAsia="微软雅黑" w:hAnsi="微软雅黑" w:hint="eastAsia"/>
                      <w:sz w:val="24"/>
                      <w:lang w:bidi="km-KH"/>
                    </w:rPr>
                  </w:rPrChange>
                </w:rPr>
                <w:t>相应的销售佣金；</w:t>
              </w:r>
            </w:ins>
          </w:p>
        </w:tc>
      </w:tr>
      <w:tr w:rsidR="001E6351" w:rsidRPr="00883F4B" w:rsidTr="009869E5">
        <w:trPr>
          <w:trHeight w:val="420"/>
          <w:ins w:id="3600" w:author="Microsoft" w:date="2016-04-28T17:14:00Z"/>
        </w:trPr>
        <w:tc>
          <w:tcPr>
            <w:tcW w:w="1384" w:type="dxa"/>
            <w:shd w:val="clear" w:color="auto" w:fill="D9D9D9"/>
            <w:vAlign w:val="center"/>
          </w:tcPr>
          <w:p w:rsidR="001E6351" w:rsidRPr="00883F4B" w:rsidRDefault="001E6351" w:rsidP="009869E5">
            <w:pPr>
              <w:rPr>
                <w:ins w:id="3601" w:author="Microsoft" w:date="2016-04-28T17:14:00Z"/>
              </w:rPr>
            </w:pPr>
            <w:ins w:id="3602" w:author="Microsoft" w:date="2016-04-28T17:14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1E6351" w:rsidRPr="00883F4B" w:rsidRDefault="001E6351" w:rsidP="009869E5">
            <w:pPr>
              <w:rPr>
                <w:ins w:id="3603" w:author="Microsoft" w:date="2016-04-28T17:14:00Z"/>
              </w:rPr>
            </w:pPr>
          </w:p>
        </w:tc>
      </w:tr>
      <w:tr w:rsidR="001E6351" w:rsidRPr="00883F4B" w:rsidTr="009869E5">
        <w:trPr>
          <w:ins w:id="3604" w:author="Microsoft" w:date="2016-04-28T17:14:00Z"/>
        </w:trPr>
        <w:tc>
          <w:tcPr>
            <w:tcW w:w="1384" w:type="dxa"/>
            <w:shd w:val="clear" w:color="auto" w:fill="D9D9D9"/>
            <w:vAlign w:val="center"/>
          </w:tcPr>
          <w:p w:rsidR="001E6351" w:rsidRPr="00883F4B" w:rsidRDefault="001E6351" w:rsidP="009869E5">
            <w:pPr>
              <w:rPr>
                <w:ins w:id="3605" w:author="Microsoft" w:date="2016-04-28T17:14:00Z"/>
              </w:rPr>
            </w:pPr>
            <w:ins w:id="3606" w:author="Microsoft" w:date="2016-04-28T17:14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1E6351" w:rsidRPr="00FE4DC0" w:rsidRDefault="001E6351" w:rsidP="009869E5">
            <w:pPr>
              <w:rPr>
                <w:ins w:id="3607" w:author="Microsoft" w:date="2016-04-28T17:14:00Z"/>
                <w:noProof/>
                <w:szCs w:val="21"/>
              </w:rPr>
            </w:pPr>
            <w:ins w:id="3608" w:author="Microsoft" w:date="2016-04-28T17:14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1E6351" w:rsidRPr="00883F4B" w:rsidTr="009869E5">
        <w:trPr>
          <w:ins w:id="3609" w:author="Microsoft" w:date="2016-04-28T17:14:00Z"/>
        </w:trPr>
        <w:tc>
          <w:tcPr>
            <w:tcW w:w="1384" w:type="dxa"/>
            <w:shd w:val="clear" w:color="auto" w:fill="D9D9D9"/>
            <w:vAlign w:val="center"/>
          </w:tcPr>
          <w:p w:rsidR="001E6351" w:rsidRPr="00883F4B" w:rsidRDefault="001E6351" w:rsidP="009869E5">
            <w:pPr>
              <w:rPr>
                <w:ins w:id="3610" w:author="Microsoft" w:date="2016-04-28T17:14:00Z"/>
              </w:rPr>
            </w:pPr>
            <w:ins w:id="3611" w:author="Microsoft" w:date="2016-04-28T17:14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1E6351" w:rsidRPr="00883F4B" w:rsidRDefault="001E6351" w:rsidP="009869E5">
            <w:pPr>
              <w:rPr>
                <w:ins w:id="3612" w:author="Microsoft" w:date="2016-04-28T17:14:00Z"/>
                <w:bCs/>
                <w:iCs/>
              </w:rPr>
            </w:pPr>
            <w:ins w:id="3613" w:author="Microsoft" w:date="2016-04-28T17:14:00Z">
              <w:r>
                <w:rPr>
                  <w:rFonts w:hint="eastAsia"/>
                  <w:bCs/>
                  <w:iCs/>
                </w:rPr>
                <w:t>无</w:t>
              </w:r>
            </w:ins>
          </w:p>
        </w:tc>
      </w:tr>
      <w:tr w:rsidR="001E6351" w:rsidRPr="00883F4B" w:rsidTr="009869E5">
        <w:trPr>
          <w:ins w:id="3614" w:author="Microsoft" w:date="2016-04-28T17:14:00Z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E6351" w:rsidRPr="00883F4B" w:rsidRDefault="001E6351" w:rsidP="009869E5">
            <w:pPr>
              <w:rPr>
                <w:ins w:id="3615" w:author="Microsoft" w:date="2016-04-28T17:14:00Z"/>
              </w:rPr>
            </w:pPr>
            <w:ins w:id="3616" w:author="Microsoft" w:date="2016-04-28T17:14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351" w:rsidRPr="003E77B5" w:rsidRDefault="001E6351" w:rsidP="009869E5">
            <w:pPr>
              <w:rPr>
                <w:ins w:id="3617" w:author="Microsoft" w:date="2016-04-28T17:14:00Z"/>
                <w:bCs/>
                <w:iCs/>
              </w:rPr>
            </w:pPr>
          </w:p>
        </w:tc>
      </w:tr>
    </w:tbl>
    <w:p w:rsidR="001E6351" w:rsidRDefault="001E6351">
      <w:pPr>
        <w:pStyle w:val="a0"/>
        <w:ind w:firstLineChars="0" w:firstLine="0"/>
        <w:rPr>
          <w:ins w:id="3618" w:author="Microsoft" w:date="2016-04-28T17:13:00Z"/>
        </w:rPr>
        <w:pPrChange w:id="3619" w:author="Microsoft" w:date="2016-04-28T17:14:00Z">
          <w:pPr>
            <w:pStyle w:val="2"/>
          </w:pPr>
        </w:pPrChange>
      </w:pPr>
    </w:p>
    <w:p w:rsidR="001E6351" w:rsidRPr="00235D80" w:rsidRDefault="001E6351">
      <w:pPr>
        <w:pStyle w:val="a0"/>
        <w:pPrChange w:id="3620" w:author="Microsoft" w:date="2016-04-28T17:13:00Z">
          <w:pPr>
            <w:pStyle w:val="2"/>
          </w:pPr>
        </w:pPrChange>
      </w:pPr>
    </w:p>
    <w:p w:rsidR="00FF0DDA" w:rsidRDefault="00FF0DDA">
      <w:pPr>
        <w:pStyle w:val="3"/>
      </w:pPr>
      <w:bookmarkStart w:id="3621" w:name="_Toc447205924"/>
      <w:r>
        <w:t>站点账户管理</w:t>
      </w:r>
      <w:r w:rsidR="00323126" w:rsidRPr="00323126">
        <w:rPr>
          <w:rFonts w:hint="eastAsia"/>
        </w:rPr>
        <w:t>（</w:t>
      </w:r>
      <w:r w:rsidR="00902709">
        <w:rPr>
          <w:rFonts w:hint="eastAsia"/>
        </w:rPr>
        <w:t xml:space="preserve">Outlet </w:t>
      </w:r>
      <w:r w:rsidR="00385067">
        <w:rPr>
          <w:rFonts w:hint="eastAsia"/>
        </w:rPr>
        <w:t>Accounts</w:t>
      </w:r>
      <w:r w:rsidR="00323126" w:rsidRPr="00323126">
        <w:rPr>
          <w:rFonts w:hint="eastAsia"/>
        </w:rPr>
        <w:t>）</w:t>
      </w:r>
      <w:bookmarkEnd w:id="3621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6414BF" w:rsidRPr="00883F4B" w:rsidTr="0001177D">
        <w:tc>
          <w:tcPr>
            <w:tcW w:w="1384" w:type="dxa"/>
            <w:shd w:val="clear" w:color="auto" w:fill="D9D9D9"/>
            <w:vAlign w:val="center"/>
          </w:tcPr>
          <w:p w:rsidR="006414BF" w:rsidRPr="00883F4B" w:rsidRDefault="006414BF" w:rsidP="0001177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6414BF" w:rsidRPr="00883F4B" w:rsidRDefault="006414BF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7</w:t>
            </w:r>
            <w:r w:rsidR="00607A4B">
              <w:rPr>
                <w:iCs/>
              </w:rPr>
              <w:t>5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6414BF" w:rsidRPr="00883F4B" w:rsidRDefault="006414BF" w:rsidP="0001177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6414BF" w:rsidRPr="00883F4B" w:rsidRDefault="006414BF" w:rsidP="0001177D">
            <w:pPr>
              <w:rPr>
                <w:iCs/>
              </w:rPr>
            </w:pPr>
          </w:p>
        </w:tc>
      </w:tr>
      <w:tr w:rsidR="006414BF" w:rsidRPr="00883F4B" w:rsidTr="0001177D">
        <w:tc>
          <w:tcPr>
            <w:tcW w:w="1384" w:type="dxa"/>
            <w:shd w:val="clear" w:color="auto" w:fill="D9D9D9"/>
            <w:vAlign w:val="center"/>
          </w:tcPr>
          <w:p w:rsidR="006414BF" w:rsidRPr="00883F4B" w:rsidRDefault="006414BF" w:rsidP="0001177D">
            <w:r w:rsidRPr="00883F4B">
              <w:rPr>
                <w:rFonts w:hint="eastAsia"/>
              </w:rPr>
              <w:lastRenderedPageBreak/>
              <w:t>功能点名称</w:t>
            </w:r>
          </w:p>
        </w:tc>
        <w:tc>
          <w:tcPr>
            <w:tcW w:w="2505" w:type="dxa"/>
            <w:vAlign w:val="center"/>
          </w:tcPr>
          <w:p w:rsidR="006414BF" w:rsidRDefault="006414BF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站点</w:t>
            </w:r>
            <w:r>
              <w:rPr>
                <w:iCs/>
              </w:rPr>
              <w:t>信用额度</w:t>
            </w:r>
            <w:r>
              <w:rPr>
                <w:rFonts w:hint="eastAsia"/>
                <w:iCs/>
              </w:rPr>
              <w:t>列表</w:t>
            </w:r>
          </w:p>
          <w:p w:rsidR="00421533" w:rsidRPr="00883F4B" w:rsidRDefault="00421533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List of Credit Limits</w:t>
            </w:r>
            <w:r w:rsidR="001C7F12">
              <w:rPr>
                <w:rFonts w:hint="eastAsia"/>
                <w:iCs/>
              </w:rPr>
              <w:t xml:space="preserve"> of Outlets</w:t>
            </w:r>
            <w:r>
              <w:rPr>
                <w:rFonts w:hint="eastAsia"/>
                <w:iCs/>
              </w:rPr>
              <w:t>）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6414BF" w:rsidRPr="00883F4B" w:rsidRDefault="006414BF" w:rsidP="0001177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6414BF" w:rsidRPr="00883F4B" w:rsidRDefault="006414BF" w:rsidP="0001177D">
            <w:pPr>
              <w:rPr>
                <w:iCs/>
              </w:rPr>
            </w:pPr>
          </w:p>
        </w:tc>
      </w:tr>
      <w:tr w:rsidR="006414BF" w:rsidRPr="00883F4B" w:rsidTr="0001177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6414BF" w:rsidRPr="00883F4B" w:rsidRDefault="006414BF" w:rsidP="0001177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6414BF" w:rsidRPr="00883F4B" w:rsidRDefault="006414BF" w:rsidP="0001177D">
            <w:r>
              <w:rPr>
                <w:rFonts w:hint="eastAsia"/>
              </w:rPr>
              <w:t>站点</w:t>
            </w:r>
            <w:r>
              <w:t>信用额度列表</w:t>
            </w:r>
          </w:p>
        </w:tc>
      </w:tr>
      <w:tr w:rsidR="006414BF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6414BF" w:rsidRPr="00883F4B" w:rsidRDefault="006414BF" w:rsidP="0001177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6414BF" w:rsidRDefault="006414BF" w:rsidP="0001177D">
            <w:pPr>
              <w:rPr>
                <w:iCs/>
              </w:rPr>
            </w:pPr>
            <w:r>
              <w:rPr>
                <w:iCs/>
              </w:rPr>
              <w:t>站点</w:t>
            </w:r>
            <w:r>
              <w:rPr>
                <w:rFonts w:hint="eastAsia"/>
                <w:iCs/>
              </w:rPr>
              <w:t>编号</w:t>
            </w:r>
            <w:r w:rsidR="00191E5D" w:rsidRPr="00191E5D">
              <w:rPr>
                <w:rFonts w:hint="eastAsia"/>
                <w:iCs/>
              </w:rPr>
              <w:t>（</w:t>
            </w:r>
            <w:r w:rsidR="00C032E2">
              <w:rPr>
                <w:rFonts w:hint="eastAsia"/>
                <w:iCs/>
              </w:rPr>
              <w:t>Outlet Code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6414BF" w:rsidRPr="00624CAD" w:rsidRDefault="006414BF" w:rsidP="0001177D">
            <w:pPr>
              <w:rPr>
                <w:iCs/>
              </w:rPr>
            </w:pPr>
            <w:r>
              <w:rPr>
                <w:iCs/>
              </w:rPr>
              <w:t>站点名称</w:t>
            </w:r>
            <w:r w:rsidR="00191E5D" w:rsidRPr="00191E5D">
              <w:rPr>
                <w:rFonts w:hint="eastAsia"/>
                <w:iCs/>
              </w:rPr>
              <w:t>（</w:t>
            </w:r>
            <w:r w:rsidR="00C032E2">
              <w:rPr>
                <w:rFonts w:hint="eastAsia"/>
                <w:iCs/>
              </w:rPr>
              <w:t>Outlet Name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：；</w:t>
            </w:r>
          </w:p>
        </w:tc>
      </w:tr>
      <w:tr w:rsidR="006414BF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6414BF" w:rsidRPr="00883F4B" w:rsidRDefault="006414BF" w:rsidP="0001177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0C30B3" w:rsidRDefault="000C30B3" w:rsidP="000C30B3">
            <w:pPr>
              <w:rPr>
                <w:iCs/>
              </w:rPr>
            </w:pPr>
            <w:r>
              <w:rPr>
                <w:iCs/>
              </w:rPr>
              <w:t>站点</w:t>
            </w:r>
            <w:r>
              <w:rPr>
                <w:rFonts w:hint="eastAsia"/>
                <w:iCs/>
              </w:rPr>
              <w:t>编号</w:t>
            </w:r>
            <w:r w:rsidR="00191E5D" w:rsidRPr="00191E5D">
              <w:rPr>
                <w:rFonts w:hint="eastAsia"/>
                <w:iCs/>
              </w:rPr>
              <w:t>（</w:t>
            </w:r>
            <w:r w:rsidR="00C032E2">
              <w:rPr>
                <w:rFonts w:hint="eastAsia"/>
                <w:iCs/>
              </w:rPr>
              <w:t>Outlet Code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0C30B3" w:rsidRDefault="000C30B3" w:rsidP="000C30B3">
            <w:pPr>
              <w:rPr>
                <w:iCs/>
              </w:rPr>
            </w:pPr>
            <w:r>
              <w:rPr>
                <w:iCs/>
              </w:rPr>
              <w:t>站点名称</w:t>
            </w:r>
            <w:r w:rsidR="00191E5D" w:rsidRPr="00191E5D">
              <w:rPr>
                <w:rFonts w:hint="eastAsia"/>
                <w:iCs/>
              </w:rPr>
              <w:t>（</w:t>
            </w:r>
            <w:r w:rsidR="00C032E2">
              <w:rPr>
                <w:rFonts w:hint="eastAsia"/>
                <w:iCs/>
              </w:rPr>
              <w:t>Outlet Name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0C30B3" w:rsidDel="00D50E97" w:rsidRDefault="000C30B3" w:rsidP="000C30B3">
            <w:pPr>
              <w:rPr>
                <w:del w:id="3622" w:author="Microsoft" w:date="2015-09-24T15:09:00Z"/>
                <w:iCs/>
              </w:rPr>
            </w:pPr>
            <w:r>
              <w:rPr>
                <w:iCs/>
              </w:rPr>
              <w:t>信用额度</w:t>
            </w:r>
            <w:r w:rsidR="00191E5D" w:rsidRPr="00191E5D">
              <w:rPr>
                <w:rFonts w:hint="eastAsia"/>
                <w:iCs/>
              </w:rPr>
              <w:t>（</w:t>
            </w:r>
            <w:r w:rsidR="00C032E2">
              <w:rPr>
                <w:rFonts w:hint="eastAsia"/>
                <w:iCs/>
              </w:rPr>
              <w:t>Credit Limit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：单位：瑞尔</w:t>
            </w:r>
            <w:r w:rsidR="00191E5D" w:rsidRPr="00191E5D">
              <w:rPr>
                <w:rFonts w:hint="eastAsia"/>
                <w:iCs/>
              </w:rPr>
              <w:t>（</w:t>
            </w:r>
            <w:r w:rsidR="00C032E2">
              <w:rPr>
                <w:rFonts w:hint="eastAsia"/>
                <w:iCs/>
              </w:rPr>
              <w:t>riels</w:t>
            </w:r>
            <w:r w:rsidR="00191E5D" w:rsidRPr="00191E5D">
              <w:rPr>
                <w:rFonts w:hint="eastAsia"/>
                <w:iCs/>
              </w:rPr>
              <w:t>）</w:t>
            </w:r>
          </w:p>
          <w:p w:rsidR="006414BF" w:rsidRPr="00883F4B" w:rsidRDefault="00D50E97" w:rsidP="000C30B3">
            <w:ins w:id="3623" w:author="Microsoft" w:date="2015-09-24T15:09:00Z">
              <w:r>
                <w:rPr>
                  <w:rFonts w:hint="eastAsia"/>
                </w:rPr>
                <w:t>账户余额</w:t>
              </w:r>
              <w:r>
                <w:t>：</w:t>
              </w:r>
            </w:ins>
            <w:ins w:id="3624" w:author="Microsoft" w:date="2015-09-24T15:10:00Z">
              <w:r>
                <w:rPr>
                  <w:rFonts w:hint="eastAsia"/>
                </w:rPr>
                <w:t>瑞尔</w:t>
              </w:r>
            </w:ins>
          </w:p>
        </w:tc>
      </w:tr>
      <w:tr w:rsidR="006414BF" w:rsidRPr="00883F4B" w:rsidTr="0001177D">
        <w:tc>
          <w:tcPr>
            <w:tcW w:w="1384" w:type="dxa"/>
            <w:shd w:val="clear" w:color="auto" w:fill="D9D9D9"/>
            <w:vAlign w:val="center"/>
          </w:tcPr>
          <w:p w:rsidR="006414BF" w:rsidRPr="00883F4B" w:rsidRDefault="006414BF" w:rsidP="0001177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6414BF" w:rsidRPr="00FE4DC0" w:rsidRDefault="006414BF" w:rsidP="0001177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6414BF" w:rsidRPr="00883F4B" w:rsidTr="0001177D">
        <w:tc>
          <w:tcPr>
            <w:tcW w:w="1384" w:type="dxa"/>
            <w:shd w:val="clear" w:color="auto" w:fill="D9D9D9"/>
            <w:vAlign w:val="center"/>
          </w:tcPr>
          <w:p w:rsidR="006414BF" w:rsidRPr="00883F4B" w:rsidRDefault="006414BF" w:rsidP="0001177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6414BF" w:rsidRPr="00883F4B" w:rsidRDefault="006414BF" w:rsidP="0001177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6414BF" w:rsidRPr="00883F4B" w:rsidTr="0001177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414BF" w:rsidRPr="00883F4B" w:rsidRDefault="006414BF" w:rsidP="0001177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4BF" w:rsidRPr="003E77B5" w:rsidRDefault="006414BF" w:rsidP="0001177D">
            <w:pPr>
              <w:rPr>
                <w:bCs/>
                <w:iCs/>
              </w:rPr>
            </w:pPr>
            <w:del w:id="3625" w:author="Microsoft" w:date="2015-09-24T15:09:00Z">
              <w:r w:rsidDel="00D50E97">
                <w:rPr>
                  <w:bCs/>
                  <w:iCs/>
                </w:rPr>
                <w:delText>无</w:delText>
              </w:r>
            </w:del>
          </w:p>
        </w:tc>
      </w:tr>
    </w:tbl>
    <w:p w:rsidR="006414BF" w:rsidRPr="006414BF" w:rsidRDefault="006414BF" w:rsidP="006414BF">
      <w:pPr>
        <w:pStyle w:val="a0"/>
      </w:pPr>
    </w:p>
    <w:p w:rsidR="00FF0DDA" w:rsidRDefault="00FF0DDA">
      <w:pPr>
        <w:pStyle w:val="4"/>
      </w:pPr>
      <w:r>
        <w:t>账户设置</w:t>
      </w:r>
      <w:r w:rsidR="00323126" w:rsidRPr="00323126">
        <w:rPr>
          <w:rFonts w:hint="eastAsia"/>
        </w:rPr>
        <w:t>（</w:t>
      </w:r>
      <w:r w:rsidR="008B7445">
        <w:rPr>
          <w:rFonts w:hint="eastAsia"/>
        </w:rPr>
        <w:t>Outlet</w:t>
      </w:r>
      <w:r w:rsidR="00385067">
        <w:rPr>
          <w:rFonts w:hint="eastAsia"/>
        </w:rPr>
        <w:t xml:space="preserve"> Account Settings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FF0DDA" w:rsidRPr="00883F4B" w:rsidTr="00B246BD">
        <w:tc>
          <w:tcPr>
            <w:tcW w:w="1384" w:type="dxa"/>
            <w:shd w:val="clear" w:color="auto" w:fill="D9D9D9"/>
            <w:vAlign w:val="center"/>
          </w:tcPr>
          <w:p w:rsidR="00FF0DDA" w:rsidRPr="00883F4B" w:rsidRDefault="00FF0DDA" w:rsidP="00B246B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FF0DDA" w:rsidRPr="00883F4B" w:rsidRDefault="000929EF" w:rsidP="008E5A19">
            <w:pPr>
              <w:rPr>
                <w:iCs/>
              </w:rPr>
            </w:pPr>
            <w:r>
              <w:rPr>
                <w:iCs/>
              </w:rPr>
              <w:t>Jk0</w:t>
            </w:r>
            <w:r w:rsidR="008E5A19">
              <w:rPr>
                <w:iCs/>
              </w:rPr>
              <w:t>7</w:t>
            </w:r>
            <w:r w:rsidR="00607A4B">
              <w:rPr>
                <w:iCs/>
              </w:rPr>
              <w:t>6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FF0DDA" w:rsidRPr="00883F4B" w:rsidRDefault="00FF0DDA" w:rsidP="00B246B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FF0DDA" w:rsidRPr="00883F4B" w:rsidRDefault="00FF0DDA" w:rsidP="00B246BD">
            <w:pPr>
              <w:rPr>
                <w:iCs/>
              </w:rPr>
            </w:pPr>
          </w:p>
        </w:tc>
      </w:tr>
      <w:tr w:rsidR="00FF0DDA" w:rsidRPr="00883F4B" w:rsidTr="00B246BD">
        <w:tc>
          <w:tcPr>
            <w:tcW w:w="1384" w:type="dxa"/>
            <w:shd w:val="clear" w:color="auto" w:fill="D9D9D9"/>
            <w:vAlign w:val="center"/>
          </w:tcPr>
          <w:p w:rsidR="00FF0DDA" w:rsidRPr="00883F4B" w:rsidRDefault="00FF0DDA" w:rsidP="00B246B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FF0DDA" w:rsidRPr="00883F4B" w:rsidRDefault="00FF0DDA" w:rsidP="00B246BD">
            <w:pPr>
              <w:rPr>
                <w:iCs/>
              </w:rPr>
            </w:pPr>
            <w:r>
              <w:rPr>
                <w:rFonts w:hint="eastAsia"/>
                <w:iCs/>
              </w:rPr>
              <w:t>设置账户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FF0DDA" w:rsidRPr="00883F4B" w:rsidRDefault="00FF0DDA" w:rsidP="00B246B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FF0DDA" w:rsidRPr="00883F4B" w:rsidRDefault="00FF0DDA" w:rsidP="00B246BD">
            <w:pPr>
              <w:rPr>
                <w:iCs/>
              </w:rPr>
            </w:pPr>
          </w:p>
        </w:tc>
      </w:tr>
      <w:tr w:rsidR="00FF0DDA" w:rsidRPr="00883F4B" w:rsidTr="00B246B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FF0DDA" w:rsidRPr="00883F4B" w:rsidRDefault="00FF0DDA" w:rsidP="00B246B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FF0DDA" w:rsidRPr="00883F4B" w:rsidRDefault="00FF0DDA" w:rsidP="00B246BD">
            <w:r>
              <w:rPr>
                <w:rFonts w:hint="eastAsia"/>
              </w:rPr>
              <w:t>对销售站点进行设置</w:t>
            </w:r>
          </w:p>
        </w:tc>
      </w:tr>
      <w:tr w:rsidR="00FF0DDA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FF0DDA" w:rsidRPr="00883F4B" w:rsidRDefault="00FF0DDA" w:rsidP="00B246B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FF0DDA" w:rsidRDefault="00FF0DDA" w:rsidP="00B246BD">
            <w:pPr>
              <w:rPr>
                <w:iCs/>
              </w:rPr>
            </w:pPr>
            <w:r>
              <w:rPr>
                <w:iCs/>
              </w:rPr>
              <w:t>站点</w:t>
            </w:r>
            <w:r>
              <w:rPr>
                <w:rFonts w:hint="eastAsia"/>
                <w:iCs/>
              </w:rPr>
              <w:t>编号</w:t>
            </w:r>
            <w:r w:rsidR="00191E5D" w:rsidRPr="00191E5D">
              <w:rPr>
                <w:rFonts w:hint="eastAsia"/>
                <w:iCs/>
              </w:rPr>
              <w:t>（</w:t>
            </w:r>
            <w:r w:rsidR="00A13440">
              <w:rPr>
                <w:rFonts w:hint="eastAsia"/>
                <w:iCs/>
              </w:rPr>
              <w:t>Outlet Code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del w:id="3626" w:author="Microsoft" w:date="2015-09-18T10:20:00Z">
              <w:r w:rsidR="006566D9" w:rsidDel="0099174E">
                <w:rPr>
                  <w:rFonts w:hint="eastAsia"/>
                  <w:iCs/>
                </w:rPr>
                <w:delText>1-30</w:delText>
              </w:r>
            </w:del>
            <w:ins w:id="3627" w:author="Microsoft" w:date="2015-09-18T10:20:00Z">
              <w:r w:rsidR="0099174E">
                <w:rPr>
                  <w:rFonts w:hint="eastAsia"/>
                  <w:iCs/>
                </w:rPr>
                <w:t>不可</w:t>
              </w:r>
              <w:r w:rsidR="0099174E">
                <w:rPr>
                  <w:iCs/>
                </w:rPr>
                <w:t>修改</w:t>
              </w:r>
              <w:r w:rsidR="0099174E">
                <w:rPr>
                  <w:rFonts w:hint="eastAsia"/>
                  <w:iCs/>
                </w:rPr>
                <w:t>；</w:t>
              </w:r>
            </w:ins>
          </w:p>
          <w:p w:rsidR="00FF0DDA" w:rsidRDefault="00FF0DDA" w:rsidP="00B246BD">
            <w:pPr>
              <w:rPr>
                <w:iCs/>
              </w:rPr>
            </w:pPr>
            <w:r>
              <w:rPr>
                <w:iCs/>
              </w:rPr>
              <w:t>站点名称</w:t>
            </w:r>
            <w:r w:rsidR="00191E5D" w:rsidRPr="00191E5D">
              <w:rPr>
                <w:rFonts w:hint="eastAsia"/>
                <w:iCs/>
              </w:rPr>
              <w:t>（</w:t>
            </w:r>
            <w:r w:rsidR="00A13440">
              <w:rPr>
                <w:rFonts w:hint="eastAsia"/>
                <w:iCs/>
              </w:rPr>
              <w:t>Outlet Name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del w:id="3628" w:author="Microsoft" w:date="2015-09-18T10:20:00Z">
              <w:r w:rsidR="006566D9" w:rsidDel="0099174E">
                <w:rPr>
                  <w:rFonts w:hint="eastAsia"/>
                  <w:iCs/>
                </w:rPr>
                <w:delText>1-50</w:delText>
              </w:r>
            </w:del>
            <w:ins w:id="3629" w:author="Microsoft" w:date="2015-09-18T10:20:00Z">
              <w:r w:rsidR="0099174E">
                <w:rPr>
                  <w:rFonts w:hint="eastAsia"/>
                  <w:iCs/>
                </w:rPr>
                <w:t>不可修改；</w:t>
              </w:r>
            </w:ins>
          </w:p>
          <w:p w:rsidR="00D50E97" w:rsidRDefault="00FF0DDA" w:rsidP="00B246BD">
            <w:pPr>
              <w:rPr>
                <w:iCs/>
              </w:rPr>
            </w:pPr>
            <w:r>
              <w:rPr>
                <w:iCs/>
              </w:rPr>
              <w:t>信用额度</w:t>
            </w:r>
            <w:r w:rsidR="00191E5D" w:rsidRPr="00191E5D">
              <w:rPr>
                <w:rFonts w:hint="eastAsia"/>
                <w:iCs/>
              </w:rPr>
              <w:t>（</w:t>
            </w:r>
            <w:r w:rsidR="00A13440">
              <w:rPr>
                <w:rFonts w:hint="eastAsia"/>
                <w:iCs/>
              </w:rPr>
              <w:t>Credit Limit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：单位：瑞尔</w:t>
            </w:r>
            <w:r w:rsidR="006566D9">
              <w:rPr>
                <w:rFonts w:hint="eastAsia"/>
                <w:iCs/>
              </w:rPr>
              <w:t>；</w:t>
            </w:r>
            <w:r w:rsidR="006566D9">
              <w:rPr>
                <w:rFonts w:hint="eastAsia"/>
                <w:iCs/>
              </w:rPr>
              <w:t>1-</w:t>
            </w:r>
            <w:del w:id="3630" w:author="Microsoft" w:date="2015-11-04T16:57:00Z">
              <w:r w:rsidR="006566D9" w:rsidDel="00F02B0B">
                <w:rPr>
                  <w:rFonts w:hint="eastAsia"/>
                  <w:iCs/>
                </w:rPr>
                <w:delText>20</w:delText>
              </w:r>
            </w:del>
            <w:ins w:id="3631" w:author="Microsoft" w:date="2015-11-04T16:57:00Z">
              <w:r w:rsidR="00F02B0B">
                <w:rPr>
                  <w:iCs/>
                </w:rPr>
                <w:t>1</w:t>
              </w:r>
              <w:r w:rsidR="00F02B0B">
                <w:rPr>
                  <w:rFonts w:hint="eastAsia"/>
                  <w:iCs/>
                </w:rPr>
                <w:t>0</w:t>
              </w:r>
            </w:ins>
            <w:r w:rsidR="006566D9">
              <w:rPr>
                <w:rFonts w:hint="eastAsia"/>
                <w:iCs/>
              </w:rPr>
              <w:t>；</w:t>
            </w:r>
          </w:p>
          <w:p w:rsidR="006229BA" w:rsidRDefault="006229BA" w:rsidP="006229BA">
            <w:r>
              <w:rPr>
                <w:rFonts w:hint="eastAsia"/>
              </w:rPr>
              <w:t>游戏设置</w:t>
            </w:r>
            <w:r>
              <w:t>：</w:t>
            </w:r>
          </w:p>
          <w:p w:rsidR="006229BA" w:rsidRDefault="006229BA" w:rsidP="003967F2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方案</w:t>
            </w:r>
            <w:r>
              <w:t>名称</w:t>
            </w:r>
            <w:r w:rsidR="00191E5D" w:rsidRPr="00191E5D">
              <w:rPr>
                <w:rFonts w:hint="eastAsia"/>
                <w:iCs/>
              </w:rPr>
              <w:t>（</w:t>
            </w:r>
            <w:r w:rsidR="00A13440">
              <w:rPr>
                <w:rFonts w:hint="eastAsia"/>
                <w:iCs/>
              </w:rPr>
              <w:t>Plan Name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t>：下拉选择框；</w:t>
            </w:r>
          </w:p>
          <w:p w:rsidR="006229BA" w:rsidRDefault="006229BA" w:rsidP="003967F2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销售</w:t>
            </w:r>
            <w:r>
              <w:t>提成比例</w:t>
            </w:r>
            <w:r w:rsidR="00191E5D" w:rsidRPr="00191E5D">
              <w:rPr>
                <w:rFonts w:hint="eastAsia"/>
                <w:iCs/>
              </w:rPr>
              <w:t>（</w:t>
            </w:r>
            <w:r w:rsidR="00A13440">
              <w:rPr>
                <w:rFonts w:hint="eastAsia"/>
                <w:iCs/>
              </w:rPr>
              <w:t>Sales Commission</w:t>
            </w:r>
            <w:r w:rsidR="00E62EC3">
              <w:rPr>
                <w:rFonts w:hint="eastAsia"/>
                <w:iCs/>
              </w:rPr>
              <w:t xml:space="preserve"> Rate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t>：文本框；单位：</w:t>
            </w:r>
            <w:r>
              <w:t>‰</w:t>
            </w:r>
          </w:p>
          <w:p w:rsidR="006229BA" w:rsidRPr="00F035C0" w:rsidRDefault="006229BA" w:rsidP="003967F2">
            <w:pPr>
              <w:pStyle w:val="a8"/>
              <w:numPr>
                <w:ilvl w:val="0"/>
                <w:numId w:val="7"/>
              </w:numPr>
              <w:ind w:firstLineChars="0"/>
              <w:rPr>
                <w:iCs/>
              </w:rPr>
            </w:pPr>
            <w:r>
              <w:rPr>
                <w:rFonts w:hint="eastAsia"/>
              </w:rPr>
              <w:t>兑奖</w:t>
            </w:r>
            <w:r>
              <w:t>提成比例</w:t>
            </w:r>
            <w:r w:rsidR="00191E5D" w:rsidRPr="00191E5D">
              <w:rPr>
                <w:rFonts w:hint="eastAsia"/>
                <w:iCs/>
              </w:rPr>
              <w:t>（</w:t>
            </w:r>
            <w:r w:rsidR="00A13440">
              <w:rPr>
                <w:rFonts w:hint="eastAsia"/>
                <w:iCs/>
              </w:rPr>
              <w:t>Payout Commission</w:t>
            </w:r>
            <w:r w:rsidR="00E62EC3">
              <w:rPr>
                <w:rFonts w:hint="eastAsia"/>
                <w:iCs/>
              </w:rPr>
              <w:t xml:space="preserve"> Rate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t>：文本框；单位</w:t>
            </w:r>
            <w:r>
              <w:rPr>
                <w:rFonts w:hint="eastAsia"/>
              </w:rPr>
              <w:t>：</w:t>
            </w:r>
            <w:r>
              <w:t>‰</w:t>
            </w:r>
          </w:p>
        </w:tc>
      </w:tr>
      <w:tr w:rsidR="00FF0DDA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FF0DDA" w:rsidRPr="00883F4B" w:rsidRDefault="00FF0DDA" w:rsidP="00B246B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FF0DDA" w:rsidRPr="00883F4B" w:rsidRDefault="00FF0DDA" w:rsidP="00B246BD">
            <w:r>
              <w:rPr>
                <w:rFonts w:hint="eastAsia"/>
                <w:iCs/>
              </w:rPr>
              <w:t>设置成功！</w:t>
            </w:r>
            <w:r w:rsidR="00670E9E">
              <w:rPr>
                <w:rFonts w:hint="eastAsia"/>
                <w:iCs/>
              </w:rPr>
              <w:t>（</w:t>
            </w:r>
            <w:r w:rsidR="00670E9E">
              <w:rPr>
                <w:rFonts w:hint="eastAsia"/>
                <w:iCs/>
              </w:rPr>
              <w:t>The account information has been successfully updated!</w:t>
            </w:r>
            <w:r w:rsidR="00670E9E">
              <w:rPr>
                <w:rFonts w:hint="eastAsia"/>
                <w:iCs/>
              </w:rPr>
              <w:t>）</w:t>
            </w:r>
          </w:p>
        </w:tc>
      </w:tr>
      <w:tr w:rsidR="00FF0DDA" w:rsidRPr="00883F4B" w:rsidTr="00B246BD">
        <w:tc>
          <w:tcPr>
            <w:tcW w:w="1384" w:type="dxa"/>
            <w:shd w:val="clear" w:color="auto" w:fill="D9D9D9"/>
            <w:vAlign w:val="center"/>
          </w:tcPr>
          <w:p w:rsidR="00FF0DDA" w:rsidRPr="00883F4B" w:rsidRDefault="00FF0DDA" w:rsidP="00B246B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FF0DDA" w:rsidRPr="00FE4DC0" w:rsidRDefault="00FF0DDA" w:rsidP="00B246B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FF0DDA" w:rsidRPr="00883F4B" w:rsidTr="00B246BD">
        <w:tc>
          <w:tcPr>
            <w:tcW w:w="1384" w:type="dxa"/>
            <w:shd w:val="clear" w:color="auto" w:fill="D9D9D9"/>
            <w:vAlign w:val="center"/>
          </w:tcPr>
          <w:p w:rsidR="00FF0DDA" w:rsidRPr="00883F4B" w:rsidRDefault="00FF0DDA" w:rsidP="00B246B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FF0DDA" w:rsidRPr="00883F4B" w:rsidRDefault="00FF0DDA" w:rsidP="00B246B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FF0DDA" w:rsidRPr="00883F4B" w:rsidTr="00B246B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0DDA" w:rsidRPr="00883F4B" w:rsidRDefault="00FF0DDA" w:rsidP="00B246B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DDA" w:rsidRDefault="00560A3F" w:rsidP="00B246BD">
            <w:pPr>
              <w:rPr>
                <w:ins w:id="3632" w:author="Microsoft" w:date="2016-05-23T12:50:00Z"/>
                <w:bCs/>
                <w:iCs/>
              </w:rPr>
            </w:pPr>
            <w:r>
              <w:rPr>
                <w:rFonts w:hint="eastAsia"/>
                <w:bCs/>
                <w:iCs/>
              </w:rPr>
              <w:t>【查看</w:t>
            </w:r>
            <w:r>
              <w:rPr>
                <w:bCs/>
                <w:iCs/>
              </w:rPr>
              <w:t>】</w:t>
            </w:r>
            <w:r>
              <w:rPr>
                <w:rFonts w:hint="eastAsia"/>
                <w:bCs/>
                <w:iCs/>
              </w:rPr>
              <w:t>账户</w:t>
            </w:r>
            <w:r>
              <w:rPr>
                <w:bCs/>
                <w:iCs/>
              </w:rPr>
              <w:t>信息；</w:t>
            </w:r>
          </w:p>
          <w:p w:rsidR="002E340E" w:rsidRDefault="002E340E" w:rsidP="00B246BD">
            <w:pPr>
              <w:rPr>
                <w:ins w:id="3633" w:author="Microsoft" w:date="2016-05-23T12:50:00Z"/>
                <w:bCs/>
                <w:iCs/>
              </w:rPr>
            </w:pPr>
            <w:ins w:id="3634" w:author="Microsoft" w:date="2016-05-23T12:50:00Z">
              <w:r>
                <w:rPr>
                  <w:bCs/>
                  <w:iCs/>
                </w:rPr>
                <w:t>站点销售佣金设置</w:t>
              </w:r>
              <w:r>
                <w:rPr>
                  <w:rFonts w:hint="eastAsia"/>
                  <w:bCs/>
                  <w:iCs/>
                </w:rPr>
                <w:t>：</w:t>
              </w:r>
              <w:r>
                <w:rPr>
                  <w:bCs/>
                  <w:iCs/>
                </w:rPr>
                <w:t>初始新建站点后销售佣金比例为</w:t>
              </w:r>
              <w:r>
                <w:rPr>
                  <w:rFonts w:hint="eastAsia"/>
                  <w:bCs/>
                  <w:iCs/>
                </w:rPr>
                <w:t>7%</w:t>
              </w:r>
              <w:r>
                <w:rPr>
                  <w:rFonts w:hint="eastAsia"/>
                  <w:bCs/>
                  <w:iCs/>
                </w:rPr>
                <w:t>；</w:t>
              </w:r>
            </w:ins>
          </w:p>
          <w:p w:rsidR="002E340E" w:rsidRDefault="002E340E" w:rsidP="00B246BD">
            <w:pPr>
              <w:rPr>
                <w:ins w:id="3635" w:author="Microsoft" w:date="2016-05-23T12:51:00Z"/>
                <w:bCs/>
                <w:iCs/>
              </w:rPr>
            </w:pPr>
            <w:ins w:id="3636" w:author="Microsoft" w:date="2016-05-23T12:51:00Z">
              <w:r>
                <w:rPr>
                  <w:bCs/>
                  <w:iCs/>
                </w:rPr>
                <w:lastRenderedPageBreak/>
                <w:t>月销售额在</w:t>
              </w:r>
              <w:r>
                <w:rPr>
                  <w:rFonts w:hint="eastAsia"/>
                  <w:bCs/>
                  <w:iCs/>
                </w:rPr>
                <w:t>1200</w:t>
              </w:r>
              <w:r>
                <w:rPr>
                  <w:rFonts w:hint="eastAsia"/>
                  <w:bCs/>
                  <w:iCs/>
                </w:rPr>
                <w:t>万瑞尔（含</w:t>
              </w:r>
              <w:r>
                <w:rPr>
                  <w:rFonts w:hint="eastAsia"/>
                  <w:bCs/>
                  <w:iCs/>
                </w:rPr>
                <w:t>1200</w:t>
              </w:r>
              <w:r>
                <w:rPr>
                  <w:rFonts w:hint="eastAsia"/>
                  <w:bCs/>
                  <w:iCs/>
                </w:rPr>
                <w:t>万）以下，销售佣金为</w:t>
              </w:r>
            </w:ins>
            <w:ins w:id="3637" w:author="Microsoft" w:date="2016-05-23T12:52:00Z">
              <w:r>
                <w:rPr>
                  <w:rFonts w:hint="eastAsia"/>
                  <w:bCs/>
                  <w:iCs/>
                </w:rPr>
                <w:t>全部销售额的</w:t>
              </w:r>
            </w:ins>
            <w:ins w:id="3638" w:author="Microsoft" w:date="2016-05-23T12:51:00Z">
              <w:r>
                <w:rPr>
                  <w:rFonts w:hint="eastAsia"/>
                  <w:bCs/>
                  <w:iCs/>
                </w:rPr>
                <w:t>7%</w:t>
              </w:r>
              <w:r>
                <w:rPr>
                  <w:rFonts w:hint="eastAsia"/>
                  <w:bCs/>
                  <w:iCs/>
                </w:rPr>
                <w:t>；</w:t>
              </w:r>
            </w:ins>
          </w:p>
          <w:p w:rsidR="002E340E" w:rsidRDefault="002E340E" w:rsidP="00B246BD">
            <w:pPr>
              <w:rPr>
                <w:ins w:id="3639" w:author="Microsoft" w:date="2016-05-23T12:52:00Z"/>
                <w:bCs/>
                <w:iCs/>
              </w:rPr>
            </w:pPr>
            <w:ins w:id="3640" w:author="Microsoft" w:date="2016-05-23T12:51:00Z">
              <w:r>
                <w:rPr>
                  <w:bCs/>
                  <w:iCs/>
                </w:rPr>
                <w:t>月销售额在</w:t>
              </w:r>
              <w:r>
                <w:rPr>
                  <w:rFonts w:hint="eastAsia"/>
                  <w:bCs/>
                  <w:iCs/>
                </w:rPr>
                <w:t>1200</w:t>
              </w:r>
              <w:r>
                <w:rPr>
                  <w:rFonts w:hint="eastAsia"/>
                  <w:bCs/>
                  <w:iCs/>
                </w:rPr>
                <w:t>万—</w:t>
              </w:r>
              <w:r>
                <w:rPr>
                  <w:rFonts w:hint="eastAsia"/>
                  <w:bCs/>
                  <w:iCs/>
                </w:rPr>
                <w:t>2400</w:t>
              </w:r>
              <w:r>
                <w:rPr>
                  <w:rFonts w:hint="eastAsia"/>
                  <w:bCs/>
                  <w:iCs/>
                </w:rPr>
                <w:t>万</w:t>
              </w:r>
            </w:ins>
            <w:ins w:id="3641" w:author="Microsoft" w:date="2016-05-23T12:52:00Z">
              <w:r w:rsidR="00362D53">
                <w:rPr>
                  <w:rFonts w:hint="eastAsia"/>
                  <w:bCs/>
                  <w:iCs/>
                </w:rPr>
                <w:t>瑞尔</w:t>
              </w:r>
            </w:ins>
            <w:ins w:id="3642" w:author="Microsoft" w:date="2016-05-23T16:03:00Z">
              <w:r w:rsidR="00362D53">
                <w:rPr>
                  <w:rFonts w:hint="eastAsia"/>
                  <w:bCs/>
                  <w:iCs/>
                </w:rPr>
                <w:t>（含</w:t>
              </w:r>
              <w:r w:rsidR="00362D53">
                <w:rPr>
                  <w:rFonts w:hint="eastAsia"/>
                  <w:bCs/>
                  <w:iCs/>
                </w:rPr>
                <w:t>2400</w:t>
              </w:r>
              <w:r w:rsidR="00362D53">
                <w:rPr>
                  <w:rFonts w:hint="eastAsia"/>
                  <w:bCs/>
                  <w:iCs/>
                </w:rPr>
                <w:t>万）</w:t>
              </w:r>
            </w:ins>
            <w:ins w:id="3643" w:author="Microsoft" w:date="2016-05-23T12:52:00Z">
              <w:r>
                <w:rPr>
                  <w:rFonts w:hint="eastAsia"/>
                  <w:bCs/>
                  <w:iCs/>
                </w:rPr>
                <w:t>，销售佣金为全部销售额的</w:t>
              </w:r>
              <w:r>
                <w:rPr>
                  <w:rFonts w:hint="eastAsia"/>
                  <w:bCs/>
                  <w:iCs/>
                </w:rPr>
                <w:t>8%</w:t>
              </w:r>
              <w:r>
                <w:rPr>
                  <w:rFonts w:hint="eastAsia"/>
                  <w:bCs/>
                  <w:iCs/>
                </w:rPr>
                <w:t>；</w:t>
              </w:r>
            </w:ins>
          </w:p>
          <w:p w:rsidR="002E340E" w:rsidRDefault="002E340E" w:rsidP="00B246BD">
            <w:pPr>
              <w:rPr>
                <w:ins w:id="3644" w:author="Microsoft" w:date="2016-05-23T16:04:00Z"/>
                <w:bCs/>
                <w:iCs/>
              </w:rPr>
            </w:pPr>
            <w:ins w:id="3645" w:author="Microsoft" w:date="2016-05-23T12:52:00Z">
              <w:r>
                <w:rPr>
                  <w:bCs/>
                  <w:iCs/>
                </w:rPr>
                <w:t>月销售额在</w:t>
              </w:r>
              <w:r>
                <w:rPr>
                  <w:rFonts w:hint="eastAsia"/>
                  <w:bCs/>
                  <w:iCs/>
                </w:rPr>
                <w:t>2400</w:t>
              </w:r>
              <w:r>
                <w:rPr>
                  <w:rFonts w:hint="eastAsia"/>
                  <w:bCs/>
                  <w:iCs/>
                </w:rPr>
                <w:t>万以上的，销售佣金为全部销售额</w:t>
              </w:r>
            </w:ins>
            <w:ins w:id="3646" w:author="Microsoft" w:date="2016-05-23T12:53:00Z">
              <w:r>
                <w:rPr>
                  <w:rFonts w:hint="eastAsia"/>
                  <w:bCs/>
                  <w:iCs/>
                </w:rPr>
                <w:t>的</w:t>
              </w:r>
              <w:r>
                <w:rPr>
                  <w:rFonts w:hint="eastAsia"/>
                  <w:bCs/>
                  <w:iCs/>
                </w:rPr>
                <w:t>9%</w:t>
              </w:r>
              <w:r>
                <w:rPr>
                  <w:rFonts w:hint="eastAsia"/>
                  <w:bCs/>
                  <w:iCs/>
                </w:rPr>
                <w:t>；</w:t>
              </w:r>
            </w:ins>
          </w:p>
          <w:p w:rsidR="00362D53" w:rsidRPr="003E77B5" w:rsidRDefault="00362D53" w:rsidP="00B246BD">
            <w:pPr>
              <w:rPr>
                <w:bCs/>
                <w:iCs/>
              </w:rPr>
            </w:pPr>
            <w:ins w:id="3647" w:author="Microsoft" w:date="2016-05-23T16:04:00Z">
              <w:r>
                <w:rPr>
                  <w:bCs/>
                  <w:iCs/>
                </w:rPr>
                <w:t>月底的最后一天的进行结算</w:t>
              </w:r>
              <w:r>
                <w:rPr>
                  <w:rFonts w:hint="eastAsia"/>
                  <w:bCs/>
                  <w:iCs/>
                </w:rPr>
                <w:t>，</w:t>
              </w:r>
              <w:r>
                <w:rPr>
                  <w:bCs/>
                  <w:iCs/>
                </w:rPr>
                <w:t>平时每日佣金结算按设定的佣金比例给出</w:t>
              </w:r>
              <w:r>
                <w:rPr>
                  <w:rFonts w:hint="eastAsia"/>
                  <w:bCs/>
                  <w:iCs/>
                </w:rPr>
                <w:t>；</w:t>
              </w:r>
            </w:ins>
          </w:p>
        </w:tc>
      </w:tr>
    </w:tbl>
    <w:p w:rsidR="00FF0DDA" w:rsidRPr="005D48F5" w:rsidRDefault="00FF0DDA" w:rsidP="00FF0DDA">
      <w:pPr>
        <w:pStyle w:val="a0"/>
      </w:pPr>
    </w:p>
    <w:p w:rsidR="00A51949" w:rsidRDefault="00352E94">
      <w:pPr>
        <w:pStyle w:val="3"/>
      </w:pPr>
      <w:bookmarkStart w:id="3648" w:name="_Toc447205925"/>
      <w:ins w:id="3649" w:author="Microsoft" w:date="2015-11-02T10:51:00Z">
        <w:r>
          <w:rPr>
            <w:rFonts w:hint="eastAsia"/>
          </w:rPr>
          <w:t>部门</w:t>
        </w:r>
      </w:ins>
      <w:del w:id="3650" w:author="Microsoft" w:date="2015-11-02T10:51:00Z">
        <w:r w:rsidR="00A51949" w:rsidDel="00352E94">
          <w:delText>代理商</w:delText>
        </w:r>
      </w:del>
      <w:r w:rsidR="00A51949">
        <w:t>账户管理</w:t>
      </w:r>
      <w:r w:rsidR="00323126" w:rsidRPr="00323126">
        <w:rPr>
          <w:rFonts w:hint="eastAsia"/>
        </w:rPr>
        <w:t>（</w:t>
      </w:r>
      <w:r w:rsidR="00667334">
        <w:rPr>
          <w:rFonts w:hint="eastAsia"/>
        </w:rPr>
        <w:t>Institution Accounts</w:t>
      </w:r>
      <w:r w:rsidR="00323126" w:rsidRPr="00323126">
        <w:rPr>
          <w:rFonts w:hint="eastAsia"/>
        </w:rPr>
        <w:t>）</w:t>
      </w:r>
      <w:bookmarkEnd w:id="3648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1035B2" w:rsidRPr="00883F4B" w:rsidTr="0001177D">
        <w:tc>
          <w:tcPr>
            <w:tcW w:w="1384" w:type="dxa"/>
            <w:shd w:val="clear" w:color="auto" w:fill="D9D9D9"/>
            <w:vAlign w:val="center"/>
          </w:tcPr>
          <w:p w:rsidR="001035B2" w:rsidRPr="00883F4B" w:rsidRDefault="001035B2" w:rsidP="0001177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1035B2" w:rsidRPr="00883F4B" w:rsidRDefault="00607A4B" w:rsidP="0001177D">
            <w:pPr>
              <w:rPr>
                <w:iCs/>
              </w:rPr>
            </w:pPr>
            <w:r>
              <w:rPr>
                <w:iCs/>
              </w:rPr>
              <w:t>Jk077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1035B2" w:rsidRPr="00883F4B" w:rsidRDefault="001035B2" w:rsidP="0001177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1035B2" w:rsidRPr="00883F4B" w:rsidRDefault="001035B2" w:rsidP="0001177D">
            <w:pPr>
              <w:rPr>
                <w:iCs/>
              </w:rPr>
            </w:pPr>
          </w:p>
        </w:tc>
      </w:tr>
      <w:tr w:rsidR="001035B2" w:rsidRPr="00883F4B" w:rsidTr="0001177D">
        <w:tc>
          <w:tcPr>
            <w:tcW w:w="1384" w:type="dxa"/>
            <w:shd w:val="clear" w:color="auto" w:fill="D9D9D9"/>
            <w:vAlign w:val="center"/>
          </w:tcPr>
          <w:p w:rsidR="001035B2" w:rsidRPr="00883F4B" w:rsidRDefault="001035B2" w:rsidP="0001177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1035B2" w:rsidRDefault="001035B2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代理商</w:t>
            </w:r>
            <w:r>
              <w:rPr>
                <w:iCs/>
              </w:rPr>
              <w:t>信用额度列表</w:t>
            </w:r>
          </w:p>
          <w:p w:rsidR="001C7F12" w:rsidRPr="00883F4B" w:rsidRDefault="001C7F12" w:rsidP="00255669">
            <w:pPr>
              <w:rPr>
                <w:iCs/>
              </w:rPr>
            </w:pP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 xml:space="preserve">List of Credit Limits of </w:t>
            </w:r>
            <w:r w:rsidR="00255669">
              <w:rPr>
                <w:rFonts w:hint="eastAsia"/>
                <w:iCs/>
              </w:rPr>
              <w:t>Institutions</w:t>
            </w:r>
            <w:r>
              <w:rPr>
                <w:rFonts w:hint="eastAsia"/>
                <w:iCs/>
              </w:rPr>
              <w:t>）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1035B2" w:rsidRPr="00883F4B" w:rsidRDefault="001035B2" w:rsidP="0001177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1035B2" w:rsidRPr="00883F4B" w:rsidRDefault="001035B2" w:rsidP="0001177D">
            <w:pPr>
              <w:rPr>
                <w:iCs/>
              </w:rPr>
            </w:pPr>
          </w:p>
        </w:tc>
      </w:tr>
      <w:tr w:rsidR="001035B2" w:rsidRPr="00883F4B" w:rsidTr="0001177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1035B2" w:rsidRPr="00883F4B" w:rsidRDefault="001035B2" w:rsidP="0001177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1035B2" w:rsidRPr="00883F4B" w:rsidRDefault="001035B2" w:rsidP="0001177D">
            <w:r>
              <w:rPr>
                <w:rFonts w:hint="eastAsia"/>
              </w:rPr>
              <w:t>财务人员对代理商进行设置信用额度</w:t>
            </w:r>
          </w:p>
        </w:tc>
      </w:tr>
      <w:tr w:rsidR="001035B2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1035B2" w:rsidRPr="00883F4B" w:rsidRDefault="001035B2" w:rsidP="0001177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1035B2" w:rsidRDefault="001035B2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代理商编号</w:t>
            </w:r>
            <w:r w:rsidR="00191E5D" w:rsidRPr="00191E5D">
              <w:rPr>
                <w:rFonts w:hint="eastAsia"/>
                <w:iCs/>
              </w:rPr>
              <w:t>（</w:t>
            </w:r>
            <w:r w:rsidR="00255669">
              <w:rPr>
                <w:rFonts w:hint="eastAsia"/>
                <w:iCs/>
              </w:rPr>
              <w:t>Institution</w:t>
            </w:r>
            <w:r w:rsidR="00A84ECF">
              <w:rPr>
                <w:rFonts w:hint="eastAsia"/>
                <w:iCs/>
              </w:rPr>
              <w:t xml:space="preserve"> Code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1035B2" w:rsidRPr="00624CAD" w:rsidRDefault="001035B2" w:rsidP="00255669">
            <w:pPr>
              <w:rPr>
                <w:iCs/>
              </w:rPr>
            </w:pPr>
            <w:r>
              <w:rPr>
                <w:iCs/>
              </w:rPr>
              <w:t>代理商名称</w:t>
            </w:r>
            <w:r w:rsidR="00191E5D" w:rsidRPr="00191E5D">
              <w:rPr>
                <w:rFonts w:hint="eastAsia"/>
                <w:iCs/>
              </w:rPr>
              <w:t>（</w:t>
            </w:r>
            <w:r w:rsidR="00255669">
              <w:rPr>
                <w:rFonts w:hint="eastAsia"/>
                <w:iCs/>
              </w:rPr>
              <w:t xml:space="preserve">Institution </w:t>
            </w:r>
            <w:r w:rsidR="00A84ECF">
              <w:rPr>
                <w:rFonts w:hint="eastAsia"/>
                <w:iCs/>
              </w:rPr>
              <w:t>Name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</w:tc>
      </w:tr>
      <w:tr w:rsidR="001035B2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1035B2" w:rsidRPr="00883F4B" w:rsidRDefault="001035B2" w:rsidP="0001177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1035B2" w:rsidRDefault="001035B2" w:rsidP="001035B2">
            <w:pPr>
              <w:rPr>
                <w:iCs/>
              </w:rPr>
            </w:pPr>
            <w:r>
              <w:rPr>
                <w:rFonts w:hint="eastAsia"/>
                <w:iCs/>
              </w:rPr>
              <w:t>代理商编号</w:t>
            </w:r>
            <w:r w:rsidR="00191E5D" w:rsidRPr="00191E5D">
              <w:rPr>
                <w:rFonts w:hint="eastAsia"/>
                <w:iCs/>
              </w:rPr>
              <w:t>（</w:t>
            </w:r>
            <w:r w:rsidR="00255669">
              <w:rPr>
                <w:rFonts w:hint="eastAsia"/>
                <w:iCs/>
              </w:rPr>
              <w:t xml:space="preserve">Institution </w:t>
            </w:r>
            <w:r w:rsidR="00A84ECF">
              <w:rPr>
                <w:rFonts w:hint="eastAsia"/>
                <w:iCs/>
              </w:rPr>
              <w:t>Code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6566D9" w:rsidRDefault="001035B2" w:rsidP="006566D9">
            <w:pPr>
              <w:rPr>
                <w:iCs/>
              </w:rPr>
            </w:pPr>
            <w:r>
              <w:rPr>
                <w:iCs/>
              </w:rPr>
              <w:t>代理商名称</w:t>
            </w:r>
            <w:r w:rsidR="00191E5D" w:rsidRPr="00191E5D">
              <w:rPr>
                <w:rFonts w:hint="eastAsia"/>
                <w:iCs/>
              </w:rPr>
              <w:t>（</w:t>
            </w:r>
            <w:r w:rsidR="00255669">
              <w:rPr>
                <w:rFonts w:hint="eastAsia"/>
                <w:iCs/>
              </w:rPr>
              <w:t xml:space="preserve">Institution </w:t>
            </w:r>
            <w:r w:rsidR="00A84ECF">
              <w:rPr>
                <w:rFonts w:hint="eastAsia"/>
                <w:iCs/>
              </w:rPr>
              <w:t>Name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C7168E" w:rsidRDefault="001035B2" w:rsidP="006566D9">
            <w:pPr>
              <w:rPr>
                <w:ins w:id="3651" w:author="Microsoft" w:date="2015-09-23T15:39:00Z"/>
                <w:iCs/>
              </w:rPr>
            </w:pPr>
            <w:r>
              <w:rPr>
                <w:iCs/>
              </w:rPr>
              <w:t>信用额度</w:t>
            </w:r>
            <w:r w:rsidR="00191E5D" w:rsidRPr="00191E5D">
              <w:rPr>
                <w:rFonts w:hint="eastAsia"/>
                <w:iCs/>
              </w:rPr>
              <w:t>（</w:t>
            </w:r>
            <w:r w:rsidR="00A84ECF">
              <w:rPr>
                <w:rFonts w:hint="eastAsia"/>
                <w:iCs/>
              </w:rPr>
              <w:t>Credit Limit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：单位：瑞尔</w:t>
            </w:r>
            <w:r w:rsidR="00191E5D" w:rsidRPr="00191E5D">
              <w:rPr>
                <w:rFonts w:hint="eastAsia"/>
                <w:iCs/>
              </w:rPr>
              <w:t>（</w:t>
            </w:r>
            <w:r w:rsidR="00A84ECF">
              <w:rPr>
                <w:rFonts w:hint="eastAsia"/>
                <w:iCs/>
              </w:rPr>
              <w:t>riels</w:t>
            </w:r>
            <w:r w:rsidR="00191E5D" w:rsidRPr="00191E5D">
              <w:rPr>
                <w:rFonts w:hint="eastAsia"/>
                <w:iCs/>
              </w:rPr>
              <w:t>）</w:t>
            </w:r>
          </w:p>
          <w:p w:rsidR="003F2D7B" w:rsidRPr="00EA7203" w:rsidRDefault="003F2D7B" w:rsidP="006566D9">
            <w:pPr>
              <w:rPr>
                <w:iCs/>
              </w:rPr>
            </w:pPr>
            <w:ins w:id="3652" w:author="Microsoft" w:date="2015-09-23T15:39:00Z">
              <w:r>
                <w:rPr>
                  <w:rFonts w:hint="eastAsia"/>
                  <w:iCs/>
                </w:rPr>
                <w:t>帐户余额：瑞尔</w:t>
              </w:r>
            </w:ins>
          </w:p>
        </w:tc>
      </w:tr>
      <w:tr w:rsidR="001035B2" w:rsidRPr="00883F4B" w:rsidTr="0001177D">
        <w:tc>
          <w:tcPr>
            <w:tcW w:w="1384" w:type="dxa"/>
            <w:shd w:val="clear" w:color="auto" w:fill="D9D9D9"/>
            <w:vAlign w:val="center"/>
          </w:tcPr>
          <w:p w:rsidR="001035B2" w:rsidRPr="00883F4B" w:rsidRDefault="001035B2" w:rsidP="0001177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1035B2" w:rsidRPr="00FE4DC0" w:rsidRDefault="001035B2" w:rsidP="0001177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1035B2" w:rsidRPr="00883F4B" w:rsidTr="0001177D">
        <w:tc>
          <w:tcPr>
            <w:tcW w:w="1384" w:type="dxa"/>
            <w:shd w:val="clear" w:color="auto" w:fill="D9D9D9"/>
            <w:vAlign w:val="center"/>
          </w:tcPr>
          <w:p w:rsidR="001035B2" w:rsidRPr="00883F4B" w:rsidRDefault="001035B2" w:rsidP="0001177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1035B2" w:rsidRPr="00883F4B" w:rsidRDefault="001035B2" w:rsidP="0001177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1035B2" w:rsidRPr="00883F4B" w:rsidTr="0001177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35B2" w:rsidRPr="00883F4B" w:rsidRDefault="001035B2" w:rsidP="0001177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5B2" w:rsidRPr="003E77B5" w:rsidRDefault="001035B2" w:rsidP="0001177D">
            <w:pPr>
              <w:rPr>
                <w:bCs/>
                <w:iCs/>
              </w:rPr>
            </w:pPr>
            <w:r>
              <w:rPr>
                <w:bCs/>
                <w:iCs/>
              </w:rPr>
              <w:t>无</w:t>
            </w:r>
          </w:p>
        </w:tc>
      </w:tr>
    </w:tbl>
    <w:p w:rsidR="001035B2" w:rsidRPr="001035B2" w:rsidRDefault="001035B2" w:rsidP="001035B2">
      <w:pPr>
        <w:pStyle w:val="a0"/>
      </w:pPr>
    </w:p>
    <w:p w:rsidR="00A51949" w:rsidRDefault="00A51949">
      <w:pPr>
        <w:pStyle w:val="4"/>
      </w:pPr>
      <w:r>
        <w:t>设置信用额度</w:t>
      </w:r>
      <w:r w:rsidR="00323126" w:rsidRPr="00323126">
        <w:rPr>
          <w:rFonts w:hint="eastAsia"/>
        </w:rPr>
        <w:t>（</w:t>
      </w:r>
      <w:r w:rsidR="00314151">
        <w:rPr>
          <w:rFonts w:hint="eastAsia"/>
        </w:rPr>
        <w:t>Modify</w:t>
      </w:r>
      <w:r w:rsidR="00F02BF7">
        <w:rPr>
          <w:rFonts w:hint="eastAsia"/>
        </w:rPr>
        <w:t>Credit Limit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A51949" w:rsidRPr="00883F4B" w:rsidTr="00B246BD">
        <w:tc>
          <w:tcPr>
            <w:tcW w:w="1384" w:type="dxa"/>
            <w:shd w:val="clear" w:color="auto" w:fill="D9D9D9"/>
            <w:vAlign w:val="center"/>
          </w:tcPr>
          <w:p w:rsidR="00A51949" w:rsidRPr="00883F4B" w:rsidRDefault="00A51949" w:rsidP="00B246B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A51949" w:rsidRPr="00883F4B" w:rsidRDefault="00607A4B" w:rsidP="00B246BD">
            <w:pPr>
              <w:rPr>
                <w:iCs/>
              </w:rPr>
            </w:pPr>
            <w:r>
              <w:rPr>
                <w:iCs/>
              </w:rPr>
              <w:t>Jk078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A51949" w:rsidRPr="00883F4B" w:rsidRDefault="00A51949" w:rsidP="00B246B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A51949" w:rsidRPr="00883F4B" w:rsidRDefault="00A51949" w:rsidP="00B246BD">
            <w:pPr>
              <w:rPr>
                <w:iCs/>
              </w:rPr>
            </w:pPr>
          </w:p>
        </w:tc>
      </w:tr>
      <w:tr w:rsidR="00A51949" w:rsidRPr="00883F4B" w:rsidTr="00B246BD">
        <w:tc>
          <w:tcPr>
            <w:tcW w:w="1384" w:type="dxa"/>
            <w:shd w:val="clear" w:color="auto" w:fill="D9D9D9"/>
            <w:vAlign w:val="center"/>
          </w:tcPr>
          <w:p w:rsidR="00A51949" w:rsidRPr="00883F4B" w:rsidRDefault="00A51949" w:rsidP="00B246B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A51949" w:rsidRPr="00883F4B" w:rsidRDefault="00A51949" w:rsidP="00B246BD">
            <w:pPr>
              <w:rPr>
                <w:iCs/>
              </w:rPr>
            </w:pPr>
            <w:r>
              <w:rPr>
                <w:rFonts w:hint="eastAsia"/>
                <w:iCs/>
              </w:rPr>
              <w:t>设置信用额度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A51949" w:rsidRPr="00883F4B" w:rsidRDefault="00A51949" w:rsidP="00B246B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A51949" w:rsidRPr="00883F4B" w:rsidRDefault="00A51949" w:rsidP="00B246BD">
            <w:pPr>
              <w:rPr>
                <w:iCs/>
              </w:rPr>
            </w:pPr>
          </w:p>
        </w:tc>
      </w:tr>
      <w:tr w:rsidR="00A51949" w:rsidRPr="00883F4B" w:rsidTr="00B246B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A51949" w:rsidRPr="00883F4B" w:rsidRDefault="00A51949" w:rsidP="00B246B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A51949" w:rsidRPr="00883F4B" w:rsidRDefault="00A51949" w:rsidP="00B246BD">
            <w:r>
              <w:rPr>
                <w:rFonts w:hint="eastAsia"/>
              </w:rPr>
              <w:t>财务人员对代理商进行设置信用额度</w:t>
            </w:r>
          </w:p>
        </w:tc>
      </w:tr>
      <w:tr w:rsidR="00A51949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A51949" w:rsidRPr="00883F4B" w:rsidRDefault="00A51949" w:rsidP="00B246B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A51949" w:rsidRDefault="00A51949" w:rsidP="00B246BD">
            <w:pPr>
              <w:rPr>
                <w:iCs/>
              </w:rPr>
            </w:pPr>
            <w:r>
              <w:rPr>
                <w:rFonts w:hint="eastAsia"/>
                <w:iCs/>
              </w:rPr>
              <w:t>代理商编号</w:t>
            </w:r>
            <w:r w:rsidR="00191E5D" w:rsidRPr="00191E5D">
              <w:rPr>
                <w:rFonts w:hint="eastAsia"/>
                <w:iCs/>
              </w:rPr>
              <w:t>（</w:t>
            </w:r>
            <w:r w:rsidR="008E6C1B">
              <w:rPr>
                <w:rFonts w:hint="eastAsia"/>
                <w:iCs/>
              </w:rPr>
              <w:t>Institution</w:t>
            </w:r>
            <w:r w:rsidR="005E2FDA">
              <w:rPr>
                <w:rFonts w:hint="eastAsia"/>
                <w:iCs/>
              </w:rPr>
              <w:t xml:space="preserve"> Code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ins w:id="3653" w:author="Microsoft" w:date="2015-09-18T10:20:00Z">
              <w:r w:rsidR="0099174E">
                <w:rPr>
                  <w:rFonts w:hint="eastAsia"/>
                  <w:iCs/>
                </w:rPr>
                <w:t>不可</w:t>
              </w:r>
              <w:r w:rsidR="0099174E">
                <w:rPr>
                  <w:iCs/>
                </w:rPr>
                <w:t>修改</w:t>
              </w:r>
            </w:ins>
            <w:del w:id="3654" w:author="Microsoft" w:date="2015-09-18T10:20:00Z">
              <w:r w:rsidR="006566D9" w:rsidDel="0099174E">
                <w:rPr>
                  <w:rFonts w:hint="eastAsia"/>
                  <w:iCs/>
                </w:rPr>
                <w:delText>1-30</w:delText>
              </w:r>
            </w:del>
          </w:p>
          <w:p w:rsidR="00A51949" w:rsidRDefault="00A51949" w:rsidP="00B246BD">
            <w:pPr>
              <w:rPr>
                <w:iCs/>
              </w:rPr>
            </w:pPr>
            <w:r>
              <w:rPr>
                <w:iCs/>
              </w:rPr>
              <w:t>代理商名称</w:t>
            </w:r>
            <w:r w:rsidR="00191E5D" w:rsidRPr="00191E5D">
              <w:rPr>
                <w:rFonts w:hint="eastAsia"/>
                <w:iCs/>
              </w:rPr>
              <w:t>（</w:t>
            </w:r>
            <w:r w:rsidR="008E6C1B">
              <w:rPr>
                <w:rFonts w:hint="eastAsia"/>
                <w:iCs/>
              </w:rPr>
              <w:t xml:space="preserve">Institution </w:t>
            </w:r>
            <w:r w:rsidR="005E2FDA">
              <w:rPr>
                <w:rFonts w:hint="eastAsia"/>
                <w:iCs/>
              </w:rPr>
              <w:t>Name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ins w:id="3655" w:author="Microsoft" w:date="2015-09-18T10:20:00Z">
              <w:r w:rsidR="0099174E">
                <w:rPr>
                  <w:rFonts w:hint="eastAsia"/>
                  <w:iCs/>
                </w:rPr>
                <w:t>不可</w:t>
              </w:r>
              <w:r w:rsidR="0099174E">
                <w:rPr>
                  <w:iCs/>
                </w:rPr>
                <w:t>修改</w:t>
              </w:r>
            </w:ins>
            <w:del w:id="3656" w:author="Microsoft" w:date="2015-09-18T10:20:00Z">
              <w:r w:rsidR="006566D9" w:rsidDel="0099174E">
                <w:rPr>
                  <w:rFonts w:hint="eastAsia"/>
                  <w:iCs/>
                </w:rPr>
                <w:delText>1-50</w:delText>
              </w:r>
            </w:del>
          </w:p>
          <w:p w:rsidR="00A51949" w:rsidRDefault="00A51949" w:rsidP="00B246BD">
            <w:pPr>
              <w:rPr>
                <w:iCs/>
              </w:rPr>
            </w:pPr>
            <w:r>
              <w:rPr>
                <w:iCs/>
              </w:rPr>
              <w:t>信用额度</w:t>
            </w:r>
            <w:r w:rsidR="00191E5D" w:rsidRPr="00191E5D">
              <w:rPr>
                <w:rFonts w:hint="eastAsia"/>
                <w:iCs/>
              </w:rPr>
              <w:t>（</w:t>
            </w:r>
            <w:r w:rsidR="005E2FDA">
              <w:rPr>
                <w:rFonts w:hint="eastAsia"/>
                <w:iCs/>
              </w:rPr>
              <w:t>Credit Limit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：单位：瑞尔</w:t>
            </w:r>
            <w:r w:rsidR="00191E5D" w:rsidRPr="00191E5D">
              <w:rPr>
                <w:rFonts w:hint="eastAsia"/>
                <w:iCs/>
              </w:rPr>
              <w:t>（</w:t>
            </w:r>
            <w:r w:rsidR="005E2FDA">
              <w:rPr>
                <w:rFonts w:hint="eastAsia"/>
                <w:iCs/>
              </w:rPr>
              <w:t>riels</w:t>
            </w:r>
            <w:r w:rsidR="00191E5D" w:rsidRPr="00191E5D">
              <w:rPr>
                <w:rFonts w:hint="eastAsia"/>
                <w:iCs/>
              </w:rPr>
              <w:t>）</w:t>
            </w:r>
            <w:r w:rsidR="006566D9">
              <w:rPr>
                <w:rFonts w:hint="eastAsia"/>
                <w:iCs/>
              </w:rPr>
              <w:t>；</w:t>
            </w:r>
            <w:r w:rsidR="006566D9">
              <w:rPr>
                <w:rFonts w:hint="eastAsia"/>
                <w:iCs/>
              </w:rPr>
              <w:t>1-</w:t>
            </w:r>
            <w:del w:id="3657" w:author="Microsoft" w:date="2015-11-04T16:58:00Z">
              <w:r w:rsidR="006566D9" w:rsidDel="00F02B0B">
                <w:rPr>
                  <w:rFonts w:hint="eastAsia"/>
                  <w:iCs/>
                </w:rPr>
                <w:delText>20</w:delText>
              </w:r>
            </w:del>
            <w:ins w:id="3658" w:author="Microsoft" w:date="2015-11-04T16:58:00Z">
              <w:r w:rsidR="00F02B0B">
                <w:rPr>
                  <w:iCs/>
                </w:rPr>
                <w:t>1</w:t>
              </w:r>
              <w:r w:rsidR="00F02B0B">
                <w:rPr>
                  <w:rFonts w:hint="eastAsia"/>
                  <w:iCs/>
                </w:rPr>
                <w:t>0</w:t>
              </w:r>
            </w:ins>
          </w:p>
          <w:p w:rsidR="00C7168E" w:rsidRPr="00C7168E" w:rsidRDefault="00C7168E" w:rsidP="00C7168E">
            <w:r w:rsidRPr="00C7168E">
              <w:rPr>
                <w:rFonts w:hint="eastAsia"/>
              </w:rPr>
              <w:t>游戏设置</w:t>
            </w:r>
            <w:r w:rsidRPr="00C7168E">
              <w:t>：</w:t>
            </w:r>
          </w:p>
          <w:p w:rsidR="00C7168E" w:rsidRPr="00C7168E" w:rsidRDefault="00C7168E" w:rsidP="003967F2">
            <w:pPr>
              <w:pStyle w:val="a8"/>
              <w:numPr>
                <w:ilvl w:val="0"/>
                <w:numId w:val="7"/>
              </w:numPr>
              <w:ind w:firstLineChars="0"/>
            </w:pPr>
            <w:r w:rsidRPr="00C7168E">
              <w:rPr>
                <w:rFonts w:hint="eastAsia"/>
              </w:rPr>
              <w:lastRenderedPageBreak/>
              <w:t>方案</w:t>
            </w:r>
            <w:r w:rsidRPr="00C7168E">
              <w:t>名称</w:t>
            </w:r>
            <w:r w:rsidR="00191E5D" w:rsidRPr="00191E5D">
              <w:rPr>
                <w:rFonts w:hint="eastAsia"/>
                <w:iCs/>
              </w:rPr>
              <w:t>（</w:t>
            </w:r>
            <w:r w:rsidR="00A30E17">
              <w:rPr>
                <w:rFonts w:hint="eastAsia"/>
                <w:iCs/>
              </w:rPr>
              <w:t>Plan Name</w:t>
            </w:r>
            <w:r w:rsidR="00191E5D" w:rsidRPr="00191E5D">
              <w:rPr>
                <w:rFonts w:hint="eastAsia"/>
                <w:iCs/>
              </w:rPr>
              <w:t>）</w:t>
            </w:r>
            <w:r w:rsidRPr="00C7168E">
              <w:t>：下拉选择框；</w:t>
            </w:r>
          </w:p>
          <w:p w:rsidR="00C7168E" w:rsidRPr="00C7168E" w:rsidRDefault="00C7168E" w:rsidP="003967F2">
            <w:pPr>
              <w:pStyle w:val="a8"/>
              <w:numPr>
                <w:ilvl w:val="0"/>
                <w:numId w:val="7"/>
              </w:numPr>
              <w:ind w:firstLineChars="0"/>
            </w:pPr>
            <w:r w:rsidRPr="00C7168E">
              <w:rPr>
                <w:rFonts w:hint="eastAsia"/>
              </w:rPr>
              <w:t>销售</w:t>
            </w:r>
            <w:r w:rsidRPr="00C7168E">
              <w:t>提成比例</w:t>
            </w:r>
            <w:r w:rsidR="00191E5D" w:rsidRPr="00191E5D">
              <w:rPr>
                <w:rFonts w:hint="eastAsia"/>
                <w:iCs/>
              </w:rPr>
              <w:t>（</w:t>
            </w:r>
            <w:r w:rsidR="00A30E17">
              <w:rPr>
                <w:rFonts w:hint="eastAsia"/>
                <w:iCs/>
              </w:rPr>
              <w:t>Sales Commission Rate</w:t>
            </w:r>
            <w:r w:rsidR="00191E5D" w:rsidRPr="00191E5D">
              <w:rPr>
                <w:rFonts w:hint="eastAsia"/>
                <w:iCs/>
              </w:rPr>
              <w:t>）</w:t>
            </w:r>
            <w:r w:rsidRPr="00C7168E">
              <w:t>：文本框；单位：</w:t>
            </w:r>
            <w:r w:rsidRPr="00C7168E">
              <w:t>‰</w:t>
            </w:r>
            <w:r w:rsidRPr="00C7168E">
              <w:rPr>
                <w:rFonts w:hint="eastAsia"/>
              </w:rPr>
              <w:t>（包含站点提成比例）</w:t>
            </w:r>
          </w:p>
          <w:p w:rsidR="00C7168E" w:rsidRPr="00EA7203" w:rsidRDefault="00C7168E" w:rsidP="003967F2">
            <w:pPr>
              <w:pStyle w:val="a8"/>
              <w:numPr>
                <w:ilvl w:val="0"/>
                <w:numId w:val="7"/>
              </w:numPr>
              <w:ind w:firstLineChars="0"/>
              <w:rPr>
                <w:iCs/>
              </w:rPr>
            </w:pPr>
            <w:r w:rsidRPr="00C7168E">
              <w:rPr>
                <w:rFonts w:hint="eastAsia"/>
              </w:rPr>
              <w:t>兑奖</w:t>
            </w:r>
            <w:r w:rsidRPr="00C7168E">
              <w:t>提成比例</w:t>
            </w:r>
            <w:r w:rsidR="00191E5D" w:rsidRPr="00191E5D">
              <w:rPr>
                <w:rFonts w:hint="eastAsia"/>
                <w:iCs/>
              </w:rPr>
              <w:t>（</w:t>
            </w:r>
            <w:r w:rsidR="00A30E17">
              <w:rPr>
                <w:rFonts w:hint="eastAsia"/>
                <w:iCs/>
              </w:rPr>
              <w:t>Payout Commission Rate</w:t>
            </w:r>
            <w:r w:rsidR="00191E5D" w:rsidRPr="00191E5D">
              <w:rPr>
                <w:rFonts w:hint="eastAsia"/>
                <w:iCs/>
              </w:rPr>
              <w:t>）</w:t>
            </w:r>
            <w:r w:rsidRPr="00C7168E">
              <w:t>：文本框；单位</w:t>
            </w:r>
            <w:r w:rsidRPr="00C7168E">
              <w:rPr>
                <w:rFonts w:hint="eastAsia"/>
              </w:rPr>
              <w:t>：</w:t>
            </w:r>
            <w:r w:rsidRPr="00C7168E">
              <w:t>‰</w:t>
            </w:r>
          </w:p>
        </w:tc>
      </w:tr>
      <w:tr w:rsidR="00A51949" w:rsidRPr="00883F4B" w:rsidTr="00B246B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A51949" w:rsidRPr="00883F4B" w:rsidRDefault="00A51949" w:rsidP="00B246BD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A51949" w:rsidRPr="00883F4B" w:rsidRDefault="00A51949" w:rsidP="002E5C59">
            <w:r>
              <w:rPr>
                <w:rFonts w:hint="eastAsia"/>
                <w:iCs/>
              </w:rPr>
              <w:t>设置成功！</w:t>
            </w:r>
            <w:r w:rsidR="00191E5D" w:rsidRPr="00191E5D">
              <w:rPr>
                <w:rFonts w:hint="eastAsia"/>
                <w:iCs/>
              </w:rPr>
              <w:t>（</w:t>
            </w:r>
            <w:r w:rsidR="00971A5C">
              <w:rPr>
                <w:rFonts w:hint="eastAsia"/>
                <w:iCs/>
              </w:rPr>
              <w:t xml:space="preserve">The credit limit has been </w:t>
            </w:r>
            <w:r w:rsidR="002E5C59" w:rsidRPr="002E5C59">
              <w:rPr>
                <w:rFonts w:hint="eastAsia"/>
                <w:iCs/>
              </w:rPr>
              <w:t xml:space="preserve">successfully </w:t>
            </w:r>
            <w:r w:rsidR="00971A5C">
              <w:rPr>
                <w:rFonts w:hint="eastAsia"/>
                <w:iCs/>
              </w:rPr>
              <w:t>modified!</w:t>
            </w:r>
            <w:r w:rsidR="00191E5D" w:rsidRPr="00191E5D">
              <w:rPr>
                <w:rFonts w:hint="eastAsia"/>
                <w:iCs/>
              </w:rPr>
              <w:t>）</w:t>
            </w:r>
          </w:p>
        </w:tc>
      </w:tr>
      <w:tr w:rsidR="00A51949" w:rsidRPr="00883F4B" w:rsidTr="00B246BD">
        <w:tc>
          <w:tcPr>
            <w:tcW w:w="1384" w:type="dxa"/>
            <w:shd w:val="clear" w:color="auto" w:fill="D9D9D9"/>
            <w:vAlign w:val="center"/>
          </w:tcPr>
          <w:p w:rsidR="00A51949" w:rsidRPr="00883F4B" w:rsidRDefault="00A51949" w:rsidP="00B246B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A51949" w:rsidRPr="00FE4DC0" w:rsidRDefault="00A51949" w:rsidP="00B246B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A51949" w:rsidRPr="00883F4B" w:rsidTr="00B246BD">
        <w:tc>
          <w:tcPr>
            <w:tcW w:w="1384" w:type="dxa"/>
            <w:shd w:val="clear" w:color="auto" w:fill="D9D9D9"/>
            <w:vAlign w:val="center"/>
          </w:tcPr>
          <w:p w:rsidR="00A51949" w:rsidRPr="00883F4B" w:rsidRDefault="00A51949" w:rsidP="00B246B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A51949" w:rsidRPr="00883F4B" w:rsidRDefault="00A51949" w:rsidP="00B246B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A51949" w:rsidRPr="00883F4B" w:rsidTr="00B246B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51949" w:rsidRPr="00883F4B" w:rsidRDefault="00A51949" w:rsidP="00B246B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949" w:rsidRPr="003E77B5" w:rsidRDefault="00560A3F" w:rsidP="00B246B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【查看】</w:t>
            </w:r>
            <w:r>
              <w:rPr>
                <w:bCs/>
                <w:iCs/>
              </w:rPr>
              <w:t>账户信息</w:t>
            </w:r>
          </w:p>
        </w:tc>
      </w:tr>
    </w:tbl>
    <w:p w:rsidR="00A51949" w:rsidRPr="00003290" w:rsidRDefault="00A51949" w:rsidP="00A51949">
      <w:pPr>
        <w:pStyle w:val="a0"/>
      </w:pPr>
    </w:p>
    <w:p w:rsidR="008D6EAF" w:rsidRDefault="008D6EAF">
      <w:pPr>
        <w:pStyle w:val="3"/>
      </w:pPr>
      <w:bookmarkStart w:id="3659" w:name="_Toc447205926"/>
      <w:r>
        <w:rPr>
          <w:rFonts w:hint="eastAsia"/>
        </w:rPr>
        <w:t>市场</w:t>
      </w:r>
      <w:r>
        <w:t>管理员</w:t>
      </w:r>
      <w:r>
        <w:rPr>
          <w:rFonts w:hint="eastAsia"/>
        </w:rPr>
        <w:t>账户</w:t>
      </w:r>
      <w:r>
        <w:t>管理</w:t>
      </w:r>
      <w:r w:rsidR="00323126" w:rsidRPr="00323126">
        <w:rPr>
          <w:rFonts w:hint="eastAsia"/>
        </w:rPr>
        <w:t>（</w:t>
      </w:r>
      <w:r w:rsidR="009C2A20">
        <w:rPr>
          <w:rFonts w:hint="eastAsia"/>
        </w:rPr>
        <w:t>Market Manager Accounts</w:t>
      </w:r>
      <w:r w:rsidR="00323126" w:rsidRPr="00323126">
        <w:rPr>
          <w:rFonts w:hint="eastAsia"/>
        </w:rPr>
        <w:t>）</w:t>
      </w:r>
      <w:bookmarkEnd w:id="3659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8D6EAF" w:rsidRPr="00883F4B" w:rsidTr="00EF56E3">
        <w:tc>
          <w:tcPr>
            <w:tcW w:w="1384" w:type="dxa"/>
            <w:shd w:val="clear" w:color="auto" w:fill="D9D9D9"/>
            <w:vAlign w:val="center"/>
          </w:tcPr>
          <w:p w:rsidR="008D6EAF" w:rsidRPr="00883F4B" w:rsidRDefault="008D6EAF" w:rsidP="00EF56E3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8D6EAF" w:rsidRPr="00883F4B" w:rsidRDefault="00607A4B" w:rsidP="00EF56E3">
            <w:pPr>
              <w:rPr>
                <w:iCs/>
              </w:rPr>
            </w:pPr>
            <w:r>
              <w:rPr>
                <w:iCs/>
              </w:rPr>
              <w:t>Jk079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8D6EAF" w:rsidRPr="00883F4B" w:rsidRDefault="008D6EAF" w:rsidP="00EF56E3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8D6EAF" w:rsidRPr="00883F4B" w:rsidRDefault="008D6EAF" w:rsidP="00EF56E3">
            <w:pPr>
              <w:rPr>
                <w:iCs/>
              </w:rPr>
            </w:pPr>
          </w:p>
        </w:tc>
      </w:tr>
      <w:tr w:rsidR="008D6EAF" w:rsidRPr="00883F4B" w:rsidTr="00EF56E3">
        <w:tc>
          <w:tcPr>
            <w:tcW w:w="1384" w:type="dxa"/>
            <w:shd w:val="clear" w:color="auto" w:fill="D9D9D9"/>
            <w:vAlign w:val="center"/>
          </w:tcPr>
          <w:p w:rsidR="008D6EAF" w:rsidRPr="00883F4B" w:rsidRDefault="008D6EAF" w:rsidP="00EF56E3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8D6EAF" w:rsidRDefault="008D6EAF" w:rsidP="00EF56E3">
            <w:pPr>
              <w:rPr>
                <w:iCs/>
              </w:rPr>
            </w:pPr>
            <w:r>
              <w:rPr>
                <w:rFonts w:hint="eastAsia"/>
                <w:iCs/>
              </w:rPr>
              <w:t>市场</w:t>
            </w:r>
            <w:r>
              <w:rPr>
                <w:iCs/>
              </w:rPr>
              <w:t>管理员</w:t>
            </w:r>
            <w:r>
              <w:rPr>
                <w:rFonts w:hint="eastAsia"/>
                <w:iCs/>
              </w:rPr>
              <w:t>列表</w:t>
            </w:r>
          </w:p>
          <w:p w:rsidR="003B648A" w:rsidRPr="00883F4B" w:rsidRDefault="003B648A" w:rsidP="00EF56E3">
            <w:pPr>
              <w:rPr>
                <w:iCs/>
              </w:rPr>
            </w:pP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List of Market Managers</w:t>
            </w:r>
            <w:r>
              <w:rPr>
                <w:rFonts w:hint="eastAsia"/>
                <w:iCs/>
              </w:rPr>
              <w:t>）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8D6EAF" w:rsidRPr="00883F4B" w:rsidRDefault="008D6EAF" w:rsidP="00EF56E3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8D6EAF" w:rsidRPr="00883F4B" w:rsidRDefault="008D6EAF" w:rsidP="00EF56E3">
            <w:pPr>
              <w:rPr>
                <w:iCs/>
              </w:rPr>
            </w:pPr>
          </w:p>
        </w:tc>
      </w:tr>
      <w:tr w:rsidR="008D6EAF" w:rsidRPr="00883F4B" w:rsidTr="00EF56E3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8D6EAF" w:rsidRPr="00883F4B" w:rsidRDefault="008D6EAF" w:rsidP="00EF56E3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8D6EAF" w:rsidRPr="00883F4B" w:rsidRDefault="008D6EAF" w:rsidP="00EF56E3">
            <w:r>
              <w:rPr>
                <w:rFonts w:hint="eastAsia"/>
              </w:rPr>
              <w:t>财务人员对市场管理员进行设置信用额度</w:t>
            </w:r>
          </w:p>
        </w:tc>
      </w:tr>
      <w:tr w:rsidR="008D6EAF" w:rsidRPr="00883F4B" w:rsidTr="00EF56E3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8D6EAF" w:rsidRPr="00883F4B" w:rsidRDefault="008D6EAF" w:rsidP="00EF56E3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8D6EAF" w:rsidRDefault="008D6EAF" w:rsidP="00EF56E3">
            <w:pPr>
              <w:rPr>
                <w:iCs/>
              </w:rPr>
            </w:pPr>
            <w:r>
              <w:rPr>
                <w:rFonts w:hint="eastAsia"/>
                <w:iCs/>
              </w:rPr>
              <w:t>查询条件</w:t>
            </w:r>
            <w:r>
              <w:rPr>
                <w:iCs/>
              </w:rPr>
              <w:t>：</w:t>
            </w:r>
          </w:p>
          <w:p w:rsidR="008D6EAF" w:rsidRDefault="008D6EAF" w:rsidP="00EF56E3">
            <w:pPr>
              <w:rPr>
                <w:iCs/>
              </w:rPr>
            </w:pPr>
            <w:r>
              <w:rPr>
                <w:rFonts w:hint="eastAsia"/>
                <w:iCs/>
              </w:rPr>
              <w:t>员工编号</w:t>
            </w:r>
            <w:r w:rsidR="00191E5D" w:rsidRPr="00191E5D">
              <w:rPr>
                <w:rFonts w:hint="eastAsia"/>
                <w:iCs/>
              </w:rPr>
              <w:t>（</w:t>
            </w:r>
            <w:r w:rsidR="006C5DB7">
              <w:rPr>
                <w:rFonts w:hint="eastAsia"/>
                <w:iCs/>
              </w:rPr>
              <w:t xml:space="preserve">Market </w:t>
            </w:r>
            <w:r w:rsidR="003B648A">
              <w:rPr>
                <w:rFonts w:hint="eastAsia"/>
                <w:iCs/>
              </w:rPr>
              <w:t>Manager Code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  <w:p w:rsidR="008D6EAF" w:rsidRPr="00624CAD" w:rsidRDefault="008D6EAF" w:rsidP="00EF56E3">
            <w:pPr>
              <w:rPr>
                <w:iCs/>
              </w:rPr>
            </w:pPr>
            <w:r>
              <w:rPr>
                <w:rFonts w:hint="eastAsia"/>
                <w:iCs/>
              </w:rPr>
              <w:t>姓名</w:t>
            </w:r>
            <w:r w:rsidR="00191E5D" w:rsidRPr="00191E5D">
              <w:rPr>
                <w:rFonts w:hint="eastAsia"/>
                <w:iCs/>
              </w:rPr>
              <w:t>（</w:t>
            </w:r>
            <w:r w:rsidR="003B648A">
              <w:rPr>
                <w:rFonts w:hint="eastAsia"/>
                <w:iCs/>
              </w:rPr>
              <w:t>Name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</w:p>
        </w:tc>
      </w:tr>
      <w:tr w:rsidR="008D6EAF" w:rsidRPr="00883F4B" w:rsidTr="00EF56E3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8D6EAF" w:rsidRPr="00883F4B" w:rsidRDefault="008D6EAF" w:rsidP="00EF56E3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8D6EAF" w:rsidRDefault="008D6EAF" w:rsidP="008D6EAF">
            <w:pPr>
              <w:rPr>
                <w:iCs/>
              </w:rPr>
            </w:pPr>
            <w:r>
              <w:rPr>
                <w:rFonts w:hint="eastAsia"/>
                <w:iCs/>
              </w:rPr>
              <w:t>市场管理员编号</w:t>
            </w:r>
            <w:r w:rsidR="00191E5D" w:rsidRPr="00191E5D">
              <w:rPr>
                <w:rFonts w:hint="eastAsia"/>
                <w:iCs/>
              </w:rPr>
              <w:t>（</w:t>
            </w:r>
            <w:r w:rsidR="006C5DB7">
              <w:rPr>
                <w:rFonts w:hint="eastAsia"/>
                <w:iCs/>
              </w:rPr>
              <w:t xml:space="preserve">Market </w:t>
            </w:r>
            <w:r w:rsidR="003B648A">
              <w:rPr>
                <w:rFonts w:hint="eastAsia"/>
                <w:iCs/>
              </w:rPr>
              <w:t>Manager Code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8D6EAF" w:rsidRDefault="008D6EAF" w:rsidP="008D6EAF">
            <w:pPr>
              <w:rPr>
                <w:iCs/>
              </w:rPr>
            </w:pPr>
            <w:r>
              <w:rPr>
                <w:iCs/>
              </w:rPr>
              <w:t>姓名</w:t>
            </w:r>
            <w:r w:rsidR="00191E5D" w:rsidRPr="00191E5D">
              <w:rPr>
                <w:rFonts w:hint="eastAsia"/>
                <w:iCs/>
              </w:rPr>
              <w:t>（</w:t>
            </w:r>
            <w:r w:rsidR="003B648A">
              <w:rPr>
                <w:rFonts w:hint="eastAsia"/>
                <w:iCs/>
              </w:rPr>
              <w:t>Name</w:t>
            </w:r>
            <w:r w:rsidR="00191E5D" w:rsidRPr="00191E5D">
              <w:rPr>
                <w:rFonts w:hint="eastAsia"/>
                <w:iCs/>
              </w:rPr>
              <w:t>）</w:t>
            </w:r>
            <w:r w:rsidR="00191E5D">
              <w:rPr>
                <w:rFonts w:hint="eastAsia"/>
                <w:iCs/>
              </w:rPr>
              <w:t>：</w:t>
            </w:r>
          </w:p>
          <w:p w:rsidR="008D6EAF" w:rsidRDefault="008D6EAF" w:rsidP="008D6EAF">
            <w:pPr>
              <w:rPr>
                <w:iCs/>
              </w:rPr>
            </w:pPr>
            <w:r>
              <w:rPr>
                <w:iCs/>
              </w:rPr>
              <w:t>信用额度</w:t>
            </w:r>
            <w:r w:rsidR="00191E5D" w:rsidRPr="00191E5D">
              <w:rPr>
                <w:rFonts w:hint="eastAsia"/>
                <w:iCs/>
              </w:rPr>
              <w:t>（</w:t>
            </w:r>
            <w:r w:rsidR="003B648A">
              <w:rPr>
                <w:rFonts w:hint="eastAsia"/>
                <w:iCs/>
              </w:rPr>
              <w:t>Credit Limit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：单位：瑞尔</w:t>
            </w:r>
            <w:r w:rsidR="00191E5D" w:rsidRPr="00191E5D">
              <w:rPr>
                <w:rFonts w:hint="eastAsia"/>
                <w:iCs/>
              </w:rPr>
              <w:t>（</w:t>
            </w:r>
            <w:r w:rsidR="003B648A">
              <w:rPr>
                <w:rFonts w:hint="eastAsia"/>
                <w:iCs/>
              </w:rPr>
              <w:t>riels</w:t>
            </w:r>
            <w:r w:rsidR="00191E5D" w:rsidRPr="00191E5D">
              <w:rPr>
                <w:rFonts w:hint="eastAsia"/>
                <w:iCs/>
              </w:rPr>
              <w:t>）</w:t>
            </w:r>
          </w:p>
          <w:p w:rsidR="00F34384" w:rsidRDefault="008D6EAF" w:rsidP="008D6EAF">
            <w:pPr>
              <w:rPr>
                <w:ins w:id="3660" w:author="Microsoft" w:date="2015-09-23T15:39:00Z"/>
                <w:iCs/>
              </w:rPr>
            </w:pPr>
            <w:del w:id="3661" w:author="Microsoft" w:date="2015-10-14T15:29:00Z">
              <w:r w:rsidDel="001E2BF5">
                <w:rPr>
                  <w:iCs/>
                </w:rPr>
                <w:delText>交易密码</w:delText>
              </w:r>
              <w:r w:rsidR="00191E5D" w:rsidRPr="00191E5D" w:rsidDel="001E2BF5">
                <w:rPr>
                  <w:rFonts w:hint="eastAsia"/>
                  <w:iCs/>
                </w:rPr>
                <w:delText>（</w:delText>
              </w:r>
              <w:r w:rsidR="003B648A" w:rsidDel="001E2BF5">
                <w:rPr>
                  <w:rFonts w:hint="eastAsia"/>
                  <w:iCs/>
                </w:rPr>
                <w:delText>Transaction Password</w:delText>
              </w:r>
              <w:r w:rsidR="00191E5D" w:rsidRPr="00191E5D" w:rsidDel="001E2BF5">
                <w:rPr>
                  <w:rFonts w:hint="eastAsia"/>
                  <w:iCs/>
                </w:rPr>
                <w:delText>）</w:delText>
              </w:r>
              <w:r w:rsidDel="001E2BF5">
                <w:rPr>
                  <w:rFonts w:hint="eastAsia"/>
                  <w:iCs/>
                </w:rPr>
                <w:delText>：</w:delText>
              </w:r>
              <w:r w:rsidDel="001E2BF5">
                <w:rPr>
                  <w:rFonts w:hint="eastAsia"/>
                  <w:iCs/>
                </w:rPr>
                <w:delText>6</w:delText>
              </w:r>
            </w:del>
            <w:del w:id="3662" w:author="Microsoft" w:date="2015-09-17T16:21:00Z">
              <w:r w:rsidDel="009531ED">
                <w:rPr>
                  <w:rFonts w:hint="eastAsia"/>
                  <w:iCs/>
                </w:rPr>
                <w:delText>-</w:delText>
              </w:r>
              <w:r w:rsidDel="009531ED">
                <w:rPr>
                  <w:iCs/>
                </w:rPr>
                <w:delText>10</w:delText>
              </w:r>
            </w:del>
            <w:del w:id="3663" w:author="Microsoft" w:date="2015-10-14T15:29:00Z">
              <w:r w:rsidDel="001E2BF5">
                <w:rPr>
                  <w:iCs/>
                </w:rPr>
                <w:delText>位数字</w:delText>
              </w:r>
              <w:r w:rsidDel="001E2BF5">
                <w:rPr>
                  <w:rFonts w:hint="eastAsia"/>
                  <w:iCs/>
                </w:rPr>
                <w:delText>；</w:delText>
              </w:r>
              <w:r w:rsidR="006F33E9" w:rsidDel="001E2BF5">
                <w:rPr>
                  <w:rFonts w:hint="eastAsia"/>
                  <w:iCs/>
                </w:rPr>
                <w:delText>初始</w:delText>
              </w:r>
              <w:r w:rsidR="006F33E9" w:rsidDel="001E2BF5">
                <w:rPr>
                  <w:iCs/>
                </w:rPr>
                <w:delText>密码</w:delText>
              </w:r>
              <w:r w:rsidR="006F33E9" w:rsidDel="001E2BF5">
                <w:rPr>
                  <w:rFonts w:hint="eastAsia"/>
                  <w:iCs/>
                </w:rPr>
                <w:delText>：</w:delText>
              </w:r>
            </w:del>
            <w:del w:id="3664" w:author="Microsoft" w:date="2015-10-10T16:15:00Z">
              <w:r w:rsidR="006F33E9" w:rsidDel="00F6628F">
                <w:rPr>
                  <w:iCs/>
                </w:rPr>
                <w:delText>password</w:delText>
              </w:r>
            </w:del>
            <w:ins w:id="3665" w:author="Microsoft" w:date="2015-09-21T14:34:00Z">
              <w:r w:rsidR="00F34384">
                <w:rPr>
                  <w:rFonts w:hint="eastAsia"/>
                  <w:iCs/>
                </w:rPr>
                <w:t>佘票</w:t>
              </w:r>
              <w:r w:rsidR="00F34384">
                <w:rPr>
                  <w:iCs/>
                </w:rPr>
                <w:t>金额：</w:t>
              </w:r>
              <w:r w:rsidR="00F34384">
                <w:rPr>
                  <w:rFonts w:hint="eastAsia"/>
                  <w:iCs/>
                </w:rPr>
                <w:t>单位</w:t>
              </w:r>
              <w:r w:rsidR="00F34384">
                <w:rPr>
                  <w:iCs/>
                </w:rPr>
                <w:t>：瑞尔；</w:t>
              </w:r>
            </w:ins>
          </w:p>
          <w:p w:rsidR="003F2D7B" w:rsidRDefault="003F2D7B" w:rsidP="008D6EAF">
            <w:pPr>
              <w:rPr>
                <w:ins w:id="3666" w:author="Microsoft" w:date="2015-09-23T16:34:00Z"/>
                <w:iCs/>
              </w:rPr>
            </w:pPr>
            <w:ins w:id="3667" w:author="Microsoft" w:date="2015-09-23T15:39:00Z">
              <w:r>
                <w:rPr>
                  <w:rFonts w:hint="eastAsia"/>
                  <w:iCs/>
                </w:rPr>
                <w:t>账户</w:t>
              </w:r>
              <w:r>
                <w:rPr>
                  <w:iCs/>
                </w:rPr>
                <w:t>余额：瑞尔；</w:t>
              </w:r>
            </w:ins>
          </w:p>
          <w:p w:rsidR="00224DD2" w:rsidRPr="00883F4B" w:rsidRDefault="00224DD2" w:rsidP="008D6EAF">
            <w:ins w:id="3668" w:author="Microsoft" w:date="2015-09-23T16:34:00Z">
              <w:r>
                <w:rPr>
                  <w:rFonts w:hint="eastAsia"/>
                  <w:iCs/>
                </w:rPr>
                <w:t>库存</w:t>
              </w:r>
              <w:r>
                <w:rPr>
                  <w:iCs/>
                </w:rPr>
                <w:t>量：</w:t>
              </w:r>
            </w:ins>
            <w:ins w:id="3669" w:author="Microsoft" w:date="2015-09-23T16:35:00Z">
              <w:r>
                <w:rPr>
                  <w:iCs/>
                </w:rPr>
                <w:t>张；</w:t>
              </w:r>
            </w:ins>
          </w:p>
        </w:tc>
      </w:tr>
      <w:tr w:rsidR="008D6EAF" w:rsidRPr="00883F4B" w:rsidTr="00EF56E3">
        <w:tc>
          <w:tcPr>
            <w:tcW w:w="1384" w:type="dxa"/>
            <w:shd w:val="clear" w:color="auto" w:fill="D9D9D9"/>
            <w:vAlign w:val="center"/>
          </w:tcPr>
          <w:p w:rsidR="008D6EAF" w:rsidRPr="00883F4B" w:rsidRDefault="008D6EAF" w:rsidP="00EF56E3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8D6EAF" w:rsidRPr="00FE4DC0" w:rsidRDefault="008D6EAF" w:rsidP="00EF56E3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8D6EAF" w:rsidRPr="00883F4B" w:rsidTr="00EF56E3">
        <w:tc>
          <w:tcPr>
            <w:tcW w:w="1384" w:type="dxa"/>
            <w:shd w:val="clear" w:color="auto" w:fill="D9D9D9"/>
            <w:vAlign w:val="center"/>
          </w:tcPr>
          <w:p w:rsidR="008D6EAF" w:rsidRPr="00883F4B" w:rsidRDefault="008D6EAF" w:rsidP="00EF56E3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8D6EAF" w:rsidRPr="00883F4B" w:rsidRDefault="008D6EAF" w:rsidP="00EF56E3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8D6EAF" w:rsidRPr="00883F4B" w:rsidTr="00EF56E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D6EAF" w:rsidRPr="00883F4B" w:rsidRDefault="008D6EAF" w:rsidP="00EF56E3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EAF" w:rsidRPr="003E77B5" w:rsidRDefault="008D6EAF" w:rsidP="00EF56E3">
            <w:pPr>
              <w:rPr>
                <w:bCs/>
                <w:iCs/>
              </w:rPr>
            </w:pPr>
            <w:r>
              <w:rPr>
                <w:bCs/>
                <w:iCs/>
              </w:rPr>
              <w:t>无</w:t>
            </w:r>
          </w:p>
        </w:tc>
      </w:tr>
    </w:tbl>
    <w:p w:rsidR="008D6EAF" w:rsidRPr="003E77B5" w:rsidRDefault="008D6EAF" w:rsidP="008D6EAF">
      <w:pPr>
        <w:pStyle w:val="a0"/>
      </w:pPr>
    </w:p>
    <w:p w:rsidR="008D6EAF" w:rsidRDefault="008D6EAF">
      <w:pPr>
        <w:pStyle w:val="4"/>
      </w:pPr>
      <w:r>
        <w:rPr>
          <w:rFonts w:hint="eastAsia"/>
        </w:rPr>
        <w:lastRenderedPageBreak/>
        <w:t>账户</w:t>
      </w:r>
      <w:r>
        <w:t>设置</w:t>
      </w:r>
      <w:r w:rsidR="00323126" w:rsidRPr="00323126">
        <w:rPr>
          <w:rFonts w:hint="eastAsia"/>
        </w:rPr>
        <w:t>（</w:t>
      </w:r>
      <w:r w:rsidR="00385067">
        <w:rPr>
          <w:rFonts w:hint="eastAsia"/>
        </w:rPr>
        <w:t>Account Settings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8D6EAF" w:rsidRPr="00883F4B" w:rsidTr="00EF56E3">
        <w:tc>
          <w:tcPr>
            <w:tcW w:w="1384" w:type="dxa"/>
            <w:shd w:val="clear" w:color="auto" w:fill="D9D9D9"/>
            <w:vAlign w:val="center"/>
          </w:tcPr>
          <w:p w:rsidR="008D6EAF" w:rsidRPr="00883F4B" w:rsidRDefault="008D6EAF" w:rsidP="00EF56E3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8D6EAF" w:rsidRPr="00883F4B" w:rsidRDefault="00607A4B" w:rsidP="00EF56E3">
            <w:pPr>
              <w:rPr>
                <w:iCs/>
              </w:rPr>
            </w:pPr>
            <w:r>
              <w:rPr>
                <w:iCs/>
              </w:rPr>
              <w:t>Jk080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8D6EAF" w:rsidRPr="00883F4B" w:rsidRDefault="008D6EAF" w:rsidP="00EF56E3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8D6EAF" w:rsidRPr="00883F4B" w:rsidRDefault="008D6EAF" w:rsidP="00EF56E3">
            <w:pPr>
              <w:rPr>
                <w:iCs/>
              </w:rPr>
            </w:pPr>
          </w:p>
        </w:tc>
      </w:tr>
      <w:tr w:rsidR="008D6EAF" w:rsidRPr="00883F4B" w:rsidTr="00EF56E3">
        <w:tc>
          <w:tcPr>
            <w:tcW w:w="1384" w:type="dxa"/>
            <w:shd w:val="clear" w:color="auto" w:fill="D9D9D9"/>
            <w:vAlign w:val="center"/>
          </w:tcPr>
          <w:p w:rsidR="008D6EAF" w:rsidRPr="00883F4B" w:rsidRDefault="008D6EAF" w:rsidP="00EF56E3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8D6EAF" w:rsidRPr="00883F4B" w:rsidRDefault="008D6EAF" w:rsidP="00EF56E3">
            <w:pPr>
              <w:rPr>
                <w:iCs/>
              </w:rPr>
            </w:pPr>
            <w:r>
              <w:rPr>
                <w:rFonts w:hint="eastAsia"/>
                <w:iCs/>
              </w:rPr>
              <w:t>设置信用额度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8D6EAF" w:rsidRPr="00883F4B" w:rsidRDefault="008D6EAF" w:rsidP="00EF56E3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8D6EAF" w:rsidRPr="00883F4B" w:rsidRDefault="008D6EAF" w:rsidP="00EF56E3">
            <w:pPr>
              <w:rPr>
                <w:iCs/>
              </w:rPr>
            </w:pPr>
          </w:p>
        </w:tc>
      </w:tr>
      <w:tr w:rsidR="008D6EAF" w:rsidRPr="00883F4B" w:rsidTr="00EF56E3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8D6EAF" w:rsidRPr="00883F4B" w:rsidRDefault="008D6EAF" w:rsidP="00EF56E3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8D6EAF" w:rsidRPr="00883F4B" w:rsidRDefault="008D6EAF" w:rsidP="00EF56E3">
            <w:r>
              <w:rPr>
                <w:rFonts w:hint="eastAsia"/>
              </w:rPr>
              <w:t>财务人员对市场管理员进行设置信用额度</w:t>
            </w:r>
          </w:p>
        </w:tc>
      </w:tr>
      <w:tr w:rsidR="008D6EAF" w:rsidRPr="00883F4B" w:rsidTr="00EF56E3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8D6EAF" w:rsidRPr="00883F4B" w:rsidRDefault="008D6EAF" w:rsidP="00EF56E3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8D6EAF" w:rsidRDefault="008D6EAF" w:rsidP="00EF56E3">
            <w:pPr>
              <w:rPr>
                <w:iCs/>
              </w:rPr>
            </w:pPr>
            <w:r>
              <w:rPr>
                <w:rFonts w:hint="eastAsia"/>
                <w:iCs/>
              </w:rPr>
              <w:t>市场管理员编号</w:t>
            </w:r>
            <w:r w:rsidR="00191E5D" w:rsidRPr="00191E5D">
              <w:rPr>
                <w:rFonts w:hint="eastAsia"/>
                <w:iCs/>
              </w:rPr>
              <w:t>（</w:t>
            </w:r>
            <w:r w:rsidR="006C5DB7">
              <w:rPr>
                <w:rFonts w:hint="eastAsia"/>
                <w:iCs/>
              </w:rPr>
              <w:t>Market Manager Code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del w:id="3670" w:author="Microsoft" w:date="2015-09-18T09:51:00Z">
              <w:r w:rsidR="006566D9" w:rsidDel="00AE54E2">
                <w:rPr>
                  <w:rFonts w:hint="eastAsia"/>
                  <w:iCs/>
                </w:rPr>
                <w:delText>1-20</w:delText>
              </w:r>
            </w:del>
            <w:ins w:id="3671" w:author="Microsoft" w:date="2015-09-18T09:51:00Z">
              <w:r w:rsidR="00AE54E2">
                <w:rPr>
                  <w:rFonts w:hint="eastAsia"/>
                  <w:iCs/>
                </w:rPr>
                <w:t>不可</w:t>
              </w:r>
              <w:r w:rsidR="00AE54E2">
                <w:rPr>
                  <w:iCs/>
                </w:rPr>
                <w:t>修改</w:t>
              </w:r>
            </w:ins>
          </w:p>
          <w:p w:rsidR="008D6EAF" w:rsidRDefault="008D6EAF" w:rsidP="00EF56E3">
            <w:pPr>
              <w:rPr>
                <w:iCs/>
              </w:rPr>
            </w:pPr>
            <w:r>
              <w:rPr>
                <w:iCs/>
              </w:rPr>
              <w:t>姓名</w:t>
            </w:r>
            <w:r w:rsidR="00191E5D" w:rsidRPr="00191E5D">
              <w:rPr>
                <w:rFonts w:hint="eastAsia"/>
                <w:iCs/>
              </w:rPr>
              <w:t>（</w:t>
            </w:r>
            <w:r w:rsidR="006C5DB7">
              <w:rPr>
                <w:rFonts w:hint="eastAsia"/>
                <w:iCs/>
              </w:rPr>
              <w:t>Name</w:t>
            </w:r>
            <w:r w:rsidR="00191E5D" w:rsidRPr="00191E5D">
              <w:rPr>
                <w:rFonts w:hint="eastAsia"/>
                <w:iCs/>
              </w:rPr>
              <w:t>）</w:t>
            </w:r>
            <w:r w:rsidR="00191E5D">
              <w:rPr>
                <w:rFonts w:hint="eastAsia"/>
                <w:iCs/>
              </w:rPr>
              <w:t>：</w:t>
            </w:r>
            <w:ins w:id="3672" w:author="Microsoft" w:date="2015-09-18T09:51:00Z">
              <w:r w:rsidR="00AE54E2">
                <w:rPr>
                  <w:rFonts w:hint="eastAsia"/>
                  <w:iCs/>
                </w:rPr>
                <w:t>不可</w:t>
              </w:r>
              <w:r w:rsidR="00AE54E2">
                <w:rPr>
                  <w:iCs/>
                </w:rPr>
                <w:t>修改</w:t>
              </w:r>
            </w:ins>
            <w:del w:id="3673" w:author="Microsoft" w:date="2015-09-18T09:51:00Z">
              <w:r w:rsidR="006566D9" w:rsidDel="00AE54E2">
                <w:rPr>
                  <w:rFonts w:hint="eastAsia"/>
                  <w:iCs/>
                </w:rPr>
                <w:delText>1-50</w:delText>
              </w:r>
            </w:del>
          </w:p>
          <w:p w:rsidR="008D6EAF" w:rsidRDefault="008D6EAF" w:rsidP="00EF56E3">
            <w:pPr>
              <w:rPr>
                <w:iCs/>
              </w:rPr>
            </w:pPr>
            <w:r>
              <w:rPr>
                <w:iCs/>
              </w:rPr>
              <w:t>信用额度</w:t>
            </w:r>
            <w:r w:rsidR="00191E5D" w:rsidRPr="00191E5D">
              <w:rPr>
                <w:rFonts w:hint="eastAsia"/>
                <w:iCs/>
              </w:rPr>
              <w:t>（</w:t>
            </w:r>
            <w:r w:rsidR="006C5DB7">
              <w:rPr>
                <w:rFonts w:hint="eastAsia"/>
                <w:iCs/>
              </w:rPr>
              <w:t>Credit Limit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：单位：瑞尔</w:t>
            </w:r>
            <w:r w:rsidR="00191E5D" w:rsidRPr="00191E5D">
              <w:rPr>
                <w:rFonts w:hint="eastAsia"/>
                <w:iCs/>
              </w:rPr>
              <w:t>（</w:t>
            </w:r>
            <w:r w:rsidR="006C5DB7">
              <w:rPr>
                <w:rFonts w:hint="eastAsia"/>
                <w:iCs/>
              </w:rPr>
              <w:t>riels</w:t>
            </w:r>
            <w:r w:rsidR="00191E5D" w:rsidRPr="00191E5D">
              <w:rPr>
                <w:rFonts w:hint="eastAsia"/>
                <w:iCs/>
              </w:rPr>
              <w:t>）</w:t>
            </w:r>
            <w:r w:rsidR="006566D9">
              <w:rPr>
                <w:rFonts w:hint="eastAsia"/>
                <w:iCs/>
              </w:rPr>
              <w:t>；</w:t>
            </w:r>
            <w:r w:rsidR="006566D9">
              <w:rPr>
                <w:rFonts w:hint="eastAsia"/>
                <w:iCs/>
              </w:rPr>
              <w:t>1-</w:t>
            </w:r>
            <w:del w:id="3674" w:author="Microsoft" w:date="2015-11-04T16:58:00Z">
              <w:r w:rsidR="006566D9" w:rsidDel="00F02B0B">
                <w:rPr>
                  <w:rFonts w:hint="eastAsia"/>
                  <w:iCs/>
                </w:rPr>
                <w:delText>20</w:delText>
              </w:r>
            </w:del>
            <w:ins w:id="3675" w:author="Microsoft" w:date="2015-11-04T16:58:00Z">
              <w:r w:rsidR="00F02B0B">
                <w:rPr>
                  <w:iCs/>
                </w:rPr>
                <w:t>1</w:t>
              </w:r>
              <w:r w:rsidR="00F02B0B">
                <w:rPr>
                  <w:rFonts w:hint="eastAsia"/>
                  <w:iCs/>
                </w:rPr>
                <w:t>0</w:t>
              </w:r>
            </w:ins>
          </w:p>
          <w:p w:rsidR="00877B82" w:rsidRDefault="008D6EAF" w:rsidP="00EF56E3">
            <w:pPr>
              <w:rPr>
                <w:ins w:id="3676" w:author="Microsoft" w:date="2015-09-21T14:35:00Z"/>
                <w:iCs/>
              </w:rPr>
            </w:pPr>
            <w:r>
              <w:rPr>
                <w:iCs/>
              </w:rPr>
              <w:t>交易密码</w:t>
            </w:r>
            <w:r w:rsidR="00191E5D" w:rsidRPr="00191E5D">
              <w:rPr>
                <w:rFonts w:hint="eastAsia"/>
                <w:iCs/>
              </w:rPr>
              <w:t>（</w:t>
            </w:r>
            <w:r w:rsidR="006C5DB7">
              <w:rPr>
                <w:rFonts w:hint="eastAsia"/>
                <w:iCs/>
              </w:rPr>
              <w:t>Transaction Password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rFonts w:hint="eastAsia"/>
                <w:iCs/>
              </w:rPr>
              <w:t>6-</w:t>
            </w:r>
            <w:del w:id="3677" w:author="Microsoft" w:date="2015-09-18T09:51:00Z">
              <w:r w:rsidDel="00AE54E2">
                <w:rPr>
                  <w:iCs/>
                </w:rPr>
                <w:delText>10</w:delText>
              </w:r>
            </w:del>
            <w:r>
              <w:rPr>
                <w:iCs/>
              </w:rPr>
              <w:t>位数字</w:t>
            </w:r>
            <w:r>
              <w:rPr>
                <w:rFonts w:hint="eastAsia"/>
                <w:iCs/>
              </w:rPr>
              <w:t>；</w:t>
            </w:r>
            <w:r w:rsidR="006F33E9">
              <w:rPr>
                <w:rFonts w:hint="eastAsia"/>
                <w:iCs/>
              </w:rPr>
              <w:t>初始</w:t>
            </w:r>
            <w:r w:rsidR="006F33E9">
              <w:rPr>
                <w:iCs/>
              </w:rPr>
              <w:t>密码默认值为</w:t>
            </w:r>
            <w:r w:rsidR="006F33E9">
              <w:rPr>
                <w:rFonts w:hint="eastAsia"/>
                <w:iCs/>
              </w:rPr>
              <w:t>：</w:t>
            </w:r>
            <w:del w:id="3678" w:author="Microsoft" w:date="2015-10-14T15:28:00Z">
              <w:r w:rsidR="006F33E9" w:rsidDel="001E2BF5">
                <w:rPr>
                  <w:iCs/>
                </w:rPr>
                <w:delText>password</w:delText>
              </w:r>
            </w:del>
            <w:ins w:id="3679" w:author="Microsoft" w:date="2015-10-14T15:28:00Z">
              <w:r w:rsidR="001E2BF5">
                <w:rPr>
                  <w:iCs/>
                </w:rPr>
                <w:t>111111</w:t>
              </w:r>
            </w:ins>
          </w:p>
          <w:p w:rsidR="00F34384" w:rsidRPr="00624CAD" w:rsidRDefault="00F34384" w:rsidP="00EF56E3">
            <w:pPr>
              <w:rPr>
                <w:iCs/>
              </w:rPr>
            </w:pPr>
            <w:ins w:id="3680" w:author="Microsoft" w:date="2015-09-21T14:35:00Z">
              <w:r>
                <w:rPr>
                  <w:rFonts w:hint="eastAsia"/>
                  <w:iCs/>
                </w:rPr>
                <w:t>佘票</w:t>
              </w:r>
              <w:r>
                <w:rPr>
                  <w:iCs/>
                </w:rPr>
                <w:t>金额：瑞尔；</w:t>
              </w:r>
            </w:ins>
          </w:p>
        </w:tc>
      </w:tr>
      <w:tr w:rsidR="008D6EAF" w:rsidRPr="00883F4B" w:rsidTr="00EF56E3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8D6EAF" w:rsidRPr="00883F4B" w:rsidRDefault="008D6EAF" w:rsidP="00EF56E3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8D6EAF" w:rsidRPr="00883F4B" w:rsidRDefault="008D6EAF" w:rsidP="00B05532">
            <w:r>
              <w:rPr>
                <w:rFonts w:hint="eastAsia"/>
                <w:iCs/>
              </w:rPr>
              <w:t>设置成功！</w:t>
            </w:r>
            <w:r w:rsidR="000630DB" w:rsidRPr="000630DB">
              <w:rPr>
                <w:rFonts w:hint="eastAsia"/>
                <w:iCs/>
              </w:rPr>
              <w:t>（</w:t>
            </w:r>
            <w:r w:rsidR="000630DB" w:rsidRPr="000630DB">
              <w:rPr>
                <w:rFonts w:hint="eastAsia"/>
                <w:iCs/>
              </w:rPr>
              <w:t>The</w:t>
            </w:r>
            <w:r w:rsidR="00742537">
              <w:rPr>
                <w:rFonts w:hint="eastAsia"/>
                <w:iCs/>
              </w:rPr>
              <w:t xml:space="preserve"> account information has been successfully </w:t>
            </w:r>
            <w:r w:rsidR="00B05532">
              <w:rPr>
                <w:rFonts w:hint="eastAsia"/>
                <w:iCs/>
              </w:rPr>
              <w:t>updated</w:t>
            </w:r>
            <w:r w:rsidR="000630DB" w:rsidRPr="000630DB">
              <w:rPr>
                <w:rFonts w:hint="eastAsia"/>
                <w:iCs/>
              </w:rPr>
              <w:t>!</w:t>
            </w:r>
            <w:r w:rsidR="000630DB" w:rsidRPr="000630DB">
              <w:rPr>
                <w:rFonts w:hint="eastAsia"/>
                <w:iCs/>
              </w:rPr>
              <w:t>）</w:t>
            </w:r>
          </w:p>
        </w:tc>
      </w:tr>
      <w:tr w:rsidR="008D6EAF" w:rsidRPr="00883F4B" w:rsidTr="00EF56E3">
        <w:tc>
          <w:tcPr>
            <w:tcW w:w="1384" w:type="dxa"/>
            <w:shd w:val="clear" w:color="auto" w:fill="D9D9D9"/>
            <w:vAlign w:val="center"/>
          </w:tcPr>
          <w:p w:rsidR="008D6EAF" w:rsidRPr="00883F4B" w:rsidRDefault="008D6EAF" w:rsidP="00EF56E3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8D6EAF" w:rsidRPr="00FE4DC0" w:rsidRDefault="008D6EAF" w:rsidP="00EF56E3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8D6EAF" w:rsidRPr="00883F4B" w:rsidTr="00EF56E3">
        <w:tc>
          <w:tcPr>
            <w:tcW w:w="1384" w:type="dxa"/>
            <w:shd w:val="clear" w:color="auto" w:fill="D9D9D9"/>
            <w:vAlign w:val="center"/>
          </w:tcPr>
          <w:p w:rsidR="008D6EAF" w:rsidRPr="00883F4B" w:rsidRDefault="008D6EAF" w:rsidP="00EF56E3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8D6EAF" w:rsidRPr="00883F4B" w:rsidRDefault="008D6EAF" w:rsidP="00EF56E3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8D6EAF" w:rsidRPr="00883F4B" w:rsidTr="00EF56E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D6EAF" w:rsidRPr="00883F4B" w:rsidRDefault="008D6EAF" w:rsidP="00EF56E3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EAF" w:rsidRPr="003E77B5" w:rsidRDefault="008D6EAF" w:rsidP="00EF56E3">
            <w:pPr>
              <w:rPr>
                <w:bCs/>
                <w:iCs/>
              </w:rPr>
            </w:pPr>
            <w:r>
              <w:rPr>
                <w:bCs/>
                <w:iCs/>
              </w:rPr>
              <w:t>无</w:t>
            </w:r>
          </w:p>
        </w:tc>
      </w:tr>
    </w:tbl>
    <w:p w:rsidR="008D6EAF" w:rsidRPr="008D6EAF" w:rsidRDefault="008D6EAF" w:rsidP="00EA7203">
      <w:pPr>
        <w:pStyle w:val="a0"/>
        <w:ind w:firstLineChars="0" w:firstLine="0"/>
      </w:pPr>
    </w:p>
    <w:p w:rsidR="00DD13D5" w:rsidRDefault="00DD13D5">
      <w:pPr>
        <w:pStyle w:val="4"/>
        <w:rPr>
          <w:ins w:id="3681" w:author="Microsoft" w:date="2015-12-28T13:59:00Z"/>
        </w:rPr>
      </w:pPr>
      <w:ins w:id="3682" w:author="Microsoft" w:date="2015-12-28T13:59:00Z">
        <w:r>
          <w:rPr>
            <w:rFonts w:hint="eastAsia"/>
          </w:rPr>
          <w:t>账户</w:t>
        </w:r>
        <w:r>
          <w:t>详情</w:t>
        </w:r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DD13D5" w:rsidRPr="00883F4B" w:rsidTr="00DB4D25">
        <w:trPr>
          <w:ins w:id="3683" w:author="Microsoft" w:date="2015-12-28T13:59:00Z"/>
        </w:trPr>
        <w:tc>
          <w:tcPr>
            <w:tcW w:w="1384" w:type="dxa"/>
            <w:shd w:val="clear" w:color="auto" w:fill="D9D9D9"/>
            <w:vAlign w:val="center"/>
          </w:tcPr>
          <w:p w:rsidR="00DD13D5" w:rsidRPr="00883F4B" w:rsidRDefault="00DD13D5" w:rsidP="00DB4D25">
            <w:pPr>
              <w:rPr>
                <w:ins w:id="3684" w:author="Microsoft" w:date="2015-12-28T13:59:00Z"/>
              </w:rPr>
            </w:pPr>
            <w:ins w:id="3685" w:author="Microsoft" w:date="2015-12-28T13:59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DD13D5" w:rsidRPr="00883F4B" w:rsidRDefault="00DD13D5" w:rsidP="00DB4D25">
            <w:pPr>
              <w:rPr>
                <w:ins w:id="3686" w:author="Microsoft" w:date="2015-12-28T13:59:00Z"/>
                <w:iCs/>
              </w:rPr>
            </w:pPr>
            <w:ins w:id="3687" w:author="Microsoft" w:date="2015-12-28T13:59:00Z">
              <w:r>
                <w:rPr>
                  <w:iCs/>
                </w:rPr>
                <w:t>Jk080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DD13D5" w:rsidRPr="00883F4B" w:rsidRDefault="00DD13D5" w:rsidP="00DB4D25">
            <w:pPr>
              <w:rPr>
                <w:ins w:id="3688" w:author="Microsoft" w:date="2015-12-28T13:59:00Z"/>
              </w:rPr>
            </w:pPr>
            <w:ins w:id="3689" w:author="Microsoft" w:date="2015-12-28T13:59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DD13D5" w:rsidRPr="00883F4B" w:rsidRDefault="00DD13D5" w:rsidP="00DB4D25">
            <w:pPr>
              <w:rPr>
                <w:ins w:id="3690" w:author="Microsoft" w:date="2015-12-28T13:59:00Z"/>
                <w:iCs/>
              </w:rPr>
            </w:pPr>
          </w:p>
        </w:tc>
      </w:tr>
      <w:tr w:rsidR="00DD13D5" w:rsidRPr="00883F4B" w:rsidTr="00DB4D25">
        <w:trPr>
          <w:ins w:id="3691" w:author="Microsoft" w:date="2015-12-28T13:59:00Z"/>
        </w:trPr>
        <w:tc>
          <w:tcPr>
            <w:tcW w:w="1384" w:type="dxa"/>
            <w:shd w:val="clear" w:color="auto" w:fill="D9D9D9"/>
            <w:vAlign w:val="center"/>
          </w:tcPr>
          <w:p w:rsidR="00DD13D5" w:rsidRPr="00883F4B" w:rsidRDefault="00DD13D5" w:rsidP="00DB4D25">
            <w:pPr>
              <w:rPr>
                <w:ins w:id="3692" w:author="Microsoft" w:date="2015-12-28T13:59:00Z"/>
              </w:rPr>
            </w:pPr>
            <w:ins w:id="3693" w:author="Microsoft" w:date="2015-12-28T13:59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DD13D5" w:rsidRPr="00883F4B" w:rsidRDefault="00DD13D5" w:rsidP="00DB4D25">
            <w:pPr>
              <w:rPr>
                <w:ins w:id="3694" w:author="Microsoft" w:date="2015-12-28T13:59:00Z"/>
                <w:iCs/>
              </w:rPr>
            </w:pPr>
            <w:ins w:id="3695" w:author="Microsoft" w:date="2015-12-28T13:59:00Z">
              <w:r>
                <w:rPr>
                  <w:rFonts w:hint="eastAsia"/>
                  <w:iCs/>
                </w:rPr>
                <w:t>查看</w:t>
              </w:r>
              <w:r>
                <w:rPr>
                  <w:iCs/>
                </w:rPr>
                <w:t>市场管理员</w:t>
              </w:r>
            </w:ins>
            <w:ins w:id="3696" w:author="Microsoft" w:date="2015-12-28T14:00:00Z">
              <w:r>
                <w:rPr>
                  <w:rFonts w:hint="eastAsia"/>
                  <w:iCs/>
                </w:rPr>
                <w:t>库存</w:t>
              </w:r>
              <w:r>
                <w:rPr>
                  <w:iCs/>
                </w:rPr>
                <w:t>详情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DD13D5" w:rsidRPr="00883F4B" w:rsidRDefault="00DD13D5" w:rsidP="00DB4D25">
            <w:pPr>
              <w:rPr>
                <w:ins w:id="3697" w:author="Microsoft" w:date="2015-12-28T13:59:00Z"/>
                <w:iCs/>
              </w:rPr>
            </w:pPr>
            <w:ins w:id="3698" w:author="Microsoft" w:date="2015-12-28T13:59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DD13D5" w:rsidRPr="00883F4B" w:rsidRDefault="00DD13D5" w:rsidP="00DB4D25">
            <w:pPr>
              <w:rPr>
                <w:ins w:id="3699" w:author="Microsoft" w:date="2015-12-28T13:59:00Z"/>
                <w:iCs/>
              </w:rPr>
            </w:pPr>
          </w:p>
        </w:tc>
      </w:tr>
      <w:tr w:rsidR="00DD13D5" w:rsidRPr="00883F4B" w:rsidTr="00DB4D25">
        <w:trPr>
          <w:trHeight w:val="390"/>
          <w:ins w:id="3700" w:author="Microsoft" w:date="2015-12-28T13:59:00Z"/>
        </w:trPr>
        <w:tc>
          <w:tcPr>
            <w:tcW w:w="1384" w:type="dxa"/>
            <w:shd w:val="clear" w:color="auto" w:fill="D9D9D9"/>
            <w:vAlign w:val="center"/>
          </w:tcPr>
          <w:p w:rsidR="00DD13D5" w:rsidRPr="00883F4B" w:rsidRDefault="00DD13D5" w:rsidP="00DB4D25">
            <w:pPr>
              <w:rPr>
                <w:ins w:id="3701" w:author="Microsoft" w:date="2015-12-28T13:59:00Z"/>
              </w:rPr>
            </w:pPr>
            <w:ins w:id="3702" w:author="Microsoft" w:date="2015-12-28T13:59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DD13D5" w:rsidRPr="00883F4B" w:rsidRDefault="00DD13D5" w:rsidP="00DB4D25">
            <w:pPr>
              <w:rPr>
                <w:ins w:id="3703" w:author="Microsoft" w:date="2015-12-28T13:59:00Z"/>
              </w:rPr>
            </w:pPr>
            <w:ins w:id="3704" w:author="Microsoft" w:date="2015-12-28T14:01:00Z">
              <w:r>
                <w:rPr>
                  <w:rFonts w:hint="eastAsia"/>
                </w:rPr>
                <w:t>查询</w:t>
              </w:r>
            </w:ins>
            <w:ins w:id="3705" w:author="Microsoft" w:date="2015-12-28T14:00:00Z">
              <w:r>
                <w:t>市场管理员</w:t>
              </w:r>
              <w:r>
                <w:rPr>
                  <w:rFonts w:hint="eastAsia"/>
                </w:rPr>
                <w:t>当前库存</w:t>
              </w:r>
              <w:r>
                <w:t>详情</w:t>
              </w:r>
            </w:ins>
          </w:p>
        </w:tc>
      </w:tr>
      <w:tr w:rsidR="00DD13D5" w:rsidRPr="00883F4B" w:rsidTr="00DB4D25">
        <w:trPr>
          <w:trHeight w:val="420"/>
          <w:ins w:id="3706" w:author="Microsoft" w:date="2015-12-28T13:59:00Z"/>
        </w:trPr>
        <w:tc>
          <w:tcPr>
            <w:tcW w:w="1384" w:type="dxa"/>
            <w:shd w:val="clear" w:color="auto" w:fill="D9D9D9"/>
            <w:vAlign w:val="center"/>
          </w:tcPr>
          <w:p w:rsidR="00DD13D5" w:rsidRPr="00883F4B" w:rsidRDefault="00DD13D5" w:rsidP="00DB4D25">
            <w:pPr>
              <w:rPr>
                <w:ins w:id="3707" w:author="Microsoft" w:date="2015-12-28T13:59:00Z"/>
              </w:rPr>
            </w:pPr>
            <w:ins w:id="3708" w:author="Microsoft" w:date="2015-12-28T13:59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DD13D5" w:rsidRDefault="00DD13D5" w:rsidP="00DB4D25">
            <w:pPr>
              <w:rPr>
                <w:ins w:id="3709" w:author="Microsoft" w:date="2015-12-28T14:02:00Z"/>
                <w:iCs/>
              </w:rPr>
            </w:pPr>
            <w:ins w:id="3710" w:author="Microsoft" w:date="2015-12-28T14:02:00Z">
              <w:r>
                <w:rPr>
                  <w:rFonts w:hint="eastAsia"/>
                  <w:iCs/>
                </w:rPr>
                <w:t>总</w:t>
              </w:r>
              <w:r>
                <w:rPr>
                  <w:iCs/>
                </w:rPr>
                <w:t>数量：</w:t>
              </w:r>
              <w:r>
                <w:rPr>
                  <w:rFonts w:hint="eastAsia"/>
                  <w:iCs/>
                </w:rPr>
                <w:t>tickets</w:t>
              </w:r>
            </w:ins>
          </w:p>
          <w:p w:rsidR="00DD13D5" w:rsidRDefault="00DD13D5" w:rsidP="00DB4D25">
            <w:pPr>
              <w:rPr>
                <w:ins w:id="3711" w:author="Microsoft" w:date="2015-12-28T14:02:00Z"/>
                <w:iCs/>
              </w:rPr>
            </w:pPr>
            <w:ins w:id="3712" w:author="Microsoft" w:date="2015-12-28T14:02:00Z">
              <w:r>
                <w:rPr>
                  <w:rFonts w:hint="eastAsia"/>
                  <w:iCs/>
                </w:rPr>
                <w:t>总</w:t>
              </w:r>
              <w:r>
                <w:rPr>
                  <w:iCs/>
                </w:rPr>
                <w:t>金额：瑞尔</w:t>
              </w:r>
            </w:ins>
          </w:p>
          <w:p w:rsidR="00DD13D5" w:rsidRDefault="00DD13D5" w:rsidP="00DB4D25">
            <w:pPr>
              <w:rPr>
                <w:ins w:id="3713" w:author="Microsoft" w:date="2015-12-28T14:02:00Z"/>
                <w:iCs/>
              </w:rPr>
            </w:pPr>
            <w:ins w:id="3714" w:author="Microsoft" w:date="2015-12-28T14:02:00Z">
              <w:r>
                <w:rPr>
                  <w:rFonts w:hint="eastAsia"/>
                  <w:iCs/>
                </w:rPr>
                <w:t>方案</w:t>
              </w:r>
              <w:r>
                <w:rPr>
                  <w:iCs/>
                </w:rPr>
                <w:t>详情列表：</w:t>
              </w:r>
            </w:ins>
          </w:p>
          <w:p w:rsidR="00DD13D5" w:rsidRDefault="00DD13D5" w:rsidP="00DB4D25">
            <w:pPr>
              <w:rPr>
                <w:ins w:id="3715" w:author="Microsoft" w:date="2015-12-28T14:02:00Z"/>
                <w:iCs/>
              </w:rPr>
            </w:pPr>
            <w:ins w:id="3716" w:author="Microsoft" w:date="2015-12-28T14:02:00Z">
              <w:r>
                <w:rPr>
                  <w:rFonts w:hint="eastAsia"/>
                  <w:iCs/>
                </w:rPr>
                <w:t>方案名称</w:t>
              </w:r>
              <w:r>
                <w:rPr>
                  <w:iCs/>
                </w:rPr>
                <w:t>：</w:t>
              </w:r>
            </w:ins>
          </w:p>
          <w:p w:rsidR="00DD13D5" w:rsidRDefault="00DD13D5" w:rsidP="00DB4D25">
            <w:pPr>
              <w:rPr>
                <w:ins w:id="3717" w:author="Microsoft" w:date="2015-12-28T14:02:00Z"/>
                <w:iCs/>
              </w:rPr>
            </w:pPr>
            <w:ins w:id="3718" w:author="Microsoft" w:date="2015-12-28T14:02:00Z">
              <w:r>
                <w:rPr>
                  <w:rFonts w:hint="eastAsia"/>
                  <w:iCs/>
                </w:rPr>
                <w:t>数量</w:t>
              </w:r>
              <w:r>
                <w:rPr>
                  <w:iCs/>
                </w:rPr>
                <w:t>：</w:t>
              </w:r>
              <w:r>
                <w:rPr>
                  <w:rFonts w:hint="eastAsia"/>
                  <w:iCs/>
                </w:rPr>
                <w:t>本</w:t>
              </w:r>
            </w:ins>
          </w:p>
          <w:p w:rsidR="00DD13D5" w:rsidRDefault="00DD13D5" w:rsidP="00DB4D25">
            <w:pPr>
              <w:rPr>
                <w:ins w:id="3719" w:author="Microsoft" w:date="2015-12-28T14:04:00Z"/>
                <w:iCs/>
              </w:rPr>
            </w:pPr>
            <w:ins w:id="3720" w:author="Microsoft" w:date="2015-12-28T14:04:00Z">
              <w:r>
                <w:rPr>
                  <w:rFonts w:hint="eastAsia"/>
                  <w:iCs/>
                </w:rPr>
                <w:t>张数</w:t>
              </w:r>
              <w:r>
                <w:rPr>
                  <w:iCs/>
                </w:rPr>
                <w:t>：</w:t>
              </w:r>
              <w:r>
                <w:rPr>
                  <w:iCs/>
                </w:rPr>
                <w:t>tickets</w:t>
              </w:r>
              <w:r>
                <w:rPr>
                  <w:rFonts w:hint="eastAsia"/>
                  <w:iCs/>
                </w:rPr>
                <w:t>，</w:t>
              </w:r>
              <w:r>
                <w:rPr>
                  <w:iCs/>
                </w:rPr>
                <w:t>本换算成张数；</w:t>
              </w:r>
            </w:ins>
          </w:p>
          <w:p w:rsidR="00DD13D5" w:rsidRPr="00624CAD" w:rsidRDefault="00DD13D5" w:rsidP="00DB4D25">
            <w:pPr>
              <w:rPr>
                <w:ins w:id="3721" w:author="Microsoft" w:date="2015-12-28T13:59:00Z"/>
                <w:iCs/>
              </w:rPr>
            </w:pPr>
            <w:ins w:id="3722" w:author="Microsoft" w:date="2015-12-28T14:04:00Z">
              <w:r>
                <w:rPr>
                  <w:iCs/>
                </w:rPr>
                <w:t>金额：</w:t>
              </w:r>
              <w:r>
                <w:rPr>
                  <w:rFonts w:hint="eastAsia"/>
                  <w:iCs/>
                </w:rPr>
                <w:t>瑞尔</w:t>
              </w:r>
            </w:ins>
          </w:p>
        </w:tc>
      </w:tr>
      <w:tr w:rsidR="00DD13D5" w:rsidRPr="00883F4B" w:rsidTr="00DB4D25">
        <w:trPr>
          <w:trHeight w:val="420"/>
          <w:ins w:id="3723" w:author="Microsoft" w:date="2015-12-28T13:59:00Z"/>
        </w:trPr>
        <w:tc>
          <w:tcPr>
            <w:tcW w:w="1384" w:type="dxa"/>
            <w:shd w:val="clear" w:color="auto" w:fill="D9D9D9"/>
            <w:vAlign w:val="center"/>
          </w:tcPr>
          <w:p w:rsidR="00DD13D5" w:rsidRPr="00883F4B" w:rsidRDefault="00DD13D5" w:rsidP="00DB4D25">
            <w:pPr>
              <w:rPr>
                <w:ins w:id="3724" w:author="Microsoft" w:date="2015-12-28T13:59:00Z"/>
              </w:rPr>
            </w:pPr>
            <w:ins w:id="3725" w:author="Microsoft" w:date="2015-12-28T13:59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DD13D5" w:rsidRPr="00883F4B" w:rsidRDefault="00DD13D5" w:rsidP="00DB4D25">
            <w:pPr>
              <w:rPr>
                <w:ins w:id="3726" w:author="Microsoft" w:date="2015-12-28T13:59:00Z"/>
              </w:rPr>
            </w:pPr>
            <w:ins w:id="3727" w:author="Microsoft" w:date="2015-12-28T14:04:00Z">
              <w:r>
                <w:rPr>
                  <w:rFonts w:hint="eastAsia"/>
                  <w:iCs/>
                </w:rPr>
                <w:t>无</w:t>
              </w:r>
            </w:ins>
          </w:p>
        </w:tc>
      </w:tr>
      <w:tr w:rsidR="00DD13D5" w:rsidRPr="00883F4B" w:rsidTr="00DB4D25">
        <w:trPr>
          <w:ins w:id="3728" w:author="Microsoft" w:date="2015-12-28T13:59:00Z"/>
        </w:trPr>
        <w:tc>
          <w:tcPr>
            <w:tcW w:w="1384" w:type="dxa"/>
            <w:shd w:val="clear" w:color="auto" w:fill="D9D9D9"/>
            <w:vAlign w:val="center"/>
          </w:tcPr>
          <w:p w:rsidR="00DD13D5" w:rsidRPr="00883F4B" w:rsidRDefault="00DD13D5" w:rsidP="00DB4D25">
            <w:pPr>
              <w:rPr>
                <w:ins w:id="3729" w:author="Microsoft" w:date="2015-12-28T13:59:00Z"/>
              </w:rPr>
            </w:pPr>
            <w:ins w:id="3730" w:author="Microsoft" w:date="2015-12-28T13:59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DD13D5" w:rsidRPr="00FE4DC0" w:rsidRDefault="00DD13D5" w:rsidP="00DB4D25">
            <w:pPr>
              <w:rPr>
                <w:ins w:id="3731" w:author="Microsoft" w:date="2015-12-28T13:59:00Z"/>
                <w:noProof/>
                <w:szCs w:val="21"/>
              </w:rPr>
            </w:pPr>
            <w:ins w:id="3732" w:author="Microsoft" w:date="2015-12-28T13:59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DD13D5" w:rsidRPr="00883F4B" w:rsidTr="00DB4D25">
        <w:trPr>
          <w:ins w:id="3733" w:author="Microsoft" w:date="2015-12-28T13:59:00Z"/>
        </w:trPr>
        <w:tc>
          <w:tcPr>
            <w:tcW w:w="1384" w:type="dxa"/>
            <w:shd w:val="clear" w:color="auto" w:fill="D9D9D9"/>
            <w:vAlign w:val="center"/>
          </w:tcPr>
          <w:p w:rsidR="00DD13D5" w:rsidRPr="00883F4B" w:rsidRDefault="00DD13D5" w:rsidP="00DB4D25">
            <w:pPr>
              <w:rPr>
                <w:ins w:id="3734" w:author="Microsoft" w:date="2015-12-28T13:59:00Z"/>
              </w:rPr>
            </w:pPr>
            <w:ins w:id="3735" w:author="Microsoft" w:date="2015-12-28T13:59:00Z">
              <w:r w:rsidRPr="00883F4B">
                <w:rPr>
                  <w:rFonts w:hint="eastAsia"/>
                </w:rPr>
                <w:lastRenderedPageBreak/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DD13D5" w:rsidRPr="00883F4B" w:rsidRDefault="00DD13D5" w:rsidP="00DB4D25">
            <w:pPr>
              <w:rPr>
                <w:ins w:id="3736" w:author="Microsoft" w:date="2015-12-28T13:59:00Z"/>
                <w:bCs/>
                <w:iCs/>
              </w:rPr>
            </w:pPr>
            <w:ins w:id="3737" w:author="Microsoft" w:date="2015-12-28T13:59:00Z">
              <w:r>
                <w:rPr>
                  <w:rFonts w:hint="eastAsia"/>
                  <w:bCs/>
                  <w:iCs/>
                </w:rPr>
                <w:t>无</w:t>
              </w:r>
            </w:ins>
          </w:p>
        </w:tc>
      </w:tr>
      <w:tr w:rsidR="00DD13D5" w:rsidRPr="00883F4B" w:rsidTr="00DB4D25">
        <w:trPr>
          <w:ins w:id="3738" w:author="Microsoft" w:date="2015-12-28T13:59:00Z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D13D5" w:rsidRPr="00883F4B" w:rsidRDefault="00DD13D5" w:rsidP="00DB4D25">
            <w:pPr>
              <w:rPr>
                <w:ins w:id="3739" w:author="Microsoft" w:date="2015-12-28T13:59:00Z"/>
              </w:rPr>
            </w:pPr>
            <w:ins w:id="3740" w:author="Microsoft" w:date="2015-12-28T13:59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3D5" w:rsidRPr="003E77B5" w:rsidRDefault="00DD13D5" w:rsidP="00DB4D25">
            <w:pPr>
              <w:rPr>
                <w:ins w:id="3741" w:author="Microsoft" w:date="2015-12-28T13:59:00Z"/>
                <w:bCs/>
                <w:iCs/>
              </w:rPr>
            </w:pPr>
            <w:ins w:id="3742" w:author="Microsoft" w:date="2015-12-28T13:59:00Z">
              <w:r>
                <w:rPr>
                  <w:bCs/>
                  <w:iCs/>
                </w:rPr>
                <w:t>无</w:t>
              </w:r>
            </w:ins>
          </w:p>
        </w:tc>
      </w:tr>
    </w:tbl>
    <w:p w:rsidR="00DD13D5" w:rsidRPr="002419A7" w:rsidRDefault="00DD13D5">
      <w:pPr>
        <w:pStyle w:val="a0"/>
        <w:rPr>
          <w:ins w:id="3743" w:author="Microsoft" w:date="2015-12-28T13:58:00Z"/>
        </w:rPr>
        <w:pPrChange w:id="3744" w:author="Microsoft" w:date="2015-12-28T13:59:00Z">
          <w:pPr>
            <w:pStyle w:val="4"/>
          </w:pPr>
        </w:pPrChange>
      </w:pPr>
    </w:p>
    <w:p w:rsidR="00944A57" w:rsidRDefault="008E6621">
      <w:pPr>
        <w:pStyle w:val="3"/>
      </w:pPr>
      <w:bookmarkStart w:id="3745" w:name="_Toc447205927"/>
      <w:r>
        <w:rPr>
          <w:rFonts w:hint="eastAsia"/>
        </w:rPr>
        <w:t>还</w:t>
      </w:r>
      <w:r>
        <w:t>货</w:t>
      </w:r>
      <w:r w:rsidR="00DC4CF9">
        <w:rPr>
          <w:rFonts w:hint="eastAsia"/>
        </w:rPr>
        <w:t>列表</w:t>
      </w:r>
      <w:r w:rsidR="00323126" w:rsidRPr="00323126">
        <w:rPr>
          <w:rFonts w:hint="eastAsia"/>
        </w:rPr>
        <w:t>（</w:t>
      </w:r>
      <w:r w:rsidR="00385067">
        <w:rPr>
          <w:rFonts w:hint="eastAsia"/>
        </w:rPr>
        <w:t>Return Deliveries</w:t>
      </w:r>
      <w:r w:rsidR="00323126" w:rsidRPr="00323126">
        <w:rPr>
          <w:rFonts w:hint="eastAsia"/>
        </w:rPr>
        <w:t>）</w:t>
      </w:r>
      <w:bookmarkEnd w:id="3745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944A57" w:rsidRPr="00883F4B" w:rsidTr="000823DB">
        <w:tc>
          <w:tcPr>
            <w:tcW w:w="1384" w:type="dxa"/>
            <w:shd w:val="clear" w:color="auto" w:fill="D9D9D9"/>
            <w:vAlign w:val="center"/>
          </w:tcPr>
          <w:p w:rsidR="00944A57" w:rsidRPr="00883F4B" w:rsidRDefault="00944A57" w:rsidP="000823DB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944A57" w:rsidRPr="00883F4B" w:rsidRDefault="00607A4B" w:rsidP="000823DB">
            <w:pPr>
              <w:rPr>
                <w:iCs/>
              </w:rPr>
            </w:pPr>
            <w:r>
              <w:rPr>
                <w:iCs/>
              </w:rPr>
              <w:t>Jk081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944A57" w:rsidRPr="00883F4B" w:rsidRDefault="00944A57" w:rsidP="000823DB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944A57" w:rsidRPr="00883F4B" w:rsidRDefault="00944A57" w:rsidP="000823DB">
            <w:pPr>
              <w:rPr>
                <w:iCs/>
              </w:rPr>
            </w:pPr>
          </w:p>
        </w:tc>
      </w:tr>
      <w:tr w:rsidR="00944A57" w:rsidRPr="00883F4B" w:rsidTr="000823DB">
        <w:tc>
          <w:tcPr>
            <w:tcW w:w="1384" w:type="dxa"/>
            <w:shd w:val="clear" w:color="auto" w:fill="D9D9D9"/>
            <w:vAlign w:val="center"/>
          </w:tcPr>
          <w:p w:rsidR="00944A57" w:rsidRPr="00883F4B" w:rsidRDefault="00944A57" w:rsidP="000823DB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944A57" w:rsidRDefault="008E6621" w:rsidP="000823DB">
            <w:pPr>
              <w:rPr>
                <w:iCs/>
              </w:rPr>
            </w:pPr>
            <w:r>
              <w:rPr>
                <w:rFonts w:hint="eastAsia"/>
                <w:iCs/>
              </w:rPr>
              <w:t>还</w:t>
            </w:r>
            <w:r>
              <w:rPr>
                <w:iCs/>
              </w:rPr>
              <w:t>货</w:t>
            </w:r>
            <w:r w:rsidR="00944A57">
              <w:rPr>
                <w:iCs/>
              </w:rPr>
              <w:t>列表</w:t>
            </w:r>
          </w:p>
          <w:p w:rsidR="00C10251" w:rsidRPr="00883F4B" w:rsidRDefault="00C10251" w:rsidP="000823DB">
            <w:pPr>
              <w:rPr>
                <w:iCs/>
              </w:rPr>
            </w:pP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List of Return Deliveries</w:t>
            </w:r>
            <w:r>
              <w:rPr>
                <w:rFonts w:hint="eastAsia"/>
                <w:iCs/>
              </w:rPr>
              <w:t>）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944A57" w:rsidRPr="00883F4B" w:rsidRDefault="00944A57" w:rsidP="000823DB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944A57" w:rsidRPr="00883F4B" w:rsidRDefault="00944A57" w:rsidP="000823DB">
            <w:pPr>
              <w:rPr>
                <w:iCs/>
              </w:rPr>
            </w:pPr>
          </w:p>
        </w:tc>
      </w:tr>
      <w:tr w:rsidR="00944A57" w:rsidRPr="00883F4B" w:rsidTr="000823DB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944A57" w:rsidRPr="00883F4B" w:rsidRDefault="00944A57" w:rsidP="000823DB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944A57" w:rsidRPr="00883F4B" w:rsidRDefault="008E6621" w:rsidP="000823DB">
            <w:r>
              <w:rPr>
                <w:rFonts w:hint="eastAsia"/>
              </w:rPr>
              <w:t>市场</w:t>
            </w:r>
            <w:r>
              <w:t>管理员还货</w:t>
            </w:r>
          </w:p>
        </w:tc>
      </w:tr>
      <w:tr w:rsidR="00944A57" w:rsidRPr="00883F4B" w:rsidTr="000823D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944A57" w:rsidRPr="00883F4B" w:rsidRDefault="00944A57" w:rsidP="000823DB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944A57" w:rsidRDefault="00944A57" w:rsidP="000823DB">
            <w:pPr>
              <w:rPr>
                <w:iCs/>
              </w:rPr>
            </w:pPr>
            <w:r>
              <w:rPr>
                <w:rFonts w:hint="eastAsia"/>
                <w:iCs/>
              </w:rPr>
              <w:t>查询条件</w:t>
            </w:r>
            <w:r w:rsidR="00191E5D">
              <w:rPr>
                <w:rFonts w:hint="eastAsia"/>
                <w:iCs/>
              </w:rPr>
              <w:t>；</w:t>
            </w:r>
          </w:p>
          <w:p w:rsidR="00944A57" w:rsidRDefault="00353E88" w:rsidP="000823DB">
            <w:pPr>
              <w:rPr>
                <w:iCs/>
              </w:rPr>
            </w:pPr>
            <w:r>
              <w:rPr>
                <w:rFonts w:hint="eastAsia"/>
                <w:iCs/>
              </w:rPr>
              <w:t>还</w:t>
            </w:r>
            <w:r w:rsidR="00944A57">
              <w:rPr>
                <w:iCs/>
              </w:rPr>
              <w:t>货申请编号</w:t>
            </w:r>
            <w:r w:rsidR="00191E5D" w:rsidRPr="00191E5D">
              <w:rPr>
                <w:rFonts w:hint="eastAsia"/>
                <w:iCs/>
              </w:rPr>
              <w:t>（</w:t>
            </w:r>
            <w:r w:rsidR="000A4019">
              <w:rPr>
                <w:rFonts w:hint="eastAsia"/>
                <w:iCs/>
              </w:rPr>
              <w:t>Return Code</w:t>
            </w:r>
            <w:r w:rsidR="00191E5D" w:rsidRPr="00191E5D">
              <w:rPr>
                <w:rFonts w:hint="eastAsia"/>
                <w:iCs/>
              </w:rPr>
              <w:t>）</w:t>
            </w:r>
            <w:r w:rsidR="00944A57">
              <w:rPr>
                <w:rFonts w:hint="eastAsia"/>
                <w:iCs/>
              </w:rPr>
              <w:t>：</w:t>
            </w:r>
          </w:p>
          <w:p w:rsidR="00944A57" w:rsidRPr="00624CAD" w:rsidRDefault="00353E88" w:rsidP="000823DB">
            <w:pPr>
              <w:rPr>
                <w:iCs/>
              </w:rPr>
            </w:pPr>
            <w:r>
              <w:rPr>
                <w:rFonts w:hint="eastAsia"/>
                <w:iCs/>
              </w:rPr>
              <w:t>还</w:t>
            </w:r>
            <w:r w:rsidR="00944A57">
              <w:rPr>
                <w:iCs/>
              </w:rPr>
              <w:t>货日期</w:t>
            </w:r>
            <w:r w:rsidR="00191E5D" w:rsidRPr="00191E5D">
              <w:rPr>
                <w:rFonts w:hint="eastAsia"/>
                <w:iCs/>
              </w:rPr>
              <w:t>（</w:t>
            </w:r>
            <w:r w:rsidR="000A4019">
              <w:rPr>
                <w:rFonts w:hint="eastAsia"/>
                <w:iCs/>
              </w:rPr>
              <w:t>Date of Return</w:t>
            </w:r>
            <w:r w:rsidR="00191E5D" w:rsidRPr="00191E5D">
              <w:rPr>
                <w:rFonts w:hint="eastAsia"/>
                <w:iCs/>
              </w:rPr>
              <w:t>）</w:t>
            </w:r>
            <w:r w:rsidR="00944A57">
              <w:rPr>
                <w:rFonts w:hint="eastAsia"/>
                <w:iCs/>
              </w:rPr>
              <w:t>：</w:t>
            </w:r>
          </w:p>
        </w:tc>
      </w:tr>
      <w:tr w:rsidR="00944A57" w:rsidRPr="00883F4B" w:rsidTr="000823D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944A57" w:rsidRPr="00883F4B" w:rsidRDefault="00944A57" w:rsidP="000823DB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944A57" w:rsidRDefault="009531ED" w:rsidP="000823DB">
            <w:pPr>
              <w:rPr>
                <w:iCs/>
              </w:rPr>
            </w:pPr>
            <w:ins w:id="3746" w:author="Microsoft" w:date="2015-09-17T16:21:00Z">
              <w:r>
                <w:rPr>
                  <w:rFonts w:hint="eastAsia"/>
                  <w:iCs/>
                </w:rPr>
                <w:t>还</w:t>
              </w:r>
            </w:ins>
            <w:del w:id="3747" w:author="Microsoft" w:date="2015-09-17T16:21:00Z">
              <w:r w:rsidR="00944A57" w:rsidDel="009531ED">
                <w:rPr>
                  <w:rFonts w:hint="eastAsia"/>
                  <w:iCs/>
                </w:rPr>
                <w:delText>退</w:delText>
              </w:r>
            </w:del>
            <w:r w:rsidR="00944A57">
              <w:rPr>
                <w:rFonts w:hint="eastAsia"/>
                <w:iCs/>
              </w:rPr>
              <w:t>货申请编号</w:t>
            </w:r>
            <w:r w:rsidR="00191E5D" w:rsidRPr="00191E5D">
              <w:rPr>
                <w:rFonts w:hint="eastAsia"/>
                <w:iCs/>
              </w:rPr>
              <w:t>（</w:t>
            </w:r>
            <w:r w:rsidR="000A4019">
              <w:rPr>
                <w:rFonts w:hint="eastAsia"/>
                <w:iCs/>
              </w:rPr>
              <w:t>Return Code</w:t>
            </w:r>
            <w:r w:rsidR="00191E5D" w:rsidRPr="00191E5D">
              <w:rPr>
                <w:rFonts w:hint="eastAsia"/>
                <w:iCs/>
              </w:rPr>
              <w:t>）</w:t>
            </w:r>
            <w:r w:rsidR="00944A57">
              <w:rPr>
                <w:rFonts w:hint="eastAsia"/>
                <w:iCs/>
              </w:rPr>
              <w:t>：</w:t>
            </w:r>
          </w:p>
          <w:p w:rsidR="00944A57" w:rsidRDefault="009531ED" w:rsidP="000823DB">
            <w:pPr>
              <w:rPr>
                <w:iCs/>
              </w:rPr>
            </w:pPr>
            <w:ins w:id="3748" w:author="Microsoft" w:date="2015-09-17T16:21:00Z">
              <w:r>
                <w:rPr>
                  <w:rFonts w:hint="eastAsia"/>
                  <w:iCs/>
                </w:rPr>
                <w:t>还货</w:t>
              </w:r>
              <w:r>
                <w:rPr>
                  <w:iCs/>
                </w:rPr>
                <w:t>人</w:t>
              </w:r>
            </w:ins>
            <w:del w:id="3749" w:author="Microsoft" w:date="2015-09-17T16:21:00Z">
              <w:r w:rsidR="00944A57" w:rsidDel="009531ED">
                <w:rPr>
                  <w:iCs/>
                </w:rPr>
                <w:delText>退货</w:delText>
              </w:r>
              <w:r w:rsidR="00944A57" w:rsidDel="009531ED">
                <w:rPr>
                  <w:rFonts w:hint="eastAsia"/>
                  <w:iCs/>
                </w:rPr>
                <w:delText>站点</w:delText>
              </w:r>
              <w:r w:rsidR="00191E5D" w:rsidRPr="00191E5D" w:rsidDel="009531ED">
                <w:rPr>
                  <w:rFonts w:hint="eastAsia"/>
                  <w:iCs/>
                </w:rPr>
                <w:delText>（</w:delText>
              </w:r>
            </w:del>
            <w:r w:rsidR="000A4019">
              <w:rPr>
                <w:rFonts w:hint="eastAsia"/>
                <w:iCs/>
              </w:rPr>
              <w:t>Returned From</w:t>
            </w:r>
            <w:r w:rsidR="00191E5D" w:rsidRPr="00191E5D">
              <w:rPr>
                <w:rFonts w:hint="eastAsia"/>
                <w:iCs/>
              </w:rPr>
              <w:t>）</w:t>
            </w:r>
            <w:r w:rsidR="00944A57">
              <w:rPr>
                <w:rFonts w:hint="eastAsia"/>
                <w:iCs/>
              </w:rPr>
              <w:t>：</w:t>
            </w:r>
          </w:p>
          <w:p w:rsidR="00944A57" w:rsidDel="009531ED" w:rsidRDefault="00944A57" w:rsidP="000823DB">
            <w:pPr>
              <w:rPr>
                <w:del w:id="3750" w:author="Microsoft" w:date="2015-09-17T16:21:00Z"/>
                <w:iCs/>
              </w:rPr>
            </w:pPr>
            <w:del w:id="3751" w:author="Microsoft" w:date="2015-09-17T16:21:00Z">
              <w:r w:rsidDel="009531ED">
                <w:rPr>
                  <w:iCs/>
                </w:rPr>
                <w:delText>市场管理员</w:delText>
              </w:r>
              <w:r w:rsidR="00191E5D" w:rsidRPr="00191E5D" w:rsidDel="009531ED">
                <w:rPr>
                  <w:rFonts w:hint="eastAsia"/>
                  <w:iCs/>
                </w:rPr>
                <w:delText>（</w:delText>
              </w:r>
              <w:r w:rsidR="000A4019" w:rsidDel="009531ED">
                <w:rPr>
                  <w:rFonts w:hint="eastAsia"/>
                  <w:iCs/>
                </w:rPr>
                <w:delText>Market Manager</w:delText>
              </w:r>
              <w:r w:rsidR="00191E5D" w:rsidRPr="00191E5D" w:rsidDel="009531ED">
                <w:rPr>
                  <w:rFonts w:hint="eastAsia"/>
                  <w:iCs/>
                </w:rPr>
                <w:delText>）</w:delText>
              </w:r>
              <w:r w:rsidDel="009531ED">
                <w:rPr>
                  <w:rFonts w:hint="eastAsia"/>
                  <w:iCs/>
                </w:rPr>
                <w:delText>：</w:delText>
              </w:r>
            </w:del>
          </w:p>
          <w:p w:rsidR="00944A57" w:rsidRDefault="00944A57" w:rsidP="000823DB">
            <w:pPr>
              <w:rPr>
                <w:iCs/>
              </w:rPr>
            </w:pPr>
            <w:r>
              <w:rPr>
                <w:iCs/>
              </w:rPr>
              <w:t>仓库管理员</w:t>
            </w:r>
            <w:r w:rsidR="00191E5D" w:rsidRPr="00191E5D">
              <w:rPr>
                <w:rFonts w:hint="eastAsia"/>
                <w:iCs/>
              </w:rPr>
              <w:t>（</w:t>
            </w:r>
            <w:r w:rsidR="000A4019">
              <w:rPr>
                <w:rFonts w:hint="eastAsia"/>
                <w:iCs/>
              </w:rPr>
              <w:t>Warehouse Manager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944A57" w:rsidRDefault="00944A57" w:rsidP="000823DB">
            <w:pPr>
              <w:rPr>
                <w:iCs/>
              </w:rPr>
            </w:pPr>
            <w:r>
              <w:rPr>
                <w:iCs/>
              </w:rPr>
              <w:t>财务审批人</w:t>
            </w:r>
            <w:r w:rsidR="00191E5D" w:rsidRPr="00191E5D">
              <w:rPr>
                <w:rFonts w:hint="eastAsia"/>
                <w:iCs/>
              </w:rPr>
              <w:t>（</w:t>
            </w:r>
            <w:r w:rsidR="000A4019">
              <w:rPr>
                <w:rFonts w:hint="eastAsia"/>
                <w:iCs/>
              </w:rPr>
              <w:t>Financial Manager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944A57" w:rsidRDefault="009531ED" w:rsidP="000823DB">
            <w:pPr>
              <w:rPr>
                <w:iCs/>
              </w:rPr>
            </w:pPr>
            <w:ins w:id="3752" w:author="Microsoft" w:date="2015-09-17T16:23:00Z">
              <w:r>
                <w:rPr>
                  <w:rFonts w:hint="eastAsia"/>
                  <w:iCs/>
                </w:rPr>
                <w:t>还</w:t>
              </w:r>
            </w:ins>
            <w:del w:id="3753" w:author="Microsoft" w:date="2015-09-17T16:23:00Z">
              <w:r w:rsidR="00944A57" w:rsidDel="009531ED">
                <w:rPr>
                  <w:iCs/>
                </w:rPr>
                <w:delText>退</w:delText>
              </w:r>
            </w:del>
            <w:r w:rsidR="00944A57">
              <w:rPr>
                <w:iCs/>
              </w:rPr>
              <w:t>货日期</w:t>
            </w:r>
            <w:r w:rsidR="00191E5D" w:rsidRPr="00191E5D">
              <w:rPr>
                <w:rFonts w:hint="eastAsia"/>
                <w:iCs/>
              </w:rPr>
              <w:t>（</w:t>
            </w:r>
            <w:r w:rsidR="000A4019">
              <w:rPr>
                <w:rFonts w:hint="eastAsia"/>
                <w:iCs/>
              </w:rPr>
              <w:t>Date of Return</w:t>
            </w:r>
            <w:r w:rsidR="00191E5D" w:rsidRPr="00191E5D">
              <w:rPr>
                <w:rFonts w:hint="eastAsia"/>
                <w:iCs/>
              </w:rPr>
              <w:t>）</w:t>
            </w:r>
            <w:r w:rsidR="00944A57">
              <w:rPr>
                <w:rFonts w:hint="eastAsia"/>
                <w:iCs/>
              </w:rPr>
              <w:t>：</w:t>
            </w:r>
          </w:p>
          <w:p w:rsidR="00944A57" w:rsidRDefault="009531ED" w:rsidP="000823DB">
            <w:pPr>
              <w:rPr>
                <w:iCs/>
              </w:rPr>
            </w:pPr>
            <w:ins w:id="3754" w:author="Microsoft" w:date="2015-09-17T16:23:00Z">
              <w:r>
                <w:rPr>
                  <w:rFonts w:hint="eastAsia"/>
                  <w:iCs/>
                </w:rPr>
                <w:t>还</w:t>
              </w:r>
            </w:ins>
            <w:del w:id="3755" w:author="Microsoft" w:date="2015-09-17T16:23:00Z">
              <w:r w:rsidR="00944A57" w:rsidDel="009531ED">
                <w:rPr>
                  <w:iCs/>
                </w:rPr>
                <w:delText>退</w:delText>
              </w:r>
            </w:del>
            <w:r w:rsidR="00944A57">
              <w:rPr>
                <w:iCs/>
              </w:rPr>
              <w:t>货数量</w:t>
            </w:r>
            <w:r w:rsidR="00191E5D" w:rsidRPr="00191E5D">
              <w:rPr>
                <w:rFonts w:hint="eastAsia"/>
                <w:iCs/>
              </w:rPr>
              <w:t>（</w:t>
            </w:r>
            <w:r w:rsidR="000A4019">
              <w:rPr>
                <w:rFonts w:hint="eastAsia"/>
                <w:iCs/>
              </w:rPr>
              <w:t>Quantity Returned</w:t>
            </w:r>
            <w:r w:rsidR="00191E5D" w:rsidRPr="00191E5D">
              <w:rPr>
                <w:rFonts w:hint="eastAsia"/>
                <w:iCs/>
              </w:rPr>
              <w:t>）</w:t>
            </w:r>
            <w:r w:rsidR="00944A57">
              <w:rPr>
                <w:rFonts w:hint="eastAsia"/>
                <w:iCs/>
              </w:rPr>
              <w:t>：</w:t>
            </w:r>
            <w:del w:id="3756" w:author="Microsoft" w:date="2015-09-17T16:23:00Z">
              <w:r w:rsidR="00944A57" w:rsidDel="009531ED">
                <w:rPr>
                  <w:rFonts w:hint="eastAsia"/>
                  <w:iCs/>
                </w:rPr>
                <w:delText>（本数）</w:delText>
              </w:r>
              <w:r w:rsidR="00191E5D" w:rsidRPr="00191E5D" w:rsidDel="009531ED">
                <w:rPr>
                  <w:rFonts w:hint="eastAsia"/>
                  <w:iCs/>
                </w:rPr>
                <w:delText>（</w:delText>
              </w:r>
              <w:r w:rsidR="000A4019" w:rsidDel="009531ED">
                <w:rPr>
                  <w:rFonts w:hint="eastAsia"/>
                  <w:iCs/>
                </w:rPr>
                <w:delText>packs</w:delText>
              </w:r>
              <w:r w:rsidR="00191E5D" w:rsidRPr="00191E5D" w:rsidDel="009531ED">
                <w:rPr>
                  <w:rFonts w:hint="eastAsia"/>
                  <w:iCs/>
                </w:rPr>
                <w:delText>）</w:delText>
              </w:r>
            </w:del>
            <w:ins w:id="3757" w:author="Microsoft" w:date="2015-09-17T16:23:00Z">
              <w:r>
                <w:rPr>
                  <w:rFonts w:hint="eastAsia"/>
                  <w:iCs/>
                </w:rPr>
                <w:t>张（</w:t>
              </w:r>
              <w:r>
                <w:rPr>
                  <w:rFonts w:hint="eastAsia"/>
                  <w:iCs/>
                </w:rPr>
                <w:t>tickets</w:t>
              </w:r>
              <w:r>
                <w:rPr>
                  <w:iCs/>
                </w:rPr>
                <w:t>）</w:t>
              </w:r>
            </w:ins>
          </w:p>
          <w:p w:rsidR="00944A57" w:rsidRDefault="009531ED" w:rsidP="000823DB">
            <w:pPr>
              <w:rPr>
                <w:iCs/>
              </w:rPr>
            </w:pPr>
            <w:ins w:id="3758" w:author="Microsoft" w:date="2015-09-17T16:23:00Z">
              <w:r>
                <w:rPr>
                  <w:rFonts w:hint="eastAsia"/>
                  <w:iCs/>
                </w:rPr>
                <w:t>还</w:t>
              </w:r>
            </w:ins>
            <w:del w:id="3759" w:author="Microsoft" w:date="2015-09-17T16:23:00Z">
              <w:r w:rsidR="00944A57" w:rsidDel="009531ED">
                <w:rPr>
                  <w:iCs/>
                </w:rPr>
                <w:delText>退</w:delText>
              </w:r>
            </w:del>
            <w:r w:rsidR="00944A57">
              <w:rPr>
                <w:iCs/>
              </w:rPr>
              <w:t>货总金额</w:t>
            </w:r>
            <w:r w:rsidR="00191E5D" w:rsidRPr="00191E5D">
              <w:rPr>
                <w:rFonts w:hint="eastAsia"/>
                <w:iCs/>
              </w:rPr>
              <w:t>（</w:t>
            </w:r>
            <w:r w:rsidR="000A4019">
              <w:rPr>
                <w:rFonts w:hint="eastAsia"/>
                <w:iCs/>
              </w:rPr>
              <w:t>Value</w:t>
            </w:r>
            <w:r w:rsidR="00191E5D" w:rsidRPr="00191E5D">
              <w:rPr>
                <w:rFonts w:hint="eastAsia"/>
                <w:iCs/>
              </w:rPr>
              <w:t>）</w:t>
            </w:r>
            <w:r w:rsidR="00944A57">
              <w:rPr>
                <w:rFonts w:hint="eastAsia"/>
                <w:iCs/>
              </w:rPr>
              <w:t>：</w:t>
            </w:r>
            <w:r w:rsidR="00944A57">
              <w:rPr>
                <w:iCs/>
              </w:rPr>
              <w:t>瑞尔</w:t>
            </w:r>
            <w:r w:rsidR="00191E5D" w:rsidRPr="00191E5D">
              <w:rPr>
                <w:rFonts w:hint="eastAsia"/>
                <w:iCs/>
              </w:rPr>
              <w:t>（</w:t>
            </w:r>
            <w:r w:rsidR="000A4019">
              <w:rPr>
                <w:rFonts w:hint="eastAsia"/>
                <w:iCs/>
              </w:rPr>
              <w:t>riels</w:t>
            </w:r>
            <w:r w:rsidR="00191E5D" w:rsidRPr="00191E5D">
              <w:rPr>
                <w:rFonts w:hint="eastAsia"/>
                <w:iCs/>
              </w:rPr>
              <w:t>）</w:t>
            </w:r>
          </w:p>
          <w:p w:rsidR="00944A57" w:rsidRDefault="00944A57" w:rsidP="000823DB">
            <w:pPr>
              <w:rPr>
                <w:iCs/>
              </w:rPr>
            </w:pPr>
            <w:r>
              <w:rPr>
                <w:iCs/>
              </w:rPr>
              <w:t>申请状态</w:t>
            </w:r>
            <w:r w:rsidR="00191E5D" w:rsidRPr="00191E5D">
              <w:rPr>
                <w:rFonts w:hint="eastAsia"/>
                <w:iCs/>
              </w:rPr>
              <w:t>（</w:t>
            </w:r>
            <w:r w:rsidR="00166362">
              <w:rPr>
                <w:rFonts w:hint="eastAsia"/>
                <w:iCs/>
              </w:rPr>
              <w:t>Status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已提交</w:t>
            </w:r>
            <w:r w:rsidR="00191E5D" w:rsidRPr="00191E5D">
              <w:rPr>
                <w:rFonts w:hint="eastAsia"/>
                <w:iCs/>
              </w:rPr>
              <w:t>（</w:t>
            </w:r>
            <w:r w:rsidR="00166362">
              <w:rPr>
                <w:rFonts w:hint="eastAsia"/>
                <w:iCs/>
              </w:rPr>
              <w:t>Submitted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已取消</w:t>
            </w:r>
            <w:r w:rsidR="00191E5D" w:rsidRPr="00191E5D">
              <w:rPr>
                <w:rFonts w:hint="eastAsia"/>
                <w:iCs/>
              </w:rPr>
              <w:t>（</w:t>
            </w:r>
            <w:r w:rsidR="00166362">
              <w:rPr>
                <w:rFonts w:hint="eastAsia"/>
                <w:iCs/>
              </w:rPr>
              <w:t>Cancelled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已审批</w:t>
            </w:r>
            <w:r w:rsidR="00191E5D" w:rsidRPr="00191E5D">
              <w:rPr>
                <w:rFonts w:hint="eastAsia"/>
                <w:iCs/>
              </w:rPr>
              <w:t>（</w:t>
            </w:r>
            <w:r w:rsidR="00166362">
              <w:rPr>
                <w:rFonts w:hint="eastAsia"/>
                <w:iCs/>
              </w:rPr>
              <w:t>Approved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已拒绝</w:t>
            </w:r>
            <w:r w:rsidR="00191E5D" w:rsidRPr="00191E5D">
              <w:rPr>
                <w:rFonts w:hint="eastAsia"/>
                <w:iCs/>
              </w:rPr>
              <w:t>（</w:t>
            </w:r>
            <w:r w:rsidR="00166362">
              <w:rPr>
                <w:rFonts w:hint="eastAsia"/>
                <w:iCs/>
              </w:rPr>
              <w:t>Rejected</w:t>
            </w:r>
            <w:r w:rsidR="00191E5D"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已</w:t>
            </w:r>
            <w:ins w:id="3760" w:author="Microsoft" w:date="2015-10-08T13:46:00Z">
              <w:r w:rsidR="006847F5">
                <w:rPr>
                  <w:rFonts w:hint="eastAsia"/>
                  <w:iCs/>
                </w:rPr>
                <w:t>还</w:t>
              </w:r>
              <w:r w:rsidR="006847F5">
                <w:rPr>
                  <w:iCs/>
                </w:rPr>
                <w:t>货</w:t>
              </w:r>
            </w:ins>
            <w:ins w:id="3761" w:author="Microsoft" w:date="2015-10-08T13:41:00Z">
              <w:r w:rsidR="00D05D52">
                <w:rPr>
                  <w:iCs/>
                </w:rPr>
                <w:t>（</w:t>
              </w:r>
            </w:ins>
            <w:del w:id="3762" w:author="Microsoft" w:date="2015-10-08T13:41:00Z">
              <w:r w:rsidDel="00D05D52">
                <w:rPr>
                  <w:iCs/>
                </w:rPr>
                <w:delText>退货</w:delText>
              </w:r>
              <w:r w:rsidR="00191E5D" w:rsidRPr="00191E5D" w:rsidDel="00D05D52">
                <w:rPr>
                  <w:rFonts w:hint="eastAsia"/>
                  <w:iCs/>
                </w:rPr>
                <w:delText>（</w:delText>
              </w:r>
              <w:r w:rsidR="00166362" w:rsidDel="00D05D52">
                <w:rPr>
                  <w:rFonts w:hint="eastAsia"/>
                  <w:iCs/>
                </w:rPr>
                <w:delText>Goods Returned</w:delText>
              </w:r>
              <w:r w:rsidR="00191E5D" w:rsidRPr="00191E5D" w:rsidDel="00D05D52">
                <w:rPr>
                  <w:rFonts w:hint="eastAsia"/>
                  <w:iCs/>
                </w:rPr>
                <w:delText>）</w:delText>
              </w:r>
              <w:r w:rsidDel="00D05D52">
                <w:rPr>
                  <w:rFonts w:hint="eastAsia"/>
                  <w:iCs/>
                </w:rPr>
                <w:delText>，</w:delText>
              </w:r>
              <w:r w:rsidDel="00D05D52">
                <w:rPr>
                  <w:iCs/>
                </w:rPr>
                <w:delText>已退款</w:delText>
              </w:r>
              <w:r w:rsidR="00191E5D" w:rsidRPr="00191E5D" w:rsidDel="00D05D52">
                <w:rPr>
                  <w:rFonts w:hint="eastAsia"/>
                  <w:iCs/>
                </w:rPr>
                <w:delText>（</w:delText>
              </w:r>
              <w:r w:rsidR="00166362" w:rsidDel="00D05D52">
                <w:rPr>
                  <w:rFonts w:hint="eastAsia"/>
                  <w:iCs/>
                </w:rPr>
                <w:delText>Payment Returned</w:delText>
              </w:r>
            </w:del>
            <w:r w:rsidR="00191E5D" w:rsidRPr="00191E5D">
              <w:rPr>
                <w:rFonts w:hint="eastAsia"/>
                <w:iCs/>
              </w:rPr>
              <w:t>）</w:t>
            </w:r>
          </w:p>
          <w:p w:rsidR="00944A57" w:rsidRPr="00883F4B" w:rsidRDefault="00944A57" w:rsidP="000823DB">
            <w:del w:id="3763" w:author="Microsoft" w:date="2015-09-17T16:23:00Z">
              <w:r w:rsidDel="009531ED">
                <w:rPr>
                  <w:rFonts w:hint="eastAsia"/>
                  <w:iCs/>
                </w:rPr>
                <w:delText>审批人</w:delText>
              </w:r>
              <w:r w:rsidR="00191E5D" w:rsidRPr="00191E5D" w:rsidDel="009531ED">
                <w:rPr>
                  <w:rFonts w:hint="eastAsia"/>
                  <w:iCs/>
                </w:rPr>
                <w:delText>（</w:delText>
              </w:r>
              <w:r w:rsidR="00166362" w:rsidDel="009531ED">
                <w:rPr>
                  <w:rFonts w:hint="eastAsia"/>
                  <w:iCs/>
                </w:rPr>
                <w:delText>Approved By</w:delText>
              </w:r>
              <w:r w:rsidR="00191E5D" w:rsidRPr="00191E5D" w:rsidDel="009531ED">
                <w:rPr>
                  <w:rFonts w:hint="eastAsia"/>
                  <w:iCs/>
                </w:rPr>
                <w:delText>）</w:delText>
              </w:r>
              <w:r w:rsidDel="009531ED">
                <w:rPr>
                  <w:rFonts w:hint="eastAsia"/>
                  <w:iCs/>
                </w:rPr>
                <w:delText>：</w:delText>
              </w:r>
            </w:del>
          </w:p>
        </w:tc>
      </w:tr>
      <w:tr w:rsidR="00944A57" w:rsidRPr="00883F4B" w:rsidTr="000823DB">
        <w:tc>
          <w:tcPr>
            <w:tcW w:w="1384" w:type="dxa"/>
            <w:shd w:val="clear" w:color="auto" w:fill="D9D9D9"/>
            <w:vAlign w:val="center"/>
          </w:tcPr>
          <w:p w:rsidR="00944A57" w:rsidRPr="00883F4B" w:rsidRDefault="00944A57" w:rsidP="000823DB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944A57" w:rsidRPr="00FE4DC0" w:rsidRDefault="00944A57" w:rsidP="000823DB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944A57" w:rsidRPr="00883F4B" w:rsidTr="000823DB">
        <w:tc>
          <w:tcPr>
            <w:tcW w:w="1384" w:type="dxa"/>
            <w:shd w:val="clear" w:color="auto" w:fill="D9D9D9"/>
            <w:vAlign w:val="center"/>
          </w:tcPr>
          <w:p w:rsidR="00944A57" w:rsidRPr="00883F4B" w:rsidRDefault="00944A57" w:rsidP="000823DB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944A57" w:rsidRPr="00883F4B" w:rsidRDefault="00944A57" w:rsidP="000823DB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944A57" w:rsidRPr="00883F4B" w:rsidTr="000823D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4A57" w:rsidRPr="00883F4B" w:rsidRDefault="00944A57" w:rsidP="000823DB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A57" w:rsidRDefault="00944A57" w:rsidP="000823DB">
            <w:pPr>
              <w:rPr>
                <w:bCs/>
                <w:iCs/>
              </w:rPr>
            </w:pPr>
            <w:r>
              <w:rPr>
                <w:bCs/>
                <w:iCs/>
              </w:rPr>
              <w:t>站点只能查看到自己提交的</w:t>
            </w:r>
            <w:ins w:id="3764" w:author="Microsoft" w:date="2015-09-17T16:23:00Z">
              <w:r w:rsidR="009531ED">
                <w:rPr>
                  <w:rFonts w:hint="eastAsia"/>
                  <w:bCs/>
                  <w:iCs/>
                </w:rPr>
                <w:t>还</w:t>
              </w:r>
            </w:ins>
            <w:del w:id="3765" w:author="Microsoft" w:date="2015-09-17T16:23:00Z">
              <w:r w:rsidDel="009531ED">
                <w:rPr>
                  <w:bCs/>
                  <w:iCs/>
                </w:rPr>
                <w:delText>退</w:delText>
              </w:r>
            </w:del>
            <w:r>
              <w:rPr>
                <w:bCs/>
                <w:iCs/>
              </w:rPr>
              <w:t>货申请</w:t>
            </w:r>
            <w:r>
              <w:rPr>
                <w:rFonts w:hint="eastAsia"/>
                <w:bCs/>
                <w:iCs/>
              </w:rPr>
              <w:t>，</w:t>
            </w:r>
            <w:r>
              <w:rPr>
                <w:bCs/>
                <w:iCs/>
              </w:rPr>
              <w:t>在位审批之前可以进行取消</w:t>
            </w:r>
            <w:r>
              <w:rPr>
                <w:rFonts w:hint="eastAsia"/>
                <w:bCs/>
                <w:iCs/>
              </w:rPr>
              <w:t>；</w:t>
            </w:r>
          </w:p>
          <w:p w:rsidR="00944A57" w:rsidRDefault="00944A57" w:rsidP="000823DB">
            <w:pPr>
              <w:rPr>
                <w:bCs/>
                <w:iCs/>
              </w:rPr>
            </w:pPr>
            <w:r>
              <w:rPr>
                <w:bCs/>
                <w:iCs/>
              </w:rPr>
              <w:t>财务人员能查看到已提交的</w:t>
            </w:r>
            <w:ins w:id="3766" w:author="Microsoft" w:date="2015-09-17T16:23:00Z">
              <w:r w:rsidR="009531ED">
                <w:rPr>
                  <w:rFonts w:hint="eastAsia"/>
                  <w:bCs/>
                  <w:iCs/>
                </w:rPr>
                <w:t>还</w:t>
              </w:r>
            </w:ins>
            <w:del w:id="3767" w:author="Microsoft" w:date="2015-09-17T16:23:00Z">
              <w:r w:rsidDel="009531ED">
                <w:rPr>
                  <w:bCs/>
                  <w:iCs/>
                </w:rPr>
                <w:delText>退</w:delText>
              </w:r>
            </w:del>
            <w:r>
              <w:rPr>
                <w:bCs/>
                <w:iCs/>
              </w:rPr>
              <w:t>货申请</w:t>
            </w:r>
            <w:r>
              <w:rPr>
                <w:rFonts w:hint="eastAsia"/>
                <w:bCs/>
                <w:iCs/>
              </w:rPr>
              <w:t>，</w:t>
            </w:r>
            <w:r>
              <w:rPr>
                <w:bCs/>
                <w:iCs/>
              </w:rPr>
              <w:t>并进行审批</w:t>
            </w:r>
            <w:r>
              <w:rPr>
                <w:rFonts w:hint="eastAsia"/>
                <w:bCs/>
                <w:iCs/>
              </w:rPr>
              <w:t>；</w:t>
            </w:r>
          </w:p>
          <w:p w:rsidR="00944A57" w:rsidRDefault="00944A57" w:rsidP="000823DB">
            <w:pPr>
              <w:rPr>
                <w:bCs/>
                <w:iCs/>
              </w:rPr>
            </w:pPr>
            <w:r>
              <w:rPr>
                <w:bCs/>
                <w:iCs/>
              </w:rPr>
              <w:t>仓库人员能查看到已经审批通过的</w:t>
            </w:r>
            <w:ins w:id="3768" w:author="Microsoft" w:date="2015-09-17T16:23:00Z">
              <w:r w:rsidR="009531ED">
                <w:rPr>
                  <w:rFonts w:hint="eastAsia"/>
                  <w:bCs/>
                  <w:iCs/>
                </w:rPr>
                <w:t>还</w:t>
              </w:r>
            </w:ins>
            <w:del w:id="3769" w:author="Microsoft" w:date="2015-09-17T16:23:00Z">
              <w:r w:rsidDel="009531ED">
                <w:rPr>
                  <w:bCs/>
                  <w:iCs/>
                </w:rPr>
                <w:delText>退</w:delText>
              </w:r>
            </w:del>
            <w:r>
              <w:rPr>
                <w:bCs/>
                <w:iCs/>
              </w:rPr>
              <w:t>货申请</w:t>
            </w:r>
            <w:r>
              <w:rPr>
                <w:rFonts w:hint="eastAsia"/>
                <w:bCs/>
                <w:iCs/>
              </w:rPr>
              <w:t>，</w:t>
            </w:r>
            <w:r>
              <w:rPr>
                <w:bCs/>
                <w:iCs/>
              </w:rPr>
              <w:t>进行</w:t>
            </w:r>
            <w:ins w:id="3770" w:author="Microsoft" w:date="2015-09-17T16:23:00Z">
              <w:r w:rsidR="009531ED">
                <w:rPr>
                  <w:rFonts w:hint="eastAsia"/>
                  <w:bCs/>
                  <w:iCs/>
                </w:rPr>
                <w:t>还</w:t>
              </w:r>
            </w:ins>
            <w:del w:id="3771" w:author="Microsoft" w:date="2015-09-17T16:23:00Z">
              <w:r w:rsidDel="009531ED">
                <w:rPr>
                  <w:bCs/>
                  <w:iCs/>
                </w:rPr>
                <w:delText>退</w:delText>
              </w:r>
            </w:del>
            <w:r>
              <w:rPr>
                <w:bCs/>
                <w:iCs/>
              </w:rPr>
              <w:t>货确认</w:t>
            </w:r>
            <w:r>
              <w:rPr>
                <w:rFonts w:hint="eastAsia"/>
                <w:bCs/>
                <w:iCs/>
              </w:rPr>
              <w:t>；</w:t>
            </w:r>
          </w:p>
          <w:p w:rsidR="0084419E" w:rsidRDefault="009531ED" w:rsidP="00EC18B6">
            <w:pPr>
              <w:rPr>
                <w:ins w:id="3772" w:author="Microsoft" w:date="2015-10-08T13:42:00Z"/>
                <w:bCs/>
                <w:iCs/>
              </w:rPr>
            </w:pPr>
            <w:ins w:id="3773" w:author="Microsoft" w:date="2015-09-17T16:24:00Z">
              <w:r>
                <w:rPr>
                  <w:rFonts w:hint="eastAsia"/>
                  <w:bCs/>
                  <w:iCs/>
                </w:rPr>
                <w:t>还</w:t>
              </w:r>
            </w:ins>
            <w:del w:id="3774" w:author="Microsoft" w:date="2015-09-17T16:24:00Z">
              <w:r w:rsidR="0084419E" w:rsidDel="009531ED">
                <w:rPr>
                  <w:rFonts w:hint="eastAsia"/>
                  <w:bCs/>
                  <w:iCs/>
                </w:rPr>
                <w:delText>退</w:delText>
              </w:r>
            </w:del>
            <w:r w:rsidR="0084419E">
              <w:rPr>
                <w:rFonts w:hint="eastAsia"/>
                <w:bCs/>
                <w:iCs/>
              </w:rPr>
              <w:t>货</w:t>
            </w:r>
            <w:r w:rsidR="0084419E">
              <w:rPr>
                <w:bCs/>
                <w:iCs/>
              </w:rPr>
              <w:t>金额</w:t>
            </w:r>
            <w:r w:rsidR="0084419E">
              <w:rPr>
                <w:rFonts w:hint="eastAsia"/>
                <w:bCs/>
                <w:iCs/>
              </w:rPr>
              <w:t>为</w:t>
            </w:r>
            <w:r w:rsidR="00EC18B6">
              <w:rPr>
                <w:bCs/>
                <w:iCs/>
              </w:rPr>
              <w:t>2</w:t>
            </w:r>
            <w:r w:rsidR="0084419E">
              <w:rPr>
                <w:bCs/>
                <w:iCs/>
              </w:rPr>
              <w:t>00</w:t>
            </w:r>
            <w:r w:rsidR="0084419E">
              <w:rPr>
                <w:rFonts w:hint="eastAsia"/>
                <w:bCs/>
                <w:iCs/>
              </w:rPr>
              <w:t>美金</w:t>
            </w:r>
            <w:r w:rsidR="0084419E">
              <w:rPr>
                <w:bCs/>
                <w:iCs/>
              </w:rPr>
              <w:t>时，</w:t>
            </w:r>
            <w:r w:rsidR="00EC18B6">
              <w:rPr>
                <w:rFonts w:hint="eastAsia"/>
                <w:bCs/>
                <w:iCs/>
              </w:rPr>
              <w:t>需要</w:t>
            </w:r>
            <w:r w:rsidR="0084419E">
              <w:rPr>
                <w:bCs/>
                <w:iCs/>
              </w:rPr>
              <w:t>财务进行审批，未超过</w:t>
            </w:r>
            <w:r w:rsidR="00EC18B6">
              <w:rPr>
                <w:rFonts w:hint="eastAsia"/>
                <w:bCs/>
                <w:iCs/>
              </w:rPr>
              <w:t>2</w:t>
            </w:r>
            <w:r w:rsidR="0084419E">
              <w:rPr>
                <w:rFonts w:hint="eastAsia"/>
                <w:bCs/>
                <w:iCs/>
              </w:rPr>
              <w:t>00</w:t>
            </w:r>
            <w:r w:rsidR="0084419E">
              <w:rPr>
                <w:rFonts w:hint="eastAsia"/>
                <w:bCs/>
                <w:iCs/>
              </w:rPr>
              <w:t>美金</w:t>
            </w:r>
            <w:r w:rsidR="0084419E">
              <w:rPr>
                <w:bCs/>
                <w:iCs/>
              </w:rPr>
              <w:t>的</w:t>
            </w:r>
            <w:r w:rsidR="0084419E">
              <w:rPr>
                <w:rFonts w:hint="eastAsia"/>
                <w:bCs/>
                <w:iCs/>
              </w:rPr>
              <w:t>系统</w:t>
            </w:r>
            <w:r w:rsidR="0084419E">
              <w:rPr>
                <w:bCs/>
                <w:iCs/>
              </w:rPr>
              <w:t>自动审批通过。</w:t>
            </w:r>
          </w:p>
          <w:p w:rsidR="006847F5" w:rsidRPr="003E77B5" w:rsidRDefault="006847F5" w:rsidP="00EC18B6">
            <w:pPr>
              <w:rPr>
                <w:bCs/>
                <w:iCs/>
              </w:rPr>
            </w:pPr>
            <w:ins w:id="3775" w:author="Microsoft" w:date="2015-10-08T13:42:00Z">
              <w:r>
                <w:rPr>
                  <w:rFonts w:hint="eastAsia"/>
                  <w:bCs/>
                  <w:iCs/>
                </w:rPr>
                <w:t>当还</w:t>
              </w:r>
              <w:r>
                <w:rPr>
                  <w:bCs/>
                  <w:iCs/>
                </w:rPr>
                <w:t>货单状态变为</w:t>
              </w:r>
              <w:r>
                <w:rPr>
                  <w:bCs/>
                  <w:iCs/>
                </w:rPr>
                <w:t>“</w:t>
              </w:r>
              <w:r>
                <w:rPr>
                  <w:rFonts w:hint="eastAsia"/>
                  <w:bCs/>
                  <w:iCs/>
                </w:rPr>
                <w:t>已</w:t>
              </w:r>
            </w:ins>
            <w:ins w:id="3776" w:author="Microsoft" w:date="2015-10-08T13:46:00Z">
              <w:r>
                <w:rPr>
                  <w:rFonts w:hint="eastAsia"/>
                  <w:bCs/>
                  <w:iCs/>
                </w:rPr>
                <w:t>还</w:t>
              </w:r>
              <w:r>
                <w:rPr>
                  <w:bCs/>
                  <w:iCs/>
                </w:rPr>
                <w:t>货</w:t>
              </w:r>
            </w:ins>
            <w:ins w:id="3777" w:author="Microsoft" w:date="2015-10-08T13:42:00Z">
              <w:r>
                <w:rPr>
                  <w:bCs/>
                  <w:iCs/>
                </w:rPr>
                <w:t>”</w:t>
              </w:r>
              <w:r>
                <w:rPr>
                  <w:rFonts w:hint="eastAsia"/>
                  <w:bCs/>
                  <w:iCs/>
                </w:rPr>
                <w:t>时</w:t>
              </w:r>
              <w:r>
                <w:rPr>
                  <w:bCs/>
                  <w:iCs/>
                </w:rPr>
                <w:t>，</w:t>
              </w:r>
              <w:r>
                <w:rPr>
                  <w:rFonts w:hint="eastAsia"/>
                  <w:bCs/>
                  <w:iCs/>
                </w:rPr>
                <w:t>将</w:t>
              </w:r>
              <w:r>
                <w:rPr>
                  <w:bCs/>
                  <w:iCs/>
                </w:rPr>
                <w:t>市场管理员账户</w:t>
              </w:r>
              <w:r>
                <w:rPr>
                  <w:rFonts w:hint="eastAsia"/>
                  <w:bCs/>
                  <w:iCs/>
                </w:rPr>
                <w:t>的</w:t>
              </w:r>
              <w:r>
                <w:rPr>
                  <w:bCs/>
                  <w:iCs/>
                </w:rPr>
                <w:t>佘票</w:t>
              </w:r>
            </w:ins>
            <w:ins w:id="3778" w:author="Microsoft" w:date="2015-10-08T13:43:00Z">
              <w:r>
                <w:rPr>
                  <w:rFonts w:hint="eastAsia"/>
                  <w:bCs/>
                  <w:iCs/>
                </w:rPr>
                <w:t>额度</w:t>
              </w:r>
              <w:r>
                <w:rPr>
                  <w:bCs/>
                  <w:iCs/>
                </w:rPr>
                <w:t>释放；</w:t>
              </w:r>
            </w:ins>
          </w:p>
        </w:tc>
      </w:tr>
    </w:tbl>
    <w:p w:rsidR="00944A57" w:rsidRPr="00EC18B6" w:rsidRDefault="00944A57" w:rsidP="00944A57">
      <w:pPr>
        <w:pStyle w:val="a0"/>
      </w:pPr>
    </w:p>
    <w:p w:rsidR="003E3C8B" w:rsidRDefault="00353E88">
      <w:pPr>
        <w:pStyle w:val="4"/>
      </w:pPr>
      <w:r>
        <w:rPr>
          <w:rFonts w:hint="eastAsia"/>
        </w:rPr>
        <w:lastRenderedPageBreak/>
        <w:t>还</w:t>
      </w:r>
      <w:r>
        <w:t>货</w:t>
      </w:r>
      <w:r w:rsidR="003E3C8B">
        <w:t>审批</w:t>
      </w:r>
      <w:r w:rsidR="003E3C8B">
        <w:rPr>
          <w:rFonts w:hint="eastAsia"/>
        </w:rPr>
        <w:t>（财务）</w:t>
      </w:r>
      <w:r w:rsidR="003573C6">
        <w:rPr>
          <w:rFonts w:hint="eastAsia"/>
        </w:rPr>
        <w:t>（</w:t>
      </w:r>
      <w:r w:rsidR="003573C6">
        <w:rPr>
          <w:rFonts w:hint="eastAsia"/>
        </w:rPr>
        <w:t>Return Delivery Approval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3E3C8B" w:rsidRPr="00883F4B" w:rsidTr="00B45534">
        <w:tc>
          <w:tcPr>
            <w:tcW w:w="1384" w:type="dxa"/>
            <w:shd w:val="clear" w:color="auto" w:fill="D9D9D9"/>
            <w:vAlign w:val="center"/>
          </w:tcPr>
          <w:p w:rsidR="003E3C8B" w:rsidRPr="00883F4B" w:rsidRDefault="003E3C8B" w:rsidP="00B4553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3E3C8B" w:rsidRPr="00883F4B" w:rsidRDefault="00607A4B" w:rsidP="00B45534">
            <w:pPr>
              <w:rPr>
                <w:iCs/>
              </w:rPr>
            </w:pPr>
            <w:r>
              <w:rPr>
                <w:iCs/>
              </w:rPr>
              <w:t>Jk082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3E3C8B" w:rsidRPr="00883F4B" w:rsidRDefault="003E3C8B" w:rsidP="00B4553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3E3C8B" w:rsidRPr="00883F4B" w:rsidRDefault="003E3C8B" w:rsidP="00B45534">
            <w:pPr>
              <w:rPr>
                <w:iCs/>
              </w:rPr>
            </w:pPr>
          </w:p>
        </w:tc>
      </w:tr>
      <w:tr w:rsidR="003E3C8B" w:rsidRPr="00883F4B" w:rsidTr="00B45534">
        <w:tc>
          <w:tcPr>
            <w:tcW w:w="1384" w:type="dxa"/>
            <w:shd w:val="clear" w:color="auto" w:fill="D9D9D9"/>
            <w:vAlign w:val="center"/>
          </w:tcPr>
          <w:p w:rsidR="003E3C8B" w:rsidRPr="00883F4B" w:rsidRDefault="003E3C8B" w:rsidP="00B4553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3E3C8B" w:rsidRPr="00883F4B" w:rsidRDefault="009531ED" w:rsidP="00B45534">
            <w:pPr>
              <w:rPr>
                <w:iCs/>
              </w:rPr>
            </w:pPr>
            <w:ins w:id="3779" w:author="Microsoft" w:date="2015-09-17T16:24:00Z">
              <w:r>
                <w:rPr>
                  <w:rFonts w:hint="eastAsia"/>
                  <w:iCs/>
                </w:rPr>
                <w:t>还</w:t>
              </w:r>
            </w:ins>
            <w:del w:id="3780" w:author="Microsoft" w:date="2015-09-17T16:24:00Z">
              <w:r w:rsidR="003E3C8B" w:rsidDel="009531ED">
                <w:rPr>
                  <w:iCs/>
                </w:rPr>
                <w:delText>退</w:delText>
              </w:r>
            </w:del>
            <w:r w:rsidR="003E3C8B">
              <w:rPr>
                <w:iCs/>
              </w:rPr>
              <w:t>货审批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3E3C8B" w:rsidRPr="00883F4B" w:rsidRDefault="003E3C8B" w:rsidP="00B4553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3E3C8B" w:rsidRPr="00883F4B" w:rsidRDefault="003E3C8B" w:rsidP="00B45534">
            <w:pPr>
              <w:rPr>
                <w:iCs/>
              </w:rPr>
            </w:pPr>
          </w:p>
        </w:tc>
      </w:tr>
      <w:tr w:rsidR="003E3C8B" w:rsidRPr="00883F4B" w:rsidTr="00B45534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3E3C8B" w:rsidRPr="00883F4B" w:rsidRDefault="003E3C8B" w:rsidP="00B4553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3E3C8B" w:rsidRPr="00883F4B" w:rsidRDefault="003E3C8B" w:rsidP="00B45534">
            <w:r>
              <w:rPr>
                <w:rFonts w:hint="eastAsia"/>
              </w:rPr>
              <w:t>财务对</w:t>
            </w:r>
            <w:ins w:id="3781" w:author="Microsoft" w:date="2015-09-17T16:24:00Z">
              <w:r w:rsidR="009531ED">
                <w:rPr>
                  <w:rFonts w:hint="eastAsia"/>
                </w:rPr>
                <w:t>还</w:t>
              </w:r>
            </w:ins>
            <w:del w:id="3782" w:author="Microsoft" w:date="2015-09-17T16:24:00Z">
              <w:r w:rsidDel="009531ED">
                <w:rPr>
                  <w:rFonts w:hint="eastAsia"/>
                </w:rPr>
                <w:delText>退</w:delText>
              </w:r>
            </w:del>
            <w:r>
              <w:rPr>
                <w:rFonts w:hint="eastAsia"/>
              </w:rPr>
              <w:t>货申请进行审批</w:t>
            </w:r>
          </w:p>
        </w:tc>
      </w:tr>
      <w:tr w:rsidR="003E3C8B" w:rsidRPr="00883F4B" w:rsidTr="00B45534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3E3C8B" w:rsidRPr="00883F4B" w:rsidRDefault="003E3C8B" w:rsidP="00B4553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3E3C8B" w:rsidRDefault="003E3C8B" w:rsidP="00B45534">
            <w:pPr>
              <w:rPr>
                <w:iCs/>
              </w:rPr>
            </w:pPr>
            <w:r>
              <w:rPr>
                <w:rFonts w:hint="eastAsia"/>
                <w:iCs/>
              </w:rPr>
              <w:t>在</w:t>
            </w:r>
            <w:r w:rsidR="00353E88">
              <w:rPr>
                <w:rFonts w:hint="eastAsia"/>
                <w:iCs/>
              </w:rPr>
              <w:t>还</w:t>
            </w:r>
            <w:r w:rsidR="00353E88">
              <w:rPr>
                <w:iCs/>
              </w:rPr>
              <w:t>货</w:t>
            </w:r>
            <w:r>
              <w:rPr>
                <w:rFonts w:hint="eastAsia"/>
                <w:iCs/>
              </w:rPr>
              <w:t>申请列表中选择一条记录，点击【审批处理】</w:t>
            </w:r>
            <w:r w:rsidR="00072244">
              <w:rPr>
                <w:rFonts w:hint="eastAsia"/>
                <w:iCs/>
              </w:rPr>
              <w:t>（</w:t>
            </w:r>
            <w:r w:rsidR="00072244">
              <w:rPr>
                <w:rFonts w:hint="eastAsia"/>
                <w:iCs/>
              </w:rPr>
              <w:t>Approve</w:t>
            </w:r>
            <w:r w:rsidR="00072244">
              <w:rPr>
                <w:rFonts w:hint="eastAsia"/>
                <w:iCs/>
              </w:rPr>
              <w:t>）</w:t>
            </w:r>
          </w:p>
          <w:p w:rsidR="003E3C8B" w:rsidRDefault="003E3C8B" w:rsidP="003967F2">
            <w:pPr>
              <w:pStyle w:val="a8"/>
              <w:numPr>
                <w:ilvl w:val="0"/>
                <w:numId w:val="3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审批通过</w:t>
            </w:r>
            <w:r w:rsidR="00191E5D" w:rsidRPr="00191E5D">
              <w:rPr>
                <w:rFonts w:hint="eastAsia"/>
                <w:iCs/>
              </w:rPr>
              <w:t>（</w:t>
            </w:r>
            <w:r w:rsidR="00072244">
              <w:rPr>
                <w:rFonts w:hint="eastAsia"/>
                <w:iCs/>
              </w:rPr>
              <w:t>Allow</w:t>
            </w:r>
            <w:r w:rsidR="00191E5D" w:rsidRPr="00191E5D">
              <w:rPr>
                <w:rFonts w:hint="eastAsia"/>
                <w:iCs/>
              </w:rPr>
              <w:t>）</w:t>
            </w:r>
          </w:p>
          <w:p w:rsidR="003E3C8B" w:rsidRPr="00E41BAC" w:rsidRDefault="003E3C8B" w:rsidP="003967F2">
            <w:pPr>
              <w:pStyle w:val="a8"/>
              <w:numPr>
                <w:ilvl w:val="0"/>
                <w:numId w:val="34"/>
              </w:numPr>
              <w:ind w:firstLineChars="0"/>
              <w:rPr>
                <w:iCs/>
              </w:rPr>
            </w:pPr>
            <w:r>
              <w:rPr>
                <w:iCs/>
              </w:rPr>
              <w:t>审批未通过</w:t>
            </w:r>
            <w:r w:rsidR="00191E5D" w:rsidRPr="00191E5D">
              <w:rPr>
                <w:rFonts w:hint="eastAsia"/>
                <w:iCs/>
              </w:rPr>
              <w:t>（</w:t>
            </w:r>
            <w:r w:rsidR="00072244">
              <w:rPr>
                <w:rFonts w:hint="eastAsia"/>
                <w:iCs/>
              </w:rPr>
              <w:t>Deny</w:t>
            </w:r>
            <w:r w:rsidR="00191E5D" w:rsidRPr="00191E5D">
              <w:rPr>
                <w:rFonts w:hint="eastAsia"/>
                <w:iCs/>
              </w:rPr>
              <w:t>）</w:t>
            </w:r>
          </w:p>
        </w:tc>
      </w:tr>
      <w:tr w:rsidR="003E3C8B" w:rsidRPr="00883F4B" w:rsidTr="00B45534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3E3C8B" w:rsidRPr="00883F4B" w:rsidRDefault="003E3C8B" w:rsidP="00B4553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3E3C8B" w:rsidRDefault="003E3C8B" w:rsidP="00B45534">
            <w:pPr>
              <w:rPr>
                <w:iCs/>
              </w:rPr>
            </w:pPr>
            <w:r>
              <w:rPr>
                <w:rFonts w:hint="eastAsia"/>
              </w:rPr>
              <w:t>审批完成！</w:t>
            </w:r>
          </w:p>
          <w:p w:rsidR="006B7A49" w:rsidRPr="006B7A49" w:rsidRDefault="006B7A49" w:rsidP="006B7A49">
            <w:r w:rsidRPr="006B7A49">
              <w:rPr>
                <w:rFonts w:hint="eastAsia"/>
              </w:rPr>
              <w:t>（</w:t>
            </w:r>
            <w:r w:rsidRPr="006B7A49">
              <w:rPr>
                <w:rFonts w:hint="eastAsia"/>
              </w:rPr>
              <w:t xml:space="preserve">The selected </w:t>
            </w:r>
            <w:r>
              <w:rPr>
                <w:rFonts w:hint="eastAsia"/>
              </w:rPr>
              <w:t>return delivery</w:t>
            </w:r>
            <w:r w:rsidRPr="006B7A49">
              <w:rPr>
                <w:rFonts w:hint="eastAsia"/>
              </w:rPr>
              <w:t xml:space="preserve"> has been approved.</w:t>
            </w:r>
            <w:r w:rsidRPr="006B7A49">
              <w:rPr>
                <w:rFonts w:hint="eastAsia"/>
              </w:rPr>
              <w:t>）</w:t>
            </w:r>
          </w:p>
          <w:p w:rsidR="006B7A49" w:rsidRPr="00883F4B" w:rsidRDefault="006B7A49" w:rsidP="006B7A49">
            <w:r w:rsidRPr="006B7A49">
              <w:rPr>
                <w:rFonts w:hint="eastAsia"/>
              </w:rPr>
              <w:t>（</w:t>
            </w:r>
            <w:r w:rsidRPr="006B7A49">
              <w:rPr>
                <w:rFonts w:hint="eastAsia"/>
              </w:rPr>
              <w:t>The selected</w:t>
            </w:r>
            <w:r>
              <w:rPr>
                <w:rFonts w:hint="eastAsia"/>
              </w:rPr>
              <w:t xml:space="preserve"> return delivery</w:t>
            </w:r>
            <w:r w:rsidRPr="006B7A49">
              <w:rPr>
                <w:rFonts w:hint="eastAsia"/>
              </w:rPr>
              <w:t xml:space="preserve"> has been rejected.</w:t>
            </w:r>
            <w:r w:rsidRPr="006B7A49">
              <w:rPr>
                <w:rFonts w:hint="eastAsia"/>
              </w:rPr>
              <w:t>）</w:t>
            </w:r>
          </w:p>
        </w:tc>
      </w:tr>
      <w:tr w:rsidR="003E3C8B" w:rsidRPr="00883F4B" w:rsidTr="00B45534">
        <w:tc>
          <w:tcPr>
            <w:tcW w:w="1384" w:type="dxa"/>
            <w:shd w:val="clear" w:color="auto" w:fill="D9D9D9"/>
            <w:vAlign w:val="center"/>
          </w:tcPr>
          <w:p w:rsidR="003E3C8B" w:rsidRPr="00883F4B" w:rsidRDefault="003E3C8B" w:rsidP="00B4553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3E3C8B" w:rsidRPr="00FE4DC0" w:rsidRDefault="003E3C8B" w:rsidP="00B45534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3E3C8B" w:rsidRPr="00883F4B" w:rsidTr="00B45534">
        <w:tc>
          <w:tcPr>
            <w:tcW w:w="1384" w:type="dxa"/>
            <w:shd w:val="clear" w:color="auto" w:fill="D9D9D9"/>
            <w:vAlign w:val="center"/>
          </w:tcPr>
          <w:p w:rsidR="003E3C8B" w:rsidRPr="00883F4B" w:rsidRDefault="003E3C8B" w:rsidP="00B4553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3E3C8B" w:rsidRPr="00883F4B" w:rsidRDefault="003E3C8B" w:rsidP="00B4553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3E3C8B" w:rsidRPr="00883F4B" w:rsidTr="00B4553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E3C8B" w:rsidRPr="00883F4B" w:rsidRDefault="003E3C8B" w:rsidP="00B4553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C8B" w:rsidRPr="003E77B5" w:rsidRDefault="003E3C8B" w:rsidP="00B45534">
            <w:pPr>
              <w:rPr>
                <w:bCs/>
                <w:iCs/>
              </w:rPr>
            </w:pPr>
            <w:r>
              <w:rPr>
                <w:bCs/>
                <w:iCs/>
              </w:rPr>
              <w:t>无</w:t>
            </w:r>
          </w:p>
        </w:tc>
      </w:tr>
    </w:tbl>
    <w:p w:rsidR="003E3C8B" w:rsidRPr="00A213A3" w:rsidRDefault="003E3C8B" w:rsidP="003E3C8B">
      <w:pPr>
        <w:pStyle w:val="a0"/>
      </w:pPr>
    </w:p>
    <w:p w:rsidR="003F2D7B" w:rsidRDefault="003F2D7B">
      <w:pPr>
        <w:pStyle w:val="3"/>
        <w:rPr>
          <w:ins w:id="3783" w:author="Microsoft" w:date="2015-09-23T15:40:00Z"/>
        </w:rPr>
      </w:pPr>
      <w:bookmarkStart w:id="3784" w:name="_Toc447205928"/>
      <w:ins w:id="3785" w:author="Microsoft" w:date="2015-09-23T15:40:00Z">
        <w:r>
          <w:rPr>
            <w:rFonts w:hint="eastAsia"/>
          </w:rPr>
          <w:t>提现</w:t>
        </w:r>
        <w:r>
          <w:t>列表</w:t>
        </w:r>
        <w:bookmarkEnd w:id="3784"/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3F2D7B" w:rsidRPr="00883F4B" w:rsidTr="003F2D7B">
        <w:trPr>
          <w:ins w:id="3786" w:author="Microsoft" w:date="2015-09-23T15:40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3787" w:author="Microsoft" w:date="2015-09-23T15:40:00Z"/>
              </w:rPr>
            </w:pPr>
            <w:ins w:id="3788" w:author="Microsoft" w:date="2015-09-23T15:40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3F2D7B" w:rsidRPr="00883F4B" w:rsidRDefault="003F2D7B" w:rsidP="003F2D7B">
            <w:pPr>
              <w:rPr>
                <w:ins w:id="3789" w:author="Microsoft" w:date="2015-09-23T15:40:00Z"/>
                <w:iCs/>
              </w:rPr>
            </w:pPr>
            <w:ins w:id="3790" w:author="Microsoft" w:date="2015-09-23T15:40:00Z">
              <w:r>
                <w:rPr>
                  <w:iCs/>
                </w:rPr>
                <w:t>Jk087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3791" w:author="Microsoft" w:date="2015-09-23T15:40:00Z"/>
              </w:rPr>
            </w:pPr>
            <w:ins w:id="3792" w:author="Microsoft" w:date="2015-09-23T15:40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3F2D7B" w:rsidRPr="00883F4B" w:rsidRDefault="003F2D7B" w:rsidP="003F2D7B">
            <w:pPr>
              <w:rPr>
                <w:ins w:id="3793" w:author="Microsoft" w:date="2015-09-23T15:40:00Z"/>
                <w:iCs/>
              </w:rPr>
            </w:pPr>
          </w:p>
        </w:tc>
      </w:tr>
      <w:tr w:rsidR="003F2D7B" w:rsidRPr="00883F4B" w:rsidTr="003F2D7B">
        <w:trPr>
          <w:ins w:id="3794" w:author="Microsoft" w:date="2015-09-23T15:40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3795" w:author="Microsoft" w:date="2015-09-23T15:40:00Z"/>
              </w:rPr>
            </w:pPr>
            <w:ins w:id="3796" w:author="Microsoft" w:date="2015-09-23T15:40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3F2D7B" w:rsidRPr="00883F4B" w:rsidRDefault="003F2D7B" w:rsidP="003F2D7B">
            <w:pPr>
              <w:rPr>
                <w:ins w:id="3797" w:author="Microsoft" w:date="2015-09-23T15:40:00Z"/>
                <w:iCs/>
              </w:rPr>
            </w:pPr>
            <w:ins w:id="3798" w:author="Microsoft" w:date="2015-09-23T15:40:00Z">
              <w:r>
                <w:rPr>
                  <w:rFonts w:hint="eastAsia"/>
                  <w:iCs/>
                </w:rPr>
                <w:t>提现列表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3799" w:author="Microsoft" w:date="2015-09-23T15:40:00Z"/>
                <w:iCs/>
              </w:rPr>
            </w:pPr>
            <w:ins w:id="3800" w:author="Microsoft" w:date="2015-09-23T15:40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3F2D7B" w:rsidRPr="00883F4B" w:rsidRDefault="003F2D7B" w:rsidP="003F2D7B">
            <w:pPr>
              <w:rPr>
                <w:ins w:id="3801" w:author="Microsoft" w:date="2015-09-23T15:40:00Z"/>
                <w:iCs/>
              </w:rPr>
            </w:pPr>
          </w:p>
        </w:tc>
      </w:tr>
      <w:tr w:rsidR="003F2D7B" w:rsidRPr="00883F4B" w:rsidTr="003F2D7B">
        <w:trPr>
          <w:trHeight w:val="390"/>
          <w:ins w:id="3802" w:author="Microsoft" w:date="2015-09-23T15:40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3803" w:author="Microsoft" w:date="2015-09-23T15:40:00Z"/>
              </w:rPr>
            </w:pPr>
            <w:ins w:id="3804" w:author="Microsoft" w:date="2015-09-23T15:40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Pr="00883F4B" w:rsidRDefault="003F2D7B" w:rsidP="003F2D7B">
            <w:pPr>
              <w:rPr>
                <w:ins w:id="3805" w:author="Microsoft" w:date="2015-09-23T15:40:00Z"/>
              </w:rPr>
            </w:pPr>
            <w:ins w:id="3806" w:author="Microsoft" w:date="2015-09-23T15:41:00Z">
              <w:r>
                <w:rPr>
                  <w:rFonts w:hint="eastAsia"/>
                </w:rPr>
                <w:t>所有</w:t>
              </w:r>
            </w:ins>
            <w:ins w:id="3807" w:author="Microsoft" w:date="2015-09-23T15:40:00Z">
              <w:r>
                <w:rPr>
                  <w:rFonts w:hint="eastAsia"/>
                </w:rPr>
                <w:t>提现记录</w:t>
              </w:r>
            </w:ins>
          </w:p>
        </w:tc>
      </w:tr>
      <w:tr w:rsidR="003F2D7B" w:rsidRPr="00883F4B" w:rsidTr="003F2D7B">
        <w:trPr>
          <w:trHeight w:val="420"/>
          <w:ins w:id="3808" w:author="Microsoft" w:date="2015-09-23T15:40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3809" w:author="Microsoft" w:date="2015-09-23T15:40:00Z"/>
              </w:rPr>
            </w:pPr>
            <w:ins w:id="3810" w:author="Microsoft" w:date="2015-09-23T15:40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Default="003F2D7B" w:rsidP="003F2D7B">
            <w:pPr>
              <w:rPr>
                <w:ins w:id="3811" w:author="Microsoft" w:date="2015-09-23T15:49:00Z"/>
                <w:iCs/>
              </w:rPr>
            </w:pPr>
            <w:ins w:id="3812" w:author="Microsoft" w:date="2015-09-23T15:40:00Z">
              <w:r>
                <w:rPr>
                  <w:rFonts w:hint="eastAsia"/>
                  <w:iCs/>
                </w:rPr>
                <w:t>查询</w:t>
              </w:r>
              <w:r>
                <w:rPr>
                  <w:iCs/>
                </w:rPr>
                <w:t>条件：</w:t>
              </w:r>
            </w:ins>
          </w:p>
          <w:p w:rsidR="000B2D54" w:rsidRPr="000B2D54" w:rsidRDefault="000B2D54" w:rsidP="000B2D54">
            <w:pPr>
              <w:pStyle w:val="a8"/>
              <w:numPr>
                <w:ilvl w:val="0"/>
                <w:numId w:val="66"/>
              </w:numPr>
              <w:ind w:firstLineChars="0"/>
              <w:rPr>
                <w:ins w:id="3813" w:author="Microsoft" w:date="2015-09-23T15:40:00Z"/>
                <w:iCs/>
              </w:rPr>
            </w:pPr>
            <w:ins w:id="3814" w:author="Microsoft" w:date="2015-09-23T15:49:00Z">
              <w:r w:rsidRPr="000B2D54">
                <w:rPr>
                  <w:rFonts w:hint="eastAsia"/>
                  <w:iCs/>
                </w:rPr>
                <w:t>类型：</w:t>
              </w:r>
              <w:r w:rsidRPr="000B2D54">
                <w:rPr>
                  <w:iCs/>
                </w:rPr>
                <w:t>站点、部门</w:t>
              </w:r>
            </w:ins>
          </w:p>
          <w:p w:rsidR="003F2D7B" w:rsidRPr="000B2D54" w:rsidRDefault="003F2D7B" w:rsidP="000B2D54">
            <w:pPr>
              <w:pStyle w:val="a8"/>
              <w:numPr>
                <w:ilvl w:val="0"/>
                <w:numId w:val="66"/>
              </w:numPr>
              <w:ind w:firstLineChars="0"/>
              <w:rPr>
                <w:ins w:id="3815" w:author="Microsoft" w:date="2015-09-23T15:40:00Z"/>
                <w:iCs/>
              </w:rPr>
            </w:pPr>
            <w:ins w:id="3816" w:author="Microsoft" w:date="2015-09-23T15:40:00Z">
              <w:r w:rsidRPr="000B2D54">
                <w:rPr>
                  <w:rFonts w:hint="eastAsia"/>
                  <w:iCs/>
                </w:rPr>
                <w:t>部门</w:t>
              </w:r>
              <w:r w:rsidRPr="000B2D54">
                <w:rPr>
                  <w:iCs/>
                </w:rPr>
                <w:t>名称</w:t>
              </w:r>
              <w:r w:rsidRPr="000B2D54">
                <w:rPr>
                  <w:rFonts w:hint="eastAsia"/>
                  <w:iCs/>
                </w:rPr>
                <w:t>（</w:t>
              </w:r>
              <w:r w:rsidRPr="000B2D54">
                <w:rPr>
                  <w:rFonts w:hint="eastAsia"/>
                  <w:iCs/>
                </w:rPr>
                <w:t>Name</w:t>
              </w:r>
              <w:r w:rsidRPr="000B2D54">
                <w:rPr>
                  <w:rFonts w:hint="eastAsia"/>
                  <w:iCs/>
                </w:rPr>
                <w:t>）：</w:t>
              </w:r>
            </w:ins>
          </w:p>
          <w:p w:rsidR="003F2D7B" w:rsidRPr="000B2D54" w:rsidRDefault="003F2D7B" w:rsidP="000B2D54">
            <w:pPr>
              <w:pStyle w:val="a8"/>
              <w:numPr>
                <w:ilvl w:val="0"/>
                <w:numId w:val="66"/>
              </w:numPr>
              <w:ind w:firstLineChars="0"/>
              <w:rPr>
                <w:ins w:id="3817" w:author="Microsoft" w:date="2015-09-23T15:40:00Z"/>
                <w:iCs/>
              </w:rPr>
            </w:pPr>
            <w:ins w:id="3818" w:author="Microsoft" w:date="2015-09-23T15:40:00Z">
              <w:r w:rsidRPr="000B2D54">
                <w:rPr>
                  <w:rFonts w:hint="eastAsia"/>
                  <w:iCs/>
                </w:rPr>
                <w:t>日期（</w:t>
              </w:r>
              <w:r w:rsidRPr="000B2D54">
                <w:rPr>
                  <w:rFonts w:hint="eastAsia"/>
                  <w:iCs/>
                </w:rPr>
                <w:t>Date</w:t>
              </w:r>
              <w:r w:rsidRPr="000B2D54">
                <w:rPr>
                  <w:rFonts w:hint="eastAsia"/>
                  <w:iCs/>
                </w:rPr>
                <w:t>）</w:t>
              </w:r>
              <w:r w:rsidRPr="000B2D54">
                <w:rPr>
                  <w:iCs/>
                </w:rPr>
                <w:t>：</w:t>
              </w:r>
            </w:ins>
          </w:p>
        </w:tc>
      </w:tr>
      <w:tr w:rsidR="003F2D7B" w:rsidRPr="00883F4B" w:rsidTr="003F2D7B">
        <w:trPr>
          <w:trHeight w:val="420"/>
          <w:ins w:id="3819" w:author="Microsoft" w:date="2015-09-23T15:40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3820" w:author="Microsoft" w:date="2015-09-23T15:40:00Z"/>
              </w:rPr>
            </w:pPr>
            <w:ins w:id="3821" w:author="Microsoft" w:date="2015-09-23T15:40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Default="003F2D7B" w:rsidP="003F2D7B">
            <w:pPr>
              <w:pStyle w:val="a8"/>
              <w:numPr>
                <w:ilvl w:val="0"/>
                <w:numId w:val="31"/>
              </w:numPr>
              <w:ind w:firstLineChars="0"/>
              <w:rPr>
                <w:ins w:id="3822" w:author="Microsoft" w:date="2015-09-23T15:40:00Z"/>
              </w:rPr>
            </w:pPr>
            <w:ins w:id="3823" w:author="Microsoft" w:date="2015-09-23T15:40:00Z">
              <w:r>
                <w:t>申请单编号</w:t>
              </w:r>
              <w:r w:rsidRPr="00366E94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Record Code</w:t>
              </w:r>
              <w:r w:rsidRPr="00366E94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</w:ins>
          </w:p>
          <w:p w:rsidR="003F2D7B" w:rsidRDefault="003F2D7B" w:rsidP="003F2D7B">
            <w:pPr>
              <w:pStyle w:val="a8"/>
              <w:numPr>
                <w:ilvl w:val="0"/>
                <w:numId w:val="31"/>
              </w:numPr>
              <w:ind w:firstLineChars="0"/>
              <w:rPr>
                <w:ins w:id="3824" w:author="Microsoft" w:date="2015-09-23T15:40:00Z"/>
              </w:rPr>
            </w:pPr>
            <w:ins w:id="3825" w:author="Microsoft" w:date="2015-09-23T15:40:00Z">
              <w:r>
                <w:t>名称</w:t>
              </w:r>
              <w:r w:rsidRPr="00366E94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Name</w:t>
              </w:r>
              <w:r w:rsidRPr="00366E94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</w:ins>
          </w:p>
          <w:p w:rsidR="003F2D7B" w:rsidRDefault="003F2D7B" w:rsidP="003F2D7B">
            <w:pPr>
              <w:pStyle w:val="a8"/>
              <w:numPr>
                <w:ilvl w:val="0"/>
                <w:numId w:val="31"/>
              </w:numPr>
              <w:ind w:firstLineChars="0"/>
              <w:rPr>
                <w:ins w:id="3826" w:author="Microsoft" w:date="2015-09-23T16:08:00Z"/>
              </w:rPr>
            </w:pPr>
            <w:ins w:id="3827" w:author="Microsoft" w:date="2015-09-23T15:40:00Z">
              <w:r>
                <w:t>编号</w:t>
              </w:r>
            </w:ins>
            <w:ins w:id="3828" w:author="Microsoft" w:date="2015-09-23T15:48:00Z">
              <w:r w:rsidR="000B2D54">
                <w:rPr>
                  <w:rFonts w:hint="eastAsia"/>
                </w:rPr>
                <w:t>：</w:t>
              </w:r>
            </w:ins>
          </w:p>
          <w:p w:rsidR="008C66B9" w:rsidRDefault="002E2693" w:rsidP="003F2D7B">
            <w:pPr>
              <w:pStyle w:val="a8"/>
              <w:numPr>
                <w:ilvl w:val="0"/>
                <w:numId w:val="31"/>
              </w:numPr>
              <w:ind w:firstLineChars="0"/>
              <w:rPr>
                <w:ins w:id="3829" w:author="Microsoft" w:date="2015-09-23T15:40:00Z"/>
              </w:rPr>
            </w:pPr>
            <w:ins w:id="3830" w:author="Microsoft" w:date="2015-11-11T16:27:00Z">
              <w:r>
                <w:rPr>
                  <w:rFonts w:hint="eastAsia"/>
                </w:rPr>
                <w:t>账户</w:t>
              </w:r>
              <w:r>
                <w:t>余额：</w:t>
              </w:r>
            </w:ins>
            <w:ins w:id="3831" w:author="Microsoft" w:date="2015-11-11T16:28:00Z">
              <w:r>
                <w:rPr>
                  <w:rFonts w:hint="eastAsia"/>
                </w:rPr>
                <w:t>未</w:t>
              </w:r>
            </w:ins>
            <w:ins w:id="3832" w:author="Microsoft" w:date="2015-11-11T16:27:00Z">
              <w:r>
                <w:t>审批</w:t>
              </w:r>
              <w:r>
                <w:rPr>
                  <w:rFonts w:hint="eastAsia"/>
                </w:rPr>
                <w:t>显示账户</w:t>
              </w:r>
              <w:r>
                <w:t>实时余额，</w:t>
              </w:r>
            </w:ins>
            <w:ins w:id="3833" w:author="Microsoft" w:date="2015-11-11T16:28:00Z">
              <w:r>
                <w:rPr>
                  <w:rFonts w:hint="eastAsia"/>
                </w:rPr>
                <w:t>已审批</w:t>
              </w:r>
              <w:r>
                <w:t>的显示审批</w:t>
              </w:r>
              <w:r>
                <w:rPr>
                  <w:rFonts w:hint="eastAsia"/>
                </w:rPr>
                <w:t>成功</w:t>
              </w:r>
              <w:r>
                <w:t>后的</w:t>
              </w:r>
              <w:r>
                <w:rPr>
                  <w:rFonts w:hint="eastAsia"/>
                </w:rPr>
                <w:t>账户余额</w:t>
              </w:r>
              <w:r>
                <w:t>，拒绝的金额不变；</w:t>
              </w:r>
            </w:ins>
          </w:p>
          <w:p w:rsidR="003F2D7B" w:rsidRDefault="003F2D7B" w:rsidP="003F2D7B">
            <w:pPr>
              <w:pStyle w:val="a8"/>
              <w:numPr>
                <w:ilvl w:val="0"/>
                <w:numId w:val="31"/>
              </w:numPr>
              <w:ind w:firstLineChars="0"/>
              <w:rPr>
                <w:ins w:id="3834" w:author="Microsoft" w:date="2015-09-23T15:40:00Z"/>
              </w:rPr>
            </w:pPr>
            <w:ins w:id="3835" w:author="Microsoft" w:date="2015-09-23T15:40:00Z">
              <w:r>
                <w:t>提现金额</w:t>
              </w:r>
              <w:r w:rsidRPr="00366E94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Cash Withdrawn</w:t>
              </w:r>
              <w:r w:rsidRPr="00366E94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  <w:r>
                <w:t>瑞尔</w:t>
              </w:r>
              <w:r w:rsidRPr="00366E94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riels</w:t>
              </w:r>
              <w:r w:rsidRPr="00366E94">
                <w:rPr>
                  <w:rFonts w:hint="eastAsia"/>
                  <w:iCs/>
                </w:rPr>
                <w:t>）</w:t>
              </w:r>
            </w:ins>
          </w:p>
          <w:p w:rsidR="003F2D7B" w:rsidRDefault="000B2D54" w:rsidP="003F2D7B">
            <w:pPr>
              <w:pStyle w:val="a8"/>
              <w:numPr>
                <w:ilvl w:val="0"/>
                <w:numId w:val="31"/>
              </w:numPr>
              <w:ind w:firstLineChars="0"/>
              <w:rPr>
                <w:ins w:id="3836" w:author="Microsoft" w:date="2015-09-23T15:40:00Z"/>
              </w:rPr>
            </w:pPr>
            <w:ins w:id="3837" w:author="Microsoft" w:date="2015-09-23T15:48:00Z">
              <w:r>
                <w:rPr>
                  <w:rFonts w:hint="eastAsia"/>
                </w:rPr>
                <w:t>申请</w:t>
              </w:r>
            </w:ins>
            <w:ins w:id="3838" w:author="Microsoft" w:date="2015-09-23T15:40:00Z">
              <w:r w:rsidR="003F2D7B">
                <w:t>时间</w:t>
              </w:r>
              <w:r w:rsidR="003F2D7B" w:rsidRPr="00366E94">
                <w:rPr>
                  <w:rFonts w:hint="eastAsia"/>
                  <w:iCs/>
                </w:rPr>
                <w:t>（</w:t>
              </w:r>
              <w:r w:rsidR="003F2D7B">
                <w:rPr>
                  <w:rFonts w:hint="eastAsia"/>
                  <w:iCs/>
                </w:rPr>
                <w:t>Date of Withdrawal</w:t>
              </w:r>
              <w:r w:rsidR="003F2D7B" w:rsidRPr="00366E94">
                <w:rPr>
                  <w:rFonts w:hint="eastAsia"/>
                  <w:iCs/>
                </w:rPr>
                <w:t>）</w:t>
              </w:r>
              <w:r w:rsidR="003F2D7B">
                <w:rPr>
                  <w:rFonts w:hint="eastAsia"/>
                </w:rPr>
                <w:t>：</w:t>
              </w:r>
            </w:ins>
          </w:p>
          <w:p w:rsidR="003F2D7B" w:rsidRPr="00883F4B" w:rsidRDefault="003F2D7B" w:rsidP="003F2D7B">
            <w:pPr>
              <w:pStyle w:val="a8"/>
              <w:numPr>
                <w:ilvl w:val="0"/>
                <w:numId w:val="31"/>
              </w:numPr>
              <w:ind w:firstLineChars="0"/>
              <w:rPr>
                <w:ins w:id="3839" w:author="Microsoft" w:date="2015-09-23T15:40:00Z"/>
              </w:rPr>
            </w:pPr>
            <w:ins w:id="3840" w:author="Microsoft" w:date="2015-09-23T15:40:00Z">
              <w:r>
                <w:rPr>
                  <w:rFonts w:hint="eastAsia"/>
                </w:rPr>
                <w:lastRenderedPageBreak/>
                <w:t>状态</w:t>
              </w:r>
              <w:r w:rsidRPr="00366E94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Status</w:t>
              </w:r>
              <w:r w:rsidRPr="00366E94">
                <w:rPr>
                  <w:rFonts w:hint="eastAsia"/>
                  <w:iCs/>
                </w:rPr>
                <w:t>）</w:t>
              </w:r>
              <w:r>
                <w:t>：已提交</w:t>
              </w:r>
              <w:r w:rsidRPr="00366E94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Submitted</w:t>
              </w:r>
              <w:r w:rsidRPr="00366E94">
                <w:rPr>
                  <w:rFonts w:hint="eastAsia"/>
                  <w:iCs/>
                </w:rPr>
                <w:t>）</w:t>
              </w:r>
              <w:r>
                <w:t>、</w:t>
              </w:r>
              <w:r>
                <w:rPr>
                  <w:rFonts w:hint="eastAsia"/>
                </w:rPr>
                <w:t>已取消</w:t>
              </w:r>
              <w:r w:rsidRPr="00366E94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Cancelled</w:t>
              </w:r>
              <w:r w:rsidRPr="00366E94">
                <w:rPr>
                  <w:rFonts w:hint="eastAsia"/>
                  <w:iCs/>
                </w:rPr>
                <w:t>）</w:t>
              </w:r>
              <w:r>
                <w:t>、已审批</w:t>
              </w:r>
              <w:r w:rsidRPr="00366E94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Approved</w:t>
              </w:r>
              <w:r w:rsidRPr="00366E94">
                <w:rPr>
                  <w:rFonts w:hint="eastAsia"/>
                  <w:iCs/>
                </w:rPr>
                <w:t>）</w:t>
              </w:r>
              <w:r>
                <w:t>、已提现</w:t>
              </w:r>
              <w:r w:rsidRPr="00366E94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Processed</w:t>
              </w:r>
              <w:r w:rsidRPr="00366E94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  <w:iCs/>
                </w:rPr>
                <w:t>、</w:t>
              </w:r>
              <w:r>
                <w:rPr>
                  <w:iCs/>
                </w:rPr>
                <w:t>已拒绝（）</w:t>
              </w:r>
            </w:ins>
          </w:p>
        </w:tc>
      </w:tr>
      <w:tr w:rsidR="003F2D7B" w:rsidRPr="00883F4B" w:rsidTr="003F2D7B">
        <w:trPr>
          <w:ins w:id="3841" w:author="Microsoft" w:date="2015-09-23T15:40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3842" w:author="Microsoft" w:date="2015-09-23T15:40:00Z"/>
              </w:rPr>
            </w:pPr>
            <w:ins w:id="3843" w:author="Microsoft" w:date="2015-09-23T15:40:00Z">
              <w:r w:rsidRPr="00883F4B">
                <w:rPr>
                  <w:rFonts w:hint="eastAsia"/>
                </w:rPr>
                <w:lastRenderedPageBreak/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Pr="00FE4DC0" w:rsidRDefault="003F2D7B" w:rsidP="003F2D7B">
            <w:pPr>
              <w:rPr>
                <w:ins w:id="3844" w:author="Microsoft" w:date="2015-09-23T15:40:00Z"/>
                <w:noProof/>
                <w:szCs w:val="21"/>
              </w:rPr>
            </w:pPr>
            <w:ins w:id="3845" w:author="Microsoft" w:date="2015-09-23T15:40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3F2D7B" w:rsidRPr="00883F4B" w:rsidTr="003F2D7B">
        <w:trPr>
          <w:ins w:id="3846" w:author="Microsoft" w:date="2015-09-23T15:40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3847" w:author="Microsoft" w:date="2015-09-23T15:40:00Z"/>
              </w:rPr>
            </w:pPr>
            <w:ins w:id="3848" w:author="Microsoft" w:date="2015-09-23T15:40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Pr="00883F4B" w:rsidRDefault="003F2D7B" w:rsidP="003F2D7B">
            <w:pPr>
              <w:rPr>
                <w:ins w:id="3849" w:author="Microsoft" w:date="2015-09-23T15:40:00Z"/>
                <w:bCs/>
                <w:iCs/>
              </w:rPr>
            </w:pPr>
            <w:ins w:id="3850" w:author="Microsoft" w:date="2015-09-23T15:40:00Z">
              <w:r>
                <w:rPr>
                  <w:rFonts w:hint="eastAsia"/>
                  <w:bCs/>
                  <w:iCs/>
                </w:rPr>
                <w:t>无</w:t>
              </w:r>
            </w:ins>
          </w:p>
        </w:tc>
      </w:tr>
      <w:tr w:rsidR="003F2D7B" w:rsidRPr="00883F4B" w:rsidTr="003F2D7B">
        <w:trPr>
          <w:ins w:id="3851" w:author="Microsoft" w:date="2015-09-23T15:40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3852" w:author="Microsoft" w:date="2015-09-23T15:40:00Z"/>
              </w:rPr>
            </w:pPr>
            <w:ins w:id="3853" w:author="Microsoft" w:date="2015-09-23T15:40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Default="003F2D7B" w:rsidP="003F2D7B">
            <w:pPr>
              <w:rPr>
                <w:ins w:id="3854" w:author="Microsoft" w:date="2015-09-23T15:45:00Z"/>
              </w:rPr>
            </w:pPr>
            <w:ins w:id="3855" w:author="Microsoft" w:date="2015-09-23T15:40:00Z">
              <w:r w:rsidRPr="009770F2">
                <w:rPr>
                  <w:rFonts w:hint="eastAsia"/>
                </w:rPr>
                <w:t>财务可见状态为：已提交，已审批，已提现</w:t>
              </w:r>
            </w:ins>
            <w:ins w:id="3856" w:author="Microsoft" w:date="2015-10-13T11:01:00Z">
              <w:r w:rsidR="007800A6">
                <w:rPr>
                  <w:rFonts w:hint="eastAsia"/>
                </w:rPr>
                <w:t>、</w:t>
              </w:r>
              <w:r w:rsidR="007800A6">
                <w:t>已拒绝</w:t>
              </w:r>
            </w:ins>
          </w:p>
          <w:p w:rsidR="003F2D7B" w:rsidRPr="00883F4B" w:rsidRDefault="000B2D54" w:rsidP="003F2D7B">
            <w:pPr>
              <w:rPr>
                <w:ins w:id="3857" w:author="Microsoft" w:date="2015-09-23T15:40:00Z"/>
              </w:rPr>
            </w:pPr>
            <w:ins w:id="3858" w:author="Microsoft" w:date="2015-09-23T15:48:00Z">
              <w:r>
                <w:rPr>
                  <w:rFonts w:hint="eastAsia"/>
                </w:rPr>
                <w:t>操作</w:t>
              </w:r>
              <w:r>
                <w:t>：</w:t>
              </w:r>
              <w:r>
                <w:rPr>
                  <w:rFonts w:hint="eastAsia"/>
                </w:rPr>
                <w:t>【审批</w:t>
              </w:r>
              <w:r>
                <w:t>】</w:t>
              </w:r>
            </w:ins>
            <w:ins w:id="3859" w:author="Microsoft" w:date="2015-09-23T15:45:00Z">
              <w:r w:rsidR="003F2D7B">
                <w:rPr>
                  <w:rFonts w:hint="eastAsia"/>
                </w:rPr>
                <w:t>【确认</w:t>
              </w:r>
              <w:r w:rsidR="003F2D7B">
                <w:t>提现】</w:t>
              </w:r>
            </w:ins>
          </w:p>
        </w:tc>
      </w:tr>
    </w:tbl>
    <w:p w:rsidR="003F2D7B" w:rsidRPr="003F2D7B" w:rsidRDefault="003F2D7B" w:rsidP="000B2D54">
      <w:pPr>
        <w:pStyle w:val="a0"/>
        <w:rPr>
          <w:ins w:id="3860" w:author="Microsoft" w:date="2015-09-23T15:40:00Z"/>
        </w:rPr>
      </w:pPr>
    </w:p>
    <w:p w:rsidR="003D329D" w:rsidRDefault="003D329D">
      <w:pPr>
        <w:pStyle w:val="4"/>
        <w:rPr>
          <w:ins w:id="3861" w:author="Microsoft" w:date="2015-09-22T14:55:00Z"/>
        </w:rPr>
      </w:pPr>
      <w:ins w:id="3862" w:author="Microsoft" w:date="2015-09-22T14:55:00Z">
        <w:r>
          <w:t>提现审批</w:t>
        </w:r>
        <w:r>
          <w:rPr>
            <w:rFonts w:hint="eastAsia"/>
          </w:rPr>
          <w:t>（</w:t>
        </w:r>
        <w:r>
          <w:rPr>
            <w:rFonts w:hint="eastAsia"/>
          </w:rPr>
          <w:t>Cash Withdrawn Approval</w:t>
        </w:r>
        <w:r w:rsidRPr="00323126">
          <w:rPr>
            <w:rFonts w:hint="eastAsia"/>
          </w:rPr>
          <w:t>）</w:t>
        </w:r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3D329D" w:rsidRPr="00883F4B" w:rsidTr="007071F4">
        <w:trPr>
          <w:ins w:id="3863" w:author="Microsoft" w:date="2015-09-22T14:55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7071F4">
            <w:pPr>
              <w:rPr>
                <w:ins w:id="3864" w:author="Microsoft" w:date="2015-09-22T14:55:00Z"/>
              </w:rPr>
            </w:pPr>
            <w:ins w:id="3865" w:author="Microsoft" w:date="2015-09-22T14:55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3D329D" w:rsidRPr="00883F4B" w:rsidRDefault="003D329D" w:rsidP="007071F4">
            <w:pPr>
              <w:rPr>
                <w:ins w:id="3866" w:author="Microsoft" w:date="2015-09-22T14:55:00Z"/>
                <w:iCs/>
              </w:rPr>
            </w:pPr>
            <w:ins w:id="3867" w:author="Microsoft" w:date="2015-09-22T14:55:00Z">
              <w:r>
                <w:rPr>
                  <w:iCs/>
                </w:rPr>
                <w:t>Jk086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3D329D" w:rsidRPr="00883F4B" w:rsidRDefault="003D329D" w:rsidP="007071F4">
            <w:pPr>
              <w:rPr>
                <w:ins w:id="3868" w:author="Microsoft" w:date="2015-09-22T14:55:00Z"/>
              </w:rPr>
            </w:pPr>
            <w:ins w:id="3869" w:author="Microsoft" w:date="2015-09-22T14:55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3D329D" w:rsidRPr="00883F4B" w:rsidRDefault="003D329D" w:rsidP="007071F4">
            <w:pPr>
              <w:rPr>
                <w:ins w:id="3870" w:author="Microsoft" w:date="2015-09-22T14:55:00Z"/>
                <w:iCs/>
              </w:rPr>
            </w:pPr>
          </w:p>
        </w:tc>
      </w:tr>
      <w:tr w:rsidR="003D329D" w:rsidRPr="00883F4B" w:rsidTr="007071F4">
        <w:trPr>
          <w:ins w:id="3871" w:author="Microsoft" w:date="2015-09-22T14:55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7071F4">
            <w:pPr>
              <w:rPr>
                <w:ins w:id="3872" w:author="Microsoft" w:date="2015-09-22T14:55:00Z"/>
              </w:rPr>
            </w:pPr>
            <w:ins w:id="3873" w:author="Microsoft" w:date="2015-09-22T14:55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3D329D" w:rsidRPr="00883F4B" w:rsidRDefault="00122E16" w:rsidP="007071F4">
            <w:pPr>
              <w:rPr>
                <w:ins w:id="3874" w:author="Microsoft" w:date="2015-09-22T14:55:00Z"/>
                <w:iCs/>
              </w:rPr>
            </w:pPr>
            <w:ins w:id="3875" w:author="Microsoft" w:date="2015-09-22T14:55:00Z">
              <w:r>
                <w:rPr>
                  <w:rFonts w:hint="eastAsia"/>
                  <w:iCs/>
                </w:rPr>
                <w:t>代理商</w:t>
              </w:r>
              <w:r w:rsidR="003D329D">
                <w:rPr>
                  <w:rFonts w:hint="eastAsia"/>
                  <w:iCs/>
                </w:rPr>
                <w:t>对余额进行提现审批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3D329D" w:rsidRPr="00883F4B" w:rsidRDefault="003D329D" w:rsidP="007071F4">
            <w:pPr>
              <w:rPr>
                <w:ins w:id="3876" w:author="Microsoft" w:date="2015-09-22T14:55:00Z"/>
                <w:iCs/>
              </w:rPr>
            </w:pPr>
            <w:ins w:id="3877" w:author="Microsoft" w:date="2015-09-22T14:55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3D329D" w:rsidRPr="00883F4B" w:rsidRDefault="003D329D" w:rsidP="007071F4">
            <w:pPr>
              <w:rPr>
                <w:ins w:id="3878" w:author="Microsoft" w:date="2015-09-22T14:55:00Z"/>
                <w:iCs/>
              </w:rPr>
            </w:pPr>
          </w:p>
        </w:tc>
      </w:tr>
      <w:tr w:rsidR="003D329D" w:rsidRPr="00883F4B" w:rsidTr="007071F4">
        <w:trPr>
          <w:trHeight w:val="390"/>
          <w:ins w:id="3879" w:author="Microsoft" w:date="2015-09-22T14:55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7071F4">
            <w:pPr>
              <w:rPr>
                <w:ins w:id="3880" w:author="Microsoft" w:date="2015-09-22T14:55:00Z"/>
              </w:rPr>
            </w:pPr>
            <w:ins w:id="3881" w:author="Microsoft" w:date="2015-09-22T14:55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D329D" w:rsidRPr="00883F4B" w:rsidRDefault="003D329D" w:rsidP="007071F4">
            <w:pPr>
              <w:rPr>
                <w:ins w:id="3882" w:author="Microsoft" w:date="2015-09-22T14:55:00Z"/>
              </w:rPr>
            </w:pPr>
            <w:ins w:id="3883" w:author="Microsoft" w:date="2015-09-22T14:55:00Z">
              <w:r>
                <w:t>财务人员</w:t>
              </w:r>
              <w:r>
                <w:rPr>
                  <w:rFonts w:hint="eastAsia"/>
                </w:rPr>
                <w:t>统一</w:t>
              </w:r>
              <w:r>
                <w:t>对提现进行审批</w:t>
              </w:r>
            </w:ins>
          </w:p>
        </w:tc>
      </w:tr>
      <w:tr w:rsidR="003D329D" w:rsidRPr="00883F4B" w:rsidTr="007071F4">
        <w:trPr>
          <w:trHeight w:val="420"/>
          <w:ins w:id="3884" w:author="Microsoft" w:date="2015-09-22T14:55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7071F4">
            <w:pPr>
              <w:rPr>
                <w:ins w:id="3885" w:author="Microsoft" w:date="2015-09-22T14:55:00Z"/>
              </w:rPr>
            </w:pPr>
            <w:ins w:id="3886" w:author="Microsoft" w:date="2015-09-22T14:55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D329D" w:rsidRPr="00905C2B" w:rsidRDefault="00122E16" w:rsidP="00122E16">
            <w:pPr>
              <w:rPr>
                <w:ins w:id="3887" w:author="Microsoft" w:date="2015-09-22T14:55:00Z"/>
                <w:rPrChange w:id="3888" w:author="Microsoft" w:date="2015-09-25T15:28:00Z">
                  <w:rPr>
                    <w:ins w:id="3889" w:author="Microsoft" w:date="2015-09-22T14:55:00Z"/>
                    <w:iCs/>
                  </w:rPr>
                </w:rPrChange>
              </w:rPr>
            </w:pPr>
            <w:ins w:id="3890" w:author="Microsoft" w:date="2015-09-22T17:40:00Z">
              <w:r>
                <w:rPr>
                  <w:rFonts w:hint="eastAsia"/>
                </w:rPr>
                <w:t>选择：【审批通过】（</w:t>
              </w:r>
              <w:r>
                <w:rPr>
                  <w:rFonts w:hint="eastAsia"/>
                </w:rPr>
                <w:t>Allow</w:t>
              </w:r>
              <w:r>
                <w:rPr>
                  <w:rFonts w:hint="eastAsia"/>
                </w:rPr>
                <w:t>）【审批未通过】（</w:t>
              </w:r>
              <w:r>
                <w:rPr>
                  <w:rFonts w:hint="eastAsia"/>
                </w:rPr>
                <w:t>Deny</w:t>
              </w:r>
              <w:r>
                <w:rPr>
                  <w:rFonts w:hint="eastAsia"/>
                </w:rPr>
                <w:t>）</w:t>
              </w:r>
            </w:ins>
          </w:p>
        </w:tc>
      </w:tr>
      <w:tr w:rsidR="003D329D" w:rsidRPr="00883F4B" w:rsidTr="007071F4">
        <w:trPr>
          <w:trHeight w:val="420"/>
          <w:ins w:id="3891" w:author="Microsoft" w:date="2015-09-22T14:55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7071F4">
            <w:pPr>
              <w:rPr>
                <w:ins w:id="3892" w:author="Microsoft" w:date="2015-09-22T14:55:00Z"/>
              </w:rPr>
            </w:pPr>
            <w:ins w:id="3893" w:author="Microsoft" w:date="2015-09-22T14:55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D329D" w:rsidRPr="00883F4B" w:rsidRDefault="00122E16" w:rsidP="007071F4">
            <w:pPr>
              <w:rPr>
                <w:ins w:id="3894" w:author="Microsoft" w:date="2015-09-22T14:55:00Z"/>
              </w:rPr>
            </w:pPr>
            <w:r>
              <w:rPr>
                <w:rFonts w:hint="eastAsia"/>
              </w:rPr>
              <w:t>审批</w:t>
            </w:r>
            <w:r>
              <w:t>成功！</w:t>
            </w:r>
            <w:ins w:id="3895" w:author="Microsoft" w:date="2015-09-23T15:52:00Z">
              <w:r w:rsidR="000B2D54">
                <w:rPr>
                  <w:rFonts w:hint="eastAsia"/>
                </w:rPr>
                <w:t>打印【</w:t>
              </w:r>
              <w:r w:rsidR="000B2D54">
                <w:t>提现凭证</w:t>
              </w:r>
              <w:r w:rsidR="000B2D54">
                <w:rPr>
                  <w:rFonts w:hint="eastAsia"/>
                </w:rPr>
                <w:t>】</w:t>
              </w:r>
            </w:ins>
          </w:p>
        </w:tc>
      </w:tr>
      <w:tr w:rsidR="003D329D" w:rsidRPr="00883F4B" w:rsidTr="007071F4">
        <w:trPr>
          <w:ins w:id="3896" w:author="Microsoft" w:date="2015-09-22T14:55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7071F4">
            <w:pPr>
              <w:rPr>
                <w:ins w:id="3897" w:author="Microsoft" w:date="2015-09-22T14:55:00Z"/>
              </w:rPr>
            </w:pPr>
            <w:ins w:id="3898" w:author="Microsoft" w:date="2015-09-22T14:55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D329D" w:rsidRPr="00FE4DC0" w:rsidRDefault="003D329D" w:rsidP="007071F4">
            <w:pPr>
              <w:rPr>
                <w:ins w:id="3899" w:author="Microsoft" w:date="2015-09-22T14:55:00Z"/>
                <w:noProof/>
                <w:szCs w:val="21"/>
              </w:rPr>
            </w:pPr>
            <w:ins w:id="3900" w:author="Microsoft" w:date="2015-09-22T14:55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3D329D" w:rsidRPr="00883F4B" w:rsidTr="007071F4">
        <w:trPr>
          <w:ins w:id="3901" w:author="Microsoft" w:date="2015-09-22T14:55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7071F4">
            <w:pPr>
              <w:rPr>
                <w:ins w:id="3902" w:author="Microsoft" w:date="2015-09-22T14:55:00Z"/>
              </w:rPr>
            </w:pPr>
            <w:ins w:id="3903" w:author="Microsoft" w:date="2015-09-22T14:55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D329D" w:rsidRDefault="007D454D" w:rsidP="007071F4">
            <w:pPr>
              <w:rPr>
                <w:ins w:id="3904" w:author="Microsoft" w:date="2015-10-30T10:04:00Z"/>
                <w:bCs/>
                <w:iCs/>
              </w:rPr>
            </w:pPr>
            <w:ins w:id="3905" w:author="Microsoft" w:date="2015-10-30T10:03:00Z">
              <w:r>
                <w:rPr>
                  <w:rFonts w:hint="eastAsia"/>
                  <w:bCs/>
                  <w:iCs/>
                </w:rPr>
                <w:t>总公司</w:t>
              </w:r>
            </w:ins>
            <w:ins w:id="3906" w:author="Microsoft" w:date="2015-10-30T10:04:00Z">
              <w:r>
                <w:rPr>
                  <w:rFonts w:hint="eastAsia"/>
                  <w:bCs/>
                  <w:iCs/>
                </w:rPr>
                <w:t>审批</w:t>
              </w:r>
              <w:r>
                <w:rPr>
                  <w:bCs/>
                  <w:iCs/>
                </w:rPr>
                <w:t>各部门提交的提现申请；</w:t>
              </w:r>
            </w:ins>
          </w:p>
          <w:p w:rsidR="007D454D" w:rsidRPr="00883F4B" w:rsidRDefault="007D454D" w:rsidP="007071F4">
            <w:pPr>
              <w:rPr>
                <w:ins w:id="3907" w:author="Microsoft" w:date="2015-09-22T14:55:00Z"/>
                <w:bCs/>
                <w:iCs/>
              </w:rPr>
            </w:pPr>
            <w:ins w:id="3908" w:author="Microsoft" w:date="2015-10-30T10:04:00Z">
              <w:r>
                <w:rPr>
                  <w:rFonts w:hint="eastAsia"/>
                  <w:bCs/>
                  <w:iCs/>
                </w:rPr>
                <w:t>各</w:t>
              </w:r>
              <w:r>
                <w:rPr>
                  <w:bCs/>
                  <w:iCs/>
                </w:rPr>
                <w:t>部门审批的</w:t>
              </w:r>
            </w:ins>
            <w:ins w:id="3909" w:author="Microsoft" w:date="2015-10-30T10:05:00Z">
              <w:r>
                <w:rPr>
                  <w:rFonts w:hint="eastAsia"/>
                  <w:bCs/>
                  <w:iCs/>
                </w:rPr>
                <w:t>各自</w:t>
              </w:r>
              <w:r>
                <w:rPr>
                  <w:bCs/>
                  <w:iCs/>
                </w:rPr>
                <w:t>管辖范围内的的提现申请</w:t>
              </w:r>
            </w:ins>
            <w:ins w:id="3910" w:author="Microsoft" w:date="2015-10-30T10:06:00Z">
              <w:r>
                <w:rPr>
                  <w:rFonts w:hint="eastAsia"/>
                  <w:bCs/>
                  <w:iCs/>
                </w:rPr>
                <w:t>；</w:t>
              </w:r>
            </w:ins>
          </w:p>
        </w:tc>
      </w:tr>
      <w:tr w:rsidR="003D329D" w:rsidRPr="00883F4B" w:rsidTr="007071F4">
        <w:trPr>
          <w:ins w:id="3911" w:author="Microsoft" w:date="2015-09-22T14:55:00Z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D329D" w:rsidRPr="00883F4B" w:rsidRDefault="003D329D" w:rsidP="007071F4">
            <w:pPr>
              <w:rPr>
                <w:ins w:id="3912" w:author="Microsoft" w:date="2015-09-22T14:55:00Z"/>
              </w:rPr>
            </w:pPr>
            <w:ins w:id="3913" w:author="Microsoft" w:date="2015-09-22T14:55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29D" w:rsidRPr="003E77B5" w:rsidRDefault="003D329D" w:rsidP="007071F4">
            <w:pPr>
              <w:rPr>
                <w:ins w:id="3914" w:author="Microsoft" w:date="2015-09-22T14:55:00Z"/>
                <w:bCs/>
                <w:iCs/>
              </w:rPr>
            </w:pPr>
            <w:ins w:id="3915" w:author="Microsoft" w:date="2015-09-22T14:55:00Z">
              <w:r>
                <w:rPr>
                  <w:bCs/>
                  <w:iCs/>
                </w:rPr>
                <w:t>提现审批通过后</w:t>
              </w:r>
              <w:r>
                <w:rPr>
                  <w:rFonts w:hint="eastAsia"/>
                  <w:bCs/>
                  <w:iCs/>
                </w:rPr>
                <w:t>，</w:t>
              </w:r>
            </w:ins>
            <w:ins w:id="3916" w:author="Microsoft" w:date="2015-09-23T15:50:00Z">
              <w:r w:rsidR="000B2D54">
                <w:rPr>
                  <w:rFonts w:hint="eastAsia"/>
                  <w:bCs/>
                  <w:iCs/>
                </w:rPr>
                <w:t>进行</w:t>
              </w:r>
              <w:r w:rsidR="000B2D54">
                <w:rPr>
                  <w:bCs/>
                  <w:iCs/>
                </w:rPr>
                <w:t>提现确认，</w:t>
              </w:r>
              <w:r w:rsidR="000B2D54">
                <w:rPr>
                  <w:rFonts w:hint="eastAsia"/>
                  <w:bCs/>
                  <w:iCs/>
                </w:rPr>
                <w:t>确认</w:t>
              </w:r>
              <w:r w:rsidR="000B2D54">
                <w:rPr>
                  <w:bCs/>
                  <w:iCs/>
                </w:rPr>
                <w:t>后</w:t>
              </w:r>
            </w:ins>
            <w:ins w:id="3917" w:author="Microsoft" w:date="2015-09-22T14:55:00Z">
              <w:r>
                <w:rPr>
                  <w:bCs/>
                  <w:iCs/>
                </w:rPr>
                <w:t>账户余额减少</w:t>
              </w:r>
              <w:r>
                <w:rPr>
                  <w:rFonts w:hint="eastAsia"/>
                  <w:bCs/>
                  <w:iCs/>
                </w:rPr>
                <w:t>，</w:t>
              </w:r>
              <w:r>
                <w:rPr>
                  <w:bCs/>
                  <w:iCs/>
                </w:rPr>
                <w:t>形成一笔提现记录</w:t>
              </w:r>
              <w:r>
                <w:rPr>
                  <w:rFonts w:hint="eastAsia"/>
                  <w:bCs/>
                  <w:iCs/>
                </w:rPr>
                <w:t>；</w:t>
              </w:r>
            </w:ins>
          </w:p>
        </w:tc>
      </w:tr>
    </w:tbl>
    <w:p w:rsidR="003D329D" w:rsidRPr="000B2D54" w:rsidRDefault="003D329D" w:rsidP="003D329D">
      <w:pPr>
        <w:pStyle w:val="a0"/>
        <w:rPr>
          <w:ins w:id="3918" w:author="Microsoft" w:date="2015-09-22T14:55:00Z"/>
        </w:rPr>
      </w:pPr>
    </w:p>
    <w:p w:rsidR="00122E16" w:rsidRDefault="00122E16">
      <w:pPr>
        <w:pStyle w:val="4"/>
      </w:pPr>
      <w:del w:id="3919" w:author="Microsoft" w:date="2015-10-30T10:06:00Z">
        <w:r w:rsidDel="007D454D">
          <w:rPr>
            <w:rFonts w:hint="eastAsia"/>
          </w:rPr>
          <w:delText>余额</w:delText>
        </w:r>
      </w:del>
      <w:r>
        <w:t>提现</w:t>
      </w:r>
      <w:ins w:id="3920" w:author="Microsoft" w:date="2015-10-30T10:06:00Z">
        <w:r w:rsidR="007D454D">
          <w:rPr>
            <w:rFonts w:hint="eastAsia"/>
          </w:rPr>
          <w:t>确认</w:t>
        </w:r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122E16" w:rsidRPr="00883F4B" w:rsidTr="007071F4">
        <w:trPr>
          <w:ins w:id="3921" w:author="Microsoft" w:date="2015-09-22T17:41:00Z"/>
        </w:trPr>
        <w:tc>
          <w:tcPr>
            <w:tcW w:w="1384" w:type="dxa"/>
            <w:shd w:val="clear" w:color="auto" w:fill="D9D9D9"/>
            <w:vAlign w:val="center"/>
          </w:tcPr>
          <w:p w:rsidR="00122E16" w:rsidRPr="00883F4B" w:rsidRDefault="00122E16" w:rsidP="007071F4">
            <w:pPr>
              <w:rPr>
                <w:ins w:id="3922" w:author="Microsoft" w:date="2015-09-22T17:41:00Z"/>
              </w:rPr>
            </w:pPr>
            <w:ins w:id="3923" w:author="Microsoft" w:date="2015-09-22T17:41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122E16" w:rsidRPr="00883F4B" w:rsidRDefault="00122E16" w:rsidP="007071F4">
            <w:pPr>
              <w:rPr>
                <w:ins w:id="3924" w:author="Microsoft" w:date="2015-09-22T17:41:00Z"/>
                <w:iCs/>
              </w:rPr>
            </w:pPr>
            <w:ins w:id="3925" w:author="Microsoft" w:date="2015-09-22T17:41:00Z">
              <w:r>
                <w:rPr>
                  <w:iCs/>
                </w:rPr>
                <w:t>Jk086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122E16" w:rsidRPr="00883F4B" w:rsidRDefault="00122E16" w:rsidP="007071F4">
            <w:pPr>
              <w:rPr>
                <w:ins w:id="3926" w:author="Microsoft" w:date="2015-09-22T17:41:00Z"/>
              </w:rPr>
            </w:pPr>
            <w:ins w:id="3927" w:author="Microsoft" w:date="2015-09-22T17:41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122E16" w:rsidRPr="00883F4B" w:rsidRDefault="00122E16" w:rsidP="007071F4">
            <w:pPr>
              <w:rPr>
                <w:ins w:id="3928" w:author="Microsoft" w:date="2015-09-22T17:41:00Z"/>
                <w:iCs/>
              </w:rPr>
            </w:pPr>
          </w:p>
        </w:tc>
      </w:tr>
      <w:tr w:rsidR="00122E16" w:rsidRPr="00883F4B" w:rsidTr="007071F4">
        <w:trPr>
          <w:ins w:id="3929" w:author="Microsoft" w:date="2015-09-22T17:41:00Z"/>
        </w:trPr>
        <w:tc>
          <w:tcPr>
            <w:tcW w:w="1384" w:type="dxa"/>
            <w:shd w:val="clear" w:color="auto" w:fill="D9D9D9"/>
            <w:vAlign w:val="center"/>
          </w:tcPr>
          <w:p w:rsidR="00122E16" w:rsidRPr="00883F4B" w:rsidRDefault="00122E16" w:rsidP="007071F4">
            <w:pPr>
              <w:rPr>
                <w:ins w:id="3930" w:author="Microsoft" w:date="2015-09-22T17:41:00Z"/>
              </w:rPr>
            </w:pPr>
            <w:ins w:id="3931" w:author="Microsoft" w:date="2015-09-22T17:41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122E16" w:rsidRPr="00883F4B" w:rsidRDefault="00122E16" w:rsidP="007071F4">
            <w:pPr>
              <w:rPr>
                <w:ins w:id="3932" w:author="Microsoft" w:date="2015-09-22T17:41:00Z"/>
                <w:iCs/>
              </w:rPr>
            </w:pPr>
            <w:ins w:id="3933" w:author="Microsoft" w:date="2015-09-22T17:41:00Z">
              <w:r>
                <w:rPr>
                  <w:rFonts w:hint="eastAsia"/>
                  <w:iCs/>
                </w:rPr>
                <w:t>代理商对余额进行提现</w:t>
              </w:r>
            </w:ins>
            <w:ins w:id="3934" w:author="Microsoft" w:date="2015-09-22T17:42:00Z">
              <w:r>
                <w:rPr>
                  <w:rFonts w:hint="eastAsia"/>
                  <w:iCs/>
                </w:rPr>
                <w:t>确认</w:t>
              </w:r>
              <w:r>
                <w:rPr>
                  <w:iCs/>
                </w:rPr>
                <w:t>操作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122E16" w:rsidRPr="00883F4B" w:rsidRDefault="00122E16" w:rsidP="007071F4">
            <w:pPr>
              <w:rPr>
                <w:ins w:id="3935" w:author="Microsoft" w:date="2015-09-22T17:41:00Z"/>
                <w:iCs/>
              </w:rPr>
            </w:pPr>
            <w:ins w:id="3936" w:author="Microsoft" w:date="2015-09-22T17:41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122E16" w:rsidRPr="00883F4B" w:rsidRDefault="00122E16" w:rsidP="007071F4">
            <w:pPr>
              <w:rPr>
                <w:ins w:id="3937" w:author="Microsoft" w:date="2015-09-22T17:41:00Z"/>
                <w:iCs/>
              </w:rPr>
            </w:pPr>
          </w:p>
        </w:tc>
      </w:tr>
      <w:tr w:rsidR="00122E16" w:rsidRPr="00883F4B" w:rsidTr="007071F4">
        <w:trPr>
          <w:trHeight w:val="390"/>
          <w:ins w:id="3938" w:author="Microsoft" w:date="2015-09-22T17:41:00Z"/>
        </w:trPr>
        <w:tc>
          <w:tcPr>
            <w:tcW w:w="1384" w:type="dxa"/>
            <w:shd w:val="clear" w:color="auto" w:fill="D9D9D9"/>
            <w:vAlign w:val="center"/>
          </w:tcPr>
          <w:p w:rsidR="00122E16" w:rsidRPr="00883F4B" w:rsidRDefault="00122E16" w:rsidP="007071F4">
            <w:pPr>
              <w:rPr>
                <w:ins w:id="3939" w:author="Microsoft" w:date="2015-09-22T17:41:00Z"/>
              </w:rPr>
            </w:pPr>
            <w:ins w:id="3940" w:author="Microsoft" w:date="2015-09-22T17:41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122E16" w:rsidRPr="00883F4B" w:rsidRDefault="00122E16" w:rsidP="007071F4">
            <w:pPr>
              <w:rPr>
                <w:ins w:id="3941" w:author="Microsoft" w:date="2015-09-22T17:41:00Z"/>
              </w:rPr>
            </w:pPr>
            <w:ins w:id="3942" w:author="Microsoft" w:date="2015-09-22T17:41:00Z">
              <w:r>
                <w:t>财务人员</w:t>
              </w:r>
              <w:r>
                <w:rPr>
                  <w:rFonts w:hint="eastAsia"/>
                </w:rPr>
                <w:t>统</w:t>
              </w:r>
            </w:ins>
            <w:ins w:id="3943" w:author="Microsoft" w:date="2015-09-22T17:42:00Z">
              <w:r>
                <w:rPr>
                  <w:rFonts w:hint="eastAsia"/>
                </w:rPr>
                <w:t>对代理商</w:t>
              </w:r>
              <w:r>
                <w:t>提现进行</w:t>
              </w:r>
              <w:r>
                <w:rPr>
                  <w:rFonts w:hint="eastAsia"/>
                </w:rPr>
                <w:t>确认提现</w:t>
              </w:r>
              <w:r>
                <w:t>操作；</w:t>
              </w:r>
            </w:ins>
          </w:p>
        </w:tc>
      </w:tr>
      <w:tr w:rsidR="00122E16" w:rsidRPr="00883F4B" w:rsidTr="007071F4">
        <w:trPr>
          <w:trHeight w:val="420"/>
          <w:ins w:id="3944" w:author="Microsoft" w:date="2015-09-22T17:41:00Z"/>
        </w:trPr>
        <w:tc>
          <w:tcPr>
            <w:tcW w:w="1384" w:type="dxa"/>
            <w:shd w:val="clear" w:color="auto" w:fill="D9D9D9"/>
            <w:vAlign w:val="center"/>
          </w:tcPr>
          <w:p w:rsidR="00122E16" w:rsidRPr="00883F4B" w:rsidRDefault="00122E16" w:rsidP="007071F4">
            <w:pPr>
              <w:rPr>
                <w:ins w:id="3945" w:author="Microsoft" w:date="2015-09-22T17:41:00Z"/>
              </w:rPr>
            </w:pPr>
            <w:ins w:id="3946" w:author="Microsoft" w:date="2015-09-22T17:41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122E16" w:rsidRPr="0076681F" w:rsidRDefault="00122E16" w:rsidP="007071F4">
            <w:pPr>
              <w:rPr>
                <w:ins w:id="3947" w:author="Microsoft" w:date="2015-09-22T17:41:00Z"/>
                <w:iCs/>
              </w:rPr>
            </w:pPr>
            <w:ins w:id="3948" w:author="Microsoft" w:date="2015-09-22T17:43:00Z">
              <w:r>
                <w:rPr>
                  <w:rFonts w:hint="eastAsia"/>
                </w:rPr>
                <w:t>在“已</w:t>
              </w:r>
              <w:r>
                <w:t>审批</w:t>
              </w:r>
              <w:r>
                <w:t>”</w:t>
              </w:r>
              <w:r>
                <w:rPr>
                  <w:rFonts w:hint="eastAsia"/>
                </w:rPr>
                <w:t>的</w:t>
              </w:r>
              <w:r>
                <w:t>提现申请列表中选择</w:t>
              </w:r>
              <w:r>
                <w:rPr>
                  <w:rFonts w:hint="eastAsia"/>
                </w:rPr>
                <w:t>【提现</w:t>
              </w:r>
              <w:r>
                <w:t>】</w:t>
              </w:r>
              <w:r>
                <w:rPr>
                  <w:rFonts w:hint="eastAsia"/>
                </w:rPr>
                <w:t>；</w:t>
              </w:r>
            </w:ins>
          </w:p>
        </w:tc>
      </w:tr>
      <w:tr w:rsidR="00122E16" w:rsidRPr="00883F4B" w:rsidTr="007071F4">
        <w:trPr>
          <w:trHeight w:val="420"/>
          <w:ins w:id="3949" w:author="Microsoft" w:date="2015-09-22T17:41:00Z"/>
        </w:trPr>
        <w:tc>
          <w:tcPr>
            <w:tcW w:w="1384" w:type="dxa"/>
            <w:shd w:val="clear" w:color="auto" w:fill="D9D9D9"/>
            <w:vAlign w:val="center"/>
          </w:tcPr>
          <w:p w:rsidR="00122E16" w:rsidRPr="00883F4B" w:rsidRDefault="00122E16" w:rsidP="007071F4">
            <w:pPr>
              <w:rPr>
                <w:ins w:id="3950" w:author="Microsoft" w:date="2015-09-22T17:41:00Z"/>
              </w:rPr>
            </w:pPr>
            <w:ins w:id="3951" w:author="Microsoft" w:date="2015-09-22T17:41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122E16" w:rsidRDefault="00122E16" w:rsidP="007071F4">
            <w:pPr>
              <w:rPr>
                <w:ins w:id="3952" w:author="Microsoft" w:date="2015-09-22T17:43:00Z"/>
              </w:rPr>
            </w:pPr>
            <w:ins w:id="3953" w:author="Microsoft" w:date="2015-09-22T17:43:00Z">
              <w:r>
                <w:rPr>
                  <w:rFonts w:hint="eastAsia"/>
                </w:rPr>
                <w:t>提现</w:t>
              </w:r>
              <w:r>
                <w:t>金额：</w:t>
              </w:r>
            </w:ins>
          </w:p>
          <w:p w:rsidR="00122E16" w:rsidRDefault="00122E16" w:rsidP="007071F4">
            <w:pPr>
              <w:rPr>
                <w:ins w:id="3954" w:author="Microsoft" w:date="2015-09-22T17:43:00Z"/>
              </w:rPr>
            </w:pPr>
            <w:ins w:id="3955" w:author="Microsoft" w:date="2015-09-22T17:43:00Z">
              <w:r>
                <w:rPr>
                  <w:rFonts w:hint="eastAsia"/>
                </w:rPr>
                <w:t>提现</w:t>
              </w:r>
              <w:r>
                <w:t>部门：</w:t>
              </w:r>
            </w:ins>
          </w:p>
          <w:p w:rsidR="00122E16" w:rsidRPr="00883F4B" w:rsidRDefault="00122E16" w:rsidP="000B2D54">
            <w:pPr>
              <w:rPr>
                <w:ins w:id="3956" w:author="Microsoft" w:date="2015-09-22T17:41:00Z"/>
              </w:rPr>
            </w:pPr>
            <w:ins w:id="3957" w:author="Microsoft" w:date="2015-09-22T17:43:00Z">
              <w:r>
                <w:rPr>
                  <w:rFonts w:hint="eastAsia"/>
                </w:rPr>
                <w:t>【确认</w:t>
              </w:r>
              <w:r>
                <w:t>】</w:t>
              </w:r>
              <w:r>
                <w:rPr>
                  <w:rFonts w:hint="eastAsia"/>
                </w:rPr>
                <w:t>：提现</w:t>
              </w:r>
              <w:r>
                <w:t>确认</w:t>
              </w:r>
              <w:r>
                <w:rPr>
                  <w:rFonts w:hint="eastAsia"/>
                </w:rPr>
                <w:t>【关闭</w:t>
              </w:r>
              <w:r>
                <w:t>】</w:t>
              </w:r>
              <w:r>
                <w:rPr>
                  <w:rFonts w:hint="eastAsia"/>
                </w:rPr>
                <w:t>退出</w:t>
              </w:r>
              <w:r>
                <w:t>当前</w:t>
              </w:r>
            </w:ins>
            <w:ins w:id="3958" w:author="Microsoft" w:date="2015-09-22T17:44:00Z">
              <w:r>
                <w:t>操作；</w:t>
              </w:r>
            </w:ins>
          </w:p>
        </w:tc>
      </w:tr>
      <w:tr w:rsidR="00122E16" w:rsidRPr="00883F4B" w:rsidTr="007071F4">
        <w:trPr>
          <w:ins w:id="3959" w:author="Microsoft" w:date="2015-09-22T17:41:00Z"/>
        </w:trPr>
        <w:tc>
          <w:tcPr>
            <w:tcW w:w="1384" w:type="dxa"/>
            <w:shd w:val="clear" w:color="auto" w:fill="D9D9D9"/>
            <w:vAlign w:val="center"/>
          </w:tcPr>
          <w:p w:rsidR="00122E16" w:rsidRPr="00883F4B" w:rsidRDefault="00122E16" w:rsidP="007071F4">
            <w:pPr>
              <w:rPr>
                <w:ins w:id="3960" w:author="Microsoft" w:date="2015-09-22T17:41:00Z"/>
              </w:rPr>
            </w:pPr>
            <w:ins w:id="3961" w:author="Microsoft" w:date="2015-09-22T17:41:00Z">
              <w:r w:rsidRPr="00883F4B">
                <w:rPr>
                  <w:rFonts w:hint="eastAsia"/>
                </w:rPr>
                <w:lastRenderedPageBreak/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122E16" w:rsidRPr="00FE4DC0" w:rsidRDefault="00122E16" w:rsidP="007071F4">
            <w:pPr>
              <w:rPr>
                <w:ins w:id="3962" w:author="Microsoft" w:date="2015-09-22T17:41:00Z"/>
                <w:noProof/>
                <w:szCs w:val="21"/>
              </w:rPr>
            </w:pPr>
            <w:ins w:id="3963" w:author="Microsoft" w:date="2015-09-22T17:41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122E16" w:rsidRPr="00883F4B" w:rsidTr="007071F4">
        <w:trPr>
          <w:ins w:id="3964" w:author="Microsoft" w:date="2015-09-22T17:41:00Z"/>
        </w:trPr>
        <w:tc>
          <w:tcPr>
            <w:tcW w:w="1384" w:type="dxa"/>
            <w:shd w:val="clear" w:color="auto" w:fill="D9D9D9"/>
            <w:vAlign w:val="center"/>
          </w:tcPr>
          <w:p w:rsidR="00122E16" w:rsidRPr="00883F4B" w:rsidRDefault="00122E16" w:rsidP="007071F4">
            <w:pPr>
              <w:rPr>
                <w:ins w:id="3965" w:author="Microsoft" w:date="2015-09-22T17:41:00Z"/>
              </w:rPr>
            </w:pPr>
            <w:ins w:id="3966" w:author="Microsoft" w:date="2015-09-22T17:41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122E16" w:rsidRPr="00883F4B" w:rsidRDefault="00122E16" w:rsidP="007071F4">
            <w:pPr>
              <w:rPr>
                <w:ins w:id="3967" w:author="Microsoft" w:date="2015-09-22T17:41:00Z"/>
                <w:bCs/>
                <w:iCs/>
              </w:rPr>
            </w:pPr>
            <w:ins w:id="3968" w:author="Microsoft" w:date="2015-09-22T17:41:00Z">
              <w:r>
                <w:rPr>
                  <w:rFonts w:hint="eastAsia"/>
                  <w:bCs/>
                  <w:iCs/>
                </w:rPr>
                <w:t>无</w:t>
              </w:r>
            </w:ins>
          </w:p>
        </w:tc>
      </w:tr>
      <w:tr w:rsidR="00122E16" w:rsidRPr="00883F4B" w:rsidTr="007071F4">
        <w:trPr>
          <w:ins w:id="3969" w:author="Microsoft" w:date="2015-09-22T17:41:00Z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22E16" w:rsidRPr="00883F4B" w:rsidRDefault="00122E16" w:rsidP="007071F4">
            <w:pPr>
              <w:rPr>
                <w:ins w:id="3970" w:author="Microsoft" w:date="2015-09-22T17:41:00Z"/>
              </w:rPr>
            </w:pPr>
            <w:ins w:id="3971" w:author="Microsoft" w:date="2015-09-22T17:41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E16" w:rsidRPr="003E77B5" w:rsidRDefault="00122E16" w:rsidP="007071F4">
            <w:pPr>
              <w:rPr>
                <w:ins w:id="3972" w:author="Microsoft" w:date="2015-09-22T17:41:00Z"/>
                <w:bCs/>
                <w:iCs/>
              </w:rPr>
            </w:pPr>
            <w:ins w:id="3973" w:author="Microsoft" w:date="2015-09-22T17:44:00Z">
              <w:r>
                <w:rPr>
                  <w:rFonts w:hint="eastAsia"/>
                  <w:bCs/>
                  <w:iCs/>
                </w:rPr>
                <w:t>只有</w:t>
              </w:r>
              <w:r>
                <w:rPr>
                  <w:bCs/>
                  <w:iCs/>
                </w:rPr>
                <w:t>已审批</w:t>
              </w:r>
              <w:r>
                <w:rPr>
                  <w:rFonts w:hint="eastAsia"/>
                  <w:bCs/>
                  <w:iCs/>
                </w:rPr>
                <w:t>的</w:t>
              </w:r>
              <w:r>
                <w:rPr>
                  <w:bCs/>
                  <w:iCs/>
                </w:rPr>
                <w:t>申请才能进行提现操作</w:t>
              </w:r>
              <w:r>
                <w:rPr>
                  <w:rFonts w:hint="eastAsia"/>
                  <w:bCs/>
                  <w:iCs/>
                </w:rPr>
                <w:t>；</w:t>
              </w:r>
            </w:ins>
          </w:p>
        </w:tc>
      </w:tr>
    </w:tbl>
    <w:p w:rsidR="00122E16" w:rsidRPr="00081494" w:rsidRDefault="00122E16" w:rsidP="00122E16">
      <w:pPr>
        <w:pStyle w:val="a0"/>
      </w:pPr>
    </w:p>
    <w:p w:rsidR="00EC2ED6" w:rsidRDefault="00EC2ED6">
      <w:pPr>
        <w:pStyle w:val="3"/>
        <w:rPr>
          <w:ins w:id="3974" w:author="Microsoft" w:date="2015-09-23T16:43:00Z"/>
        </w:rPr>
      </w:pPr>
      <w:bookmarkStart w:id="3975" w:name="_Toc447205929"/>
      <w:ins w:id="3976" w:author="Microsoft" w:date="2015-09-23T16:43:00Z">
        <w:r>
          <w:rPr>
            <w:rFonts w:hint="eastAsia"/>
          </w:rPr>
          <w:t>还款</w:t>
        </w:r>
        <w:r>
          <w:t>列表</w:t>
        </w:r>
        <w:bookmarkEnd w:id="3975"/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EC2ED6" w:rsidRPr="00883F4B" w:rsidTr="00A1711E">
        <w:trPr>
          <w:ins w:id="3977" w:author="Microsoft" w:date="2015-09-23T16:43:00Z"/>
        </w:trPr>
        <w:tc>
          <w:tcPr>
            <w:tcW w:w="1384" w:type="dxa"/>
            <w:shd w:val="clear" w:color="auto" w:fill="D9D9D9"/>
            <w:vAlign w:val="center"/>
          </w:tcPr>
          <w:p w:rsidR="00EC2ED6" w:rsidRPr="00883F4B" w:rsidRDefault="00EC2ED6" w:rsidP="00A1711E">
            <w:pPr>
              <w:rPr>
                <w:ins w:id="3978" w:author="Microsoft" w:date="2015-09-23T16:43:00Z"/>
              </w:rPr>
            </w:pPr>
            <w:ins w:id="3979" w:author="Microsoft" w:date="2015-09-23T16:43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EC2ED6" w:rsidRPr="00883F4B" w:rsidRDefault="00EC2ED6" w:rsidP="00A1711E">
            <w:pPr>
              <w:rPr>
                <w:ins w:id="3980" w:author="Microsoft" w:date="2015-09-23T16:43:00Z"/>
                <w:iCs/>
              </w:rPr>
            </w:pPr>
            <w:ins w:id="3981" w:author="Microsoft" w:date="2015-09-23T16:43:00Z">
              <w:r>
                <w:rPr>
                  <w:iCs/>
                </w:rPr>
                <w:t>Jk093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EC2ED6" w:rsidRPr="00883F4B" w:rsidRDefault="00EC2ED6" w:rsidP="00A1711E">
            <w:pPr>
              <w:rPr>
                <w:ins w:id="3982" w:author="Microsoft" w:date="2015-09-23T16:43:00Z"/>
              </w:rPr>
            </w:pPr>
            <w:ins w:id="3983" w:author="Microsoft" w:date="2015-09-23T16:43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EC2ED6" w:rsidRPr="00883F4B" w:rsidRDefault="00EC2ED6" w:rsidP="00A1711E">
            <w:pPr>
              <w:rPr>
                <w:ins w:id="3984" w:author="Microsoft" w:date="2015-09-23T16:43:00Z"/>
                <w:iCs/>
              </w:rPr>
            </w:pPr>
          </w:p>
        </w:tc>
      </w:tr>
      <w:tr w:rsidR="00EC2ED6" w:rsidRPr="00883F4B" w:rsidTr="00A1711E">
        <w:trPr>
          <w:ins w:id="3985" w:author="Microsoft" w:date="2015-09-23T16:43:00Z"/>
        </w:trPr>
        <w:tc>
          <w:tcPr>
            <w:tcW w:w="1384" w:type="dxa"/>
            <w:shd w:val="clear" w:color="auto" w:fill="D9D9D9"/>
            <w:vAlign w:val="center"/>
          </w:tcPr>
          <w:p w:rsidR="00EC2ED6" w:rsidRPr="00883F4B" w:rsidRDefault="00EC2ED6" w:rsidP="00A1711E">
            <w:pPr>
              <w:rPr>
                <w:ins w:id="3986" w:author="Microsoft" w:date="2015-09-23T16:43:00Z"/>
              </w:rPr>
            </w:pPr>
            <w:ins w:id="3987" w:author="Microsoft" w:date="2015-09-23T16:43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EC2ED6" w:rsidRPr="00883F4B" w:rsidRDefault="00EC2ED6" w:rsidP="00A1711E">
            <w:pPr>
              <w:rPr>
                <w:ins w:id="3988" w:author="Microsoft" w:date="2015-09-23T16:43:00Z"/>
                <w:iCs/>
              </w:rPr>
            </w:pPr>
            <w:ins w:id="3989" w:author="Microsoft" w:date="2015-09-23T16:43:00Z">
              <w:r>
                <w:rPr>
                  <w:rFonts w:hint="eastAsia"/>
                  <w:iCs/>
                </w:rPr>
                <w:t>还款记录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EC2ED6" w:rsidRPr="00883F4B" w:rsidRDefault="00EC2ED6" w:rsidP="00A1711E">
            <w:pPr>
              <w:rPr>
                <w:ins w:id="3990" w:author="Microsoft" w:date="2015-09-23T16:43:00Z"/>
                <w:iCs/>
              </w:rPr>
            </w:pPr>
            <w:ins w:id="3991" w:author="Microsoft" w:date="2015-09-23T16:43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EC2ED6" w:rsidRPr="00883F4B" w:rsidRDefault="00EC2ED6" w:rsidP="00A1711E">
            <w:pPr>
              <w:rPr>
                <w:ins w:id="3992" w:author="Microsoft" w:date="2015-09-23T16:43:00Z"/>
                <w:iCs/>
              </w:rPr>
            </w:pPr>
          </w:p>
        </w:tc>
      </w:tr>
      <w:tr w:rsidR="00EC2ED6" w:rsidRPr="00883F4B" w:rsidTr="00A1711E">
        <w:trPr>
          <w:trHeight w:val="390"/>
          <w:ins w:id="3993" w:author="Microsoft" w:date="2015-09-23T16:43:00Z"/>
        </w:trPr>
        <w:tc>
          <w:tcPr>
            <w:tcW w:w="1384" w:type="dxa"/>
            <w:shd w:val="clear" w:color="auto" w:fill="D9D9D9"/>
            <w:vAlign w:val="center"/>
          </w:tcPr>
          <w:p w:rsidR="00EC2ED6" w:rsidRPr="00883F4B" w:rsidRDefault="00EC2ED6" w:rsidP="00A1711E">
            <w:pPr>
              <w:rPr>
                <w:ins w:id="3994" w:author="Microsoft" w:date="2015-09-23T16:43:00Z"/>
              </w:rPr>
            </w:pPr>
            <w:ins w:id="3995" w:author="Microsoft" w:date="2015-09-23T16:43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C2ED6" w:rsidRPr="00883F4B" w:rsidRDefault="00EC2ED6" w:rsidP="00A1711E">
            <w:pPr>
              <w:rPr>
                <w:ins w:id="3996" w:author="Microsoft" w:date="2015-09-23T16:43:00Z"/>
              </w:rPr>
            </w:pPr>
            <w:ins w:id="3997" w:author="Microsoft" w:date="2015-09-23T16:43:00Z">
              <w:r>
                <w:rPr>
                  <w:rFonts w:hint="eastAsia"/>
                </w:rPr>
                <w:t>市场管理员的还款记录</w:t>
              </w:r>
            </w:ins>
          </w:p>
        </w:tc>
      </w:tr>
      <w:tr w:rsidR="00EC2ED6" w:rsidRPr="00883F4B" w:rsidTr="00A1711E">
        <w:trPr>
          <w:trHeight w:val="420"/>
          <w:ins w:id="3998" w:author="Microsoft" w:date="2015-09-23T16:43:00Z"/>
        </w:trPr>
        <w:tc>
          <w:tcPr>
            <w:tcW w:w="1384" w:type="dxa"/>
            <w:shd w:val="clear" w:color="auto" w:fill="D9D9D9"/>
            <w:vAlign w:val="center"/>
          </w:tcPr>
          <w:p w:rsidR="00EC2ED6" w:rsidRPr="00883F4B" w:rsidRDefault="00EC2ED6" w:rsidP="00A1711E">
            <w:pPr>
              <w:rPr>
                <w:ins w:id="3999" w:author="Microsoft" w:date="2015-09-23T16:43:00Z"/>
              </w:rPr>
            </w:pPr>
            <w:ins w:id="4000" w:author="Microsoft" w:date="2015-09-23T16:43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C2ED6" w:rsidRDefault="00EC2ED6" w:rsidP="00A1711E">
            <w:pPr>
              <w:rPr>
                <w:ins w:id="4001" w:author="Microsoft" w:date="2015-09-23T16:43:00Z"/>
                <w:iCs/>
              </w:rPr>
            </w:pPr>
            <w:ins w:id="4002" w:author="Microsoft" w:date="2015-09-23T16:43:00Z">
              <w:r>
                <w:rPr>
                  <w:rFonts w:hint="eastAsia"/>
                  <w:iCs/>
                </w:rPr>
                <w:t>查询</w:t>
              </w:r>
              <w:r>
                <w:rPr>
                  <w:iCs/>
                </w:rPr>
                <w:t>条件：</w:t>
              </w:r>
            </w:ins>
          </w:p>
          <w:p w:rsidR="00EC2ED6" w:rsidRDefault="00EC2ED6" w:rsidP="00A1711E">
            <w:pPr>
              <w:rPr>
                <w:ins w:id="4003" w:author="Microsoft" w:date="2015-09-23T16:43:00Z"/>
                <w:iCs/>
              </w:rPr>
            </w:pPr>
            <w:ins w:id="4004" w:author="Microsoft" w:date="2015-09-23T16:43:00Z">
              <w:r>
                <w:rPr>
                  <w:iCs/>
                </w:rPr>
                <w:t>市场员编号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Market Manager Code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  <w:iCs/>
                </w:rPr>
                <w:t>：</w:t>
              </w:r>
            </w:ins>
          </w:p>
          <w:p w:rsidR="00EC2ED6" w:rsidRDefault="00EC2ED6" w:rsidP="00A1711E">
            <w:pPr>
              <w:rPr>
                <w:ins w:id="4005" w:author="Microsoft" w:date="2015-09-23T16:43:00Z"/>
                <w:iCs/>
              </w:rPr>
            </w:pPr>
            <w:ins w:id="4006" w:author="Microsoft" w:date="2015-09-23T16:43:00Z">
              <w:r>
                <w:rPr>
                  <w:iCs/>
                </w:rPr>
                <w:t>姓名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Name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  <w:iCs/>
                </w:rPr>
                <w:t>：</w:t>
              </w:r>
            </w:ins>
          </w:p>
          <w:p w:rsidR="00EC2ED6" w:rsidRPr="00CF0BAF" w:rsidRDefault="00EC2ED6" w:rsidP="00A1711E">
            <w:pPr>
              <w:rPr>
                <w:ins w:id="4007" w:author="Microsoft" w:date="2015-09-23T16:43:00Z"/>
                <w:iCs/>
              </w:rPr>
            </w:pPr>
            <w:ins w:id="4008" w:author="Microsoft" w:date="2015-09-23T16:43:00Z">
              <w:r>
                <w:rPr>
                  <w:iCs/>
                </w:rPr>
                <w:t>日期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Date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  <w:iCs/>
                </w:rPr>
                <w:t>：</w:t>
              </w:r>
            </w:ins>
          </w:p>
        </w:tc>
      </w:tr>
      <w:tr w:rsidR="00EC2ED6" w:rsidRPr="00883F4B" w:rsidTr="00A1711E">
        <w:trPr>
          <w:trHeight w:val="420"/>
          <w:ins w:id="4009" w:author="Microsoft" w:date="2015-09-23T16:43:00Z"/>
        </w:trPr>
        <w:tc>
          <w:tcPr>
            <w:tcW w:w="1384" w:type="dxa"/>
            <w:shd w:val="clear" w:color="auto" w:fill="D9D9D9"/>
            <w:vAlign w:val="center"/>
          </w:tcPr>
          <w:p w:rsidR="00EC2ED6" w:rsidRPr="00883F4B" w:rsidRDefault="00EC2ED6" w:rsidP="00A1711E">
            <w:pPr>
              <w:rPr>
                <w:ins w:id="4010" w:author="Microsoft" w:date="2015-09-23T16:43:00Z"/>
              </w:rPr>
            </w:pPr>
            <w:ins w:id="4011" w:author="Microsoft" w:date="2015-09-23T16:43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C2ED6" w:rsidRDefault="00EC2ED6" w:rsidP="00A1711E">
            <w:pPr>
              <w:rPr>
                <w:ins w:id="4012" w:author="Microsoft" w:date="2015-09-23T16:43:00Z"/>
              </w:rPr>
            </w:pPr>
            <w:ins w:id="4013" w:author="Microsoft" w:date="2015-09-23T16:43:00Z">
              <w:r>
                <w:t>日期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Date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  <w:r>
                <w:t>统计数据日期</w:t>
              </w:r>
              <w:r>
                <w:rPr>
                  <w:rFonts w:hint="eastAsia"/>
                </w:rPr>
                <w:t>，</w:t>
              </w:r>
              <w:r>
                <w:t>当日的</w:t>
              </w:r>
              <w:r>
                <w:rPr>
                  <w:rFonts w:hint="eastAsia"/>
                </w:rPr>
                <w:t>0:0:0</w:t>
              </w:r>
              <w:r>
                <w:t>—23</w:t>
              </w:r>
              <w:r>
                <w:rPr>
                  <w:rFonts w:hint="eastAsia"/>
                </w:rPr>
                <w:t>：</w:t>
              </w:r>
              <w:r>
                <w:rPr>
                  <w:rFonts w:hint="eastAsia"/>
                </w:rPr>
                <w:t>59:59</w:t>
              </w:r>
              <w:r>
                <w:rPr>
                  <w:rFonts w:hint="eastAsia"/>
                </w:rPr>
                <w:t>之间的数据；</w:t>
              </w:r>
            </w:ins>
          </w:p>
          <w:p w:rsidR="00EC2ED6" w:rsidRDefault="00EC2ED6" w:rsidP="00A1711E">
            <w:pPr>
              <w:rPr>
                <w:ins w:id="4014" w:author="Microsoft" w:date="2015-09-23T16:43:00Z"/>
              </w:rPr>
            </w:pPr>
            <w:ins w:id="4015" w:author="Microsoft" w:date="2015-09-23T16:43:00Z">
              <w:r>
                <w:t>市场管理员编号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Market Manager Code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</w:ins>
          </w:p>
          <w:p w:rsidR="00EC2ED6" w:rsidRDefault="00EC2ED6" w:rsidP="00A1711E">
            <w:pPr>
              <w:rPr>
                <w:ins w:id="4016" w:author="Microsoft" w:date="2015-09-23T16:43:00Z"/>
              </w:rPr>
            </w:pPr>
            <w:ins w:id="4017" w:author="Microsoft" w:date="2015-09-23T16:43:00Z">
              <w:r>
                <w:t>市场管理员姓名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Name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</w:ins>
          </w:p>
          <w:p w:rsidR="00EC2ED6" w:rsidRDefault="00EC2ED6" w:rsidP="00A1711E">
            <w:pPr>
              <w:rPr>
                <w:ins w:id="4018" w:author="Microsoft" w:date="2015-09-23T16:43:00Z"/>
              </w:rPr>
            </w:pPr>
            <w:ins w:id="4019" w:author="Microsoft" w:date="2015-09-23T16:43:00Z">
              <w:r>
                <w:t>还款金额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Repayment Amount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：瑞尔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riels</w:t>
              </w:r>
              <w:r w:rsidRPr="00FD3CAF">
                <w:rPr>
                  <w:rFonts w:hint="eastAsia"/>
                  <w:iCs/>
                </w:rPr>
                <w:t>）</w:t>
              </w:r>
            </w:ins>
          </w:p>
          <w:p w:rsidR="00EC2ED6" w:rsidRDefault="00EC2ED6" w:rsidP="00A1711E">
            <w:pPr>
              <w:rPr>
                <w:ins w:id="4020" w:author="Microsoft" w:date="2015-09-23T16:43:00Z"/>
              </w:rPr>
            </w:pPr>
            <w:ins w:id="4021" w:author="Microsoft" w:date="2015-09-23T16:43:00Z">
              <w:r>
                <w:t>还款时间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Date of Repayment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</w:ins>
          </w:p>
          <w:p w:rsidR="00EC2ED6" w:rsidRPr="00883F4B" w:rsidRDefault="00EC2ED6" w:rsidP="00A1711E">
            <w:pPr>
              <w:rPr>
                <w:ins w:id="4022" w:author="Microsoft" w:date="2015-09-23T16:43:00Z"/>
              </w:rPr>
            </w:pPr>
            <w:ins w:id="4023" w:author="Microsoft" w:date="2015-09-23T16:43:00Z">
              <w:r>
                <w:t>还款后账户余额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Balance after Repayment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  <w:r>
                <w:t>瑞尔</w:t>
              </w:r>
            </w:ins>
          </w:p>
        </w:tc>
      </w:tr>
      <w:tr w:rsidR="00EC2ED6" w:rsidRPr="00883F4B" w:rsidTr="00A1711E">
        <w:trPr>
          <w:ins w:id="4024" w:author="Microsoft" w:date="2015-09-23T16:43:00Z"/>
        </w:trPr>
        <w:tc>
          <w:tcPr>
            <w:tcW w:w="1384" w:type="dxa"/>
            <w:shd w:val="clear" w:color="auto" w:fill="D9D9D9"/>
            <w:vAlign w:val="center"/>
          </w:tcPr>
          <w:p w:rsidR="00EC2ED6" w:rsidRPr="00883F4B" w:rsidRDefault="00EC2ED6" w:rsidP="00A1711E">
            <w:pPr>
              <w:rPr>
                <w:ins w:id="4025" w:author="Microsoft" w:date="2015-09-23T16:43:00Z"/>
              </w:rPr>
            </w:pPr>
            <w:ins w:id="4026" w:author="Microsoft" w:date="2015-09-23T16:43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C2ED6" w:rsidRPr="00FE4DC0" w:rsidRDefault="00EC2ED6" w:rsidP="00A1711E">
            <w:pPr>
              <w:rPr>
                <w:ins w:id="4027" w:author="Microsoft" w:date="2015-09-23T16:43:00Z"/>
                <w:noProof/>
                <w:szCs w:val="21"/>
              </w:rPr>
            </w:pPr>
            <w:ins w:id="4028" w:author="Microsoft" w:date="2015-09-23T16:43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EC2ED6" w:rsidRPr="00883F4B" w:rsidTr="00A1711E">
        <w:trPr>
          <w:ins w:id="4029" w:author="Microsoft" w:date="2015-09-23T16:43:00Z"/>
        </w:trPr>
        <w:tc>
          <w:tcPr>
            <w:tcW w:w="1384" w:type="dxa"/>
            <w:shd w:val="clear" w:color="auto" w:fill="D9D9D9"/>
            <w:vAlign w:val="center"/>
          </w:tcPr>
          <w:p w:rsidR="00EC2ED6" w:rsidRPr="00883F4B" w:rsidRDefault="00EC2ED6" w:rsidP="00A1711E">
            <w:pPr>
              <w:rPr>
                <w:ins w:id="4030" w:author="Microsoft" w:date="2015-09-23T16:43:00Z"/>
              </w:rPr>
            </w:pPr>
            <w:ins w:id="4031" w:author="Microsoft" w:date="2015-09-23T16:43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C2ED6" w:rsidRPr="00883F4B" w:rsidRDefault="00EC2ED6" w:rsidP="00A1711E">
            <w:pPr>
              <w:rPr>
                <w:ins w:id="4032" w:author="Microsoft" w:date="2015-09-23T16:43:00Z"/>
                <w:bCs/>
                <w:iCs/>
              </w:rPr>
            </w:pPr>
            <w:ins w:id="4033" w:author="Microsoft" w:date="2015-09-23T16:43:00Z">
              <w:r>
                <w:rPr>
                  <w:rFonts w:hint="eastAsia"/>
                  <w:bCs/>
                  <w:iCs/>
                </w:rPr>
                <w:t>无</w:t>
              </w:r>
            </w:ins>
          </w:p>
        </w:tc>
      </w:tr>
      <w:tr w:rsidR="00EC2ED6" w:rsidRPr="00883F4B" w:rsidTr="00A1711E">
        <w:trPr>
          <w:ins w:id="4034" w:author="Microsoft" w:date="2015-09-23T16:43:00Z"/>
        </w:trPr>
        <w:tc>
          <w:tcPr>
            <w:tcW w:w="1384" w:type="dxa"/>
            <w:shd w:val="clear" w:color="auto" w:fill="D9D9D9"/>
            <w:vAlign w:val="center"/>
          </w:tcPr>
          <w:p w:rsidR="00EC2ED6" w:rsidRPr="00883F4B" w:rsidRDefault="00EC2ED6" w:rsidP="00A1711E">
            <w:pPr>
              <w:rPr>
                <w:ins w:id="4035" w:author="Microsoft" w:date="2015-09-23T16:43:00Z"/>
              </w:rPr>
            </w:pPr>
            <w:ins w:id="4036" w:author="Microsoft" w:date="2015-09-23T16:43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C2ED6" w:rsidRPr="00883F4B" w:rsidRDefault="00EC2ED6" w:rsidP="00A1711E">
            <w:pPr>
              <w:rPr>
                <w:ins w:id="4037" w:author="Microsoft" w:date="2015-09-23T16:43:00Z"/>
              </w:rPr>
            </w:pPr>
            <w:ins w:id="4038" w:author="Microsoft" w:date="2015-09-23T16:44:00Z">
              <w:r>
                <w:rPr>
                  <w:rFonts w:hint="eastAsia"/>
                </w:rPr>
                <w:t>【还款</w:t>
              </w:r>
              <w:r>
                <w:t>】</w:t>
              </w:r>
              <w:r>
                <w:rPr>
                  <w:rFonts w:hint="eastAsia"/>
                </w:rPr>
                <w:t>操作</w:t>
              </w:r>
            </w:ins>
          </w:p>
        </w:tc>
      </w:tr>
    </w:tbl>
    <w:p w:rsidR="00EC2ED6" w:rsidRPr="00EC2ED6" w:rsidRDefault="00EC2ED6" w:rsidP="00EC2ED6">
      <w:pPr>
        <w:pStyle w:val="a0"/>
        <w:rPr>
          <w:ins w:id="4039" w:author="Microsoft" w:date="2015-09-23T16:43:00Z"/>
        </w:rPr>
      </w:pPr>
    </w:p>
    <w:p w:rsidR="0090460C" w:rsidRDefault="0090460C">
      <w:pPr>
        <w:pStyle w:val="4"/>
      </w:pPr>
      <w:r>
        <w:t>还款</w:t>
      </w:r>
      <w:r w:rsidR="00323126" w:rsidRPr="00323126">
        <w:rPr>
          <w:rFonts w:hint="eastAsia"/>
        </w:rPr>
        <w:t>（</w:t>
      </w:r>
      <w:r w:rsidR="00755755">
        <w:rPr>
          <w:rFonts w:hint="eastAsia"/>
        </w:rPr>
        <w:t>Repayment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90460C" w:rsidRPr="00883F4B" w:rsidTr="0001177D">
        <w:tc>
          <w:tcPr>
            <w:tcW w:w="1384" w:type="dxa"/>
            <w:shd w:val="clear" w:color="auto" w:fill="D9D9D9"/>
            <w:vAlign w:val="center"/>
          </w:tcPr>
          <w:p w:rsidR="0090460C" w:rsidRPr="00883F4B" w:rsidRDefault="0090460C" w:rsidP="0001177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90460C" w:rsidRPr="00883F4B" w:rsidRDefault="00607A4B" w:rsidP="0001177D">
            <w:pPr>
              <w:rPr>
                <w:iCs/>
              </w:rPr>
            </w:pPr>
            <w:r>
              <w:rPr>
                <w:iCs/>
              </w:rPr>
              <w:t>Jk088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90460C" w:rsidRPr="00883F4B" w:rsidRDefault="0090460C" w:rsidP="0001177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90460C" w:rsidRPr="00883F4B" w:rsidRDefault="0090460C" w:rsidP="0001177D">
            <w:pPr>
              <w:rPr>
                <w:iCs/>
              </w:rPr>
            </w:pPr>
          </w:p>
        </w:tc>
      </w:tr>
      <w:tr w:rsidR="0090460C" w:rsidRPr="00883F4B" w:rsidTr="0001177D">
        <w:tc>
          <w:tcPr>
            <w:tcW w:w="1384" w:type="dxa"/>
            <w:shd w:val="clear" w:color="auto" w:fill="D9D9D9"/>
            <w:vAlign w:val="center"/>
          </w:tcPr>
          <w:p w:rsidR="0090460C" w:rsidRPr="00883F4B" w:rsidRDefault="0090460C" w:rsidP="0001177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90460C" w:rsidRPr="00883F4B" w:rsidRDefault="0090460C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还款记录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90460C" w:rsidRPr="00883F4B" w:rsidRDefault="0090460C" w:rsidP="0001177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90460C" w:rsidRPr="00883F4B" w:rsidRDefault="0090460C" w:rsidP="0001177D">
            <w:pPr>
              <w:rPr>
                <w:iCs/>
              </w:rPr>
            </w:pPr>
          </w:p>
        </w:tc>
      </w:tr>
      <w:tr w:rsidR="0090460C" w:rsidRPr="00883F4B" w:rsidTr="0001177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90460C" w:rsidRPr="00883F4B" w:rsidRDefault="0090460C" w:rsidP="0001177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90460C" w:rsidRPr="00883F4B" w:rsidRDefault="0090460C" w:rsidP="0001177D">
            <w:r>
              <w:t>对市场管理员进行还款操作</w:t>
            </w:r>
          </w:p>
        </w:tc>
      </w:tr>
      <w:tr w:rsidR="0090460C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90460C" w:rsidRPr="00883F4B" w:rsidRDefault="0090460C" w:rsidP="0001177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90460C" w:rsidRDefault="0090460C" w:rsidP="0001177D">
            <w:r>
              <w:t>市场管理员编号</w:t>
            </w:r>
            <w:r w:rsidR="00E74ADF" w:rsidRPr="00E74ADF">
              <w:rPr>
                <w:rFonts w:hint="eastAsia"/>
                <w:iCs/>
              </w:rPr>
              <w:t>（</w:t>
            </w:r>
            <w:r w:rsidR="0087676C">
              <w:rPr>
                <w:rFonts w:hint="eastAsia"/>
                <w:iCs/>
              </w:rPr>
              <w:t>Market Manager Code</w:t>
            </w:r>
            <w:r w:rsidR="00E74ADF" w:rsidRPr="00E74ADF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90460C" w:rsidRDefault="0090460C" w:rsidP="0001177D">
            <w:r>
              <w:t>市场管理员姓名</w:t>
            </w:r>
            <w:r w:rsidR="00E74ADF" w:rsidRPr="00E74ADF">
              <w:rPr>
                <w:rFonts w:hint="eastAsia"/>
                <w:iCs/>
              </w:rPr>
              <w:t>（</w:t>
            </w:r>
            <w:r w:rsidR="00AB57F2">
              <w:rPr>
                <w:rFonts w:hint="eastAsia"/>
                <w:iCs/>
              </w:rPr>
              <w:t>Name</w:t>
            </w:r>
            <w:r w:rsidR="00E74ADF" w:rsidRPr="00E74ADF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90460C" w:rsidRDefault="0090460C" w:rsidP="0001177D">
            <w:r>
              <w:lastRenderedPageBreak/>
              <w:t>当前欠款金额</w:t>
            </w:r>
            <w:r w:rsidR="00E74ADF" w:rsidRPr="00E74ADF">
              <w:rPr>
                <w:rFonts w:hint="eastAsia"/>
                <w:iCs/>
              </w:rPr>
              <w:t>（</w:t>
            </w:r>
            <w:r w:rsidR="00AB57F2">
              <w:rPr>
                <w:rFonts w:hint="eastAsia"/>
                <w:iCs/>
              </w:rPr>
              <w:t>Current Debt</w:t>
            </w:r>
            <w:r w:rsidR="00E74ADF" w:rsidRPr="00E74ADF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  <w:r>
              <w:t>瑞尔</w:t>
            </w:r>
            <w:r w:rsidR="00E74ADF" w:rsidRPr="00E74ADF">
              <w:rPr>
                <w:rFonts w:hint="eastAsia"/>
                <w:iCs/>
              </w:rPr>
              <w:t>（</w:t>
            </w:r>
            <w:r w:rsidR="00AB57F2">
              <w:rPr>
                <w:rFonts w:hint="eastAsia"/>
                <w:iCs/>
              </w:rPr>
              <w:t>riels</w:t>
            </w:r>
            <w:r w:rsidR="00E74ADF" w:rsidRPr="00E74ADF">
              <w:rPr>
                <w:rFonts w:hint="eastAsia"/>
                <w:iCs/>
              </w:rPr>
              <w:t>）</w:t>
            </w:r>
          </w:p>
          <w:p w:rsidR="0090460C" w:rsidRDefault="0090460C" w:rsidP="0001177D">
            <w:r>
              <w:t>还款金额</w:t>
            </w:r>
            <w:r w:rsidR="00E74ADF" w:rsidRPr="00E74ADF">
              <w:rPr>
                <w:rFonts w:hint="eastAsia"/>
                <w:iCs/>
              </w:rPr>
              <w:t>（</w:t>
            </w:r>
            <w:r w:rsidR="00AB57F2">
              <w:rPr>
                <w:rFonts w:hint="eastAsia"/>
                <w:iCs/>
              </w:rPr>
              <w:t>Repayment Amount</w:t>
            </w:r>
            <w:r w:rsidR="00E74ADF" w:rsidRPr="00E74ADF">
              <w:rPr>
                <w:rFonts w:hint="eastAsia"/>
                <w:iCs/>
              </w:rPr>
              <w:t>）</w:t>
            </w:r>
            <w:r w:rsidR="00E74ADF">
              <w:rPr>
                <w:rFonts w:hint="eastAsia"/>
              </w:rPr>
              <w:t>：</w:t>
            </w:r>
            <w:r>
              <w:rPr>
                <w:rFonts w:hint="eastAsia"/>
              </w:rPr>
              <w:t>瑞尔</w:t>
            </w:r>
            <w:ins w:id="4040" w:author="Microsoft" w:date="2015-12-28T16:17:00Z">
              <w:r w:rsidR="00C2512D">
                <w:rPr>
                  <w:rFonts w:hint="eastAsia"/>
                </w:rPr>
                <w:t>，</w:t>
              </w:r>
              <w:r w:rsidR="00C2512D">
                <w:t>可填写负数；</w:t>
              </w:r>
            </w:ins>
          </w:p>
          <w:p w:rsidR="0090460C" w:rsidRPr="00C456C9" w:rsidRDefault="00C2512D" w:rsidP="0001177D">
            <w:ins w:id="4041" w:author="Microsoft" w:date="2015-12-28T16:17:00Z">
              <w:r>
                <w:rPr>
                  <w:rFonts w:hint="eastAsia"/>
                </w:rPr>
                <w:t>备注</w:t>
              </w:r>
              <w:r>
                <w:t>信息：当填写负数时，此项为必填项；</w:t>
              </w:r>
            </w:ins>
            <w:del w:id="4042" w:author="Microsoft" w:date="2015-09-22T15:02:00Z">
              <w:r w:rsidR="0090460C" w:rsidDel="003D329D">
                <w:delText>还款时间</w:delText>
              </w:r>
              <w:r w:rsidR="00E74ADF" w:rsidRPr="00E74ADF" w:rsidDel="003D329D">
                <w:rPr>
                  <w:rFonts w:hint="eastAsia"/>
                  <w:iCs/>
                </w:rPr>
                <w:delText>（</w:delText>
              </w:r>
              <w:r w:rsidR="00AB57F2" w:rsidDel="003D329D">
                <w:rPr>
                  <w:rFonts w:hint="eastAsia"/>
                  <w:iCs/>
                </w:rPr>
                <w:delText>Date of Repayment</w:delText>
              </w:r>
              <w:r w:rsidR="00E74ADF" w:rsidRPr="00E74ADF" w:rsidDel="003D329D">
                <w:rPr>
                  <w:rFonts w:hint="eastAsia"/>
                  <w:iCs/>
                </w:rPr>
                <w:delText>）</w:delText>
              </w:r>
              <w:r w:rsidR="0090460C" w:rsidDel="003D329D">
                <w:rPr>
                  <w:rFonts w:hint="eastAsia"/>
                </w:rPr>
                <w:delText>：当前操作时间</w:delText>
              </w:r>
            </w:del>
          </w:p>
        </w:tc>
      </w:tr>
      <w:tr w:rsidR="0090460C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90460C" w:rsidRPr="00883F4B" w:rsidRDefault="0090460C" w:rsidP="0001177D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90460C" w:rsidRPr="00883F4B" w:rsidRDefault="00081494" w:rsidP="0001177D">
            <w:ins w:id="4043" w:author="Microsoft" w:date="2015-09-22T17:44:00Z">
              <w:r>
                <w:rPr>
                  <w:rFonts w:hint="eastAsia"/>
                </w:rPr>
                <w:t>【确认</w:t>
              </w:r>
              <w:r>
                <w:t>】</w:t>
              </w:r>
            </w:ins>
            <w:ins w:id="4044" w:author="Microsoft" w:date="2015-09-22T17:45:00Z">
              <w:r>
                <w:rPr>
                  <w:rFonts w:hint="eastAsia"/>
                </w:rPr>
                <w:t>确认</w:t>
              </w:r>
              <w:r>
                <w:t>还款操作并打印还款凭证【</w:t>
              </w:r>
              <w:r>
                <w:rPr>
                  <w:rFonts w:hint="eastAsia"/>
                </w:rPr>
                <w:t>关闭</w:t>
              </w:r>
              <w:r>
                <w:t>】</w:t>
              </w:r>
              <w:r>
                <w:rPr>
                  <w:rFonts w:hint="eastAsia"/>
                </w:rPr>
                <w:t>结束</w:t>
              </w:r>
              <w:r>
                <w:t>当前</w:t>
              </w:r>
              <w:r>
                <w:rPr>
                  <w:rFonts w:hint="eastAsia"/>
                </w:rPr>
                <w:t>操作</w:t>
              </w:r>
              <w:r>
                <w:t>；</w:t>
              </w:r>
            </w:ins>
          </w:p>
        </w:tc>
      </w:tr>
      <w:tr w:rsidR="0090460C" w:rsidRPr="00883F4B" w:rsidTr="0001177D">
        <w:tc>
          <w:tcPr>
            <w:tcW w:w="1384" w:type="dxa"/>
            <w:shd w:val="clear" w:color="auto" w:fill="D9D9D9"/>
            <w:vAlign w:val="center"/>
          </w:tcPr>
          <w:p w:rsidR="0090460C" w:rsidRPr="00883F4B" w:rsidRDefault="0090460C" w:rsidP="0001177D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90460C" w:rsidRPr="00FE4DC0" w:rsidRDefault="0090460C" w:rsidP="0001177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90460C" w:rsidRPr="00883F4B" w:rsidTr="0001177D">
        <w:tc>
          <w:tcPr>
            <w:tcW w:w="1384" w:type="dxa"/>
            <w:shd w:val="clear" w:color="auto" w:fill="D9D9D9"/>
            <w:vAlign w:val="center"/>
          </w:tcPr>
          <w:p w:rsidR="0090460C" w:rsidRPr="00883F4B" w:rsidRDefault="0090460C" w:rsidP="0001177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90460C" w:rsidRPr="00883F4B" w:rsidRDefault="0090460C" w:rsidP="0001177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90460C" w:rsidRPr="00883F4B" w:rsidTr="0001177D">
        <w:tc>
          <w:tcPr>
            <w:tcW w:w="1384" w:type="dxa"/>
            <w:shd w:val="clear" w:color="auto" w:fill="D9D9D9"/>
            <w:vAlign w:val="center"/>
          </w:tcPr>
          <w:p w:rsidR="0090460C" w:rsidRPr="00883F4B" w:rsidRDefault="0090460C" w:rsidP="0001177D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90460C" w:rsidRPr="00883F4B" w:rsidRDefault="00C2512D" w:rsidP="0001177D">
            <w:ins w:id="4045" w:author="Microsoft" w:date="2015-12-28T16:18:00Z">
              <w:r>
                <w:rPr>
                  <w:rFonts w:hint="eastAsia"/>
                </w:rPr>
                <w:t>还款</w:t>
              </w:r>
              <w:r>
                <w:t>可进行负数进行资金调整操作；当填写为负数时，备注信息为必填</w:t>
              </w:r>
              <w:r>
                <w:rPr>
                  <w:rFonts w:hint="eastAsia"/>
                </w:rPr>
                <w:t>项</w:t>
              </w:r>
              <w:r>
                <w:t>；</w:t>
              </w:r>
            </w:ins>
            <w:del w:id="4046" w:author="Microsoft" w:date="2015-12-28T16:18:00Z">
              <w:r w:rsidR="0090460C" w:rsidDel="00C2512D">
                <w:delText>无</w:delText>
              </w:r>
            </w:del>
          </w:p>
        </w:tc>
      </w:tr>
    </w:tbl>
    <w:p w:rsidR="00B447CB" w:rsidRDefault="00B447CB">
      <w:pPr>
        <w:pStyle w:val="3"/>
        <w:rPr>
          <w:ins w:id="4047" w:author="Microsoft" w:date="2015-12-29T13:44:00Z"/>
        </w:rPr>
      </w:pPr>
      <w:bookmarkStart w:id="4048" w:name="_Toc447205930"/>
      <w:ins w:id="4049" w:author="Microsoft" w:date="2015-12-29T13:44:00Z">
        <w:r>
          <w:rPr>
            <w:rFonts w:hint="eastAsia"/>
          </w:rPr>
          <w:t>站点调账</w:t>
        </w:r>
      </w:ins>
      <w:ins w:id="4050" w:author="Microsoft" w:date="2015-12-29T14:45:00Z">
        <w:r w:rsidR="009B1884">
          <w:rPr>
            <w:rFonts w:hint="eastAsia"/>
          </w:rPr>
          <w:t>(</w:t>
        </w:r>
        <w:r w:rsidR="009B1884" w:rsidRPr="009B1884">
          <w:rPr>
            <w:rFonts w:ascii="微软雅黑" w:eastAsia="微软雅黑" w:hAnsi="微软雅黑"/>
            <w:sz w:val="24"/>
            <w:rPrChange w:id="4051" w:author="Microsoft" w:date="2015-12-29T14:45:00Z">
              <w:rPr>
                <w:rFonts w:ascii="微软雅黑" w:eastAsia="微软雅黑" w:hAnsi="微软雅黑"/>
                <w:color w:val="2AA1D9"/>
                <w:sz w:val="36"/>
                <w:szCs w:val="36"/>
                <w:shd w:val="clear" w:color="auto" w:fill="FAFAFA"/>
              </w:rPr>
            </w:rPrChange>
          </w:rPr>
          <w:t>Outlet Adjustment</w:t>
        </w:r>
        <w:r w:rsidR="009B1884">
          <w:rPr>
            <w:rFonts w:hint="eastAsia"/>
          </w:rPr>
          <w:t>)</w:t>
        </w:r>
      </w:ins>
      <w:bookmarkEnd w:id="4048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B447CB" w:rsidRPr="00883F4B" w:rsidTr="004E2F85">
        <w:trPr>
          <w:ins w:id="4052" w:author="Microsoft" w:date="2015-12-29T13:44:00Z"/>
        </w:trPr>
        <w:tc>
          <w:tcPr>
            <w:tcW w:w="1384" w:type="dxa"/>
            <w:shd w:val="clear" w:color="auto" w:fill="D9D9D9"/>
            <w:vAlign w:val="center"/>
          </w:tcPr>
          <w:p w:rsidR="00B447CB" w:rsidRPr="00883F4B" w:rsidRDefault="00B447CB" w:rsidP="004E2F85">
            <w:pPr>
              <w:rPr>
                <w:ins w:id="4053" w:author="Microsoft" w:date="2015-12-29T13:44:00Z"/>
              </w:rPr>
            </w:pPr>
            <w:ins w:id="4054" w:author="Microsoft" w:date="2015-12-29T13:44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B447CB" w:rsidRPr="00883F4B" w:rsidRDefault="00B447CB" w:rsidP="004E2F85">
            <w:pPr>
              <w:rPr>
                <w:ins w:id="4055" w:author="Microsoft" w:date="2015-12-29T13:44:00Z"/>
                <w:iCs/>
              </w:rPr>
            </w:pPr>
            <w:ins w:id="4056" w:author="Microsoft" w:date="2015-12-29T13:44:00Z">
              <w:r>
                <w:rPr>
                  <w:iCs/>
                </w:rPr>
                <w:t>Jk093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B447CB" w:rsidRPr="00883F4B" w:rsidRDefault="00B447CB" w:rsidP="004E2F85">
            <w:pPr>
              <w:rPr>
                <w:ins w:id="4057" w:author="Microsoft" w:date="2015-12-29T13:44:00Z"/>
              </w:rPr>
            </w:pPr>
            <w:ins w:id="4058" w:author="Microsoft" w:date="2015-12-29T13:44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B447CB" w:rsidRPr="00883F4B" w:rsidRDefault="00B447CB" w:rsidP="004E2F85">
            <w:pPr>
              <w:rPr>
                <w:ins w:id="4059" w:author="Microsoft" w:date="2015-12-29T13:44:00Z"/>
                <w:iCs/>
              </w:rPr>
            </w:pPr>
          </w:p>
        </w:tc>
      </w:tr>
      <w:tr w:rsidR="00B447CB" w:rsidRPr="00883F4B" w:rsidTr="004E2F85">
        <w:trPr>
          <w:ins w:id="4060" w:author="Microsoft" w:date="2015-12-29T13:44:00Z"/>
        </w:trPr>
        <w:tc>
          <w:tcPr>
            <w:tcW w:w="1384" w:type="dxa"/>
            <w:shd w:val="clear" w:color="auto" w:fill="D9D9D9"/>
            <w:vAlign w:val="center"/>
          </w:tcPr>
          <w:p w:rsidR="00B447CB" w:rsidRPr="00883F4B" w:rsidRDefault="00B447CB" w:rsidP="004E2F85">
            <w:pPr>
              <w:rPr>
                <w:ins w:id="4061" w:author="Microsoft" w:date="2015-12-29T13:44:00Z"/>
              </w:rPr>
            </w:pPr>
            <w:ins w:id="4062" w:author="Microsoft" w:date="2015-12-29T13:44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B447CB" w:rsidRPr="00883F4B" w:rsidRDefault="00B447CB" w:rsidP="004E2F85">
            <w:pPr>
              <w:rPr>
                <w:ins w:id="4063" w:author="Microsoft" w:date="2015-12-29T13:44:00Z"/>
                <w:iCs/>
              </w:rPr>
            </w:pPr>
            <w:ins w:id="4064" w:author="Microsoft" w:date="2015-12-29T13:45:00Z">
              <w:r>
                <w:rPr>
                  <w:rFonts w:hint="eastAsia"/>
                  <w:iCs/>
                </w:rPr>
                <w:t>站点</w:t>
              </w:r>
              <w:r>
                <w:rPr>
                  <w:iCs/>
                </w:rPr>
                <w:t>调账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B447CB" w:rsidRPr="00883F4B" w:rsidRDefault="00B447CB" w:rsidP="004E2F85">
            <w:pPr>
              <w:rPr>
                <w:ins w:id="4065" w:author="Microsoft" w:date="2015-12-29T13:44:00Z"/>
                <w:iCs/>
              </w:rPr>
            </w:pPr>
            <w:ins w:id="4066" w:author="Microsoft" w:date="2015-12-29T13:44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B447CB" w:rsidRPr="00883F4B" w:rsidRDefault="00B447CB" w:rsidP="004E2F85">
            <w:pPr>
              <w:rPr>
                <w:ins w:id="4067" w:author="Microsoft" w:date="2015-12-29T13:44:00Z"/>
                <w:iCs/>
              </w:rPr>
            </w:pPr>
          </w:p>
        </w:tc>
      </w:tr>
      <w:tr w:rsidR="00B447CB" w:rsidRPr="00883F4B" w:rsidTr="004E2F85">
        <w:trPr>
          <w:trHeight w:val="390"/>
          <w:ins w:id="4068" w:author="Microsoft" w:date="2015-12-29T13:44:00Z"/>
        </w:trPr>
        <w:tc>
          <w:tcPr>
            <w:tcW w:w="1384" w:type="dxa"/>
            <w:shd w:val="clear" w:color="auto" w:fill="D9D9D9"/>
            <w:vAlign w:val="center"/>
          </w:tcPr>
          <w:p w:rsidR="00B447CB" w:rsidRPr="00883F4B" w:rsidRDefault="00B447CB" w:rsidP="004E2F85">
            <w:pPr>
              <w:rPr>
                <w:ins w:id="4069" w:author="Microsoft" w:date="2015-12-29T13:44:00Z"/>
              </w:rPr>
            </w:pPr>
            <w:ins w:id="4070" w:author="Microsoft" w:date="2015-12-29T13:44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B447CB" w:rsidRPr="00883F4B" w:rsidRDefault="00B447CB" w:rsidP="004E2F85">
            <w:pPr>
              <w:rPr>
                <w:ins w:id="4071" w:author="Microsoft" w:date="2015-12-29T13:44:00Z"/>
              </w:rPr>
            </w:pPr>
            <w:ins w:id="4072" w:author="Microsoft" w:date="2015-12-29T13:45:00Z">
              <w:r>
                <w:rPr>
                  <w:rFonts w:hint="eastAsia"/>
                </w:rPr>
                <w:t>财务</w:t>
              </w:r>
              <w:r>
                <w:t>对各个站点进行调账操作</w:t>
              </w:r>
            </w:ins>
          </w:p>
        </w:tc>
      </w:tr>
      <w:tr w:rsidR="00B447CB" w:rsidRPr="00883F4B" w:rsidTr="004E2F85">
        <w:trPr>
          <w:trHeight w:val="420"/>
          <w:ins w:id="4073" w:author="Microsoft" w:date="2015-12-29T13:44:00Z"/>
        </w:trPr>
        <w:tc>
          <w:tcPr>
            <w:tcW w:w="1384" w:type="dxa"/>
            <w:shd w:val="clear" w:color="auto" w:fill="D9D9D9"/>
            <w:vAlign w:val="center"/>
          </w:tcPr>
          <w:p w:rsidR="00B447CB" w:rsidRPr="00883F4B" w:rsidRDefault="00B447CB" w:rsidP="004E2F85">
            <w:pPr>
              <w:rPr>
                <w:ins w:id="4074" w:author="Microsoft" w:date="2015-12-29T13:44:00Z"/>
              </w:rPr>
            </w:pPr>
            <w:ins w:id="4075" w:author="Microsoft" w:date="2015-12-29T13:44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B447CB" w:rsidRDefault="00B447CB" w:rsidP="004E2F85">
            <w:pPr>
              <w:rPr>
                <w:ins w:id="4076" w:author="Microsoft" w:date="2015-12-29T13:46:00Z"/>
                <w:iCs/>
              </w:rPr>
            </w:pPr>
            <w:ins w:id="4077" w:author="Microsoft" w:date="2015-12-29T13:45:00Z">
              <w:r>
                <w:rPr>
                  <w:rFonts w:hint="eastAsia"/>
                  <w:iCs/>
                </w:rPr>
                <w:t>站点</w:t>
              </w:r>
              <w:r>
                <w:rPr>
                  <w:iCs/>
                </w:rPr>
                <w:t>列表</w:t>
              </w:r>
              <w:r>
                <w:rPr>
                  <w:rFonts w:hint="eastAsia"/>
                  <w:iCs/>
                </w:rPr>
                <w:t>（</w:t>
              </w:r>
            </w:ins>
            <w:ins w:id="4078" w:author="Microsoft" w:date="2015-12-29T13:46:00Z">
              <w:r>
                <w:rPr>
                  <w:rFonts w:hint="eastAsia"/>
                  <w:iCs/>
                </w:rPr>
                <w:t>站点</w:t>
              </w:r>
              <w:r>
                <w:rPr>
                  <w:iCs/>
                </w:rPr>
                <w:t>编号、</w:t>
              </w:r>
              <w:r>
                <w:rPr>
                  <w:rFonts w:hint="eastAsia"/>
                  <w:iCs/>
                </w:rPr>
                <w:t>站点</w:t>
              </w:r>
              <w:r>
                <w:rPr>
                  <w:iCs/>
                </w:rPr>
                <w:t>名称、</w:t>
              </w:r>
              <w:r>
                <w:rPr>
                  <w:rFonts w:hint="eastAsia"/>
                  <w:iCs/>
                </w:rPr>
                <w:t>信用额度</w:t>
              </w:r>
              <w:r>
                <w:rPr>
                  <w:iCs/>
                </w:rPr>
                <w:t>、当前账户余额</w:t>
              </w:r>
            </w:ins>
            <w:ins w:id="4079" w:author="Microsoft" w:date="2015-12-29T13:45:00Z">
              <w:r>
                <w:rPr>
                  <w:iCs/>
                </w:rPr>
                <w:t>）</w:t>
              </w:r>
            </w:ins>
          </w:p>
          <w:p w:rsidR="00B447CB" w:rsidRPr="00CF0BAF" w:rsidRDefault="00B447CB" w:rsidP="004E2F85">
            <w:pPr>
              <w:rPr>
                <w:ins w:id="4080" w:author="Microsoft" w:date="2015-12-29T13:44:00Z"/>
                <w:iCs/>
              </w:rPr>
            </w:pPr>
            <w:ins w:id="4081" w:author="Microsoft" w:date="2015-12-29T13:46:00Z">
              <w:r>
                <w:rPr>
                  <w:rFonts w:hint="eastAsia"/>
                  <w:iCs/>
                </w:rPr>
                <w:t>【</w:t>
              </w:r>
              <w:r>
                <w:rPr>
                  <w:rFonts w:hint="eastAsia"/>
                  <w:iCs/>
                </w:rPr>
                <w:t>A</w:t>
              </w:r>
              <w:r>
                <w:rPr>
                  <w:iCs/>
                </w:rPr>
                <w:t>djust</w:t>
              </w:r>
              <w:r>
                <w:rPr>
                  <w:iCs/>
                </w:rPr>
                <w:t>】</w:t>
              </w:r>
              <w:r>
                <w:rPr>
                  <w:rFonts w:hint="eastAsia"/>
                  <w:iCs/>
                </w:rPr>
                <w:t>进入调账操作</w:t>
              </w:r>
              <w:r>
                <w:rPr>
                  <w:iCs/>
                </w:rPr>
                <w:t>页面</w:t>
              </w:r>
            </w:ins>
          </w:p>
        </w:tc>
      </w:tr>
      <w:tr w:rsidR="00B447CB" w:rsidRPr="00883F4B" w:rsidTr="004E2F85">
        <w:trPr>
          <w:trHeight w:val="420"/>
          <w:ins w:id="4082" w:author="Microsoft" w:date="2015-12-29T13:44:00Z"/>
        </w:trPr>
        <w:tc>
          <w:tcPr>
            <w:tcW w:w="1384" w:type="dxa"/>
            <w:shd w:val="clear" w:color="auto" w:fill="D9D9D9"/>
            <w:vAlign w:val="center"/>
          </w:tcPr>
          <w:p w:rsidR="00B447CB" w:rsidRPr="00883F4B" w:rsidRDefault="00B447CB" w:rsidP="004E2F85">
            <w:pPr>
              <w:rPr>
                <w:ins w:id="4083" w:author="Microsoft" w:date="2015-12-29T13:44:00Z"/>
              </w:rPr>
            </w:pPr>
            <w:ins w:id="4084" w:author="Microsoft" w:date="2015-12-29T13:44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B447CB" w:rsidRDefault="00B447CB" w:rsidP="004E2F85">
            <w:pPr>
              <w:rPr>
                <w:ins w:id="4085" w:author="Microsoft" w:date="2015-12-29T13:46:00Z"/>
              </w:rPr>
            </w:pPr>
            <w:ins w:id="4086" w:author="Microsoft" w:date="2015-12-29T13:46:00Z">
              <w:r>
                <w:rPr>
                  <w:rFonts w:hint="eastAsia"/>
                </w:rPr>
                <w:t>显示</w:t>
              </w:r>
              <w:r>
                <w:t>信息：</w:t>
              </w:r>
            </w:ins>
          </w:p>
          <w:p w:rsidR="00B447CB" w:rsidRDefault="00B447CB">
            <w:pPr>
              <w:pStyle w:val="a8"/>
              <w:numPr>
                <w:ilvl w:val="0"/>
                <w:numId w:val="82"/>
              </w:numPr>
              <w:ind w:firstLineChars="0"/>
              <w:rPr>
                <w:ins w:id="4087" w:author="Microsoft" w:date="2015-12-29T13:46:00Z"/>
              </w:rPr>
              <w:pPrChange w:id="4088" w:author="Microsoft" w:date="2015-12-29T13:46:00Z">
                <w:pPr/>
              </w:pPrChange>
            </w:pPr>
            <w:ins w:id="4089" w:author="Microsoft" w:date="2015-12-29T13:46:00Z">
              <w:r>
                <w:rPr>
                  <w:rFonts w:hint="eastAsia"/>
                </w:rPr>
                <w:t>站点</w:t>
              </w:r>
              <w:r>
                <w:t>编号：</w:t>
              </w:r>
            </w:ins>
          </w:p>
          <w:p w:rsidR="00B447CB" w:rsidRDefault="00B447CB">
            <w:pPr>
              <w:pStyle w:val="a8"/>
              <w:numPr>
                <w:ilvl w:val="0"/>
                <w:numId w:val="82"/>
              </w:numPr>
              <w:ind w:firstLineChars="0"/>
              <w:rPr>
                <w:ins w:id="4090" w:author="Microsoft" w:date="2015-12-29T13:46:00Z"/>
              </w:rPr>
              <w:pPrChange w:id="4091" w:author="Microsoft" w:date="2015-12-29T13:46:00Z">
                <w:pPr/>
              </w:pPrChange>
            </w:pPr>
            <w:ins w:id="4092" w:author="Microsoft" w:date="2015-12-29T13:46:00Z">
              <w:r>
                <w:rPr>
                  <w:rFonts w:hint="eastAsia"/>
                </w:rPr>
                <w:t>站点</w:t>
              </w:r>
              <w:r>
                <w:t>名称：</w:t>
              </w:r>
            </w:ins>
          </w:p>
          <w:p w:rsidR="00B447CB" w:rsidRDefault="00B447CB">
            <w:pPr>
              <w:pStyle w:val="a8"/>
              <w:numPr>
                <w:ilvl w:val="0"/>
                <w:numId w:val="82"/>
              </w:numPr>
              <w:ind w:firstLineChars="0"/>
              <w:rPr>
                <w:ins w:id="4093" w:author="Microsoft" w:date="2015-12-29T13:47:00Z"/>
              </w:rPr>
              <w:pPrChange w:id="4094" w:author="Microsoft" w:date="2015-12-29T13:46:00Z">
                <w:pPr/>
              </w:pPrChange>
            </w:pPr>
            <w:ins w:id="4095" w:author="Microsoft" w:date="2015-12-29T13:47:00Z">
              <w:r>
                <w:rPr>
                  <w:rFonts w:hint="eastAsia"/>
                </w:rPr>
                <w:t>信用额度</w:t>
              </w:r>
              <w:r>
                <w:t>：</w:t>
              </w:r>
            </w:ins>
          </w:p>
          <w:p w:rsidR="00B447CB" w:rsidRDefault="00B447CB">
            <w:pPr>
              <w:pStyle w:val="a8"/>
              <w:numPr>
                <w:ilvl w:val="0"/>
                <w:numId w:val="82"/>
              </w:numPr>
              <w:ind w:firstLineChars="0"/>
              <w:rPr>
                <w:ins w:id="4096" w:author="Microsoft" w:date="2015-12-29T13:47:00Z"/>
              </w:rPr>
              <w:pPrChange w:id="4097" w:author="Microsoft" w:date="2015-12-29T13:46:00Z">
                <w:pPr/>
              </w:pPrChange>
            </w:pPr>
            <w:ins w:id="4098" w:author="Microsoft" w:date="2015-12-29T13:47:00Z">
              <w:r>
                <w:rPr>
                  <w:rFonts w:hint="eastAsia"/>
                </w:rPr>
                <w:t>账户</w:t>
              </w:r>
              <w:r>
                <w:t>余额：</w:t>
              </w:r>
            </w:ins>
          </w:p>
          <w:p w:rsidR="00B447CB" w:rsidRDefault="00B447CB">
            <w:pPr>
              <w:rPr>
                <w:ins w:id="4099" w:author="Microsoft" w:date="2015-12-29T13:47:00Z"/>
              </w:rPr>
            </w:pPr>
            <w:ins w:id="4100" w:author="Microsoft" w:date="2015-12-29T13:47:00Z">
              <w:r>
                <w:rPr>
                  <w:rFonts w:hint="eastAsia"/>
                </w:rPr>
                <w:t>填写</w:t>
              </w:r>
              <w:r>
                <w:t>内容：</w:t>
              </w:r>
            </w:ins>
          </w:p>
          <w:p w:rsidR="00B447CB" w:rsidRDefault="004E2F85">
            <w:pPr>
              <w:pStyle w:val="a8"/>
              <w:numPr>
                <w:ilvl w:val="0"/>
                <w:numId w:val="83"/>
              </w:numPr>
              <w:ind w:firstLineChars="0"/>
              <w:rPr>
                <w:ins w:id="4101" w:author="Microsoft" w:date="2015-12-29T13:48:00Z"/>
              </w:rPr>
              <w:pPrChange w:id="4102" w:author="Microsoft" w:date="2015-12-29T13:47:00Z">
                <w:pPr/>
              </w:pPrChange>
            </w:pPr>
            <w:ins w:id="4103" w:author="Microsoft" w:date="2015-12-29T13:49:00Z">
              <w:r>
                <w:rPr>
                  <w:rFonts w:hint="eastAsia"/>
                </w:rPr>
                <w:t>调整</w:t>
              </w:r>
            </w:ins>
            <w:ins w:id="4104" w:author="Microsoft" w:date="2015-12-29T13:47:00Z">
              <w:r w:rsidR="00B447CB">
                <w:t>类型：</w:t>
              </w:r>
            </w:ins>
            <w:ins w:id="4105" w:author="Microsoft" w:date="2015-12-29T13:48:00Z">
              <w:r>
                <w:rPr>
                  <w:rFonts w:hint="eastAsia"/>
                </w:rPr>
                <w:t>充值</w:t>
              </w:r>
              <w:r>
                <w:t>、提现；下拉选择框</w:t>
              </w:r>
            </w:ins>
          </w:p>
          <w:p w:rsidR="004E2F85" w:rsidRPr="00883F4B" w:rsidRDefault="004E2F85">
            <w:pPr>
              <w:pStyle w:val="a8"/>
              <w:numPr>
                <w:ilvl w:val="0"/>
                <w:numId w:val="83"/>
              </w:numPr>
              <w:ind w:firstLineChars="0"/>
              <w:rPr>
                <w:ins w:id="4106" w:author="Microsoft" w:date="2015-12-29T13:44:00Z"/>
              </w:rPr>
              <w:pPrChange w:id="4107" w:author="Microsoft" w:date="2015-12-29T13:47:00Z">
                <w:pPr/>
              </w:pPrChange>
            </w:pPr>
            <w:ins w:id="4108" w:author="Microsoft" w:date="2015-12-29T13:50:00Z">
              <w:r>
                <w:rPr>
                  <w:rFonts w:hint="eastAsia"/>
                </w:rPr>
                <w:t>调整</w:t>
              </w:r>
              <w:r>
                <w:t>金额</w:t>
              </w:r>
              <w:r>
                <w:rPr>
                  <w:rFonts w:hint="eastAsia"/>
                </w:rPr>
                <w:t>（瑞尔</w:t>
              </w:r>
              <w:r>
                <w:t>）：</w:t>
              </w:r>
            </w:ins>
          </w:p>
        </w:tc>
      </w:tr>
      <w:tr w:rsidR="00B447CB" w:rsidRPr="00883F4B" w:rsidTr="004E2F85">
        <w:trPr>
          <w:ins w:id="4109" w:author="Microsoft" w:date="2015-12-29T13:44:00Z"/>
        </w:trPr>
        <w:tc>
          <w:tcPr>
            <w:tcW w:w="1384" w:type="dxa"/>
            <w:shd w:val="clear" w:color="auto" w:fill="D9D9D9"/>
            <w:vAlign w:val="center"/>
          </w:tcPr>
          <w:p w:rsidR="00B447CB" w:rsidRPr="00883F4B" w:rsidRDefault="00B447CB" w:rsidP="004E2F85">
            <w:pPr>
              <w:rPr>
                <w:ins w:id="4110" w:author="Microsoft" w:date="2015-12-29T13:44:00Z"/>
              </w:rPr>
            </w:pPr>
            <w:ins w:id="4111" w:author="Microsoft" w:date="2015-12-29T13:44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B447CB" w:rsidRPr="00FE4DC0" w:rsidRDefault="00B447CB" w:rsidP="004E2F85">
            <w:pPr>
              <w:rPr>
                <w:ins w:id="4112" w:author="Microsoft" w:date="2015-12-29T13:44:00Z"/>
                <w:noProof/>
                <w:szCs w:val="21"/>
              </w:rPr>
            </w:pPr>
            <w:ins w:id="4113" w:author="Microsoft" w:date="2015-12-29T13:44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B447CB" w:rsidRPr="00883F4B" w:rsidTr="004E2F85">
        <w:trPr>
          <w:ins w:id="4114" w:author="Microsoft" w:date="2015-12-29T13:44:00Z"/>
        </w:trPr>
        <w:tc>
          <w:tcPr>
            <w:tcW w:w="1384" w:type="dxa"/>
            <w:shd w:val="clear" w:color="auto" w:fill="D9D9D9"/>
            <w:vAlign w:val="center"/>
          </w:tcPr>
          <w:p w:rsidR="00B447CB" w:rsidRPr="00883F4B" w:rsidRDefault="00B447CB" w:rsidP="004E2F85">
            <w:pPr>
              <w:rPr>
                <w:ins w:id="4115" w:author="Microsoft" w:date="2015-12-29T13:44:00Z"/>
              </w:rPr>
            </w:pPr>
            <w:ins w:id="4116" w:author="Microsoft" w:date="2015-12-29T13:44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B447CB" w:rsidRPr="00883F4B" w:rsidRDefault="00B447CB" w:rsidP="004E2F85">
            <w:pPr>
              <w:rPr>
                <w:ins w:id="4117" w:author="Microsoft" w:date="2015-12-29T13:44:00Z"/>
                <w:bCs/>
                <w:iCs/>
              </w:rPr>
            </w:pPr>
            <w:ins w:id="4118" w:author="Microsoft" w:date="2015-12-29T13:44:00Z">
              <w:r>
                <w:rPr>
                  <w:rFonts w:hint="eastAsia"/>
                  <w:bCs/>
                  <w:iCs/>
                </w:rPr>
                <w:t>无</w:t>
              </w:r>
            </w:ins>
          </w:p>
        </w:tc>
      </w:tr>
      <w:tr w:rsidR="00B447CB" w:rsidRPr="00883F4B" w:rsidTr="004E2F85">
        <w:trPr>
          <w:ins w:id="4119" w:author="Microsoft" w:date="2015-12-29T13:44:00Z"/>
        </w:trPr>
        <w:tc>
          <w:tcPr>
            <w:tcW w:w="1384" w:type="dxa"/>
            <w:shd w:val="clear" w:color="auto" w:fill="D9D9D9"/>
            <w:vAlign w:val="center"/>
          </w:tcPr>
          <w:p w:rsidR="00B447CB" w:rsidRPr="00883F4B" w:rsidRDefault="00B447CB" w:rsidP="004E2F85">
            <w:pPr>
              <w:rPr>
                <w:ins w:id="4120" w:author="Microsoft" w:date="2015-12-29T13:44:00Z"/>
              </w:rPr>
            </w:pPr>
            <w:ins w:id="4121" w:author="Microsoft" w:date="2015-12-29T13:44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B447CB" w:rsidRPr="00883F4B" w:rsidRDefault="004E2F85" w:rsidP="004E2F85">
            <w:pPr>
              <w:rPr>
                <w:ins w:id="4122" w:author="Microsoft" w:date="2015-12-29T13:44:00Z"/>
              </w:rPr>
            </w:pPr>
            <w:ins w:id="4123" w:author="Microsoft" w:date="2015-12-29T13:50:00Z">
              <w:r>
                <w:rPr>
                  <w:rFonts w:ascii="微软雅黑" w:eastAsia="微软雅黑" w:hAnsi="微软雅黑" w:hint="eastAsia"/>
                  <w:color w:val="000000"/>
                  <w:sz w:val="20"/>
                  <w:szCs w:val="20"/>
                </w:rPr>
                <w:t>充值</w:t>
              </w:r>
              <w:r>
                <w:rPr>
                  <w:rFonts w:ascii="微软雅黑" w:eastAsia="微软雅黑" w:hAnsi="微软雅黑"/>
                  <w:color w:val="000000"/>
                  <w:sz w:val="20"/>
                  <w:szCs w:val="20"/>
                </w:rPr>
                <w:t>时，当前账户余额</w:t>
              </w:r>
              <w:r>
                <w:rPr>
                  <w:rFonts w:ascii="微软雅黑" w:eastAsia="微软雅黑" w:hAnsi="微软雅黑" w:hint="eastAsia"/>
                  <w:color w:val="000000"/>
                  <w:sz w:val="20"/>
                  <w:szCs w:val="20"/>
                </w:rPr>
                <w:t>增加</w:t>
              </w:r>
              <w:r>
                <w:rPr>
                  <w:rFonts w:ascii="微软雅黑" w:eastAsia="微软雅黑" w:hAnsi="微软雅黑"/>
                  <w:color w:val="000000"/>
                  <w:sz w:val="20"/>
                  <w:szCs w:val="20"/>
                </w:rPr>
                <w:t>；提现时，当前账户余额减少</w:t>
              </w:r>
            </w:ins>
          </w:p>
        </w:tc>
      </w:tr>
    </w:tbl>
    <w:p w:rsidR="00B447CB" w:rsidRPr="002419A7" w:rsidRDefault="00B447CB">
      <w:pPr>
        <w:pStyle w:val="a0"/>
        <w:rPr>
          <w:ins w:id="4124" w:author="Microsoft" w:date="2015-12-29T13:43:00Z"/>
        </w:rPr>
        <w:pPrChange w:id="4125" w:author="Microsoft" w:date="2015-12-29T13:44:00Z">
          <w:pPr>
            <w:pStyle w:val="3"/>
          </w:pPr>
        </w:pPrChange>
      </w:pPr>
    </w:p>
    <w:p w:rsidR="003D329D" w:rsidRDefault="00A80A2F" w:rsidP="00A80A2F">
      <w:pPr>
        <w:pStyle w:val="2"/>
        <w:rPr>
          <w:ins w:id="4126" w:author="Microsoft" w:date="2015-09-22T14:53:00Z"/>
        </w:rPr>
      </w:pPr>
      <w:bookmarkStart w:id="4127" w:name="_Toc447205931"/>
      <w:ins w:id="4128" w:author="Microsoft" w:date="2015-09-23T17:46:00Z">
        <w:r>
          <w:rPr>
            <w:rFonts w:hint="eastAsia"/>
          </w:rPr>
          <w:t>部门</w:t>
        </w:r>
      </w:ins>
      <w:ins w:id="4129" w:author="Microsoft" w:date="2015-09-22T17:36:00Z">
        <w:r w:rsidR="00122E16">
          <w:t>资金</w:t>
        </w:r>
      </w:ins>
      <w:ins w:id="4130" w:author="Microsoft" w:date="2015-09-22T14:54:00Z">
        <w:r w:rsidR="003D329D">
          <w:rPr>
            <w:rFonts w:hint="eastAsia"/>
          </w:rPr>
          <w:t>服务</w:t>
        </w:r>
      </w:ins>
      <w:bookmarkEnd w:id="4127"/>
    </w:p>
    <w:p w:rsidR="00714AB7" w:rsidDel="000B2D54" w:rsidRDefault="00714AB7">
      <w:pPr>
        <w:pStyle w:val="3"/>
        <w:rPr>
          <w:del w:id="4131" w:author="Microsoft" w:date="2015-09-23T15:53:00Z"/>
        </w:rPr>
        <w:pPrChange w:id="4132" w:author="Microsoft" w:date="2015-12-29T13:55:00Z">
          <w:pPr>
            <w:pStyle w:val="a8"/>
            <w:numPr>
              <w:numId w:val="29"/>
            </w:numPr>
            <w:ind w:left="420" w:firstLineChars="0" w:hanging="420"/>
          </w:pPr>
        </w:pPrChange>
      </w:pPr>
      <w:bookmarkStart w:id="4133" w:name="_Toc430873046"/>
      <w:bookmarkStart w:id="4134" w:name="_Toc439161633"/>
      <w:bookmarkStart w:id="4135" w:name="_Toc444872600"/>
      <w:bookmarkStart w:id="4136" w:name="_Toc447205932"/>
      <w:bookmarkEnd w:id="4133"/>
      <w:bookmarkEnd w:id="4134"/>
      <w:bookmarkEnd w:id="4135"/>
      <w:bookmarkEnd w:id="4136"/>
    </w:p>
    <w:p w:rsidR="003D329D" w:rsidRDefault="000B2D54">
      <w:pPr>
        <w:pStyle w:val="3"/>
        <w:rPr>
          <w:ins w:id="4137" w:author="Microsoft" w:date="2015-09-22T14:54:00Z"/>
        </w:rPr>
      </w:pPr>
      <w:bookmarkStart w:id="4138" w:name="_Toc447205933"/>
      <w:ins w:id="4139" w:author="Microsoft" w:date="2015-09-22T14:54:00Z">
        <w:r>
          <w:t>充值</w:t>
        </w:r>
      </w:ins>
      <w:ins w:id="4140" w:author="Microsoft" w:date="2015-09-23T15:54:00Z">
        <w:r>
          <w:rPr>
            <w:rFonts w:hint="eastAsia"/>
          </w:rPr>
          <w:t>列表</w:t>
        </w:r>
      </w:ins>
      <w:ins w:id="4141" w:author="Microsoft" w:date="2015-09-22T14:54:00Z">
        <w:r w:rsidR="003D329D" w:rsidRPr="00323126">
          <w:rPr>
            <w:rFonts w:hint="eastAsia"/>
          </w:rPr>
          <w:t>（</w:t>
        </w:r>
        <w:r w:rsidR="003D329D">
          <w:rPr>
            <w:rFonts w:hint="eastAsia"/>
          </w:rPr>
          <w:t>Top Up Records</w:t>
        </w:r>
        <w:r w:rsidR="003D329D" w:rsidRPr="00323126">
          <w:rPr>
            <w:rFonts w:hint="eastAsia"/>
          </w:rPr>
          <w:t>）</w:t>
        </w:r>
        <w:bookmarkEnd w:id="4138"/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3D329D" w:rsidRPr="00883F4B" w:rsidTr="007071F4">
        <w:trPr>
          <w:ins w:id="4142" w:author="Microsoft" w:date="2015-09-22T14:54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A80A2F">
            <w:pPr>
              <w:rPr>
                <w:ins w:id="4143" w:author="Microsoft" w:date="2015-09-22T14:54:00Z"/>
              </w:rPr>
            </w:pPr>
            <w:ins w:id="4144" w:author="Microsoft" w:date="2015-09-22T14:54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3D329D" w:rsidRPr="00883F4B" w:rsidRDefault="003D329D" w:rsidP="00A80A2F">
            <w:pPr>
              <w:rPr>
                <w:ins w:id="4145" w:author="Microsoft" w:date="2015-09-22T14:54:00Z"/>
                <w:iCs/>
              </w:rPr>
            </w:pPr>
            <w:ins w:id="4146" w:author="Microsoft" w:date="2015-09-22T14:54:00Z">
              <w:r>
                <w:rPr>
                  <w:iCs/>
                </w:rPr>
                <w:t>Jk084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3D329D" w:rsidRPr="00883F4B" w:rsidRDefault="003D329D" w:rsidP="00A80A2F">
            <w:pPr>
              <w:rPr>
                <w:ins w:id="4147" w:author="Microsoft" w:date="2015-09-22T14:54:00Z"/>
              </w:rPr>
            </w:pPr>
            <w:ins w:id="4148" w:author="Microsoft" w:date="2015-09-22T14:54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3D329D" w:rsidRPr="00883F4B" w:rsidRDefault="003D329D" w:rsidP="00A80A2F">
            <w:pPr>
              <w:rPr>
                <w:ins w:id="4149" w:author="Microsoft" w:date="2015-09-22T14:54:00Z"/>
                <w:iCs/>
              </w:rPr>
            </w:pPr>
          </w:p>
        </w:tc>
      </w:tr>
      <w:tr w:rsidR="003D329D" w:rsidRPr="00883F4B" w:rsidTr="007071F4">
        <w:trPr>
          <w:ins w:id="4150" w:author="Microsoft" w:date="2015-09-22T14:54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A80A2F">
            <w:pPr>
              <w:rPr>
                <w:ins w:id="4151" w:author="Microsoft" w:date="2015-09-22T14:54:00Z"/>
              </w:rPr>
            </w:pPr>
            <w:ins w:id="4152" w:author="Microsoft" w:date="2015-09-22T14:54:00Z">
              <w:r w:rsidRPr="00883F4B">
                <w:rPr>
                  <w:rFonts w:hint="eastAsia"/>
                </w:rPr>
                <w:lastRenderedPageBreak/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3D329D" w:rsidRPr="00883F4B" w:rsidRDefault="003D329D">
            <w:pPr>
              <w:rPr>
                <w:ins w:id="4153" w:author="Microsoft" w:date="2015-09-22T14:54:00Z"/>
                <w:iCs/>
              </w:rPr>
            </w:pPr>
            <w:ins w:id="4154" w:author="Microsoft" w:date="2015-09-22T14:54:00Z">
              <w:r>
                <w:rPr>
                  <w:rFonts w:hint="eastAsia"/>
                  <w:iCs/>
                </w:rPr>
                <w:t>充值记录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3D329D" w:rsidRPr="00883F4B" w:rsidRDefault="003D329D">
            <w:pPr>
              <w:rPr>
                <w:ins w:id="4155" w:author="Microsoft" w:date="2015-09-22T14:54:00Z"/>
                <w:iCs/>
              </w:rPr>
            </w:pPr>
            <w:ins w:id="4156" w:author="Microsoft" w:date="2015-09-22T14:54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3D329D" w:rsidRPr="00883F4B" w:rsidRDefault="003D329D">
            <w:pPr>
              <w:rPr>
                <w:ins w:id="4157" w:author="Microsoft" w:date="2015-09-22T14:54:00Z"/>
                <w:iCs/>
              </w:rPr>
            </w:pPr>
          </w:p>
        </w:tc>
      </w:tr>
      <w:tr w:rsidR="003D329D" w:rsidRPr="00883F4B" w:rsidTr="007071F4">
        <w:trPr>
          <w:trHeight w:val="390"/>
          <w:ins w:id="4158" w:author="Microsoft" w:date="2015-09-22T14:54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A80A2F">
            <w:pPr>
              <w:rPr>
                <w:ins w:id="4159" w:author="Microsoft" w:date="2015-09-22T14:54:00Z"/>
              </w:rPr>
            </w:pPr>
            <w:ins w:id="4160" w:author="Microsoft" w:date="2015-09-22T14:54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D329D" w:rsidRPr="00883F4B" w:rsidRDefault="003D329D">
            <w:pPr>
              <w:rPr>
                <w:ins w:id="4161" w:author="Microsoft" w:date="2015-09-22T14:54:00Z"/>
              </w:rPr>
            </w:pPr>
            <w:ins w:id="4162" w:author="Microsoft" w:date="2015-09-22T14:54:00Z">
              <w:r>
                <w:rPr>
                  <w:rFonts w:hint="eastAsia"/>
                </w:rPr>
                <w:t>代理商充值缴款记录</w:t>
              </w:r>
            </w:ins>
          </w:p>
        </w:tc>
      </w:tr>
      <w:tr w:rsidR="003D329D" w:rsidRPr="00883F4B" w:rsidTr="007071F4">
        <w:trPr>
          <w:trHeight w:val="420"/>
          <w:ins w:id="4163" w:author="Microsoft" w:date="2015-09-22T14:54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A80A2F">
            <w:pPr>
              <w:rPr>
                <w:ins w:id="4164" w:author="Microsoft" w:date="2015-09-22T14:54:00Z"/>
              </w:rPr>
            </w:pPr>
            <w:ins w:id="4165" w:author="Microsoft" w:date="2015-09-22T14:54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D329D" w:rsidRDefault="003D329D">
            <w:pPr>
              <w:rPr>
                <w:ins w:id="4166" w:author="Microsoft" w:date="2015-09-22T14:54:00Z"/>
                <w:iCs/>
              </w:rPr>
            </w:pPr>
            <w:ins w:id="4167" w:author="Microsoft" w:date="2015-09-22T14:54:00Z">
              <w:r>
                <w:rPr>
                  <w:rFonts w:hint="eastAsia"/>
                  <w:iCs/>
                </w:rPr>
                <w:t>查询</w:t>
              </w:r>
              <w:r>
                <w:rPr>
                  <w:iCs/>
                </w:rPr>
                <w:t>条件：</w:t>
              </w:r>
            </w:ins>
          </w:p>
          <w:p w:rsidR="003D329D" w:rsidRDefault="003D329D">
            <w:pPr>
              <w:rPr>
                <w:ins w:id="4168" w:author="Microsoft" w:date="2015-09-22T14:54:00Z"/>
                <w:iCs/>
              </w:rPr>
            </w:pPr>
            <w:ins w:id="4169" w:author="Microsoft" w:date="2015-09-22T14:54:00Z">
              <w:r>
                <w:rPr>
                  <w:rFonts w:hint="eastAsia"/>
                  <w:iCs/>
                </w:rPr>
                <w:t>部门</w:t>
              </w:r>
              <w:r>
                <w:rPr>
                  <w:iCs/>
                </w:rPr>
                <w:t>名称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Name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  <w:iCs/>
                </w:rPr>
                <w:t>：</w:t>
              </w:r>
            </w:ins>
            <w:r w:rsidR="00081494">
              <w:rPr>
                <w:rFonts w:hint="eastAsia"/>
                <w:iCs/>
              </w:rPr>
              <w:t xml:space="preserve"> </w:t>
            </w:r>
            <w:ins w:id="4170" w:author="Microsoft" w:date="2015-09-22T17:47:00Z">
              <w:r w:rsidR="00081494">
                <w:rPr>
                  <w:rFonts w:hint="eastAsia"/>
                  <w:iCs/>
                </w:rPr>
                <w:t>下拉</w:t>
              </w:r>
              <w:r w:rsidR="00081494">
                <w:rPr>
                  <w:iCs/>
                </w:rPr>
                <w:t>列表选择</w:t>
              </w:r>
            </w:ins>
            <w:ins w:id="4171" w:author="Microsoft" w:date="2015-10-30T09:54:00Z">
              <w:r w:rsidR="002E0CC1">
                <w:rPr>
                  <w:rFonts w:hint="eastAsia"/>
                  <w:iCs/>
                </w:rPr>
                <w:t>（总</w:t>
              </w:r>
              <w:r w:rsidR="002E0CC1">
                <w:rPr>
                  <w:iCs/>
                </w:rPr>
                <w:t>公司查询条件）</w:t>
              </w:r>
            </w:ins>
          </w:p>
          <w:p w:rsidR="003D329D" w:rsidRPr="00624CAD" w:rsidRDefault="003D329D">
            <w:pPr>
              <w:rPr>
                <w:ins w:id="4172" w:author="Microsoft" w:date="2015-09-22T14:54:00Z"/>
                <w:iCs/>
              </w:rPr>
            </w:pPr>
            <w:ins w:id="4173" w:author="Microsoft" w:date="2015-09-22T14:54:00Z">
              <w:r>
                <w:rPr>
                  <w:iCs/>
                </w:rPr>
                <w:t>日期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Date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  <w:iCs/>
                </w:rPr>
                <w:t>：</w:t>
              </w:r>
            </w:ins>
          </w:p>
        </w:tc>
      </w:tr>
      <w:tr w:rsidR="003D329D" w:rsidRPr="00883F4B" w:rsidTr="007071F4">
        <w:trPr>
          <w:trHeight w:val="420"/>
          <w:ins w:id="4174" w:author="Microsoft" w:date="2015-09-22T14:54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A80A2F">
            <w:pPr>
              <w:rPr>
                <w:ins w:id="4175" w:author="Microsoft" w:date="2015-09-22T14:54:00Z"/>
              </w:rPr>
            </w:pPr>
            <w:ins w:id="4176" w:author="Microsoft" w:date="2015-09-22T14:54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D329D" w:rsidRDefault="003D329D">
            <w:pPr>
              <w:pStyle w:val="a8"/>
              <w:numPr>
                <w:ilvl w:val="0"/>
                <w:numId w:val="29"/>
              </w:numPr>
              <w:ind w:firstLineChars="0"/>
              <w:rPr>
                <w:ins w:id="4177" w:author="Microsoft" w:date="2015-09-22T14:54:00Z"/>
                <w:iCs/>
              </w:rPr>
            </w:pPr>
            <w:ins w:id="4178" w:author="Microsoft" w:date="2015-09-22T14:54:00Z">
              <w:r>
                <w:rPr>
                  <w:rFonts w:hint="eastAsia"/>
                  <w:iCs/>
                </w:rPr>
                <w:t>部门</w:t>
              </w:r>
              <w:r>
                <w:rPr>
                  <w:iCs/>
                </w:rPr>
                <w:t>名称</w:t>
              </w:r>
              <w:r w:rsidRPr="001D599D">
                <w:rPr>
                  <w:rFonts w:hint="eastAsia"/>
                  <w:iCs/>
                </w:rPr>
                <w:t>（</w:t>
              </w:r>
              <w:r w:rsidRPr="001D599D">
                <w:rPr>
                  <w:rFonts w:hint="eastAsia"/>
                  <w:iCs/>
                </w:rPr>
                <w:t>Outlet/Institution Name</w:t>
              </w:r>
              <w:r w:rsidRPr="001D599D">
                <w:rPr>
                  <w:rFonts w:hint="eastAsia"/>
                  <w:iCs/>
                </w:rPr>
                <w:t>）：</w:t>
              </w:r>
            </w:ins>
            <w:ins w:id="4179" w:author="Microsoft" w:date="2015-10-30T09:58:00Z">
              <w:r w:rsidR="002E0CC1">
                <w:rPr>
                  <w:iCs/>
                </w:rPr>
                <w:t xml:space="preserve"> </w:t>
              </w:r>
            </w:ins>
          </w:p>
          <w:p w:rsidR="003D329D" w:rsidRDefault="003D329D">
            <w:pPr>
              <w:pStyle w:val="a8"/>
              <w:numPr>
                <w:ilvl w:val="0"/>
                <w:numId w:val="29"/>
              </w:numPr>
              <w:ind w:firstLineChars="0"/>
              <w:rPr>
                <w:ins w:id="4180" w:author="Microsoft" w:date="2015-09-22T14:54:00Z"/>
                <w:iCs/>
              </w:rPr>
            </w:pPr>
            <w:ins w:id="4181" w:author="Microsoft" w:date="2015-09-22T14:54:00Z">
              <w:r>
                <w:rPr>
                  <w:rFonts w:hint="eastAsia"/>
                  <w:iCs/>
                </w:rPr>
                <w:t>部门</w:t>
              </w:r>
              <w:r>
                <w:rPr>
                  <w:iCs/>
                </w:rPr>
                <w:t>编号</w:t>
              </w:r>
              <w:r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I</w:t>
              </w:r>
              <w:r>
                <w:rPr>
                  <w:iCs/>
                </w:rPr>
                <w:t>nstiution Code</w:t>
              </w:r>
              <w:r>
                <w:rPr>
                  <w:iCs/>
                </w:rPr>
                <w:t>）：</w:t>
              </w:r>
            </w:ins>
            <w:ins w:id="4182" w:author="Microsoft" w:date="2015-10-30T09:58:00Z">
              <w:r w:rsidR="002E0CC1">
                <w:rPr>
                  <w:iCs/>
                </w:rPr>
                <w:t xml:space="preserve"> </w:t>
              </w:r>
            </w:ins>
          </w:p>
          <w:p w:rsidR="003D329D" w:rsidRPr="001D599D" w:rsidRDefault="003D329D">
            <w:pPr>
              <w:pStyle w:val="a8"/>
              <w:numPr>
                <w:ilvl w:val="0"/>
                <w:numId w:val="29"/>
              </w:numPr>
              <w:ind w:firstLineChars="0"/>
              <w:rPr>
                <w:ins w:id="4183" w:author="Microsoft" w:date="2015-09-22T14:54:00Z"/>
                <w:iCs/>
              </w:rPr>
            </w:pPr>
            <w:ins w:id="4184" w:author="Microsoft" w:date="2015-09-22T14:54:00Z">
              <w:r w:rsidRPr="001D599D">
                <w:rPr>
                  <w:iCs/>
                </w:rPr>
                <w:t>充值金额</w:t>
              </w:r>
              <w:r w:rsidRPr="001D599D">
                <w:rPr>
                  <w:rFonts w:hint="eastAsia"/>
                  <w:iCs/>
                </w:rPr>
                <w:t>（</w:t>
              </w:r>
              <w:r w:rsidRPr="001D599D">
                <w:rPr>
                  <w:rFonts w:hint="eastAsia"/>
                  <w:iCs/>
                </w:rPr>
                <w:t>Top Up Amount</w:t>
              </w:r>
              <w:r w:rsidRPr="001D599D">
                <w:rPr>
                  <w:rFonts w:hint="eastAsia"/>
                  <w:iCs/>
                </w:rPr>
                <w:t>）：瑞尔（</w:t>
              </w:r>
              <w:r w:rsidRPr="001D599D">
                <w:rPr>
                  <w:rFonts w:hint="eastAsia"/>
                  <w:iCs/>
                </w:rPr>
                <w:t>riels</w:t>
              </w:r>
              <w:r w:rsidRPr="001D599D">
                <w:rPr>
                  <w:rFonts w:hint="eastAsia"/>
                  <w:iCs/>
                </w:rPr>
                <w:t>）：</w:t>
              </w:r>
            </w:ins>
          </w:p>
          <w:p w:rsidR="003D329D" w:rsidRDefault="003D329D">
            <w:pPr>
              <w:pStyle w:val="a8"/>
              <w:numPr>
                <w:ilvl w:val="0"/>
                <w:numId w:val="29"/>
              </w:numPr>
              <w:ind w:firstLineChars="0"/>
              <w:rPr>
                <w:ins w:id="4185" w:author="Microsoft" w:date="2015-09-22T16:35:00Z"/>
                <w:iCs/>
              </w:rPr>
            </w:pPr>
            <w:ins w:id="4186" w:author="Microsoft" w:date="2015-09-22T14:54:00Z">
              <w:r>
                <w:rPr>
                  <w:iCs/>
                </w:rPr>
                <w:t>充值后账户金额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Balance after Top Up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  <w:iCs/>
                </w:rPr>
                <w:t>：</w:t>
              </w:r>
              <w:r>
                <w:rPr>
                  <w:iCs/>
                </w:rPr>
                <w:t>瑞尔</w:t>
              </w:r>
            </w:ins>
          </w:p>
          <w:p w:rsidR="00714AB7" w:rsidRDefault="00714AB7">
            <w:pPr>
              <w:pStyle w:val="a8"/>
              <w:numPr>
                <w:ilvl w:val="0"/>
                <w:numId w:val="29"/>
              </w:numPr>
              <w:ind w:firstLineChars="0"/>
              <w:rPr>
                <w:ins w:id="4187" w:author="Microsoft" w:date="2015-09-22T16:35:00Z"/>
                <w:iCs/>
              </w:rPr>
            </w:pPr>
            <w:ins w:id="4188" w:author="Microsoft" w:date="2015-09-22T16:35:00Z">
              <w:r>
                <w:rPr>
                  <w:rFonts w:hint="eastAsia"/>
                  <w:iCs/>
                </w:rPr>
                <w:t>充值</w:t>
              </w:r>
              <w:r>
                <w:rPr>
                  <w:iCs/>
                </w:rPr>
                <w:t>时间：</w:t>
              </w:r>
            </w:ins>
          </w:p>
          <w:p w:rsidR="003D329D" w:rsidRPr="00081494" w:rsidRDefault="00714AB7">
            <w:pPr>
              <w:pStyle w:val="a8"/>
              <w:numPr>
                <w:ilvl w:val="0"/>
                <w:numId w:val="29"/>
              </w:numPr>
              <w:ind w:firstLineChars="0"/>
              <w:rPr>
                <w:ins w:id="4189" w:author="Microsoft" w:date="2015-09-22T14:54:00Z"/>
                <w:iCs/>
              </w:rPr>
            </w:pPr>
            <w:ins w:id="4190" w:author="Microsoft" w:date="2015-09-22T16:35:00Z">
              <w:r>
                <w:rPr>
                  <w:rFonts w:hint="eastAsia"/>
                  <w:iCs/>
                </w:rPr>
                <w:t>操作人</w:t>
              </w:r>
              <w:r>
                <w:rPr>
                  <w:iCs/>
                </w:rPr>
                <w:t>：</w:t>
              </w:r>
            </w:ins>
          </w:p>
        </w:tc>
      </w:tr>
      <w:tr w:rsidR="003D329D" w:rsidRPr="00883F4B" w:rsidTr="007071F4">
        <w:trPr>
          <w:ins w:id="4191" w:author="Microsoft" w:date="2015-09-22T14:54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A80A2F">
            <w:pPr>
              <w:rPr>
                <w:ins w:id="4192" w:author="Microsoft" w:date="2015-09-22T14:54:00Z"/>
              </w:rPr>
            </w:pPr>
            <w:ins w:id="4193" w:author="Microsoft" w:date="2015-09-22T14:54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D329D" w:rsidRPr="00FE4DC0" w:rsidRDefault="003D329D">
            <w:pPr>
              <w:rPr>
                <w:ins w:id="4194" w:author="Microsoft" w:date="2015-09-22T14:54:00Z"/>
                <w:noProof/>
                <w:szCs w:val="21"/>
              </w:rPr>
            </w:pPr>
            <w:ins w:id="4195" w:author="Microsoft" w:date="2015-09-22T14:54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3D329D" w:rsidRPr="00883F4B" w:rsidTr="007071F4">
        <w:trPr>
          <w:ins w:id="4196" w:author="Microsoft" w:date="2015-09-22T14:54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A80A2F">
            <w:pPr>
              <w:rPr>
                <w:ins w:id="4197" w:author="Microsoft" w:date="2015-09-22T14:54:00Z"/>
              </w:rPr>
            </w:pPr>
            <w:ins w:id="4198" w:author="Microsoft" w:date="2015-09-22T14:54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D329D" w:rsidRPr="00883F4B" w:rsidRDefault="002E0CC1">
            <w:pPr>
              <w:rPr>
                <w:ins w:id="4199" w:author="Microsoft" w:date="2015-09-22T14:54:00Z"/>
                <w:bCs/>
                <w:iCs/>
              </w:rPr>
            </w:pPr>
            <w:ins w:id="4200" w:author="Microsoft" w:date="2015-10-30T09:58:00Z">
              <w:r>
                <w:rPr>
                  <w:rFonts w:hint="eastAsia"/>
                  <w:bCs/>
                  <w:iCs/>
                </w:rPr>
                <w:t>部门</w:t>
              </w:r>
              <w:r>
                <w:rPr>
                  <w:bCs/>
                  <w:iCs/>
                </w:rPr>
                <w:t>登录时查看本部门的充值记录，总公司登录时查看</w:t>
              </w:r>
              <w:r>
                <w:rPr>
                  <w:rFonts w:hint="eastAsia"/>
                  <w:bCs/>
                  <w:iCs/>
                </w:rPr>
                <w:t>所有</w:t>
              </w:r>
              <w:r>
                <w:rPr>
                  <w:bCs/>
                  <w:iCs/>
                </w:rPr>
                <w:t>各分公司的充值</w:t>
              </w:r>
              <w:r>
                <w:rPr>
                  <w:rFonts w:hint="eastAsia"/>
                  <w:bCs/>
                  <w:iCs/>
                </w:rPr>
                <w:t>记录</w:t>
              </w:r>
              <w:r>
                <w:rPr>
                  <w:bCs/>
                  <w:iCs/>
                </w:rPr>
                <w:t>；</w:t>
              </w:r>
            </w:ins>
          </w:p>
        </w:tc>
      </w:tr>
      <w:tr w:rsidR="003D329D" w:rsidRPr="00883F4B" w:rsidTr="007071F4">
        <w:trPr>
          <w:ins w:id="4201" w:author="Microsoft" w:date="2015-09-22T14:54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A80A2F">
            <w:pPr>
              <w:rPr>
                <w:ins w:id="4202" w:author="Microsoft" w:date="2015-09-22T14:54:00Z"/>
              </w:rPr>
            </w:pPr>
            <w:ins w:id="4203" w:author="Microsoft" w:date="2015-09-22T14:54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D329D" w:rsidRPr="00883F4B" w:rsidRDefault="000B2D54">
            <w:pPr>
              <w:rPr>
                <w:ins w:id="4204" w:author="Microsoft" w:date="2015-09-22T14:54:00Z"/>
              </w:rPr>
            </w:pPr>
            <w:ins w:id="4205" w:author="Microsoft" w:date="2015-09-23T15:54:00Z">
              <w:r>
                <w:rPr>
                  <w:rFonts w:hint="eastAsia"/>
                </w:rPr>
                <w:t>【充值</w:t>
              </w:r>
              <w:r>
                <w:t>】</w:t>
              </w:r>
              <w:r>
                <w:rPr>
                  <w:rFonts w:hint="eastAsia"/>
                </w:rPr>
                <w:t>操作</w:t>
              </w:r>
            </w:ins>
          </w:p>
        </w:tc>
      </w:tr>
    </w:tbl>
    <w:p w:rsidR="003D329D" w:rsidRPr="00CC7666" w:rsidRDefault="003D329D" w:rsidP="00A80A2F">
      <w:pPr>
        <w:pStyle w:val="a0"/>
        <w:rPr>
          <w:ins w:id="4206" w:author="Microsoft" w:date="2015-09-22T14:54:00Z"/>
        </w:rPr>
      </w:pPr>
    </w:p>
    <w:p w:rsidR="000B2D54" w:rsidRDefault="000B2D54">
      <w:pPr>
        <w:pStyle w:val="4"/>
        <w:rPr>
          <w:ins w:id="4207" w:author="Microsoft" w:date="2015-09-23T15:53:00Z"/>
        </w:rPr>
      </w:pPr>
      <w:ins w:id="4208" w:author="Microsoft" w:date="2015-09-23T15:53:00Z">
        <w:r>
          <w:t>充值</w:t>
        </w:r>
        <w:r w:rsidRPr="00323126">
          <w:rPr>
            <w:rFonts w:hint="eastAsia"/>
          </w:rPr>
          <w:t>（</w:t>
        </w:r>
        <w:r>
          <w:rPr>
            <w:rFonts w:hint="eastAsia"/>
          </w:rPr>
          <w:t>Top Ups</w:t>
        </w:r>
        <w:r w:rsidRPr="00323126">
          <w:rPr>
            <w:rFonts w:hint="eastAsia"/>
          </w:rPr>
          <w:t>）</w:t>
        </w:r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0B2D54" w:rsidRPr="00883F4B" w:rsidTr="00A1711E">
        <w:trPr>
          <w:ins w:id="4209" w:author="Microsoft" w:date="2015-09-23T15:53:00Z"/>
        </w:trPr>
        <w:tc>
          <w:tcPr>
            <w:tcW w:w="1384" w:type="dxa"/>
            <w:shd w:val="clear" w:color="auto" w:fill="D9D9D9"/>
            <w:vAlign w:val="center"/>
          </w:tcPr>
          <w:p w:rsidR="000B2D54" w:rsidRPr="00883F4B" w:rsidRDefault="000B2D54">
            <w:pPr>
              <w:rPr>
                <w:ins w:id="4210" w:author="Microsoft" w:date="2015-09-23T15:53:00Z"/>
              </w:rPr>
            </w:pPr>
            <w:ins w:id="4211" w:author="Microsoft" w:date="2015-09-23T15:53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0B2D54" w:rsidRPr="00883F4B" w:rsidRDefault="000B2D54">
            <w:pPr>
              <w:rPr>
                <w:ins w:id="4212" w:author="Microsoft" w:date="2015-09-23T15:53:00Z"/>
                <w:iCs/>
              </w:rPr>
            </w:pPr>
            <w:ins w:id="4213" w:author="Microsoft" w:date="2015-09-23T15:53:00Z">
              <w:r>
                <w:rPr>
                  <w:iCs/>
                </w:rPr>
                <w:t>Jk083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0B2D54" w:rsidRPr="00883F4B" w:rsidRDefault="000B2D54">
            <w:pPr>
              <w:rPr>
                <w:ins w:id="4214" w:author="Microsoft" w:date="2015-09-23T15:53:00Z"/>
              </w:rPr>
            </w:pPr>
            <w:ins w:id="4215" w:author="Microsoft" w:date="2015-09-23T15:53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0B2D54" w:rsidRPr="00883F4B" w:rsidRDefault="000B2D54">
            <w:pPr>
              <w:rPr>
                <w:ins w:id="4216" w:author="Microsoft" w:date="2015-09-23T15:53:00Z"/>
                <w:iCs/>
              </w:rPr>
            </w:pPr>
          </w:p>
        </w:tc>
      </w:tr>
      <w:tr w:rsidR="000B2D54" w:rsidRPr="00883F4B" w:rsidTr="00A1711E">
        <w:trPr>
          <w:ins w:id="4217" w:author="Microsoft" w:date="2015-09-23T15:53:00Z"/>
        </w:trPr>
        <w:tc>
          <w:tcPr>
            <w:tcW w:w="1384" w:type="dxa"/>
            <w:shd w:val="clear" w:color="auto" w:fill="D9D9D9"/>
            <w:vAlign w:val="center"/>
          </w:tcPr>
          <w:p w:rsidR="000B2D54" w:rsidRPr="00883F4B" w:rsidRDefault="000B2D54" w:rsidP="00A80A2F">
            <w:pPr>
              <w:rPr>
                <w:ins w:id="4218" w:author="Microsoft" w:date="2015-09-23T15:53:00Z"/>
              </w:rPr>
            </w:pPr>
            <w:ins w:id="4219" w:author="Microsoft" w:date="2015-09-23T15:53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0B2D54" w:rsidRPr="00883F4B" w:rsidRDefault="000B2D54">
            <w:pPr>
              <w:rPr>
                <w:ins w:id="4220" w:author="Microsoft" w:date="2015-09-23T15:53:00Z"/>
                <w:iCs/>
              </w:rPr>
            </w:pPr>
            <w:ins w:id="4221" w:author="Microsoft" w:date="2015-09-23T15:53:00Z">
              <w:r>
                <w:rPr>
                  <w:rFonts w:hint="eastAsia"/>
                  <w:iCs/>
                </w:rPr>
                <w:t>进行充值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0B2D54" w:rsidRPr="00883F4B" w:rsidRDefault="000B2D54">
            <w:pPr>
              <w:rPr>
                <w:ins w:id="4222" w:author="Microsoft" w:date="2015-09-23T15:53:00Z"/>
                <w:iCs/>
              </w:rPr>
            </w:pPr>
            <w:ins w:id="4223" w:author="Microsoft" w:date="2015-09-23T15:53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0B2D54" w:rsidRPr="00883F4B" w:rsidRDefault="000B2D54">
            <w:pPr>
              <w:rPr>
                <w:ins w:id="4224" w:author="Microsoft" w:date="2015-09-23T15:53:00Z"/>
                <w:iCs/>
              </w:rPr>
            </w:pPr>
          </w:p>
        </w:tc>
      </w:tr>
      <w:tr w:rsidR="000B2D54" w:rsidRPr="00883F4B" w:rsidTr="00A1711E">
        <w:trPr>
          <w:trHeight w:val="390"/>
          <w:ins w:id="4225" w:author="Microsoft" w:date="2015-09-23T15:53:00Z"/>
        </w:trPr>
        <w:tc>
          <w:tcPr>
            <w:tcW w:w="1384" w:type="dxa"/>
            <w:shd w:val="clear" w:color="auto" w:fill="D9D9D9"/>
            <w:vAlign w:val="center"/>
          </w:tcPr>
          <w:p w:rsidR="000B2D54" w:rsidRPr="00883F4B" w:rsidRDefault="000B2D54" w:rsidP="00A80A2F">
            <w:pPr>
              <w:rPr>
                <w:ins w:id="4226" w:author="Microsoft" w:date="2015-09-23T15:53:00Z"/>
              </w:rPr>
            </w:pPr>
            <w:ins w:id="4227" w:author="Microsoft" w:date="2015-09-23T15:53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0B2D54" w:rsidRPr="00883F4B" w:rsidRDefault="002E0CC1">
            <w:pPr>
              <w:rPr>
                <w:ins w:id="4228" w:author="Microsoft" w:date="2015-09-23T15:53:00Z"/>
              </w:rPr>
            </w:pPr>
            <w:ins w:id="4229" w:author="Microsoft" w:date="2015-09-23T15:53:00Z">
              <w:r>
                <w:t>对</w:t>
              </w:r>
              <w:r w:rsidR="000B2D54">
                <w:t>代理商进行充值</w:t>
              </w:r>
            </w:ins>
          </w:p>
        </w:tc>
      </w:tr>
      <w:tr w:rsidR="000B2D54" w:rsidRPr="00883F4B" w:rsidTr="00A1711E">
        <w:trPr>
          <w:trHeight w:val="420"/>
          <w:ins w:id="4230" w:author="Microsoft" w:date="2015-09-23T15:53:00Z"/>
        </w:trPr>
        <w:tc>
          <w:tcPr>
            <w:tcW w:w="1384" w:type="dxa"/>
            <w:shd w:val="clear" w:color="auto" w:fill="D9D9D9"/>
            <w:vAlign w:val="center"/>
          </w:tcPr>
          <w:p w:rsidR="000B2D54" w:rsidRPr="00883F4B" w:rsidRDefault="000B2D54" w:rsidP="00A80A2F">
            <w:pPr>
              <w:rPr>
                <w:ins w:id="4231" w:author="Microsoft" w:date="2015-09-23T15:53:00Z"/>
              </w:rPr>
            </w:pPr>
            <w:ins w:id="4232" w:author="Microsoft" w:date="2015-09-23T15:53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0B2D54" w:rsidRDefault="000B2D54">
            <w:pPr>
              <w:pStyle w:val="a8"/>
              <w:numPr>
                <w:ilvl w:val="0"/>
                <w:numId w:val="29"/>
              </w:numPr>
              <w:ind w:firstLineChars="0"/>
              <w:rPr>
                <w:ins w:id="4233" w:author="Microsoft" w:date="2015-09-23T15:53:00Z"/>
                <w:iCs/>
              </w:rPr>
            </w:pPr>
            <w:ins w:id="4234" w:author="Microsoft" w:date="2015-09-23T15:53:00Z">
              <w:r>
                <w:rPr>
                  <w:rFonts w:hint="eastAsia"/>
                  <w:iCs/>
                </w:rPr>
                <w:t>部门名称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Institution Name</w:t>
              </w:r>
              <w:r w:rsidRPr="00191E5D">
                <w:rPr>
                  <w:rFonts w:hint="eastAsia"/>
                  <w:iCs/>
                </w:rPr>
                <w:t>）</w:t>
              </w:r>
              <w:r w:rsidRPr="006F06BF">
                <w:rPr>
                  <w:rFonts w:hint="eastAsia"/>
                  <w:iCs/>
                </w:rPr>
                <w:t>：</w:t>
              </w:r>
              <w:r>
                <w:rPr>
                  <w:rFonts w:hint="eastAsia"/>
                  <w:iCs/>
                </w:rPr>
                <w:t>下拉菜单</w:t>
              </w:r>
              <w:r>
                <w:rPr>
                  <w:iCs/>
                </w:rPr>
                <w:t>显示</w:t>
              </w:r>
            </w:ins>
          </w:p>
          <w:p w:rsidR="000B2D54" w:rsidRDefault="000B2D54">
            <w:pPr>
              <w:pStyle w:val="a8"/>
              <w:numPr>
                <w:ilvl w:val="0"/>
                <w:numId w:val="29"/>
              </w:numPr>
              <w:ind w:firstLineChars="0"/>
              <w:rPr>
                <w:ins w:id="4235" w:author="Microsoft" w:date="2015-09-23T15:53:00Z"/>
                <w:iCs/>
              </w:rPr>
            </w:pPr>
            <w:ins w:id="4236" w:author="Microsoft" w:date="2015-09-23T15:53:00Z">
              <w:r>
                <w:rPr>
                  <w:rFonts w:hint="eastAsia"/>
                  <w:iCs/>
                </w:rPr>
                <w:t>部门</w:t>
              </w:r>
              <w:r>
                <w:rPr>
                  <w:iCs/>
                </w:rPr>
                <w:t>编号：</w:t>
              </w:r>
            </w:ins>
          </w:p>
          <w:p w:rsidR="000B2D54" w:rsidRPr="00081494" w:rsidRDefault="000B2D54">
            <w:pPr>
              <w:pStyle w:val="a8"/>
              <w:numPr>
                <w:ilvl w:val="0"/>
                <w:numId w:val="29"/>
              </w:numPr>
              <w:ind w:firstLineChars="0"/>
              <w:rPr>
                <w:ins w:id="4237" w:author="Microsoft" w:date="2015-09-23T15:53:00Z"/>
                <w:iCs/>
              </w:rPr>
            </w:pPr>
            <w:ins w:id="4238" w:author="Microsoft" w:date="2015-09-23T15:53:00Z">
              <w:r>
                <w:rPr>
                  <w:rFonts w:hint="eastAsia"/>
                  <w:iCs/>
                </w:rPr>
                <w:t>当前余额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Current Balance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：瑞尔</w:t>
              </w:r>
              <w:r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riels</w:t>
              </w:r>
              <w:r>
                <w:rPr>
                  <w:rFonts w:hint="eastAsia"/>
                  <w:iCs/>
                </w:rPr>
                <w:t>）</w:t>
              </w:r>
            </w:ins>
          </w:p>
          <w:p w:rsidR="000B2D54" w:rsidRDefault="000B2D54">
            <w:pPr>
              <w:pStyle w:val="a8"/>
              <w:numPr>
                <w:ilvl w:val="0"/>
                <w:numId w:val="29"/>
              </w:numPr>
              <w:ind w:firstLineChars="0"/>
              <w:rPr>
                <w:ins w:id="4239" w:author="Microsoft" w:date="2015-09-23T15:53:00Z"/>
                <w:iCs/>
              </w:rPr>
            </w:pPr>
            <w:ins w:id="4240" w:author="Microsoft" w:date="2015-09-23T15:53:00Z">
              <w:r>
                <w:rPr>
                  <w:iCs/>
                </w:rPr>
                <w:t>充值</w:t>
              </w:r>
              <w:r w:rsidRPr="006F06BF">
                <w:rPr>
                  <w:iCs/>
                </w:rPr>
                <w:t>金额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Top Up Amount</w:t>
              </w:r>
              <w:r w:rsidRPr="00191E5D">
                <w:rPr>
                  <w:rFonts w:hint="eastAsia"/>
                  <w:iCs/>
                </w:rPr>
                <w:t>）</w:t>
              </w:r>
              <w:r w:rsidRPr="006F06BF">
                <w:rPr>
                  <w:rFonts w:hint="eastAsia"/>
                  <w:iCs/>
                </w:rPr>
                <w:t>：</w:t>
              </w:r>
              <w:r>
                <w:rPr>
                  <w:rFonts w:hint="eastAsia"/>
                  <w:iCs/>
                </w:rPr>
                <w:t>瑞尔</w:t>
              </w:r>
              <w:r>
                <w:rPr>
                  <w:rFonts w:hint="eastAsia"/>
                  <w:iCs/>
                </w:rPr>
                <w:t>1-20</w:t>
              </w:r>
            </w:ins>
          </w:p>
          <w:p w:rsidR="000B2D54" w:rsidRPr="00081494" w:rsidRDefault="000B2D54">
            <w:pPr>
              <w:pStyle w:val="a8"/>
              <w:numPr>
                <w:ilvl w:val="0"/>
                <w:numId w:val="29"/>
              </w:numPr>
              <w:ind w:firstLineChars="0"/>
              <w:rPr>
                <w:ins w:id="4241" w:author="Microsoft" w:date="2015-09-23T15:53:00Z"/>
                <w:iCs/>
              </w:rPr>
            </w:pPr>
            <w:ins w:id="4242" w:author="Microsoft" w:date="2015-09-23T15:53:00Z">
              <w:r>
                <w:rPr>
                  <w:iCs/>
                </w:rPr>
                <w:t>充值后账户金额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Balance after Top Up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  <w:iCs/>
                </w:rPr>
                <w:t>：</w:t>
              </w:r>
              <w:r>
                <w:rPr>
                  <w:iCs/>
                </w:rPr>
                <w:t>瑞尔</w:t>
              </w:r>
            </w:ins>
          </w:p>
        </w:tc>
      </w:tr>
      <w:tr w:rsidR="000B2D54" w:rsidRPr="00883F4B" w:rsidTr="00A1711E">
        <w:trPr>
          <w:trHeight w:val="420"/>
          <w:ins w:id="4243" w:author="Microsoft" w:date="2015-09-23T15:53:00Z"/>
        </w:trPr>
        <w:tc>
          <w:tcPr>
            <w:tcW w:w="1384" w:type="dxa"/>
            <w:shd w:val="clear" w:color="auto" w:fill="D9D9D9"/>
            <w:vAlign w:val="center"/>
          </w:tcPr>
          <w:p w:rsidR="000B2D54" w:rsidRPr="00883F4B" w:rsidRDefault="000B2D54" w:rsidP="00A80A2F">
            <w:pPr>
              <w:rPr>
                <w:ins w:id="4244" w:author="Microsoft" w:date="2015-09-23T15:53:00Z"/>
              </w:rPr>
            </w:pPr>
            <w:ins w:id="4245" w:author="Microsoft" w:date="2015-09-23T15:53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0B2D54" w:rsidRDefault="000B2D54">
            <w:pPr>
              <w:rPr>
                <w:ins w:id="4246" w:author="Microsoft" w:date="2015-09-23T15:53:00Z"/>
                <w:iCs/>
              </w:rPr>
            </w:pPr>
            <w:ins w:id="4247" w:author="Microsoft" w:date="2015-09-23T15:53:00Z">
              <w:r>
                <w:rPr>
                  <w:rFonts w:hint="eastAsia"/>
                  <w:iCs/>
                </w:rPr>
                <w:t>充值成功！（</w:t>
              </w:r>
              <w:r>
                <w:rPr>
                  <w:rFonts w:hint="eastAsia"/>
                  <w:iCs/>
                </w:rPr>
                <w:t>The top up has been successfully conducted!</w:t>
              </w:r>
              <w:r>
                <w:rPr>
                  <w:rFonts w:hint="eastAsia"/>
                  <w:iCs/>
                </w:rPr>
                <w:t>）</w:t>
              </w:r>
            </w:ins>
          </w:p>
          <w:p w:rsidR="000B2D54" w:rsidRPr="00883F4B" w:rsidRDefault="000B2D54">
            <w:pPr>
              <w:rPr>
                <w:ins w:id="4248" w:author="Microsoft" w:date="2015-09-23T15:53:00Z"/>
              </w:rPr>
            </w:pPr>
            <w:ins w:id="4249" w:author="Microsoft" w:date="2015-09-23T15:53:00Z">
              <w:r>
                <w:rPr>
                  <w:rFonts w:hint="eastAsia"/>
                  <w:iCs/>
                </w:rPr>
                <w:t>【打印】（</w:t>
              </w:r>
              <w:r>
                <w:rPr>
                  <w:rFonts w:hint="eastAsia"/>
                  <w:iCs/>
                </w:rPr>
                <w:t>Print</w:t>
              </w:r>
              <w:r>
                <w:rPr>
                  <w:rFonts w:hint="eastAsia"/>
                  <w:iCs/>
                </w:rPr>
                <w:t>）缴款凭证（</w:t>
              </w:r>
              <w:r>
                <w:rPr>
                  <w:rFonts w:hint="eastAsia"/>
                  <w:iCs/>
                </w:rPr>
                <w:t>Print Top Up Certificate</w:t>
              </w:r>
              <w:r>
                <w:rPr>
                  <w:rFonts w:hint="eastAsia"/>
                  <w:iCs/>
                </w:rPr>
                <w:t>）</w:t>
              </w:r>
            </w:ins>
          </w:p>
        </w:tc>
      </w:tr>
      <w:tr w:rsidR="000B2D54" w:rsidRPr="00883F4B" w:rsidTr="00A1711E">
        <w:trPr>
          <w:ins w:id="4250" w:author="Microsoft" w:date="2015-09-23T15:53:00Z"/>
        </w:trPr>
        <w:tc>
          <w:tcPr>
            <w:tcW w:w="1384" w:type="dxa"/>
            <w:shd w:val="clear" w:color="auto" w:fill="D9D9D9"/>
            <w:vAlign w:val="center"/>
          </w:tcPr>
          <w:p w:rsidR="000B2D54" w:rsidRPr="00883F4B" w:rsidRDefault="000B2D54" w:rsidP="00A80A2F">
            <w:pPr>
              <w:rPr>
                <w:ins w:id="4251" w:author="Microsoft" w:date="2015-09-23T15:53:00Z"/>
              </w:rPr>
            </w:pPr>
            <w:ins w:id="4252" w:author="Microsoft" w:date="2015-09-23T15:53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0B2D54" w:rsidRPr="00FE4DC0" w:rsidRDefault="000B2D54">
            <w:pPr>
              <w:rPr>
                <w:ins w:id="4253" w:author="Microsoft" w:date="2015-09-23T15:53:00Z"/>
                <w:noProof/>
                <w:szCs w:val="21"/>
              </w:rPr>
            </w:pPr>
            <w:ins w:id="4254" w:author="Microsoft" w:date="2015-09-23T15:53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0B2D54" w:rsidRPr="00883F4B" w:rsidTr="00A1711E">
        <w:trPr>
          <w:ins w:id="4255" w:author="Microsoft" w:date="2015-09-23T15:53:00Z"/>
        </w:trPr>
        <w:tc>
          <w:tcPr>
            <w:tcW w:w="1384" w:type="dxa"/>
            <w:shd w:val="clear" w:color="auto" w:fill="D9D9D9"/>
            <w:vAlign w:val="center"/>
          </w:tcPr>
          <w:p w:rsidR="000B2D54" w:rsidRPr="00883F4B" w:rsidRDefault="000B2D54" w:rsidP="00A80A2F">
            <w:pPr>
              <w:rPr>
                <w:ins w:id="4256" w:author="Microsoft" w:date="2015-09-23T15:53:00Z"/>
              </w:rPr>
            </w:pPr>
            <w:ins w:id="4257" w:author="Microsoft" w:date="2015-09-23T15:53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0B2D54" w:rsidRPr="00883F4B" w:rsidRDefault="002E0CC1">
            <w:pPr>
              <w:rPr>
                <w:ins w:id="4258" w:author="Microsoft" w:date="2015-09-23T15:53:00Z"/>
                <w:bCs/>
                <w:iCs/>
              </w:rPr>
            </w:pPr>
            <w:ins w:id="4259" w:author="Microsoft" w:date="2015-10-30T10:01:00Z">
              <w:r>
                <w:rPr>
                  <w:rFonts w:hint="eastAsia"/>
                  <w:bCs/>
                  <w:iCs/>
                </w:rPr>
                <w:t>部门</w:t>
              </w:r>
              <w:r>
                <w:rPr>
                  <w:bCs/>
                  <w:iCs/>
                </w:rPr>
                <w:t>充值功能只有总公司有权限操作；</w:t>
              </w:r>
              <w:r>
                <w:rPr>
                  <w:rFonts w:hint="eastAsia"/>
                  <w:bCs/>
                  <w:iCs/>
                </w:rPr>
                <w:t>部门</w:t>
              </w:r>
              <w:r>
                <w:rPr>
                  <w:bCs/>
                  <w:iCs/>
                </w:rPr>
                <w:t>充值列表中不显示充值按钮；</w:t>
              </w:r>
            </w:ins>
          </w:p>
        </w:tc>
      </w:tr>
      <w:tr w:rsidR="000B2D54" w:rsidRPr="00883F4B" w:rsidTr="00A1711E">
        <w:trPr>
          <w:ins w:id="4260" w:author="Microsoft" w:date="2015-09-23T15:53:00Z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B2D54" w:rsidRPr="00883F4B" w:rsidRDefault="000B2D54" w:rsidP="00A80A2F">
            <w:pPr>
              <w:rPr>
                <w:ins w:id="4261" w:author="Microsoft" w:date="2015-09-23T15:53:00Z"/>
              </w:rPr>
            </w:pPr>
            <w:ins w:id="4262" w:author="Microsoft" w:date="2015-09-23T15:53:00Z">
              <w:r w:rsidRPr="00883F4B">
                <w:rPr>
                  <w:rFonts w:hint="eastAsia"/>
                </w:rPr>
                <w:lastRenderedPageBreak/>
                <w:t>其它说明</w:t>
              </w:r>
            </w:ins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D54" w:rsidRDefault="000B2D54">
            <w:pPr>
              <w:rPr>
                <w:ins w:id="4263" w:author="Microsoft" w:date="2015-09-23T15:53:00Z"/>
                <w:bCs/>
                <w:iCs/>
              </w:rPr>
            </w:pPr>
            <w:ins w:id="4264" w:author="Microsoft" w:date="2015-09-23T15:53:00Z">
              <w:r>
                <w:rPr>
                  <w:bCs/>
                  <w:iCs/>
                </w:rPr>
                <w:t>充值有两种方式</w:t>
              </w:r>
              <w:r>
                <w:rPr>
                  <w:rFonts w:hint="eastAsia"/>
                  <w:bCs/>
                  <w:iCs/>
                </w:rPr>
                <w:t>：</w:t>
              </w:r>
              <w:r>
                <w:rPr>
                  <w:bCs/>
                  <w:iCs/>
                </w:rPr>
                <w:t>市场管理员为站点充值</w:t>
              </w:r>
              <w:r>
                <w:rPr>
                  <w:rFonts w:hint="eastAsia"/>
                  <w:bCs/>
                  <w:iCs/>
                </w:rPr>
                <w:t>、代理商交钱由财务进行充值；</w:t>
              </w:r>
            </w:ins>
          </w:p>
          <w:p w:rsidR="000B2D54" w:rsidRDefault="000B2D54">
            <w:pPr>
              <w:rPr>
                <w:ins w:id="4265" w:author="Microsoft" w:date="2015-09-23T15:53:00Z"/>
                <w:bCs/>
                <w:iCs/>
              </w:rPr>
            </w:pPr>
            <w:ins w:id="4266" w:author="Microsoft" w:date="2015-09-23T15:53:00Z">
              <w:r>
                <w:rPr>
                  <w:bCs/>
                  <w:iCs/>
                </w:rPr>
                <w:t>市场管理员为站点充值</w:t>
              </w:r>
              <w:r>
                <w:rPr>
                  <w:rFonts w:hint="eastAsia"/>
                  <w:bCs/>
                  <w:iCs/>
                </w:rPr>
                <w:t>：</w:t>
              </w:r>
              <w:r>
                <w:rPr>
                  <w:bCs/>
                  <w:iCs/>
                </w:rPr>
                <w:t>先在手持终端机进行登录</w:t>
              </w:r>
              <w:r>
                <w:rPr>
                  <w:rFonts w:hint="eastAsia"/>
                  <w:bCs/>
                  <w:iCs/>
                </w:rPr>
                <w:t>，</w:t>
              </w:r>
              <w:r>
                <w:rPr>
                  <w:bCs/>
                  <w:iCs/>
                </w:rPr>
                <w:t>然后填写充值信息</w:t>
              </w:r>
              <w:r>
                <w:rPr>
                  <w:rFonts w:hint="eastAsia"/>
                  <w:bCs/>
                  <w:iCs/>
                </w:rPr>
                <w:t>，</w:t>
              </w:r>
              <w:r>
                <w:rPr>
                  <w:bCs/>
                  <w:iCs/>
                </w:rPr>
                <w:t>输入交易密码，充值成功</w:t>
              </w:r>
              <w:r>
                <w:rPr>
                  <w:rFonts w:hint="eastAsia"/>
                  <w:bCs/>
                  <w:iCs/>
                </w:rPr>
                <w:t>；</w:t>
              </w:r>
            </w:ins>
          </w:p>
          <w:p w:rsidR="000B2D54" w:rsidRPr="003E77B5" w:rsidRDefault="000B2D54">
            <w:pPr>
              <w:rPr>
                <w:ins w:id="4267" w:author="Microsoft" w:date="2015-09-23T15:53:00Z"/>
                <w:bCs/>
                <w:iCs/>
              </w:rPr>
            </w:pPr>
            <w:ins w:id="4268" w:author="Microsoft" w:date="2015-09-23T15:53:00Z">
              <w:r>
                <w:rPr>
                  <w:bCs/>
                  <w:iCs/>
                </w:rPr>
                <w:t>代理商账户充值是将现金交给公司财务人员</w:t>
              </w:r>
              <w:r>
                <w:rPr>
                  <w:rFonts w:hint="eastAsia"/>
                  <w:bCs/>
                  <w:iCs/>
                </w:rPr>
                <w:t>，</w:t>
              </w:r>
              <w:r>
                <w:rPr>
                  <w:bCs/>
                  <w:iCs/>
                </w:rPr>
                <w:t>财务人员直接登录系统进行充值</w:t>
              </w:r>
              <w:r>
                <w:rPr>
                  <w:rFonts w:hint="eastAsia"/>
                  <w:bCs/>
                  <w:iCs/>
                </w:rPr>
                <w:t>，</w:t>
              </w:r>
              <w:r>
                <w:rPr>
                  <w:bCs/>
                  <w:iCs/>
                </w:rPr>
                <w:t>不需要输入交易密码</w:t>
              </w:r>
              <w:r>
                <w:rPr>
                  <w:rFonts w:hint="eastAsia"/>
                  <w:bCs/>
                  <w:iCs/>
                </w:rPr>
                <w:t>；</w:t>
              </w:r>
            </w:ins>
          </w:p>
        </w:tc>
      </w:tr>
    </w:tbl>
    <w:p w:rsidR="000B2D54" w:rsidRPr="008D24BE" w:rsidRDefault="000B2D54" w:rsidP="00A80A2F">
      <w:pPr>
        <w:pStyle w:val="a0"/>
        <w:ind w:firstLineChars="0" w:firstLine="0"/>
        <w:rPr>
          <w:ins w:id="4269" w:author="Microsoft" w:date="2015-09-23T15:53:00Z"/>
        </w:rPr>
      </w:pPr>
    </w:p>
    <w:p w:rsidR="003D329D" w:rsidRDefault="000B2D54">
      <w:pPr>
        <w:pStyle w:val="3"/>
        <w:rPr>
          <w:ins w:id="4270" w:author="Microsoft" w:date="2015-09-22T14:54:00Z"/>
        </w:rPr>
      </w:pPr>
      <w:bookmarkStart w:id="4271" w:name="_Toc447205934"/>
      <w:ins w:id="4272" w:author="Microsoft" w:date="2015-09-22T14:54:00Z">
        <w:r>
          <w:t>提现</w:t>
        </w:r>
      </w:ins>
      <w:ins w:id="4273" w:author="Microsoft" w:date="2015-09-23T15:54:00Z">
        <w:r>
          <w:rPr>
            <w:rFonts w:hint="eastAsia"/>
          </w:rPr>
          <w:t>列表</w:t>
        </w:r>
      </w:ins>
      <w:ins w:id="4274" w:author="Microsoft" w:date="2015-09-22T14:54:00Z">
        <w:r w:rsidR="003D329D" w:rsidRPr="00323126">
          <w:rPr>
            <w:rFonts w:hint="eastAsia"/>
          </w:rPr>
          <w:t>（</w:t>
        </w:r>
        <w:r w:rsidR="003D329D">
          <w:rPr>
            <w:rFonts w:hint="eastAsia"/>
          </w:rPr>
          <w:t>Cash Withdrawn Records</w:t>
        </w:r>
        <w:r w:rsidR="003D329D" w:rsidRPr="00323126">
          <w:rPr>
            <w:rFonts w:hint="eastAsia"/>
          </w:rPr>
          <w:t>）</w:t>
        </w:r>
        <w:bookmarkEnd w:id="4271"/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3D329D" w:rsidRPr="00883F4B" w:rsidTr="007071F4">
        <w:trPr>
          <w:ins w:id="4275" w:author="Microsoft" w:date="2015-09-22T14:54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>
            <w:pPr>
              <w:rPr>
                <w:ins w:id="4276" w:author="Microsoft" w:date="2015-09-22T14:54:00Z"/>
              </w:rPr>
            </w:pPr>
            <w:ins w:id="4277" w:author="Microsoft" w:date="2015-09-22T14:54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3D329D" w:rsidRPr="00883F4B" w:rsidRDefault="003D329D">
            <w:pPr>
              <w:rPr>
                <w:ins w:id="4278" w:author="Microsoft" w:date="2015-09-22T14:54:00Z"/>
                <w:iCs/>
              </w:rPr>
            </w:pPr>
            <w:ins w:id="4279" w:author="Microsoft" w:date="2015-09-22T14:54:00Z">
              <w:r>
                <w:rPr>
                  <w:iCs/>
                </w:rPr>
                <w:t>Jk087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3D329D" w:rsidRPr="00883F4B" w:rsidRDefault="003D329D">
            <w:pPr>
              <w:rPr>
                <w:ins w:id="4280" w:author="Microsoft" w:date="2015-09-22T14:54:00Z"/>
              </w:rPr>
            </w:pPr>
            <w:ins w:id="4281" w:author="Microsoft" w:date="2015-09-22T14:54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3D329D" w:rsidRPr="00883F4B" w:rsidRDefault="003D329D">
            <w:pPr>
              <w:rPr>
                <w:ins w:id="4282" w:author="Microsoft" w:date="2015-09-22T14:54:00Z"/>
                <w:iCs/>
              </w:rPr>
            </w:pPr>
          </w:p>
        </w:tc>
      </w:tr>
      <w:tr w:rsidR="003D329D" w:rsidRPr="00883F4B" w:rsidTr="007071F4">
        <w:trPr>
          <w:ins w:id="4283" w:author="Microsoft" w:date="2015-09-22T14:54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A80A2F">
            <w:pPr>
              <w:rPr>
                <w:ins w:id="4284" w:author="Microsoft" w:date="2015-09-22T14:54:00Z"/>
              </w:rPr>
            </w:pPr>
            <w:ins w:id="4285" w:author="Microsoft" w:date="2015-09-22T14:54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3D329D" w:rsidRPr="00883F4B" w:rsidRDefault="003D329D">
            <w:pPr>
              <w:rPr>
                <w:ins w:id="4286" w:author="Microsoft" w:date="2015-09-22T14:54:00Z"/>
                <w:iCs/>
              </w:rPr>
            </w:pPr>
            <w:ins w:id="4287" w:author="Microsoft" w:date="2015-09-22T14:54:00Z">
              <w:r>
                <w:rPr>
                  <w:rFonts w:hint="eastAsia"/>
                  <w:iCs/>
                </w:rPr>
                <w:t>提现记录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3D329D" w:rsidRPr="00883F4B" w:rsidRDefault="003D329D">
            <w:pPr>
              <w:rPr>
                <w:ins w:id="4288" w:author="Microsoft" w:date="2015-09-22T14:54:00Z"/>
                <w:iCs/>
              </w:rPr>
            </w:pPr>
            <w:ins w:id="4289" w:author="Microsoft" w:date="2015-09-22T14:54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3D329D" w:rsidRPr="00883F4B" w:rsidRDefault="003D329D">
            <w:pPr>
              <w:rPr>
                <w:ins w:id="4290" w:author="Microsoft" w:date="2015-09-22T14:54:00Z"/>
                <w:iCs/>
              </w:rPr>
            </w:pPr>
          </w:p>
        </w:tc>
      </w:tr>
      <w:tr w:rsidR="003D329D" w:rsidRPr="00883F4B" w:rsidTr="007071F4">
        <w:trPr>
          <w:trHeight w:val="390"/>
          <w:ins w:id="4291" w:author="Microsoft" w:date="2015-09-22T14:54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A80A2F">
            <w:pPr>
              <w:rPr>
                <w:ins w:id="4292" w:author="Microsoft" w:date="2015-09-22T14:54:00Z"/>
              </w:rPr>
            </w:pPr>
            <w:ins w:id="4293" w:author="Microsoft" w:date="2015-09-22T14:54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D329D" w:rsidRPr="00883F4B" w:rsidRDefault="003D329D">
            <w:pPr>
              <w:rPr>
                <w:ins w:id="4294" w:author="Microsoft" w:date="2015-09-22T14:54:00Z"/>
              </w:rPr>
            </w:pPr>
            <w:ins w:id="4295" w:author="Microsoft" w:date="2015-09-22T14:54:00Z">
              <w:r>
                <w:rPr>
                  <w:rFonts w:hint="eastAsia"/>
                </w:rPr>
                <w:t>代理商提现记录</w:t>
              </w:r>
            </w:ins>
          </w:p>
        </w:tc>
      </w:tr>
      <w:tr w:rsidR="003D329D" w:rsidRPr="00883F4B" w:rsidTr="007071F4">
        <w:trPr>
          <w:trHeight w:val="420"/>
          <w:ins w:id="4296" w:author="Microsoft" w:date="2015-09-22T14:54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A80A2F">
            <w:pPr>
              <w:rPr>
                <w:ins w:id="4297" w:author="Microsoft" w:date="2015-09-22T14:54:00Z"/>
              </w:rPr>
            </w:pPr>
            <w:ins w:id="4298" w:author="Microsoft" w:date="2015-09-22T14:54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D329D" w:rsidRDefault="003D329D">
            <w:pPr>
              <w:rPr>
                <w:ins w:id="4299" w:author="Microsoft" w:date="2015-09-22T14:54:00Z"/>
                <w:iCs/>
              </w:rPr>
            </w:pPr>
            <w:ins w:id="4300" w:author="Microsoft" w:date="2015-09-22T14:54:00Z">
              <w:r>
                <w:rPr>
                  <w:rFonts w:hint="eastAsia"/>
                  <w:iCs/>
                </w:rPr>
                <w:t>查询</w:t>
              </w:r>
              <w:r>
                <w:rPr>
                  <w:iCs/>
                </w:rPr>
                <w:t>条件：</w:t>
              </w:r>
            </w:ins>
          </w:p>
          <w:p w:rsidR="003D329D" w:rsidRPr="00624CAD" w:rsidRDefault="003D329D">
            <w:pPr>
              <w:rPr>
                <w:ins w:id="4301" w:author="Microsoft" w:date="2015-09-22T14:54:00Z"/>
                <w:iCs/>
              </w:rPr>
            </w:pPr>
            <w:ins w:id="4302" w:author="Microsoft" w:date="2015-09-22T14:54:00Z">
              <w:r>
                <w:rPr>
                  <w:rFonts w:hint="eastAsia"/>
                  <w:iCs/>
                </w:rPr>
                <w:t>日期</w:t>
              </w:r>
              <w:r w:rsidRPr="00366E94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Date</w:t>
              </w:r>
              <w:r w:rsidRPr="00366E94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</w:ins>
          </w:p>
        </w:tc>
      </w:tr>
      <w:tr w:rsidR="003D329D" w:rsidRPr="00883F4B" w:rsidTr="007071F4">
        <w:trPr>
          <w:trHeight w:val="420"/>
          <w:ins w:id="4303" w:author="Microsoft" w:date="2015-09-22T14:54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A80A2F">
            <w:pPr>
              <w:rPr>
                <w:ins w:id="4304" w:author="Microsoft" w:date="2015-09-22T14:54:00Z"/>
              </w:rPr>
            </w:pPr>
            <w:ins w:id="4305" w:author="Microsoft" w:date="2015-09-22T14:54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D329D" w:rsidRDefault="003D329D">
            <w:pPr>
              <w:pStyle w:val="a8"/>
              <w:numPr>
                <w:ilvl w:val="0"/>
                <w:numId w:val="31"/>
              </w:numPr>
              <w:ind w:firstLineChars="0"/>
              <w:rPr>
                <w:ins w:id="4306" w:author="Microsoft" w:date="2015-09-22T14:54:00Z"/>
              </w:rPr>
            </w:pPr>
            <w:ins w:id="4307" w:author="Microsoft" w:date="2015-09-22T14:54:00Z">
              <w:r>
                <w:t>申请单编号</w:t>
              </w:r>
              <w:r w:rsidRPr="00366E94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Record Code</w:t>
              </w:r>
              <w:r w:rsidRPr="00366E94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</w:ins>
          </w:p>
          <w:p w:rsidR="003D329D" w:rsidRDefault="00714AB7">
            <w:pPr>
              <w:pStyle w:val="a8"/>
              <w:numPr>
                <w:ilvl w:val="0"/>
                <w:numId w:val="31"/>
              </w:numPr>
              <w:ind w:firstLineChars="0"/>
              <w:rPr>
                <w:ins w:id="4308" w:author="Microsoft" w:date="2015-09-22T16:39:00Z"/>
              </w:rPr>
            </w:pPr>
            <w:ins w:id="4309" w:author="Microsoft" w:date="2015-09-22T16:39:00Z">
              <w:r>
                <w:rPr>
                  <w:rFonts w:hint="eastAsia"/>
                </w:rPr>
                <w:t>部门</w:t>
              </w:r>
            </w:ins>
            <w:ins w:id="4310" w:author="Microsoft" w:date="2015-09-22T14:54:00Z">
              <w:r w:rsidR="003D329D">
                <w:t>名称</w:t>
              </w:r>
              <w:r w:rsidR="003D329D" w:rsidRPr="00366E94">
                <w:rPr>
                  <w:rFonts w:hint="eastAsia"/>
                  <w:iCs/>
                </w:rPr>
                <w:t>（</w:t>
              </w:r>
              <w:r w:rsidR="003D329D">
                <w:rPr>
                  <w:rFonts w:hint="eastAsia"/>
                  <w:iCs/>
                </w:rPr>
                <w:t>Name</w:t>
              </w:r>
              <w:r w:rsidR="003D329D" w:rsidRPr="00366E94">
                <w:rPr>
                  <w:rFonts w:hint="eastAsia"/>
                  <w:iCs/>
                </w:rPr>
                <w:t>）</w:t>
              </w:r>
              <w:r w:rsidR="003D329D">
                <w:rPr>
                  <w:rFonts w:hint="eastAsia"/>
                </w:rPr>
                <w:t>：</w:t>
              </w:r>
            </w:ins>
          </w:p>
          <w:p w:rsidR="00714AB7" w:rsidRDefault="00714AB7">
            <w:pPr>
              <w:pStyle w:val="a8"/>
              <w:numPr>
                <w:ilvl w:val="0"/>
                <w:numId w:val="31"/>
              </w:numPr>
              <w:ind w:firstLineChars="0"/>
              <w:rPr>
                <w:ins w:id="4311" w:author="Microsoft" w:date="2015-09-22T14:54:00Z"/>
              </w:rPr>
            </w:pPr>
            <w:ins w:id="4312" w:author="Microsoft" w:date="2015-09-22T16:39:00Z">
              <w:r>
                <w:rPr>
                  <w:rFonts w:hint="eastAsia"/>
                </w:rPr>
                <w:t>部门</w:t>
              </w:r>
              <w:r>
                <w:t>编号</w:t>
              </w:r>
            </w:ins>
          </w:p>
          <w:p w:rsidR="003D329D" w:rsidRDefault="003D329D">
            <w:pPr>
              <w:pStyle w:val="a8"/>
              <w:numPr>
                <w:ilvl w:val="0"/>
                <w:numId w:val="31"/>
              </w:numPr>
              <w:ind w:firstLineChars="0"/>
              <w:rPr>
                <w:ins w:id="4313" w:author="Microsoft" w:date="2015-09-22T14:54:00Z"/>
              </w:rPr>
            </w:pPr>
            <w:ins w:id="4314" w:author="Microsoft" w:date="2015-09-22T14:54:00Z">
              <w:r>
                <w:t>提现金额</w:t>
              </w:r>
              <w:r w:rsidRPr="00366E94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Cash Withdrawn</w:t>
              </w:r>
              <w:r w:rsidRPr="00366E94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  <w:r>
                <w:t>瑞尔</w:t>
              </w:r>
              <w:r w:rsidRPr="00366E94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riels</w:t>
              </w:r>
              <w:r w:rsidRPr="00366E94">
                <w:rPr>
                  <w:rFonts w:hint="eastAsia"/>
                  <w:iCs/>
                </w:rPr>
                <w:t>）</w:t>
              </w:r>
            </w:ins>
          </w:p>
          <w:p w:rsidR="003D329D" w:rsidRDefault="003D329D">
            <w:pPr>
              <w:pStyle w:val="a8"/>
              <w:numPr>
                <w:ilvl w:val="0"/>
                <w:numId w:val="31"/>
              </w:numPr>
              <w:ind w:firstLineChars="0"/>
              <w:rPr>
                <w:ins w:id="4315" w:author="Microsoft" w:date="2015-09-22T14:54:00Z"/>
              </w:rPr>
            </w:pPr>
            <w:ins w:id="4316" w:author="Microsoft" w:date="2015-09-22T14:54:00Z">
              <w:r>
                <w:t>提现时间</w:t>
              </w:r>
              <w:r w:rsidRPr="00366E94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Date of Withdrawal</w:t>
              </w:r>
              <w:r w:rsidRPr="00366E94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</w:ins>
          </w:p>
          <w:p w:rsidR="003D329D" w:rsidRDefault="003D329D">
            <w:pPr>
              <w:pStyle w:val="a8"/>
              <w:numPr>
                <w:ilvl w:val="0"/>
                <w:numId w:val="31"/>
              </w:numPr>
              <w:ind w:firstLineChars="0"/>
              <w:rPr>
                <w:ins w:id="4317" w:author="Microsoft" w:date="2015-09-22T14:54:00Z"/>
              </w:rPr>
            </w:pPr>
            <w:ins w:id="4318" w:author="Microsoft" w:date="2015-09-22T14:54:00Z">
              <w:r>
                <w:t>提现后账户余额</w:t>
              </w:r>
              <w:r w:rsidRPr="00366E94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Balance after Withdrawal</w:t>
              </w:r>
              <w:r w:rsidRPr="00366E94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  <w:r>
                <w:t>瑞尔</w:t>
              </w:r>
            </w:ins>
            <w:ins w:id="4319" w:author="Microsoft" w:date="2015-11-11T16:29:00Z">
              <w:r w:rsidR="00291ED1">
                <w:rPr>
                  <w:rFonts w:hint="eastAsia"/>
                </w:rPr>
                <w:t>，提现</w:t>
              </w:r>
              <w:r w:rsidR="00291ED1">
                <w:t>成功后的</w:t>
              </w:r>
              <w:r w:rsidR="00291ED1">
                <w:rPr>
                  <w:rFonts w:hint="eastAsia"/>
                </w:rPr>
                <w:t>账户</w:t>
              </w:r>
              <w:r w:rsidR="00291ED1">
                <w:t>余额</w:t>
              </w:r>
            </w:ins>
          </w:p>
          <w:p w:rsidR="003D329D" w:rsidRDefault="003D329D">
            <w:pPr>
              <w:pStyle w:val="a8"/>
              <w:numPr>
                <w:ilvl w:val="0"/>
                <w:numId w:val="31"/>
              </w:numPr>
              <w:ind w:firstLineChars="0"/>
              <w:rPr>
                <w:ins w:id="4320" w:author="Microsoft" w:date="2015-09-22T14:54:00Z"/>
              </w:rPr>
            </w:pPr>
            <w:ins w:id="4321" w:author="Microsoft" w:date="2015-09-22T14:54:00Z">
              <w:r>
                <w:rPr>
                  <w:rFonts w:hint="eastAsia"/>
                </w:rPr>
                <w:t>操作人</w:t>
              </w:r>
              <w:r w:rsidRPr="00366E94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Processed By</w:t>
              </w:r>
              <w:r w:rsidRPr="00366E94">
                <w:rPr>
                  <w:rFonts w:hint="eastAsia"/>
                  <w:iCs/>
                </w:rPr>
                <w:t>）</w:t>
              </w:r>
              <w:r>
                <w:t>：</w:t>
              </w:r>
            </w:ins>
          </w:p>
          <w:p w:rsidR="003D329D" w:rsidRPr="00883F4B" w:rsidRDefault="003D329D">
            <w:pPr>
              <w:pStyle w:val="a8"/>
              <w:numPr>
                <w:ilvl w:val="0"/>
                <w:numId w:val="31"/>
              </w:numPr>
              <w:ind w:firstLineChars="0"/>
              <w:rPr>
                <w:ins w:id="4322" w:author="Microsoft" w:date="2015-09-22T14:54:00Z"/>
              </w:rPr>
            </w:pPr>
            <w:ins w:id="4323" w:author="Microsoft" w:date="2015-09-22T14:54:00Z">
              <w:r>
                <w:rPr>
                  <w:rFonts w:hint="eastAsia"/>
                </w:rPr>
                <w:t>状态</w:t>
              </w:r>
              <w:r w:rsidRPr="00366E94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Status</w:t>
              </w:r>
              <w:r w:rsidRPr="00366E94">
                <w:rPr>
                  <w:rFonts w:hint="eastAsia"/>
                  <w:iCs/>
                </w:rPr>
                <w:t>）</w:t>
              </w:r>
              <w:r>
                <w:t>：已提交</w:t>
              </w:r>
              <w:r w:rsidRPr="00366E94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Submitted</w:t>
              </w:r>
              <w:r w:rsidRPr="00366E94">
                <w:rPr>
                  <w:rFonts w:hint="eastAsia"/>
                  <w:iCs/>
                </w:rPr>
                <w:t>）</w:t>
              </w:r>
              <w:r>
                <w:t>、</w:t>
              </w:r>
              <w:r>
                <w:rPr>
                  <w:rFonts w:hint="eastAsia"/>
                </w:rPr>
                <w:t>已取消</w:t>
              </w:r>
              <w:r w:rsidRPr="00366E94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Cancelled</w:t>
              </w:r>
              <w:r w:rsidRPr="00366E94">
                <w:rPr>
                  <w:rFonts w:hint="eastAsia"/>
                  <w:iCs/>
                </w:rPr>
                <w:t>）</w:t>
              </w:r>
              <w:r>
                <w:t>、已审批</w:t>
              </w:r>
              <w:r w:rsidRPr="00366E94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Approved</w:t>
              </w:r>
              <w:r w:rsidRPr="00366E94">
                <w:rPr>
                  <w:rFonts w:hint="eastAsia"/>
                  <w:iCs/>
                </w:rPr>
                <w:t>）</w:t>
              </w:r>
              <w:r>
                <w:t>、已提现</w:t>
              </w:r>
              <w:r w:rsidRPr="00366E94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Processed</w:t>
              </w:r>
              <w:r w:rsidRPr="00366E94">
                <w:rPr>
                  <w:rFonts w:hint="eastAsia"/>
                  <w:iCs/>
                </w:rPr>
                <w:t>）</w:t>
              </w:r>
            </w:ins>
            <w:ins w:id="4324" w:author="Microsoft" w:date="2015-09-22T17:49:00Z">
              <w:r w:rsidR="00081494">
                <w:rPr>
                  <w:rFonts w:hint="eastAsia"/>
                  <w:iCs/>
                </w:rPr>
                <w:t>、</w:t>
              </w:r>
              <w:r w:rsidR="00081494">
                <w:rPr>
                  <w:iCs/>
                </w:rPr>
                <w:t>已拒绝（）</w:t>
              </w:r>
            </w:ins>
          </w:p>
        </w:tc>
      </w:tr>
      <w:tr w:rsidR="003D329D" w:rsidRPr="00883F4B" w:rsidTr="007071F4">
        <w:trPr>
          <w:ins w:id="4325" w:author="Microsoft" w:date="2015-09-22T14:54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A80A2F">
            <w:pPr>
              <w:rPr>
                <w:ins w:id="4326" w:author="Microsoft" w:date="2015-09-22T14:54:00Z"/>
              </w:rPr>
            </w:pPr>
            <w:ins w:id="4327" w:author="Microsoft" w:date="2015-09-22T14:54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D329D" w:rsidRPr="00FE4DC0" w:rsidRDefault="003D329D">
            <w:pPr>
              <w:rPr>
                <w:ins w:id="4328" w:author="Microsoft" w:date="2015-09-22T14:54:00Z"/>
                <w:noProof/>
                <w:szCs w:val="21"/>
              </w:rPr>
            </w:pPr>
            <w:ins w:id="4329" w:author="Microsoft" w:date="2015-09-22T14:54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3D329D" w:rsidRPr="00883F4B" w:rsidTr="007071F4">
        <w:trPr>
          <w:ins w:id="4330" w:author="Microsoft" w:date="2015-09-22T14:54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A80A2F">
            <w:pPr>
              <w:rPr>
                <w:ins w:id="4331" w:author="Microsoft" w:date="2015-09-22T14:54:00Z"/>
              </w:rPr>
            </w:pPr>
            <w:ins w:id="4332" w:author="Microsoft" w:date="2015-09-22T14:54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D329D" w:rsidRDefault="002E0CC1">
            <w:pPr>
              <w:rPr>
                <w:ins w:id="4333" w:author="Microsoft" w:date="2015-10-30T10:02:00Z"/>
                <w:bCs/>
                <w:iCs/>
              </w:rPr>
            </w:pPr>
            <w:ins w:id="4334" w:author="Microsoft" w:date="2015-10-30T10:00:00Z">
              <w:r>
                <w:rPr>
                  <w:rFonts w:hint="eastAsia"/>
                  <w:bCs/>
                  <w:iCs/>
                </w:rPr>
                <w:t>部门</w:t>
              </w:r>
              <w:r>
                <w:rPr>
                  <w:bCs/>
                  <w:iCs/>
                </w:rPr>
                <w:t>登录</w:t>
              </w:r>
              <w:r>
                <w:rPr>
                  <w:rFonts w:hint="eastAsia"/>
                  <w:bCs/>
                  <w:iCs/>
                </w:rPr>
                <w:t>时</w:t>
              </w:r>
              <w:r>
                <w:rPr>
                  <w:bCs/>
                  <w:iCs/>
                </w:rPr>
                <w:t>查看的是本部门提交的提现申请记录；</w:t>
              </w:r>
            </w:ins>
          </w:p>
          <w:p w:rsidR="002E0CC1" w:rsidRPr="00883F4B" w:rsidRDefault="002E0CC1">
            <w:pPr>
              <w:rPr>
                <w:ins w:id="4335" w:author="Microsoft" w:date="2015-09-22T14:54:00Z"/>
                <w:bCs/>
                <w:iCs/>
              </w:rPr>
            </w:pPr>
            <w:ins w:id="4336" w:author="Microsoft" w:date="2015-10-30T10:02:00Z">
              <w:r>
                <w:rPr>
                  <w:rFonts w:hint="eastAsia"/>
                  <w:bCs/>
                  <w:iCs/>
                </w:rPr>
                <w:t>提交</w:t>
              </w:r>
              <w:r>
                <w:rPr>
                  <w:bCs/>
                  <w:iCs/>
                </w:rPr>
                <w:t>的提现申请记录可以进行</w:t>
              </w:r>
              <w:r>
                <w:rPr>
                  <w:rFonts w:hint="eastAsia"/>
                  <w:bCs/>
                  <w:iCs/>
                </w:rPr>
                <w:t>【</w:t>
              </w:r>
              <w:r>
                <w:rPr>
                  <w:bCs/>
                  <w:iCs/>
                </w:rPr>
                <w:t>取消</w:t>
              </w:r>
              <w:r>
                <w:rPr>
                  <w:rFonts w:hint="eastAsia"/>
                  <w:bCs/>
                  <w:iCs/>
                </w:rPr>
                <w:t>】</w:t>
              </w:r>
            </w:ins>
          </w:p>
        </w:tc>
      </w:tr>
      <w:tr w:rsidR="003D329D" w:rsidRPr="00883F4B" w:rsidTr="007071F4">
        <w:trPr>
          <w:ins w:id="4337" w:author="Microsoft" w:date="2015-09-22T14:54:00Z"/>
        </w:trPr>
        <w:tc>
          <w:tcPr>
            <w:tcW w:w="1384" w:type="dxa"/>
            <w:shd w:val="clear" w:color="auto" w:fill="D9D9D9"/>
            <w:vAlign w:val="center"/>
          </w:tcPr>
          <w:p w:rsidR="003D329D" w:rsidRPr="00883F4B" w:rsidRDefault="003D329D" w:rsidP="00A80A2F">
            <w:pPr>
              <w:rPr>
                <w:ins w:id="4338" w:author="Microsoft" w:date="2015-09-22T14:54:00Z"/>
              </w:rPr>
            </w:pPr>
            <w:ins w:id="4339" w:author="Microsoft" w:date="2015-09-22T14:54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D329D" w:rsidRDefault="003D329D">
            <w:pPr>
              <w:rPr>
                <w:ins w:id="4340" w:author="Microsoft" w:date="2015-09-23T15:54:00Z"/>
              </w:rPr>
            </w:pPr>
            <w:ins w:id="4341" w:author="Microsoft" w:date="2015-09-22T14:54:00Z">
              <w:r w:rsidRPr="009770F2">
                <w:rPr>
                  <w:rFonts w:hint="eastAsia"/>
                </w:rPr>
                <w:t>财务可见状态为：已提交，已审批，已提现</w:t>
              </w:r>
            </w:ins>
          </w:p>
          <w:p w:rsidR="000B2D54" w:rsidRPr="00883F4B" w:rsidRDefault="000B2D54">
            <w:pPr>
              <w:rPr>
                <w:ins w:id="4342" w:author="Microsoft" w:date="2015-09-22T14:54:00Z"/>
              </w:rPr>
            </w:pPr>
            <w:ins w:id="4343" w:author="Microsoft" w:date="2015-09-23T15:54:00Z">
              <w:r>
                <w:rPr>
                  <w:rFonts w:hint="eastAsia"/>
                </w:rPr>
                <w:t>【提现</w:t>
              </w:r>
              <w:r>
                <w:t>申请】</w:t>
              </w:r>
              <w:r>
                <w:rPr>
                  <w:rFonts w:hint="eastAsia"/>
                </w:rPr>
                <w:t>操作</w:t>
              </w:r>
            </w:ins>
          </w:p>
        </w:tc>
      </w:tr>
    </w:tbl>
    <w:p w:rsidR="003D329D" w:rsidRPr="00AD530F" w:rsidRDefault="003D329D" w:rsidP="00A80A2F">
      <w:pPr>
        <w:pStyle w:val="a0"/>
        <w:rPr>
          <w:ins w:id="4344" w:author="Microsoft" w:date="2015-09-22T14:54:00Z"/>
        </w:rPr>
      </w:pPr>
    </w:p>
    <w:p w:rsidR="000B2D54" w:rsidRDefault="000B2D54">
      <w:pPr>
        <w:pStyle w:val="4"/>
        <w:rPr>
          <w:ins w:id="4345" w:author="Microsoft" w:date="2015-09-23T15:53:00Z"/>
        </w:rPr>
      </w:pPr>
      <w:ins w:id="4346" w:author="Microsoft" w:date="2015-09-23T15:53:00Z">
        <w:r>
          <w:t>提现申请</w:t>
        </w:r>
        <w:r w:rsidRPr="00323126">
          <w:rPr>
            <w:rFonts w:hint="eastAsia"/>
          </w:rPr>
          <w:t>（</w:t>
        </w:r>
        <w:r>
          <w:rPr>
            <w:rFonts w:hint="eastAsia"/>
          </w:rPr>
          <w:t>Cash Withdrawn</w:t>
        </w:r>
        <w:r w:rsidRPr="00323126">
          <w:rPr>
            <w:rFonts w:hint="eastAsia"/>
          </w:rPr>
          <w:t>）</w:t>
        </w:r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0B2D54" w:rsidRPr="00883F4B" w:rsidTr="00A1711E">
        <w:trPr>
          <w:ins w:id="4347" w:author="Microsoft" w:date="2015-09-23T15:53:00Z"/>
        </w:trPr>
        <w:tc>
          <w:tcPr>
            <w:tcW w:w="1384" w:type="dxa"/>
            <w:shd w:val="clear" w:color="auto" w:fill="D9D9D9"/>
            <w:vAlign w:val="center"/>
          </w:tcPr>
          <w:p w:rsidR="000B2D54" w:rsidRPr="00883F4B" w:rsidRDefault="000B2D54">
            <w:pPr>
              <w:rPr>
                <w:ins w:id="4348" w:author="Microsoft" w:date="2015-09-23T15:53:00Z"/>
              </w:rPr>
            </w:pPr>
            <w:ins w:id="4349" w:author="Microsoft" w:date="2015-09-23T15:53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0B2D54" w:rsidRPr="00883F4B" w:rsidRDefault="000B2D54">
            <w:pPr>
              <w:rPr>
                <w:ins w:id="4350" w:author="Microsoft" w:date="2015-09-23T15:53:00Z"/>
                <w:iCs/>
              </w:rPr>
            </w:pPr>
            <w:ins w:id="4351" w:author="Microsoft" w:date="2015-09-23T15:53:00Z">
              <w:r>
                <w:rPr>
                  <w:iCs/>
                </w:rPr>
                <w:t>Jk085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0B2D54" w:rsidRPr="00883F4B" w:rsidRDefault="000B2D54">
            <w:pPr>
              <w:rPr>
                <w:ins w:id="4352" w:author="Microsoft" w:date="2015-09-23T15:53:00Z"/>
              </w:rPr>
            </w:pPr>
            <w:ins w:id="4353" w:author="Microsoft" w:date="2015-09-23T15:53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0B2D54" w:rsidRPr="00883F4B" w:rsidRDefault="000B2D54">
            <w:pPr>
              <w:rPr>
                <w:ins w:id="4354" w:author="Microsoft" w:date="2015-09-23T15:53:00Z"/>
                <w:iCs/>
              </w:rPr>
            </w:pPr>
          </w:p>
        </w:tc>
      </w:tr>
      <w:tr w:rsidR="000B2D54" w:rsidRPr="00883F4B" w:rsidTr="00A1711E">
        <w:trPr>
          <w:ins w:id="4355" w:author="Microsoft" w:date="2015-09-23T15:53:00Z"/>
        </w:trPr>
        <w:tc>
          <w:tcPr>
            <w:tcW w:w="1384" w:type="dxa"/>
            <w:shd w:val="clear" w:color="auto" w:fill="D9D9D9"/>
            <w:vAlign w:val="center"/>
          </w:tcPr>
          <w:p w:rsidR="000B2D54" w:rsidRPr="00883F4B" w:rsidRDefault="000B2D54" w:rsidP="00A80A2F">
            <w:pPr>
              <w:rPr>
                <w:ins w:id="4356" w:author="Microsoft" w:date="2015-09-23T15:53:00Z"/>
              </w:rPr>
            </w:pPr>
            <w:ins w:id="4357" w:author="Microsoft" w:date="2015-09-23T15:53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0B2D54" w:rsidRPr="00883F4B" w:rsidRDefault="000B2D54">
            <w:pPr>
              <w:rPr>
                <w:ins w:id="4358" w:author="Microsoft" w:date="2015-09-23T15:53:00Z"/>
                <w:iCs/>
              </w:rPr>
            </w:pPr>
            <w:ins w:id="4359" w:author="Microsoft" w:date="2015-09-23T15:53:00Z">
              <w:r>
                <w:rPr>
                  <w:rFonts w:hint="eastAsia"/>
                  <w:iCs/>
                </w:rPr>
                <w:t>代理商余额进行提现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0B2D54" w:rsidRPr="00883F4B" w:rsidRDefault="000B2D54">
            <w:pPr>
              <w:rPr>
                <w:ins w:id="4360" w:author="Microsoft" w:date="2015-09-23T15:53:00Z"/>
                <w:iCs/>
              </w:rPr>
            </w:pPr>
            <w:ins w:id="4361" w:author="Microsoft" w:date="2015-09-23T15:53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0B2D54" w:rsidRPr="00883F4B" w:rsidRDefault="000B2D54">
            <w:pPr>
              <w:rPr>
                <w:ins w:id="4362" w:author="Microsoft" w:date="2015-09-23T15:53:00Z"/>
                <w:iCs/>
              </w:rPr>
            </w:pPr>
          </w:p>
        </w:tc>
      </w:tr>
      <w:tr w:rsidR="000B2D54" w:rsidRPr="00883F4B" w:rsidTr="00A1711E">
        <w:trPr>
          <w:trHeight w:val="390"/>
          <w:ins w:id="4363" w:author="Microsoft" w:date="2015-09-23T15:53:00Z"/>
        </w:trPr>
        <w:tc>
          <w:tcPr>
            <w:tcW w:w="1384" w:type="dxa"/>
            <w:shd w:val="clear" w:color="auto" w:fill="D9D9D9"/>
            <w:vAlign w:val="center"/>
          </w:tcPr>
          <w:p w:rsidR="000B2D54" w:rsidRPr="00883F4B" w:rsidRDefault="000B2D54" w:rsidP="00A80A2F">
            <w:pPr>
              <w:rPr>
                <w:ins w:id="4364" w:author="Microsoft" w:date="2015-09-23T15:53:00Z"/>
              </w:rPr>
            </w:pPr>
            <w:ins w:id="4365" w:author="Microsoft" w:date="2015-09-23T15:53:00Z">
              <w:r w:rsidRPr="00883F4B">
                <w:rPr>
                  <w:rFonts w:hint="eastAsia"/>
                </w:rPr>
                <w:lastRenderedPageBreak/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0B2D54" w:rsidRPr="00883F4B" w:rsidRDefault="000B2D54">
            <w:pPr>
              <w:rPr>
                <w:ins w:id="4366" w:author="Microsoft" w:date="2015-09-23T15:53:00Z"/>
              </w:rPr>
            </w:pPr>
            <w:ins w:id="4367" w:author="Microsoft" w:date="2015-09-23T15:53:00Z">
              <w:r>
                <w:t>代理商的提现进行审批</w:t>
              </w:r>
            </w:ins>
          </w:p>
        </w:tc>
      </w:tr>
      <w:tr w:rsidR="000B2D54" w:rsidRPr="00883F4B" w:rsidTr="00A1711E">
        <w:trPr>
          <w:trHeight w:val="420"/>
          <w:ins w:id="4368" w:author="Microsoft" w:date="2015-09-23T15:53:00Z"/>
        </w:trPr>
        <w:tc>
          <w:tcPr>
            <w:tcW w:w="1384" w:type="dxa"/>
            <w:shd w:val="clear" w:color="auto" w:fill="D9D9D9"/>
            <w:vAlign w:val="center"/>
          </w:tcPr>
          <w:p w:rsidR="000B2D54" w:rsidRPr="00883F4B" w:rsidRDefault="000B2D54" w:rsidP="00A80A2F">
            <w:pPr>
              <w:rPr>
                <w:ins w:id="4369" w:author="Microsoft" w:date="2015-09-23T15:53:00Z"/>
              </w:rPr>
            </w:pPr>
            <w:ins w:id="4370" w:author="Microsoft" w:date="2015-09-23T15:53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0B2D54" w:rsidRDefault="000B2D54">
            <w:pPr>
              <w:pStyle w:val="a8"/>
              <w:numPr>
                <w:ilvl w:val="0"/>
                <w:numId w:val="29"/>
              </w:numPr>
              <w:ind w:firstLineChars="0"/>
              <w:rPr>
                <w:ins w:id="4371" w:author="Microsoft" w:date="2015-09-23T15:53:00Z"/>
                <w:iCs/>
              </w:rPr>
            </w:pPr>
            <w:ins w:id="4372" w:author="Microsoft" w:date="2015-09-23T15:53:00Z">
              <w:r>
                <w:rPr>
                  <w:rFonts w:hint="eastAsia"/>
                  <w:iCs/>
                </w:rPr>
                <w:t>部门名称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Agent Name</w:t>
              </w:r>
              <w:r w:rsidRPr="00191E5D">
                <w:rPr>
                  <w:rFonts w:hint="eastAsia"/>
                  <w:iCs/>
                </w:rPr>
                <w:t>）</w:t>
              </w:r>
              <w:r w:rsidRPr="006F06BF">
                <w:rPr>
                  <w:rFonts w:hint="eastAsia"/>
                  <w:iCs/>
                </w:rPr>
                <w:t>：</w:t>
              </w:r>
            </w:ins>
            <w:ins w:id="4373" w:author="Microsoft" w:date="2015-10-30T09:53:00Z">
              <w:r w:rsidR="002E0CC1">
                <w:rPr>
                  <w:rFonts w:hint="eastAsia"/>
                  <w:iCs/>
                </w:rPr>
                <w:t>本部门名称</w:t>
              </w:r>
            </w:ins>
          </w:p>
          <w:p w:rsidR="000B2D54" w:rsidRPr="001D599D" w:rsidRDefault="000B2D54">
            <w:pPr>
              <w:pStyle w:val="a8"/>
              <w:numPr>
                <w:ilvl w:val="0"/>
                <w:numId w:val="29"/>
              </w:numPr>
              <w:ind w:firstLineChars="0"/>
              <w:rPr>
                <w:ins w:id="4374" w:author="Microsoft" w:date="2015-09-23T15:53:00Z"/>
                <w:iCs/>
              </w:rPr>
            </w:pPr>
            <w:ins w:id="4375" w:author="Microsoft" w:date="2015-09-23T15:53:00Z">
              <w:r>
                <w:rPr>
                  <w:rFonts w:hint="eastAsia"/>
                  <w:iCs/>
                </w:rPr>
                <w:t>部门编号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Agent Code</w:t>
              </w:r>
              <w:r w:rsidRPr="00191E5D">
                <w:rPr>
                  <w:rFonts w:hint="eastAsia"/>
                  <w:iCs/>
                </w:rPr>
                <w:t>）</w:t>
              </w:r>
            </w:ins>
            <w:ins w:id="4376" w:author="Microsoft" w:date="2015-10-30T09:53:00Z">
              <w:r w:rsidR="002E0CC1">
                <w:rPr>
                  <w:rFonts w:hint="eastAsia"/>
                  <w:iCs/>
                </w:rPr>
                <w:t>：</w:t>
              </w:r>
              <w:r w:rsidR="002E0CC1">
                <w:rPr>
                  <w:iCs/>
                </w:rPr>
                <w:t>本</w:t>
              </w:r>
            </w:ins>
            <w:ins w:id="4377" w:author="Microsoft" w:date="2015-09-23T15:53:00Z">
              <w:r>
                <w:rPr>
                  <w:iCs/>
                </w:rPr>
                <w:t>部门编号；</w:t>
              </w:r>
            </w:ins>
          </w:p>
          <w:p w:rsidR="000B2D54" w:rsidRPr="006F06BF" w:rsidRDefault="000B2D54">
            <w:pPr>
              <w:pStyle w:val="a8"/>
              <w:numPr>
                <w:ilvl w:val="0"/>
                <w:numId w:val="29"/>
              </w:numPr>
              <w:ind w:firstLineChars="0"/>
              <w:rPr>
                <w:ins w:id="4378" w:author="Microsoft" w:date="2015-09-23T15:53:00Z"/>
                <w:iCs/>
              </w:rPr>
            </w:pPr>
            <w:ins w:id="4379" w:author="Microsoft" w:date="2015-09-23T15:53:00Z">
              <w:r>
                <w:rPr>
                  <w:rFonts w:hint="eastAsia"/>
                  <w:iCs/>
                </w:rPr>
                <w:t>当前</w:t>
              </w:r>
              <w:r>
                <w:rPr>
                  <w:iCs/>
                </w:rPr>
                <w:t>账户余额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Account Balance</w:t>
              </w:r>
              <w:r w:rsidRPr="00191E5D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  <w:iCs/>
                </w:rPr>
                <w:t>：</w:t>
              </w:r>
              <w:r>
                <w:rPr>
                  <w:iCs/>
                </w:rPr>
                <w:t>瑞尔</w:t>
              </w:r>
              <w:r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riels</w:t>
              </w:r>
              <w:r>
                <w:rPr>
                  <w:rFonts w:hint="eastAsia"/>
                  <w:iCs/>
                </w:rPr>
                <w:t>）</w:t>
              </w:r>
            </w:ins>
          </w:p>
          <w:p w:rsidR="000B2D54" w:rsidRPr="00081494" w:rsidRDefault="000B2D54">
            <w:pPr>
              <w:pStyle w:val="a8"/>
              <w:numPr>
                <w:ilvl w:val="0"/>
                <w:numId w:val="29"/>
              </w:numPr>
              <w:ind w:firstLineChars="0"/>
              <w:rPr>
                <w:ins w:id="4380" w:author="Microsoft" w:date="2015-09-23T15:53:00Z"/>
                <w:iCs/>
              </w:rPr>
            </w:pPr>
            <w:ins w:id="4381" w:author="Microsoft" w:date="2015-09-23T15:53:00Z">
              <w:r>
                <w:rPr>
                  <w:iCs/>
                </w:rPr>
                <w:t>提现</w:t>
              </w:r>
              <w:r w:rsidRPr="006F06BF">
                <w:rPr>
                  <w:iCs/>
                </w:rPr>
                <w:t>金额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Cash Withdrawn</w:t>
              </w:r>
              <w:r w:rsidRPr="00191E5D">
                <w:rPr>
                  <w:rFonts w:hint="eastAsia"/>
                  <w:iCs/>
                </w:rPr>
                <w:t>）</w:t>
              </w:r>
              <w:r w:rsidRPr="006F06BF">
                <w:rPr>
                  <w:rFonts w:hint="eastAsia"/>
                  <w:iCs/>
                </w:rPr>
                <w:t>：</w:t>
              </w:r>
              <w:r>
                <w:rPr>
                  <w:rFonts w:hint="eastAsia"/>
                  <w:iCs/>
                </w:rPr>
                <w:t>瑞尔</w:t>
              </w:r>
              <w:r>
                <w:rPr>
                  <w:rFonts w:hint="eastAsia"/>
                  <w:iCs/>
                </w:rPr>
                <w:t xml:space="preserve"> 1-20</w:t>
              </w:r>
              <w:r>
                <w:rPr>
                  <w:rFonts w:hint="eastAsia"/>
                  <w:iCs/>
                </w:rPr>
                <w:t>；</w:t>
              </w:r>
            </w:ins>
          </w:p>
        </w:tc>
      </w:tr>
      <w:tr w:rsidR="000B2D54" w:rsidRPr="00883F4B" w:rsidTr="00A1711E">
        <w:trPr>
          <w:trHeight w:val="420"/>
          <w:ins w:id="4382" w:author="Microsoft" w:date="2015-09-23T15:53:00Z"/>
        </w:trPr>
        <w:tc>
          <w:tcPr>
            <w:tcW w:w="1384" w:type="dxa"/>
            <w:shd w:val="clear" w:color="auto" w:fill="D9D9D9"/>
            <w:vAlign w:val="center"/>
          </w:tcPr>
          <w:p w:rsidR="000B2D54" w:rsidRPr="00883F4B" w:rsidRDefault="000B2D54" w:rsidP="00A80A2F">
            <w:pPr>
              <w:rPr>
                <w:ins w:id="4383" w:author="Microsoft" w:date="2015-09-23T15:53:00Z"/>
              </w:rPr>
            </w:pPr>
            <w:ins w:id="4384" w:author="Microsoft" w:date="2015-09-23T15:53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0B2D54" w:rsidRPr="00883F4B" w:rsidRDefault="000B2D54">
            <w:pPr>
              <w:rPr>
                <w:ins w:id="4385" w:author="Microsoft" w:date="2015-09-23T15:53:00Z"/>
              </w:rPr>
            </w:pPr>
            <w:ins w:id="4386" w:author="Microsoft" w:date="2015-09-23T15:53:00Z">
              <w:r>
                <w:rPr>
                  <w:rFonts w:hint="eastAsia"/>
                  <w:iCs/>
                </w:rPr>
                <w:t>提交成功</w:t>
              </w:r>
              <w:r w:rsidRPr="00191E5D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 xml:space="preserve">Your cash </w:t>
              </w:r>
              <w:r>
                <w:rPr>
                  <w:iCs/>
                </w:rPr>
                <w:t>withdrawn information</w:t>
              </w:r>
              <w:r>
                <w:rPr>
                  <w:rFonts w:hint="eastAsia"/>
                  <w:iCs/>
                </w:rPr>
                <w:t>has been successfully submitted!</w:t>
              </w:r>
              <w:r w:rsidRPr="00191E5D">
                <w:rPr>
                  <w:rFonts w:hint="eastAsia"/>
                  <w:iCs/>
                </w:rPr>
                <w:t>）</w:t>
              </w:r>
            </w:ins>
          </w:p>
        </w:tc>
      </w:tr>
      <w:tr w:rsidR="000B2D54" w:rsidRPr="00883F4B" w:rsidTr="00A1711E">
        <w:trPr>
          <w:ins w:id="4387" w:author="Microsoft" w:date="2015-09-23T15:53:00Z"/>
        </w:trPr>
        <w:tc>
          <w:tcPr>
            <w:tcW w:w="1384" w:type="dxa"/>
            <w:shd w:val="clear" w:color="auto" w:fill="D9D9D9"/>
            <w:vAlign w:val="center"/>
          </w:tcPr>
          <w:p w:rsidR="000B2D54" w:rsidRPr="00883F4B" w:rsidRDefault="000B2D54" w:rsidP="00A80A2F">
            <w:pPr>
              <w:rPr>
                <w:ins w:id="4388" w:author="Microsoft" w:date="2015-09-23T15:53:00Z"/>
              </w:rPr>
            </w:pPr>
            <w:ins w:id="4389" w:author="Microsoft" w:date="2015-09-23T15:53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0B2D54" w:rsidRPr="00FE4DC0" w:rsidRDefault="000B2D54">
            <w:pPr>
              <w:rPr>
                <w:ins w:id="4390" w:author="Microsoft" w:date="2015-09-23T15:53:00Z"/>
                <w:noProof/>
                <w:szCs w:val="21"/>
              </w:rPr>
            </w:pPr>
            <w:ins w:id="4391" w:author="Microsoft" w:date="2015-09-23T15:53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0B2D54" w:rsidRPr="00883F4B" w:rsidTr="00A1711E">
        <w:trPr>
          <w:ins w:id="4392" w:author="Microsoft" w:date="2015-09-23T15:53:00Z"/>
        </w:trPr>
        <w:tc>
          <w:tcPr>
            <w:tcW w:w="1384" w:type="dxa"/>
            <w:shd w:val="clear" w:color="auto" w:fill="D9D9D9"/>
            <w:vAlign w:val="center"/>
          </w:tcPr>
          <w:p w:rsidR="000B2D54" w:rsidRPr="00883F4B" w:rsidRDefault="000B2D54" w:rsidP="00A80A2F">
            <w:pPr>
              <w:rPr>
                <w:ins w:id="4393" w:author="Microsoft" w:date="2015-09-23T15:53:00Z"/>
              </w:rPr>
            </w:pPr>
            <w:ins w:id="4394" w:author="Microsoft" w:date="2015-09-23T15:53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0B2D54" w:rsidRPr="00883F4B" w:rsidRDefault="000B2D54">
            <w:pPr>
              <w:rPr>
                <w:ins w:id="4395" w:author="Microsoft" w:date="2015-09-23T15:53:00Z"/>
                <w:bCs/>
                <w:iCs/>
              </w:rPr>
            </w:pPr>
            <w:ins w:id="4396" w:author="Microsoft" w:date="2015-09-23T15:53:00Z">
              <w:r>
                <w:rPr>
                  <w:rFonts w:hint="eastAsia"/>
                  <w:bCs/>
                  <w:iCs/>
                </w:rPr>
                <w:t>无</w:t>
              </w:r>
            </w:ins>
          </w:p>
        </w:tc>
      </w:tr>
      <w:tr w:rsidR="000B2D54" w:rsidRPr="00883F4B" w:rsidTr="00A1711E">
        <w:trPr>
          <w:ins w:id="4397" w:author="Microsoft" w:date="2015-09-23T15:53:00Z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B2D54" w:rsidRPr="00883F4B" w:rsidRDefault="000B2D54" w:rsidP="00A80A2F">
            <w:pPr>
              <w:rPr>
                <w:ins w:id="4398" w:author="Microsoft" w:date="2015-09-23T15:53:00Z"/>
              </w:rPr>
            </w:pPr>
            <w:ins w:id="4399" w:author="Microsoft" w:date="2015-09-23T15:53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D54" w:rsidRDefault="000B2D54">
            <w:pPr>
              <w:rPr>
                <w:ins w:id="4400" w:author="Microsoft" w:date="2015-09-23T15:53:00Z"/>
                <w:bCs/>
                <w:iCs/>
              </w:rPr>
            </w:pPr>
            <w:ins w:id="4401" w:author="Microsoft" w:date="2015-09-23T15:53:00Z">
              <w:r>
                <w:rPr>
                  <w:rFonts w:hint="eastAsia"/>
                  <w:bCs/>
                  <w:iCs/>
                </w:rPr>
                <w:t>提现金额</w:t>
              </w:r>
              <w:r>
                <w:rPr>
                  <w:bCs/>
                  <w:iCs/>
                </w:rPr>
                <w:t>不能大于账户余额；</w:t>
              </w:r>
            </w:ins>
          </w:p>
          <w:p w:rsidR="000B2D54" w:rsidRPr="003E77B5" w:rsidRDefault="000B2D54">
            <w:pPr>
              <w:rPr>
                <w:ins w:id="4402" w:author="Microsoft" w:date="2015-09-23T15:53:00Z"/>
                <w:bCs/>
                <w:iCs/>
              </w:rPr>
            </w:pPr>
            <w:ins w:id="4403" w:author="Microsoft" w:date="2015-09-23T15:53:00Z">
              <w:r>
                <w:rPr>
                  <w:rFonts w:hint="eastAsia"/>
                  <w:bCs/>
                  <w:iCs/>
                </w:rPr>
                <w:t>（</w:t>
              </w:r>
              <w:r>
                <w:rPr>
                  <w:rFonts w:hint="eastAsia"/>
                  <w:bCs/>
                  <w:iCs/>
                </w:rPr>
                <w:t xml:space="preserve">The cash </w:t>
              </w:r>
              <w:r>
                <w:rPr>
                  <w:bCs/>
                  <w:iCs/>
                </w:rPr>
                <w:t>withdrawn cannot</w:t>
              </w:r>
              <w:r>
                <w:rPr>
                  <w:rFonts w:hint="eastAsia"/>
                  <w:bCs/>
                  <w:iCs/>
                </w:rPr>
                <w:t xml:space="preserve"> be larger than the current account balance.</w:t>
              </w:r>
              <w:r>
                <w:rPr>
                  <w:rFonts w:hint="eastAsia"/>
                  <w:bCs/>
                  <w:iCs/>
                </w:rPr>
                <w:t>）</w:t>
              </w:r>
            </w:ins>
          </w:p>
        </w:tc>
      </w:tr>
    </w:tbl>
    <w:p w:rsidR="000B2D54" w:rsidRPr="006F06BF" w:rsidRDefault="000B2D54" w:rsidP="00A80A2F">
      <w:pPr>
        <w:pStyle w:val="a0"/>
        <w:rPr>
          <w:ins w:id="4404" w:author="Microsoft" w:date="2015-09-23T15:53:00Z"/>
        </w:rPr>
      </w:pPr>
    </w:p>
    <w:p w:rsidR="008C66B9" w:rsidRDefault="00F13D8B">
      <w:pPr>
        <w:pStyle w:val="3"/>
        <w:rPr>
          <w:ins w:id="4405" w:author="Microsoft" w:date="2015-09-23T16:25:00Z"/>
        </w:rPr>
      </w:pPr>
      <w:bookmarkStart w:id="4406" w:name="_Toc447205935"/>
      <w:ins w:id="4407" w:author="Microsoft" w:date="2015-09-23T17:59:00Z">
        <w:r>
          <w:rPr>
            <w:rFonts w:hint="eastAsia"/>
          </w:rPr>
          <w:t>账户</w:t>
        </w:r>
      </w:ins>
      <w:ins w:id="4408" w:author="Microsoft" w:date="2015-09-23T15:59:00Z">
        <w:r w:rsidR="008C66B9">
          <w:rPr>
            <w:rFonts w:hint="eastAsia"/>
          </w:rPr>
          <w:t>余额</w:t>
        </w:r>
        <w:r w:rsidR="008C66B9">
          <w:t>查询</w:t>
        </w:r>
      </w:ins>
      <w:bookmarkEnd w:id="4406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877EB3" w:rsidRPr="00883F4B" w:rsidTr="00A1711E">
        <w:trPr>
          <w:ins w:id="4409" w:author="Microsoft" w:date="2015-09-23T16:25:00Z"/>
        </w:trPr>
        <w:tc>
          <w:tcPr>
            <w:tcW w:w="1384" w:type="dxa"/>
            <w:shd w:val="clear" w:color="auto" w:fill="D9D9D9"/>
            <w:vAlign w:val="center"/>
          </w:tcPr>
          <w:p w:rsidR="00877EB3" w:rsidRPr="00883F4B" w:rsidRDefault="00877EB3" w:rsidP="00A1711E">
            <w:pPr>
              <w:rPr>
                <w:ins w:id="4410" w:author="Microsoft" w:date="2015-09-23T16:25:00Z"/>
              </w:rPr>
            </w:pPr>
            <w:ins w:id="4411" w:author="Microsoft" w:date="2015-09-23T16:25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877EB3" w:rsidRPr="00883F4B" w:rsidRDefault="00877EB3" w:rsidP="00A1711E">
            <w:pPr>
              <w:rPr>
                <w:ins w:id="4412" w:author="Microsoft" w:date="2015-09-23T16:25:00Z"/>
                <w:iCs/>
              </w:rPr>
            </w:pPr>
            <w:ins w:id="4413" w:author="Microsoft" w:date="2015-09-23T16:25:00Z">
              <w:r>
                <w:rPr>
                  <w:iCs/>
                </w:rPr>
                <w:t>Jk098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877EB3" w:rsidRPr="00883F4B" w:rsidRDefault="00877EB3" w:rsidP="00A1711E">
            <w:pPr>
              <w:rPr>
                <w:ins w:id="4414" w:author="Microsoft" w:date="2015-09-23T16:25:00Z"/>
              </w:rPr>
            </w:pPr>
            <w:ins w:id="4415" w:author="Microsoft" w:date="2015-09-23T16:25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877EB3" w:rsidRPr="00883F4B" w:rsidRDefault="00877EB3" w:rsidP="00A1711E">
            <w:pPr>
              <w:rPr>
                <w:ins w:id="4416" w:author="Microsoft" w:date="2015-09-23T16:25:00Z"/>
                <w:iCs/>
              </w:rPr>
            </w:pPr>
          </w:p>
        </w:tc>
      </w:tr>
      <w:tr w:rsidR="00877EB3" w:rsidRPr="00883F4B" w:rsidTr="00A1711E">
        <w:trPr>
          <w:ins w:id="4417" w:author="Microsoft" w:date="2015-09-23T16:25:00Z"/>
        </w:trPr>
        <w:tc>
          <w:tcPr>
            <w:tcW w:w="1384" w:type="dxa"/>
            <w:shd w:val="clear" w:color="auto" w:fill="D9D9D9"/>
            <w:vAlign w:val="center"/>
          </w:tcPr>
          <w:p w:rsidR="00877EB3" w:rsidRPr="00883F4B" w:rsidRDefault="00877EB3" w:rsidP="00A1711E">
            <w:pPr>
              <w:rPr>
                <w:ins w:id="4418" w:author="Microsoft" w:date="2015-09-23T16:25:00Z"/>
              </w:rPr>
            </w:pPr>
            <w:ins w:id="4419" w:author="Microsoft" w:date="2015-09-23T16:25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877EB3" w:rsidRPr="00883F4B" w:rsidRDefault="00877EB3" w:rsidP="00A1711E">
            <w:pPr>
              <w:rPr>
                <w:ins w:id="4420" w:author="Microsoft" w:date="2015-09-23T16:25:00Z"/>
                <w:iCs/>
              </w:rPr>
            </w:pPr>
            <w:ins w:id="4421" w:author="Microsoft" w:date="2015-09-23T16:25:00Z">
              <w:r>
                <w:rPr>
                  <w:rFonts w:hint="eastAsia"/>
                  <w:iCs/>
                </w:rPr>
                <w:t>查询</w:t>
              </w:r>
            </w:ins>
            <w:ins w:id="4422" w:author="Microsoft" w:date="2015-09-23T16:26:00Z">
              <w:r>
                <w:rPr>
                  <w:rFonts w:hint="eastAsia"/>
                  <w:iCs/>
                </w:rPr>
                <w:t>自身</w:t>
              </w:r>
            </w:ins>
            <w:ins w:id="4423" w:author="Microsoft" w:date="2015-09-23T16:25:00Z">
              <w:r>
                <w:rPr>
                  <w:rFonts w:hint="eastAsia"/>
                  <w:iCs/>
                </w:rPr>
                <w:t>账户余额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877EB3" w:rsidRPr="00883F4B" w:rsidRDefault="00877EB3" w:rsidP="00A1711E">
            <w:pPr>
              <w:rPr>
                <w:ins w:id="4424" w:author="Microsoft" w:date="2015-09-23T16:25:00Z"/>
                <w:iCs/>
              </w:rPr>
            </w:pPr>
            <w:ins w:id="4425" w:author="Microsoft" w:date="2015-09-23T16:25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877EB3" w:rsidRPr="00883F4B" w:rsidRDefault="00877EB3" w:rsidP="00A1711E">
            <w:pPr>
              <w:rPr>
                <w:ins w:id="4426" w:author="Microsoft" w:date="2015-09-23T16:25:00Z"/>
                <w:iCs/>
              </w:rPr>
            </w:pPr>
          </w:p>
        </w:tc>
      </w:tr>
      <w:tr w:rsidR="00877EB3" w:rsidRPr="00883F4B" w:rsidTr="00A1711E">
        <w:trPr>
          <w:trHeight w:val="390"/>
          <w:ins w:id="4427" w:author="Microsoft" w:date="2015-09-23T16:25:00Z"/>
        </w:trPr>
        <w:tc>
          <w:tcPr>
            <w:tcW w:w="1384" w:type="dxa"/>
            <w:shd w:val="clear" w:color="auto" w:fill="D9D9D9"/>
            <w:vAlign w:val="center"/>
          </w:tcPr>
          <w:p w:rsidR="00877EB3" w:rsidRPr="00883F4B" w:rsidRDefault="00877EB3" w:rsidP="00A1711E">
            <w:pPr>
              <w:rPr>
                <w:ins w:id="4428" w:author="Microsoft" w:date="2015-09-23T16:25:00Z"/>
              </w:rPr>
            </w:pPr>
            <w:ins w:id="4429" w:author="Microsoft" w:date="2015-09-23T16:25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877EB3" w:rsidRPr="00883F4B" w:rsidRDefault="00877EB3" w:rsidP="00A1711E">
            <w:pPr>
              <w:rPr>
                <w:ins w:id="4430" w:author="Microsoft" w:date="2015-09-23T16:25:00Z"/>
              </w:rPr>
            </w:pPr>
            <w:ins w:id="4431" w:author="Microsoft" w:date="2015-09-23T16:26:00Z">
              <w:r>
                <w:rPr>
                  <w:rFonts w:hint="eastAsia"/>
                </w:rPr>
                <w:t>部门查询自身</w:t>
              </w:r>
              <w:r>
                <w:t>账户余额</w:t>
              </w:r>
            </w:ins>
          </w:p>
        </w:tc>
      </w:tr>
      <w:tr w:rsidR="00877EB3" w:rsidRPr="00883F4B" w:rsidTr="00A1711E">
        <w:trPr>
          <w:trHeight w:val="420"/>
          <w:ins w:id="4432" w:author="Microsoft" w:date="2015-09-23T16:25:00Z"/>
        </w:trPr>
        <w:tc>
          <w:tcPr>
            <w:tcW w:w="1384" w:type="dxa"/>
            <w:shd w:val="clear" w:color="auto" w:fill="D9D9D9"/>
            <w:vAlign w:val="center"/>
          </w:tcPr>
          <w:p w:rsidR="00877EB3" w:rsidRPr="00883F4B" w:rsidRDefault="00877EB3" w:rsidP="00A1711E">
            <w:pPr>
              <w:rPr>
                <w:ins w:id="4433" w:author="Microsoft" w:date="2015-09-23T16:25:00Z"/>
              </w:rPr>
            </w:pPr>
            <w:ins w:id="4434" w:author="Microsoft" w:date="2015-09-23T16:25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877EB3" w:rsidRPr="00CF0BAF" w:rsidRDefault="00877EB3" w:rsidP="00A1711E">
            <w:pPr>
              <w:rPr>
                <w:ins w:id="4435" w:author="Microsoft" w:date="2015-09-23T16:25:00Z"/>
                <w:iCs/>
              </w:rPr>
            </w:pPr>
            <w:ins w:id="4436" w:author="Microsoft" w:date="2015-09-23T16:25:00Z">
              <w:r>
                <w:rPr>
                  <w:rFonts w:hint="eastAsia"/>
                  <w:iCs/>
                </w:rPr>
                <w:t>无</w:t>
              </w:r>
            </w:ins>
          </w:p>
        </w:tc>
      </w:tr>
      <w:tr w:rsidR="00877EB3" w:rsidRPr="00883F4B" w:rsidTr="00A1711E">
        <w:trPr>
          <w:trHeight w:val="420"/>
          <w:ins w:id="4437" w:author="Microsoft" w:date="2015-09-23T16:25:00Z"/>
        </w:trPr>
        <w:tc>
          <w:tcPr>
            <w:tcW w:w="1384" w:type="dxa"/>
            <w:shd w:val="clear" w:color="auto" w:fill="D9D9D9"/>
            <w:vAlign w:val="center"/>
          </w:tcPr>
          <w:p w:rsidR="00877EB3" w:rsidRPr="00883F4B" w:rsidRDefault="00877EB3" w:rsidP="00A1711E">
            <w:pPr>
              <w:rPr>
                <w:ins w:id="4438" w:author="Microsoft" w:date="2015-09-23T16:25:00Z"/>
              </w:rPr>
            </w:pPr>
            <w:ins w:id="4439" w:author="Microsoft" w:date="2015-09-23T16:25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877EB3" w:rsidRDefault="00877EB3" w:rsidP="00A1711E">
            <w:pPr>
              <w:pStyle w:val="a8"/>
              <w:numPr>
                <w:ilvl w:val="0"/>
                <w:numId w:val="28"/>
              </w:numPr>
              <w:ind w:firstLineChars="0"/>
              <w:rPr>
                <w:ins w:id="4440" w:author="Microsoft" w:date="2015-09-23T16:25:00Z"/>
              </w:rPr>
            </w:pPr>
            <w:ins w:id="4441" w:author="Microsoft" w:date="2015-09-23T16:25:00Z">
              <w:r>
                <w:t>账户余额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Account Balance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  <w:r>
                <w:t>瑞尔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riels</w:t>
              </w:r>
              <w:r w:rsidRPr="00FD3CAF">
                <w:rPr>
                  <w:rFonts w:hint="eastAsia"/>
                  <w:iCs/>
                </w:rPr>
                <w:t>）</w:t>
              </w:r>
            </w:ins>
          </w:p>
          <w:p w:rsidR="00877EB3" w:rsidRDefault="00877EB3" w:rsidP="00A1711E">
            <w:pPr>
              <w:pStyle w:val="a8"/>
              <w:numPr>
                <w:ilvl w:val="0"/>
                <w:numId w:val="28"/>
              </w:numPr>
              <w:ind w:firstLineChars="0"/>
              <w:rPr>
                <w:ins w:id="4442" w:author="Microsoft" w:date="2015-09-23T16:25:00Z"/>
              </w:rPr>
            </w:pPr>
            <w:ins w:id="4443" w:author="Microsoft" w:date="2015-09-23T16:25:00Z">
              <w:r>
                <w:t>信用额度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Credit Limit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</w:ins>
          </w:p>
          <w:p w:rsidR="00877EB3" w:rsidRDefault="00877EB3" w:rsidP="00A1711E">
            <w:pPr>
              <w:pStyle w:val="a8"/>
              <w:numPr>
                <w:ilvl w:val="0"/>
                <w:numId w:val="28"/>
              </w:numPr>
              <w:ind w:firstLineChars="0"/>
              <w:rPr>
                <w:ins w:id="4444" w:author="Microsoft" w:date="2015-09-23T16:25:00Z"/>
              </w:rPr>
            </w:pPr>
            <w:ins w:id="4445" w:author="Microsoft" w:date="2015-09-23T16:25:00Z">
              <w:r>
                <w:rPr>
                  <w:rFonts w:hint="eastAsia"/>
                </w:rPr>
                <w:t>当前</w:t>
              </w:r>
              <w:r>
                <w:t>欠款金额：（</w:t>
              </w:r>
              <w:r>
                <w:rPr>
                  <w:rFonts w:hint="eastAsia"/>
                </w:rPr>
                <w:t>current</w:t>
              </w:r>
              <w:r>
                <w:t xml:space="preserve"> debt</w:t>
              </w:r>
              <w:r>
                <w:t>）</w:t>
              </w:r>
              <w:r>
                <w:rPr>
                  <w:rFonts w:hint="eastAsia"/>
                </w:rPr>
                <w:t>：</w:t>
              </w:r>
              <w:r>
                <w:t>瑞尔</w:t>
              </w:r>
            </w:ins>
          </w:p>
          <w:p w:rsidR="00877EB3" w:rsidRDefault="00877EB3" w:rsidP="00A1711E">
            <w:pPr>
              <w:pStyle w:val="a8"/>
              <w:numPr>
                <w:ilvl w:val="0"/>
                <w:numId w:val="28"/>
              </w:numPr>
              <w:ind w:firstLineChars="0"/>
              <w:rPr>
                <w:ins w:id="4446" w:author="Microsoft" w:date="2015-09-23T16:25:00Z"/>
              </w:rPr>
            </w:pPr>
            <w:ins w:id="4447" w:author="Microsoft" w:date="2015-09-23T16:25:00Z">
              <w:r>
                <w:t>最近</w:t>
              </w:r>
            </w:ins>
            <w:r w:rsidR="00712596">
              <w:rPr>
                <w:rFonts w:hint="eastAsia"/>
              </w:rPr>
              <w:t>充值</w:t>
            </w:r>
            <w:ins w:id="4448" w:author="Microsoft" w:date="2015-09-23T16:25:00Z">
              <w:r>
                <w:t>时间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Latest Date of Payment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</w:ins>
          </w:p>
          <w:p w:rsidR="00877EB3" w:rsidRPr="00883F4B" w:rsidRDefault="00877EB3" w:rsidP="00A1711E">
            <w:pPr>
              <w:pStyle w:val="a8"/>
              <w:numPr>
                <w:ilvl w:val="0"/>
                <w:numId w:val="28"/>
              </w:numPr>
              <w:ind w:firstLineChars="0"/>
              <w:rPr>
                <w:ins w:id="4449" w:author="Microsoft" w:date="2015-09-23T16:25:00Z"/>
              </w:rPr>
            </w:pPr>
            <w:ins w:id="4450" w:author="Microsoft" w:date="2015-09-23T16:25:00Z">
              <w:r>
                <w:rPr>
                  <w:rFonts w:hint="eastAsia"/>
                </w:rPr>
                <w:t>最近</w:t>
              </w:r>
            </w:ins>
            <w:r w:rsidR="00712596">
              <w:rPr>
                <w:rFonts w:hint="eastAsia"/>
              </w:rPr>
              <w:t>充值</w:t>
            </w:r>
            <w:ins w:id="4451" w:author="Microsoft" w:date="2015-09-23T16:25:00Z">
              <w:r>
                <w:rPr>
                  <w:rFonts w:hint="eastAsia"/>
                </w:rPr>
                <w:t>金额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Repayment Today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</w:ins>
          </w:p>
        </w:tc>
      </w:tr>
      <w:tr w:rsidR="00877EB3" w:rsidRPr="00883F4B" w:rsidTr="00A1711E">
        <w:trPr>
          <w:ins w:id="4452" w:author="Microsoft" w:date="2015-09-23T16:25:00Z"/>
        </w:trPr>
        <w:tc>
          <w:tcPr>
            <w:tcW w:w="1384" w:type="dxa"/>
            <w:shd w:val="clear" w:color="auto" w:fill="D9D9D9"/>
            <w:vAlign w:val="center"/>
          </w:tcPr>
          <w:p w:rsidR="00877EB3" w:rsidRPr="00883F4B" w:rsidRDefault="00877EB3" w:rsidP="00A1711E">
            <w:pPr>
              <w:rPr>
                <w:ins w:id="4453" w:author="Microsoft" w:date="2015-09-23T16:25:00Z"/>
              </w:rPr>
            </w:pPr>
            <w:ins w:id="4454" w:author="Microsoft" w:date="2015-09-23T16:25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877EB3" w:rsidRPr="00FE4DC0" w:rsidRDefault="00877EB3" w:rsidP="00A1711E">
            <w:pPr>
              <w:rPr>
                <w:ins w:id="4455" w:author="Microsoft" w:date="2015-09-23T16:25:00Z"/>
                <w:noProof/>
                <w:szCs w:val="21"/>
              </w:rPr>
            </w:pPr>
            <w:ins w:id="4456" w:author="Microsoft" w:date="2015-09-23T16:25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877EB3" w:rsidRPr="00883F4B" w:rsidTr="00A1711E">
        <w:trPr>
          <w:ins w:id="4457" w:author="Microsoft" w:date="2015-09-23T16:25:00Z"/>
        </w:trPr>
        <w:tc>
          <w:tcPr>
            <w:tcW w:w="1384" w:type="dxa"/>
            <w:shd w:val="clear" w:color="auto" w:fill="D9D9D9"/>
            <w:vAlign w:val="center"/>
          </w:tcPr>
          <w:p w:rsidR="00877EB3" w:rsidRPr="00883F4B" w:rsidRDefault="00877EB3" w:rsidP="00A1711E">
            <w:pPr>
              <w:rPr>
                <w:ins w:id="4458" w:author="Microsoft" w:date="2015-09-23T16:25:00Z"/>
              </w:rPr>
            </w:pPr>
            <w:ins w:id="4459" w:author="Microsoft" w:date="2015-09-23T16:25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877EB3" w:rsidRPr="00883F4B" w:rsidRDefault="00877EB3" w:rsidP="00A1711E">
            <w:pPr>
              <w:rPr>
                <w:ins w:id="4460" w:author="Microsoft" w:date="2015-09-23T16:25:00Z"/>
                <w:bCs/>
                <w:iCs/>
              </w:rPr>
            </w:pPr>
            <w:ins w:id="4461" w:author="Microsoft" w:date="2015-09-23T16:25:00Z">
              <w:r>
                <w:rPr>
                  <w:rFonts w:hint="eastAsia"/>
                  <w:bCs/>
                  <w:iCs/>
                </w:rPr>
                <w:t>无</w:t>
              </w:r>
            </w:ins>
          </w:p>
        </w:tc>
      </w:tr>
      <w:tr w:rsidR="001F0BA1" w:rsidRPr="00883F4B" w:rsidTr="001F0BA1">
        <w:trPr>
          <w:ins w:id="4462" w:author="Microsoft" w:date="2015-12-29T16:03:00Z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0BA1" w:rsidRPr="00883F4B" w:rsidRDefault="001F0BA1" w:rsidP="008B0BAB">
            <w:pPr>
              <w:rPr>
                <w:ins w:id="4463" w:author="Microsoft" w:date="2015-12-29T16:03:00Z"/>
              </w:rPr>
            </w:pPr>
            <w:ins w:id="4464" w:author="Microsoft" w:date="2015-12-29T16:03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BA1" w:rsidRPr="003E77B5" w:rsidRDefault="001F0BA1" w:rsidP="008B0BAB">
            <w:pPr>
              <w:rPr>
                <w:ins w:id="4465" w:author="Microsoft" w:date="2015-12-29T16:03:00Z"/>
                <w:bCs/>
                <w:iCs/>
              </w:rPr>
            </w:pPr>
          </w:p>
        </w:tc>
      </w:tr>
    </w:tbl>
    <w:p w:rsidR="00877EB3" w:rsidRPr="001F0BA1" w:rsidRDefault="00877EB3" w:rsidP="00877EB3">
      <w:pPr>
        <w:pStyle w:val="a0"/>
        <w:rPr>
          <w:ins w:id="4466" w:author="Microsoft" w:date="2015-09-23T15:59:00Z"/>
        </w:rPr>
      </w:pPr>
    </w:p>
    <w:p w:rsidR="00B04CEA" w:rsidRDefault="002200C2">
      <w:pPr>
        <w:pStyle w:val="3"/>
        <w:rPr>
          <w:ins w:id="4467" w:author="Microsoft" w:date="2015-12-29T14:28:00Z"/>
        </w:rPr>
      </w:pPr>
      <w:bookmarkStart w:id="4468" w:name="_Toc447205936"/>
      <w:ins w:id="4469" w:author="Microsoft" w:date="2015-12-29T14:28:00Z">
        <w:r>
          <w:t>交易记录</w:t>
        </w:r>
      </w:ins>
      <w:ins w:id="4470" w:author="Microsoft" w:date="2015-12-29T14:47:00Z">
        <w:r w:rsidR="009B1884">
          <w:rPr>
            <w:rFonts w:hint="eastAsia"/>
          </w:rPr>
          <w:t>(</w:t>
        </w:r>
        <w:r w:rsidR="009B1884">
          <w:t>Capital Record</w:t>
        </w:r>
        <w:r w:rsidR="009B1884">
          <w:rPr>
            <w:rFonts w:hint="eastAsia"/>
          </w:rPr>
          <w:t>)</w:t>
        </w:r>
      </w:ins>
      <w:bookmarkEnd w:id="4468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2200C2" w:rsidRPr="00883F4B" w:rsidTr="002200C2">
        <w:trPr>
          <w:ins w:id="4471" w:author="Microsoft" w:date="2015-12-29T14:28:00Z"/>
        </w:trPr>
        <w:tc>
          <w:tcPr>
            <w:tcW w:w="1384" w:type="dxa"/>
            <w:shd w:val="clear" w:color="auto" w:fill="D9D9D9"/>
            <w:vAlign w:val="center"/>
          </w:tcPr>
          <w:p w:rsidR="002200C2" w:rsidRPr="00883F4B" w:rsidRDefault="002200C2" w:rsidP="002200C2">
            <w:pPr>
              <w:rPr>
                <w:ins w:id="4472" w:author="Microsoft" w:date="2015-12-29T14:28:00Z"/>
              </w:rPr>
            </w:pPr>
            <w:ins w:id="4473" w:author="Microsoft" w:date="2015-12-29T14:28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2200C2" w:rsidRPr="00883F4B" w:rsidRDefault="002200C2" w:rsidP="002200C2">
            <w:pPr>
              <w:rPr>
                <w:ins w:id="4474" w:author="Microsoft" w:date="2015-12-29T14:28:00Z"/>
                <w:iCs/>
              </w:rPr>
            </w:pPr>
            <w:ins w:id="4475" w:author="Microsoft" w:date="2015-12-29T14:28:00Z">
              <w:r>
                <w:rPr>
                  <w:iCs/>
                </w:rPr>
                <w:t>Jk098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2200C2" w:rsidRPr="00883F4B" w:rsidRDefault="002200C2" w:rsidP="002200C2">
            <w:pPr>
              <w:rPr>
                <w:ins w:id="4476" w:author="Microsoft" w:date="2015-12-29T14:28:00Z"/>
              </w:rPr>
            </w:pPr>
            <w:ins w:id="4477" w:author="Microsoft" w:date="2015-12-29T14:28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2200C2" w:rsidRPr="00883F4B" w:rsidRDefault="002200C2" w:rsidP="002200C2">
            <w:pPr>
              <w:rPr>
                <w:ins w:id="4478" w:author="Microsoft" w:date="2015-12-29T14:28:00Z"/>
                <w:iCs/>
              </w:rPr>
            </w:pPr>
          </w:p>
        </w:tc>
      </w:tr>
      <w:tr w:rsidR="002200C2" w:rsidRPr="00883F4B" w:rsidTr="002200C2">
        <w:trPr>
          <w:ins w:id="4479" w:author="Microsoft" w:date="2015-12-29T14:28:00Z"/>
        </w:trPr>
        <w:tc>
          <w:tcPr>
            <w:tcW w:w="1384" w:type="dxa"/>
            <w:shd w:val="clear" w:color="auto" w:fill="D9D9D9"/>
            <w:vAlign w:val="center"/>
          </w:tcPr>
          <w:p w:rsidR="002200C2" w:rsidRPr="00883F4B" w:rsidRDefault="002200C2" w:rsidP="002200C2">
            <w:pPr>
              <w:rPr>
                <w:ins w:id="4480" w:author="Microsoft" w:date="2015-12-29T14:28:00Z"/>
              </w:rPr>
            </w:pPr>
            <w:ins w:id="4481" w:author="Microsoft" w:date="2015-12-29T14:28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2200C2" w:rsidRPr="00883F4B" w:rsidRDefault="002200C2" w:rsidP="002200C2">
            <w:pPr>
              <w:rPr>
                <w:ins w:id="4482" w:author="Microsoft" w:date="2015-12-29T14:28:00Z"/>
                <w:iCs/>
              </w:rPr>
            </w:pPr>
            <w:ins w:id="4483" w:author="Microsoft" w:date="2015-12-29T14:29:00Z">
              <w:r>
                <w:rPr>
                  <w:rFonts w:hint="eastAsia"/>
                  <w:iCs/>
                </w:rPr>
                <w:t>部门交易</w:t>
              </w:r>
              <w:r>
                <w:rPr>
                  <w:iCs/>
                </w:rPr>
                <w:t>记录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2200C2" w:rsidRPr="00883F4B" w:rsidRDefault="002200C2" w:rsidP="002200C2">
            <w:pPr>
              <w:rPr>
                <w:ins w:id="4484" w:author="Microsoft" w:date="2015-12-29T14:28:00Z"/>
                <w:iCs/>
              </w:rPr>
            </w:pPr>
            <w:ins w:id="4485" w:author="Microsoft" w:date="2015-12-29T14:28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2200C2" w:rsidRPr="00883F4B" w:rsidRDefault="002200C2" w:rsidP="002200C2">
            <w:pPr>
              <w:rPr>
                <w:ins w:id="4486" w:author="Microsoft" w:date="2015-12-29T14:28:00Z"/>
                <w:iCs/>
              </w:rPr>
            </w:pPr>
          </w:p>
        </w:tc>
      </w:tr>
      <w:tr w:rsidR="002200C2" w:rsidRPr="00883F4B" w:rsidTr="002200C2">
        <w:trPr>
          <w:trHeight w:val="390"/>
          <w:ins w:id="4487" w:author="Microsoft" w:date="2015-12-29T14:28:00Z"/>
        </w:trPr>
        <w:tc>
          <w:tcPr>
            <w:tcW w:w="1384" w:type="dxa"/>
            <w:shd w:val="clear" w:color="auto" w:fill="D9D9D9"/>
            <w:vAlign w:val="center"/>
          </w:tcPr>
          <w:p w:rsidR="002200C2" w:rsidRPr="00883F4B" w:rsidRDefault="002200C2" w:rsidP="002200C2">
            <w:pPr>
              <w:rPr>
                <w:ins w:id="4488" w:author="Microsoft" w:date="2015-12-29T14:28:00Z"/>
              </w:rPr>
            </w:pPr>
            <w:ins w:id="4489" w:author="Microsoft" w:date="2015-12-29T14:28:00Z">
              <w:r w:rsidRPr="00883F4B">
                <w:rPr>
                  <w:rFonts w:hint="eastAsia"/>
                </w:rPr>
                <w:lastRenderedPageBreak/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2200C2" w:rsidRPr="00883F4B" w:rsidRDefault="002200C2">
            <w:pPr>
              <w:rPr>
                <w:ins w:id="4490" w:author="Microsoft" w:date="2015-12-29T14:28:00Z"/>
              </w:rPr>
            </w:pPr>
            <w:ins w:id="4491" w:author="Microsoft" w:date="2015-12-29T14:28:00Z">
              <w:r>
                <w:rPr>
                  <w:rFonts w:hint="eastAsia"/>
                </w:rPr>
                <w:t>查询</w:t>
              </w:r>
            </w:ins>
            <w:ins w:id="4492" w:author="Microsoft" w:date="2015-12-29T14:29:00Z">
              <w:r>
                <w:rPr>
                  <w:rFonts w:hint="eastAsia"/>
                </w:rPr>
                <w:t>部门的</w:t>
              </w:r>
              <w:r>
                <w:t>交易记录</w:t>
              </w:r>
            </w:ins>
          </w:p>
        </w:tc>
      </w:tr>
      <w:tr w:rsidR="002200C2" w:rsidRPr="00883F4B" w:rsidTr="002200C2">
        <w:trPr>
          <w:trHeight w:val="420"/>
          <w:ins w:id="4493" w:author="Microsoft" w:date="2015-12-29T14:28:00Z"/>
        </w:trPr>
        <w:tc>
          <w:tcPr>
            <w:tcW w:w="1384" w:type="dxa"/>
            <w:shd w:val="clear" w:color="auto" w:fill="D9D9D9"/>
            <w:vAlign w:val="center"/>
          </w:tcPr>
          <w:p w:rsidR="002200C2" w:rsidRPr="00883F4B" w:rsidRDefault="002200C2" w:rsidP="002200C2">
            <w:pPr>
              <w:rPr>
                <w:ins w:id="4494" w:author="Microsoft" w:date="2015-12-29T14:28:00Z"/>
              </w:rPr>
            </w:pPr>
            <w:ins w:id="4495" w:author="Microsoft" w:date="2015-12-29T14:28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2200C2" w:rsidRDefault="002200C2" w:rsidP="002200C2">
            <w:pPr>
              <w:rPr>
                <w:ins w:id="4496" w:author="Microsoft" w:date="2015-12-29T14:29:00Z"/>
                <w:iCs/>
              </w:rPr>
            </w:pPr>
            <w:ins w:id="4497" w:author="Microsoft" w:date="2015-12-29T14:29:00Z">
              <w:r>
                <w:rPr>
                  <w:rFonts w:hint="eastAsia"/>
                  <w:iCs/>
                </w:rPr>
                <w:t>查询</w:t>
              </w:r>
              <w:r>
                <w:rPr>
                  <w:iCs/>
                </w:rPr>
                <w:t>条件：</w:t>
              </w:r>
            </w:ins>
          </w:p>
          <w:p w:rsidR="002200C2" w:rsidRDefault="002200C2">
            <w:pPr>
              <w:pStyle w:val="a8"/>
              <w:numPr>
                <w:ilvl w:val="0"/>
                <w:numId w:val="84"/>
              </w:numPr>
              <w:ind w:firstLineChars="0"/>
              <w:rPr>
                <w:ins w:id="4498" w:author="Microsoft" w:date="2015-12-29T14:29:00Z"/>
                <w:iCs/>
              </w:rPr>
              <w:pPrChange w:id="4499" w:author="Microsoft" w:date="2015-12-29T14:29:00Z">
                <w:pPr/>
              </w:pPrChange>
            </w:pPr>
            <w:ins w:id="4500" w:author="Microsoft" w:date="2015-12-29T14:29:00Z">
              <w:r w:rsidRPr="002200C2">
                <w:rPr>
                  <w:rFonts w:hint="eastAsia"/>
                  <w:iCs/>
                  <w:rPrChange w:id="4501" w:author="Microsoft" w:date="2015-12-29T14:29:00Z">
                    <w:rPr>
                      <w:rFonts w:hint="eastAsia"/>
                    </w:rPr>
                  </w:rPrChange>
                </w:rPr>
                <w:t>类型：</w:t>
              </w:r>
              <w:r>
                <w:rPr>
                  <w:rFonts w:hint="eastAsia"/>
                  <w:iCs/>
                </w:rPr>
                <w:t>下拉</w:t>
              </w:r>
            </w:ins>
            <w:ins w:id="4502" w:author="Microsoft" w:date="2015-12-29T14:30:00Z">
              <w:r>
                <w:rPr>
                  <w:rFonts w:hint="eastAsia"/>
                  <w:iCs/>
                </w:rPr>
                <w:t>选择框</w:t>
              </w:r>
              <w:r>
                <w:rPr>
                  <w:iCs/>
                </w:rPr>
                <w:t>选择</w:t>
              </w:r>
              <w:r>
                <w:rPr>
                  <w:rFonts w:hint="eastAsia"/>
                  <w:iCs/>
                </w:rPr>
                <w:t>：充值、</w:t>
              </w:r>
              <w:r>
                <w:rPr>
                  <w:iCs/>
                </w:rPr>
                <w:t>提现、</w:t>
              </w:r>
              <w:r>
                <w:rPr>
                  <w:rFonts w:hint="eastAsia"/>
                  <w:iCs/>
                </w:rPr>
                <w:t>销售</w:t>
              </w:r>
              <w:r w:rsidR="00333705">
                <w:rPr>
                  <w:iCs/>
                </w:rPr>
                <w:t>、</w:t>
              </w:r>
            </w:ins>
            <w:ins w:id="4503" w:author="Microsoft" w:date="2015-12-29T14:49:00Z">
              <w:r w:rsidR="00333705">
                <w:rPr>
                  <w:rFonts w:hint="eastAsia"/>
                  <w:iCs/>
                </w:rPr>
                <w:t>机构</w:t>
              </w:r>
            </w:ins>
            <w:ins w:id="4504" w:author="Microsoft" w:date="2015-12-29T14:30:00Z">
              <w:r w:rsidR="00333705">
                <w:rPr>
                  <w:iCs/>
                </w:rPr>
                <w:t>佣金、</w:t>
              </w:r>
            </w:ins>
            <w:ins w:id="4505" w:author="Microsoft" w:date="2015-12-29T14:49:00Z">
              <w:r w:rsidR="00333705">
                <w:rPr>
                  <w:rFonts w:hint="eastAsia"/>
                  <w:iCs/>
                </w:rPr>
                <w:t>机构</w:t>
              </w:r>
              <w:r w:rsidR="00333705">
                <w:rPr>
                  <w:iCs/>
                </w:rPr>
                <w:t>退货</w:t>
              </w:r>
            </w:ins>
          </w:p>
          <w:p w:rsidR="002200C2" w:rsidRPr="002200C2" w:rsidRDefault="002200C2">
            <w:pPr>
              <w:pStyle w:val="a8"/>
              <w:numPr>
                <w:ilvl w:val="0"/>
                <w:numId w:val="84"/>
              </w:numPr>
              <w:ind w:firstLineChars="0"/>
              <w:rPr>
                <w:ins w:id="4506" w:author="Microsoft" w:date="2015-12-29T14:28:00Z"/>
                <w:iCs/>
                <w:rPrChange w:id="4507" w:author="Microsoft" w:date="2015-12-29T14:29:00Z">
                  <w:rPr>
                    <w:ins w:id="4508" w:author="Microsoft" w:date="2015-12-29T14:28:00Z"/>
                  </w:rPr>
                </w:rPrChange>
              </w:rPr>
              <w:pPrChange w:id="4509" w:author="Microsoft" w:date="2015-12-29T14:29:00Z">
                <w:pPr/>
              </w:pPrChange>
            </w:pPr>
            <w:ins w:id="4510" w:author="Microsoft" w:date="2015-12-29T14:29:00Z">
              <w:r>
                <w:rPr>
                  <w:rFonts w:hint="eastAsia"/>
                  <w:iCs/>
                </w:rPr>
                <w:t>日期</w:t>
              </w:r>
              <w:r>
                <w:rPr>
                  <w:iCs/>
                </w:rPr>
                <w:t>：起止日期</w:t>
              </w:r>
            </w:ins>
          </w:p>
        </w:tc>
      </w:tr>
      <w:tr w:rsidR="002200C2" w:rsidRPr="00883F4B" w:rsidTr="002200C2">
        <w:trPr>
          <w:trHeight w:val="420"/>
          <w:ins w:id="4511" w:author="Microsoft" w:date="2015-12-29T14:28:00Z"/>
        </w:trPr>
        <w:tc>
          <w:tcPr>
            <w:tcW w:w="1384" w:type="dxa"/>
            <w:shd w:val="clear" w:color="auto" w:fill="D9D9D9"/>
            <w:vAlign w:val="center"/>
          </w:tcPr>
          <w:p w:rsidR="002200C2" w:rsidRPr="00883F4B" w:rsidRDefault="002200C2" w:rsidP="002200C2">
            <w:pPr>
              <w:rPr>
                <w:ins w:id="4512" w:author="Microsoft" w:date="2015-12-29T14:28:00Z"/>
              </w:rPr>
            </w:pPr>
            <w:ins w:id="4513" w:author="Microsoft" w:date="2015-12-29T14:28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2200C2" w:rsidRDefault="002200C2">
            <w:pPr>
              <w:pStyle w:val="a8"/>
              <w:numPr>
                <w:ilvl w:val="0"/>
                <w:numId w:val="85"/>
              </w:numPr>
              <w:ind w:firstLineChars="0"/>
              <w:rPr>
                <w:ins w:id="4514" w:author="Microsoft" w:date="2015-12-29T14:31:00Z"/>
              </w:rPr>
              <w:pPrChange w:id="4515" w:author="Microsoft" w:date="2015-12-29T14:31:00Z">
                <w:pPr>
                  <w:pStyle w:val="a8"/>
                  <w:numPr>
                    <w:numId w:val="72"/>
                  </w:numPr>
                  <w:ind w:left="420" w:firstLineChars="0" w:hanging="420"/>
                </w:pPr>
              </w:pPrChange>
            </w:pPr>
            <w:ins w:id="4516" w:author="Microsoft" w:date="2015-12-29T14:31:00Z">
              <w:r>
                <w:rPr>
                  <w:rFonts w:hint="eastAsia"/>
                </w:rPr>
                <w:t>日期</w:t>
              </w:r>
              <w:r>
                <w:t>：</w:t>
              </w:r>
            </w:ins>
          </w:p>
          <w:p w:rsidR="002200C2" w:rsidRDefault="002200C2">
            <w:pPr>
              <w:pStyle w:val="a8"/>
              <w:numPr>
                <w:ilvl w:val="0"/>
                <w:numId w:val="85"/>
              </w:numPr>
              <w:ind w:firstLineChars="0"/>
              <w:rPr>
                <w:ins w:id="4517" w:author="Microsoft" w:date="2015-12-29T14:31:00Z"/>
              </w:rPr>
              <w:pPrChange w:id="4518" w:author="Microsoft" w:date="2015-12-29T14:31:00Z">
                <w:pPr>
                  <w:pStyle w:val="a8"/>
                  <w:numPr>
                    <w:numId w:val="72"/>
                  </w:numPr>
                  <w:ind w:left="420" w:firstLineChars="0" w:hanging="420"/>
                </w:pPr>
              </w:pPrChange>
            </w:pPr>
            <w:ins w:id="4519" w:author="Microsoft" w:date="2015-12-29T14:31:00Z">
              <w:r>
                <w:rPr>
                  <w:rFonts w:hint="eastAsia"/>
                </w:rPr>
                <w:t>部门</w:t>
              </w:r>
              <w:r>
                <w:t>编号：</w:t>
              </w:r>
            </w:ins>
          </w:p>
          <w:p w:rsidR="002200C2" w:rsidRDefault="002200C2">
            <w:pPr>
              <w:pStyle w:val="a8"/>
              <w:numPr>
                <w:ilvl w:val="0"/>
                <w:numId w:val="85"/>
              </w:numPr>
              <w:ind w:firstLineChars="0"/>
              <w:rPr>
                <w:ins w:id="4520" w:author="Microsoft" w:date="2015-12-29T14:31:00Z"/>
              </w:rPr>
              <w:pPrChange w:id="4521" w:author="Microsoft" w:date="2015-12-29T14:31:00Z">
                <w:pPr>
                  <w:pStyle w:val="a8"/>
                  <w:numPr>
                    <w:numId w:val="72"/>
                  </w:numPr>
                  <w:ind w:left="420" w:firstLineChars="0" w:hanging="420"/>
                </w:pPr>
              </w:pPrChange>
            </w:pPr>
            <w:ins w:id="4522" w:author="Microsoft" w:date="2015-12-29T14:31:00Z">
              <w:r>
                <w:rPr>
                  <w:rFonts w:hint="eastAsia"/>
                </w:rPr>
                <w:t>部门</w:t>
              </w:r>
              <w:r>
                <w:t>名称：</w:t>
              </w:r>
            </w:ins>
          </w:p>
          <w:p w:rsidR="002200C2" w:rsidRDefault="002200C2">
            <w:pPr>
              <w:pStyle w:val="a8"/>
              <w:numPr>
                <w:ilvl w:val="0"/>
                <w:numId w:val="85"/>
              </w:numPr>
              <w:ind w:firstLineChars="0"/>
              <w:rPr>
                <w:ins w:id="4523" w:author="Microsoft" w:date="2015-12-29T14:32:00Z"/>
              </w:rPr>
              <w:pPrChange w:id="4524" w:author="Microsoft" w:date="2015-12-29T14:31:00Z">
                <w:pPr>
                  <w:pStyle w:val="a8"/>
                  <w:numPr>
                    <w:numId w:val="72"/>
                  </w:numPr>
                  <w:ind w:left="420" w:firstLineChars="0" w:hanging="420"/>
                </w:pPr>
              </w:pPrChange>
            </w:pPr>
            <w:ins w:id="4525" w:author="Microsoft" w:date="2015-12-29T14:31:00Z">
              <w:r>
                <w:rPr>
                  <w:rFonts w:hint="eastAsia"/>
                </w:rPr>
                <w:t>类型</w:t>
              </w:r>
              <w:r>
                <w:t>：</w:t>
              </w:r>
            </w:ins>
            <w:ins w:id="4526" w:author="Microsoft" w:date="2015-12-29T14:50:00Z">
              <w:r w:rsidR="00333705">
                <w:rPr>
                  <w:rFonts w:hint="eastAsia"/>
                  <w:iCs/>
                </w:rPr>
                <w:t>充值、</w:t>
              </w:r>
              <w:r w:rsidR="00333705">
                <w:rPr>
                  <w:iCs/>
                </w:rPr>
                <w:t>提现、</w:t>
              </w:r>
              <w:r w:rsidR="00333705">
                <w:rPr>
                  <w:rFonts w:hint="eastAsia"/>
                  <w:iCs/>
                </w:rPr>
                <w:t>销售</w:t>
              </w:r>
              <w:r w:rsidR="00333705">
                <w:rPr>
                  <w:iCs/>
                </w:rPr>
                <w:t>、</w:t>
              </w:r>
              <w:r w:rsidR="00333705">
                <w:rPr>
                  <w:rFonts w:hint="eastAsia"/>
                  <w:iCs/>
                </w:rPr>
                <w:t>机构</w:t>
              </w:r>
              <w:r w:rsidR="00333705">
                <w:rPr>
                  <w:iCs/>
                </w:rPr>
                <w:t>佣金、</w:t>
              </w:r>
              <w:r w:rsidR="00333705">
                <w:rPr>
                  <w:rFonts w:hint="eastAsia"/>
                  <w:iCs/>
                </w:rPr>
                <w:t>机构</w:t>
              </w:r>
              <w:r w:rsidR="00333705">
                <w:rPr>
                  <w:iCs/>
                </w:rPr>
                <w:t>退货</w:t>
              </w:r>
            </w:ins>
          </w:p>
          <w:p w:rsidR="002200C2" w:rsidRDefault="002200C2">
            <w:pPr>
              <w:pStyle w:val="a8"/>
              <w:numPr>
                <w:ilvl w:val="0"/>
                <w:numId w:val="85"/>
              </w:numPr>
              <w:ind w:firstLineChars="0"/>
              <w:rPr>
                <w:ins w:id="4527" w:author="Microsoft" w:date="2015-12-29T14:32:00Z"/>
              </w:rPr>
              <w:pPrChange w:id="4528" w:author="Microsoft" w:date="2015-12-29T14:31:00Z">
                <w:pPr>
                  <w:pStyle w:val="a8"/>
                  <w:numPr>
                    <w:numId w:val="72"/>
                  </w:numPr>
                  <w:ind w:left="420" w:firstLineChars="0" w:hanging="420"/>
                </w:pPr>
              </w:pPrChange>
            </w:pPr>
            <w:ins w:id="4529" w:author="Microsoft" w:date="2015-12-29T14:32:00Z">
              <w:r>
                <w:rPr>
                  <w:rFonts w:hint="eastAsia"/>
                </w:rPr>
                <w:t>操作前</w:t>
              </w:r>
              <w:r>
                <w:t>余额：</w:t>
              </w:r>
            </w:ins>
          </w:p>
          <w:p w:rsidR="002200C2" w:rsidRDefault="002200C2">
            <w:pPr>
              <w:pStyle w:val="a8"/>
              <w:numPr>
                <w:ilvl w:val="0"/>
                <w:numId w:val="85"/>
              </w:numPr>
              <w:ind w:firstLineChars="0"/>
              <w:rPr>
                <w:ins w:id="4530" w:author="Microsoft" w:date="2015-12-29T14:32:00Z"/>
              </w:rPr>
              <w:pPrChange w:id="4531" w:author="Microsoft" w:date="2015-12-29T14:31:00Z">
                <w:pPr>
                  <w:pStyle w:val="a8"/>
                  <w:numPr>
                    <w:numId w:val="72"/>
                  </w:numPr>
                  <w:ind w:left="420" w:firstLineChars="0" w:hanging="420"/>
                </w:pPr>
              </w:pPrChange>
            </w:pPr>
            <w:ins w:id="4532" w:author="Microsoft" w:date="2015-12-29T14:32:00Z">
              <w:r>
                <w:rPr>
                  <w:rFonts w:hint="eastAsia"/>
                </w:rPr>
                <w:t>操作</w:t>
              </w:r>
              <w:r>
                <w:t>金额：</w:t>
              </w:r>
            </w:ins>
          </w:p>
          <w:p w:rsidR="002200C2" w:rsidRPr="00883F4B" w:rsidRDefault="002200C2">
            <w:pPr>
              <w:pStyle w:val="a8"/>
              <w:numPr>
                <w:ilvl w:val="0"/>
                <w:numId w:val="85"/>
              </w:numPr>
              <w:ind w:firstLineChars="0"/>
              <w:rPr>
                <w:ins w:id="4533" w:author="Microsoft" w:date="2015-12-29T14:28:00Z"/>
              </w:rPr>
              <w:pPrChange w:id="4534" w:author="Microsoft" w:date="2015-12-29T14:31:00Z">
                <w:pPr>
                  <w:pStyle w:val="a8"/>
                  <w:numPr>
                    <w:numId w:val="72"/>
                  </w:numPr>
                  <w:ind w:left="420" w:firstLineChars="0" w:hanging="420"/>
                </w:pPr>
              </w:pPrChange>
            </w:pPr>
            <w:ins w:id="4535" w:author="Microsoft" w:date="2015-12-29T14:32:00Z">
              <w:r>
                <w:rPr>
                  <w:rFonts w:hint="eastAsia"/>
                </w:rPr>
                <w:t>操作</w:t>
              </w:r>
              <w:r>
                <w:t>后金额：</w:t>
              </w:r>
            </w:ins>
          </w:p>
        </w:tc>
      </w:tr>
      <w:tr w:rsidR="002200C2" w:rsidRPr="00883F4B" w:rsidTr="002200C2">
        <w:trPr>
          <w:ins w:id="4536" w:author="Microsoft" w:date="2015-12-29T14:28:00Z"/>
        </w:trPr>
        <w:tc>
          <w:tcPr>
            <w:tcW w:w="1384" w:type="dxa"/>
            <w:shd w:val="clear" w:color="auto" w:fill="D9D9D9"/>
            <w:vAlign w:val="center"/>
          </w:tcPr>
          <w:p w:rsidR="002200C2" w:rsidRPr="00883F4B" w:rsidRDefault="002200C2" w:rsidP="002200C2">
            <w:pPr>
              <w:rPr>
                <w:ins w:id="4537" w:author="Microsoft" w:date="2015-12-29T14:28:00Z"/>
              </w:rPr>
            </w:pPr>
            <w:ins w:id="4538" w:author="Microsoft" w:date="2015-12-29T14:28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2200C2" w:rsidRPr="00FE4DC0" w:rsidRDefault="002200C2" w:rsidP="002200C2">
            <w:pPr>
              <w:rPr>
                <w:ins w:id="4539" w:author="Microsoft" w:date="2015-12-29T14:28:00Z"/>
                <w:noProof/>
                <w:szCs w:val="21"/>
              </w:rPr>
            </w:pPr>
            <w:ins w:id="4540" w:author="Microsoft" w:date="2015-12-29T14:28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2200C2" w:rsidRPr="00883F4B" w:rsidTr="002200C2">
        <w:trPr>
          <w:ins w:id="4541" w:author="Microsoft" w:date="2015-12-29T14:28:00Z"/>
        </w:trPr>
        <w:tc>
          <w:tcPr>
            <w:tcW w:w="1384" w:type="dxa"/>
            <w:shd w:val="clear" w:color="auto" w:fill="D9D9D9"/>
            <w:vAlign w:val="center"/>
          </w:tcPr>
          <w:p w:rsidR="002200C2" w:rsidRPr="00883F4B" w:rsidRDefault="002200C2" w:rsidP="002200C2">
            <w:pPr>
              <w:rPr>
                <w:ins w:id="4542" w:author="Microsoft" w:date="2015-12-29T14:28:00Z"/>
              </w:rPr>
            </w:pPr>
            <w:ins w:id="4543" w:author="Microsoft" w:date="2015-12-29T14:28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2200C2" w:rsidRPr="00883F4B" w:rsidRDefault="002200C2" w:rsidP="002200C2">
            <w:pPr>
              <w:rPr>
                <w:ins w:id="4544" w:author="Microsoft" w:date="2015-12-29T14:28:00Z"/>
                <w:bCs/>
                <w:iCs/>
              </w:rPr>
            </w:pPr>
            <w:ins w:id="4545" w:author="Microsoft" w:date="2015-12-29T14:28:00Z">
              <w:r>
                <w:rPr>
                  <w:rFonts w:hint="eastAsia"/>
                  <w:bCs/>
                  <w:iCs/>
                </w:rPr>
                <w:t>无</w:t>
              </w:r>
            </w:ins>
          </w:p>
        </w:tc>
      </w:tr>
      <w:tr w:rsidR="001F0BA1" w:rsidRPr="00883F4B" w:rsidTr="001F0BA1">
        <w:trPr>
          <w:ins w:id="4546" w:author="Microsoft" w:date="2015-12-29T16:03:00Z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0BA1" w:rsidRPr="00883F4B" w:rsidRDefault="001F0BA1" w:rsidP="008B0BAB">
            <w:pPr>
              <w:rPr>
                <w:ins w:id="4547" w:author="Microsoft" w:date="2015-12-29T16:03:00Z"/>
              </w:rPr>
            </w:pPr>
            <w:ins w:id="4548" w:author="Microsoft" w:date="2015-12-29T16:03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BA1" w:rsidRDefault="0014375B" w:rsidP="008B0BAB">
            <w:pPr>
              <w:rPr>
                <w:ins w:id="4549" w:author="Microsoft" w:date="2015-12-30T15:37:00Z"/>
                <w:bCs/>
                <w:iCs/>
              </w:rPr>
            </w:pPr>
            <w:ins w:id="4550" w:author="Microsoft" w:date="2015-12-29T16:18:00Z">
              <w:r>
                <w:rPr>
                  <w:rFonts w:hint="eastAsia"/>
                  <w:bCs/>
                  <w:iCs/>
                </w:rPr>
                <w:t>代理</w:t>
              </w:r>
              <w:r>
                <w:rPr>
                  <w:bCs/>
                  <w:iCs/>
                </w:rPr>
                <w:t>商佣金为日结记录</w:t>
              </w:r>
              <w:r>
                <w:rPr>
                  <w:rFonts w:hint="eastAsia"/>
                  <w:bCs/>
                  <w:iCs/>
                </w:rPr>
                <w:t>；</w:t>
              </w:r>
            </w:ins>
          </w:p>
          <w:p w:rsidR="00DF5614" w:rsidRDefault="00DF5614" w:rsidP="008B0BAB">
            <w:pPr>
              <w:rPr>
                <w:ins w:id="4551" w:author="Microsoft" w:date="2015-12-30T17:19:00Z"/>
                <w:bCs/>
                <w:iCs/>
              </w:rPr>
            </w:pPr>
            <w:ins w:id="4552" w:author="Microsoft" w:date="2015-12-30T15:37:00Z">
              <w:r>
                <w:rPr>
                  <w:rFonts w:hint="eastAsia"/>
                  <w:bCs/>
                  <w:iCs/>
                </w:rPr>
                <w:t>机构佣金</w:t>
              </w:r>
              <w:r>
                <w:rPr>
                  <w:bCs/>
                  <w:iCs/>
                </w:rPr>
                <w:t>有两条</w:t>
              </w:r>
              <w:r>
                <w:rPr>
                  <w:rFonts w:hint="eastAsia"/>
                  <w:bCs/>
                  <w:iCs/>
                </w:rPr>
                <w:t>流水</w:t>
              </w:r>
              <w:r>
                <w:rPr>
                  <w:bCs/>
                  <w:iCs/>
                </w:rPr>
                <w:t>记录，一条为机构</w:t>
              </w:r>
              <w:r>
                <w:rPr>
                  <w:rFonts w:hint="eastAsia"/>
                  <w:bCs/>
                  <w:iCs/>
                </w:rPr>
                <w:t>下</w:t>
              </w:r>
              <w:r>
                <w:rPr>
                  <w:bCs/>
                  <w:iCs/>
                </w:rPr>
                <w:t>站点提</w:t>
              </w:r>
            </w:ins>
            <w:ins w:id="4553" w:author="Microsoft" w:date="2015-12-30T15:38:00Z">
              <w:r>
                <w:rPr>
                  <w:bCs/>
                  <w:iCs/>
                </w:rPr>
                <w:t>交的佣金，另一个为机构进行中心兑奖</w:t>
              </w:r>
              <w:r>
                <w:rPr>
                  <w:rFonts w:hint="eastAsia"/>
                  <w:bCs/>
                  <w:iCs/>
                </w:rPr>
                <w:t>所</w:t>
              </w:r>
              <w:r>
                <w:rPr>
                  <w:bCs/>
                  <w:iCs/>
                </w:rPr>
                <w:t>获得的佣金；</w:t>
              </w:r>
            </w:ins>
          </w:p>
          <w:p w:rsidR="00684B71" w:rsidRDefault="00684B71" w:rsidP="008B0BAB">
            <w:pPr>
              <w:rPr>
                <w:ins w:id="4554" w:author="Microsoft" w:date="2016-04-07T17:24:00Z"/>
                <w:bCs/>
                <w:iCs/>
              </w:rPr>
            </w:pPr>
            <w:ins w:id="4555" w:author="Microsoft" w:date="2015-12-30T17:19:00Z">
              <w:r>
                <w:rPr>
                  <w:rFonts w:hint="eastAsia"/>
                  <w:bCs/>
                  <w:iCs/>
                </w:rPr>
                <w:t>目前</w:t>
              </w:r>
              <w:r>
                <w:rPr>
                  <w:bCs/>
                  <w:iCs/>
                </w:rPr>
                <w:t>机构</w:t>
              </w:r>
              <w:r>
                <w:rPr>
                  <w:rFonts w:hint="eastAsia"/>
                  <w:bCs/>
                  <w:iCs/>
                </w:rPr>
                <w:t>参与</w:t>
              </w:r>
              <w:r>
                <w:rPr>
                  <w:bCs/>
                  <w:iCs/>
                </w:rPr>
                <w:t>中心兑奖时不给予</w:t>
              </w:r>
              <w:r>
                <w:rPr>
                  <w:rFonts w:hint="eastAsia"/>
                  <w:bCs/>
                  <w:iCs/>
                </w:rPr>
                <w:t>兑奖</w:t>
              </w:r>
              <w:r>
                <w:rPr>
                  <w:bCs/>
                  <w:iCs/>
                </w:rPr>
                <w:t>佣金；</w:t>
              </w:r>
            </w:ins>
          </w:p>
          <w:p w:rsidR="004C7FA0" w:rsidRPr="003E77B5" w:rsidRDefault="004C7FA0" w:rsidP="008B0BAB">
            <w:pPr>
              <w:rPr>
                <w:ins w:id="4556" w:author="Microsoft" w:date="2015-12-29T16:03:00Z"/>
                <w:bCs/>
                <w:iCs/>
              </w:rPr>
            </w:pPr>
            <w:ins w:id="4557" w:author="Microsoft" w:date="2016-04-07T17:24:00Z">
              <w:r>
                <w:rPr>
                  <w:rFonts w:hint="eastAsia"/>
                  <w:bCs/>
                  <w:iCs/>
                </w:rPr>
                <w:t>销售</w:t>
              </w:r>
              <w:r>
                <w:rPr>
                  <w:bCs/>
                  <w:iCs/>
                </w:rPr>
                <w:t>包括电脑票销售和即开票</w:t>
              </w:r>
              <w:r>
                <w:rPr>
                  <w:rFonts w:hint="eastAsia"/>
                  <w:bCs/>
                  <w:iCs/>
                </w:rPr>
                <w:t>销售</w:t>
              </w:r>
            </w:ins>
          </w:p>
        </w:tc>
      </w:tr>
    </w:tbl>
    <w:p w:rsidR="002200C2" w:rsidRPr="002419A7" w:rsidRDefault="002200C2">
      <w:pPr>
        <w:pStyle w:val="a0"/>
        <w:rPr>
          <w:ins w:id="4558" w:author="Microsoft" w:date="2015-12-29T14:28:00Z"/>
        </w:rPr>
        <w:pPrChange w:id="4559" w:author="Microsoft" w:date="2015-12-29T14:28:00Z">
          <w:pPr>
            <w:pStyle w:val="3"/>
          </w:pPr>
        </w:pPrChange>
      </w:pPr>
    </w:p>
    <w:p w:rsidR="002200C2" w:rsidRDefault="00333705">
      <w:pPr>
        <w:pStyle w:val="4"/>
        <w:rPr>
          <w:ins w:id="4560" w:author="Microsoft" w:date="2015-12-29T14:32:00Z"/>
        </w:rPr>
        <w:pPrChange w:id="4561" w:author="Microsoft" w:date="2015-12-29T14:32:00Z">
          <w:pPr>
            <w:pStyle w:val="3"/>
          </w:pPr>
        </w:pPrChange>
      </w:pPr>
      <w:ins w:id="4562" w:author="Microsoft" w:date="2015-12-29T14:50:00Z">
        <w:r>
          <w:rPr>
            <w:rFonts w:hint="eastAsia"/>
          </w:rPr>
          <w:t>机构</w:t>
        </w:r>
        <w:r>
          <w:t>佣</w:t>
        </w:r>
        <w:r>
          <w:rPr>
            <w:rFonts w:hint="eastAsia"/>
          </w:rPr>
          <w:t>金</w:t>
        </w:r>
      </w:ins>
      <w:ins w:id="4563" w:author="Microsoft" w:date="2015-12-29T14:32:00Z">
        <w:r w:rsidR="002200C2">
          <w:t>详情</w:t>
        </w:r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2200C2" w:rsidRPr="00883F4B" w:rsidTr="002200C2">
        <w:trPr>
          <w:ins w:id="4564" w:author="Microsoft" w:date="2015-12-29T14:32:00Z"/>
        </w:trPr>
        <w:tc>
          <w:tcPr>
            <w:tcW w:w="1384" w:type="dxa"/>
            <w:shd w:val="clear" w:color="auto" w:fill="D9D9D9"/>
            <w:vAlign w:val="center"/>
          </w:tcPr>
          <w:p w:rsidR="002200C2" w:rsidRPr="00883F4B" w:rsidRDefault="002200C2" w:rsidP="002200C2">
            <w:pPr>
              <w:rPr>
                <w:ins w:id="4565" w:author="Microsoft" w:date="2015-12-29T14:32:00Z"/>
              </w:rPr>
            </w:pPr>
            <w:ins w:id="4566" w:author="Microsoft" w:date="2015-12-29T14:32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2200C2" w:rsidRPr="00883F4B" w:rsidRDefault="002200C2" w:rsidP="002200C2">
            <w:pPr>
              <w:rPr>
                <w:ins w:id="4567" w:author="Microsoft" w:date="2015-12-29T14:32:00Z"/>
                <w:iCs/>
              </w:rPr>
            </w:pPr>
            <w:ins w:id="4568" w:author="Microsoft" w:date="2015-12-29T14:32:00Z">
              <w:r>
                <w:rPr>
                  <w:iCs/>
                </w:rPr>
                <w:t>Jk098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2200C2" w:rsidRPr="00883F4B" w:rsidRDefault="002200C2" w:rsidP="002200C2">
            <w:pPr>
              <w:rPr>
                <w:ins w:id="4569" w:author="Microsoft" w:date="2015-12-29T14:32:00Z"/>
              </w:rPr>
            </w:pPr>
            <w:ins w:id="4570" w:author="Microsoft" w:date="2015-12-29T14:32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2200C2" w:rsidRPr="00883F4B" w:rsidRDefault="002200C2" w:rsidP="002200C2">
            <w:pPr>
              <w:rPr>
                <w:ins w:id="4571" w:author="Microsoft" w:date="2015-12-29T14:32:00Z"/>
                <w:iCs/>
              </w:rPr>
            </w:pPr>
          </w:p>
        </w:tc>
      </w:tr>
      <w:tr w:rsidR="002200C2" w:rsidRPr="00883F4B" w:rsidTr="002200C2">
        <w:trPr>
          <w:ins w:id="4572" w:author="Microsoft" w:date="2015-12-29T14:32:00Z"/>
        </w:trPr>
        <w:tc>
          <w:tcPr>
            <w:tcW w:w="1384" w:type="dxa"/>
            <w:shd w:val="clear" w:color="auto" w:fill="D9D9D9"/>
            <w:vAlign w:val="center"/>
          </w:tcPr>
          <w:p w:rsidR="002200C2" w:rsidRPr="00883F4B" w:rsidRDefault="002200C2" w:rsidP="002200C2">
            <w:pPr>
              <w:rPr>
                <w:ins w:id="4573" w:author="Microsoft" w:date="2015-12-29T14:32:00Z"/>
              </w:rPr>
            </w:pPr>
            <w:ins w:id="4574" w:author="Microsoft" w:date="2015-12-29T14:32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2200C2" w:rsidRPr="00883F4B" w:rsidRDefault="002200C2" w:rsidP="002200C2">
            <w:pPr>
              <w:rPr>
                <w:ins w:id="4575" w:author="Microsoft" w:date="2015-12-29T14:32:00Z"/>
                <w:iCs/>
              </w:rPr>
            </w:pPr>
            <w:ins w:id="4576" w:author="Microsoft" w:date="2015-12-29T14:34:00Z">
              <w:r>
                <w:rPr>
                  <w:rFonts w:hint="eastAsia"/>
                  <w:iCs/>
                </w:rPr>
                <w:t>交易</w:t>
              </w:r>
              <w:r>
                <w:rPr>
                  <w:iCs/>
                </w:rPr>
                <w:t>详情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2200C2" w:rsidRPr="00883F4B" w:rsidRDefault="002200C2" w:rsidP="002200C2">
            <w:pPr>
              <w:rPr>
                <w:ins w:id="4577" w:author="Microsoft" w:date="2015-12-29T14:32:00Z"/>
                <w:iCs/>
              </w:rPr>
            </w:pPr>
            <w:ins w:id="4578" w:author="Microsoft" w:date="2015-12-29T14:32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2200C2" w:rsidRPr="00883F4B" w:rsidRDefault="002200C2" w:rsidP="002200C2">
            <w:pPr>
              <w:rPr>
                <w:ins w:id="4579" w:author="Microsoft" w:date="2015-12-29T14:32:00Z"/>
                <w:iCs/>
              </w:rPr>
            </w:pPr>
          </w:p>
        </w:tc>
      </w:tr>
      <w:tr w:rsidR="002200C2" w:rsidRPr="00883F4B" w:rsidTr="002200C2">
        <w:trPr>
          <w:trHeight w:val="390"/>
          <w:ins w:id="4580" w:author="Microsoft" w:date="2015-12-29T14:32:00Z"/>
        </w:trPr>
        <w:tc>
          <w:tcPr>
            <w:tcW w:w="1384" w:type="dxa"/>
            <w:shd w:val="clear" w:color="auto" w:fill="D9D9D9"/>
            <w:vAlign w:val="center"/>
          </w:tcPr>
          <w:p w:rsidR="002200C2" w:rsidRPr="00883F4B" w:rsidRDefault="002200C2" w:rsidP="002200C2">
            <w:pPr>
              <w:rPr>
                <w:ins w:id="4581" w:author="Microsoft" w:date="2015-12-29T14:32:00Z"/>
              </w:rPr>
            </w:pPr>
            <w:ins w:id="4582" w:author="Microsoft" w:date="2015-12-29T14:32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2200C2" w:rsidRPr="00883F4B" w:rsidRDefault="002200C2" w:rsidP="002200C2">
            <w:pPr>
              <w:rPr>
                <w:ins w:id="4583" w:author="Microsoft" w:date="2015-12-29T14:32:00Z"/>
              </w:rPr>
            </w:pPr>
            <w:ins w:id="4584" w:author="Microsoft" w:date="2015-12-29T14:34:00Z">
              <w:r>
                <w:rPr>
                  <w:rFonts w:hint="eastAsia"/>
                </w:rPr>
                <w:t>当</w:t>
              </w:r>
              <w:r>
                <w:t>部门为代理商时</w:t>
              </w:r>
              <w:r>
                <w:rPr>
                  <w:rFonts w:hint="eastAsia"/>
                </w:rPr>
                <w:t>，会</w:t>
              </w:r>
            </w:ins>
            <w:ins w:id="4585" w:author="Microsoft" w:date="2015-12-29T14:35:00Z">
              <w:r>
                <w:rPr>
                  <w:rFonts w:hint="eastAsia"/>
                </w:rPr>
                <w:t>给予</w:t>
              </w:r>
              <w:r>
                <w:t>一定比例的佣金，可查看</w:t>
              </w:r>
            </w:ins>
            <w:ins w:id="4586" w:author="Microsoft" w:date="2015-12-29T14:51:00Z">
              <w:r w:rsidR="00996318">
                <w:rPr>
                  <w:rFonts w:hint="eastAsia"/>
                </w:rPr>
                <w:t>获得</w:t>
              </w:r>
            </w:ins>
            <w:ins w:id="4587" w:author="Microsoft" w:date="2015-12-29T14:35:00Z">
              <w:r>
                <w:t>佣金详细</w:t>
              </w:r>
              <w:r>
                <w:rPr>
                  <w:rFonts w:hint="eastAsia"/>
                </w:rPr>
                <w:t>信息</w:t>
              </w:r>
              <w:r>
                <w:t>；</w:t>
              </w:r>
            </w:ins>
          </w:p>
        </w:tc>
      </w:tr>
      <w:tr w:rsidR="002200C2" w:rsidRPr="00883F4B" w:rsidTr="002200C2">
        <w:trPr>
          <w:trHeight w:val="420"/>
          <w:ins w:id="4588" w:author="Microsoft" w:date="2015-12-29T14:32:00Z"/>
        </w:trPr>
        <w:tc>
          <w:tcPr>
            <w:tcW w:w="1384" w:type="dxa"/>
            <w:shd w:val="clear" w:color="auto" w:fill="D9D9D9"/>
            <w:vAlign w:val="center"/>
          </w:tcPr>
          <w:p w:rsidR="002200C2" w:rsidRPr="00883F4B" w:rsidRDefault="002200C2" w:rsidP="002200C2">
            <w:pPr>
              <w:rPr>
                <w:ins w:id="4589" w:author="Microsoft" w:date="2015-12-29T14:32:00Z"/>
              </w:rPr>
            </w:pPr>
            <w:ins w:id="4590" w:author="Microsoft" w:date="2015-12-29T14:32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2200C2" w:rsidRPr="002200C2" w:rsidRDefault="002200C2">
            <w:pPr>
              <w:rPr>
                <w:ins w:id="4591" w:author="Microsoft" w:date="2015-12-29T14:32:00Z"/>
                <w:iCs/>
                <w:rPrChange w:id="4592" w:author="Microsoft" w:date="2015-12-29T14:35:00Z">
                  <w:rPr>
                    <w:ins w:id="4593" w:author="Microsoft" w:date="2015-12-29T14:32:00Z"/>
                  </w:rPr>
                </w:rPrChange>
              </w:rPr>
              <w:pPrChange w:id="4594" w:author="Microsoft" w:date="2015-12-29T14:35:00Z">
                <w:pPr>
                  <w:pStyle w:val="a8"/>
                  <w:numPr>
                    <w:numId w:val="84"/>
                  </w:numPr>
                  <w:ind w:left="420" w:firstLineChars="0" w:hanging="420"/>
                </w:pPr>
              </w:pPrChange>
            </w:pPr>
            <w:ins w:id="4595" w:author="Microsoft" w:date="2015-12-29T14:35:00Z">
              <w:r>
                <w:rPr>
                  <w:rFonts w:hint="eastAsia"/>
                  <w:iCs/>
                </w:rPr>
                <w:t>类型</w:t>
              </w:r>
              <w:r w:rsidR="009B1884">
                <w:rPr>
                  <w:iCs/>
                </w:rPr>
                <w:t>为</w:t>
              </w:r>
            </w:ins>
            <w:ins w:id="4596" w:author="Microsoft" w:date="2015-12-29T14:49:00Z">
              <w:r w:rsidR="009B1884">
                <w:rPr>
                  <w:rFonts w:hint="eastAsia"/>
                  <w:iCs/>
                </w:rPr>
                <w:t>机构</w:t>
              </w:r>
              <w:r w:rsidR="009B1884">
                <w:rPr>
                  <w:iCs/>
                </w:rPr>
                <w:t>佣金</w:t>
              </w:r>
            </w:ins>
            <w:ins w:id="4597" w:author="Microsoft" w:date="2015-12-29T14:35:00Z">
              <w:r>
                <w:rPr>
                  <w:iCs/>
                </w:rPr>
                <w:t>时</w:t>
              </w:r>
              <w:r>
                <w:rPr>
                  <w:rFonts w:hint="eastAsia"/>
                  <w:iCs/>
                </w:rPr>
                <w:t>，</w:t>
              </w:r>
              <w:r>
                <w:rPr>
                  <w:iCs/>
                </w:rPr>
                <w:t>可查看详情</w:t>
              </w:r>
            </w:ins>
          </w:p>
        </w:tc>
      </w:tr>
      <w:tr w:rsidR="002200C2" w:rsidRPr="00883F4B" w:rsidTr="002200C2">
        <w:trPr>
          <w:trHeight w:val="420"/>
          <w:ins w:id="4598" w:author="Microsoft" w:date="2015-12-29T14:32:00Z"/>
        </w:trPr>
        <w:tc>
          <w:tcPr>
            <w:tcW w:w="1384" w:type="dxa"/>
            <w:shd w:val="clear" w:color="auto" w:fill="D9D9D9"/>
            <w:vAlign w:val="center"/>
          </w:tcPr>
          <w:p w:rsidR="002200C2" w:rsidRPr="00883F4B" w:rsidRDefault="002200C2" w:rsidP="002200C2">
            <w:pPr>
              <w:rPr>
                <w:ins w:id="4599" w:author="Microsoft" w:date="2015-12-29T14:32:00Z"/>
              </w:rPr>
            </w:pPr>
            <w:ins w:id="4600" w:author="Microsoft" w:date="2015-12-29T14:32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2200C2" w:rsidRDefault="00D72A90" w:rsidP="002200C2">
            <w:pPr>
              <w:pStyle w:val="a8"/>
              <w:numPr>
                <w:ilvl w:val="0"/>
                <w:numId w:val="85"/>
              </w:numPr>
              <w:ind w:firstLineChars="0"/>
              <w:rPr>
                <w:ins w:id="4601" w:author="Microsoft" w:date="2015-12-29T15:15:00Z"/>
              </w:rPr>
            </w:pPr>
            <w:ins w:id="4602" w:author="Microsoft" w:date="2015-12-29T15:15:00Z">
              <w:r>
                <w:rPr>
                  <w:rFonts w:hint="eastAsia"/>
                </w:rPr>
                <w:t>站点</w:t>
              </w:r>
              <w:r>
                <w:t>编号：</w:t>
              </w:r>
            </w:ins>
          </w:p>
          <w:p w:rsidR="00D72A90" w:rsidRDefault="00D72A90" w:rsidP="002200C2">
            <w:pPr>
              <w:pStyle w:val="a8"/>
              <w:numPr>
                <w:ilvl w:val="0"/>
                <w:numId w:val="85"/>
              </w:numPr>
              <w:ind w:firstLineChars="0"/>
              <w:rPr>
                <w:ins w:id="4603" w:author="Microsoft" w:date="2015-12-29T15:16:00Z"/>
              </w:rPr>
            </w:pPr>
            <w:ins w:id="4604" w:author="Microsoft" w:date="2015-12-29T15:16:00Z">
              <w:r>
                <w:rPr>
                  <w:rFonts w:hint="eastAsia"/>
                </w:rPr>
                <w:t>交易</w:t>
              </w:r>
              <w:r>
                <w:t>时间：</w:t>
              </w:r>
            </w:ins>
          </w:p>
          <w:p w:rsidR="00D72A90" w:rsidRDefault="00D72A90" w:rsidP="002200C2">
            <w:pPr>
              <w:pStyle w:val="a8"/>
              <w:numPr>
                <w:ilvl w:val="0"/>
                <w:numId w:val="85"/>
              </w:numPr>
              <w:ind w:firstLineChars="0"/>
              <w:rPr>
                <w:ins w:id="4605" w:author="Microsoft" w:date="2015-12-29T15:16:00Z"/>
              </w:rPr>
            </w:pPr>
            <w:ins w:id="4606" w:author="Microsoft" w:date="2015-12-29T15:16:00Z">
              <w:r>
                <w:rPr>
                  <w:rFonts w:hint="eastAsia"/>
                </w:rPr>
                <w:t>机构</w:t>
              </w:r>
              <w:r>
                <w:t>佣金总计：</w:t>
              </w:r>
            </w:ins>
          </w:p>
          <w:p w:rsidR="00D72A90" w:rsidRDefault="00D72A90" w:rsidP="002200C2">
            <w:pPr>
              <w:pStyle w:val="a8"/>
              <w:numPr>
                <w:ilvl w:val="0"/>
                <w:numId w:val="85"/>
              </w:numPr>
              <w:ind w:firstLineChars="0"/>
              <w:rPr>
                <w:ins w:id="4607" w:author="Microsoft" w:date="2015-12-29T15:16:00Z"/>
              </w:rPr>
            </w:pPr>
            <w:ins w:id="4608" w:author="Microsoft" w:date="2015-12-29T15:16:00Z">
              <w:r>
                <w:rPr>
                  <w:rFonts w:hint="eastAsia"/>
                </w:rPr>
                <w:t>销售</w:t>
              </w:r>
              <w:r>
                <w:t>金额：</w:t>
              </w:r>
            </w:ins>
          </w:p>
          <w:p w:rsidR="00D72A90" w:rsidRDefault="00D72A90" w:rsidP="002200C2">
            <w:pPr>
              <w:pStyle w:val="a8"/>
              <w:numPr>
                <w:ilvl w:val="0"/>
                <w:numId w:val="85"/>
              </w:numPr>
              <w:ind w:firstLineChars="0"/>
              <w:rPr>
                <w:ins w:id="4609" w:author="Microsoft" w:date="2015-12-29T15:16:00Z"/>
              </w:rPr>
            </w:pPr>
            <w:ins w:id="4610" w:author="Microsoft" w:date="2015-12-29T15:16:00Z">
              <w:r>
                <w:rPr>
                  <w:rFonts w:hint="eastAsia"/>
                </w:rPr>
                <w:t>机构</w:t>
              </w:r>
              <w:r>
                <w:t>销售佣金：</w:t>
              </w:r>
            </w:ins>
          </w:p>
          <w:p w:rsidR="00D72A90" w:rsidRDefault="00D72A90" w:rsidP="002200C2">
            <w:pPr>
              <w:pStyle w:val="a8"/>
              <w:numPr>
                <w:ilvl w:val="0"/>
                <w:numId w:val="85"/>
              </w:numPr>
              <w:ind w:firstLineChars="0"/>
              <w:rPr>
                <w:ins w:id="4611" w:author="Microsoft" w:date="2015-12-29T15:16:00Z"/>
              </w:rPr>
            </w:pPr>
            <w:ins w:id="4612" w:author="Microsoft" w:date="2015-12-29T15:16:00Z">
              <w:r>
                <w:rPr>
                  <w:rFonts w:hint="eastAsia"/>
                </w:rPr>
                <w:t>兑奖</w:t>
              </w:r>
              <w:r>
                <w:t>金额：</w:t>
              </w:r>
            </w:ins>
          </w:p>
          <w:p w:rsidR="00D72A90" w:rsidRDefault="00D72A90" w:rsidP="002200C2">
            <w:pPr>
              <w:pStyle w:val="a8"/>
              <w:numPr>
                <w:ilvl w:val="0"/>
                <w:numId w:val="85"/>
              </w:numPr>
              <w:ind w:firstLineChars="0"/>
              <w:rPr>
                <w:ins w:id="4613" w:author="Microsoft" w:date="2015-12-29T15:16:00Z"/>
              </w:rPr>
            </w:pPr>
            <w:ins w:id="4614" w:author="Microsoft" w:date="2015-12-29T15:16:00Z">
              <w:r>
                <w:rPr>
                  <w:rFonts w:hint="eastAsia"/>
                </w:rPr>
                <w:lastRenderedPageBreak/>
                <w:t>机构</w:t>
              </w:r>
              <w:r>
                <w:t>兑奖佣金：</w:t>
              </w:r>
            </w:ins>
          </w:p>
          <w:p w:rsidR="00D72A90" w:rsidRDefault="00D72A90" w:rsidP="002200C2">
            <w:pPr>
              <w:pStyle w:val="a8"/>
              <w:numPr>
                <w:ilvl w:val="0"/>
                <w:numId w:val="85"/>
              </w:numPr>
              <w:ind w:firstLineChars="0"/>
              <w:rPr>
                <w:ins w:id="4615" w:author="Microsoft" w:date="2015-12-29T15:16:00Z"/>
              </w:rPr>
            </w:pPr>
            <w:ins w:id="4616" w:author="Microsoft" w:date="2015-12-29T15:16:00Z">
              <w:r>
                <w:rPr>
                  <w:rFonts w:hint="eastAsia"/>
                </w:rPr>
                <w:t>退货</w:t>
              </w:r>
              <w:r>
                <w:t>金额：</w:t>
              </w:r>
            </w:ins>
          </w:p>
          <w:p w:rsidR="00D72A90" w:rsidRPr="00883F4B" w:rsidRDefault="00D72A90" w:rsidP="002200C2">
            <w:pPr>
              <w:pStyle w:val="a8"/>
              <w:numPr>
                <w:ilvl w:val="0"/>
                <w:numId w:val="85"/>
              </w:numPr>
              <w:ind w:firstLineChars="0"/>
              <w:rPr>
                <w:ins w:id="4617" w:author="Microsoft" w:date="2015-12-29T14:32:00Z"/>
              </w:rPr>
            </w:pPr>
            <w:ins w:id="4618" w:author="Microsoft" w:date="2015-12-29T15:17:00Z">
              <w:r>
                <w:t>退还佣金：</w:t>
              </w:r>
            </w:ins>
            <w:ins w:id="4619" w:author="Microsoft" w:date="2015-12-29T15:24:00Z">
              <w:r w:rsidR="007346B4">
                <w:rPr>
                  <w:rFonts w:hint="eastAsia"/>
                </w:rPr>
                <w:t>站点</w:t>
              </w:r>
              <w:r w:rsidR="007346B4">
                <w:t>退货时退还给机构的销售佣金</w:t>
              </w:r>
            </w:ins>
          </w:p>
        </w:tc>
      </w:tr>
      <w:tr w:rsidR="002200C2" w:rsidRPr="00883F4B" w:rsidTr="002200C2">
        <w:trPr>
          <w:ins w:id="4620" w:author="Microsoft" w:date="2015-12-29T14:32:00Z"/>
        </w:trPr>
        <w:tc>
          <w:tcPr>
            <w:tcW w:w="1384" w:type="dxa"/>
            <w:shd w:val="clear" w:color="auto" w:fill="D9D9D9"/>
            <w:vAlign w:val="center"/>
          </w:tcPr>
          <w:p w:rsidR="002200C2" w:rsidRPr="00883F4B" w:rsidRDefault="002200C2" w:rsidP="002200C2">
            <w:pPr>
              <w:rPr>
                <w:ins w:id="4621" w:author="Microsoft" w:date="2015-12-29T14:32:00Z"/>
              </w:rPr>
            </w:pPr>
            <w:ins w:id="4622" w:author="Microsoft" w:date="2015-12-29T14:32:00Z">
              <w:r w:rsidRPr="00883F4B">
                <w:rPr>
                  <w:rFonts w:hint="eastAsia"/>
                </w:rPr>
                <w:lastRenderedPageBreak/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2200C2" w:rsidRPr="00FE4DC0" w:rsidRDefault="00D72A90" w:rsidP="002200C2">
            <w:pPr>
              <w:rPr>
                <w:ins w:id="4623" w:author="Microsoft" w:date="2015-12-29T14:32:00Z"/>
                <w:noProof/>
                <w:szCs w:val="21"/>
              </w:rPr>
            </w:pPr>
            <w:ins w:id="4624" w:author="Microsoft" w:date="2015-12-29T15:15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2200C2" w:rsidRPr="00160B75" w:rsidTr="002200C2">
        <w:trPr>
          <w:ins w:id="4625" w:author="Microsoft" w:date="2015-12-29T14:32:00Z"/>
        </w:trPr>
        <w:tc>
          <w:tcPr>
            <w:tcW w:w="1384" w:type="dxa"/>
            <w:shd w:val="clear" w:color="auto" w:fill="D9D9D9"/>
            <w:vAlign w:val="center"/>
          </w:tcPr>
          <w:p w:rsidR="002200C2" w:rsidRPr="00883F4B" w:rsidRDefault="002200C2" w:rsidP="002200C2">
            <w:pPr>
              <w:rPr>
                <w:ins w:id="4626" w:author="Microsoft" w:date="2015-12-29T14:32:00Z"/>
              </w:rPr>
            </w:pPr>
            <w:ins w:id="4627" w:author="Microsoft" w:date="2015-12-29T14:32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7346B4" w:rsidRPr="00883F4B" w:rsidRDefault="00160B75" w:rsidP="002200C2">
            <w:pPr>
              <w:rPr>
                <w:ins w:id="4628" w:author="Microsoft" w:date="2015-12-29T14:32:00Z"/>
                <w:bCs/>
                <w:iCs/>
              </w:rPr>
            </w:pPr>
            <w:ins w:id="4629" w:author="Microsoft" w:date="2015-12-29T16:47:00Z">
              <w:r>
                <w:rPr>
                  <w:rFonts w:hint="eastAsia"/>
                  <w:bCs/>
                  <w:iCs/>
                </w:rPr>
                <w:t>目前</w:t>
              </w:r>
              <w:r>
                <w:rPr>
                  <w:bCs/>
                  <w:iCs/>
                </w:rPr>
                <w:t>记录记录里面</w:t>
              </w:r>
              <w:r>
                <w:rPr>
                  <w:rFonts w:hint="eastAsia"/>
                  <w:bCs/>
                  <w:iCs/>
                </w:rPr>
                <w:t>记录佣金</w:t>
              </w:r>
              <w:r>
                <w:rPr>
                  <w:bCs/>
                  <w:iCs/>
                </w:rPr>
                <w:t>是</w:t>
              </w:r>
              <w:r>
                <w:rPr>
                  <w:rFonts w:hint="eastAsia"/>
                  <w:bCs/>
                  <w:iCs/>
                </w:rPr>
                <w:t>代理商</w:t>
              </w:r>
              <w:r>
                <w:rPr>
                  <w:bCs/>
                  <w:iCs/>
                </w:rPr>
                <w:t>或分公司下的站点</w:t>
              </w:r>
              <w:r>
                <w:rPr>
                  <w:rFonts w:hint="eastAsia"/>
                  <w:bCs/>
                  <w:iCs/>
                </w:rPr>
                <w:t>佣金</w:t>
              </w:r>
              <w:r>
                <w:rPr>
                  <w:bCs/>
                  <w:iCs/>
                </w:rPr>
                <w:t>的合计，未计算各中心兑奖的佣金；</w:t>
              </w:r>
            </w:ins>
          </w:p>
        </w:tc>
      </w:tr>
      <w:tr w:rsidR="001F0BA1" w:rsidRPr="00883F4B" w:rsidTr="001F0BA1">
        <w:trPr>
          <w:ins w:id="4630" w:author="Microsoft" w:date="2015-12-29T16:04:00Z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0BA1" w:rsidRPr="00883F4B" w:rsidRDefault="001F0BA1" w:rsidP="008B0BAB">
            <w:pPr>
              <w:rPr>
                <w:ins w:id="4631" w:author="Microsoft" w:date="2015-12-29T16:04:00Z"/>
              </w:rPr>
            </w:pPr>
            <w:ins w:id="4632" w:author="Microsoft" w:date="2015-12-29T16:04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BA1" w:rsidRDefault="001F0BA1" w:rsidP="001F0BA1">
            <w:pPr>
              <w:rPr>
                <w:ins w:id="4633" w:author="Microsoft" w:date="2015-12-29T16:04:00Z"/>
                <w:bCs/>
                <w:iCs/>
              </w:rPr>
            </w:pPr>
            <w:ins w:id="4634" w:author="Microsoft" w:date="2015-12-29T16:04:00Z">
              <w:r>
                <w:rPr>
                  <w:rFonts w:hint="eastAsia"/>
                  <w:bCs/>
                  <w:iCs/>
                </w:rPr>
                <w:t>机构</w:t>
              </w:r>
              <w:r>
                <w:rPr>
                  <w:bCs/>
                  <w:iCs/>
                </w:rPr>
                <w:t>销售佣金</w:t>
              </w:r>
              <w:r>
                <w:rPr>
                  <w:bCs/>
                  <w:iCs/>
                </w:rPr>
                <w:t>=</w:t>
              </w:r>
              <w:r>
                <w:rPr>
                  <w:bCs/>
                  <w:iCs/>
                </w:rPr>
                <w:t>销售金额</w:t>
              </w:r>
              <w:r>
                <w:rPr>
                  <w:bCs/>
                  <w:iCs/>
                </w:rPr>
                <w:t>*</w:t>
              </w:r>
              <w:r>
                <w:rPr>
                  <w:bCs/>
                  <w:iCs/>
                </w:rPr>
                <w:t>（</w:t>
              </w:r>
              <w:r>
                <w:rPr>
                  <w:rFonts w:hint="eastAsia"/>
                  <w:bCs/>
                  <w:iCs/>
                </w:rPr>
                <w:t>机构销售</w:t>
              </w:r>
              <w:r>
                <w:rPr>
                  <w:bCs/>
                  <w:iCs/>
                </w:rPr>
                <w:t>佣金比例</w:t>
              </w:r>
              <w:r>
                <w:rPr>
                  <w:bCs/>
                  <w:iCs/>
                </w:rPr>
                <w:t>-</w:t>
              </w:r>
              <w:r>
                <w:rPr>
                  <w:bCs/>
                  <w:iCs/>
                </w:rPr>
                <w:t>站点</w:t>
              </w:r>
              <w:r>
                <w:rPr>
                  <w:rFonts w:hint="eastAsia"/>
                  <w:bCs/>
                  <w:iCs/>
                </w:rPr>
                <w:t>销售</w:t>
              </w:r>
              <w:r>
                <w:rPr>
                  <w:bCs/>
                  <w:iCs/>
                </w:rPr>
                <w:t>佣金比例）</w:t>
              </w:r>
            </w:ins>
          </w:p>
          <w:p w:rsidR="001F0BA1" w:rsidRDefault="001F0BA1" w:rsidP="001F0BA1">
            <w:pPr>
              <w:rPr>
                <w:ins w:id="4635" w:author="Microsoft" w:date="2015-12-29T16:04:00Z"/>
                <w:bCs/>
                <w:iCs/>
              </w:rPr>
            </w:pPr>
            <w:ins w:id="4636" w:author="Microsoft" w:date="2015-12-29T16:04:00Z">
              <w:r>
                <w:rPr>
                  <w:rFonts w:hint="eastAsia"/>
                  <w:bCs/>
                  <w:iCs/>
                </w:rPr>
                <w:t>机构</w:t>
              </w:r>
              <w:r>
                <w:rPr>
                  <w:bCs/>
                  <w:iCs/>
                </w:rPr>
                <w:t>兑奖佣金</w:t>
              </w:r>
              <w:r>
                <w:rPr>
                  <w:bCs/>
                  <w:iCs/>
                </w:rPr>
                <w:t>=</w:t>
              </w:r>
              <w:r>
                <w:rPr>
                  <w:bCs/>
                  <w:iCs/>
                </w:rPr>
                <w:t>兑奖</w:t>
              </w:r>
              <w:r>
                <w:rPr>
                  <w:rFonts w:hint="eastAsia"/>
                  <w:bCs/>
                  <w:iCs/>
                </w:rPr>
                <w:t>金额</w:t>
              </w:r>
              <w:r>
                <w:rPr>
                  <w:bCs/>
                  <w:iCs/>
                </w:rPr>
                <w:t>*</w:t>
              </w:r>
              <w:r>
                <w:rPr>
                  <w:bCs/>
                  <w:iCs/>
                </w:rPr>
                <w:t>（</w:t>
              </w:r>
              <w:r>
                <w:rPr>
                  <w:rFonts w:hint="eastAsia"/>
                  <w:bCs/>
                  <w:iCs/>
                </w:rPr>
                <w:t>机构</w:t>
              </w:r>
              <w:r>
                <w:rPr>
                  <w:bCs/>
                  <w:iCs/>
                </w:rPr>
                <w:t>兑奖佣金比例</w:t>
              </w:r>
              <w:r>
                <w:rPr>
                  <w:bCs/>
                  <w:iCs/>
                </w:rPr>
                <w:t>-</w:t>
              </w:r>
              <w:r>
                <w:rPr>
                  <w:bCs/>
                  <w:iCs/>
                </w:rPr>
                <w:t>站点兑奖佣金比例）</w:t>
              </w:r>
            </w:ins>
          </w:p>
          <w:p w:rsidR="001F0BA1" w:rsidRDefault="001F0BA1" w:rsidP="001F0BA1">
            <w:pPr>
              <w:rPr>
                <w:ins w:id="4637" w:author="Microsoft" w:date="2015-12-29T16:04:00Z"/>
                <w:bCs/>
                <w:iCs/>
              </w:rPr>
            </w:pPr>
            <w:ins w:id="4638" w:author="Microsoft" w:date="2015-12-29T16:04:00Z">
              <w:r>
                <w:rPr>
                  <w:rFonts w:hint="eastAsia"/>
                  <w:bCs/>
                  <w:iCs/>
                </w:rPr>
                <w:t>退货</w:t>
              </w:r>
              <w:r>
                <w:rPr>
                  <w:bCs/>
                  <w:iCs/>
                </w:rPr>
                <w:t>佣金</w:t>
              </w:r>
              <w:r>
                <w:rPr>
                  <w:rFonts w:hint="eastAsia"/>
                  <w:bCs/>
                  <w:iCs/>
                </w:rPr>
                <w:t>与</w:t>
              </w:r>
              <w:r>
                <w:rPr>
                  <w:bCs/>
                  <w:iCs/>
                </w:rPr>
                <w:t>销售金额相同；</w:t>
              </w:r>
            </w:ins>
          </w:p>
          <w:p w:rsidR="001F0BA1" w:rsidRPr="003E77B5" w:rsidRDefault="001F0BA1" w:rsidP="001F0BA1">
            <w:pPr>
              <w:rPr>
                <w:ins w:id="4639" w:author="Microsoft" w:date="2015-12-29T16:04:00Z"/>
                <w:bCs/>
                <w:iCs/>
              </w:rPr>
            </w:pPr>
            <w:ins w:id="4640" w:author="Microsoft" w:date="2015-12-29T16:04:00Z">
              <w:r>
                <w:rPr>
                  <w:rFonts w:hint="eastAsia"/>
                  <w:bCs/>
                  <w:iCs/>
                </w:rPr>
                <w:t>机构</w:t>
              </w:r>
            </w:ins>
            <w:ins w:id="4641" w:author="Microsoft" w:date="2015-12-30T17:18:00Z">
              <w:r w:rsidR="00684B71">
                <w:rPr>
                  <w:rFonts w:hint="eastAsia"/>
                  <w:bCs/>
                  <w:iCs/>
                </w:rPr>
                <w:t>佣金</w:t>
              </w:r>
            </w:ins>
            <w:ins w:id="4642" w:author="Microsoft" w:date="2015-12-29T16:04:00Z">
              <w:r>
                <w:rPr>
                  <w:bCs/>
                  <w:iCs/>
                </w:rPr>
                <w:t>合计</w:t>
              </w:r>
              <w:r>
                <w:rPr>
                  <w:bCs/>
                  <w:iCs/>
                </w:rPr>
                <w:t>=</w:t>
              </w:r>
              <w:r>
                <w:rPr>
                  <w:bCs/>
                  <w:iCs/>
                </w:rPr>
                <w:t>销售</w:t>
              </w:r>
              <w:r>
                <w:rPr>
                  <w:rFonts w:hint="eastAsia"/>
                  <w:bCs/>
                  <w:iCs/>
                </w:rPr>
                <w:t>佣金</w:t>
              </w:r>
              <w:r>
                <w:rPr>
                  <w:bCs/>
                  <w:iCs/>
                </w:rPr>
                <w:t>+</w:t>
              </w:r>
              <w:r>
                <w:rPr>
                  <w:bCs/>
                  <w:iCs/>
                </w:rPr>
                <w:t>兑奖佣金</w:t>
              </w:r>
              <w:r>
                <w:rPr>
                  <w:bCs/>
                  <w:iCs/>
                </w:rPr>
                <w:t>-</w:t>
              </w:r>
              <w:r>
                <w:rPr>
                  <w:bCs/>
                  <w:iCs/>
                </w:rPr>
                <w:t>退货</w:t>
              </w:r>
              <w:r>
                <w:rPr>
                  <w:rFonts w:hint="eastAsia"/>
                  <w:bCs/>
                  <w:iCs/>
                </w:rPr>
                <w:t>佣金</w:t>
              </w:r>
            </w:ins>
          </w:p>
        </w:tc>
      </w:tr>
    </w:tbl>
    <w:p w:rsidR="002200C2" w:rsidRPr="002419A7" w:rsidRDefault="002200C2">
      <w:pPr>
        <w:pStyle w:val="a0"/>
        <w:rPr>
          <w:ins w:id="4643" w:author="Microsoft" w:date="2015-12-29T14:32:00Z"/>
        </w:rPr>
        <w:pPrChange w:id="4644" w:author="Microsoft" w:date="2015-12-29T14:32:00Z">
          <w:pPr>
            <w:pStyle w:val="3"/>
          </w:pPr>
        </w:pPrChange>
      </w:pPr>
    </w:p>
    <w:p w:rsidR="00450E5C" w:rsidRPr="004D1B67" w:rsidRDefault="00450E5C" w:rsidP="00450E5C">
      <w:pPr>
        <w:pStyle w:val="2"/>
      </w:pPr>
      <w:bookmarkStart w:id="4645" w:name="_Toc447205937"/>
      <w:r>
        <w:t>市场管理员账户管理</w:t>
      </w:r>
      <w:r w:rsidR="00323126" w:rsidRPr="00323126">
        <w:rPr>
          <w:rFonts w:hint="eastAsia"/>
        </w:rPr>
        <w:t>（</w:t>
      </w:r>
      <w:r w:rsidR="00151744">
        <w:rPr>
          <w:rFonts w:hint="eastAsia"/>
        </w:rPr>
        <w:t>Market Manager</w:t>
      </w:r>
      <w:r w:rsidR="00323126" w:rsidRPr="00323126">
        <w:rPr>
          <w:rFonts w:hint="eastAsia"/>
        </w:rPr>
        <w:t>）</w:t>
      </w:r>
      <w:bookmarkEnd w:id="4645"/>
    </w:p>
    <w:p w:rsidR="00DC4CF9" w:rsidRDefault="00DC4CF9">
      <w:pPr>
        <w:pStyle w:val="3"/>
      </w:pPr>
      <w:bookmarkStart w:id="4646" w:name="_Toc447205938"/>
      <w:r>
        <w:rPr>
          <w:rFonts w:hint="eastAsia"/>
        </w:rPr>
        <w:t>还货管理</w:t>
      </w:r>
      <w:bookmarkEnd w:id="4646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DC4CF9" w:rsidRPr="00883F4B" w:rsidTr="00DC4CF9">
        <w:tc>
          <w:tcPr>
            <w:tcW w:w="1384" w:type="dxa"/>
            <w:shd w:val="clear" w:color="auto" w:fill="D9D9D9"/>
            <w:vAlign w:val="center"/>
          </w:tcPr>
          <w:p w:rsidR="00DC4CF9" w:rsidRPr="00883F4B" w:rsidRDefault="00DC4CF9" w:rsidP="00DC4CF9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DC4CF9" w:rsidRPr="00883F4B" w:rsidRDefault="00DC4CF9" w:rsidP="00DC4CF9">
            <w:pPr>
              <w:rPr>
                <w:iCs/>
              </w:rPr>
            </w:pPr>
            <w:r>
              <w:rPr>
                <w:iCs/>
              </w:rPr>
              <w:t>Jk081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DC4CF9" w:rsidRPr="00883F4B" w:rsidRDefault="00DC4CF9" w:rsidP="00DC4CF9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DC4CF9" w:rsidRPr="00883F4B" w:rsidRDefault="00DC4CF9" w:rsidP="00DC4CF9">
            <w:pPr>
              <w:rPr>
                <w:iCs/>
              </w:rPr>
            </w:pPr>
          </w:p>
        </w:tc>
      </w:tr>
      <w:tr w:rsidR="00DC4CF9" w:rsidRPr="00883F4B" w:rsidTr="00DC4CF9">
        <w:tc>
          <w:tcPr>
            <w:tcW w:w="1384" w:type="dxa"/>
            <w:shd w:val="clear" w:color="auto" w:fill="D9D9D9"/>
            <w:vAlign w:val="center"/>
          </w:tcPr>
          <w:p w:rsidR="00DC4CF9" w:rsidRPr="00883F4B" w:rsidRDefault="00DC4CF9" w:rsidP="00DC4CF9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DC4CF9" w:rsidRDefault="00DC4CF9" w:rsidP="00DC4CF9">
            <w:pPr>
              <w:rPr>
                <w:iCs/>
              </w:rPr>
            </w:pPr>
            <w:r>
              <w:rPr>
                <w:rFonts w:hint="eastAsia"/>
                <w:iCs/>
              </w:rPr>
              <w:t>还</w:t>
            </w:r>
            <w:r>
              <w:rPr>
                <w:iCs/>
              </w:rPr>
              <w:t>货列表</w:t>
            </w:r>
          </w:p>
          <w:p w:rsidR="00DC4CF9" w:rsidRPr="00883F4B" w:rsidRDefault="00DC4CF9" w:rsidP="00DC4CF9">
            <w:pPr>
              <w:rPr>
                <w:iCs/>
              </w:rPr>
            </w:pP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List of Return Deliveries</w:t>
            </w:r>
            <w:r>
              <w:rPr>
                <w:rFonts w:hint="eastAsia"/>
                <w:iCs/>
              </w:rPr>
              <w:t>）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DC4CF9" w:rsidRPr="00883F4B" w:rsidRDefault="00DC4CF9" w:rsidP="00DC4CF9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DC4CF9" w:rsidRPr="00883F4B" w:rsidRDefault="00DC4CF9" w:rsidP="00DC4CF9">
            <w:pPr>
              <w:rPr>
                <w:iCs/>
              </w:rPr>
            </w:pPr>
          </w:p>
        </w:tc>
      </w:tr>
      <w:tr w:rsidR="00DC4CF9" w:rsidRPr="00883F4B" w:rsidTr="00DC4CF9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DC4CF9" w:rsidRPr="00883F4B" w:rsidRDefault="00DC4CF9" w:rsidP="00DC4CF9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DC4CF9" w:rsidRPr="00883F4B" w:rsidRDefault="00DC4CF9" w:rsidP="00DC4CF9">
            <w:r>
              <w:rPr>
                <w:rFonts w:hint="eastAsia"/>
              </w:rPr>
              <w:t>市场</w:t>
            </w:r>
            <w:r>
              <w:t>管理员还货</w:t>
            </w:r>
          </w:p>
        </w:tc>
      </w:tr>
      <w:tr w:rsidR="00DC4CF9" w:rsidRPr="00883F4B" w:rsidTr="00DC4CF9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DC4CF9" w:rsidRPr="00883F4B" w:rsidRDefault="00DC4CF9" w:rsidP="00DC4CF9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DC4CF9" w:rsidRDefault="00DC4CF9" w:rsidP="00DC4CF9">
            <w:pPr>
              <w:rPr>
                <w:iCs/>
              </w:rPr>
            </w:pPr>
            <w:r>
              <w:rPr>
                <w:rFonts w:hint="eastAsia"/>
                <w:iCs/>
              </w:rPr>
              <w:t>查询条件；</w:t>
            </w:r>
          </w:p>
          <w:p w:rsidR="00DC4CF9" w:rsidRDefault="00DC4CF9" w:rsidP="00DC4CF9">
            <w:pPr>
              <w:rPr>
                <w:iCs/>
              </w:rPr>
            </w:pPr>
            <w:r>
              <w:rPr>
                <w:rFonts w:hint="eastAsia"/>
                <w:iCs/>
              </w:rPr>
              <w:t>还</w:t>
            </w:r>
            <w:r>
              <w:rPr>
                <w:iCs/>
              </w:rPr>
              <w:t>货申请编号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Return Code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DC4CF9" w:rsidRPr="00624CAD" w:rsidRDefault="00DC4CF9" w:rsidP="00DC4CF9">
            <w:pPr>
              <w:rPr>
                <w:iCs/>
              </w:rPr>
            </w:pPr>
            <w:r>
              <w:rPr>
                <w:rFonts w:hint="eastAsia"/>
                <w:iCs/>
              </w:rPr>
              <w:t>还</w:t>
            </w:r>
            <w:r>
              <w:rPr>
                <w:iCs/>
              </w:rPr>
              <w:t>货日期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Date of Return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</w:tc>
      </w:tr>
      <w:tr w:rsidR="00DC4CF9" w:rsidRPr="00883F4B" w:rsidTr="00DC4CF9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DC4CF9" w:rsidRPr="00883F4B" w:rsidRDefault="00DC4CF9" w:rsidP="00DC4CF9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DC4CF9" w:rsidRDefault="00DC4CF9" w:rsidP="00DC4CF9">
            <w:pPr>
              <w:rPr>
                <w:iCs/>
              </w:rPr>
            </w:pPr>
            <w:ins w:id="4647" w:author="Microsoft" w:date="2015-09-17T16:21:00Z">
              <w:r>
                <w:rPr>
                  <w:rFonts w:hint="eastAsia"/>
                  <w:iCs/>
                </w:rPr>
                <w:t>还</w:t>
              </w:r>
            </w:ins>
            <w:del w:id="4648" w:author="Microsoft" w:date="2015-09-17T16:21:00Z">
              <w:r w:rsidDel="009531ED">
                <w:rPr>
                  <w:rFonts w:hint="eastAsia"/>
                  <w:iCs/>
                </w:rPr>
                <w:delText>退</w:delText>
              </w:r>
            </w:del>
            <w:r>
              <w:rPr>
                <w:rFonts w:hint="eastAsia"/>
                <w:iCs/>
              </w:rPr>
              <w:t>货申请编号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Return Code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DC4CF9" w:rsidRDefault="00DC4CF9" w:rsidP="00DC4CF9">
            <w:pPr>
              <w:rPr>
                <w:iCs/>
              </w:rPr>
            </w:pPr>
            <w:ins w:id="4649" w:author="Microsoft" w:date="2015-09-17T16:21:00Z">
              <w:r>
                <w:rPr>
                  <w:rFonts w:hint="eastAsia"/>
                  <w:iCs/>
                </w:rPr>
                <w:t>还货</w:t>
              </w:r>
              <w:r>
                <w:rPr>
                  <w:iCs/>
                </w:rPr>
                <w:t>人</w:t>
              </w:r>
            </w:ins>
            <w:del w:id="4650" w:author="Microsoft" w:date="2015-09-17T16:21:00Z">
              <w:r w:rsidDel="009531ED">
                <w:rPr>
                  <w:iCs/>
                </w:rPr>
                <w:delText>退货</w:delText>
              </w:r>
              <w:r w:rsidDel="009531ED">
                <w:rPr>
                  <w:rFonts w:hint="eastAsia"/>
                  <w:iCs/>
                </w:rPr>
                <w:delText>站点</w:delText>
              </w:r>
              <w:r w:rsidRPr="00191E5D" w:rsidDel="009531ED">
                <w:rPr>
                  <w:rFonts w:hint="eastAsia"/>
                  <w:iCs/>
                </w:rPr>
                <w:delText>（</w:delText>
              </w:r>
            </w:del>
            <w:r>
              <w:rPr>
                <w:rFonts w:hint="eastAsia"/>
                <w:iCs/>
              </w:rPr>
              <w:t>Returned From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DC4CF9" w:rsidDel="009531ED" w:rsidRDefault="00DC4CF9" w:rsidP="00DC4CF9">
            <w:pPr>
              <w:rPr>
                <w:del w:id="4651" w:author="Microsoft" w:date="2015-09-17T16:21:00Z"/>
                <w:iCs/>
              </w:rPr>
            </w:pPr>
            <w:del w:id="4652" w:author="Microsoft" w:date="2015-09-17T16:21:00Z">
              <w:r w:rsidDel="009531ED">
                <w:rPr>
                  <w:iCs/>
                </w:rPr>
                <w:delText>市场管理员</w:delText>
              </w:r>
              <w:r w:rsidRPr="00191E5D" w:rsidDel="009531ED">
                <w:rPr>
                  <w:rFonts w:hint="eastAsia"/>
                  <w:iCs/>
                </w:rPr>
                <w:delText>（</w:delText>
              </w:r>
              <w:r w:rsidDel="009531ED">
                <w:rPr>
                  <w:rFonts w:hint="eastAsia"/>
                  <w:iCs/>
                </w:rPr>
                <w:delText>Market Manager</w:delText>
              </w:r>
              <w:r w:rsidRPr="00191E5D" w:rsidDel="009531ED">
                <w:rPr>
                  <w:rFonts w:hint="eastAsia"/>
                  <w:iCs/>
                </w:rPr>
                <w:delText>）</w:delText>
              </w:r>
              <w:r w:rsidDel="009531ED">
                <w:rPr>
                  <w:rFonts w:hint="eastAsia"/>
                  <w:iCs/>
                </w:rPr>
                <w:delText>：</w:delText>
              </w:r>
            </w:del>
          </w:p>
          <w:p w:rsidR="00DC4CF9" w:rsidRDefault="00DC4CF9" w:rsidP="00DC4CF9">
            <w:pPr>
              <w:rPr>
                <w:iCs/>
              </w:rPr>
            </w:pPr>
            <w:r>
              <w:rPr>
                <w:iCs/>
              </w:rPr>
              <w:t>仓库管理员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Warehouse Manager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DC4CF9" w:rsidRDefault="00DC4CF9" w:rsidP="00DC4CF9">
            <w:pPr>
              <w:rPr>
                <w:iCs/>
              </w:rPr>
            </w:pPr>
            <w:r>
              <w:rPr>
                <w:iCs/>
              </w:rPr>
              <w:t>财务审批人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Financial Manager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DC4CF9" w:rsidRDefault="00DC4CF9" w:rsidP="00DC4CF9">
            <w:pPr>
              <w:rPr>
                <w:iCs/>
              </w:rPr>
            </w:pPr>
            <w:ins w:id="4653" w:author="Microsoft" w:date="2015-09-17T16:23:00Z">
              <w:r>
                <w:rPr>
                  <w:rFonts w:hint="eastAsia"/>
                  <w:iCs/>
                </w:rPr>
                <w:t>还</w:t>
              </w:r>
            </w:ins>
            <w:del w:id="4654" w:author="Microsoft" w:date="2015-09-17T16:23:00Z">
              <w:r w:rsidDel="009531ED">
                <w:rPr>
                  <w:iCs/>
                </w:rPr>
                <w:delText>退</w:delText>
              </w:r>
            </w:del>
            <w:r>
              <w:rPr>
                <w:iCs/>
              </w:rPr>
              <w:t>货日期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Date of Return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  <w:p w:rsidR="00DC4CF9" w:rsidRDefault="00DC4CF9" w:rsidP="00DC4CF9">
            <w:pPr>
              <w:rPr>
                <w:iCs/>
              </w:rPr>
            </w:pPr>
            <w:ins w:id="4655" w:author="Microsoft" w:date="2015-09-17T16:23:00Z">
              <w:r>
                <w:rPr>
                  <w:rFonts w:hint="eastAsia"/>
                  <w:iCs/>
                </w:rPr>
                <w:t>还</w:t>
              </w:r>
            </w:ins>
            <w:del w:id="4656" w:author="Microsoft" w:date="2015-09-17T16:23:00Z">
              <w:r w:rsidDel="009531ED">
                <w:rPr>
                  <w:iCs/>
                </w:rPr>
                <w:delText>退</w:delText>
              </w:r>
            </w:del>
            <w:r>
              <w:rPr>
                <w:iCs/>
              </w:rPr>
              <w:t>货数量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Quantity Returned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del w:id="4657" w:author="Microsoft" w:date="2015-09-17T16:23:00Z">
              <w:r w:rsidDel="009531ED">
                <w:rPr>
                  <w:rFonts w:hint="eastAsia"/>
                  <w:iCs/>
                </w:rPr>
                <w:delText>（本数）</w:delText>
              </w:r>
              <w:r w:rsidRPr="00191E5D" w:rsidDel="009531ED">
                <w:rPr>
                  <w:rFonts w:hint="eastAsia"/>
                  <w:iCs/>
                </w:rPr>
                <w:delText>（</w:delText>
              </w:r>
              <w:r w:rsidDel="009531ED">
                <w:rPr>
                  <w:rFonts w:hint="eastAsia"/>
                  <w:iCs/>
                </w:rPr>
                <w:delText>packs</w:delText>
              </w:r>
              <w:r w:rsidRPr="00191E5D" w:rsidDel="009531ED">
                <w:rPr>
                  <w:rFonts w:hint="eastAsia"/>
                  <w:iCs/>
                </w:rPr>
                <w:delText>）</w:delText>
              </w:r>
            </w:del>
            <w:ins w:id="4658" w:author="Microsoft" w:date="2015-09-17T16:23:00Z">
              <w:r>
                <w:rPr>
                  <w:rFonts w:hint="eastAsia"/>
                  <w:iCs/>
                </w:rPr>
                <w:t>张（</w:t>
              </w:r>
              <w:r>
                <w:rPr>
                  <w:rFonts w:hint="eastAsia"/>
                  <w:iCs/>
                </w:rPr>
                <w:t>tickets</w:t>
              </w:r>
              <w:r>
                <w:rPr>
                  <w:iCs/>
                </w:rPr>
                <w:t>）</w:t>
              </w:r>
            </w:ins>
          </w:p>
          <w:p w:rsidR="00DC4CF9" w:rsidRDefault="00DC4CF9" w:rsidP="00DC4CF9">
            <w:pPr>
              <w:rPr>
                <w:iCs/>
              </w:rPr>
            </w:pPr>
            <w:ins w:id="4659" w:author="Microsoft" w:date="2015-09-17T16:23:00Z">
              <w:r>
                <w:rPr>
                  <w:rFonts w:hint="eastAsia"/>
                  <w:iCs/>
                </w:rPr>
                <w:t>还</w:t>
              </w:r>
            </w:ins>
            <w:del w:id="4660" w:author="Microsoft" w:date="2015-09-17T16:23:00Z">
              <w:r w:rsidDel="009531ED">
                <w:rPr>
                  <w:iCs/>
                </w:rPr>
                <w:delText>退</w:delText>
              </w:r>
            </w:del>
            <w:r>
              <w:rPr>
                <w:iCs/>
              </w:rPr>
              <w:t>货总金额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Value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瑞尔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riels</w:t>
            </w:r>
            <w:r w:rsidRPr="00191E5D">
              <w:rPr>
                <w:rFonts w:hint="eastAsia"/>
                <w:iCs/>
              </w:rPr>
              <w:t>）</w:t>
            </w:r>
          </w:p>
          <w:p w:rsidR="00DC4CF9" w:rsidRDefault="00DC4CF9" w:rsidP="00DC4CF9">
            <w:pPr>
              <w:rPr>
                <w:iCs/>
              </w:rPr>
            </w:pPr>
            <w:r>
              <w:rPr>
                <w:iCs/>
              </w:rPr>
              <w:t>申请状态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Status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  <w:r>
              <w:rPr>
                <w:iCs/>
              </w:rPr>
              <w:t>已提交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Submitted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已取消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Cancelled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已审批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Approved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已拒绝</w:t>
            </w:r>
            <w:r w:rsidRPr="00191E5D"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Rejected</w:t>
            </w:r>
            <w:r w:rsidRPr="00191E5D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，</w:t>
            </w:r>
            <w:r>
              <w:rPr>
                <w:iCs/>
              </w:rPr>
              <w:t>已</w:t>
            </w:r>
            <w:ins w:id="4661" w:author="Microsoft" w:date="2015-10-08T13:46:00Z">
              <w:r w:rsidR="006847F5">
                <w:rPr>
                  <w:rFonts w:hint="eastAsia"/>
                  <w:iCs/>
                </w:rPr>
                <w:t>还</w:t>
              </w:r>
              <w:r w:rsidR="006847F5">
                <w:rPr>
                  <w:iCs/>
                </w:rPr>
                <w:t>货</w:t>
              </w:r>
            </w:ins>
            <w:ins w:id="4662" w:author="Microsoft" w:date="2015-10-08T13:41:00Z">
              <w:r w:rsidR="00D05D52">
                <w:rPr>
                  <w:rFonts w:hint="eastAsia"/>
                  <w:iCs/>
                </w:rPr>
                <w:t>（）</w:t>
              </w:r>
            </w:ins>
            <w:del w:id="4663" w:author="Microsoft" w:date="2015-10-08T13:41:00Z">
              <w:r w:rsidDel="00D05D52">
                <w:rPr>
                  <w:rFonts w:hint="eastAsia"/>
                  <w:iCs/>
                </w:rPr>
                <w:delText>退货</w:delText>
              </w:r>
              <w:r w:rsidRPr="00191E5D" w:rsidDel="00D05D52">
                <w:rPr>
                  <w:rFonts w:hint="eastAsia"/>
                  <w:iCs/>
                </w:rPr>
                <w:delText>（</w:delText>
              </w:r>
              <w:r w:rsidDel="00D05D52">
                <w:rPr>
                  <w:rFonts w:hint="eastAsia"/>
                  <w:iCs/>
                </w:rPr>
                <w:delText>Goods Returned</w:delText>
              </w:r>
              <w:r w:rsidRPr="00191E5D" w:rsidDel="00D05D52">
                <w:rPr>
                  <w:rFonts w:hint="eastAsia"/>
                  <w:iCs/>
                </w:rPr>
                <w:delText>）</w:delText>
              </w:r>
              <w:r w:rsidDel="00D05D52">
                <w:rPr>
                  <w:rFonts w:hint="eastAsia"/>
                  <w:iCs/>
                </w:rPr>
                <w:delText>，已退款</w:delText>
              </w:r>
              <w:r w:rsidRPr="00191E5D" w:rsidDel="00D05D52">
                <w:rPr>
                  <w:rFonts w:hint="eastAsia"/>
                  <w:iCs/>
                </w:rPr>
                <w:delText>（</w:delText>
              </w:r>
              <w:r w:rsidDel="00D05D52">
                <w:rPr>
                  <w:rFonts w:hint="eastAsia"/>
                  <w:iCs/>
                </w:rPr>
                <w:delText>Payment Returned</w:delText>
              </w:r>
              <w:r w:rsidRPr="00191E5D" w:rsidDel="00D05D52">
                <w:rPr>
                  <w:rFonts w:hint="eastAsia"/>
                  <w:iCs/>
                </w:rPr>
                <w:delText>）</w:delText>
              </w:r>
            </w:del>
          </w:p>
          <w:p w:rsidR="00DC4CF9" w:rsidRPr="00883F4B" w:rsidRDefault="00DC4CF9" w:rsidP="00DC4CF9">
            <w:del w:id="4664" w:author="Microsoft" w:date="2015-09-17T16:23:00Z">
              <w:r w:rsidDel="009531ED">
                <w:rPr>
                  <w:rFonts w:hint="eastAsia"/>
                  <w:iCs/>
                </w:rPr>
                <w:delText>审批人</w:delText>
              </w:r>
              <w:r w:rsidRPr="00191E5D" w:rsidDel="009531ED">
                <w:rPr>
                  <w:rFonts w:hint="eastAsia"/>
                  <w:iCs/>
                </w:rPr>
                <w:delText>（</w:delText>
              </w:r>
              <w:r w:rsidDel="009531ED">
                <w:rPr>
                  <w:rFonts w:hint="eastAsia"/>
                  <w:iCs/>
                </w:rPr>
                <w:delText>Approved By</w:delText>
              </w:r>
              <w:r w:rsidRPr="00191E5D" w:rsidDel="009531ED">
                <w:rPr>
                  <w:rFonts w:hint="eastAsia"/>
                  <w:iCs/>
                </w:rPr>
                <w:delText>）</w:delText>
              </w:r>
              <w:r w:rsidDel="009531ED">
                <w:rPr>
                  <w:rFonts w:hint="eastAsia"/>
                  <w:iCs/>
                </w:rPr>
                <w:delText>：</w:delText>
              </w:r>
            </w:del>
          </w:p>
        </w:tc>
      </w:tr>
      <w:tr w:rsidR="00DC4CF9" w:rsidRPr="00883F4B" w:rsidTr="00DC4CF9">
        <w:tc>
          <w:tcPr>
            <w:tcW w:w="1384" w:type="dxa"/>
            <w:shd w:val="clear" w:color="auto" w:fill="D9D9D9"/>
            <w:vAlign w:val="center"/>
          </w:tcPr>
          <w:p w:rsidR="00DC4CF9" w:rsidRPr="00883F4B" w:rsidRDefault="00DC4CF9" w:rsidP="00DC4CF9">
            <w:r w:rsidRPr="00883F4B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DC4CF9" w:rsidRPr="00FE4DC0" w:rsidRDefault="00DC4CF9" w:rsidP="00DC4CF9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DC4CF9" w:rsidRPr="00883F4B" w:rsidTr="00DC4CF9">
        <w:tc>
          <w:tcPr>
            <w:tcW w:w="1384" w:type="dxa"/>
            <w:shd w:val="clear" w:color="auto" w:fill="D9D9D9"/>
            <w:vAlign w:val="center"/>
          </w:tcPr>
          <w:p w:rsidR="00DC4CF9" w:rsidRPr="00883F4B" w:rsidRDefault="00DC4CF9" w:rsidP="00DC4CF9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DC4CF9" w:rsidRPr="00883F4B" w:rsidRDefault="00DC4CF9" w:rsidP="00DC4CF9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DC4CF9" w:rsidRPr="00883F4B" w:rsidTr="00DC4CF9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4CF9" w:rsidRPr="00883F4B" w:rsidRDefault="00DC4CF9" w:rsidP="00DC4CF9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CF9" w:rsidRDefault="00DC4CF9" w:rsidP="00DC4CF9">
            <w:pPr>
              <w:rPr>
                <w:bCs/>
                <w:iCs/>
              </w:rPr>
            </w:pPr>
            <w:r>
              <w:rPr>
                <w:bCs/>
                <w:iCs/>
              </w:rPr>
              <w:t>站点只能查看到自己提交的</w:t>
            </w:r>
            <w:ins w:id="4665" w:author="Microsoft" w:date="2015-09-17T16:23:00Z">
              <w:r>
                <w:rPr>
                  <w:rFonts w:hint="eastAsia"/>
                  <w:bCs/>
                  <w:iCs/>
                </w:rPr>
                <w:t>还</w:t>
              </w:r>
            </w:ins>
            <w:del w:id="4666" w:author="Microsoft" w:date="2015-09-17T16:23:00Z">
              <w:r w:rsidDel="009531ED">
                <w:rPr>
                  <w:bCs/>
                  <w:iCs/>
                </w:rPr>
                <w:delText>退</w:delText>
              </w:r>
            </w:del>
            <w:r>
              <w:rPr>
                <w:bCs/>
                <w:iCs/>
              </w:rPr>
              <w:t>货申请</w:t>
            </w:r>
            <w:r>
              <w:rPr>
                <w:rFonts w:hint="eastAsia"/>
                <w:bCs/>
                <w:iCs/>
              </w:rPr>
              <w:t>，</w:t>
            </w:r>
            <w:r>
              <w:rPr>
                <w:bCs/>
                <w:iCs/>
              </w:rPr>
              <w:t>在位审批之前可以进行取消</w:t>
            </w:r>
            <w:r>
              <w:rPr>
                <w:rFonts w:hint="eastAsia"/>
                <w:bCs/>
                <w:iCs/>
              </w:rPr>
              <w:t>；</w:t>
            </w:r>
          </w:p>
          <w:p w:rsidR="00DC4CF9" w:rsidRDefault="00DC4CF9" w:rsidP="00DC4CF9">
            <w:pPr>
              <w:rPr>
                <w:bCs/>
                <w:iCs/>
              </w:rPr>
            </w:pPr>
            <w:r>
              <w:rPr>
                <w:bCs/>
                <w:iCs/>
              </w:rPr>
              <w:t>财务人员能查看到已提交的</w:t>
            </w:r>
            <w:ins w:id="4667" w:author="Microsoft" w:date="2015-09-17T16:23:00Z">
              <w:r>
                <w:rPr>
                  <w:rFonts w:hint="eastAsia"/>
                  <w:bCs/>
                  <w:iCs/>
                </w:rPr>
                <w:t>还</w:t>
              </w:r>
            </w:ins>
            <w:del w:id="4668" w:author="Microsoft" w:date="2015-09-17T16:23:00Z">
              <w:r w:rsidDel="009531ED">
                <w:rPr>
                  <w:bCs/>
                  <w:iCs/>
                </w:rPr>
                <w:delText>退</w:delText>
              </w:r>
            </w:del>
            <w:r>
              <w:rPr>
                <w:bCs/>
                <w:iCs/>
              </w:rPr>
              <w:t>货申请</w:t>
            </w:r>
            <w:r>
              <w:rPr>
                <w:rFonts w:hint="eastAsia"/>
                <w:bCs/>
                <w:iCs/>
              </w:rPr>
              <w:t>，</w:t>
            </w:r>
            <w:r>
              <w:rPr>
                <w:bCs/>
                <w:iCs/>
              </w:rPr>
              <w:t>并进行审批</w:t>
            </w:r>
            <w:r>
              <w:rPr>
                <w:rFonts w:hint="eastAsia"/>
                <w:bCs/>
                <w:iCs/>
              </w:rPr>
              <w:t>；</w:t>
            </w:r>
          </w:p>
          <w:p w:rsidR="00DC4CF9" w:rsidRDefault="00DC4CF9" w:rsidP="00DC4CF9">
            <w:pPr>
              <w:rPr>
                <w:bCs/>
                <w:iCs/>
              </w:rPr>
            </w:pPr>
            <w:r>
              <w:rPr>
                <w:bCs/>
                <w:iCs/>
              </w:rPr>
              <w:t>仓库人员能查看到已经审批通过的</w:t>
            </w:r>
            <w:ins w:id="4669" w:author="Microsoft" w:date="2015-09-17T16:23:00Z">
              <w:r>
                <w:rPr>
                  <w:rFonts w:hint="eastAsia"/>
                  <w:bCs/>
                  <w:iCs/>
                </w:rPr>
                <w:t>还</w:t>
              </w:r>
            </w:ins>
            <w:del w:id="4670" w:author="Microsoft" w:date="2015-09-17T16:23:00Z">
              <w:r w:rsidDel="009531ED">
                <w:rPr>
                  <w:bCs/>
                  <w:iCs/>
                </w:rPr>
                <w:delText>退</w:delText>
              </w:r>
            </w:del>
            <w:r>
              <w:rPr>
                <w:bCs/>
                <w:iCs/>
              </w:rPr>
              <w:t>货申请</w:t>
            </w:r>
            <w:r>
              <w:rPr>
                <w:rFonts w:hint="eastAsia"/>
                <w:bCs/>
                <w:iCs/>
              </w:rPr>
              <w:t>，</w:t>
            </w:r>
            <w:r>
              <w:rPr>
                <w:bCs/>
                <w:iCs/>
              </w:rPr>
              <w:t>进行</w:t>
            </w:r>
            <w:ins w:id="4671" w:author="Microsoft" w:date="2015-09-17T16:23:00Z">
              <w:r>
                <w:rPr>
                  <w:rFonts w:hint="eastAsia"/>
                  <w:bCs/>
                  <w:iCs/>
                </w:rPr>
                <w:t>还</w:t>
              </w:r>
            </w:ins>
            <w:del w:id="4672" w:author="Microsoft" w:date="2015-09-17T16:23:00Z">
              <w:r w:rsidDel="009531ED">
                <w:rPr>
                  <w:bCs/>
                  <w:iCs/>
                </w:rPr>
                <w:delText>退</w:delText>
              </w:r>
            </w:del>
            <w:r>
              <w:rPr>
                <w:bCs/>
                <w:iCs/>
              </w:rPr>
              <w:t>货确认</w:t>
            </w:r>
            <w:r>
              <w:rPr>
                <w:rFonts w:hint="eastAsia"/>
                <w:bCs/>
                <w:iCs/>
              </w:rPr>
              <w:t>；</w:t>
            </w:r>
          </w:p>
          <w:p w:rsidR="00DC4CF9" w:rsidRDefault="00DC4CF9" w:rsidP="00DC4CF9">
            <w:pPr>
              <w:rPr>
                <w:ins w:id="4673" w:author="Microsoft" w:date="2015-10-08T13:46:00Z"/>
                <w:bCs/>
                <w:iCs/>
              </w:rPr>
            </w:pPr>
            <w:ins w:id="4674" w:author="Microsoft" w:date="2015-09-17T16:24:00Z">
              <w:r>
                <w:rPr>
                  <w:rFonts w:hint="eastAsia"/>
                  <w:bCs/>
                  <w:iCs/>
                </w:rPr>
                <w:t>还</w:t>
              </w:r>
            </w:ins>
            <w:del w:id="4675" w:author="Microsoft" w:date="2015-09-17T16:24:00Z">
              <w:r w:rsidDel="009531ED">
                <w:rPr>
                  <w:rFonts w:hint="eastAsia"/>
                  <w:bCs/>
                  <w:iCs/>
                </w:rPr>
                <w:delText>退</w:delText>
              </w:r>
            </w:del>
            <w:r>
              <w:rPr>
                <w:rFonts w:hint="eastAsia"/>
                <w:bCs/>
                <w:iCs/>
              </w:rPr>
              <w:t>货</w:t>
            </w:r>
            <w:r>
              <w:rPr>
                <w:bCs/>
                <w:iCs/>
              </w:rPr>
              <w:t>金额</w:t>
            </w:r>
            <w:r>
              <w:rPr>
                <w:rFonts w:hint="eastAsia"/>
                <w:bCs/>
                <w:iCs/>
              </w:rPr>
              <w:t>为</w:t>
            </w:r>
            <w:r>
              <w:rPr>
                <w:bCs/>
                <w:iCs/>
              </w:rPr>
              <w:t>200</w:t>
            </w:r>
            <w:r>
              <w:rPr>
                <w:rFonts w:hint="eastAsia"/>
                <w:bCs/>
                <w:iCs/>
              </w:rPr>
              <w:t>美金</w:t>
            </w:r>
            <w:r>
              <w:rPr>
                <w:bCs/>
                <w:iCs/>
              </w:rPr>
              <w:t>时，</w:t>
            </w:r>
            <w:r>
              <w:rPr>
                <w:rFonts w:hint="eastAsia"/>
                <w:bCs/>
                <w:iCs/>
              </w:rPr>
              <w:t>需要</w:t>
            </w:r>
            <w:r>
              <w:rPr>
                <w:bCs/>
                <w:iCs/>
              </w:rPr>
              <w:t>财务进行审批，未超过</w:t>
            </w:r>
            <w:r>
              <w:rPr>
                <w:rFonts w:hint="eastAsia"/>
                <w:bCs/>
                <w:iCs/>
              </w:rPr>
              <w:t>200</w:t>
            </w:r>
            <w:r>
              <w:rPr>
                <w:rFonts w:hint="eastAsia"/>
                <w:bCs/>
                <w:iCs/>
              </w:rPr>
              <w:t>美金</w:t>
            </w:r>
            <w:r>
              <w:rPr>
                <w:bCs/>
                <w:iCs/>
              </w:rPr>
              <w:t>的</w:t>
            </w:r>
            <w:r>
              <w:rPr>
                <w:rFonts w:hint="eastAsia"/>
                <w:bCs/>
                <w:iCs/>
              </w:rPr>
              <w:t>系统</w:t>
            </w:r>
            <w:r>
              <w:rPr>
                <w:bCs/>
                <w:iCs/>
              </w:rPr>
              <w:t>自动审批通过。</w:t>
            </w:r>
          </w:p>
          <w:p w:rsidR="006847F5" w:rsidRPr="003E77B5" w:rsidRDefault="006847F5" w:rsidP="00DC4CF9">
            <w:pPr>
              <w:rPr>
                <w:bCs/>
                <w:iCs/>
              </w:rPr>
            </w:pPr>
            <w:ins w:id="4676" w:author="Microsoft" w:date="2015-10-08T13:46:00Z">
              <w:r>
                <w:rPr>
                  <w:rFonts w:hint="eastAsia"/>
                  <w:bCs/>
                  <w:iCs/>
                </w:rPr>
                <w:t>当还</w:t>
              </w:r>
              <w:r>
                <w:rPr>
                  <w:bCs/>
                  <w:iCs/>
                </w:rPr>
                <w:t>货单状态变为</w:t>
              </w:r>
              <w:r>
                <w:rPr>
                  <w:bCs/>
                  <w:iCs/>
                </w:rPr>
                <w:t>“</w:t>
              </w:r>
              <w:r>
                <w:rPr>
                  <w:rFonts w:hint="eastAsia"/>
                  <w:bCs/>
                  <w:iCs/>
                </w:rPr>
                <w:t>已还</w:t>
              </w:r>
              <w:r>
                <w:rPr>
                  <w:bCs/>
                  <w:iCs/>
                </w:rPr>
                <w:t>货</w:t>
              </w:r>
              <w:r>
                <w:rPr>
                  <w:bCs/>
                  <w:iCs/>
                </w:rPr>
                <w:t>”</w:t>
              </w:r>
              <w:r>
                <w:rPr>
                  <w:rFonts w:hint="eastAsia"/>
                  <w:bCs/>
                  <w:iCs/>
                </w:rPr>
                <w:t>时</w:t>
              </w:r>
              <w:r>
                <w:rPr>
                  <w:bCs/>
                  <w:iCs/>
                </w:rPr>
                <w:t>，</w:t>
              </w:r>
              <w:r>
                <w:rPr>
                  <w:rFonts w:hint="eastAsia"/>
                  <w:bCs/>
                  <w:iCs/>
                </w:rPr>
                <w:t>将</w:t>
              </w:r>
              <w:r>
                <w:rPr>
                  <w:bCs/>
                  <w:iCs/>
                </w:rPr>
                <w:t>市场管理员账户</w:t>
              </w:r>
              <w:r>
                <w:rPr>
                  <w:rFonts w:hint="eastAsia"/>
                  <w:bCs/>
                  <w:iCs/>
                </w:rPr>
                <w:t>的</w:t>
              </w:r>
              <w:r>
                <w:rPr>
                  <w:bCs/>
                  <w:iCs/>
                </w:rPr>
                <w:t>佘票</w:t>
              </w:r>
              <w:r>
                <w:rPr>
                  <w:rFonts w:hint="eastAsia"/>
                  <w:bCs/>
                  <w:iCs/>
                </w:rPr>
                <w:t>额度</w:t>
              </w:r>
              <w:r>
                <w:rPr>
                  <w:bCs/>
                  <w:iCs/>
                </w:rPr>
                <w:t>释放；</w:t>
              </w:r>
            </w:ins>
          </w:p>
        </w:tc>
      </w:tr>
    </w:tbl>
    <w:p w:rsidR="00DC4CF9" w:rsidRPr="00DC4CF9" w:rsidRDefault="00DC4CF9" w:rsidP="00DC4CF9">
      <w:pPr>
        <w:pStyle w:val="a0"/>
      </w:pPr>
    </w:p>
    <w:p w:rsidR="003E3C8B" w:rsidRDefault="00353E88">
      <w:pPr>
        <w:pStyle w:val="4"/>
      </w:pPr>
      <w:r>
        <w:rPr>
          <w:rFonts w:hint="eastAsia"/>
        </w:rPr>
        <w:t>还</w:t>
      </w:r>
      <w:r w:rsidR="003E3C8B">
        <w:t>货申请</w:t>
      </w:r>
      <w:r w:rsidR="00323126" w:rsidRPr="00323126">
        <w:rPr>
          <w:rFonts w:hint="eastAsia"/>
        </w:rPr>
        <w:t>（</w:t>
      </w:r>
      <w:r w:rsidR="00AD330B">
        <w:rPr>
          <w:rFonts w:hint="eastAsia"/>
        </w:rPr>
        <w:t xml:space="preserve">Submit </w:t>
      </w:r>
      <w:r w:rsidR="00755755">
        <w:rPr>
          <w:rFonts w:hint="eastAsia"/>
        </w:rPr>
        <w:t>Return Delivery</w:t>
      </w:r>
      <w:r w:rsidR="00323126" w:rsidRPr="00323126">
        <w:rPr>
          <w:rFonts w:hint="eastAsia"/>
        </w:rPr>
        <w:t>）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3E3C8B" w:rsidRPr="00883F4B" w:rsidTr="00B45534">
        <w:tc>
          <w:tcPr>
            <w:tcW w:w="1384" w:type="dxa"/>
            <w:shd w:val="clear" w:color="auto" w:fill="D9D9D9"/>
            <w:vAlign w:val="center"/>
          </w:tcPr>
          <w:p w:rsidR="003E3C8B" w:rsidRPr="00883F4B" w:rsidRDefault="003E3C8B" w:rsidP="00B4553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3E3C8B" w:rsidRPr="00883F4B" w:rsidRDefault="00607A4B" w:rsidP="00B45534">
            <w:pPr>
              <w:rPr>
                <w:iCs/>
              </w:rPr>
            </w:pPr>
            <w:r>
              <w:rPr>
                <w:iCs/>
              </w:rPr>
              <w:t>Jk090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3E3C8B" w:rsidRPr="00883F4B" w:rsidRDefault="003E3C8B" w:rsidP="00B4553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3E3C8B" w:rsidRPr="00883F4B" w:rsidRDefault="003E3C8B" w:rsidP="00B45534">
            <w:pPr>
              <w:rPr>
                <w:iCs/>
              </w:rPr>
            </w:pPr>
          </w:p>
        </w:tc>
      </w:tr>
      <w:tr w:rsidR="003E3C8B" w:rsidRPr="00883F4B" w:rsidTr="00B45534">
        <w:tc>
          <w:tcPr>
            <w:tcW w:w="1384" w:type="dxa"/>
            <w:shd w:val="clear" w:color="auto" w:fill="D9D9D9"/>
            <w:vAlign w:val="center"/>
          </w:tcPr>
          <w:p w:rsidR="003E3C8B" w:rsidRPr="00883F4B" w:rsidRDefault="003E3C8B" w:rsidP="00B4553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3E3C8B" w:rsidRPr="00883F4B" w:rsidRDefault="00353E88" w:rsidP="00B45534">
            <w:pPr>
              <w:rPr>
                <w:iCs/>
              </w:rPr>
            </w:pPr>
            <w:r>
              <w:rPr>
                <w:rFonts w:hint="eastAsia"/>
                <w:iCs/>
              </w:rPr>
              <w:t>还</w:t>
            </w:r>
            <w:r w:rsidR="003E3C8B">
              <w:rPr>
                <w:iCs/>
              </w:rPr>
              <w:t>货申请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3E3C8B" w:rsidRPr="00883F4B" w:rsidRDefault="003E3C8B" w:rsidP="00B4553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3E3C8B" w:rsidRPr="00883F4B" w:rsidRDefault="003E3C8B" w:rsidP="00B45534">
            <w:pPr>
              <w:rPr>
                <w:iCs/>
              </w:rPr>
            </w:pPr>
          </w:p>
        </w:tc>
      </w:tr>
      <w:tr w:rsidR="003E3C8B" w:rsidRPr="00883F4B" w:rsidTr="00B45534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3E3C8B" w:rsidRPr="00883F4B" w:rsidRDefault="003E3C8B" w:rsidP="00B4553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3E3C8B" w:rsidRPr="00883F4B" w:rsidRDefault="00844C04" w:rsidP="00B45534">
            <w:ins w:id="4677" w:author="Microsoft" w:date="2015-09-17T16:35:00Z">
              <w:r>
                <w:rPr>
                  <w:rFonts w:hint="eastAsia"/>
                </w:rPr>
                <w:t>还</w:t>
              </w:r>
            </w:ins>
            <w:del w:id="4678" w:author="Microsoft" w:date="2015-09-17T16:35:00Z">
              <w:r w:rsidR="003E3C8B" w:rsidDel="00844C04">
                <w:rPr>
                  <w:rFonts w:hint="eastAsia"/>
                </w:rPr>
                <w:delText>退</w:delText>
              </w:r>
            </w:del>
            <w:r w:rsidR="003E3C8B">
              <w:rPr>
                <w:rFonts w:hint="eastAsia"/>
              </w:rPr>
              <w:t>货申请</w:t>
            </w:r>
          </w:p>
        </w:tc>
      </w:tr>
      <w:tr w:rsidR="003E3C8B" w:rsidRPr="00883F4B" w:rsidTr="00B45534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3E3C8B" w:rsidRPr="00883F4B" w:rsidRDefault="003E3C8B" w:rsidP="00B4553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3E3C8B" w:rsidDel="00081494" w:rsidRDefault="00353E88" w:rsidP="00B45534">
            <w:pPr>
              <w:rPr>
                <w:del w:id="4679" w:author="Microsoft" w:date="2015-09-22T17:51:00Z"/>
                <w:iCs/>
              </w:rPr>
            </w:pPr>
            <w:del w:id="4680" w:author="Microsoft" w:date="2015-09-22T17:51:00Z">
              <w:r w:rsidDel="00081494">
                <w:rPr>
                  <w:rFonts w:hint="eastAsia"/>
                  <w:iCs/>
                </w:rPr>
                <w:delText>还</w:delText>
              </w:r>
              <w:r w:rsidR="003E3C8B" w:rsidDel="00081494">
                <w:rPr>
                  <w:rFonts w:hint="eastAsia"/>
                  <w:iCs/>
                </w:rPr>
                <w:delText>货申请编号</w:delText>
              </w:r>
              <w:r w:rsidR="00D56815" w:rsidRPr="00D56815" w:rsidDel="00081494">
                <w:rPr>
                  <w:rFonts w:hint="eastAsia"/>
                  <w:iCs/>
                </w:rPr>
                <w:delText>（</w:delText>
              </w:r>
              <w:r w:rsidR="00B9387A" w:rsidDel="00081494">
                <w:rPr>
                  <w:rFonts w:hint="eastAsia"/>
                  <w:iCs/>
                </w:rPr>
                <w:delText>Return Code</w:delText>
              </w:r>
              <w:r w:rsidR="00D56815" w:rsidRPr="00D56815" w:rsidDel="00081494">
                <w:rPr>
                  <w:rFonts w:hint="eastAsia"/>
                  <w:iCs/>
                </w:rPr>
                <w:delText>）</w:delText>
              </w:r>
              <w:r w:rsidR="003E3C8B" w:rsidDel="00081494">
                <w:rPr>
                  <w:rFonts w:hint="eastAsia"/>
                  <w:iCs/>
                </w:rPr>
                <w:delText>：</w:delText>
              </w:r>
              <w:r w:rsidR="003E3C8B" w:rsidDel="00081494">
                <w:rPr>
                  <w:rFonts w:hint="eastAsia"/>
                  <w:iCs/>
                </w:rPr>
                <w:delText>T+</w:delText>
              </w:r>
              <w:r w:rsidR="003E3C8B" w:rsidDel="00081494">
                <w:rPr>
                  <w:rFonts w:hint="eastAsia"/>
                  <w:iCs/>
                </w:rPr>
                <w:delText>年月日</w:delText>
              </w:r>
              <w:r w:rsidR="003E3C8B" w:rsidDel="00081494">
                <w:rPr>
                  <w:rFonts w:hint="eastAsia"/>
                  <w:iCs/>
                </w:rPr>
                <w:delText>+</w:delText>
              </w:r>
              <w:r w:rsidR="003E3C8B" w:rsidDel="00081494">
                <w:rPr>
                  <w:rFonts w:hint="eastAsia"/>
                  <w:iCs/>
                </w:rPr>
                <w:delText>三位数字例</w:delText>
              </w:r>
              <w:r w:rsidR="003E3C8B" w:rsidDel="00081494">
                <w:rPr>
                  <w:rFonts w:hint="eastAsia"/>
                  <w:iCs/>
                </w:rPr>
                <w:delText xml:space="preserve"> T2015</w:delText>
              </w:r>
              <w:r w:rsidR="003E3C8B" w:rsidDel="00081494">
                <w:rPr>
                  <w:iCs/>
                </w:rPr>
                <w:delText>0826001</w:delText>
              </w:r>
            </w:del>
          </w:p>
          <w:p w:rsidR="003E3C8B" w:rsidRDefault="00353E88" w:rsidP="00B45534">
            <w:pPr>
              <w:rPr>
                <w:ins w:id="4681" w:author="Microsoft" w:date="2015-09-17T16:38:00Z"/>
                <w:iCs/>
              </w:rPr>
            </w:pPr>
            <w:r>
              <w:rPr>
                <w:rFonts w:hint="eastAsia"/>
                <w:iCs/>
              </w:rPr>
              <w:t>还</w:t>
            </w:r>
            <w:r w:rsidR="003E3C8B">
              <w:rPr>
                <w:rFonts w:hint="eastAsia"/>
                <w:iCs/>
              </w:rPr>
              <w:t>货方案</w:t>
            </w:r>
            <w:r w:rsidR="003E3C8B">
              <w:rPr>
                <w:iCs/>
              </w:rPr>
              <w:t>名称</w:t>
            </w:r>
            <w:r w:rsidR="00D56815" w:rsidRPr="00D56815">
              <w:rPr>
                <w:rFonts w:hint="eastAsia"/>
                <w:iCs/>
              </w:rPr>
              <w:t>（</w:t>
            </w:r>
            <w:r w:rsidR="00B9387A">
              <w:rPr>
                <w:rFonts w:hint="eastAsia"/>
                <w:iCs/>
              </w:rPr>
              <w:t>Plan</w:t>
            </w:r>
            <w:r w:rsidR="00D56815" w:rsidRPr="00D56815">
              <w:rPr>
                <w:rFonts w:hint="eastAsia"/>
                <w:iCs/>
              </w:rPr>
              <w:t>）</w:t>
            </w:r>
            <w:r w:rsidR="003E3C8B">
              <w:rPr>
                <w:iCs/>
              </w:rPr>
              <w:t>：</w:t>
            </w:r>
            <w:r w:rsidR="003E3C8B">
              <w:rPr>
                <w:rFonts w:hint="eastAsia"/>
                <w:iCs/>
              </w:rPr>
              <w:t>下拉</w:t>
            </w:r>
            <w:r w:rsidR="003E3C8B">
              <w:rPr>
                <w:iCs/>
              </w:rPr>
              <w:t>选择框</w:t>
            </w:r>
          </w:p>
          <w:p w:rsidR="004D6849" w:rsidRDefault="004D6849" w:rsidP="00B45534">
            <w:pPr>
              <w:rPr>
                <w:iCs/>
              </w:rPr>
            </w:pPr>
            <w:ins w:id="4682" w:author="Microsoft" w:date="2015-09-17T16:38:00Z">
              <w:r>
                <w:rPr>
                  <w:rFonts w:hint="eastAsia"/>
                  <w:iCs/>
                </w:rPr>
                <w:t>方案</w:t>
              </w:r>
              <w:r>
                <w:rPr>
                  <w:iCs/>
                </w:rPr>
                <w:t>代码：文本框，</w:t>
              </w:r>
              <w:r>
                <w:rPr>
                  <w:rFonts w:hint="eastAsia"/>
                  <w:iCs/>
                </w:rPr>
                <w:t>显示</w:t>
              </w:r>
              <w:r>
                <w:rPr>
                  <w:iCs/>
                </w:rPr>
                <w:t>所选方案代码；</w:t>
              </w:r>
            </w:ins>
          </w:p>
          <w:p w:rsidR="003E3C8B" w:rsidRDefault="00353E88" w:rsidP="00B45534">
            <w:pPr>
              <w:rPr>
                <w:iCs/>
              </w:rPr>
            </w:pPr>
            <w:r>
              <w:rPr>
                <w:rFonts w:hint="eastAsia"/>
                <w:iCs/>
              </w:rPr>
              <w:t>还</w:t>
            </w:r>
            <w:r w:rsidR="003E3C8B">
              <w:rPr>
                <w:iCs/>
              </w:rPr>
              <w:t>货数量</w:t>
            </w:r>
            <w:r w:rsidR="00D56815" w:rsidRPr="00D56815">
              <w:rPr>
                <w:rFonts w:hint="eastAsia"/>
                <w:iCs/>
              </w:rPr>
              <w:t>（</w:t>
            </w:r>
            <w:r w:rsidR="00B9387A">
              <w:rPr>
                <w:rFonts w:hint="eastAsia"/>
                <w:iCs/>
              </w:rPr>
              <w:t>Quantity Returned</w:t>
            </w:r>
            <w:r w:rsidR="00D56815" w:rsidRPr="00D56815">
              <w:rPr>
                <w:rFonts w:hint="eastAsia"/>
                <w:iCs/>
              </w:rPr>
              <w:t>）</w:t>
            </w:r>
            <w:r w:rsidR="003E3C8B">
              <w:rPr>
                <w:rFonts w:hint="eastAsia"/>
                <w:iCs/>
              </w:rPr>
              <w:t>：</w:t>
            </w:r>
            <w:del w:id="4683" w:author="Microsoft" w:date="2015-09-17T14:28:00Z">
              <w:r w:rsidR="003E3C8B" w:rsidDel="00483084">
                <w:rPr>
                  <w:rFonts w:hint="eastAsia"/>
                  <w:iCs/>
                </w:rPr>
                <w:delText>（本</w:delText>
              </w:r>
            </w:del>
            <w:ins w:id="4684" w:author="Microsoft" w:date="2015-09-17T14:28:00Z">
              <w:r w:rsidR="00483084">
                <w:rPr>
                  <w:rFonts w:hint="eastAsia"/>
                  <w:iCs/>
                </w:rPr>
                <w:t>张</w:t>
              </w:r>
            </w:ins>
            <w:r w:rsidR="003E3C8B">
              <w:rPr>
                <w:rFonts w:hint="eastAsia"/>
                <w:iCs/>
              </w:rPr>
              <w:t>）</w:t>
            </w:r>
            <w:r w:rsidR="00D56815" w:rsidRPr="00D56815">
              <w:rPr>
                <w:rFonts w:hint="eastAsia"/>
                <w:iCs/>
              </w:rPr>
              <w:t>（</w:t>
            </w:r>
            <w:ins w:id="4685" w:author="Microsoft" w:date="2015-09-17T14:28:00Z">
              <w:r w:rsidR="00483084">
                <w:rPr>
                  <w:iCs/>
                </w:rPr>
                <w:t>tickets</w:t>
              </w:r>
            </w:ins>
            <w:del w:id="4686" w:author="Microsoft" w:date="2015-09-17T14:28:00Z">
              <w:r w:rsidR="00B9387A" w:rsidDel="00483084">
                <w:rPr>
                  <w:rFonts w:hint="eastAsia"/>
                  <w:iCs/>
                </w:rPr>
                <w:delText>packs</w:delText>
              </w:r>
            </w:del>
            <w:r w:rsidR="00D56815" w:rsidRPr="00D56815">
              <w:rPr>
                <w:rFonts w:hint="eastAsia"/>
                <w:iCs/>
              </w:rPr>
              <w:t>）</w:t>
            </w:r>
            <w:ins w:id="4687" w:author="Microsoft" w:date="2015-09-17T16:38:00Z">
              <w:r w:rsidR="004D6849">
                <w:rPr>
                  <w:rFonts w:hint="eastAsia"/>
                  <w:iCs/>
                </w:rPr>
                <w:t>填写张</w:t>
              </w:r>
              <w:r w:rsidR="004D6849">
                <w:rPr>
                  <w:iCs/>
                </w:rPr>
                <w:t>数需要</w:t>
              </w:r>
              <w:r w:rsidR="004D6849">
                <w:rPr>
                  <w:rFonts w:hint="eastAsia"/>
                  <w:iCs/>
                </w:rPr>
                <w:t>是否</w:t>
              </w:r>
              <w:r w:rsidR="004D6849">
                <w:rPr>
                  <w:iCs/>
                </w:rPr>
                <w:t>是</w:t>
              </w:r>
            </w:ins>
            <w:ins w:id="4688" w:author="Microsoft" w:date="2015-09-17T16:39:00Z">
              <w:r w:rsidR="004D6849">
                <w:rPr>
                  <w:rFonts w:hint="eastAsia"/>
                  <w:iCs/>
                </w:rPr>
                <w:t>整</w:t>
              </w:r>
              <w:r w:rsidR="004D6849">
                <w:rPr>
                  <w:iCs/>
                </w:rPr>
                <w:t>本；</w:t>
              </w:r>
            </w:ins>
          </w:p>
          <w:p w:rsidR="003E3C8B" w:rsidRPr="00624CAD" w:rsidRDefault="00353E88" w:rsidP="00B45534">
            <w:pPr>
              <w:rPr>
                <w:iCs/>
              </w:rPr>
            </w:pPr>
            <w:r>
              <w:rPr>
                <w:rFonts w:hint="eastAsia"/>
                <w:iCs/>
              </w:rPr>
              <w:t>还</w:t>
            </w:r>
            <w:r w:rsidR="003E3C8B">
              <w:rPr>
                <w:iCs/>
              </w:rPr>
              <w:t>货总金额</w:t>
            </w:r>
            <w:r w:rsidR="00D56815" w:rsidRPr="00D56815">
              <w:rPr>
                <w:rFonts w:hint="eastAsia"/>
                <w:iCs/>
              </w:rPr>
              <w:t>（</w:t>
            </w:r>
            <w:r w:rsidR="00B9387A">
              <w:rPr>
                <w:rFonts w:hint="eastAsia"/>
                <w:iCs/>
              </w:rPr>
              <w:t>Total Returned Value</w:t>
            </w:r>
            <w:r w:rsidR="00D56815" w:rsidRPr="00D56815">
              <w:rPr>
                <w:rFonts w:hint="eastAsia"/>
                <w:iCs/>
              </w:rPr>
              <w:t>）</w:t>
            </w:r>
            <w:r w:rsidR="003E3C8B">
              <w:rPr>
                <w:rFonts w:hint="eastAsia"/>
                <w:iCs/>
              </w:rPr>
              <w:t>：</w:t>
            </w:r>
            <w:r w:rsidR="003E3C8B">
              <w:rPr>
                <w:iCs/>
              </w:rPr>
              <w:t>瑞尔</w:t>
            </w:r>
            <w:r w:rsidR="00D56815" w:rsidRPr="00D56815">
              <w:rPr>
                <w:rFonts w:hint="eastAsia"/>
                <w:iCs/>
              </w:rPr>
              <w:t>（</w:t>
            </w:r>
            <w:r w:rsidR="00B9387A">
              <w:rPr>
                <w:rFonts w:hint="eastAsia"/>
                <w:iCs/>
              </w:rPr>
              <w:t>riels</w:t>
            </w:r>
            <w:r w:rsidR="00D56815" w:rsidRPr="00D56815">
              <w:rPr>
                <w:rFonts w:hint="eastAsia"/>
                <w:iCs/>
              </w:rPr>
              <w:t>）</w:t>
            </w:r>
          </w:p>
        </w:tc>
      </w:tr>
      <w:tr w:rsidR="003E3C8B" w:rsidRPr="00883F4B" w:rsidTr="00B45534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3E3C8B" w:rsidRPr="00883F4B" w:rsidRDefault="003E3C8B" w:rsidP="00B4553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3E3C8B" w:rsidRPr="00883F4B" w:rsidRDefault="003E3C8B" w:rsidP="00B45534">
            <w:r>
              <w:rPr>
                <w:rFonts w:hint="eastAsia"/>
              </w:rPr>
              <w:t>提交成功！</w:t>
            </w:r>
            <w:r w:rsidR="00D56815" w:rsidRPr="00D56815">
              <w:rPr>
                <w:rFonts w:hint="eastAsia"/>
                <w:iCs/>
              </w:rPr>
              <w:t>（</w:t>
            </w:r>
            <w:r w:rsidR="001F41AA">
              <w:rPr>
                <w:rFonts w:hint="eastAsia"/>
                <w:iCs/>
              </w:rPr>
              <w:t>Your return delivery has been successfully submitted!</w:t>
            </w:r>
            <w:r w:rsidR="00D56815" w:rsidRPr="00D56815">
              <w:rPr>
                <w:rFonts w:hint="eastAsia"/>
                <w:iCs/>
              </w:rPr>
              <w:t>）</w:t>
            </w:r>
          </w:p>
        </w:tc>
      </w:tr>
      <w:tr w:rsidR="003E3C8B" w:rsidRPr="00883F4B" w:rsidTr="00B45534">
        <w:tc>
          <w:tcPr>
            <w:tcW w:w="1384" w:type="dxa"/>
            <w:shd w:val="clear" w:color="auto" w:fill="D9D9D9"/>
            <w:vAlign w:val="center"/>
          </w:tcPr>
          <w:p w:rsidR="003E3C8B" w:rsidRPr="00883F4B" w:rsidRDefault="003E3C8B" w:rsidP="00B4553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3E3C8B" w:rsidRPr="00FE4DC0" w:rsidRDefault="003E3C8B" w:rsidP="00B45534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3E3C8B" w:rsidRPr="00883F4B" w:rsidTr="00B45534">
        <w:tc>
          <w:tcPr>
            <w:tcW w:w="1384" w:type="dxa"/>
            <w:shd w:val="clear" w:color="auto" w:fill="D9D9D9"/>
            <w:vAlign w:val="center"/>
          </w:tcPr>
          <w:p w:rsidR="003E3C8B" w:rsidRPr="00883F4B" w:rsidRDefault="003E3C8B" w:rsidP="00B4553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3E3C8B" w:rsidRPr="00883F4B" w:rsidRDefault="007D454D" w:rsidP="00B45534">
            <w:pPr>
              <w:rPr>
                <w:bCs/>
                <w:iCs/>
              </w:rPr>
            </w:pPr>
            <w:ins w:id="4689" w:author="Microsoft" w:date="2015-10-30T10:10:00Z">
              <w:r>
                <w:rPr>
                  <w:rFonts w:hint="eastAsia"/>
                  <w:bCs/>
                  <w:iCs/>
                </w:rPr>
                <w:t>还</w:t>
              </w:r>
              <w:r>
                <w:rPr>
                  <w:bCs/>
                  <w:iCs/>
                </w:rPr>
                <w:t>货申请提交至用户所属部门的财务进行审批；</w:t>
              </w:r>
            </w:ins>
            <w:del w:id="4690" w:author="Microsoft" w:date="2015-10-30T10:09:00Z">
              <w:r w:rsidR="003E3C8B" w:rsidDel="007D454D">
                <w:rPr>
                  <w:rFonts w:hint="eastAsia"/>
                  <w:bCs/>
                  <w:iCs/>
                </w:rPr>
                <w:delText>无</w:delText>
              </w:r>
            </w:del>
          </w:p>
        </w:tc>
      </w:tr>
      <w:tr w:rsidR="003E3C8B" w:rsidRPr="00883F4B" w:rsidTr="00B4553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E3C8B" w:rsidRPr="00883F4B" w:rsidRDefault="003E3C8B" w:rsidP="00B4553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C8B" w:rsidRPr="003E77B5" w:rsidRDefault="003E3C8B" w:rsidP="00B45534">
            <w:pPr>
              <w:rPr>
                <w:bCs/>
                <w:iCs/>
              </w:rPr>
            </w:pPr>
            <w:r>
              <w:rPr>
                <w:bCs/>
                <w:iCs/>
              </w:rPr>
              <w:t>当</w:t>
            </w:r>
            <w:r w:rsidR="00E55822">
              <w:rPr>
                <w:rFonts w:hint="eastAsia"/>
                <w:bCs/>
                <w:iCs/>
              </w:rPr>
              <w:t>还</w:t>
            </w:r>
            <w:r>
              <w:rPr>
                <w:bCs/>
                <w:iCs/>
              </w:rPr>
              <w:t>货申请的状态为已审批后</w:t>
            </w:r>
            <w:r>
              <w:rPr>
                <w:rFonts w:hint="eastAsia"/>
                <w:bCs/>
                <w:iCs/>
              </w:rPr>
              <w:t>，</w:t>
            </w:r>
            <w:r>
              <w:rPr>
                <w:bCs/>
                <w:iCs/>
              </w:rPr>
              <w:t>仓库管理员在入库中选择</w:t>
            </w:r>
            <w:ins w:id="4691" w:author="Microsoft" w:date="2015-09-17T16:35:00Z">
              <w:r w:rsidR="00844C04">
                <w:rPr>
                  <w:rFonts w:hint="eastAsia"/>
                  <w:bCs/>
                  <w:iCs/>
                </w:rPr>
                <w:t>还</w:t>
              </w:r>
            </w:ins>
            <w:del w:id="4692" w:author="Microsoft" w:date="2015-09-17T16:35:00Z">
              <w:r w:rsidDel="00844C04">
                <w:rPr>
                  <w:bCs/>
                  <w:iCs/>
                </w:rPr>
                <w:delText>退</w:delText>
              </w:r>
            </w:del>
            <w:r>
              <w:rPr>
                <w:bCs/>
                <w:iCs/>
              </w:rPr>
              <w:t>货入库</w:t>
            </w:r>
            <w:r>
              <w:rPr>
                <w:rFonts w:hint="eastAsia"/>
                <w:bCs/>
                <w:iCs/>
              </w:rPr>
              <w:t>，</w:t>
            </w:r>
            <w:r>
              <w:rPr>
                <w:bCs/>
                <w:iCs/>
              </w:rPr>
              <w:t>通过选择</w:t>
            </w:r>
            <w:ins w:id="4693" w:author="Microsoft" w:date="2015-09-17T16:35:00Z">
              <w:r w:rsidR="00844C04">
                <w:rPr>
                  <w:rFonts w:hint="eastAsia"/>
                  <w:bCs/>
                  <w:iCs/>
                </w:rPr>
                <w:t>还</w:t>
              </w:r>
            </w:ins>
            <w:del w:id="4694" w:author="Microsoft" w:date="2015-09-17T16:35:00Z">
              <w:r w:rsidDel="00844C04">
                <w:rPr>
                  <w:bCs/>
                  <w:iCs/>
                </w:rPr>
                <w:delText>退</w:delText>
              </w:r>
            </w:del>
            <w:r>
              <w:rPr>
                <w:bCs/>
                <w:iCs/>
              </w:rPr>
              <w:t>货申请单进行入库</w:t>
            </w:r>
            <w:r>
              <w:rPr>
                <w:rFonts w:hint="eastAsia"/>
                <w:bCs/>
                <w:iCs/>
              </w:rPr>
              <w:t>，</w:t>
            </w:r>
            <w:r>
              <w:rPr>
                <w:bCs/>
                <w:iCs/>
              </w:rPr>
              <w:t>入库后申请状态变为</w:t>
            </w:r>
            <w:r>
              <w:rPr>
                <w:rFonts w:hint="eastAsia"/>
                <w:bCs/>
                <w:iCs/>
              </w:rPr>
              <w:t>“已</w:t>
            </w:r>
            <w:r w:rsidR="00353E88">
              <w:rPr>
                <w:rFonts w:hint="eastAsia"/>
                <w:bCs/>
                <w:iCs/>
              </w:rPr>
              <w:t>还</w:t>
            </w:r>
            <w:r w:rsidR="00353E88">
              <w:rPr>
                <w:bCs/>
                <w:iCs/>
              </w:rPr>
              <w:t>货</w:t>
            </w:r>
            <w:r>
              <w:rPr>
                <w:rFonts w:hint="eastAsia"/>
                <w:bCs/>
                <w:iCs/>
              </w:rPr>
              <w:t>”</w:t>
            </w:r>
          </w:p>
        </w:tc>
      </w:tr>
    </w:tbl>
    <w:p w:rsidR="003E3C8B" w:rsidRPr="00353E88" w:rsidRDefault="00666801" w:rsidP="003E3C8B">
      <w:pPr>
        <w:pStyle w:val="a0"/>
      </w:pPr>
      <w:ins w:id="4695" w:author="Microsoft" w:date="2016-01-20T13:34:00Z">
        <w:r>
          <w:rPr>
            <w:rFonts w:hint="eastAsia"/>
          </w:rPr>
          <w:t xml:space="preserve"> </w:t>
        </w:r>
      </w:ins>
    </w:p>
    <w:p w:rsidR="00C73928" w:rsidRDefault="00C73928">
      <w:pPr>
        <w:pStyle w:val="3"/>
      </w:pPr>
      <w:bookmarkStart w:id="4696" w:name="_Toc447205939"/>
      <w:r>
        <w:t>损毁登记</w:t>
      </w:r>
      <w:r w:rsidR="00323126" w:rsidRPr="00323126">
        <w:rPr>
          <w:rFonts w:hint="eastAsia"/>
        </w:rPr>
        <w:t>（</w:t>
      </w:r>
      <w:r w:rsidR="00755755">
        <w:rPr>
          <w:rFonts w:hint="eastAsia"/>
        </w:rPr>
        <w:t>Register Damaged Goods</w:t>
      </w:r>
      <w:r w:rsidR="00323126" w:rsidRPr="00323126">
        <w:rPr>
          <w:rFonts w:hint="eastAsia"/>
        </w:rPr>
        <w:t>）</w:t>
      </w:r>
      <w:bookmarkEnd w:id="4696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181E8B" w:rsidRPr="00883F4B" w:rsidTr="000823DB">
        <w:tc>
          <w:tcPr>
            <w:tcW w:w="1384" w:type="dxa"/>
            <w:shd w:val="clear" w:color="auto" w:fill="D9D9D9"/>
            <w:vAlign w:val="center"/>
          </w:tcPr>
          <w:p w:rsidR="00181E8B" w:rsidRPr="00883F4B" w:rsidRDefault="00181E8B" w:rsidP="000823DB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181E8B" w:rsidRPr="00883F4B" w:rsidRDefault="00181E8B" w:rsidP="000823DB">
            <w:pPr>
              <w:rPr>
                <w:iCs/>
              </w:rPr>
            </w:pPr>
            <w:r>
              <w:rPr>
                <w:iCs/>
              </w:rPr>
              <w:t>Jk0</w:t>
            </w:r>
            <w:r w:rsidR="00607A4B">
              <w:rPr>
                <w:iCs/>
              </w:rPr>
              <w:t>91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181E8B" w:rsidRPr="00883F4B" w:rsidRDefault="00181E8B" w:rsidP="000823DB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181E8B" w:rsidRPr="00883F4B" w:rsidRDefault="00181E8B" w:rsidP="000823DB">
            <w:pPr>
              <w:rPr>
                <w:iCs/>
              </w:rPr>
            </w:pPr>
          </w:p>
        </w:tc>
      </w:tr>
      <w:tr w:rsidR="00181E8B" w:rsidRPr="00883F4B" w:rsidTr="000823DB">
        <w:tc>
          <w:tcPr>
            <w:tcW w:w="1384" w:type="dxa"/>
            <w:shd w:val="clear" w:color="auto" w:fill="D9D9D9"/>
            <w:vAlign w:val="center"/>
          </w:tcPr>
          <w:p w:rsidR="00181E8B" w:rsidRPr="00883F4B" w:rsidRDefault="00181E8B" w:rsidP="000823DB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181E8B" w:rsidRPr="00883F4B" w:rsidRDefault="00181E8B" w:rsidP="000823DB">
            <w:pPr>
              <w:rPr>
                <w:iCs/>
              </w:rPr>
            </w:pPr>
            <w:r>
              <w:rPr>
                <w:rFonts w:hint="eastAsia"/>
                <w:iCs/>
              </w:rPr>
              <w:t>进行</w:t>
            </w:r>
            <w:r>
              <w:rPr>
                <w:iCs/>
              </w:rPr>
              <w:t>损毁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181E8B" w:rsidRPr="00883F4B" w:rsidRDefault="00181E8B" w:rsidP="000823DB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181E8B" w:rsidRPr="00883F4B" w:rsidRDefault="00181E8B" w:rsidP="000823DB">
            <w:pPr>
              <w:rPr>
                <w:iCs/>
              </w:rPr>
            </w:pPr>
          </w:p>
        </w:tc>
      </w:tr>
      <w:tr w:rsidR="00181E8B" w:rsidRPr="00883F4B" w:rsidTr="000823DB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181E8B" w:rsidRPr="00883F4B" w:rsidRDefault="00181E8B" w:rsidP="000823DB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181E8B" w:rsidRPr="00883F4B" w:rsidRDefault="00181E8B" w:rsidP="00181E8B">
            <w:r>
              <w:rPr>
                <w:rFonts w:hint="eastAsia"/>
              </w:rPr>
              <w:t>市场管理员在收到</w:t>
            </w:r>
            <w:r>
              <w:t>货物后发生损毁现象</w:t>
            </w:r>
            <w:r>
              <w:rPr>
                <w:rFonts w:hint="eastAsia"/>
              </w:rPr>
              <w:t>，</w:t>
            </w:r>
            <w:r>
              <w:t>进行</w:t>
            </w:r>
            <w:r>
              <w:rPr>
                <w:rFonts w:hint="eastAsia"/>
              </w:rPr>
              <w:t>损毁</w:t>
            </w:r>
            <w:r>
              <w:t>登记；</w:t>
            </w:r>
          </w:p>
        </w:tc>
      </w:tr>
      <w:tr w:rsidR="00181E8B" w:rsidRPr="00883F4B" w:rsidTr="000823D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181E8B" w:rsidRPr="00883F4B" w:rsidRDefault="00181E8B" w:rsidP="000823DB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181E8B" w:rsidDel="00081494" w:rsidRDefault="00181E8B" w:rsidP="000823DB">
            <w:pPr>
              <w:rPr>
                <w:del w:id="4697" w:author="Microsoft" w:date="2015-09-22T17:53:00Z"/>
                <w:iCs/>
              </w:rPr>
            </w:pPr>
            <w:del w:id="4698" w:author="Microsoft" w:date="2015-09-22T17:53:00Z">
              <w:r w:rsidDel="00081494">
                <w:rPr>
                  <w:rFonts w:hint="eastAsia"/>
                  <w:iCs/>
                </w:rPr>
                <w:delText>登记</w:delText>
              </w:r>
              <w:r w:rsidDel="00081494">
                <w:rPr>
                  <w:iCs/>
                </w:rPr>
                <w:delText>编号</w:delText>
              </w:r>
              <w:r w:rsidR="00FD3CAF" w:rsidRPr="00FD3CAF" w:rsidDel="00081494">
                <w:rPr>
                  <w:rFonts w:hint="eastAsia"/>
                  <w:iCs/>
                </w:rPr>
                <w:delText>（</w:delText>
              </w:r>
              <w:r w:rsidR="007B39BF" w:rsidDel="00081494">
                <w:rPr>
                  <w:rFonts w:hint="eastAsia"/>
                  <w:iCs/>
                </w:rPr>
                <w:delText>Record Code</w:delText>
              </w:r>
              <w:r w:rsidR="00FD3CAF" w:rsidRPr="00FD3CAF" w:rsidDel="00081494">
                <w:rPr>
                  <w:rFonts w:hint="eastAsia"/>
                  <w:iCs/>
                </w:rPr>
                <w:delText>）</w:delText>
              </w:r>
              <w:r w:rsidDel="00081494">
                <w:rPr>
                  <w:iCs/>
                </w:rPr>
                <w:delText>：</w:delText>
              </w:r>
              <w:r w:rsidR="0090622F" w:rsidDel="00081494">
                <w:rPr>
                  <w:rFonts w:hint="eastAsia"/>
                  <w:iCs/>
                </w:rPr>
                <w:delText>自动</w:delText>
              </w:r>
              <w:r w:rsidR="0090622F" w:rsidDel="00081494">
                <w:rPr>
                  <w:iCs/>
                </w:rPr>
                <w:delText>生成</w:delText>
              </w:r>
              <w:r w:rsidR="0090622F" w:rsidDel="00081494">
                <w:rPr>
                  <w:rFonts w:hint="eastAsia"/>
                  <w:iCs/>
                </w:rPr>
                <w:delText>，</w:delText>
              </w:r>
              <w:r w:rsidR="0090622F" w:rsidDel="00081494">
                <w:rPr>
                  <w:rFonts w:hint="eastAsia"/>
                  <w:iCs/>
                </w:rPr>
                <w:delText>S</w:delText>
              </w:r>
              <w:r w:rsidR="0090622F" w:rsidDel="00081494">
                <w:rPr>
                  <w:iCs/>
                </w:rPr>
                <w:delText>+</w:delText>
              </w:r>
              <w:r w:rsidR="0090622F" w:rsidDel="00081494">
                <w:rPr>
                  <w:iCs/>
                </w:rPr>
                <w:delText>年月日</w:delText>
              </w:r>
              <w:r w:rsidR="0090622F" w:rsidDel="00081494">
                <w:rPr>
                  <w:iCs/>
                </w:rPr>
                <w:delText>+</w:delText>
              </w:r>
              <w:r w:rsidR="0090622F" w:rsidDel="00081494">
                <w:rPr>
                  <w:rFonts w:hint="eastAsia"/>
                  <w:iCs/>
                </w:rPr>
                <w:delText>三位</w:delText>
              </w:r>
              <w:r w:rsidR="0090622F" w:rsidDel="00081494">
                <w:rPr>
                  <w:iCs/>
                </w:rPr>
                <w:delText>顺序编号；</w:delText>
              </w:r>
              <w:r w:rsidR="0090622F" w:rsidDel="00081494">
                <w:rPr>
                  <w:rFonts w:hint="eastAsia"/>
                  <w:iCs/>
                </w:rPr>
                <w:delText>S20150825001</w:delText>
              </w:r>
            </w:del>
          </w:p>
          <w:p w:rsidR="00181E8B" w:rsidDel="00081494" w:rsidRDefault="00181E8B" w:rsidP="000823DB">
            <w:pPr>
              <w:rPr>
                <w:del w:id="4699" w:author="Microsoft" w:date="2015-09-22T17:53:00Z"/>
                <w:iCs/>
              </w:rPr>
            </w:pPr>
            <w:del w:id="4700" w:author="Microsoft" w:date="2015-09-22T17:53:00Z">
              <w:r w:rsidDel="00081494">
                <w:rPr>
                  <w:rFonts w:hint="eastAsia"/>
                  <w:iCs/>
                </w:rPr>
                <w:delText>方案编号</w:delText>
              </w:r>
              <w:r w:rsidR="00FD3CAF" w:rsidRPr="00FD3CAF" w:rsidDel="00081494">
                <w:rPr>
                  <w:rFonts w:hint="eastAsia"/>
                  <w:iCs/>
                </w:rPr>
                <w:delText>（</w:delText>
              </w:r>
              <w:r w:rsidR="007B39BF" w:rsidDel="00081494">
                <w:rPr>
                  <w:rFonts w:hint="eastAsia"/>
                  <w:iCs/>
                </w:rPr>
                <w:delText>Plan Code</w:delText>
              </w:r>
              <w:r w:rsidR="00FD3CAF" w:rsidRPr="00FD3CAF" w:rsidDel="00081494">
                <w:rPr>
                  <w:rFonts w:hint="eastAsia"/>
                  <w:iCs/>
                </w:rPr>
                <w:delText>）</w:delText>
              </w:r>
              <w:r w:rsidDel="00081494">
                <w:rPr>
                  <w:iCs/>
                </w:rPr>
                <w:delText>：</w:delText>
              </w:r>
              <w:r w:rsidR="00357147" w:rsidDel="00081494">
                <w:rPr>
                  <w:rFonts w:hint="eastAsia"/>
                  <w:iCs/>
                </w:rPr>
                <w:delText>输入</w:delText>
              </w:r>
              <w:r w:rsidR="00357147" w:rsidDel="00081494">
                <w:rPr>
                  <w:iCs/>
                </w:rPr>
                <w:delText>要进行损毁登记的方案编号</w:delText>
              </w:r>
              <w:r w:rsidR="00357147" w:rsidDel="00081494">
                <w:rPr>
                  <w:rFonts w:hint="eastAsia"/>
                  <w:iCs/>
                </w:rPr>
                <w:delText>；</w:delText>
              </w:r>
              <w:r w:rsidR="00357147" w:rsidDel="00081494">
                <w:rPr>
                  <w:rFonts w:hint="eastAsia"/>
                  <w:iCs/>
                </w:rPr>
                <w:delText>1-20</w:delText>
              </w:r>
              <w:r w:rsidR="00B14978" w:rsidDel="00081494">
                <w:rPr>
                  <w:rFonts w:hint="eastAsia"/>
                  <w:iCs/>
                </w:rPr>
                <w:delText>；非必填项</w:delText>
              </w:r>
            </w:del>
          </w:p>
          <w:p w:rsidR="00181E8B" w:rsidDel="00081494" w:rsidRDefault="00181E8B" w:rsidP="000823DB">
            <w:pPr>
              <w:rPr>
                <w:del w:id="4701" w:author="Microsoft" w:date="2015-09-22T17:53:00Z"/>
                <w:iCs/>
              </w:rPr>
            </w:pPr>
            <w:del w:id="4702" w:author="Microsoft" w:date="2015-09-22T17:53:00Z">
              <w:r w:rsidDel="00081494">
                <w:rPr>
                  <w:rFonts w:hint="eastAsia"/>
                  <w:iCs/>
                </w:rPr>
                <w:delText>方案</w:delText>
              </w:r>
              <w:r w:rsidDel="00081494">
                <w:rPr>
                  <w:iCs/>
                </w:rPr>
                <w:delText>名称</w:delText>
              </w:r>
              <w:r w:rsidR="00FD3CAF" w:rsidRPr="00FD3CAF" w:rsidDel="00081494">
                <w:rPr>
                  <w:rFonts w:hint="eastAsia"/>
                  <w:iCs/>
                </w:rPr>
                <w:delText>（</w:delText>
              </w:r>
              <w:r w:rsidR="007B39BF" w:rsidDel="00081494">
                <w:rPr>
                  <w:rFonts w:hint="eastAsia"/>
                  <w:iCs/>
                </w:rPr>
                <w:delText>Plan Name</w:delText>
              </w:r>
              <w:r w:rsidR="00FD3CAF" w:rsidRPr="00FD3CAF" w:rsidDel="00081494">
                <w:rPr>
                  <w:rFonts w:hint="eastAsia"/>
                  <w:iCs/>
                </w:rPr>
                <w:delText>）</w:delText>
              </w:r>
              <w:r w:rsidDel="00081494">
                <w:rPr>
                  <w:iCs/>
                </w:rPr>
                <w:delText>：</w:delText>
              </w:r>
              <w:r w:rsidR="00357147" w:rsidDel="00081494">
                <w:rPr>
                  <w:rFonts w:hint="eastAsia"/>
                  <w:iCs/>
                </w:rPr>
                <w:delText>输入</w:delText>
              </w:r>
              <w:r w:rsidR="00357147" w:rsidDel="00081494">
                <w:rPr>
                  <w:iCs/>
                </w:rPr>
                <w:delText>方案编号后系统给出方案名称；</w:delText>
              </w:r>
              <w:r w:rsidR="00B14978" w:rsidDel="00081494">
                <w:rPr>
                  <w:rFonts w:hint="eastAsia"/>
                  <w:iCs/>
                </w:rPr>
                <w:delText>费必填项</w:delText>
              </w:r>
              <w:r w:rsidR="00B14978" w:rsidDel="00081494">
                <w:rPr>
                  <w:iCs/>
                </w:rPr>
                <w:delText>；</w:delText>
              </w:r>
            </w:del>
          </w:p>
          <w:p w:rsidR="00181E8B" w:rsidDel="00081494" w:rsidRDefault="00181E8B" w:rsidP="000823DB">
            <w:pPr>
              <w:rPr>
                <w:del w:id="4703" w:author="Microsoft" w:date="2015-09-22T17:53:00Z"/>
                <w:iCs/>
              </w:rPr>
            </w:pPr>
            <w:del w:id="4704" w:author="Microsoft" w:date="2015-09-22T17:53:00Z">
              <w:r w:rsidDel="00081494">
                <w:rPr>
                  <w:rFonts w:hint="eastAsia"/>
                  <w:iCs/>
                </w:rPr>
                <w:delText>损毁</w:delText>
              </w:r>
              <w:r w:rsidDel="00081494">
                <w:rPr>
                  <w:iCs/>
                </w:rPr>
                <w:delText>数量</w:delText>
              </w:r>
              <w:r w:rsidR="00FD3CAF" w:rsidRPr="00FD3CAF" w:rsidDel="00081494">
                <w:rPr>
                  <w:rFonts w:hint="eastAsia"/>
                  <w:iCs/>
                </w:rPr>
                <w:delText>（</w:delText>
              </w:r>
              <w:r w:rsidR="007B39BF" w:rsidDel="00081494">
                <w:rPr>
                  <w:rFonts w:hint="eastAsia"/>
                  <w:iCs/>
                </w:rPr>
                <w:delText>Quantity Damaged</w:delText>
              </w:r>
              <w:r w:rsidR="00FD3CAF" w:rsidRPr="00FD3CAF" w:rsidDel="00081494">
                <w:rPr>
                  <w:rFonts w:hint="eastAsia"/>
                  <w:iCs/>
                </w:rPr>
                <w:delText>）</w:delText>
              </w:r>
              <w:r w:rsidDel="00081494">
                <w:rPr>
                  <w:iCs/>
                </w:rPr>
                <w:delText>：（</w:delText>
              </w:r>
              <w:r w:rsidDel="00081494">
                <w:rPr>
                  <w:rFonts w:hint="eastAsia"/>
                  <w:iCs/>
                </w:rPr>
                <w:delText>张数</w:delText>
              </w:r>
              <w:r w:rsidDel="00081494">
                <w:rPr>
                  <w:iCs/>
                </w:rPr>
                <w:delText>）</w:delText>
              </w:r>
              <w:r w:rsidR="00FD3CAF" w:rsidRPr="00FD3CAF" w:rsidDel="00081494">
                <w:rPr>
                  <w:rFonts w:hint="eastAsia"/>
                  <w:iCs/>
                </w:rPr>
                <w:delText>（</w:delText>
              </w:r>
              <w:r w:rsidR="007B39BF" w:rsidDel="00081494">
                <w:rPr>
                  <w:rFonts w:hint="eastAsia"/>
                  <w:iCs/>
                </w:rPr>
                <w:delText>tickets</w:delText>
              </w:r>
              <w:r w:rsidR="00FD3CAF" w:rsidRPr="00FD3CAF" w:rsidDel="00081494">
                <w:rPr>
                  <w:rFonts w:hint="eastAsia"/>
                  <w:iCs/>
                </w:rPr>
                <w:delText>）</w:delText>
              </w:r>
              <w:r w:rsidR="00B14978" w:rsidDel="00081494">
                <w:rPr>
                  <w:rFonts w:hint="eastAsia"/>
                  <w:iCs/>
                </w:rPr>
                <w:delText>，</w:delText>
              </w:r>
              <w:r w:rsidR="00B14978" w:rsidDel="00081494">
                <w:rPr>
                  <w:iCs/>
                </w:rPr>
                <w:delText>必填项</w:delText>
              </w:r>
            </w:del>
          </w:p>
          <w:p w:rsidR="00181E8B" w:rsidDel="00081494" w:rsidRDefault="00181E8B" w:rsidP="000823DB">
            <w:pPr>
              <w:rPr>
                <w:del w:id="4705" w:author="Microsoft" w:date="2015-09-22T17:53:00Z"/>
                <w:iCs/>
              </w:rPr>
            </w:pPr>
            <w:del w:id="4706" w:author="Microsoft" w:date="2015-09-22T17:53:00Z">
              <w:r w:rsidDel="00081494">
                <w:rPr>
                  <w:rFonts w:hint="eastAsia"/>
                  <w:iCs/>
                </w:rPr>
                <w:delText>损毁标签</w:delText>
              </w:r>
              <w:r w:rsidDel="00081494">
                <w:rPr>
                  <w:iCs/>
                </w:rPr>
                <w:delText>编码</w:delText>
              </w:r>
              <w:r w:rsidR="00FD3CAF" w:rsidRPr="00FD3CAF" w:rsidDel="00081494">
                <w:rPr>
                  <w:rFonts w:hint="eastAsia"/>
                  <w:iCs/>
                </w:rPr>
                <w:delText>（</w:delText>
              </w:r>
              <w:r w:rsidR="007B39BF" w:rsidDel="00081494">
                <w:rPr>
                  <w:rFonts w:hint="eastAsia"/>
                  <w:iCs/>
                </w:rPr>
                <w:delText>Tag Code</w:delText>
              </w:r>
              <w:r w:rsidR="00FD3CAF" w:rsidRPr="00FD3CAF" w:rsidDel="00081494">
                <w:rPr>
                  <w:rFonts w:hint="eastAsia"/>
                  <w:iCs/>
                </w:rPr>
                <w:delText>）</w:delText>
              </w:r>
              <w:r w:rsidDel="00081494">
                <w:rPr>
                  <w:iCs/>
                </w:rPr>
                <w:delText>：</w:delText>
              </w:r>
              <w:r w:rsidR="00B14978" w:rsidDel="00081494">
                <w:rPr>
                  <w:rFonts w:hint="eastAsia"/>
                  <w:iCs/>
                </w:rPr>
                <w:delText>非必填项</w:delText>
              </w:r>
              <w:r w:rsidR="00B14978" w:rsidDel="00081494">
                <w:rPr>
                  <w:iCs/>
                </w:rPr>
                <w:delText>；</w:delText>
              </w:r>
            </w:del>
          </w:p>
          <w:p w:rsidR="00081494" w:rsidRDefault="00224DD2" w:rsidP="000823DB">
            <w:pPr>
              <w:rPr>
                <w:ins w:id="4707" w:author="Microsoft" w:date="2015-09-22T17:54:00Z"/>
                <w:iCs/>
              </w:rPr>
            </w:pPr>
            <w:ins w:id="4708" w:author="Microsoft" w:date="2015-09-23T16:30:00Z">
              <w:r>
                <w:rPr>
                  <w:rFonts w:hint="eastAsia"/>
                  <w:iCs/>
                </w:rPr>
                <w:t>库存</w:t>
              </w:r>
            </w:ins>
            <w:ins w:id="4709" w:author="Microsoft" w:date="2015-09-22T17:53:00Z">
              <w:r w:rsidR="00081494">
                <w:rPr>
                  <w:iCs/>
                </w:rPr>
                <w:t>详情</w:t>
              </w:r>
            </w:ins>
            <w:ins w:id="4710" w:author="Microsoft" w:date="2015-09-23T16:30:00Z">
              <w:r>
                <w:rPr>
                  <w:rFonts w:hint="eastAsia"/>
                  <w:iCs/>
                </w:rPr>
                <w:t>列表</w:t>
              </w:r>
            </w:ins>
            <w:ins w:id="4711" w:author="Microsoft" w:date="2015-09-22T17:53:00Z">
              <w:r w:rsidR="00081494">
                <w:rPr>
                  <w:rFonts w:hint="eastAsia"/>
                  <w:iCs/>
                </w:rPr>
                <w:t>：</w:t>
              </w:r>
              <w:r w:rsidR="00081494">
                <w:rPr>
                  <w:iCs/>
                </w:rPr>
                <w:t>列表框</w:t>
              </w:r>
            </w:ins>
            <w:ins w:id="4712" w:author="Microsoft" w:date="2015-09-22T17:54:00Z">
              <w:r w:rsidR="00081494">
                <w:rPr>
                  <w:rFonts w:hint="eastAsia"/>
                  <w:iCs/>
                </w:rPr>
                <w:t>进行</w:t>
              </w:r>
              <w:r w:rsidR="00081494">
                <w:rPr>
                  <w:iCs/>
                </w:rPr>
                <w:t>勾选</w:t>
              </w:r>
            </w:ins>
            <w:ins w:id="4713" w:author="Microsoft" w:date="2015-09-22T17:53:00Z">
              <w:r w:rsidR="00081494">
                <w:rPr>
                  <w:iCs/>
                </w:rPr>
                <w:t>（</w:t>
              </w:r>
            </w:ins>
            <w:ins w:id="4714" w:author="Microsoft" w:date="2015-09-22T17:54:00Z">
              <w:r w:rsidR="00081494">
                <w:rPr>
                  <w:rFonts w:hint="eastAsia"/>
                  <w:iCs/>
                </w:rPr>
                <w:t>选择</w:t>
              </w:r>
              <w:r w:rsidR="00081494">
                <w:rPr>
                  <w:iCs/>
                </w:rPr>
                <w:t>框、</w:t>
              </w:r>
            </w:ins>
            <w:ins w:id="4715" w:author="Microsoft" w:date="2015-09-22T17:53:00Z">
              <w:r w:rsidR="00081494">
                <w:rPr>
                  <w:rFonts w:hint="eastAsia"/>
                  <w:iCs/>
                </w:rPr>
                <w:t>方案</w:t>
              </w:r>
              <w:r w:rsidR="00081494">
                <w:rPr>
                  <w:iCs/>
                </w:rPr>
                <w:t>名称、</w:t>
              </w:r>
              <w:r w:rsidR="00081494">
                <w:rPr>
                  <w:rFonts w:hint="eastAsia"/>
                  <w:iCs/>
                </w:rPr>
                <w:t>生产</w:t>
              </w:r>
              <w:r w:rsidR="00081494">
                <w:rPr>
                  <w:iCs/>
                </w:rPr>
                <w:t>批次、规格、</w:t>
              </w:r>
            </w:ins>
            <w:ins w:id="4716" w:author="Microsoft" w:date="2015-09-22T17:54:00Z">
              <w:r w:rsidR="00081494">
                <w:rPr>
                  <w:rFonts w:hint="eastAsia"/>
                  <w:iCs/>
                </w:rPr>
                <w:t>规格编号</w:t>
              </w:r>
            </w:ins>
            <w:ins w:id="4717" w:author="Microsoft" w:date="2015-09-22T17:53:00Z">
              <w:r w:rsidR="00081494">
                <w:rPr>
                  <w:iCs/>
                </w:rPr>
                <w:t>）</w:t>
              </w:r>
            </w:ins>
          </w:p>
          <w:p w:rsidR="00081494" w:rsidRDefault="00081494" w:rsidP="000823DB">
            <w:pPr>
              <w:rPr>
                <w:ins w:id="4718" w:author="Microsoft" w:date="2015-09-22T17:54:00Z"/>
                <w:iCs/>
              </w:rPr>
            </w:pPr>
            <w:ins w:id="4719" w:author="Microsoft" w:date="2015-09-22T17:54:00Z">
              <w:r>
                <w:rPr>
                  <w:rFonts w:hint="eastAsia"/>
                  <w:iCs/>
                </w:rPr>
                <w:lastRenderedPageBreak/>
                <w:t>损毁</w:t>
              </w:r>
              <w:r>
                <w:rPr>
                  <w:iCs/>
                </w:rPr>
                <w:t>数量：</w:t>
              </w:r>
              <w:r>
                <w:rPr>
                  <w:rFonts w:hint="eastAsia"/>
                  <w:iCs/>
                </w:rPr>
                <w:t>统计</w:t>
              </w:r>
              <w:r>
                <w:rPr>
                  <w:iCs/>
                </w:rPr>
                <w:t>已勾选的损毁数量</w:t>
              </w:r>
            </w:ins>
          </w:p>
          <w:p w:rsidR="00081494" w:rsidRDefault="00081494" w:rsidP="000823DB">
            <w:pPr>
              <w:rPr>
                <w:ins w:id="4720" w:author="Microsoft" w:date="2015-09-22T17:53:00Z"/>
                <w:iCs/>
              </w:rPr>
            </w:pPr>
            <w:ins w:id="4721" w:author="Microsoft" w:date="2015-09-22T17:54:00Z">
              <w:r>
                <w:rPr>
                  <w:rFonts w:hint="eastAsia"/>
                  <w:iCs/>
                </w:rPr>
                <w:t>合计</w:t>
              </w:r>
              <w:r>
                <w:rPr>
                  <w:iCs/>
                </w:rPr>
                <w:t>金额：</w:t>
              </w:r>
              <w:r>
                <w:rPr>
                  <w:rFonts w:hint="eastAsia"/>
                  <w:iCs/>
                </w:rPr>
                <w:t>损毁</w:t>
              </w:r>
              <w:r>
                <w:rPr>
                  <w:iCs/>
                </w:rPr>
                <w:t>合计金额</w:t>
              </w:r>
            </w:ins>
          </w:p>
          <w:p w:rsidR="00181E8B" w:rsidRPr="00CF0BAF" w:rsidRDefault="00181E8B" w:rsidP="000823DB">
            <w:pPr>
              <w:rPr>
                <w:iCs/>
              </w:rPr>
            </w:pPr>
            <w:r>
              <w:rPr>
                <w:rFonts w:hint="eastAsia"/>
                <w:iCs/>
              </w:rPr>
              <w:t>备注</w:t>
            </w:r>
            <w:r>
              <w:rPr>
                <w:iCs/>
              </w:rPr>
              <w:t>信息</w:t>
            </w:r>
            <w:r w:rsidR="00FD3CAF" w:rsidRPr="00FD3CAF">
              <w:rPr>
                <w:rFonts w:hint="eastAsia"/>
                <w:iCs/>
              </w:rPr>
              <w:t>（</w:t>
            </w:r>
            <w:r w:rsidR="007B39BF">
              <w:rPr>
                <w:rFonts w:hint="eastAsia"/>
                <w:iCs/>
              </w:rPr>
              <w:t>Remarks</w:t>
            </w:r>
            <w:r w:rsidR="00FD3CAF" w:rsidRPr="00FD3CAF">
              <w:rPr>
                <w:rFonts w:hint="eastAsia"/>
                <w:iCs/>
              </w:rPr>
              <w:t>）</w:t>
            </w:r>
            <w:r>
              <w:rPr>
                <w:iCs/>
              </w:rPr>
              <w:t>：</w:t>
            </w:r>
            <w:r w:rsidR="00357147">
              <w:rPr>
                <w:rFonts w:hint="eastAsia"/>
                <w:iCs/>
              </w:rPr>
              <w:t>1-500</w:t>
            </w:r>
            <w:r w:rsidR="00357147">
              <w:rPr>
                <w:rFonts w:hint="eastAsia"/>
                <w:iCs/>
              </w:rPr>
              <w:t>；</w:t>
            </w:r>
          </w:p>
        </w:tc>
      </w:tr>
      <w:tr w:rsidR="00181E8B" w:rsidRPr="00883F4B" w:rsidTr="000823D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181E8B" w:rsidRPr="00883F4B" w:rsidRDefault="00181E8B" w:rsidP="000823DB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181E8B" w:rsidRPr="00883F4B" w:rsidRDefault="00081494" w:rsidP="000823DB">
            <w:ins w:id="4722" w:author="Microsoft" w:date="2015-09-22T17:54:00Z">
              <w:r>
                <w:rPr>
                  <w:rFonts w:hint="eastAsia"/>
                </w:rPr>
                <w:t>登记</w:t>
              </w:r>
              <w:r>
                <w:t>成功！</w:t>
              </w:r>
            </w:ins>
            <w:del w:id="4723" w:author="Microsoft" w:date="2015-09-22T17:54:00Z">
              <w:r w:rsidR="00181E8B" w:rsidDel="00081494">
                <w:rPr>
                  <w:rFonts w:hint="eastAsia"/>
                </w:rPr>
                <w:delText>无</w:delText>
              </w:r>
            </w:del>
          </w:p>
        </w:tc>
      </w:tr>
      <w:tr w:rsidR="00181E8B" w:rsidRPr="00883F4B" w:rsidTr="000823DB">
        <w:tc>
          <w:tcPr>
            <w:tcW w:w="1384" w:type="dxa"/>
            <w:shd w:val="clear" w:color="auto" w:fill="D9D9D9"/>
            <w:vAlign w:val="center"/>
          </w:tcPr>
          <w:p w:rsidR="00181E8B" w:rsidRPr="00883F4B" w:rsidRDefault="00181E8B" w:rsidP="000823DB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181E8B" w:rsidRPr="00FE4DC0" w:rsidRDefault="00181E8B" w:rsidP="000823DB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181E8B" w:rsidRPr="00883F4B" w:rsidTr="000823DB">
        <w:tc>
          <w:tcPr>
            <w:tcW w:w="1384" w:type="dxa"/>
            <w:shd w:val="clear" w:color="auto" w:fill="D9D9D9"/>
            <w:vAlign w:val="center"/>
          </w:tcPr>
          <w:p w:rsidR="00181E8B" w:rsidRPr="00883F4B" w:rsidRDefault="00181E8B" w:rsidP="000823DB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181E8B" w:rsidRPr="00883F4B" w:rsidRDefault="00181E8B" w:rsidP="000823DB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181E8B" w:rsidRPr="00883F4B" w:rsidTr="000823DB">
        <w:tc>
          <w:tcPr>
            <w:tcW w:w="1384" w:type="dxa"/>
            <w:shd w:val="clear" w:color="auto" w:fill="D9D9D9"/>
            <w:vAlign w:val="center"/>
          </w:tcPr>
          <w:p w:rsidR="00181E8B" w:rsidRPr="00883F4B" w:rsidRDefault="00181E8B" w:rsidP="000823DB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181E8B" w:rsidRPr="00883F4B" w:rsidRDefault="00224DD2" w:rsidP="000823DB">
            <w:ins w:id="4724" w:author="Microsoft" w:date="2015-09-23T16:30:00Z">
              <w:r>
                <w:rPr>
                  <w:rFonts w:hint="eastAsia"/>
                </w:rPr>
                <w:t>查询</w:t>
              </w:r>
              <w:r>
                <w:t>的</w:t>
              </w:r>
              <w:r>
                <w:rPr>
                  <w:rFonts w:hint="eastAsia"/>
                </w:rPr>
                <w:t>是</w:t>
              </w:r>
              <w:r>
                <w:t>市场管理员自身的库存；</w:t>
              </w:r>
            </w:ins>
            <w:del w:id="4725" w:author="Microsoft" w:date="2015-09-23T16:30:00Z">
              <w:r w:rsidR="00181E8B" w:rsidDel="00224DD2">
                <w:rPr>
                  <w:rFonts w:hint="eastAsia"/>
                </w:rPr>
                <w:delText>无</w:delText>
              </w:r>
            </w:del>
          </w:p>
        </w:tc>
      </w:tr>
    </w:tbl>
    <w:p w:rsidR="00181E8B" w:rsidRPr="00181E8B" w:rsidRDefault="00181E8B" w:rsidP="00181E8B">
      <w:pPr>
        <w:pStyle w:val="a0"/>
      </w:pPr>
    </w:p>
    <w:p w:rsidR="00450E5C" w:rsidRDefault="00450E5C">
      <w:pPr>
        <w:pStyle w:val="3"/>
      </w:pPr>
      <w:bookmarkStart w:id="4726" w:name="_Toc447205940"/>
      <w:r>
        <w:t>还款记录</w:t>
      </w:r>
      <w:r w:rsidR="00323126" w:rsidRPr="00323126">
        <w:rPr>
          <w:rFonts w:hint="eastAsia"/>
        </w:rPr>
        <w:t>（</w:t>
      </w:r>
      <w:r w:rsidR="00755755">
        <w:rPr>
          <w:rFonts w:hint="eastAsia"/>
        </w:rPr>
        <w:t>Repayment Records</w:t>
      </w:r>
      <w:r w:rsidR="00323126" w:rsidRPr="00323126">
        <w:rPr>
          <w:rFonts w:hint="eastAsia"/>
        </w:rPr>
        <w:t>）</w:t>
      </w:r>
      <w:bookmarkEnd w:id="4726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450E5C" w:rsidRPr="00883F4B" w:rsidTr="0001177D">
        <w:tc>
          <w:tcPr>
            <w:tcW w:w="1384" w:type="dxa"/>
            <w:shd w:val="clear" w:color="auto" w:fill="D9D9D9"/>
            <w:vAlign w:val="center"/>
          </w:tcPr>
          <w:p w:rsidR="00450E5C" w:rsidRPr="00883F4B" w:rsidRDefault="00450E5C" w:rsidP="00450E5C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450E5C" w:rsidRPr="00883F4B" w:rsidRDefault="00450E5C" w:rsidP="00607A4B">
            <w:pPr>
              <w:rPr>
                <w:iCs/>
              </w:rPr>
            </w:pPr>
            <w:r>
              <w:rPr>
                <w:iCs/>
              </w:rPr>
              <w:t>Jk0</w:t>
            </w:r>
            <w:r w:rsidR="00607A4B">
              <w:rPr>
                <w:iCs/>
              </w:rPr>
              <w:t>93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450E5C" w:rsidRPr="00883F4B" w:rsidRDefault="00450E5C" w:rsidP="00450E5C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450E5C" w:rsidRPr="00883F4B" w:rsidRDefault="00450E5C" w:rsidP="00450E5C">
            <w:pPr>
              <w:rPr>
                <w:iCs/>
              </w:rPr>
            </w:pPr>
          </w:p>
        </w:tc>
      </w:tr>
      <w:tr w:rsidR="00450E5C" w:rsidRPr="00883F4B" w:rsidTr="0001177D">
        <w:tc>
          <w:tcPr>
            <w:tcW w:w="1384" w:type="dxa"/>
            <w:shd w:val="clear" w:color="auto" w:fill="D9D9D9"/>
            <w:vAlign w:val="center"/>
          </w:tcPr>
          <w:p w:rsidR="00450E5C" w:rsidRPr="00883F4B" w:rsidRDefault="00450E5C" w:rsidP="00450E5C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450E5C" w:rsidRPr="00883F4B" w:rsidRDefault="00450E5C" w:rsidP="00450E5C">
            <w:pPr>
              <w:rPr>
                <w:iCs/>
              </w:rPr>
            </w:pPr>
            <w:r>
              <w:rPr>
                <w:rFonts w:hint="eastAsia"/>
                <w:iCs/>
              </w:rPr>
              <w:t>还款记录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450E5C" w:rsidRPr="00883F4B" w:rsidRDefault="00450E5C" w:rsidP="00450E5C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450E5C" w:rsidRPr="00883F4B" w:rsidRDefault="00450E5C" w:rsidP="00450E5C">
            <w:pPr>
              <w:rPr>
                <w:iCs/>
              </w:rPr>
            </w:pPr>
          </w:p>
        </w:tc>
      </w:tr>
      <w:tr w:rsidR="00450E5C" w:rsidRPr="00883F4B" w:rsidTr="0001177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450E5C" w:rsidRPr="00883F4B" w:rsidRDefault="00450E5C" w:rsidP="00450E5C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450E5C" w:rsidRPr="00883F4B" w:rsidRDefault="00450E5C" w:rsidP="00450E5C">
            <w:r>
              <w:rPr>
                <w:rFonts w:hint="eastAsia"/>
              </w:rPr>
              <w:t>市场管理员的还款记录</w:t>
            </w:r>
          </w:p>
        </w:tc>
      </w:tr>
      <w:tr w:rsidR="00450E5C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450E5C" w:rsidRPr="00883F4B" w:rsidRDefault="00450E5C" w:rsidP="00450E5C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450E5C" w:rsidRDefault="00450E5C" w:rsidP="00450E5C">
            <w:pPr>
              <w:rPr>
                <w:iCs/>
              </w:rPr>
            </w:pPr>
            <w:r>
              <w:rPr>
                <w:rFonts w:hint="eastAsia"/>
                <w:iCs/>
              </w:rPr>
              <w:t>查询</w:t>
            </w:r>
            <w:r>
              <w:rPr>
                <w:iCs/>
              </w:rPr>
              <w:t>条件：</w:t>
            </w:r>
          </w:p>
          <w:p w:rsidR="00450E5C" w:rsidDel="00EC2ED6" w:rsidRDefault="00450E5C" w:rsidP="00450E5C">
            <w:pPr>
              <w:rPr>
                <w:del w:id="4727" w:author="Microsoft" w:date="2015-09-23T16:44:00Z"/>
                <w:iCs/>
              </w:rPr>
            </w:pPr>
            <w:del w:id="4728" w:author="Microsoft" w:date="2015-09-23T16:44:00Z">
              <w:r w:rsidDel="00EC2ED6">
                <w:rPr>
                  <w:iCs/>
                </w:rPr>
                <w:delText>市场员编号</w:delText>
              </w:r>
              <w:r w:rsidR="00FD3CAF" w:rsidRPr="00FD3CAF" w:rsidDel="00EC2ED6">
                <w:rPr>
                  <w:rFonts w:hint="eastAsia"/>
                  <w:iCs/>
                </w:rPr>
                <w:delText>（</w:delText>
              </w:r>
              <w:r w:rsidR="005B3303" w:rsidDel="00EC2ED6">
                <w:rPr>
                  <w:rFonts w:hint="eastAsia"/>
                  <w:iCs/>
                </w:rPr>
                <w:delText>Market Manager Code</w:delText>
              </w:r>
              <w:r w:rsidR="00FD3CAF" w:rsidRPr="00FD3CAF" w:rsidDel="00EC2ED6">
                <w:rPr>
                  <w:rFonts w:hint="eastAsia"/>
                  <w:iCs/>
                </w:rPr>
                <w:delText>）</w:delText>
              </w:r>
              <w:r w:rsidR="00FD3CAF" w:rsidDel="00EC2ED6">
                <w:rPr>
                  <w:rFonts w:hint="eastAsia"/>
                  <w:iCs/>
                </w:rPr>
                <w:delText>：</w:delText>
              </w:r>
            </w:del>
          </w:p>
          <w:p w:rsidR="00450E5C" w:rsidDel="00EC2ED6" w:rsidRDefault="00450E5C" w:rsidP="00450E5C">
            <w:pPr>
              <w:rPr>
                <w:del w:id="4729" w:author="Microsoft" w:date="2015-09-23T16:44:00Z"/>
                <w:iCs/>
              </w:rPr>
            </w:pPr>
            <w:del w:id="4730" w:author="Microsoft" w:date="2015-09-23T16:44:00Z">
              <w:r w:rsidDel="00EC2ED6">
                <w:rPr>
                  <w:iCs/>
                </w:rPr>
                <w:delText>姓名</w:delText>
              </w:r>
              <w:r w:rsidR="00FD3CAF" w:rsidRPr="00FD3CAF" w:rsidDel="00EC2ED6">
                <w:rPr>
                  <w:rFonts w:hint="eastAsia"/>
                  <w:iCs/>
                </w:rPr>
                <w:delText>（</w:delText>
              </w:r>
              <w:r w:rsidR="005B3303" w:rsidDel="00EC2ED6">
                <w:rPr>
                  <w:rFonts w:hint="eastAsia"/>
                  <w:iCs/>
                </w:rPr>
                <w:delText>Name</w:delText>
              </w:r>
              <w:r w:rsidR="00FD3CAF" w:rsidRPr="00FD3CAF" w:rsidDel="00EC2ED6">
                <w:rPr>
                  <w:rFonts w:hint="eastAsia"/>
                  <w:iCs/>
                </w:rPr>
                <w:delText>）</w:delText>
              </w:r>
              <w:r w:rsidDel="00EC2ED6">
                <w:rPr>
                  <w:rFonts w:hint="eastAsia"/>
                  <w:iCs/>
                </w:rPr>
                <w:delText>：</w:delText>
              </w:r>
            </w:del>
          </w:p>
          <w:p w:rsidR="00450E5C" w:rsidRPr="00CF0BAF" w:rsidRDefault="00450E5C" w:rsidP="00450E5C">
            <w:pPr>
              <w:rPr>
                <w:iCs/>
              </w:rPr>
            </w:pPr>
            <w:r>
              <w:rPr>
                <w:iCs/>
              </w:rPr>
              <w:t>日期</w:t>
            </w:r>
            <w:r w:rsidR="00FD3CAF" w:rsidRPr="00FD3CAF">
              <w:rPr>
                <w:rFonts w:hint="eastAsia"/>
                <w:iCs/>
              </w:rPr>
              <w:t>（</w:t>
            </w:r>
            <w:r w:rsidR="005B3303">
              <w:rPr>
                <w:rFonts w:hint="eastAsia"/>
                <w:iCs/>
              </w:rPr>
              <w:t>Date</w:t>
            </w:r>
            <w:r w:rsidR="00FD3CAF" w:rsidRPr="00FD3CAF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：</w:t>
            </w:r>
          </w:p>
        </w:tc>
      </w:tr>
      <w:tr w:rsidR="00450E5C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450E5C" w:rsidRPr="00883F4B" w:rsidRDefault="00450E5C" w:rsidP="00450E5C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450E5C" w:rsidRDefault="00450E5C" w:rsidP="00450E5C">
            <w:r>
              <w:t>日期</w:t>
            </w:r>
            <w:r w:rsidR="00FD3CAF" w:rsidRPr="00FD3CAF">
              <w:rPr>
                <w:rFonts w:hint="eastAsia"/>
                <w:iCs/>
              </w:rPr>
              <w:t>（</w:t>
            </w:r>
            <w:r w:rsidR="005B3303">
              <w:rPr>
                <w:rFonts w:hint="eastAsia"/>
                <w:iCs/>
              </w:rPr>
              <w:t>Date</w:t>
            </w:r>
            <w:r w:rsidR="00FD3CAF" w:rsidRPr="00FD3CAF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  <w:r>
              <w:t>统计数据日期</w:t>
            </w:r>
            <w:r>
              <w:rPr>
                <w:rFonts w:hint="eastAsia"/>
              </w:rPr>
              <w:t>，</w:t>
            </w:r>
            <w:r>
              <w:t>当日的</w:t>
            </w:r>
            <w:r>
              <w:rPr>
                <w:rFonts w:hint="eastAsia"/>
              </w:rPr>
              <w:t>0:0:0</w:t>
            </w:r>
            <w:r>
              <w:t>—23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59:59</w:t>
            </w:r>
            <w:r>
              <w:rPr>
                <w:rFonts w:hint="eastAsia"/>
              </w:rPr>
              <w:t>之间的数据；</w:t>
            </w:r>
          </w:p>
          <w:p w:rsidR="00450E5C" w:rsidDel="00EC2ED6" w:rsidRDefault="00450E5C" w:rsidP="00450E5C">
            <w:pPr>
              <w:rPr>
                <w:del w:id="4731" w:author="Microsoft" w:date="2015-09-23T16:44:00Z"/>
              </w:rPr>
            </w:pPr>
            <w:del w:id="4732" w:author="Microsoft" w:date="2015-09-23T16:44:00Z">
              <w:r w:rsidDel="00EC2ED6">
                <w:delText>市场管理员编号</w:delText>
              </w:r>
              <w:r w:rsidR="00FD3CAF" w:rsidRPr="00FD3CAF" w:rsidDel="00EC2ED6">
                <w:rPr>
                  <w:rFonts w:hint="eastAsia"/>
                  <w:iCs/>
                </w:rPr>
                <w:delText>（</w:delText>
              </w:r>
              <w:r w:rsidR="005B3303" w:rsidDel="00EC2ED6">
                <w:rPr>
                  <w:rFonts w:hint="eastAsia"/>
                  <w:iCs/>
                </w:rPr>
                <w:delText>Market Manager Code</w:delText>
              </w:r>
              <w:r w:rsidR="00FD3CAF" w:rsidRPr="00FD3CAF" w:rsidDel="00EC2ED6">
                <w:rPr>
                  <w:rFonts w:hint="eastAsia"/>
                  <w:iCs/>
                </w:rPr>
                <w:delText>）</w:delText>
              </w:r>
              <w:r w:rsidDel="00EC2ED6">
                <w:rPr>
                  <w:rFonts w:hint="eastAsia"/>
                </w:rPr>
                <w:delText>：</w:delText>
              </w:r>
            </w:del>
          </w:p>
          <w:p w:rsidR="00450E5C" w:rsidDel="00EC2ED6" w:rsidRDefault="00450E5C" w:rsidP="00450E5C">
            <w:pPr>
              <w:rPr>
                <w:del w:id="4733" w:author="Microsoft" w:date="2015-09-23T16:44:00Z"/>
              </w:rPr>
            </w:pPr>
            <w:del w:id="4734" w:author="Microsoft" w:date="2015-09-23T16:44:00Z">
              <w:r w:rsidDel="00EC2ED6">
                <w:delText>市场管理员姓名</w:delText>
              </w:r>
              <w:r w:rsidR="00FD3CAF" w:rsidRPr="00FD3CAF" w:rsidDel="00EC2ED6">
                <w:rPr>
                  <w:rFonts w:hint="eastAsia"/>
                  <w:iCs/>
                </w:rPr>
                <w:delText>（</w:delText>
              </w:r>
              <w:r w:rsidR="005B3303" w:rsidDel="00EC2ED6">
                <w:rPr>
                  <w:rFonts w:hint="eastAsia"/>
                  <w:iCs/>
                </w:rPr>
                <w:delText>Name</w:delText>
              </w:r>
              <w:r w:rsidR="00FD3CAF" w:rsidRPr="00FD3CAF" w:rsidDel="00EC2ED6">
                <w:rPr>
                  <w:rFonts w:hint="eastAsia"/>
                  <w:iCs/>
                </w:rPr>
                <w:delText>）</w:delText>
              </w:r>
              <w:r w:rsidDel="00EC2ED6">
                <w:rPr>
                  <w:rFonts w:hint="eastAsia"/>
                </w:rPr>
                <w:delText>：</w:delText>
              </w:r>
            </w:del>
          </w:p>
          <w:p w:rsidR="00450E5C" w:rsidRDefault="00450E5C" w:rsidP="00450E5C">
            <w:r>
              <w:t>还款金额</w:t>
            </w:r>
            <w:r w:rsidR="00FD3CAF" w:rsidRPr="00FD3CAF">
              <w:rPr>
                <w:rFonts w:hint="eastAsia"/>
                <w:iCs/>
              </w:rPr>
              <w:t>（</w:t>
            </w:r>
            <w:r w:rsidR="005B3303">
              <w:rPr>
                <w:rFonts w:hint="eastAsia"/>
                <w:iCs/>
              </w:rPr>
              <w:t>Repayment Amount</w:t>
            </w:r>
            <w:r w:rsidR="00FD3CAF" w:rsidRPr="00FD3CAF">
              <w:rPr>
                <w:rFonts w:hint="eastAsia"/>
                <w:iCs/>
              </w:rPr>
              <w:t>）</w:t>
            </w:r>
            <w:r w:rsidR="00FD3CAF">
              <w:rPr>
                <w:rFonts w:hint="eastAsia"/>
              </w:rPr>
              <w:t>：</w:t>
            </w:r>
            <w:r>
              <w:rPr>
                <w:rFonts w:hint="eastAsia"/>
              </w:rPr>
              <w:t>瑞尔</w:t>
            </w:r>
            <w:r w:rsidR="00FD3CAF" w:rsidRPr="00FD3CAF">
              <w:rPr>
                <w:rFonts w:hint="eastAsia"/>
                <w:iCs/>
              </w:rPr>
              <w:t>（</w:t>
            </w:r>
            <w:r w:rsidR="005B3303">
              <w:rPr>
                <w:rFonts w:hint="eastAsia"/>
                <w:iCs/>
              </w:rPr>
              <w:t>riels</w:t>
            </w:r>
            <w:r w:rsidR="00FD3CAF" w:rsidRPr="00FD3CAF">
              <w:rPr>
                <w:rFonts w:hint="eastAsia"/>
                <w:iCs/>
              </w:rPr>
              <w:t>）</w:t>
            </w:r>
          </w:p>
          <w:p w:rsidR="00450E5C" w:rsidRDefault="00450E5C" w:rsidP="00450E5C">
            <w:r>
              <w:t>还款时间</w:t>
            </w:r>
            <w:r w:rsidR="00FD3CAF" w:rsidRPr="00FD3CAF">
              <w:rPr>
                <w:rFonts w:hint="eastAsia"/>
                <w:iCs/>
              </w:rPr>
              <w:t>（</w:t>
            </w:r>
            <w:r w:rsidR="005B3303">
              <w:rPr>
                <w:rFonts w:hint="eastAsia"/>
                <w:iCs/>
              </w:rPr>
              <w:t>Date of Repayment</w:t>
            </w:r>
            <w:r w:rsidR="00FD3CAF" w:rsidRPr="00FD3CAF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C20B4E" w:rsidRPr="00883F4B" w:rsidRDefault="00450E5C" w:rsidP="00450E5C">
            <w:r>
              <w:t>还款后账户余额</w:t>
            </w:r>
            <w:r w:rsidR="00FD3CAF" w:rsidRPr="00FD3CAF">
              <w:rPr>
                <w:rFonts w:hint="eastAsia"/>
                <w:iCs/>
              </w:rPr>
              <w:t>（</w:t>
            </w:r>
            <w:r w:rsidR="005B3303">
              <w:rPr>
                <w:rFonts w:hint="eastAsia"/>
                <w:iCs/>
              </w:rPr>
              <w:t>Balance after Repayment</w:t>
            </w:r>
            <w:r w:rsidR="00FD3CAF" w:rsidRPr="00FD3CAF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  <w:r>
              <w:t>瑞尔</w:t>
            </w:r>
          </w:p>
        </w:tc>
      </w:tr>
      <w:tr w:rsidR="00450E5C" w:rsidRPr="00883F4B" w:rsidTr="0001177D">
        <w:tc>
          <w:tcPr>
            <w:tcW w:w="1384" w:type="dxa"/>
            <w:shd w:val="clear" w:color="auto" w:fill="D9D9D9"/>
            <w:vAlign w:val="center"/>
          </w:tcPr>
          <w:p w:rsidR="00450E5C" w:rsidRPr="00883F4B" w:rsidRDefault="00450E5C" w:rsidP="00450E5C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450E5C" w:rsidRPr="00FE4DC0" w:rsidRDefault="00450E5C" w:rsidP="00450E5C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450E5C" w:rsidRPr="00883F4B" w:rsidTr="0001177D">
        <w:tc>
          <w:tcPr>
            <w:tcW w:w="1384" w:type="dxa"/>
            <w:shd w:val="clear" w:color="auto" w:fill="D9D9D9"/>
            <w:vAlign w:val="center"/>
          </w:tcPr>
          <w:p w:rsidR="00450E5C" w:rsidRPr="00883F4B" w:rsidRDefault="00450E5C" w:rsidP="00450E5C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450E5C" w:rsidRPr="00883F4B" w:rsidRDefault="00450E5C" w:rsidP="00450E5C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450E5C" w:rsidRPr="00883F4B" w:rsidTr="0001177D">
        <w:tc>
          <w:tcPr>
            <w:tcW w:w="1384" w:type="dxa"/>
            <w:shd w:val="clear" w:color="auto" w:fill="D9D9D9"/>
            <w:vAlign w:val="center"/>
          </w:tcPr>
          <w:p w:rsidR="00450E5C" w:rsidRPr="00883F4B" w:rsidRDefault="00450E5C" w:rsidP="00450E5C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450E5C" w:rsidRPr="00883F4B" w:rsidRDefault="00450E5C" w:rsidP="00450E5C">
            <w:r>
              <w:t>无</w:t>
            </w:r>
          </w:p>
        </w:tc>
      </w:tr>
    </w:tbl>
    <w:p w:rsidR="00450E5C" w:rsidRPr="00F46D22" w:rsidRDefault="00450E5C" w:rsidP="00450E5C">
      <w:pPr>
        <w:pStyle w:val="a0"/>
      </w:pPr>
    </w:p>
    <w:p w:rsidR="009A1B7C" w:rsidRDefault="009A1B7C">
      <w:pPr>
        <w:pStyle w:val="3"/>
        <w:rPr>
          <w:ins w:id="4735" w:author="Microsoft" w:date="2015-12-28T14:54:00Z"/>
        </w:rPr>
      </w:pPr>
      <w:bookmarkStart w:id="4736" w:name="_Toc447205941"/>
      <w:ins w:id="4737" w:author="Microsoft" w:date="2015-12-28T14:54:00Z">
        <w:r>
          <w:rPr>
            <w:rFonts w:hint="eastAsia"/>
          </w:rPr>
          <w:t>交易</w:t>
        </w:r>
        <w:r>
          <w:t>记录</w:t>
        </w:r>
      </w:ins>
      <w:ins w:id="4738" w:author="Microsoft" w:date="2015-12-28T15:08:00Z">
        <w:r w:rsidR="00F116E9">
          <w:rPr>
            <w:rFonts w:hint="eastAsia"/>
          </w:rPr>
          <w:t>（</w:t>
        </w:r>
        <w:r w:rsidR="00F116E9">
          <w:rPr>
            <w:rFonts w:hint="eastAsia"/>
          </w:rPr>
          <w:t>MM T</w:t>
        </w:r>
        <w:r w:rsidR="00F116E9">
          <w:t>ransa</w:t>
        </w:r>
      </w:ins>
      <w:ins w:id="4739" w:author="Microsoft" w:date="2015-12-28T15:09:00Z">
        <w:r w:rsidR="00F116E9">
          <w:rPr>
            <w:rFonts w:hint="eastAsia"/>
          </w:rPr>
          <w:t>c</w:t>
        </w:r>
      </w:ins>
      <w:ins w:id="4740" w:author="Microsoft" w:date="2015-12-28T15:08:00Z">
        <w:r w:rsidR="00F116E9">
          <w:t>tion R</w:t>
        </w:r>
      </w:ins>
      <w:ins w:id="4741" w:author="Microsoft" w:date="2015-12-28T15:09:00Z">
        <w:r w:rsidR="00F116E9">
          <w:t>ecord</w:t>
        </w:r>
      </w:ins>
      <w:ins w:id="4742" w:author="Microsoft" w:date="2015-12-28T15:08:00Z">
        <w:r w:rsidR="00F116E9">
          <w:t>）</w:t>
        </w:r>
      </w:ins>
      <w:bookmarkEnd w:id="4736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9A1B7C" w:rsidRPr="00883F4B" w:rsidTr="00DB4D25">
        <w:trPr>
          <w:ins w:id="4743" w:author="Microsoft" w:date="2015-12-28T14:54:00Z"/>
        </w:trPr>
        <w:tc>
          <w:tcPr>
            <w:tcW w:w="1384" w:type="dxa"/>
            <w:shd w:val="clear" w:color="auto" w:fill="D9D9D9"/>
            <w:vAlign w:val="center"/>
          </w:tcPr>
          <w:p w:rsidR="009A1B7C" w:rsidRPr="00883F4B" w:rsidRDefault="009A1B7C" w:rsidP="00DB4D25">
            <w:pPr>
              <w:rPr>
                <w:ins w:id="4744" w:author="Microsoft" w:date="2015-12-28T14:54:00Z"/>
              </w:rPr>
            </w:pPr>
            <w:ins w:id="4745" w:author="Microsoft" w:date="2015-12-28T14:54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9A1B7C" w:rsidRPr="00883F4B" w:rsidRDefault="009A1B7C" w:rsidP="00DB4D25">
            <w:pPr>
              <w:rPr>
                <w:ins w:id="4746" w:author="Microsoft" w:date="2015-12-28T14:54:00Z"/>
                <w:iCs/>
              </w:rPr>
            </w:pPr>
            <w:ins w:id="4747" w:author="Microsoft" w:date="2015-12-28T14:54:00Z">
              <w:r>
                <w:rPr>
                  <w:iCs/>
                </w:rPr>
                <w:t>Jk098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9A1B7C" w:rsidRPr="00883F4B" w:rsidRDefault="009A1B7C" w:rsidP="00DB4D25">
            <w:pPr>
              <w:rPr>
                <w:ins w:id="4748" w:author="Microsoft" w:date="2015-12-28T14:54:00Z"/>
              </w:rPr>
            </w:pPr>
            <w:ins w:id="4749" w:author="Microsoft" w:date="2015-12-28T14:54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9A1B7C" w:rsidRPr="00883F4B" w:rsidRDefault="009A1B7C" w:rsidP="00DB4D25">
            <w:pPr>
              <w:rPr>
                <w:ins w:id="4750" w:author="Microsoft" w:date="2015-12-28T14:54:00Z"/>
                <w:iCs/>
              </w:rPr>
            </w:pPr>
          </w:p>
        </w:tc>
      </w:tr>
      <w:tr w:rsidR="009A1B7C" w:rsidRPr="00883F4B" w:rsidTr="00DB4D25">
        <w:trPr>
          <w:ins w:id="4751" w:author="Microsoft" w:date="2015-12-28T14:54:00Z"/>
        </w:trPr>
        <w:tc>
          <w:tcPr>
            <w:tcW w:w="1384" w:type="dxa"/>
            <w:shd w:val="clear" w:color="auto" w:fill="D9D9D9"/>
            <w:vAlign w:val="center"/>
          </w:tcPr>
          <w:p w:rsidR="009A1B7C" w:rsidRPr="00883F4B" w:rsidRDefault="009A1B7C" w:rsidP="00DB4D25">
            <w:pPr>
              <w:rPr>
                <w:ins w:id="4752" w:author="Microsoft" w:date="2015-12-28T14:54:00Z"/>
              </w:rPr>
            </w:pPr>
            <w:ins w:id="4753" w:author="Microsoft" w:date="2015-12-28T14:54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9A1B7C" w:rsidRPr="00883F4B" w:rsidRDefault="009A1B7C">
            <w:pPr>
              <w:rPr>
                <w:ins w:id="4754" w:author="Microsoft" w:date="2015-12-28T14:54:00Z"/>
                <w:iCs/>
              </w:rPr>
            </w:pPr>
            <w:ins w:id="4755" w:author="Microsoft" w:date="2015-12-28T14:54:00Z">
              <w:r>
                <w:rPr>
                  <w:rFonts w:hint="eastAsia"/>
                  <w:iCs/>
                </w:rPr>
                <w:t>查询市场</w:t>
              </w:r>
              <w:r>
                <w:rPr>
                  <w:iCs/>
                </w:rPr>
                <w:t>管理员</w:t>
              </w:r>
              <w:r>
                <w:rPr>
                  <w:rFonts w:hint="eastAsia"/>
                  <w:iCs/>
                </w:rPr>
                <w:t>交易</w:t>
              </w:r>
              <w:r>
                <w:rPr>
                  <w:iCs/>
                </w:rPr>
                <w:t>记录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9A1B7C" w:rsidRPr="00883F4B" w:rsidRDefault="009A1B7C" w:rsidP="00DB4D25">
            <w:pPr>
              <w:rPr>
                <w:ins w:id="4756" w:author="Microsoft" w:date="2015-12-28T14:54:00Z"/>
                <w:iCs/>
              </w:rPr>
            </w:pPr>
            <w:ins w:id="4757" w:author="Microsoft" w:date="2015-12-28T14:54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9A1B7C" w:rsidRPr="00883F4B" w:rsidRDefault="009A1B7C" w:rsidP="00DB4D25">
            <w:pPr>
              <w:rPr>
                <w:ins w:id="4758" w:author="Microsoft" w:date="2015-12-28T14:54:00Z"/>
                <w:iCs/>
              </w:rPr>
            </w:pPr>
          </w:p>
        </w:tc>
      </w:tr>
      <w:tr w:rsidR="009A1B7C" w:rsidRPr="00883F4B" w:rsidTr="00DB4D25">
        <w:trPr>
          <w:trHeight w:val="390"/>
          <w:ins w:id="4759" w:author="Microsoft" w:date="2015-12-28T14:54:00Z"/>
        </w:trPr>
        <w:tc>
          <w:tcPr>
            <w:tcW w:w="1384" w:type="dxa"/>
            <w:shd w:val="clear" w:color="auto" w:fill="D9D9D9"/>
            <w:vAlign w:val="center"/>
          </w:tcPr>
          <w:p w:rsidR="009A1B7C" w:rsidRPr="00883F4B" w:rsidRDefault="009A1B7C" w:rsidP="00DB4D25">
            <w:pPr>
              <w:rPr>
                <w:ins w:id="4760" w:author="Microsoft" w:date="2015-12-28T14:54:00Z"/>
              </w:rPr>
            </w:pPr>
            <w:ins w:id="4761" w:author="Microsoft" w:date="2015-12-28T14:54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9A1B7C" w:rsidRPr="00883F4B" w:rsidRDefault="009A1B7C" w:rsidP="00DB4D25">
            <w:pPr>
              <w:rPr>
                <w:ins w:id="4762" w:author="Microsoft" w:date="2015-12-28T14:54:00Z"/>
              </w:rPr>
            </w:pPr>
            <w:ins w:id="4763" w:author="Microsoft" w:date="2015-12-28T14:54:00Z">
              <w:r>
                <w:rPr>
                  <w:rFonts w:hint="eastAsia"/>
                </w:rPr>
                <w:t>查询</w:t>
              </w:r>
              <w:r>
                <w:t>市场管理员交易记录流水</w:t>
              </w:r>
            </w:ins>
          </w:p>
        </w:tc>
      </w:tr>
      <w:tr w:rsidR="009A1B7C" w:rsidRPr="00883F4B" w:rsidTr="00DB4D25">
        <w:trPr>
          <w:trHeight w:val="420"/>
          <w:ins w:id="4764" w:author="Microsoft" w:date="2015-12-28T14:54:00Z"/>
        </w:trPr>
        <w:tc>
          <w:tcPr>
            <w:tcW w:w="1384" w:type="dxa"/>
            <w:shd w:val="clear" w:color="auto" w:fill="D9D9D9"/>
            <w:vAlign w:val="center"/>
          </w:tcPr>
          <w:p w:rsidR="009A1B7C" w:rsidRPr="00883F4B" w:rsidRDefault="009A1B7C" w:rsidP="00DB4D25">
            <w:pPr>
              <w:rPr>
                <w:ins w:id="4765" w:author="Microsoft" w:date="2015-12-28T14:54:00Z"/>
              </w:rPr>
            </w:pPr>
            <w:ins w:id="4766" w:author="Microsoft" w:date="2015-12-28T14:54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9A1B7C" w:rsidRDefault="009A1B7C" w:rsidP="00DB4D25">
            <w:pPr>
              <w:rPr>
                <w:ins w:id="4767" w:author="Microsoft" w:date="2015-12-28T14:55:00Z"/>
                <w:iCs/>
              </w:rPr>
            </w:pPr>
            <w:ins w:id="4768" w:author="Microsoft" w:date="2015-12-28T14:55:00Z">
              <w:r>
                <w:rPr>
                  <w:rFonts w:hint="eastAsia"/>
                  <w:iCs/>
                </w:rPr>
                <w:t>市场</w:t>
              </w:r>
              <w:r>
                <w:rPr>
                  <w:iCs/>
                </w:rPr>
                <w:t>管理员名称：</w:t>
              </w:r>
              <w:r>
                <w:rPr>
                  <w:rFonts w:hint="eastAsia"/>
                  <w:iCs/>
                </w:rPr>
                <w:t>文本</w:t>
              </w:r>
              <w:r>
                <w:rPr>
                  <w:iCs/>
                </w:rPr>
                <w:t>输入框</w:t>
              </w:r>
            </w:ins>
          </w:p>
          <w:p w:rsidR="009A1B7C" w:rsidRPr="00CF0BAF" w:rsidRDefault="009A1B7C" w:rsidP="00DB4D25">
            <w:pPr>
              <w:rPr>
                <w:ins w:id="4769" w:author="Microsoft" w:date="2015-12-28T14:54:00Z"/>
                <w:iCs/>
              </w:rPr>
            </w:pPr>
            <w:ins w:id="4770" w:author="Microsoft" w:date="2015-12-28T14:55:00Z">
              <w:r>
                <w:rPr>
                  <w:rFonts w:hint="eastAsia"/>
                  <w:iCs/>
                </w:rPr>
                <w:lastRenderedPageBreak/>
                <w:t>站点</w:t>
              </w:r>
              <w:r>
                <w:rPr>
                  <w:iCs/>
                </w:rPr>
                <w:t>编号：文本输入框</w:t>
              </w:r>
            </w:ins>
          </w:p>
        </w:tc>
      </w:tr>
      <w:tr w:rsidR="009A1B7C" w:rsidRPr="00883F4B" w:rsidTr="00DB4D25">
        <w:trPr>
          <w:trHeight w:val="420"/>
          <w:ins w:id="4771" w:author="Microsoft" w:date="2015-12-28T14:54:00Z"/>
        </w:trPr>
        <w:tc>
          <w:tcPr>
            <w:tcW w:w="1384" w:type="dxa"/>
            <w:shd w:val="clear" w:color="auto" w:fill="D9D9D9"/>
            <w:vAlign w:val="center"/>
          </w:tcPr>
          <w:p w:rsidR="009A1B7C" w:rsidRPr="00883F4B" w:rsidRDefault="009A1B7C" w:rsidP="00DB4D25">
            <w:pPr>
              <w:rPr>
                <w:ins w:id="4772" w:author="Microsoft" w:date="2015-12-28T14:54:00Z"/>
              </w:rPr>
            </w:pPr>
            <w:ins w:id="4773" w:author="Microsoft" w:date="2015-12-28T14:54:00Z">
              <w:r w:rsidRPr="00883F4B">
                <w:rPr>
                  <w:rFonts w:hint="eastAsia"/>
                </w:rPr>
                <w:lastRenderedPageBreak/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9A1B7C" w:rsidRDefault="009A1B7C">
            <w:pPr>
              <w:rPr>
                <w:ins w:id="4774" w:author="Microsoft" w:date="2015-12-28T14:55:00Z"/>
              </w:rPr>
              <w:pPrChange w:id="4775" w:author="Microsoft" w:date="2015-12-28T14:55:00Z">
                <w:pPr>
                  <w:pStyle w:val="a8"/>
                  <w:numPr>
                    <w:numId w:val="28"/>
                  </w:numPr>
                  <w:ind w:left="420" w:firstLineChars="0" w:hanging="420"/>
                </w:pPr>
              </w:pPrChange>
            </w:pPr>
            <w:ins w:id="4776" w:author="Microsoft" w:date="2015-12-28T14:55:00Z">
              <w:r>
                <w:rPr>
                  <w:rFonts w:hint="eastAsia"/>
                </w:rPr>
                <w:t>交易</w:t>
              </w:r>
              <w:r>
                <w:t>流水列表：</w:t>
              </w:r>
            </w:ins>
          </w:p>
          <w:p w:rsidR="009A1B7C" w:rsidRDefault="009A1B7C">
            <w:pPr>
              <w:pStyle w:val="a8"/>
              <w:numPr>
                <w:ilvl w:val="0"/>
                <w:numId w:val="72"/>
              </w:numPr>
              <w:ind w:firstLineChars="0"/>
              <w:rPr>
                <w:ins w:id="4777" w:author="Microsoft" w:date="2015-12-28T14:55:00Z"/>
              </w:rPr>
              <w:pPrChange w:id="4778" w:author="Microsoft" w:date="2015-12-28T14:55:00Z">
                <w:pPr>
                  <w:pStyle w:val="a8"/>
                  <w:numPr>
                    <w:numId w:val="28"/>
                  </w:numPr>
                  <w:ind w:left="420" w:firstLineChars="0" w:hanging="420"/>
                </w:pPr>
              </w:pPrChange>
            </w:pPr>
            <w:ins w:id="4779" w:author="Microsoft" w:date="2015-12-28T14:55:00Z">
              <w:r>
                <w:rPr>
                  <w:rFonts w:hint="eastAsia"/>
                </w:rPr>
                <w:t>日期</w:t>
              </w:r>
              <w:r>
                <w:t>：</w:t>
              </w:r>
              <w:r>
                <w:rPr>
                  <w:rFonts w:hint="eastAsia"/>
                </w:rPr>
                <w:t>年月</w:t>
              </w:r>
              <w:r>
                <w:t>日</w:t>
              </w:r>
              <w:r>
                <w:t>-</w:t>
              </w:r>
              <w:r>
                <w:t>时分秒</w:t>
              </w:r>
            </w:ins>
          </w:p>
          <w:p w:rsidR="009A1B7C" w:rsidRDefault="009A1B7C">
            <w:pPr>
              <w:pStyle w:val="a8"/>
              <w:numPr>
                <w:ilvl w:val="0"/>
                <w:numId w:val="72"/>
              </w:numPr>
              <w:ind w:firstLineChars="0"/>
              <w:rPr>
                <w:ins w:id="4780" w:author="Microsoft" w:date="2015-12-28T14:55:00Z"/>
              </w:rPr>
              <w:pPrChange w:id="4781" w:author="Microsoft" w:date="2015-12-28T14:55:00Z">
                <w:pPr>
                  <w:pStyle w:val="a8"/>
                  <w:numPr>
                    <w:numId w:val="28"/>
                  </w:numPr>
                  <w:ind w:left="420" w:firstLineChars="0" w:hanging="420"/>
                </w:pPr>
              </w:pPrChange>
            </w:pPr>
            <w:ins w:id="4782" w:author="Microsoft" w:date="2015-12-28T14:55:00Z">
              <w:r>
                <w:rPr>
                  <w:rFonts w:hint="eastAsia"/>
                </w:rPr>
                <w:t>市场</w:t>
              </w:r>
              <w:r>
                <w:t>管理员姓名：</w:t>
              </w:r>
            </w:ins>
          </w:p>
          <w:p w:rsidR="009A1B7C" w:rsidRDefault="009A1B7C">
            <w:pPr>
              <w:pStyle w:val="a8"/>
              <w:numPr>
                <w:ilvl w:val="0"/>
                <w:numId w:val="72"/>
              </w:numPr>
              <w:ind w:firstLineChars="0"/>
              <w:rPr>
                <w:ins w:id="4783" w:author="Microsoft" w:date="2015-12-28T14:56:00Z"/>
              </w:rPr>
              <w:pPrChange w:id="4784" w:author="Microsoft" w:date="2015-12-28T14:55:00Z">
                <w:pPr>
                  <w:pStyle w:val="a8"/>
                  <w:numPr>
                    <w:numId w:val="28"/>
                  </w:numPr>
                  <w:ind w:left="420" w:firstLineChars="0" w:hanging="420"/>
                </w:pPr>
              </w:pPrChange>
            </w:pPr>
            <w:ins w:id="4785" w:author="Microsoft" w:date="2015-12-28T14:55:00Z">
              <w:r>
                <w:rPr>
                  <w:rFonts w:hint="eastAsia"/>
                </w:rPr>
                <w:t>站点</w:t>
              </w:r>
              <w:r>
                <w:t>编号</w:t>
              </w:r>
            </w:ins>
            <w:ins w:id="4786" w:author="Microsoft" w:date="2015-12-28T14:56:00Z">
              <w:r>
                <w:t>：</w:t>
              </w:r>
            </w:ins>
          </w:p>
          <w:p w:rsidR="009A1B7C" w:rsidRDefault="009A1B7C">
            <w:pPr>
              <w:pStyle w:val="a8"/>
              <w:numPr>
                <w:ilvl w:val="0"/>
                <w:numId w:val="72"/>
              </w:numPr>
              <w:ind w:firstLineChars="0"/>
              <w:rPr>
                <w:ins w:id="4787" w:author="Microsoft" w:date="2015-12-28T14:56:00Z"/>
              </w:rPr>
              <w:pPrChange w:id="4788" w:author="Microsoft" w:date="2015-12-28T14:55:00Z">
                <w:pPr>
                  <w:pStyle w:val="a8"/>
                  <w:numPr>
                    <w:numId w:val="28"/>
                  </w:numPr>
                  <w:ind w:left="420" w:firstLineChars="0" w:hanging="420"/>
                </w:pPr>
              </w:pPrChange>
            </w:pPr>
            <w:ins w:id="4789" w:author="Microsoft" w:date="2015-12-28T14:56:00Z">
              <w:r>
                <w:rPr>
                  <w:rFonts w:hint="eastAsia"/>
                </w:rPr>
                <w:t>站点</w:t>
              </w:r>
              <w:r>
                <w:t>名称：</w:t>
              </w:r>
            </w:ins>
          </w:p>
          <w:p w:rsidR="009A1B7C" w:rsidRDefault="009A1B7C">
            <w:pPr>
              <w:pStyle w:val="a8"/>
              <w:numPr>
                <w:ilvl w:val="0"/>
                <w:numId w:val="72"/>
              </w:numPr>
              <w:ind w:firstLineChars="0"/>
              <w:rPr>
                <w:ins w:id="4790" w:author="Microsoft" w:date="2015-12-28T14:56:00Z"/>
              </w:rPr>
              <w:pPrChange w:id="4791" w:author="Microsoft" w:date="2015-12-28T14:55:00Z">
                <w:pPr>
                  <w:pStyle w:val="a8"/>
                  <w:numPr>
                    <w:numId w:val="28"/>
                  </w:numPr>
                  <w:ind w:left="420" w:firstLineChars="0" w:hanging="420"/>
                </w:pPr>
              </w:pPrChange>
            </w:pPr>
            <w:ins w:id="4792" w:author="Microsoft" w:date="2015-12-28T14:56:00Z">
              <w:r>
                <w:rPr>
                  <w:rFonts w:hint="eastAsia"/>
                </w:rPr>
                <w:t>合同</w:t>
              </w:r>
              <w:r>
                <w:t>编号：</w:t>
              </w:r>
            </w:ins>
          </w:p>
          <w:p w:rsidR="009A1B7C" w:rsidRPr="00883F4B" w:rsidRDefault="009A1B7C">
            <w:pPr>
              <w:pStyle w:val="a8"/>
              <w:numPr>
                <w:ilvl w:val="0"/>
                <w:numId w:val="72"/>
              </w:numPr>
              <w:ind w:firstLineChars="0"/>
              <w:rPr>
                <w:ins w:id="4793" w:author="Microsoft" w:date="2015-12-28T14:54:00Z"/>
              </w:rPr>
              <w:pPrChange w:id="4794" w:author="Microsoft" w:date="2015-12-28T14:56:00Z">
                <w:pPr>
                  <w:pStyle w:val="a8"/>
                  <w:numPr>
                    <w:numId w:val="28"/>
                  </w:numPr>
                  <w:ind w:left="420" w:firstLineChars="0" w:hanging="420"/>
                </w:pPr>
              </w:pPrChange>
            </w:pPr>
            <w:ins w:id="4795" w:author="Microsoft" w:date="2015-12-28T14:56:00Z">
              <w:r>
                <w:rPr>
                  <w:rFonts w:hint="eastAsia"/>
                </w:rPr>
                <w:t>资金</w:t>
              </w:r>
              <w:r>
                <w:t>类型：</w:t>
              </w:r>
            </w:ins>
            <w:ins w:id="4796" w:author="Microsoft" w:date="2015-12-28T14:57:00Z">
              <w:r>
                <w:rPr>
                  <w:rFonts w:hint="eastAsia"/>
                </w:rPr>
                <w:t>销售</w:t>
              </w:r>
              <w:r>
                <w:t>、兑奖、退票</w:t>
              </w:r>
            </w:ins>
          </w:p>
        </w:tc>
      </w:tr>
      <w:tr w:rsidR="009A1B7C" w:rsidRPr="00883F4B" w:rsidTr="00DB4D25">
        <w:trPr>
          <w:ins w:id="4797" w:author="Microsoft" w:date="2015-12-28T14:54:00Z"/>
        </w:trPr>
        <w:tc>
          <w:tcPr>
            <w:tcW w:w="1384" w:type="dxa"/>
            <w:shd w:val="clear" w:color="auto" w:fill="D9D9D9"/>
            <w:vAlign w:val="center"/>
          </w:tcPr>
          <w:p w:rsidR="009A1B7C" w:rsidRPr="00883F4B" w:rsidRDefault="009A1B7C" w:rsidP="00DB4D25">
            <w:pPr>
              <w:rPr>
                <w:ins w:id="4798" w:author="Microsoft" w:date="2015-12-28T14:54:00Z"/>
              </w:rPr>
            </w:pPr>
            <w:ins w:id="4799" w:author="Microsoft" w:date="2015-12-28T14:54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9A1B7C" w:rsidRPr="00FE4DC0" w:rsidRDefault="009A1B7C" w:rsidP="00DB4D25">
            <w:pPr>
              <w:rPr>
                <w:ins w:id="4800" w:author="Microsoft" w:date="2015-12-28T14:54:00Z"/>
                <w:noProof/>
                <w:szCs w:val="21"/>
              </w:rPr>
            </w:pPr>
            <w:ins w:id="4801" w:author="Microsoft" w:date="2015-12-28T14:54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9A1B7C" w:rsidRPr="00883F4B" w:rsidTr="00DB4D25">
        <w:trPr>
          <w:ins w:id="4802" w:author="Microsoft" w:date="2015-12-28T14:54:00Z"/>
        </w:trPr>
        <w:tc>
          <w:tcPr>
            <w:tcW w:w="1384" w:type="dxa"/>
            <w:shd w:val="clear" w:color="auto" w:fill="D9D9D9"/>
            <w:vAlign w:val="center"/>
          </w:tcPr>
          <w:p w:rsidR="009A1B7C" w:rsidRPr="00883F4B" w:rsidRDefault="009A1B7C" w:rsidP="00DB4D25">
            <w:pPr>
              <w:rPr>
                <w:ins w:id="4803" w:author="Microsoft" w:date="2015-12-28T14:54:00Z"/>
              </w:rPr>
            </w:pPr>
            <w:ins w:id="4804" w:author="Microsoft" w:date="2015-12-28T14:54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9A1B7C" w:rsidRPr="00883F4B" w:rsidRDefault="009A1B7C" w:rsidP="00DB4D25">
            <w:pPr>
              <w:rPr>
                <w:ins w:id="4805" w:author="Microsoft" w:date="2015-12-28T14:54:00Z"/>
                <w:bCs/>
                <w:iCs/>
              </w:rPr>
            </w:pPr>
            <w:ins w:id="4806" w:author="Microsoft" w:date="2015-12-28T14:54:00Z">
              <w:r>
                <w:rPr>
                  <w:rFonts w:hint="eastAsia"/>
                  <w:bCs/>
                  <w:iCs/>
                </w:rPr>
                <w:t>无</w:t>
              </w:r>
            </w:ins>
          </w:p>
        </w:tc>
      </w:tr>
    </w:tbl>
    <w:p w:rsidR="009A1B7C" w:rsidRPr="002419A7" w:rsidRDefault="009A1B7C">
      <w:pPr>
        <w:pStyle w:val="a0"/>
        <w:rPr>
          <w:ins w:id="4807" w:author="Microsoft" w:date="2015-12-28T14:53:00Z"/>
        </w:rPr>
        <w:pPrChange w:id="4808" w:author="Microsoft" w:date="2015-12-28T14:54:00Z">
          <w:pPr>
            <w:pStyle w:val="3"/>
          </w:pPr>
        </w:pPrChange>
      </w:pPr>
    </w:p>
    <w:p w:rsidR="009A1B7C" w:rsidRDefault="009A1B7C">
      <w:pPr>
        <w:pStyle w:val="4"/>
        <w:rPr>
          <w:ins w:id="4809" w:author="Microsoft" w:date="2015-12-28T14:54:00Z"/>
        </w:rPr>
        <w:pPrChange w:id="4810" w:author="Microsoft" w:date="2015-12-29T13:55:00Z">
          <w:pPr>
            <w:pStyle w:val="3"/>
          </w:pPr>
        </w:pPrChange>
      </w:pPr>
      <w:ins w:id="4811" w:author="Microsoft" w:date="2015-12-28T14:54:00Z">
        <w:r>
          <w:rPr>
            <w:rFonts w:hint="eastAsia"/>
          </w:rPr>
          <w:t>交易</w:t>
        </w:r>
        <w:r>
          <w:t>记录详情</w:t>
        </w:r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9A1B7C" w:rsidRPr="00883F4B" w:rsidTr="00DB4D25">
        <w:trPr>
          <w:ins w:id="4812" w:author="Microsoft" w:date="2015-12-28T14:54:00Z"/>
        </w:trPr>
        <w:tc>
          <w:tcPr>
            <w:tcW w:w="1384" w:type="dxa"/>
            <w:shd w:val="clear" w:color="auto" w:fill="D9D9D9"/>
            <w:vAlign w:val="center"/>
          </w:tcPr>
          <w:p w:rsidR="009A1B7C" w:rsidRPr="00883F4B" w:rsidRDefault="009A1B7C" w:rsidP="00DB4D25">
            <w:pPr>
              <w:rPr>
                <w:ins w:id="4813" w:author="Microsoft" w:date="2015-12-28T14:54:00Z"/>
              </w:rPr>
            </w:pPr>
            <w:ins w:id="4814" w:author="Microsoft" w:date="2015-12-28T14:54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9A1B7C" w:rsidRPr="00883F4B" w:rsidRDefault="009A1B7C" w:rsidP="00DB4D25">
            <w:pPr>
              <w:rPr>
                <w:ins w:id="4815" w:author="Microsoft" w:date="2015-12-28T14:54:00Z"/>
                <w:iCs/>
              </w:rPr>
            </w:pPr>
            <w:ins w:id="4816" w:author="Microsoft" w:date="2015-12-28T14:54:00Z">
              <w:r>
                <w:rPr>
                  <w:iCs/>
                </w:rPr>
                <w:t>Jk098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9A1B7C" w:rsidRPr="00883F4B" w:rsidRDefault="009A1B7C" w:rsidP="00DB4D25">
            <w:pPr>
              <w:rPr>
                <w:ins w:id="4817" w:author="Microsoft" w:date="2015-12-28T14:54:00Z"/>
              </w:rPr>
            </w:pPr>
            <w:ins w:id="4818" w:author="Microsoft" w:date="2015-12-28T14:54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9A1B7C" w:rsidRPr="00883F4B" w:rsidRDefault="009A1B7C" w:rsidP="00DB4D25">
            <w:pPr>
              <w:rPr>
                <w:ins w:id="4819" w:author="Microsoft" w:date="2015-12-28T14:54:00Z"/>
                <w:iCs/>
              </w:rPr>
            </w:pPr>
          </w:p>
        </w:tc>
      </w:tr>
      <w:tr w:rsidR="009A1B7C" w:rsidRPr="00883F4B" w:rsidTr="00DB4D25">
        <w:trPr>
          <w:ins w:id="4820" w:author="Microsoft" w:date="2015-12-28T14:54:00Z"/>
        </w:trPr>
        <w:tc>
          <w:tcPr>
            <w:tcW w:w="1384" w:type="dxa"/>
            <w:shd w:val="clear" w:color="auto" w:fill="D9D9D9"/>
            <w:vAlign w:val="center"/>
          </w:tcPr>
          <w:p w:rsidR="009A1B7C" w:rsidRPr="00883F4B" w:rsidRDefault="009A1B7C" w:rsidP="00DB4D25">
            <w:pPr>
              <w:rPr>
                <w:ins w:id="4821" w:author="Microsoft" w:date="2015-12-28T14:54:00Z"/>
              </w:rPr>
            </w:pPr>
            <w:ins w:id="4822" w:author="Microsoft" w:date="2015-12-28T14:54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9A1B7C" w:rsidRPr="00883F4B" w:rsidRDefault="009D0A0C" w:rsidP="00DB4D25">
            <w:pPr>
              <w:rPr>
                <w:ins w:id="4823" w:author="Microsoft" w:date="2015-12-28T14:54:00Z"/>
                <w:iCs/>
              </w:rPr>
            </w:pPr>
            <w:ins w:id="4824" w:author="Microsoft" w:date="2015-12-28T15:00:00Z">
              <w:r>
                <w:rPr>
                  <w:rFonts w:hint="eastAsia"/>
                  <w:iCs/>
                </w:rPr>
                <w:t>交易</w:t>
              </w:r>
              <w:r>
                <w:rPr>
                  <w:iCs/>
                </w:rPr>
                <w:t>详情记录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9A1B7C" w:rsidRPr="00883F4B" w:rsidRDefault="009A1B7C" w:rsidP="00DB4D25">
            <w:pPr>
              <w:rPr>
                <w:ins w:id="4825" w:author="Microsoft" w:date="2015-12-28T14:54:00Z"/>
                <w:iCs/>
              </w:rPr>
            </w:pPr>
            <w:ins w:id="4826" w:author="Microsoft" w:date="2015-12-28T14:54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9A1B7C" w:rsidRPr="00883F4B" w:rsidRDefault="009A1B7C" w:rsidP="00DB4D25">
            <w:pPr>
              <w:rPr>
                <w:ins w:id="4827" w:author="Microsoft" w:date="2015-12-28T14:54:00Z"/>
                <w:iCs/>
              </w:rPr>
            </w:pPr>
          </w:p>
        </w:tc>
      </w:tr>
      <w:tr w:rsidR="009A1B7C" w:rsidRPr="00883F4B" w:rsidTr="00DB4D25">
        <w:trPr>
          <w:trHeight w:val="390"/>
          <w:ins w:id="4828" w:author="Microsoft" w:date="2015-12-28T14:54:00Z"/>
        </w:trPr>
        <w:tc>
          <w:tcPr>
            <w:tcW w:w="1384" w:type="dxa"/>
            <w:shd w:val="clear" w:color="auto" w:fill="D9D9D9"/>
            <w:vAlign w:val="center"/>
          </w:tcPr>
          <w:p w:rsidR="009A1B7C" w:rsidRPr="00883F4B" w:rsidRDefault="009A1B7C" w:rsidP="00DB4D25">
            <w:pPr>
              <w:rPr>
                <w:ins w:id="4829" w:author="Microsoft" w:date="2015-12-28T14:54:00Z"/>
              </w:rPr>
            </w:pPr>
            <w:ins w:id="4830" w:author="Microsoft" w:date="2015-12-28T14:54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9A1B7C" w:rsidRPr="00883F4B" w:rsidRDefault="009D0A0C" w:rsidP="00DB4D25">
            <w:pPr>
              <w:rPr>
                <w:ins w:id="4831" w:author="Microsoft" w:date="2015-12-28T14:54:00Z"/>
              </w:rPr>
            </w:pPr>
            <w:ins w:id="4832" w:author="Microsoft" w:date="2015-12-28T15:00:00Z">
              <w:r>
                <w:rPr>
                  <w:rFonts w:hint="eastAsia"/>
                </w:rPr>
                <w:t>市场</w:t>
              </w:r>
              <w:r>
                <w:t>管理员详情交易</w:t>
              </w:r>
              <w:r>
                <w:rPr>
                  <w:rFonts w:hint="eastAsia"/>
                </w:rPr>
                <w:t>信息</w:t>
              </w:r>
            </w:ins>
          </w:p>
        </w:tc>
      </w:tr>
      <w:tr w:rsidR="009A1B7C" w:rsidRPr="00883F4B" w:rsidTr="00DB4D25">
        <w:trPr>
          <w:trHeight w:val="420"/>
          <w:ins w:id="4833" w:author="Microsoft" w:date="2015-12-28T14:54:00Z"/>
        </w:trPr>
        <w:tc>
          <w:tcPr>
            <w:tcW w:w="1384" w:type="dxa"/>
            <w:shd w:val="clear" w:color="auto" w:fill="D9D9D9"/>
            <w:vAlign w:val="center"/>
          </w:tcPr>
          <w:p w:rsidR="009A1B7C" w:rsidRPr="00883F4B" w:rsidRDefault="009A1B7C" w:rsidP="00DB4D25">
            <w:pPr>
              <w:rPr>
                <w:ins w:id="4834" w:author="Microsoft" w:date="2015-12-28T14:54:00Z"/>
              </w:rPr>
            </w:pPr>
            <w:ins w:id="4835" w:author="Microsoft" w:date="2015-12-28T14:54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9A1B7C" w:rsidRPr="00CF0BAF" w:rsidRDefault="009D0A0C" w:rsidP="00DB4D25">
            <w:pPr>
              <w:rPr>
                <w:ins w:id="4836" w:author="Microsoft" w:date="2015-12-28T14:54:00Z"/>
                <w:iCs/>
              </w:rPr>
            </w:pPr>
            <w:ins w:id="4837" w:author="Microsoft" w:date="2015-12-28T15:00:00Z">
              <w:r>
                <w:rPr>
                  <w:rFonts w:hint="eastAsia"/>
                  <w:iCs/>
                </w:rPr>
                <w:t>D</w:t>
              </w:r>
              <w:r>
                <w:rPr>
                  <w:iCs/>
                </w:rPr>
                <w:t>etails</w:t>
              </w:r>
            </w:ins>
          </w:p>
        </w:tc>
      </w:tr>
      <w:tr w:rsidR="009A1B7C" w:rsidRPr="00883F4B" w:rsidTr="00DB4D25">
        <w:trPr>
          <w:trHeight w:val="420"/>
          <w:ins w:id="4838" w:author="Microsoft" w:date="2015-12-28T14:54:00Z"/>
        </w:trPr>
        <w:tc>
          <w:tcPr>
            <w:tcW w:w="1384" w:type="dxa"/>
            <w:shd w:val="clear" w:color="auto" w:fill="D9D9D9"/>
            <w:vAlign w:val="center"/>
          </w:tcPr>
          <w:p w:rsidR="009A1B7C" w:rsidRPr="00883F4B" w:rsidRDefault="009A1B7C" w:rsidP="00DB4D25">
            <w:pPr>
              <w:rPr>
                <w:ins w:id="4839" w:author="Microsoft" w:date="2015-12-28T14:54:00Z"/>
              </w:rPr>
            </w:pPr>
            <w:ins w:id="4840" w:author="Microsoft" w:date="2015-12-28T14:54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9A1B7C" w:rsidRDefault="009D0A0C">
            <w:pPr>
              <w:pStyle w:val="a8"/>
              <w:numPr>
                <w:ilvl w:val="0"/>
                <w:numId w:val="73"/>
              </w:numPr>
              <w:ind w:firstLineChars="0"/>
              <w:rPr>
                <w:ins w:id="4841" w:author="Microsoft" w:date="2015-12-28T15:01:00Z"/>
              </w:rPr>
              <w:pPrChange w:id="4842" w:author="Microsoft" w:date="2015-12-28T15:01:00Z">
                <w:pPr>
                  <w:pStyle w:val="a8"/>
                  <w:numPr>
                    <w:numId w:val="28"/>
                  </w:numPr>
                  <w:ind w:left="420" w:firstLineChars="0" w:hanging="420"/>
                </w:pPr>
              </w:pPrChange>
            </w:pPr>
            <w:ins w:id="4843" w:author="Microsoft" w:date="2015-12-28T15:01:00Z">
              <w:r>
                <w:rPr>
                  <w:rFonts w:hint="eastAsia"/>
                </w:rPr>
                <w:t>站点</w:t>
              </w:r>
              <w:r>
                <w:t>编号：</w:t>
              </w:r>
            </w:ins>
          </w:p>
          <w:p w:rsidR="009D0A0C" w:rsidRDefault="009D0A0C">
            <w:pPr>
              <w:pStyle w:val="a8"/>
              <w:numPr>
                <w:ilvl w:val="0"/>
                <w:numId w:val="73"/>
              </w:numPr>
              <w:ind w:firstLineChars="0"/>
              <w:rPr>
                <w:ins w:id="4844" w:author="Microsoft" w:date="2015-12-28T15:02:00Z"/>
              </w:rPr>
              <w:pPrChange w:id="4845" w:author="Microsoft" w:date="2015-12-28T15:01:00Z">
                <w:pPr>
                  <w:pStyle w:val="a8"/>
                  <w:numPr>
                    <w:numId w:val="28"/>
                  </w:numPr>
                  <w:ind w:left="420" w:firstLineChars="0" w:hanging="420"/>
                </w:pPr>
              </w:pPrChange>
            </w:pPr>
            <w:ins w:id="4846" w:author="Microsoft" w:date="2015-12-28T15:01:00Z">
              <w:r>
                <w:rPr>
                  <w:rFonts w:hint="eastAsia"/>
                </w:rPr>
                <w:t>日期</w:t>
              </w:r>
              <w:r>
                <w:t>：</w:t>
              </w:r>
            </w:ins>
          </w:p>
          <w:p w:rsidR="009D0A0C" w:rsidRDefault="009D0A0C">
            <w:pPr>
              <w:rPr>
                <w:ins w:id="4847" w:author="Microsoft" w:date="2015-12-28T15:01:00Z"/>
              </w:rPr>
              <w:pPrChange w:id="4848" w:author="Microsoft" w:date="2015-12-28T15:02:00Z">
                <w:pPr>
                  <w:pStyle w:val="a8"/>
                  <w:numPr>
                    <w:numId w:val="28"/>
                  </w:numPr>
                  <w:ind w:left="420" w:firstLineChars="0" w:hanging="420"/>
                </w:pPr>
              </w:pPrChange>
            </w:pPr>
            <w:ins w:id="4849" w:author="Microsoft" w:date="2015-12-28T15:02:00Z">
              <w:r>
                <w:rPr>
                  <w:rFonts w:hint="eastAsia"/>
                </w:rPr>
                <w:t>销售详情</w:t>
              </w:r>
              <w:r>
                <w:t>：</w:t>
              </w:r>
            </w:ins>
          </w:p>
          <w:p w:rsidR="009D0A0C" w:rsidRDefault="009D0A0C">
            <w:pPr>
              <w:pStyle w:val="a8"/>
              <w:numPr>
                <w:ilvl w:val="0"/>
                <w:numId w:val="73"/>
              </w:numPr>
              <w:ind w:firstLineChars="0"/>
              <w:rPr>
                <w:ins w:id="4850" w:author="Microsoft" w:date="2015-12-28T15:01:00Z"/>
              </w:rPr>
              <w:pPrChange w:id="4851" w:author="Microsoft" w:date="2015-12-28T15:01:00Z">
                <w:pPr>
                  <w:pStyle w:val="a8"/>
                  <w:numPr>
                    <w:numId w:val="28"/>
                  </w:numPr>
                  <w:ind w:left="420" w:firstLineChars="0" w:hanging="420"/>
                </w:pPr>
              </w:pPrChange>
            </w:pPr>
            <w:ins w:id="4852" w:author="Microsoft" w:date="2015-12-28T15:01:00Z">
              <w:r>
                <w:rPr>
                  <w:rFonts w:hint="eastAsia"/>
                </w:rPr>
                <w:t>销售</w:t>
              </w:r>
              <w:r>
                <w:t>金额</w:t>
              </w:r>
              <w:r>
                <w:rPr>
                  <w:rFonts w:hint="eastAsia"/>
                </w:rPr>
                <w:t>：</w:t>
              </w:r>
            </w:ins>
          </w:p>
          <w:p w:rsidR="009D0A0C" w:rsidRDefault="009D0A0C">
            <w:pPr>
              <w:pStyle w:val="a8"/>
              <w:numPr>
                <w:ilvl w:val="0"/>
                <w:numId w:val="73"/>
              </w:numPr>
              <w:ind w:firstLineChars="0"/>
              <w:rPr>
                <w:ins w:id="4853" w:author="Microsoft" w:date="2015-12-28T15:01:00Z"/>
              </w:rPr>
              <w:pPrChange w:id="4854" w:author="Microsoft" w:date="2015-12-28T15:01:00Z">
                <w:pPr>
                  <w:pStyle w:val="a8"/>
                  <w:numPr>
                    <w:numId w:val="28"/>
                  </w:numPr>
                  <w:ind w:left="420" w:firstLineChars="0" w:hanging="420"/>
                </w:pPr>
              </w:pPrChange>
            </w:pPr>
            <w:ins w:id="4855" w:author="Microsoft" w:date="2015-12-28T15:02:00Z">
              <w:r>
                <w:rPr>
                  <w:rFonts w:hint="eastAsia"/>
                </w:rPr>
                <w:t>销售</w:t>
              </w:r>
            </w:ins>
            <w:ins w:id="4856" w:author="Microsoft" w:date="2015-12-28T15:01:00Z">
              <w:r>
                <w:rPr>
                  <w:rFonts w:hint="eastAsia"/>
                </w:rPr>
                <w:t>佣金</w:t>
              </w:r>
              <w:r>
                <w:t>：</w:t>
              </w:r>
            </w:ins>
          </w:p>
          <w:p w:rsidR="009D0A0C" w:rsidRDefault="009D0A0C">
            <w:pPr>
              <w:pStyle w:val="a8"/>
              <w:numPr>
                <w:ilvl w:val="0"/>
                <w:numId w:val="73"/>
              </w:numPr>
              <w:ind w:firstLineChars="0"/>
              <w:rPr>
                <w:ins w:id="4857" w:author="Microsoft" w:date="2015-12-28T15:02:00Z"/>
              </w:rPr>
              <w:pPrChange w:id="4858" w:author="Microsoft" w:date="2015-12-28T15:02:00Z">
                <w:pPr>
                  <w:pStyle w:val="a8"/>
                  <w:numPr>
                    <w:numId w:val="28"/>
                  </w:numPr>
                  <w:ind w:left="420" w:firstLineChars="0" w:hanging="420"/>
                </w:pPr>
              </w:pPrChange>
            </w:pPr>
            <w:ins w:id="4859" w:author="Microsoft" w:date="2015-12-28T15:02:00Z">
              <w:r>
                <w:rPr>
                  <w:rFonts w:hint="eastAsia"/>
                </w:rPr>
                <w:t>方案</w:t>
              </w:r>
              <w:r>
                <w:t>列表（</w:t>
              </w:r>
              <w:r>
                <w:rPr>
                  <w:rFonts w:hint="eastAsia"/>
                </w:rPr>
                <w:t>方案</w:t>
              </w:r>
              <w:r>
                <w:t>名称、</w:t>
              </w:r>
              <w:r>
                <w:rPr>
                  <w:rFonts w:hint="eastAsia"/>
                </w:rPr>
                <w:t>数量</w:t>
              </w:r>
              <w:r>
                <w:t>、</w:t>
              </w:r>
              <w:r>
                <w:rPr>
                  <w:rFonts w:hint="eastAsia"/>
                </w:rPr>
                <w:t>金额</w:t>
              </w:r>
              <w:r>
                <w:t>）</w:t>
              </w:r>
            </w:ins>
          </w:p>
          <w:p w:rsidR="009D0A0C" w:rsidRDefault="009D0A0C">
            <w:pPr>
              <w:pStyle w:val="a8"/>
              <w:numPr>
                <w:ilvl w:val="0"/>
                <w:numId w:val="73"/>
              </w:numPr>
              <w:ind w:firstLineChars="0"/>
              <w:rPr>
                <w:ins w:id="4860" w:author="Microsoft" w:date="2015-12-28T15:03:00Z"/>
              </w:rPr>
              <w:pPrChange w:id="4861" w:author="Microsoft" w:date="2015-12-28T15:02:00Z">
                <w:pPr>
                  <w:pStyle w:val="a8"/>
                  <w:numPr>
                    <w:numId w:val="28"/>
                  </w:numPr>
                  <w:ind w:left="420" w:firstLineChars="0" w:hanging="420"/>
                </w:pPr>
              </w:pPrChange>
            </w:pPr>
            <w:ins w:id="4862" w:author="Microsoft" w:date="2015-12-28T15:03:00Z">
              <w:r>
                <w:rPr>
                  <w:rFonts w:hint="eastAsia"/>
                </w:rPr>
                <w:t>扫描</w:t>
              </w:r>
              <w:r>
                <w:t>列表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规格</w:t>
              </w:r>
              <w:r>
                <w:t>编号、金额）</w:t>
              </w:r>
            </w:ins>
          </w:p>
          <w:p w:rsidR="009D0A0C" w:rsidRDefault="009D0A0C">
            <w:pPr>
              <w:rPr>
                <w:ins w:id="4863" w:author="Microsoft" w:date="2015-12-28T15:03:00Z"/>
              </w:rPr>
              <w:pPrChange w:id="4864" w:author="Microsoft" w:date="2015-12-28T15:03:00Z">
                <w:pPr>
                  <w:pStyle w:val="a8"/>
                  <w:numPr>
                    <w:numId w:val="28"/>
                  </w:numPr>
                  <w:ind w:left="420" w:firstLineChars="0" w:hanging="420"/>
                </w:pPr>
              </w:pPrChange>
            </w:pPr>
            <w:ins w:id="4865" w:author="Microsoft" w:date="2015-12-28T15:03:00Z">
              <w:r>
                <w:rPr>
                  <w:rFonts w:hint="eastAsia"/>
                </w:rPr>
                <w:t>兑奖</w:t>
              </w:r>
              <w:r>
                <w:t>详情：</w:t>
              </w:r>
            </w:ins>
          </w:p>
          <w:p w:rsidR="009D0A0C" w:rsidRDefault="009D0A0C">
            <w:pPr>
              <w:pStyle w:val="a8"/>
              <w:numPr>
                <w:ilvl w:val="0"/>
                <w:numId w:val="74"/>
              </w:numPr>
              <w:ind w:firstLineChars="0"/>
              <w:rPr>
                <w:ins w:id="4866" w:author="Microsoft" w:date="2015-12-28T15:03:00Z"/>
              </w:rPr>
              <w:pPrChange w:id="4867" w:author="Microsoft" w:date="2015-12-28T15:03:00Z">
                <w:pPr>
                  <w:pStyle w:val="a8"/>
                  <w:numPr>
                    <w:numId w:val="28"/>
                  </w:numPr>
                  <w:ind w:left="420" w:firstLineChars="0" w:hanging="420"/>
                </w:pPr>
              </w:pPrChange>
            </w:pPr>
            <w:ins w:id="4868" w:author="Microsoft" w:date="2015-12-28T15:03:00Z">
              <w:r>
                <w:rPr>
                  <w:rFonts w:hint="eastAsia"/>
                </w:rPr>
                <w:t>兑奖</w:t>
              </w:r>
              <w:r>
                <w:t>金额：</w:t>
              </w:r>
            </w:ins>
          </w:p>
          <w:p w:rsidR="009D0A0C" w:rsidRDefault="009D0A0C">
            <w:pPr>
              <w:pStyle w:val="a8"/>
              <w:numPr>
                <w:ilvl w:val="0"/>
                <w:numId w:val="74"/>
              </w:numPr>
              <w:ind w:firstLineChars="0"/>
              <w:rPr>
                <w:ins w:id="4869" w:author="Microsoft" w:date="2015-12-28T15:03:00Z"/>
              </w:rPr>
              <w:pPrChange w:id="4870" w:author="Microsoft" w:date="2015-12-28T15:03:00Z">
                <w:pPr>
                  <w:pStyle w:val="a8"/>
                  <w:numPr>
                    <w:numId w:val="28"/>
                  </w:numPr>
                  <w:ind w:left="420" w:firstLineChars="0" w:hanging="420"/>
                </w:pPr>
              </w:pPrChange>
            </w:pPr>
            <w:ins w:id="4871" w:author="Microsoft" w:date="2015-12-28T15:03:00Z">
              <w:r>
                <w:rPr>
                  <w:rFonts w:hint="eastAsia"/>
                </w:rPr>
                <w:t>兑奖</w:t>
              </w:r>
              <w:r>
                <w:t>佣金：</w:t>
              </w:r>
            </w:ins>
          </w:p>
          <w:p w:rsidR="009D0A0C" w:rsidRDefault="009D0A0C">
            <w:pPr>
              <w:pStyle w:val="a8"/>
              <w:numPr>
                <w:ilvl w:val="0"/>
                <w:numId w:val="74"/>
              </w:numPr>
              <w:ind w:firstLineChars="0"/>
              <w:rPr>
                <w:ins w:id="4872" w:author="Microsoft" w:date="2015-12-28T15:04:00Z"/>
              </w:rPr>
              <w:pPrChange w:id="4873" w:author="Microsoft" w:date="2015-12-28T15:03:00Z">
                <w:pPr>
                  <w:pStyle w:val="a8"/>
                  <w:numPr>
                    <w:numId w:val="28"/>
                  </w:numPr>
                  <w:ind w:left="420" w:firstLineChars="0" w:hanging="420"/>
                </w:pPr>
              </w:pPrChange>
            </w:pPr>
            <w:ins w:id="4874" w:author="Microsoft" w:date="2015-12-28T15:03:00Z">
              <w:r>
                <w:rPr>
                  <w:rFonts w:hint="eastAsia"/>
                </w:rPr>
                <w:t>中奖</w:t>
              </w:r>
              <w:r>
                <w:t>信息列表（</w:t>
              </w:r>
              <w:r>
                <w:rPr>
                  <w:rFonts w:hint="eastAsia"/>
                </w:rPr>
                <w:t>奖金</w:t>
              </w:r>
            </w:ins>
            <w:ins w:id="4875" w:author="Microsoft" w:date="2015-12-28T15:04:00Z">
              <w:r>
                <w:rPr>
                  <w:rFonts w:hint="eastAsia"/>
                </w:rPr>
                <w:t>、数量</w:t>
              </w:r>
              <w:r>
                <w:t>、金额</w:t>
              </w:r>
            </w:ins>
            <w:ins w:id="4876" w:author="Microsoft" w:date="2015-12-28T15:03:00Z">
              <w:r>
                <w:t>）</w:t>
              </w:r>
            </w:ins>
          </w:p>
          <w:p w:rsidR="009D0A0C" w:rsidRDefault="009D0A0C">
            <w:pPr>
              <w:pStyle w:val="a8"/>
              <w:numPr>
                <w:ilvl w:val="0"/>
                <w:numId w:val="74"/>
              </w:numPr>
              <w:ind w:firstLineChars="0"/>
              <w:rPr>
                <w:ins w:id="4877" w:author="Microsoft" w:date="2015-12-28T15:04:00Z"/>
              </w:rPr>
              <w:pPrChange w:id="4878" w:author="Microsoft" w:date="2015-12-28T15:03:00Z">
                <w:pPr>
                  <w:pStyle w:val="a8"/>
                  <w:numPr>
                    <w:numId w:val="28"/>
                  </w:numPr>
                  <w:ind w:left="420" w:firstLineChars="0" w:hanging="420"/>
                </w:pPr>
              </w:pPrChange>
            </w:pPr>
            <w:ins w:id="4879" w:author="Microsoft" w:date="2015-12-28T15:04:00Z">
              <w:r>
                <w:rPr>
                  <w:rFonts w:hint="eastAsia"/>
                </w:rPr>
                <w:t>扫描</w:t>
              </w:r>
              <w:r>
                <w:t>列表（</w:t>
              </w:r>
              <w:r>
                <w:rPr>
                  <w:rFonts w:hint="eastAsia"/>
                </w:rPr>
                <w:t>规格</w:t>
              </w:r>
              <w:r>
                <w:t>编号、</w:t>
              </w:r>
              <w:r>
                <w:rPr>
                  <w:rFonts w:hint="eastAsia"/>
                </w:rPr>
                <w:t>金额</w:t>
              </w:r>
              <w:r>
                <w:t>）</w:t>
              </w:r>
            </w:ins>
          </w:p>
          <w:p w:rsidR="009D0A0C" w:rsidRDefault="009D0A0C">
            <w:pPr>
              <w:rPr>
                <w:ins w:id="4880" w:author="Microsoft" w:date="2015-12-28T15:04:00Z"/>
              </w:rPr>
              <w:pPrChange w:id="4881" w:author="Microsoft" w:date="2015-12-28T15:04:00Z">
                <w:pPr>
                  <w:pStyle w:val="a8"/>
                  <w:numPr>
                    <w:numId w:val="28"/>
                  </w:numPr>
                  <w:ind w:left="420" w:firstLineChars="0" w:hanging="420"/>
                </w:pPr>
              </w:pPrChange>
            </w:pPr>
            <w:ins w:id="4882" w:author="Microsoft" w:date="2015-12-28T15:04:00Z">
              <w:r>
                <w:rPr>
                  <w:rFonts w:hint="eastAsia"/>
                </w:rPr>
                <w:t>退货</w:t>
              </w:r>
              <w:r>
                <w:t>详情：</w:t>
              </w:r>
            </w:ins>
          </w:p>
          <w:p w:rsidR="009D0A0C" w:rsidRDefault="009D0A0C">
            <w:pPr>
              <w:pStyle w:val="a8"/>
              <w:numPr>
                <w:ilvl w:val="0"/>
                <w:numId w:val="75"/>
              </w:numPr>
              <w:ind w:firstLineChars="0"/>
              <w:rPr>
                <w:ins w:id="4883" w:author="Microsoft" w:date="2015-12-28T15:04:00Z"/>
              </w:rPr>
              <w:pPrChange w:id="4884" w:author="Microsoft" w:date="2015-12-28T15:04:00Z">
                <w:pPr>
                  <w:pStyle w:val="a8"/>
                  <w:numPr>
                    <w:numId w:val="28"/>
                  </w:numPr>
                  <w:ind w:left="420" w:firstLineChars="0" w:hanging="420"/>
                </w:pPr>
              </w:pPrChange>
            </w:pPr>
            <w:ins w:id="4885" w:author="Microsoft" w:date="2015-12-28T15:04:00Z">
              <w:r>
                <w:rPr>
                  <w:rFonts w:hint="eastAsia"/>
                </w:rPr>
                <w:t>退货</w:t>
              </w:r>
              <w:r>
                <w:t>金额：</w:t>
              </w:r>
            </w:ins>
          </w:p>
          <w:p w:rsidR="009D0A0C" w:rsidRDefault="009D0A0C">
            <w:pPr>
              <w:pStyle w:val="a8"/>
              <w:numPr>
                <w:ilvl w:val="0"/>
                <w:numId w:val="75"/>
              </w:numPr>
              <w:ind w:firstLineChars="0"/>
              <w:rPr>
                <w:ins w:id="4886" w:author="Microsoft" w:date="2015-12-28T15:04:00Z"/>
              </w:rPr>
              <w:pPrChange w:id="4887" w:author="Microsoft" w:date="2015-12-28T15:04:00Z">
                <w:pPr>
                  <w:pStyle w:val="a8"/>
                  <w:numPr>
                    <w:numId w:val="28"/>
                  </w:numPr>
                  <w:ind w:left="420" w:firstLineChars="0" w:hanging="420"/>
                </w:pPr>
              </w:pPrChange>
            </w:pPr>
            <w:ins w:id="4888" w:author="Microsoft" w:date="2015-12-28T15:04:00Z">
              <w:r>
                <w:rPr>
                  <w:rFonts w:hint="eastAsia"/>
                </w:rPr>
                <w:t>退货</w:t>
              </w:r>
              <w:r>
                <w:t>佣金：</w:t>
              </w:r>
            </w:ins>
          </w:p>
          <w:p w:rsidR="009D0A0C" w:rsidRDefault="009D0A0C">
            <w:pPr>
              <w:pStyle w:val="a8"/>
              <w:numPr>
                <w:ilvl w:val="0"/>
                <w:numId w:val="75"/>
              </w:numPr>
              <w:ind w:firstLineChars="0"/>
              <w:rPr>
                <w:ins w:id="4889" w:author="Microsoft" w:date="2015-12-28T15:05:00Z"/>
              </w:rPr>
              <w:pPrChange w:id="4890" w:author="Microsoft" w:date="2015-12-28T15:04:00Z">
                <w:pPr>
                  <w:pStyle w:val="a8"/>
                  <w:numPr>
                    <w:numId w:val="28"/>
                  </w:numPr>
                  <w:ind w:left="420" w:firstLineChars="0" w:hanging="420"/>
                </w:pPr>
              </w:pPrChange>
            </w:pPr>
            <w:ins w:id="4891" w:author="Microsoft" w:date="2015-12-28T15:04:00Z">
              <w:r>
                <w:rPr>
                  <w:rFonts w:hint="eastAsia"/>
                </w:rPr>
                <w:lastRenderedPageBreak/>
                <w:t>退货</w:t>
              </w:r>
              <w:r>
                <w:t>列表</w:t>
              </w:r>
            </w:ins>
            <w:ins w:id="4892" w:author="Microsoft" w:date="2015-12-28T15:05:00Z">
              <w:r>
                <w:rPr>
                  <w:rFonts w:hint="eastAsia"/>
                </w:rPr>
                <w:t>（方案</w:t>
              </w:r>
              <w:r>
                <w:t>名称、数量、金额）</w:t>
              </w:r>
            </w:ins>
          </w:p>
          <w:p w:rsidR="009D0A0C" w:rsidRPr="00883F4B" w:rsidRDefault="009D0A0C">
            <w:pPr>
              <w:pStyle w:val="a8"/>
              <w:numPr>
                <w:ilvl w:val="0"/>
                <w:numId w:val="75"/>
              </w:numPr>
              <w:ind w:firstLineChars="0"/>
              <w:rPr>
                <w:ins w:id="4893" w:author="Microsoft" w:date="2015-12-28T14:54:00Z"/>
              </w:rPr>
              <w:pPrChange w:id="4894" w:author="Microsoft" w:date="2015-12-28T15:04:00Z">
                <w:pPr>
                  <w:pStyle w:val="a8"/>
                  <w:numPr>
                    <w:numId w:val="28"/>
                  </w:numPr>
                  <w:ind w:left="420" w:firstLineChars="0" w:hanging="420"/>
                </w:pPr>
              </w:pPrChange>
            </w:pPr>
            <w:ins w:id="4895" w:author="Microsoft" w:date="2015-12-28T15:05:00Z">
              <w:r>
                <w:rPr>
                  <w:rFonts w:hint="eastAsia"/>
                </w:rPr>
                <w:t>扫描</w:t>
              </w:r>
              <w:r>
                <w:t>列表（</w:t>
              </w:r>
              <w:r>
                <w:rPr>
                  <w:rFonts w:hint="eastAsia"/>
                </w:rPr>
                <w:t>规格编号</w:t>
              </w:r>
              <w:r>
                <w:t>、金额）</w:t>
              </w:r>
            </w:ins>
          </w:p>
        </w:tc>
      </w:tr>
      <w:tr w:rsidR="009A1B7C" w:rsidRPr="00883F4B" w:rsidTr="00DB4D25">
        <w:trPr>
          <w:ins w:id="4896" w:author="Microsoft" w:date="2015-12-28T14:54:00Z"/>
        </w:trPr>
        <w:tc>
          <w:tcPr>
            <w:tcW w:w="1384" w:type="dxa"/>
            <w:shd w:val="clear" w:color="auto" w:fill="D9D9D9"/>
            <w:vAlign w:val="center"/>
          </w:tcPr>
          <w:p w:rsidR="009A1B7C" w:rsidRPr="00883F4B" w:rsidRDefault="009A1B7C" w:rsidP="00DB4D25">
            <w:pPr>
              <w:rPr>
                <w:ins w:id="4897" w:author="Microsoft" w:date="2015-12-28T14:54:00Z"/>
              </w:rPr>
            </w:pPr>
            <w:ins w:id="4898" w:author="Microsoft" w:date="2015-12-28T14:54:00Z">
              <w:r w:rsidRPr="00883F4B">
                <w:rPr>
                  <w:rFonts w:hint="eastAsia"/>
                </w:rPr>
                <w:lastRenderedPageBreak/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9A1B7C" w:rsidRPr="00FE4DC0" w:rsidRDefault="009A1B7C" w:rsidP="00DB4D25">
            <w:pPr>
              <w:rPr>
                <w:ins w:id="4899" w:author="Microsoft" w:date="2015-12-28T14:54:00Z"/>
                <w:noProof/>
                <w:szCs w:val="21"/>
              </w:rPr>
            </w:pPr>
            <w:ins w:id="4900" w:author="Microsoft" w:date="2015-12-28T14:54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9A1B7C" w:rsidRPr="00883F4B" w:rsidTr="00DB4D25">
        <w:trPr>
          <w:ins w:id="4901" w:author="Microsoft" w:date="2015-12-28T14:54:00Z"/>
        </w:trPr>
        <w:tc>
          <w:tcPr>
            <w:tcW w:w="1384" w:type="dxa"/>
            <w:shd w:val="clear" w:color="auto" w:fill="D9D9D9"/>
            <w:vAlign w:val="center"/>
          </w:tcPr>
          <w:p w:rsidR="009A1B7C" w:rsidRPr="00883F4B" w:rsidRDefault="009A1B7C" w:rsidP="00DB4D25">
            <w:pPr>
              <w:rPr>
                <w:ins w:id="4902" w:author="Microsoft" w:date="2015-12-28T14:54:00Z"/>
              </w:rPr>
            </w:pPr>
            <w:ins w:id="4903" w:author="Microsoft" w:date="2015-12-28T14:54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9A1B7C" w:rsidRPr="00883F4B" w:rsidRDefault="009A1B7C" w:rsidP="00DB4D25">
            <w:pPr>
              <w:rPr>
                <w:ins w:id="4904" w:author="Microsoft" w:date="2015-12-28T14:54:00Z"/>
                <w:bCs/>
                <w:iCs/>
              </w:rPr>
            </w:pPr>
            <w:ins w:id="4905" w:author="Microsoft" w:date="2015-12-28T14:54:00Z">
              <w:r>
                <w:rPr>
                  <w:rFonts w:hint="eastAsia"/>
                  <w:bCs/>
                  <w:iCs/>
                </w:rPr>
                <w:t>无</w:t>
              </w:r>
            </w:ins>
          </w:p>
        </w:tc>
      </w:tr>
    </w:tbl>
    <w:p w:rsidR="009A1B7C" w:rsidRPr="002419A7" w:rsidRDefault="009A1B7C">
      <w:pPr>
        <w:pStyle w:val="a0"/>
        <w:rPr>
          <w:ins w:id="4906" w:author="Microsoft" w:date="2015-12-28T14:54:00Z"/>
        </w:rPr>
        <w:pPrChange w:id="4907" w:author="Microsoft" w:date="2015-12-28T14:54:00Z">
          <w:pPr>
            <w:pStyle w:val="3"/>
          </w:pPr>
        </w:pPrChange>
      </w:pPr>
    </w:p>
    <w:p w:rsidR="008C66B9" w:rsidRDefault="008C66B9">
      <w:pPr>
        <w:pStyle w:val="3"/>
        <w:rPr>
          <w:ins w:id="4908" w:author="Microsoft" w:date="2015-09-23T15:58:00Z"/>
        </w:rPr>
      </w:pPr>
      <w:bookmarkStart w:id="4909" w:name="_Toc447205942"/>
      <w:ins w:id="4910" w:author="Microsoft" w:date="2015-09-23T15:58:00Z">
        <w:r>
          <w:rPr>
            <w:rFonts w:hint="eastAsia"/>
          </w:rPr>
          <w:t>库存</w:t>
        </w:r>
        <w:r>
          <w:t>查询</w:t>
        </w:r>
      </w:ins>
      <w:ins w:id="4911" w:author="Microsoft" w:date="2015-09-23T16:37:00Z">
        <w:r w:rsidR="00EC2ED6">
          <w:rPr>
            <w:rFonts w:hint="eastAsia"/>
          </w:rPr>
          <w:t>（</w:t>
        </w:r>
      </w:ins>
      <w:ins w:id="4912" w:author="Microsoft" w:date="2015-09-23T16:38:00Z">
        <w:r w:rsidR="00EC2ED6">
          <w:rPr>
            <w:rFonts w:hint="eastAsia"/>
          </w:rPr>
          <w:t>Inventory</w:t>
        </w:r>
      </w:ins>
      <w:ins w:id="4913" w:author="Microsoft" w:date="2015-09-23T16:37:00Z">
        <w:r w:rsidR="00EC2ED6">
          <w:t>）</w:t>
        </w:r>
      </w:ins>
      <w:bookmarkEnd w:id="4909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224DD2" w:rsidRPr="00883F4B" w:rsidTr="00A1711E">
        <w:trPr>
          <w:ins w:id="4914" w:author="Microsoft" w:date="2015-09-23T16:31:00Z"/>
        </w:trPr>
        <w:tc>
          <w:tcPr>
            <w:tcW w:w="1384" w:type="dxa"/>
            <w:shd w:val="clear" w:color="auto" w:fill="D9D9D9"/>
            <w:vAlign w:val="center"/>
          </w:tcPr>
          <w:p w:rsidR="00224DD2" w:rsidRPr="00883F4B" w:rsidRDefault="00224DD2" w:rsidP="00A1711E">
            <w:pPr>
              <w:rPr>
                <w:ins w:id="4915" w:author="Microsoft" w:date="2015-09-23T16:31:00Z"/>
              </w:rPr>
            </w:pPr>
            <w:ins w:id="4916" w:author="Microsoft" w:date="2015-09-23T16:31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224DD2" w:rsidRPr="00883F4B" w:rsidRDefault="00224DD2" w:rsidP="00A1711E">
            <w:pPr>
              <w:rPr>
                <w:ins w:id="4917" w:author="Microsoft" w:date="2015-09-23T16:31:00Z"/>
                <w:iCs/>
              </w:rPr>
            </w:pPr>
            <w:ins w:id="4918" w:author="Microsoft" w:date="2015-09-23T16:31:00Z">
              <w:r>
                <w:rPr>
                  <w:iCs/>
                </w:rPr>
                <w:t>Jk098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224DD2" w:rsidRPr="00883F4B" w:rsidRDefault="00224DD2" w:rsidP="00A1711E">
            <w:pPr>
              <w:rPr>
                <w:ins w:id="4919" w:author="Microsoft" w:date="2015-09-23T16:31:00Z"/>
              </w:rPr>
            </w:pPr>
            <w:ins w:id="4920" w:author="Microsoft" w:date="2015-09-23T16:31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224DD2" w:rsidRPr="00883F4B" w:rsidRDefault="00224DD2" w:rsidP="00A1711E">
            <w:pPr>
              <w:rPr>
                <w:ins w:id="4921" w:author="Microsoft" w:date="2015-09-23T16:31:00Z"/>
                <w:iCs/>
              </w:rPr>
            </w:pPr>
          </w:p>
        </w:tc>
      </w:tr>
      <w:tr w:rsidR="00224DD2" w:rsidRPr="00883F4B" w:rsidTr="00A1711E">
        <w:trPr>
          <w:ins w:id="4922" w:author="Microsoft" w:date="2015-09-23T16:31:00Z"/>
        </w:trPr>
        <w:tc>
          <w:tcPr>
            <w:tcW w:w="1384" w:type="dxa"/>
            <w:shd w:val="clear" w:color="auto" w:fill="D9D9D9"/>
            <w:vAlign w:val="center"/>
          </w:tcPr>
          <w:p w:rsidR="00224DD2" w:rsidRPr="00883F4B" w:rsidRDefault="00224DD2" w:rsidP="00A1711E">
            <w:pPr>
              <w:rPr>
                <w:ins w:id="4923" w:author="Microsoft" w:date="2015-09-23T16:31:00Z"/>
              </w:rPr>
            </w:pPr>
            <w:ins w:id="4924" w:author="Microsoft" w:date="2015-09-23T16:31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224DD2" w:rsidRPr="00883F4B" w:rsidRDefault="00224DD2" w:rsidP="00A1711E">
            <w:pPr>
              <w:rPr>
                <w:ins w:id="4925" w:author="Microsoft" w:date="2015-09-23T16:31:00Z"/>
                <w:iCs/>
              </w:rPr>
            </w:pPr>
            <w:ins w:id="4926" w:author="Microsoft" w:date="2015-09-23T16:31:00Z">
              <w:r>
                <w:rPr>
                  <w:rFonts w:hint="eastAsia"/>
                  <w:iCs/>
                </w:rPr>
                <w:t>查询</w:t>
              </w:r>
            </w:ins>
            <w:ins w:id="4927" w:author="Microsoft" w:date="2015-09-23T16:32:00Z">
              <w:r>
                <w:rPr>
                  <w:rFonts w:hint="eastAsia"/>
                  <w:iCs/>
                </w:rPr>
                <w:t>市场</w:t>
              </w:r>
              <w:r>
                <w:rPr>
                  <w:iCs/>
                </w:rPr>
                <w:t>管理员库存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224DD2" w:rsidRPr="00883F4B" w:rsidRDefault="00224DD2" w:rsidP="00A1711E">
            <w:pPr>
              <w:rPr>
                <w:ins w:id="4928" w:author="Microsoft" w:date="2015-09-23T16:31:00Z"/>
                <w:iCs/>
              </w:rPr>
            </w:pPr>
            <w:ins w:id="4929" w:author="Microsoft" w:date="2015-09-23T16:31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224DD2" w:rsidRPr="00883F4B" w:rsidRDefault="00224DD2" w:rsidP="00A1711E">
            <w:pPr>
              <w:rPr>
                <w:ins w:id="4930" w:author="Microsoft" w:date="2015-09-23T16:31:00Z"/>
                <w:iCs/>
              </w:rPr>
            </w:pPr>
          </w:p>
        </w:tc>
      </w:tr>
      <w:tr w:rsidR="00224DD2" w:rsidRPr="00883F4B" w:rsidTr="00A1711E">
        <w:trPr>
          <w:trHeight w:val="390"/>
          <w:ins w:id="4931" w:author="Microsoft" w:date="2015-09-23T16:31:00Z"/>
        </w:trPr>
        <w:tc>
          <w:tcPr>
            <w:tcW w:w="1384" w:type="dxa"/>
            <w:shd w:val="clear" w:color="auto" w:fill="D9D9D9"/>
            <w:vAlign w:val="center"/>
          </w:tcPr>
          <w:p w:rsidR="00224DD2" w:rsidRPr="00883F4B" w:rsidRDefault="00224DD2" w:rsidP="00A1711E">
            <w:pPr>
              <w:rPr>
                <w:ins w:id="4932" w:author="Microsoft" w:date="2015-09-23T16:31:00Z"/>
              </w:rPr>
            </w:pPr>
            <w:ins w:id="4933" w:author="Microsoft" w:date="2015-09-23T16:31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224DD2" w:rsidRPr="00883F4B" w:rsidRDefault="00224DD2" w:rsidP="00A1711E">
            <w:pPr>
              <w:rPr>
                <w:ins w:id="4934" w:author="Microsoft" w:date="2015-09-23T16:31:00Z"/>
              </w:rPr>
            </w:pPr>
            <w:ins w:id="4935" w:author="Microsoft" w:date="2015-09-23T16:31:00Z">
              <w:r>
                <w:rPr>
                  <w:rFonts w:hint="eastAsia"/>
                </w:rPr>
                <w:t>市场</w:t>
              </w:r>
              <w:r>
                <w:t>管理员查询</w:t>
              </w:r>
            </w:ins>
            <w:ins w:id="4936" w:author="Microsoft" w:date="2015-09-23T16:32:00Z">
              <w:r>
                <w:rPr>
                  <w:rFonts w:hint="eastAsia"/>
                </w:rPr>
                <w:t>自己</w:t>
              </w:r>
              <w:r>
                <w:t>的彩票库存</w:t>
              </w:r>
            </w:ins>
          </w:p>
        </w:tc>
      </w:tr>
      <w:tr w:rsidR="00224DD2" w:rsidRPr="00883F4B" w:rsidTr="00A1711E">
        <w:trPr>
          <w:trHeight w:val="420"/>
          <w:ins w:id="4937" w:author="Microsoft" w:date="2015-09-23T16:31:00Z"/>
        </w:trPr>
        <w:tc>
          <w:tcPr>
            <w:tcW w:w="1384" w:type="dxa"/>
            <w:shd w:val="clear" w:color="auto" w:fill="D9D9D9"/>
            <w:vAlign w:val="center"/>
          </w:tcPr>
          <w:p w:rsidR="00224DD2" w:rsidRPr="00883F4B" w:rsidRDefault="00224DD2" w:rsidP="00A1711E">
            <w:pPr>
              <w:rPr>
                <w:ins w:id="4938" w:author="Microsoft" w:date="2015-09-23T16:31:00Z"/>
              </w:rPr>
            </w:pPr>
            <w:ins w:id="4939" w:author="Microsoft" w:date="2015-09-23T16:31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224DD2" w:rsidRPr="00CF0BAF" w:rsidRDefault="00224DD2" w:rsidP="00A1711E">
            <w:pPr>
              <w:rPr>
                <w:ins w:id="4940" w:author="Microsoft" w:date="2015-09-23T16:31:00Z"/>
                <w:iCs/>
              </w:rPr>
            </w:pPr>
            <w:ins w:id="4941" w:author="Microsoft" w:date="2015-09-23T16:31:00Z">
              <w:r>
                <w:rPr>
                  <w:rFonts w:hint="eastAsia"/>
                  <w:iCs/>
                </w:rPr>
                <w:t>无</w:t>
              </w:r>
            </w:ins>
          </w:p>
        </w:tc>
      </w:tr>
      <w:tr w:rsidR="00224DD2" w:rsidRPr="00883F4B" w:rsidTr="00A1711E">
        <w:trPr>
          <w:trHeight w:val="420"/>
          <w:ins w:id="4942" w:author="Microsoft" w:date="2015-09-23T16:31:00Z"/>
        </w:trPr>
        <w:tc>
          <w:tcPr>
            <w:tcW w:w="1384" w:type="dxa"/>
            <w:shd w:val="clear" w:color="auto" w:fill="D9D9D9"/>
            <w:vAlign w:val="center"/>
          </w:tcPr>
          <w:p w:rsidR="00224DD2" w:rsidRPr="00883F4B" w:rsidRDefault="00224DD2" w:rsidP="00A1711E">
            <w:pPr>
              <w:rPr>
                <w:ins w:id="4943" w:author="Microsoft" w:date="2015-09-23T16:31:00Z"/>
              </w:rPr>
            </w:pPr>
            <w:ins w:id="4944" w:author="Microsoft" w:date="2015-09-23T16:31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224DD2" w:rsidRDefault="00224DD2" w:rsidP="00224DD2">
            <w:pPr>
              <w:rPr>
                <w:ins w:id="4945" w:author="Microsoft" w:date="2015-09-23T16:33:00Z"/>
              </w:rPr>
            </w:pPr>
            <w:ins w:id="4946" w:author="Microsoft" w:date="2015-09-23T16:34:00Z">
              <w:r>
                <w:rPr>
                  <w:rFonts w:hint="eastAsia"/>
                </w:rPr>
                <w:t>库存</w:t>
              </w:r>
              <w:r>
                <w:t>信息列表：</w:t>
              </w:r>
            </w:ins>
          </w:p>
          <w:p w:rsidR="00224DD2" w:rsidRDefault="00224DD2" w:rsidP="00A1711E">
            <w:pPr>
              <w:pStyle w:val="a8"/>
              <w:numPr>
                <w:ilvl w:val="0"/>
                <w:numId w:val="28"/>
              </w:numPr>
              <w:ind w:firstLineChars="0"/>
              <w:rPr>
                <w:ins w:id="4947" w:author="Microsoft" w:date="2015-09-23T16:33:00Z"/>
              </w:rPr>
            </w:pPr>
            <w:ins w:id="4948" w:author="Microsoft" w:date="2015-09-23T16:33:00Z">
              <w:r>
                <w:rPr>
                  <w:rFonts w:hint="eastAsia"/>
                </w:rPr>
                <w:t>方案</w:t>
              </w:r>
              <w:r>
                <w:t>编码：</w:t>
              </w:r>
            </w:ins>
          </w:p>
          <w:p w:rsidR="00224DD2" w:rsidRDefault="00224DD2" w:rsidP="00A1711E">
            <w:pPr>
              <w:pStyle w:val="a8"/>
              <w:numPr>
                <w:ilvl w:val="0"/>
                <w:numId w:val="28"/>
              </w:numPr>
              <w:ind w:firstLineChars="0"/>
              <w:rPr>
                <w:ins w:id="4949" w:author="Microsoft" w:date="2015-09-23T16:33:00Z"/>
              </w:rPr>
            </w:pPr>
            <w:ins w:id="4950" w:author="Microsoft" w:date="2015-09-23T16:32:00Z">
              <w:r>
                <w:rPr>
                  <w:rFonts w:hint="eastAsia"/>
                </w:rPr>
                <w:t>方案</w:t>
              </w:r>
              <w:r>
                <w:t>名称：</w:t>
              </w:r>
            </w:ins>
          </w:p>
          <w:p w:rsidR="00224DD2" w:rsidRDefault="00224DD2" w:rsidP="00A1711E">
            <w:pPr>
              <w:pStyle w:val="a8"/>
              <w:numPr>
                <w:ilvl w:val="0"/>
                <w:numId w:val="28"/>
              </w:numPr>
              <w:ind w:firstLineChars="0"/>
              <w:rPr>
                <w:ins w:id="4951" w:author="Microsoft" w:date="2015-09-23T16:33:00Z"/>
              </w:rPr>
            </w:pPr>
            <w:ins w:id="4952" w:author="Microsoft" w:date="2015-09-23T16:33:00Z">
              <w:r>
                <w:rPr>
                  <w:rFonts w:hint="eastAsia"/>
                </w:rPr>
                <w:t>库存</w:t>
              </w:r>
              <w:r>
                <w:t>数量：</w:t>
              </w:r>
            </w:ins>
          </w:p>
          <w:p w:rsidR="00224DD2" w:rsidRDefault="00224DD2" w:rsidP="00224DD2">
            <w:pPr>
              <w:pStyle w:val="a8"/>
              <w:numPr>
                <w:ilvl w:val="0"/>
                <w:numId w:val="28"/>
              </w:numPr>
              <w:ind w:firstLineChars="0"/>
              <w:rPr>
                <w:ins w:id="4953" w:author="Microsoft" w:date="2015-09-23T16:34:00Z"/>
              </w:rPr>
            </w:pPr>
            <w:ins w:id="4954" w:author="Microsoft" w:date="2015-09-23T16:33:00Z">
              <w:r>
                <w:rPr>
                  <w:rFonts w:hint="eastAsia"/>
                </w:rPr>
                <w:t>金额</w:t>
              </w:r>
              <w:r>
                <w:t>：</w:t>
              </w:r>
            </w:ins>
          </w:p>
          <w:p w:rsidR="00224DD2" w:rsidRDefault="00224DD2" w:rsidP="00224DD2">
            <w:pPr>
              <w:rPr>
                <w:ins w:id="4955" w:author="Microsoft" w:date="2015-09-23T16:33:00Z"/>
              </w:rPr>
            </w:pPr>
            <w:ins w:id="4956" w:author="Microsoft" w:date="2015-09-23T16:34:00Z">
              <w:r>
                <w:rPr>
                  <w:rFonts w:hint="eastAsia"/>
                </w:rPr>
                <w:t>列表</w:t>
              </w:r>
              <w:r>
                <w:t>外</w:t>
              </w:r>
              <w:r>
                <w:rPr>
                  <w:rFonts w:hint="eastAsia"/>
                </w:rPr>
                <w:t>汇总</w:t>
              </w:r>
              <w:r>
                <w:t>信息</w:t>
              </w:r>
            </w:ins>
          </w:p>
          <w:p w:rsidR="00224DD2" w:rsidRDefault="00224DD2" w:rsidP="00A1711E">
            <w:pPr>
              <w:pStyle w:val="a8"/>
              <w:numPr>
                <w:ilvl w:val="0"/>
                <w:numId w:val="28"/>
              </w:numPr>
              <w:ind w:firstLineChars="0"/>
              <w:rPr>
                <w:ins w:id="4957" w:author="Microsoft" w:date="2015-09-23T16:33:00Z"/>
              </w:rPr>
            </w:pPr>
            <w:ins w:id="4958" w:author="Microsoft" w:date="2015-09-23T16:33:00Z">
              <w:r>
                <w:rPr>
                  <w:rFonts w:hint="eastAsia"/>
                </w:rPr>
                <w:t>总</w:t>
              </w:r>
              <w:r>
                <w:t>库存量：张</w:t>
              </w:r>
            </w:ins>
          </w:p>
          <w:p w:rsidR="00224DD2" w:rsidRPr="00883F4B" w:rsidRDefault="00224DD2" w:rsidP="00224DD2">
            <w:pPr>
              <w:pStyle w:val="a8"/>
              <w:numPr>
                <w:ilvl w:val="0"/>
                <w:numId w:val="28"/>
              </w:numPr>
              <w:ind w:firstLineChars="0"/>
              <w:rPr>
                <w:ins w:id="4959" w:author="Microsoft" w:date="2015-09-23T16:31:00Z"/>
              </w:rPr>
            </w:pPr>
            <w:ins w:id="4960" w:author="Microsoft" w:date="2015-09-23T16:33:00Z">
              <w:r>
                <w:rPr>
                  <w:rFonts w:hint="eastAsia"/>
                </w:rPr>
                <w:t>合计</w:t>
              </w:r>
              <w:r>
                <w:t>金额：瑞</w:t>
              </w:r>
              <w:r>
                <w:rPr>
                  <w:rFonts w:hint="eastAsia"/>
                </w:rPr>
                <w:t>尔</w:t>
              </w:r>
            </w:ins>
          </w:p>
        </w:tc>
      </w:tr>
      <w:tr w:rsidR="00224DD2" w:rsidRPr="00883F4B" w:rsidTr="00A1711E">
        <w:trPr>
          <w:ins w:id="4961" w:author="Microsoft" w:date="2015-09-23T16:31:00Z"/>
        </w:trPr>
        <w:tc>
          <w:tcPr>
            <w:tcW w:w="1384" w:type="dxa"/>
            <w:shd w:val="clear" w:color="auto" w:fill="D9D9D9"/>
            <w:vAlign w:val="center"/>
          </w:tcPr>
          <w:p w:rsidR="00224DD2" w:rsidRPr="00883F4B" w:rsidRDefault="00224DD2" w:rsidP="00A1711E">
            <w:pPr>
              <w:rPr>
                <w:ins w:id="4962" w:author="Microsoft" w:date="2015-09-23T16:31:00Z"/>
              </w:rPr>
            </w:pPr>
            <w:ins w:id="4963" w:author="Microsoft" w:date="2015-09-23T16:31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224DD2" w:rsidRPr="00FE4DC0" w:rsidRDefault="00224DD2" w:rsidP="00A1711E">
            <w:pPr>
              <w:rPr>
                <w:ins w:id="4964" w:author="Microsoft" w:date="2015-09-23T16:31:00Z"/>
                <w:noProof/>
                <w:szCs w:val="21"/>
              </w:rPr>
            </w:pPr>
            <w:ins w:id="4965" w:author="Microsoft" w:date="2015-09-23T16:31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224DD2" w:rsidRPr="00883F4B" w:rsidTr="00A1711E">
        <w:trPr>
          <w:ins w:id="4966" w:author="Microsoft" w:date="2015-09-23T16:31:00Z"/>
        </w:trPr>
        <w:tc>
          <w:tcPr>
            <w:tcW w:w="1384" w:type="dxa"/>
            <w:shd w:val="clear" w:color="auto" w:fill="D9D9D9"/>
            <w:vAlign w:val="center"/>
          </w:tcPr>
          <w:p w:rsidR="00224DD2" w:rsidRPr="00883F4B" w:rsidRDefault="00224DD2" w:rsidP="00A1711E">
            <w:pPr>
              <w:rPr>
                <w:ins w:id="4967" w:author="Microsoft" w:date="2015-09-23T16:31:00Z"/>
              </w:rPr>
            </w:pPr>
            <w:ins w:id="4968" w:author="Microsoft" w:date="2015-09-23T16:31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224DD2" w:rsidRPr="00883F4B" w:rsidRDefault="00224DD2" w:rsidP="00A1711E">
            <w:pPr>
              <w:rPr>
                <w:ins w:id="4969" w:author="Microsoft" w:date="2015-09-23T16:31:00Z"/>
                <w:bCs/>
                <w:iCs/>
              </w:rPr>
            </w:pPr>
            <w:ins w:id="4970" w:author="Microsoft" w:date="2015-09-23T16:31:00Z">
              <w:r>
                <w:rPr>
                  <w:rFonts w:hint="eastAsia"/>
                  <w:bCs/>
                  <w:iCs/>
                </w:rPr>
                <w:t>无</w:t>
              </w:r>
            </w:ins>
          </w:p>
        </w:tc>
      </w:tr>
    </w:tbl>
    <w:p w:rsidR="008C66B9" w:rsidRPr="005B22CC" w:rsidRDefault="008C66B9" w:rsidP="008C66B9">
      <w:pPr>
        <w:pStyle w:val="a0"/>
        <w:rPr>
          <w:ins w:id="4971" w:author="Microsoft" w:date="2015-09-23T15:58:00Z"/>
        </w:rPr>
      </w:pPr>
    </w:p>
    <w:p w:rsidR="00450E5C" w:rsidRDefault="00450E5C">
      <w:pPr>
        <w:pStyle w:val="3"/>
      </w:pPr>
      <w:bookmarkStart w:id="4972" w:name="_Toc447205943"/>
      <w:r>
        <w:rPr>
          <w:rFonts w:hint="eastAsia"/>
        </w:rPr>
        <w:t>账户</w:t>
      </w:r>
      <w:r>
        <w:t>余额查询</w:t>
      </w:r>
      <w:r w:rsidR="00323126" w:rsidRPr="00323126">
        <w:rPr>
          <w:rFonts w:hint="eastAsia"/>
        </w:rPr>
        <w:t>（</w:t>
      </w:r>
      <w:r w:rsidR="00755755">
        <w:rPr>
          <w:rFonts w:hint="eastAsia"/>
        </w:rPr>
        <w:t>Account Balance</w:t>
      </w:r>
      <w:r w:rsidR="00323126" w:rsidRPr="00323126">
        <w:rPr>
          <w:rFonts w:hint="eastAsia"/>
        </w:rPr>
        <w:t>）</w:t>
      </w:r>
      <w:bookmarkEnd w:id="4972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450E5C" w:rsidRPr="00883F4B" w:rsidTr="0001177D">
        <w:tc>
          <w:tcPr>
            <w:tcW w:w="1384" w:type="dxa"/>
            <w:shd w:val="clear" w:color="auto" w:fill="D9D9D9"/>
            <w:vAlign w:val="center"/>
          </w:tcPr>
          <w:p w:rsidR="00450E5C" w:rsidRPr="00883F4B" w:rsidRDefault="00450E5C" w:rsidP="0001177D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450E5C" w:rsidRPr="00883F4B" w:rsidRDefault="00450E5C" w:rsidP="00607A4B">
            <w:pPr>
              <w:rPr>
                <w:iCs/>
              </w:rPr>
            </w:pPr>
            <w:r>
              <w:rPr>
                <w:iCs/>
              </w:rPr>
              <w:t>Jk0</w:t>
            </w:r>
            <w:r w:rsidR="00607A4B">
              <w:rPr>
                <w:iCs/>
              </w:rPr>
              <w:t>98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450E5C" w:rsidRPr="00883F4B" w:rsidRDefault="00450E5C" w:rsidP="0001177D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450E5C" w:rsidRPr="00883F4B" w:rsidRDefault="00450E5C" w:rsidP="0001177D">
            <w:pPr>
              <w:rPr>
                <w:iCs/>
              </w:rPr>
            </w:pPr>
          </w:p>
        </w:tc>
      </w:tr>
      <w:tr w:rsidR="00450E5C" w:rsidRPr="00883F4B" w:rsidTr="0001177D">
        <w:tc>
          <w:tcPr>
            <w:tcW w:w="1384" w:type="dxa"/>
            <w:shd w:val="clear" w:color="auto" w:fill="D9D9D9"/>
            <w:vAlign w:val="center"/>
          </w:tcPr>
          <w:p w:rsidR="00450E5C" w:rsidRPr="00883F4B" w:rsidRDefault="00450E5C" w:rsidP="0001177D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450E5C" w:rsidRPr="00883F4B" w:rsidRDefault="00450E5C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查询账户余额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450E5C" w:rsidRPr="00883F4B" w:rsidRDefault="00450E5C" w:rsidP="0001177D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450E5C" w:rsidRPr="00883F4B" w:rsidRDefault="00450E5C" w:rsidP="0001177D">
            <w:pPr>
              <w:rPr>
                <w:iCs/>
              </w:rPr>
            </w:pPr>
          </w:p>
        </w:tc>
      </w:tr>
      <w:tr w:rsidR="00450E5C" w:rsidRPr="00883F4B" w:rsidTr="0001177D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450E5C" w:rsidRPr="00883F4B" w:rsidRDefault="00450E5C" w:rsidP="0001177D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450E5C" w:rsidRPr="00883F4B" w:rsidRDefault="00450E5C" w:rsidP="0001177D">
            <w:r>
              <w:rPr>
                <w:rFonts w:hint="eastAsia"/>
              </w:rPr>
              <w:t>市场</w:t>
            </w:r>
            <w:r>
              <w:t>管理员查询自己的</w:t>
            </w:r>
            <w:r>
              <w:rPr>
                <w:rFonts w:hint="eastAsia"/>
              </w:rPr>
              <w:t>账户余额</w:t>
            </w:r>
          </w:p>
        </w:tc>
      </w:tr>
      <w:tr w:rsidR="00450E5C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450E5C" w:rsidRPr="00883F4B" w:rsidRDefault="00450E5C" w:rsidP="0001177D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450E5C" w:rsidRPr="00CF0BAF" w:rsidRDefault="00450E5C" w:rsidP="0001177D">
            <w:pPr>
              <w:rPr>
                <w:iCs/>
              </w:rPr>
            </w:pPr>
            <w:r>
              <w:rPr>
                <w:rFonts w:hint="eastAsia"/>
                <w:iCs/>
              </w:rPr>
              <w:t>无</w:t>
            </w:r>
          </w:p>
        </w:tc>
      </w:tr>
      <w:tr w:rsidR="00450E5C" w:rsidRPr="00883F4B" w:rsidTr="0001177D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450E5C" w:rsidRPr="00883F4B" w:rsidRDefault="00450E5C" w:rsidP="0001177D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450E5C" w:rsidRDefault="00450E5C" w:rsidP="003967F2">
            <w:pPr>
              <w:pStyle w:val="a8"/>
              <w:numPr>
                <w:ilvl w:val="0"/>
                <w:numId w:val="28"/>
              </w:numPr>
              <w:ind w:firstLineChars="0"/>
            </w:pPr>
            <w:r>
              <w:t>账户余额</w:t>
            </w:r>
            <w:r w:rsidR="00FD3CAF" w:rsidRPr="00FD3CAF">
              <w:rPr>
                <w:rFonts w:hint="eastAsia"/>
                <w:iCs/>
              </w:rPr>
              <w:t>（</w:t>
            </w:r>
            <w:r w:rsidR="00993629">
              <w:rPr>
                <w:rFonts w:hint="eastAsia"/>
                <w:iCs/>
              </w:rPr>
              <w:t>Account Balance</w:t>
            </w:r>
            <w:r w:rsidR="00FD3CAF" w:rsidRPr="00FD3CAF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  <w:r>
              <w:t>瑞尔</w:t>
            </w:r>
            <w:r w:rsidR="00FD3CAF" w:rsidRPr="00FD3CAF">
              <w:rPr>
                <w:rFonts w:hint="eastAsia"/>
                <w:iCs/>
              </w:rPr>
              <w:t>（</w:t>
            </w:r>
            <w:r w:rsidR="00993629">
              <w:rPr>
                <w:rFonts w:hint="eastAsia"/>
                <w:iCs/>
              </w:rPr>
              <w:t>riels</w:t>
            </w:r>
            <w:r w:rsidR="00FD3CAF" w:rsidRPr="00FD3CAF">
              <w:rPr>
                <w:rFonts w:hint="eastAsia"/>
                <w:iCs/>
              </w:rPr>
              <w:t>）</w:t>
            </w:r>
          </w:p>
          <w:p w:rsidR="00450E5C" w:rsidRDefault="00450E5C" w:rsidP="003967F2">
            <w:pPr>
              <w:pStyle w:val="a8"/>
              <w:numPr>
                <w:ilvl w:val="0"/>
                <w:numId w:val="28"/>
              </w:numPr>
              <w:ind w:firstLineChars="0"/>
              <w:rPr>
                <w:ins w:id="4973" w:author="Microsoft" w:date="2015-09-22T14:27:00Z"/>
              </w:rPr>
            </w:pPr>
            <w:r>
              <w:t>信用额度</w:t>
            </w:r>
            <w:r w:rsidR="00FD3CAF" w:rsidRPr="00FD3CAF">
              <w:rPr>
                <w:rFonts w:hint="eastAsia"/>
                <w:iCs/>
              </w:rPr>
              <w:t>（</w:t>
            </w:r>
            <w:r w:rsidR="00993629">
              <w:rPr>
                <w:rFonts w:hint="eastAsia"/>
                <w:iCs/>
              </w:rPr>
              <w:t>Credit Limit</w:t>
            </w:r>
            <w:r w:rsidR="00FD3CAF" w:rsidRPr="00FD3CAF">
              <w:rPr>
                <w:rFonts w:hint="eastAsia"/>
                <w:iCs/>
              </w:rPr>
              <w:t>）</w:t>
            </w:r>
            <w:r>
              <w:rPr>
                <w:rFonts w:hint="eastAsia"/>
              </w:rPr>
              <w:t>：</w:t>
            </w:r>
          </w:p>
          <w:p w:rsidR="008B6742" w:rsidRDefault="008B6742" w:rsidP="003967F2">
            <w:pPr>
              <w:pStyle w:val="a8"/>
              <w:numPr>
                <w:ilvl w:val="0"/>
                <w:numId w:val="28"/>
              </w:numPr>
              <w:ind w:firstLineChars="0"/>
              <w:rPr>
                <w:ins w:id="4974" w:author="Microsoft" w:date="2015-09-17T17:37:00Z"/>
              </w:rPr>
            </w:pPr>
            <w:ins w:id="4975" w:author="Microsoft" w:date="2015-09-22T14:27:00Z">
              <w:r>
                <w:rPr>
                  <w:rFonts w:hint="eastAsia"/>
                </w:rPr>
                <w:lastRenderedPageBreak/>
                <w:t>佘票</w:t>
              </w:r>
              <w:r>
                <w:t>金额：</w:t>
              </w:r>
            </w:ins>
          </w:p>
          <w:p w:rsidR="00742F23" w:rsidRDefault="00742F23" w:rsidP="003967F2">
            <w:pPr>
              <w:pStyle w:val="a8"/>
              <w:numPr>
                <w:ilvl w:val="0"/>
                <w:numId w:val="28"/>
              </w:numPr>
              <w:ind w:firstLineChars="0"/>
            </w:pPr>
            <w:ins w:id="4976" w:author="Microsoft" w:date="2015-09-17T17:37:00Z">
              <w:r>
                <w:rPr>
                  <w:rFonts w:hint="eastAsia"/>
                </w:rPr>
                <w:t>当前</w:t>
              </w:r>
              <w:r>
                <w:t>欠款金额</w:t>
              </w:r>
            </w:ins>
            <w:ins w:id="4977" w:author="Microsoft" w:date="2015-09-17T17:38:00Z">
              <w:r>
                <w:t>：（</w:t>
              </w:r>
              <w:r>
                <w:rPr>
                  <w:rFonts w:hint="eastAsia"/>
                </w:rPr>
                <w:t>current</w:t>
              </w:r>
              <w:r>
                <w:t xml:space="preserve"> debt</w:t>
              </w:r>
              <w:r>
                <w:t>）</w:t>
              </w:r>
              <w:r>
                <w:rPr>
                  <w:rFonts w:hint="eastAsia"/>
                </w:rPr>
                <w:t>：</w:t>
              </w:r>
              <w:r>
                <w:t>瑞尔</w:t>
              </w:r>
            </w:ins>
          </w:p>
          <w:p w:rsidR="00450E5C" w:rsidRDefault="00C93AC3" w:rsidP="003967F2">
            <w:pPr>
              <w:pStyle w:val="a8"/>
              <w:numPr>
                <w:ilvl w:val="0"/>
                <w:numId w:val="28"/>
              </w:numPr>
              <w:ind w:firstLineChars="0"/>
            </w:pPr>
            <w:r>
              <w:t>最近</w:t>
            </w:r>
            <w:r>
              <w:rPr>
                <w:rFonts w:hint="eastAsia"/>
              </w:rPr>
              <w:t>还款</w:t>
            </w:r>
            <w:r w:rsidR="00450E5C">
              <w:t>时间</w:t>
            </w:r>
            <w:r w:rsidR="00FD3CAF" w:rsidRPr="00FD3CAF">
              <w:rPr>
                <w:rFonts w:hint="eastAsia"/>
                <w:iCs/>
              </w:rPr>
              <w:t>（</w:t>
            </w:r>
            <w:r w:rsidR="00993629">
              <w:rPr>
                <w:rFonts w:hint="eastAsia"/>
                <w:iCs/>
              </w:rPr>
              <w:t>Latest Date of Payment</w:t>
            </w:r>
            <w:r w:rsidR="00FD3CAF" w:rsidRPr="00FD3CAF">
              <w:rPr>
                <w:rFonts w:hint="eastAsia"/>
                <w:iCs/>
              </w:rPr>
              <w:t>）</w:t>
            </w:r>
            <w:r w:rsidR="00450E5C">
              <w:rPr>
                <w:rFonts w:hint="eastAsia"/>
              </w:rPr>
              <w:t>：</w:t>
            </w:r>
          </w:p>
          <w:p w:rsidR="00450E5C" w:rsidRPr="00883F4B" w:rsidRDefault="00C93AC3" w:rsidP="00C93AC3">
            <w:pPr>
              <w:pStyle w:val="a8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最近</w:t>
            </w:r>
            <w:r w:rsidR="00450E5C">
              <w:rPr>
                <w:rFonts w:hint="eastAsia"/>
              </w:rPr>
              <w:t>还</w:t>
            </w:r>
            <w:r w:rsidR="00450E5C">
              <w:t>款</w:t>
            </w:r>
            <w:r>
              <w:rPr>
                <w:rFonts w:hint="eastAsia"/>
              </w:rPr>
              <w:t>金额</w:t>
            </w:r>
            <w:r w:rsidR="00FD3CAF" w:rsidRPr="00FD3CAF">
              <w:rPr>
                <w:rFonts w:hint="eastAsia"/>
                <w:iCs/>
              </w:rPr>
              <w:t>（</w:t>
            </w:r>
            <w:r w:rsidR="00993629">
              <w:rPr>
                <w:rFonts w:hint="eastAsia"/>
                <w:iCs/>
              </w:rPr>
              <w:t>Repayment Today</w:t>
            </w:r>
            <w:r w:rsidR="00FD3CAF" w:rsidRPr="00FD3CAF">
              <w:rPr>
                <w:rFonts w:hint="eastAsia"/>
                <w:iCs/>
              </w:rPr>
              <w:t>）</w:t>
            </w:r>
            <w:r w:rsidR="00450E5C">
              <w:rPr>
                <w:rFonts w:hint="eastAsia"/>
              </w:rPr>
              <w:t>：</w:t>
            </w:r>
          </w:p>
        </w:tc>
      </w:tr>
      <w:tr w:rsidR="00450E5C" w:rsidRPr="00883F4B" w:rsidTr="0001177D">
        <w:tc>
          <w:tcPr>
            <w:tcW w:w="1384" w:type="dxa"/>
            <w:shd w:val="clear" w:color="auto" w:fill="D9D9D9"/>
            <w:vAlign w:val="center"/>
          </w:tcPr>
          <w:p w:rsidR="00450E5C" w:rsidRPr="00883F4B" w:rsidRDefault="00450E5C" w:rsidP="0001177D">
            <w:r w:rsidRPr="00883F4B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450E5C" w:rsidRPr="00FE4DC0" w:rsidRDefault="00450E5C" w:rsidP="0001177D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450E5C" w:rsidRPr="00883F4B" w:rsidTr="0001177D">
        <w:tc>
          <w:tcPr>
            <w:tcW w:w="1384" w:type="dxa"/>
            <w:shd w:val="clear" w:color="auto" w:fill="D9D9D9"/>
            <w:vAlign w:val="center"/>
          </w:tcPr>
          <w:p w:rsidR="00450E5C" w:rsidRPr="00883F4B" w:rsidRDefault="00450E5C" w:rsidP="0001177D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450E5C" w:rsidRPr="00883F4B" w:rsidRDefault="00450E5C" w:rsidP="0001177D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5907CD" w:rsidRPr="00883F4B" w:rsidTr="005907CD">
        <w:trPr>
          <w:ins w:id="4978" w:author="Microsoft" w:date="2015-10-21T10:08:00Z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907CD" w:rsidRPr="00883F4B" w:rsidRDefault="005907CD" w:rsidP="005907CD">
            <w:pPr>
              <w:rPr>
                <w:ins w:id="4979" w:author="Microsoft" w:date="2015-10-21T10:08:00Z"/>
              </w:rPr>
            </w:pPr>
            <w:ins w:id="4980" w:author="Microsoft" w:date="2015-10-21T10:08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7CD" w:rsidRDefault="005907CD" w:rsidP="005907CD">
            <w:pPr>
              <w:rPr>
                <w:ins w:id="4981" w:author="Microsoft" w:date="2015-10-29T11:38:00Z"/>
                <w:bCs/>
                <w:iCs/>
              </w:rPr>
            </w:pPr>
            <w:ins w:id="4982" w:author="Microsoft" w:date="2015-10-21T10:08:00Z">
              <w:r>
                <w:rPr>
                  <w:rFonts w:hint="eastAsia"/>
                  <w:bCs/>
                  <w:iCs/>
                </w:rPr>
                <w:t>账户余额</w:t>
              </w:r>
              <w:r>
                <w:rPr>
                  <w:bCs/>
                  <w:iCs/>
                </w:rPr>
                <w:t>为正值时，表示市场管理员账户有多余的</w:t>
              </w:r>
              <w:r>
                <w:rPr>
                  <w:rFonts w:hint="eastAsia"/>
                  <w:bCs/>
                  <w:iCs/>
                </w:rPr>
                <w:t>资金</w:t>
              </w:r>
              <w:r>
                <w:rPr>
                  <w:bCs/>
                  <w:iCs/>
                </w:rPr>
                <w:t>，给站点进行充值时</w:t>
              </w:r>
            </w:ins>
            <w:ins w:id="4983" w:author="Microsoft" w:date="2015-10-21T10:09:00Z">
              <w:r>
                <w:rPr>
                  <w:rFonts w:hint="eastAsia"/>
                  <w:bCs/>
                  <w:iCs/>
                </w:rPr>
                <w:t>（充值</w:t>
              </w:r>
              <w:r>
                <w:rPr>
                  <w:bCs/>
                  <w:iCs/>
                </w:rPr>
                <w:t>金额</w:t>
              </w:r>
              <w:r>
                <w:rPr>
                  <w:bCs/>
                  <w:iCs/>
                </w:rPr>
                <w:t>&lt;=</w:t>
              </w:r>
              <w:r>
                <w:rPr>
                  <w:rFonts w:hint="eastAsia"/>
                  <w:bCs/>
                  <w:iCs/>
                </w:rPr>
                <w:t>账户</w:t>
              </w:r>
              <w:r>
                <w:rPr>
                  <w:bCs/>
                  <w:iCs/>
                </w:rPr>
                <w:t>余额）</w:t>
              </w:r>
            </w:ins>
            <w:ins w:id="4984" w:author="Microsoft" w:date="2015-10-21T10:08:00Z">
              <w:r>
                <w:rPr>
                  <w:bCs/>
                  <w:iCs/>
                </w:rPr>
                <w:t>，可直接</w:t>
              </w:r>
              <w:r>
                <w:rPr>
                  <w:rFonts w:hint="eastAsia"/>
                  <w:bCs/>
                  <w:iCs/>
                </w:rPr>
                <w:t>扣除</w:t>
              </w:r>
              <w:r>
                <w:rPr>
                  <w:bCs/>
                  <w:iCs/>
                </w:rPr>
                <w:t>其账户</w:t>
              </w:r>
              <w:r>
                <w:rPr>
                  <w:rFonts w:hint="eastAsia"/>
                  <w:bCs/>
                  <w:iCs/>
                </w:rPr>
                <w:t>余额</w:t>
              </w:r>
              <w:r>
                <w:rPr>
                  <w:bCs/>
                  <w:iCs/>
                </w:rPr>
                <w:t>的资金，</w:t>
              </w:r>
              <w:r>
                <w:rPr>
                  <w:rFonts w:hint="eastAsia"/>
                  <w:bCs/>
                  <w:iCs/>
                </w:rPr>
                <w:t>同时</w:t>
              </w:r>
              <w:r>
                <w:rPr>
                  <w:bCs/>
                  <w:iCs/>
                </w:rPr>
                <w:t>，市场管理员不会</w:t>
              </w:r>
            </w:ins>
            <w:ins w:id="4985" w:author="Microsoft" w:date="2015-10-21T10:16:00Z">
              <w:r>
                <w:rPr>
                  <w:rFonts w:hint="eastAsia"/>
                  <w:bCs/>
                  <w:iCs/>
                </w:rPr>
                <w:t>在</w:t>
              </w:r>
            </w:ins>
            <w:ins w:id="4986" w:author="Microsoft" w:date="2015-10-21T10:08:00Z">
              <w:r>
                <w:rPr>
                  <w:bCs/>
                  <w:iCs/>
                </w:rPr>
                <w:t>系统中形成</w:t>
              </w:r>
            </w:ins>
            <w:ins w:id="4987" w:author="Microsoft" w:date="2015-10-21T10:09:00Z">
              <w:r>
                <w:rPr>
                  <w:bCs/>
                  <w:iCs/>
                </w:rPr>
                <w:t>一笔欠款；</w:t>
              </w:r>
            </w:ins>
          </w:p>
          <w:p w:rsidR="00020500" w:rsidRDefault="00020500" w:rsidP="005907CD">
            <w:pPr>
              <w:rPr>
                <w:ins w:id="4988" w:author="Microsoft" w:date="2015-10-21T10:16:00Z"/>
                <w:bCs/>
                <w:iCs/>
              </w:rPr>
            </w:pPr>
            <w:ins w:id="4989" w:author="Microsoft" w:date="2015-10-29T11:38:00Z">
              <w:r>
                <w:rPr>
                  <w:rFonts w:hint="eastAsia"/>
                  <w:bCs/>
                  <w:iCs/>
                </w:rPr>
                <w:t>账户余额为</w:t>
              </w:r>
              <w:r>
                <w:rPr>
                  <w:bCs/>
                  <w:iCs/>
                </w:rPr>
                <w:t>负值时：表示市场管理员</w:t>
              </w:r>
              <w:r>
                <w:rPr>
                  <w:rFonts w:hint="eastAsia"/>
                  <w:bCs/>
                  <w:iCs/>
                </w:rPr>
                <w:t>有</w:t>
              </w:r>
              <w:r>
                <w:rPr>
                  <w:bCs/>
                  <w:iCs/>
                </w:rPr>
                <w:t>欠款。</w:t>
              </w:r>
            </w:ins>
          </w:p>
          <w:p w:rsidR="005907CD" w:rsidRPr="005907CD" w:rsidRDefault="005907CD" w:rsidP="005907CD">
            <w:pPr>
              <w:rPr>
                <w:ins w:id="4990" w:author="Microsoft" w:date="2015-10-21T10:08:00Z"/>
                <w:bCs/>
                <w:iCs/>
              </w:rPr>
            </w:pPr>
            <w:ins w:id="4991" w:author="Microsoft" w:date="2015-10-21T10:16:00Z">
              <w:r>
                <w:rPr>
                  <w:rFonts w:hint="eastAsia"/>
                  <w:bCs/>
                  <w:iCs/>
                </w:rPr>
                <w:t>信用</w:t>
              </w:r>
              <w:r>
                <w:rPr>
                  <w:bCs/>
                  <w:iCs/>
                </w:rPr>
                <w:t>额度：</w:t>
              </w:r>
            </w:ins>
            <w:ins w:id="4992" w:author="Microsoft" w:date="2015-10-21T10:19:00Z">
              <w:r w:rsidR="005A755A">
                <w:rPr>
                  <w:rFonts w:hint="eastAsia"/>
                  <w:bCs/>
                  <w:iCs/>
                </w:rPr>
                <w:t>当</w:t>
              </w:r>
              <w:r w:rsidR="005A755A">
                <w:rPr>
                  <w:bCs/>
                  <w:iCs/>
                </w:rPr>
                <w:t>市场管理员账户余额为零时，给站点进行充值</w:t>
              </w:r>
              <w:r w:rsidR="005A755A">
                <w:rPr>
                  <w:rFonts w:hint="eastAsia"/>
                  <w:bCs/>
                  <w:iCs/>
                </w:rPr>
                <w:t>时</w:t>
              </w:r>
              <w:r w:rsidR="005A755A">
                <w:rPr>
                  <w:bCs/>
                  <w:iCs/>
                </w:rPr>
                <w:t>，</w:t>
              </w:r>
              <w:r w:rsidR="005A755A">
                <w:rPr>
                  <w:rFonts w:hint="eastAsia"/>
                  <w:bCs/>
                  <w:iCs/>
                </w:rPr>
                <w:t>要在</w:t>
              </w:r>
              <w:r w:rsidR="005A755A">
                <w:rPr>
                  <w:bCs/>
                  <w:iCs/>
                </w:rPr>
                <w:t>信用</w:t>
              </w:r>
              <w:r w:rsidR="005A755A">
                <w:rPr>
                  <w:rFonts w:hint="eastAsia"/>
                  <w:bCs/>
                  <w:iCs/>
                </w:rPr>
                <w:t>额度</w:t>
              </w:r>
              <w:r w:rsidR="005A755A">
                <w:rPr>
                  <w:bCs/>
                  <w:iCs/>
                </w:rPr>
                <w:t>中扣除相应的金额，</w:t>
              </w:r>
              <w:r w:rsidR="005A755A">
                <w:rPr>
                  <w:rFonts w:hint="eastAsia"/>
                  <w:bCs/>
                  <w:iCs/>
                </w:rPr>
                <w:t>账户</w:t>
              </w:r>
              <w:r w:rsidR="005A755A">
                <w:rPr>
                  <w:bCs/>
                  <w:iCs/>
                </w:rPr>
                <w:t>余额</w:t>
              </w:r>
              <w:r w:rsidR="005A755A">
                <w:rPr>
                  <w:rFonts w:hint="eastAsia"/>
                  <w:bCs/>
                  <w:iCs/>
                </w:rPr>
                <w:t>变为</w:t>
              </w:r>
              <w:r w:rsidR="005A755A">
                <w:rPr>
                  <w:bCs/>
                  <w:iCs/>
                </w:rPr>
                <w:t>负数；</w:t>
              </w:r>
            </w:ins>
            <w:ins w:id="4993" w:author="Microsoft" w:date="2015-10-21T10:20:00Z">
              <w:r w:rsidR="005A755A">
                <w:rPr>
                  <w:rFonts w:hint="eastAsia"/>
                  <w:bCs/>
                  <w:iCs/>
                </w:rPr>
                <w:t>同时</w:t>
              </w:r>
              <w:r w:rsidR="005A755A">
                <w:rPr>
                  <w:bCs/>
                  <w:iCs/>
                </w:rPr>
                <w:t>市场管理员在系统中形成一笔欠款记录；</w:t>
              </w:r>
            </w:ins>
          </w:p>
        </w:tc>
      </w:tr>
    </w:tbl>
    <w:p w:rsidR="00450E5C" w:rsidRPr="005907CD" w:rsidRDefault="00450E5C" w:rsidP="00450E5C">
      <w:pPr>
        <w:pStyle w:val="a0"/>
      </w:pPr>
    </w:p>
    <w:p w:rsidR="00600786" w:rsidRPr="00600786" w:rsidRDefault="00600786" w:rsidP="00782861">
      <w:pPr>
        <w:pStyle w:val="2"/>
        <w:rPr>
          <w:ins w:id="4994" w:author="Microsoft" w:date="2015-09-17T16:50:00Z"/>
        </w:rPr>
      </w:pPr>
      <w:bookmarkStart w:id="4995" w:name="_Toc447205944"/>
      <w:ins w:id="4996" w:author="Microsoft" w:date="2015-09-17T16:50:00Z">
        <w:r>
          <w:rPr>
            <w:rFonts w:hint="eastAsia"/>
          </w:rPr>
          <w:t>站点</w:t>
        </w:r>
        <w:r>
          <w:t>服务</w:t>
        </w:r>
        <w:bookmarkEnd w:id="4995"/>
      </w:ins>
    </w:p>
    <w:p w:rsidR="003F2D7B" w:rsidRDefault="003F2D7B">
      <w:pPr>
        <w:pStyle w:val="3"/>
        <w:rPr>
          <w:ins w:id="4997" w:author="Microsoft" w:date="2015-09-23T15:42:00Z"/>
        </w:rPr>
      </w:pPr>
      <w:bookmarkStart w:id="4998" w:name="_Toc447205945"/>
      <w:ins w:id="4999" w:author="Microsoft" w:date="2015-09-23T15:41:00Z">
        <w:r>
          <w:rPr>
            <w:rFonts w:hint="eastAsia"/>
          </w:rPr>
          <w:t>站点信息</w:t>
        </w:r>
      </w:ins>
      <w:ins w:id="5000" w:author="Microsoft" w:date="2015-09-23T15:42:00Z">
        <w:r>
          <w:rPr>
            <w:rFonts w:hint="eastAsia"/>
          </w:rPr>
          <w:t>查询</w:t>
        </w:r>
        <w:bookmarkEnd w:id="4998"/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EC2ED6" w:rsidRPr="00883F4B" w:rsidTr="00A1711E">
        <w:trPr>
          <w:ins w:id="5001" w:author="Microsoft" w:date="2015-09-23T16:38:00Z"/>
        </w:trPr>
        <w:tc>
          <w:tcPr>
            <w:tcW w:w="1384" w:type="dxa"/>
            <w:shd w:val="clear" w:color="auto" w:fill="D9D9D9"/>
            <w:vAlign w:val="center"/>
          </w:tcPr>
          <w:p w:rsidR="00EC2ED6" w:rsidRPr="00883F4B" w:rsidRDefault="00EC2ED6" w:rsidP="00A1711E">
            <w:pPr>
              <w:rPr>
                <w:ins w:id="5002" w:author="Microsoft" w:date="2015-09-23T16:38:00Z"/>
              </w:rPr>
            </w:pPr>
            <w:ins w:id="5003" w:author="Microsoft" w:date="2015-09-23T16:38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EC2ED6" w:rsidRPr="00883F4B" w:rsidRDefault="00EC2ED6" w:rsidP="00A1711E">
            <w:pPr>
              <w:rPr>
                <w:ins w:id="5004" w:author="Microsoft" w:date="2015-09-23T16:38:00Z"/>
                <w:iCs/>
              </w:rPr>
            </w:pPr>
            <w:ins w:id="5005" w:author="Microsoft" w:date="2015-09-23T16:38:00Z">
              <w:r>
                <w:rPr>
                  <w:iCs/>
                </w:rPr>
                <w:t>Jk020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EC2ED6" w:rsidRPr="00883F4B" w:rsidRDefault="00EC2ED6" w:rsidP="00A1711E">
            <w:pPr>
              <w:rPr>
                <w:ins w:id="5006" w:author="Microsoft" w:date="2015-09-23T16:38:00Z"/>
              </w:rPr>
            </w:pPr>
            <w:ins w:id="5007" w:author="Microsoft" w:date="2015-09-23T16:38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EC2ED6" w:rsidRPr="00883F4B" w:rsidRDefault="00EC2ED6" w:rsidP="00A1711E">
            <w:pPr>
              <w:rPr>
                <w:ins w:id="5008" w:author="Microsoft" w:date="2015-09-23T16:38:00Z"/>
                <w:iCs/>
              </w:rPr>
            </w:pPr>
          </w:p>
        </w:tc>
      </w:tr>
      <w:tr w:rsidR="00EC2ED6" w:rsidRPr="00883F4B" w:rsidTr="00A1711E">
        <w:trPr>
          <w:ins w:id="5009" w:author="Microsoft" w:date="2015-09-23T16:38:00Z"/>
        </w:trPr>
        <w:tc>
          <w:tcPr>
            <w:tcW w:w="1384" w:type="dxa"/>
            <w:shd w:val="clear" w:color="auto" w:fill="D9D9D9"/>
            <w:vAlign w:val="center"/>
          </w:tcPr>
          <w:p w:rsidR="00EC2ED6" w:rsidRPr="00883F4B" w:rsidRDefault="00EC2ED6" w:rsidP="00A1711E">
            <w:pPr>
              <w:rPr>
                <w:ins w:id="5010" w:author="Microsoft" w:date="2015-09-23T16:38:00Z"/>
              </w:rPr>
            </w:pPr>
            <w:ins w:id="5011" w:author="Microsoft" w:date="2015-09-23T16:38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EC2ED6" w:rsidRDefault="00EC2ED6" w:rsidP="00A1711E">
            <w:pPr>
              <w:rPr>
                <w:ins w:id="5012" w:author="Microsoft" w:date="2015-09-23T16:38:00Z"/>
                <w:iCs/>
              </w:rPr>
            </w:pPr>
            <w:ins w:id="5013" w:author="Microsoft" w:date="2015-09-23T16:38:00Z">
              <w:r>
                <w:rPr>
                  <w:rFonts w:hint="eastAsia"/>
                  <w:iCs/>
                </w:rPr>
                <w:t>站点</w:t>
              </w:r>
              <w:r>
                <w:rPr>
                  <w:iCs/>
                </w:rPr>
                <w:t>列表</w:t>
              </w:r>
            </w:ins>
          </w:p>
          <w:p w:rsidR="00EC2ED6" w:rsidRPr="00883F4B" w:rsidRDefault="00EC2ED6" w:rsidP="00A1711E">
            <w:pPr>
              <w:rPr>
                <w:ins w:id="5014" w:author="Microsoft" w:date="2015-09-23T16:38:00Z"/>
                <w:iCs/>
              </w:rPr>
            </w:pPr>
            <w:ins w:id="5015" w:author="Microsoft" w:date="2015-09-23T16:38:00Z">
              <w:r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List of Outlets</w:t>
              </w:r>
              <w:r>
                <w:rPr>
                  <w:rFonts w:hint="eastAsia"/>
                  <w:iCs/>
                </w:rPr>
                <w:t>）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EC2ED6" w:rsidRPr="00883F4B" w:rsidRDefault="00EC2ED6" w:rsidP="00A1711E">
            <w:pPr>
              <w:rPr>
                <w:ins w:id="5016" w:author="Microsoft" w:date="2015-09-23T16:38:00Z"/>
                <w:iCs/>
              </w:rPr>
            </w:pPr>
            <w:ins w:id="5017" w:author="Microsoft" w:date="2015-09-23T16:38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EC2ED6" w:rsidRPr="00883F4B" w:rsidRDefault="00EC2ED6" w:rsidP="00A1711E">
            <w:pPr>
              <w:rPr>
                <w:ins w:id="5018" w:author="Microsoft" w:date="2015-09-23T16:38:00Z"/>
                <w:iCs/>
              </w:rPr>
            </w:pPr>
          </w:p>
        </w:tc>
      </w:tr>
      <w:tr w:rsidR="00EC2ED6" w:rsidRPr="00883F4B" w:rsidTr="00A1711E">
        <w:trPr>
          <w:trHeight w:val="390"/>
          <w:ins w:id="5019" w:author="Microsoft" w:date="2015-09-23T16:38:00Z"/>
        </w:trPr>
        <w:tc>
          <w:tcPr>
            <w:tcW w:w="1384" w:type="dxa"/>
            <w:shd w:val="clear" w:color="auto" w:fill="D9D9D9"/>
            <w:vAlign w:val="center"/>
          </w:tcPr>
          <w:p w:rsidR="00EC2ED6" w:rsidRPr="00883F4B" w:rsidRDefault="00EC2ED6" w:rsidP="00A1711E">
            <w:pPr>
              <w:rPr>
                <w:ins w:id="5020" w:author="Microsoft" w:date="2015-09-23T16:38:00Z"/>
              </w:rPr>
            </w:pPr>
            <w:ins w:id="5021" w:author="Microsoft" w:date="2015-09-23T16:38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C2ED6" w:rsidRPr="00883F4B" w:rsidRDefault="00EC2ED6" w:rsidP="00A1711E">
            <w:pPr>
              <w:rPr>
                <w:ins w:id="5022" w:author="Microsoft" w:date="2015-09-23T16:38:00Z"/>
              </w:rPr>
            </w:pPr>
            <w:ins w:id="5023" w:author="Microsoft" w:date="2015-09-23T16:38:00Z">
              <w:r>
                <w:rPr>
                  <w:rFonts w:hint="eastAsia"/>
                </w:rPr>
                <w:t>查看</w:t>
              </w:r>
            </w:ins>
            <w:ins w:id="5024" w:author="Microsoft" w:date="2015-09-23T16:39:00Z">
              <w:r>
                <w:rPr>
                  <w:rFonts w:hint="eastAsia"/>
                </w:rPr>
                <w:t>市场</w:t>
              </w:r>
              <w:r>
                <w:t>管理员</w:t>
              </w:r>
              <w:r>
                <w:rPr>
                  <w:rFonts w:hint="eastAsia"/>
                </w:rPr>
                <w:t>管辖</w:t>
              </w:r>
              <w:r>
                <w:t>范围内</w:t>
              </w:r>
            </w:ins>
            <w:ins w:id="5025" w:author="Microsoft" w:date="2015-09-23T16:38:00Z">
              <w:r>
                <w:t>的</w:t>
              </w:r>
              <w:r>
                <w:rPr>
                  <w:rFonts w:hint="eastAsia"/>
                </w:rPr>
                <w:t>销售</w:t>
              </w:r>
              <w:r>
                <w:t>站点</w:t>
              </w:r>
              <w:r>
                <w:rPr>
                  <w:rFonts w:hint="eastAsia"/>
                </w:rPr>
                <w:t>列表</w:t>
              </w:r>
            </w:ins>
          </w:p>
        </w:tc>
      </w:tr>
      <w:tr w:rsidR="00EC2ED6" w:rsidRPr="00883F4B" w:rsidTr="00A1711E">
        <w:trPr>
          <w:trHeight w:val="420"/>
          <w:ins w:id="5026" w:author="Microsoft" w:date="2015-09-23T16:38:00Z"/>
        </w:trPr>
        <w:tc>
          <w:tcPr>
            <w:tcW w:w="1384" w:type="dxa"/>
            <w:shd w:val="clear" w:color="auto" w:fill="D9D9D9"/>
            <w:vAlign w:val="center"/>
          </w:tcPr>
          <w:p w:rsidR="00EC2ED6" w:rsidRPr="00883F4B" w:rsidRDefault="00EC2ED6" w:rsidP="00A1711E">
            <w:pPr>
              <w:rPr>
                <w:ins w:id="5027" w:author="Microsoft" w:date="2015-09-23T16:38:00Z"/>
              </w:rPr>
            </w:pPr>
            <w:ins w:id="5028" w:author="Microsoft" w:date="2015-09-23T16:38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C2ED6" w:rsidRDefault="00EC2ED6" w:rsidP="00A1711E">
            <w:pPr>
              <w:rPr>
                <w:ins w:id="5029" w:author="Microsoft" w:date="2015-09-23T16:38:00Z"/>
                <w:iCs/>
              </w:rPr>
            </w:pPr>
            <w:ins w:id="5030" w:author="Microsoft" w:date="2015-09-23T16:38:00Z">
              <w:r>
                <w:rPr>
                  <w:rFonts w:hint="eastAsia"/>
                  <w:iCs/>
                </w:rPr>
                <w:t>查询条件：</w:t>
              </w:r>
            </w:ins>
          </w:p>
          <w:p w:rsidR="00EC2ED6" w:rsidRPr="00C50703" w:rsidRDefault="00EC2ED6" w:rsidP="00A1711E">
            <w:pPr>
              <w:rPr>
                <w:ins w:id="5031" w:author="Microsoft" w:date="2015-09-23T16:38:00Z"/>
                <w:iCs/>
              </w:rPr>
            </w:pPr>
            <w:ins w:id="5032" w:author="Microsoft" w:date="2015-09-23T16:38:00Z">
              <w:r>
                <w:rPr>
                  <w:rFonts w:hint="eastAsia"/>
                  <w:iCs/>
                </w:rPr>
                <w:t>站点</w:t>
              </w:r>
              <w:r>
                <w:rPr>
                  <w:iCs/>
                </w:rPr>
                <w:t>编</w:t>
              </w:r>
              <w:r>
                <w:rPr>
                  <w:rFonts w:hint="eastAsia"/>
                  <w:iCs/>
                </w:rPr>
                <w:t>号</w:t>
              </w:r>
              <w:r w:rsidRPr="00FB6DFE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Outlet Code</w:t>
              </w:r>
              <w:r w:rsidRPr="00FB6DFE">
                <w:rPr>
                  <w:rFonts w:hint="eastAsia"/>
                  <w:iCs/>
                </w:rPr>
                <w:t>）</w:t>
              </w:r>
              <w:r>
                <w:rPr>
                  <w:iCs/>
                </w:rPr>
                <w:t>：</w:t>
              </w:r>
            </w:ins>
          </w:p>
        </w:tc>
      </w:tr>
      <w:tr w:rsidR="00EC2ED6" w:rsidRPr="00883F4B" w:rsidTr="00A1711E">
        <w:trPr>
          <w:trHeight w:val="420"/>
          <w:ins w:id="5033" w:author="Microsoft" w:date="2015-09-23T16:38:00Z"/>
        </w:trPr>
        <w:tc>
          <w:tcPr>
            <w:tcW w:w="1384" w:type="dxa"/>
            <w:shd w:val="clear" w:color="auto" w:fill="D9D9D9"/>
            <w:vAlign w:val="center"/>
          </w:tcPr>
          <w:p w:rsidR="00EC2ED6" w:rsidRPr="00883F4B" w:rsidRDefault="00EC2ED6" w:rsidP="00A1711E">
            <w:pPr>
              <w:rPr>
                <w:ins w:id="5034" w:author="Microsoft" w:date="2015-09-23T16:38:00Z"/>
              </w:rPr>
            </w:pPr>
            <w:ins w:id="5035" w:author="Microsoft" w:date="2015-09-23T16:38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C2ED6" w:rsidRDefault="00EC2ED6" w:rsidP="00A1711E">
            <w:pPr>
              <w:rPr>
                <w:ins w:id="5036" w:author="Microsoft" w:date="2015-09-23T16:38:00Z"/>
              </w:rPr>
            </w:pPr>
            <w:ins w:id="5037" w:author="Microsoft" w:date="2015-09-23T16:38:00Z">
              <w:r>
                <w:rPr>
                  <w:rFonts w:hint="eastAsia"/>
                </w:rPr>
                <w:t>站点</w:t>
              </w:r>
              <w:r>
                <w:t>信息列表：</w:t>
              </w:r>
            </w:ins>
          </w:p>
          <w:p w:rsidR="00EC2ED6" w:rsidRDefault="00EC2ED6" w:rsidP="00A1711E">
            <w:pPr>
              <w:pStyle w:val="a8"/>
              <w:numPr>
                <w:ilvl w:val="0"/>
                <w:numId w:val="6"/>
              </w:numPr>
              <w:ind w:firstLineChars="0"/>
              <w:rPr>
                <w:ins w:id="5038" w:author="Microsoft" w:date="2015-09-23T16:38:00Z"/>
              </w:rPr>
            </w:pPr>
            <w:ins w:id="5039" w:author="Microsoft" w:date="2015-09-23T16:38:00Z">
              <w:r>
                <w:rPr>
                  <w:rFonts w:hint="eastAsia"/>
                </w:rPr>
                <w:t>站点编号</w:t>
              </w:r>
              <w:r w:rsidRPr="00FB6DFE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Outlet Code</w:t>
              </w:r>
              <w:r w:rsidRPr="00FB6DFE">
                <w:rPr>
                  <w:rFonts w:hint="eastAsia"/>
                  <w:iCs/>
                </w:rPr>
                <w:t>）</w:t>
              </w:r>
              <w:r>
                <w:t>：</w:t>
              </w:r>
            </w:ins>
          </w:p>
          <w:p w:rsidR="00EC2ED6" w:rsidRDefault="00EC2ED6" w:rsidP="00A1711E">
            <w:pPr>
              <w:pStyle w:val="a8"/>
              <w:numPr>
                <w:ilvl w:val="0"/>
                <w:numId w:val="6"/>
              </w:numPr>
              <w:ind w:firstLineChars="0"/>
              <w:rPr>
                <w:ins w:id="5040" w:author="Microsoft" w:date="2015-09-23T16:40:00Z"/>
              </w:rPr>
            </w:pPr>
            <w:ins w:id="5041" w:author="Microsoft" w:date="2015-09-23T16:38:00Z">
              <w:r>
                <w:rPr>
                  <w:rFonts w:hint="eastAsia"/>
                </w:rPr>
                <w:t>站点名称</w:t>
              </w:r>
              <w:r w:rsidRPr="00FB6DFE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Outlet Name</w:t>
              </w:r>
              <w:r w:rsidRPr="00FB6DFE">
                <w:rPr>
                  <w:rFonts w:hint="eastAsia"/>
                  <w:iCs/>
                </w:rPr>
                <w:t>）</w:t>
              </w:r>
              <w:r>
                <w:t>：</w:t>
              </w:r>
            </w:ins>
          </w:p>
          <w:p w:rsidR="00EC2ED6" w:rsidRDefault="00EC2ED6" w:rsidP="00A1711E">
            <w:pPr>
              <w:pStyle w:val="a8"/>
              <w:numPr>
                <w:ilvl w:val="0"/>
                <w:numId w:val="6"/>
              </w:numPr>
              <w:ind w:firstLineChars="0"/>
              <w:rPr>
                <w:ins w:id="5042" w:author="Microsoft" w:date="2015-09-23T16:41:00Z"/>
              </w:rPr>
            </w:pPr>
            <w:ins w:id="5043" w:author="Microsoft" w:date="2015-09-23T16:40:00Z">
              <w:r>
                <w:rPr>
                  <w:rFonts w:hint="eastAsia"/>
                </w:rPr>
                <w:t>负责人</w:t>
              </w:r>
              <w:r>
                <w:t>：</w:t>
              </w:r>
            </w:ins>
          </w:p>
          <w:p w:rsidR="00EC2ED6" w:rsidRDefault="00EC2ED6" w:rsidP="00A1711E">
            <w:pPr>
              <w:pStyle w:val="a8"/>
              <w:numPr>
                <w:ilvl w:val="0"/>
                <w:numId w:val="6"/>
              </w:numPr>
              <w:ind w:firstLineChars="0"/>
              <w:rPr>
                <w:ins w:id="5044" w:author="Microsoft" w:date="2015-09-23T16:38:00Z"/>
              </w:rPr>
            </w:pPr>
            <w:ins w:id="5045" w:author="Microsoft" w:date="2015-09-23T16:41:00Z">
              <w:r>
                <w:rPr>
                  <w:rFonts w:hint="eastAsia"/>
                </w:rPr>
                <w:t>联系</w:t>
              </w:r>
              <w:r>
                <w:t>方式：</w:t>
              </w:r>
            </w:ins>
          </w:p>
          <w:p w:rsidR="00EC2ED6" w:rsidRDefault="00EC2ED6" w:rsidP="00A1711E">
            <w:pPr>
              <w:pStyle w:val="a8"/>
              <w:numPr>
                <w:ilvl w:val="0"/>
                <w:numId w:val="6"/>
              </w:numPr>
              <w:ind w:firstLineChars="0"/>
              <w:rPr>
                <w:ins w:id="5046" w:author="Microsoft" w:date="2015-09-23T16:40:00Z"/>
              </w:rPr>
            </w:pPr>
            <w:ins w:id="5047" w:author="Microsoft" w:date="2015-09-23T16:40:00Z">
              <w:r>
                <w:rPr>
                  <w:rFonts w:hint="eastAsia"/>
                </w:rPr>
                <w:t>信用额度</w:t>
              </w:r>
              <w:r>
                <w:t>：</w:t>
              </w:r>
            </w:ins>
          </w:p>
          <w:p w:rsidR="00EC2ED6" w:rsidRPr="00883F4B" w:rsidRDefault="00EC2ED6" w:rsidP="00A1711E">
            <w:pPr>
              <w:pStyle w:val="a8"/>
              <w:numPr>
                <w:ilvl w:val="0"/>
                <w:numId w:val="6"/>
              </w:numPr>
              <w:ind w:firstLineChars="0"/>
              <w:rPr>
                <w:ins w:id="5048" w:author="Microsoft" w:date="2015-09-23T16:38:00Z"/>
              </w:rPr>
            </w:pPr>
            <w:ins w:id="5049" w:author="Microsoft" w:date="2015-09-23T16:40:00Z">
              <w:r>
                <w:rPr>
                  <w:rFonts w:hint="eastAsia"/>
                </w:rPr>
                <w:t>账户</w:t>
              </w:r>
              <w:r>
                <w:t>余额：</w:t>
              </w:r>
            </w:ins>
          </w:p>
        </w:tc>
      </w:tr>
      <w:tr w:rsidR="00EC2ED6" w:rsidRPr="00883F4B" w:rsidTr="00A1711E">
        <w:trPr>
          <w:ins w:id="5050" w:author="Microsoft" w:date="2015-09-23T16:38:00Z"/>
        </w:trPr>
        <w:tc>
          <w:tcPr>
            <w:tcW w:w="1384" w:type="dxa"/>
            <w:shd w:val="clear" w:color="auto" w:fill="D9D9D9"/>
            <w:vAlign w:val="center"/>
          </w:tcPr>
          <w:p w:rsidR="00EC2ED6" w:rsidRPr="00883F4B" w:rsidRDefault="00EC2ED6" w:rsidP="00A1711E">
            <w:pPr>
              <w:rPr>
                <w:ins w:id="5051" w:author="Microsoft" w:date="2015-09-23T16:38:00Z"/>
              </w:rPr>
            </w:pPr>
            <w:ins w:id="5052" w:author="Microsoft" w:date="2015-09-23T16:38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C2ED6" w:rsidRPr="00FE4DC0" w:rsidRDefault="00EC2ED6" w:rsidP="00A1711E">
            <w:pPr>
              <w:rPr>
                <w:ins w:id="5053" w:author="Microsoft" w:date="2015-09-23T16:38:00Z"/>
                <w:noProof/>
                <w:szCs w:val="21"/>
              </w:rPr>
            </w:pPr>
            <w:ins w:id="5054" w:author="Microsoft" w:date="2015-09-23T16:38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EC2ED6" w:rsidRPr="00883F4B" w:rsidTr="00A1711E">
        <w:trPr>
          <w:ins w:id="5055" w:author="Microsoft" w:date="2015-09-23T16:38:00Z"/>
        </w:trPr>
        <w:tc>
          <w:tcPr>
            <w:tcW w:w="1384" w:type="dxa"/>
            <w:shd w:val="clear" w:color="auto" w:fill="D9D9D9"/>
            <w:vAlign w:val="center"/>
          </w:tcPr>
          <w:p w:rsidR="00EC2ED6" w:rsidRPr="00883F4B" w:rsidRDefault="00EC2ED6" w:rsidP="00A1711E">
            <w:pPr>
              <w:rPr>
                <w:ins w:id="5056" w:author="Microsoft" w:date="2015-09-23T16:38:00Z"/>
              </w:rPr>
            </w:pPr>
            <w:ins w:id="5057" w:author="Microsoft" w:date="2015-09-23T16:38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C2ED6" w:rsidRDefault="005836BE" w:rsidP="00A1711E">
            <w:pPr>
              <w:rPr>
                <w:ins w:id="5058" w:author="Microsoft" w:date="2016-01-11T14:35:00Z"/>
                <w:bCs/>
                <w:iCs/>
              </w:rPr>
            </w:pPr>
            <w:ins w:id="5059" w:author="Microsoft" w:date="2016-01-11T14:35:00Z">
              <w:r>
                <w:rPr>
                  <w:rFonts w:hint="eastAsia"/>
                  <w:bCs/>
                  <w:iCs/>
                </w:rPr>
                <w:t>当</w:t>
              </w:r>
              <w:r>
                <w:rPr>
                  <w:bCs/>
                  <w:iCs/>
                </w:rPr>
                <w:t>市场管理员登录时，</w:t>
              </w:r>
              <w:r>
                <w:rPr>
                  <w:rFonts w:hint="eastAsia"/>
                  <w:bCs/>
                  <w:iCs/>
                </w:rPr>
                <w:t>站点</w:t>
              </w:r>
              <w:r>
                <w:rPr>
                  <w:bCs/>
                  <w:iCs/>
                </w:rPr>
                <w:t>列表显示的是市场管理员管辖范围内的站点信息；</w:t>
              </w:r>
            </w:ins>
          </w:p>
          <w:p w:rsidR="005836BE" w:rsidRPr="00883F4B" w:rsidRDefault="005836BE" w:rsidP="00A1711E">
            <w:pPr>
              <w:rPr>
                <w:ins w:id="5060" w:author="Microsoft" w:date="2015-09-23T16:38:00Z"/>
                <w:bCs/>
                <w:iCs/>
              </w:rPr>
            </w:pPr>
            <w:ins w:id="5061" w:author="Microsoft" w:date="2016-01-11T14:35:00Z">
              <w:r>
                <w:rPr>
                  <w:rFonts w:hint="eastAsia"/>
                  <w:bCs/>
                  <w:iCs/>
                </w:rPr>
                <w:lastRenderedPageBreak/>
                <w:t>当</w:t>
              </w:r>
            </w:ins>
            <w:ins w:id="5062" w:author="Microsoft" w:date="2016-01-11T14:36:00Z">
              <w:r>
                <w:rPr>
                  <w:rFonts w:hint="eastAsia"/>
                  <w:bCs/>
                  <w:iCs/>
                </w:rPr>
                <w:t>部门</w:t>
              </w:r>
              <w:r>
                <w:rPr>
                  <w:bCs/>
                  <w:iCs/>
                </w:rPr>
                <w:t>主管或经理登录时，</w:t>
              </w:r>
              <w:r>
                <w:rPr>
                  <w:rFonts w:hint="eastAsia"/>
                  <w:bCs/>
                  <w:iCs/>
                </w:rPr>
                <w:t>站点</w:t>
              </w:r>
              <w:r>
                <w:rPr>
                  <w:bCs/>
                  <w:iCs/>
                </w:rPr>
                <w:t>列表显示</w:t>
              </w:r>
              <w:r>
                <w:rPr>
                  <w:rFonts w:hint="eastAsia"/>
                  <w:bCs/>
                  <w:iCs/>
                </w:rPr>
                <w:t>该</w:t>
              </w:r>
              <w:r>
                <w:rPr>
                  <w:bCs/>
                  <w:iCs/>
                </w:rPr>
                <w:t>机构下</w:t>
              </w:r>
              <w:r>
                <w:rPr>
                  <w:rFonts w:hint="eastAsia"/>
                  <w:bCs/>
                  <w:iCs/>
                </w:rPr>
                <w:t>的</w:t>
              </w:r>
              <w:r>
                <w:rPr>
                  <w:bCs/>
                  <w:iCs/>
                </w:rPr>
                <w:t>所有站点信息；</w:t>
              </w:r>
            </w:ins>
          </w:p>
        </w:tc>
      </w:tr>
      <w:tr w:rsidR="00EC2ED6" w:rsidRPr="00883F4B" w:rsidTr="00A1711E">
        <w:trPr>
          <w:ins w:id="5063" w:author="Microsoft" w:date="2015-09-23T16:38:00Z"/>
        </w:trPr>
        <w:tc>
          <w:tcPr>
            <w:tcW w:w="1384" w:type="dxa"/>
            <w:shd w:val="clear" w:color="auto" w:fill="D9D9D9"/>
            <w:vAlign w:val="center"/>
          </w:tcPr>
          <w:p w:rsidR="00EC2ED6" w:rsidRPr="00883F4B" w:rsidRDefault="00EC2ED6" w:rsidP="00A1711E">
            <w:pPr>
              <w:rPr>
                <w:ins w:id="5064" w:author="Microsoft" w:date="2015-09-23T16:38:00Z"/>
              </w:rPr>
            </w:pPr>
            <w:ins w:id="5065" w:author="Microsoft" w:date="2015-09-23T16:38:00Z">
              <w:r w:rsidRPr="00883F4B">
                <w:rPr>
                  <w:rFonts w:hint="eastAsia"/>
                </w:rPr>
                <w:lastRenderedPageBreak/>
                <w:t>其它说明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EC2ED6" w:rsidRPr="00883F4B" w:rsidRDefault="00EC2ED6" w:rsidP="00A1711E">
            <w:pPr>
              <w:rPr>
                <w:ins w:id="5066" w:author="Microsoft" w:date="2015-09-23T16:38:00Z"/>
              </w:rPr>
            </w:pPr>
            <w:ins w:id="5067" w:author="Microsoft" w:date="2015-09-23T16:41:00Z">
              <w:r>
                <w:rPr>
                  <w:rFonts w:hint="eastAsia"/>
                </w:rPr>
                <w:t>【充值</w:t>
              </w:r>
              <w:r>
                <w:t>】</w:t>
              </w:r>
              <w:r>
                <w:rPr>
                  <w:rFonts w:hint="eastAsia"/>
                </w:rPr>
                <w:t>【提现</w:t>
              </w:r>
              <w:r>
                <w:t>】</w:t>
              </w:r>
              <w:r>
                <w:rPr>
                  <w:rFonts w:hint="eastAsia"/>
                </w:rPr>
                <w:t>操作</w:t>
              </w:r>
              <w:r>
                <w:t>；</w:t>
              </w:r>
            </w:ins>
          </w:p>
        </w:tc>
      </w:tr>
    </w:tbl>
    <w:p w:rsidR="00EC2ED6" w:rsidRPr="004C1D16" w:rsidRDefault="00EC2ED6" w:rsidP="00EC2ED6">
      <w:pPr>
        <w:pStyle w:val="a0"/>
        <w:rPr>
          <w:ins w:id="5068" w:author="Microsoft" w:date="2015-09-23T16:38:00Z"/>
        </w:rPr>
      </w:pPr>
    </w:p>
    <w:p w:rsidR="003F2D7B" w:rsidRPr="003F2D7B" w:rsidRDefault="003F2D7B" w:rsidP="00EC2ED6">
      <w:pPr>
        <w:pStyle w:val="a0"/>
        <w:rPr>
          <w:ins w:id="5069" w:author="Microsoft" w:date="2015-09-23T15:41:00Z"/>
        </w:rPr>
      </w:pPr>
    </w:p>
    <w:p w:rsidR="003F2D7B" w:rsidRDefault="003F2D7B">
      <w:pPr>
        <w:pStyle w:val="4"/>
        <w:rPr>
          <w:ins w:id="5070" w:author="Microsoft" w:date="2015-09-23T15:43:00Z"/>
        </w:rPr>
      </w:pPr>
      <w:ins w:id="5071" w:author="Microsoft" w:date="2015-09-23T15:43:00Z">
        <w:r>
          <w:t>充值</w:t>
        </w:r>
        <w:r w:rsidRPr="00323126">
          <w:rPr>
            <w:rFonts w:hint="eastAsia"/>
          </w:rPr>
          <w:t>（</w:t>
        </w:r>
        <w:r>
          <w:rPr>
            <w:rFonts w:hint="eastAsia"/>
          </w:rPr>
          <w:t>Top Up</w:t>
        </w:r>
        <w:r w:rsidRPr="00323126">
          <w:rPr>
            <w:rFonts w:hint="eastAsia"/>
          </w:rPr>
          <w:t>）</w:t>
        </w:r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3F2D7B" w:rsidRPr="00883F4B" w:rsidTr="003F2D7B">
        <w:trPr>
          <w:ins w:id="5072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EC2ED6">
            <w:pPr>
              <w:rPr>
                <w:ins w:id="5073" w:author="Microsoft" w:date="2015-09-23T15:43:00Z"/>
              </w:rPr>
            </w:pPr>
            <w:ins w:id="5074" w:author="Microsoft" w:date="2015-09-23T15:43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3F2D7B" w:rsidRPr="00883F4B" w:rsidRDefault="003F2D7B" w:rsidP="00EC2ED6">
            <w:pPr>
              <w:rPr>
                <w:ins w:id="5075" w:author="Microsoft" w:date="2015-09-23T15:43:00Z"/>
                <w:iCs/>
              </w:rPr>
            </w:pPr>
            <w:ins w:id="5076" w:author="Microsoft" w:date="2015-09-23T15:43:00Z">
              <w:r>
                <w:rPr>
                  <w:iCs/>
                </w:rPr>
                <w:t>Jk094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3F2D7B" w:rsidRPr="00883F4B" w:rsidRDefault="003F2D7B" w:rsidP="00EC2ED6">
            <w:pPr>
              <w:rPr>
                <w:ins w:id="5077" w:author="Microsoft" w:date="2015-09-23T15:43:00Z"/>
              </w:rPr>
            </w:pPr>
            <w:ins w:id="5078" w:author="Microsoft" w:date="2015-09-23T15:43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3F2D7B" w:rsidRPr="00883F4B" w:rsidRDefault="003F2D7B" w:rsidP="00EC2ED6">
            <w:pPr>
              <w:rPr>
                <w:ins w:id="5079" w:author="Microsoft" w:date="2015-09-23T15:43:00Z"/>
                <w:iCs/>
              </w:rPr>
            </w:pPr>
          </w:p>
        </w:tc>
      </w:tr>
      <w:tr w:rsidR="003F2D7B" w:rsidRPr="00883F4B" w:rsidTr="003F2D7B">
        <w:trPr>
          <w:ins w:id="5080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5081" w:author="Microsoft" w:date="2015-09-23T15:43:00Z"/>
              </w:rPr>
            </w:pPr>
            <w:ins w:id="5082" w:author="Microsoft" w:date="2015-09-23T15:43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3F2D7B" w:rsidRPr="00883F4B" w:rsidRDefault="003F2D7B" w:rsidP="000B2D54">
            <w:pPr>
              <w:rPr>
                <w:ins w:id="5083" w:author="Microsoft" w:date="2015-09-23T15:43:00Z"/>
                <w:iCs/>
              </w:rPr>
            </w:pPr>
            <w:ins w:id="5084" w:author="Microsoft" w:date="2015-09-23T15:43:00Z">
              <w:r>
                <w:rPr>
                  <w:rFonts w:hint="eastAsia"/>
                  <w:iCs/>
                </w:rPr>
                <w:t>进行充值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3F2D7B" w:rsidRPr="00883F4B" w:rsidRDefault="003F2D7B" w:rsidP="000B2D54">
            <w:pPr>
              <w:rPr>
                <w:ins w:id="5085" w:author="Microsoft" w:date="2015-09-23T15:43:00Z"/>
                <w:iCs/>
              </w:rPr>
            </w:pPr>
            <w:ins w:id="5086" w:author="Microsoft" w:date="2015-09-23T15:43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3F2D7B" w:rsidRPr="00883F4B" w:rsidRDefault="003F2D7B" w:rsidP="000B2D54">
            <w:pPr>
              <w:rPr>
                <w:ins w:id="5087" w:author="Microsoft" w:date="2015-09-23T15:43:00Z"/>
                <w:iCs/>
              </w:rPr>
            </w:pPr>
          </w:p>
        </w:tc>
      </w:tr>
      <w:tr w:rsidR="003F2D7B" w:rsidRPr="00883F4B" w:rsidTr="003F2D7B">
        <w:trPr>
          <w:trHeight w:val="390"/>
          <w:ins w:id="5088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5089" w:author="Microsoft" w:date="2015-09-23T15:43:00Z"/>
              </w:rPr>
            </w:pPr>
            <w:ins w:id="5090" w:author="Microsoft" w:date="2015-09-23T15:43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Pr="00883F4B" w:rsidRDefault="003F2D7B" w:rsidP="000B2D54">
            <w:pPr>
              <w:rPr>
                <w:ins w:id="5091" w:author="Microsoft" w:date="2015-09-23T15:43:00Z"/>
              </w:rPr>
            </w:pPr>
            <w:ins w:id="5092" w:author="Microsoft" w:date="2015-09-23T15:43:00Z">
              <w:r>
                <w:t>对站点和代理商进行充值</w:t>
              </w:r>
            </w:ins>
          </w:p>
        </w:tc>
      </w:tr>
      <w:tr w:rsidR="003F2D7B" w:rsidRPr="00883F4B" w:rsidTr="003F2D7B">
        <w:trPr>
          <w:trHeight w:val="420"/>
          <w:ins w:id="5093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5094" w:author="Microsoft" w:date="2015-09-23T15:43:00Z"/>
              </w:rPr>
            </w:pPr>
            <w:ins w:id="5095" w:author="Microsoft" w:date="2015-09-23T15:43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Pr="00E00BC2" w:rsidRDefault="003F2D7B" w:rsidP="000B2D54">
            <w:pPr>
              <w:pStyle w:val="a8"/>
              <w:numPr>
                <w:ilvl w:val="0"/>
                <w:numId w:val="30"/>
              </w:numPr>
              <w:ind w:firstLineChars="0"/>
              <w:rPr>
                <w:ins w:id="5096" w:author="Microsoft" w:date="2015-09-23T15:43:00Z"/>
                <w:iCs/>
              </w:rPr>
            </w:pPr>
            <w:ins w:id="5097" w:author="Microsoft" w:date="2015-09-23T15:43:00Z">
              <w:r>
                <w:rPr>
                  <w:rFonts w:hint="eastAsia"/>
                  <w:iCs/>
                </w:rPr>
                <w:t>站</w:t>
              </w:r>
              <w:r w:rsidRPr="00E00BC2">
                <w:rPr>
                  <w:rFonts w:hint="eastAsia"/>
                  <w:iCs/>
                </w:rPr>
                <w:t>点编号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Outlet Code</w:t>
              </w:r>
              <w:r w:rsidRPr="00FD3CAF">
                <w:rPr>
                  <w:rFonts w:hint="eastAsia"/>
                  <w:iCs/>
                </w:rPr>
                <w:t>）</w:t>
              </w:r>
              <w:r w:rsidRPr="00E00BC2">
                <w:rPr>
                  <w:rFonts w:hint="eastAsia"/>
                  <w:iCs/>
                </w:rPr>
                <w:t>：</w:t>
              </w:r>
              <w:r>
                <w:rPr>
                  <w:rFonts w:hint="eastAsia"/>
                  <w:iCs/>
                </w:rPr>
                <w:t>1-20</w:t>
              </w:r>
            </w:ins>
          </w:p>
          <w:p w:rsidR="003F2D7B" w:rsidRPr="006F06BF" w:rsidRDefault="003F2D7B" w:rsidP="000B2D54">
            <w:pPr>
              <w:pStyle w:val="a8"/>
              <w:numPr>
                <w:ilvl w:val="0"/>
                <w:numId w:val="29"/>
              </w:numPr>
              <w:ind w:firstLineChars="0"/>
              <w:rPr>
                <w:ins w:id="5098" w:author="Microsoft" w:date="2015-09-23T15:43:00Z"/>
                <w:iCs/>
              </w:rPr>
            </w:pPr>
            <w:ins w:id="5099" w:author="Microsoft" w:date="2015-09-23T15:43:00Z">
              <w:r w:rsidRPr="006F06BF">
                <w:rPr>
                  <w:iCs/>
                </w:rPr>
                <w:t>站点名称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Outlet Name</w:t>
              </w:r>
              <w:r w:rsidRPr="00FD3CAF">
                <w:rPr>
                  <w:rFonts w:hint="eastAsia"/>
                  <w:iCs/>
                </w:rPr>
                <w:t>）</w:t>
              </w:r>
              <w:r w:rsidRPr="006F06BF">
                <w:rPr>
                  <w:rFonts w:hint="eastAsia"/>
                  <w:iCs/>
                </w:rPr>
                <w:t>：</w:t>
              </w:r>
              <w:r w:rsidRPr="006F06BF">
                <w:rPr>
                  <w:iCs/>
                </w:rPr>
                <w:t>输入编号后显示站点名称</w:t>
              </w:r>
              <w:r w:rsidRPr="006F06BF">
                <w:rPr>
                  <w:rFonts w:hint="eastAsia"/>
                  <w:iCs/>
                </w:rPr>
                <w:t>；</w:t>
              </w:r>
            </w:ins>
          </w:p>
          <w:p w:rsidR="003F2D7B" w:rsidRDefault="003F2D7B" w:rsidP="000B2D54">
            <w:pPr>
              <w:pStyle w:val="a8"/>
              <w:numPr>
                <w:ilvl w:val="0"/>
                <w:numId w:val="29"/>
              </w:numPr>
              <w:ind w:firstLineChars="0"/>
              <w:rPr>
                <w:ins w:id="5100" w:author="Microsoft" w:date="2015-09-23T15:43:00Z"/>
                <w:iCs/>
              </w:rPr>
            </w:pPr>
            <w:ins w:id="5101" w:author="Microsoft" w:date="2015-09-23T15:43:00Z">
              <w:r>
                <w:rPr>
                  <w:iCs/>
                </w:rPr>
                <w:t>充值</w:t>
              </w:r>
              <w:r w:rsidRPr="006F06BF">
                <w:rPr>
                  <w:iCs/>
                </w:rPr>
                <w:t>金额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Top Up Amount</w:t>
              </w:r>
              <w:r w:rsidRPr="00FD3CAF">
                <w:rPr>
                  <w:rFonts w:hint="eastAsia"/>
                  <w:iCs/>
                </w:rPr>
                <w:t>）</w:t>
              </w:r>
              <w:r w:rsidRPr="006F06BF">
                <w:rPr>
                  <w:rFonts w:hint="eastAsia"/>
                  <w:iCs/>
                </w:rPr>
                <w:t>：</w:t>
              </w:r>
              <w:r>
                <w:rPr>
                  <w:rFonts w:hint="eastAsia"/>
                  <w:iCs/>
                </w:rPr>
                <w:t>瑞尔：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riels</w:t>
              </w:r>
              <w:r w:rsidRPr="00FD3CAF">
                <w:rPr>
                  <w:rFonts w:hint="eastAsia"/>
                  <w:iCs/>
                </w:rPr>
                <w:t>）</w:t>
              </w:r>
            </w:ins>
          </w:p>
          <w:p w:rsidR="003F2D7B" w:rsidRDefault="003F2D7B" w:rsidP="00EC2ED6">
            <w:pPr>
              <w:pStyle w:val="a8"/>
              <w:numPr>
                <w:ilvl w:val="0"/>
                <w:numId w:val="29"/>
              </w:numPr>
              <w:ind w:firstLineChars="0"/>
              <w:rPr>
                <w:ins w:id="5102" w:author="Microsoft" w:date="2015-09-23T15:43:00Z"/>
                <w:iCs/>
              </w:rPr>
            </w:pPr>
            <w:ins w:id="5103" w:author="Microsoft" w:date="2015-09-23T15:43:00Z">
              <w:r>
                <w:rPr>
                  <w:iCs/>
                </w:rPr>
                <w:t>充值后账户金额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Balance after Top Up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  <w:iCs/>
                </w:rPr>
                <w:t>：</w:t>
              </w:r>
              <w:r>
                <w:rPr>
                  <w:iCs/>
                </w:rPr>
                <w:t>瑞尔</w:t>
              </w:r>
            </w:ins>
          </w:p>
          <w:p w:rsidR="003F2D7B" w:rsidRPr="006F06BF" w:rsidRDefault="003F2D7B" w:rsidP="00994B3F">
            <w:pPr>
              <w:pStyle w:val="a8"/>
              <w:numPr>
                <w:ilvl w:val="0"/>
                <w:numId w:val="29"/>
              </w:numPr>
              <w:ind w:firstLineChars="0"/>
              <w:rPr>
                <w:ins w:id="5104" w:author="Microsoft" w:date="2015-09-23T15:43:00Z"/>
                <w:iCs/>
              </w:rPr>
            </w:pPr>
            <w:ins w:id="5105" w:author="Microsoft" w:date="2015-09-23T15:43:00Z">
              <w:r>
                <w:rPr>
                  <w:rFonts w:hint="eastAsia"/>
                  <w:iCs/>
                </w:rPr>
                <w:t>充值</w:t>
              </w:r>
              <w:r>
                <w:rPr>
                  <w:iCs/>
                </w:rPr>
                <w:t>密码</w:t>
              </w:r>
              <w:r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Transaction Password</w:t>
              </w:r>
              <w:r>
                <w:rPr>
                  <w:rFonts w:hint="eastAsia"/>
                  <w:iCs/>
                </w:rPr>
                <w:t>）：</w:t>
              </w:r>
              <w:r>
                <w:rPr>
                  <w:iCs/>
                </w:rPr>
                <w:t>确认输入密码</w:t>
              </w:r>
            </w:ins>
          </w:p>
        </w:tc>
      </w:tr>
      <w:tr w:rsidR="003F2D7B" w:rsidRPr="00883F4B" w:rsidTr="003F2D7B">
        <w:trPr>
          <w:trHeight w:val="420"/>
          <w:ins w:id="5106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5107" w:author="Microsoft" w:date="2015-09-23T15:43:00Z"/>
              </w:rPr>
            </w:pPr>
            <w:ins w:id="5108" w:author="Microsoft" w:date="2015-09-23T15:43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Default="003F2D7B" w:rsidP="000B2D54">
            <w:pPr>
              <w:rPr>
                <w:ins w:id="5109" w:author="Microsoft" w:date="2015-09-23T15:43:00Z"/>
                <w:iCs/>
              </w:rPr>
            </w:pPr>
            <w:ins w:id="5110" w:author="Microsoft" w:date="2015-09-23T15:43:00Z">
              <w:r>
                <w:rPr>
                  <w:rFonts w:hint="eastAsia"/>
                  <w:iCs/>
                </w:rPr>
                <w:t>充值成功！</w:t>
              </w:r>
              <w:r w:rsidRPr="00BB220E">
                <w:rPr>
                  <w:rFonts w:hint="eastAsia"/>
                  <w:iCs/>
                </w:rPr>
                <w:t>（</w:t>
              </w:r>
              <w:r w:rsidRPr="00BB220E">
                <w:rPr>
                  <w:rFonts w:hint="eastAsia"/>
                  <w:iCs/>
                </w:rPr>
                <w:t>The top up has been successfully conducted!</w:t>
              </w:r>
              <w:r w:rsidRPr="00BB220E">
                <w:rPr>
                  <w:rFonts w:hint="eastAsia"/>
                  <w:iCs/>
                </w:rPr>
                <w:t>）</w:t>
              </w:r>
            </w:ins>
          </w:p>
          <w:p w:rsidR="003F2D7B" w:rsidRPr="00883F4B" w:rsidRDefault="003F2D7B" w:rsidP="000B2D54">
            <w:pPr>
              <w:rPr>
                <w:ins w:id="5111" w:author="Microsoft" w:date="2015-09-23T15:43:00Z"/>
              </w:rPr>
            </w:pPr>
            <w:ins w:id="5112" w:author="Microsoft" w:date="2015-09-23T15:43:00Z">
              <w:r>
                <w:rPr>
                  <w:rFonts w:hint="eastAsia"/>
                  <w:iCs/>
                </w:rPr>
                <w:t>【打印缴款凭证】（</w:t>
              </w:r>
              <w:r>
                <w:rPr>
                  <w:rFonts w:hint="eastAsia"/>
                  <w:iCs/>
                </w:rPr>
                <w:t>Print Top Up Certificate</w:t>
              </w:r>
              <w:r>
                <w:rPr>
                  <w:rFonts w:hint="eastAsia"/>
                  <w:iCs/>
                </w:rPr>
                <w:t>）</w:t>
              </w:r>
            </w:ins>
          </w:p>
        </w:tc>
      </w:tr>
      <w:tr w:rsidR="003F2D7B" w:rsidRPr="00883F4B" w:rsidTr="003F2D7B">
        <w:trPr>
          <w:ins w:id="5113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5114" w:author="Microsoft" w:date="2015-09-23T15:43:00Z"/>
              </w:rPr>
            </w:pPr>
            <w:ins w:id="5115" w:author="Microsoft" w:date="2015-09-23T15:43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Pr="00FE4DC0" w:rsidRDefault="003F2D7B" w:rsidP="000B2D54">
            <w:pPr>
              <w:rPr>
                <w:ins w:id="5116" w:author="Microsoft" w:date="2015-09-23T15:43:00Z"/>
                <w:noProof/>
                <w:szCs w:val="21"/>
              </w:rPr>
            </w:pPr>
            <w:ins w:id="5117" w:author="Microsoft" w:date="2015-09-23T15:43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3F2D7B" w:rsidRPr="00883F4B" w:rsidTr="003F2D7B">
        <w:trPr>
          <w:ins w:id="5118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5119" w:author="Microsoft" w:date="2015-09-23T15:43:00Z"/>
              </w:rPr>
            </w:pPr>
            <w:ins w:id="5120" w:author="Microsoft" w:date="2015-09-23T15:43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Pr="00883F4B" w:rsidRDefault="003F2D7B" w:rsidP="000B2D54">
            <w:pPr>
              <w:rPr>
                <w:ins w:id="5121" w:author="Microsoft" w:date="2015-09-23T15:43:00Z"/>
                <w:bCs/>
                <w:iCs/>
              </w:rPr>
            </w:pPr>
            <w:ins w:id="5122" w:author="Microsoft" w:date="2015-09-23T15:43:00Z">
              <w:r>
                <w:rPr>
                  <w:rFonts w:hint="eastAsia"/>
                  <w:bCs/>
                  <w:iCs/>
                </w:rPr>
                <w:t>无</w:t>
              </w:r>
            </w:ins>
          </w:p>
        </w:tc>
      </w:tr>
      <w:tr w:rsidR="003F2D7B" w:rsidRPr="00883F4B" w:rsidTr="003F2D7B">
        <w:trPr>
          <w:ins w:id="5123" w:author="Microsoft" w:date="2015-09-23T15:43:00Z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5124" w:author="Microsoft" w:date="2015-09-23T15:43:00Z"/>
              </w:rPr>
            </w:pPr>
            <w:ins w:id="5125" w:author="Microsoft" w:date="2015-09-23T15:43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7B" w:rsidRDefault="003F2D7B" w:rsidP="000B2D54">
            <w:pPr>
              <w:rPr>
                <w:ins w:id="5126" w:author="Microsoft" w:date="2015-09-23T15:43:00Z"/>
                <w:bCs/>
                <w:iCs/>
              </w:rPr>
            </w:pPr>
            <w:ins w:id="5127" w:author="Microsoft" w:date="2015-09-23T15:43:00Z">
              <w:r>
                <w:rPr>
                  <w:bCs/>
                  <w:iCs/>
                </w:rPr>
                <w:t>充值有两种方式</w:t>
              </w:r>
              <w:r>
                <w:rPr>
                  <w:rFonts w:hint="eastAsia"/>
                  <w:bCs/>
                  <w:iCs/>
                </w:rPr>
                <w:t>：</w:t>
              </w:r>
              <w:r>
                <w:rPr>
                  <w:bCs/>
                  <w:iCs/>
                </w:rPr>
                <w:t>市场管理员为站点充值</w:t>
              </w:r>
              <w:r>
                <w:rPr>
                  <w:rFonts w:hint="eastAsia"/>
                  <w:bCs/>
                  <w:iCs/>
                </w:rPr>
                <w:t>、代理商交钱由财务进行充值；</w:t>
              </w:r>
            </w:ins>
          </w:p>
          <w:p w:rsidR="003F2D7B" w:rsidRDefault="003F2D7B" w:rsidP="000B2D54">
            <w:pPr>
              <w:rPr>
                <w:ins w:id="5128" w:author="Microsoft" w:date="2015-09-23T15:43:00Z"/>
                <w:bCs/>
                <w:iCs/>
              </w:rPr>
            </w:pPr>
            <w:ins w:id="5129" w:author="Microsoft" w:date="2015-09-23T15:43:00Z">
              <w:r>
                <w:rPr>
                  <w:bCs/>
                  <w:iCs/>
                </w:rPr>
                <w:t>市场管理员为站点充值</w:t>
              </w:r>
              <w:r>
                <w:rPr>
                  <w:rFonts w:hint="eastAsia"/>
                  <w:bCs/>
                  <w:iCs/>
                </w:rPr>
                <w:t>：</w:t>
              </w:r>
              <w:r>
                <w:rPr>
                  <w:bCs/>
                  <w:iCs/>
                </w:rPr>
                <w:t>先在手持终端机进行登录</w:t>
              </w:r>
              <w:r>
                <w:rPr>
                  <w:rFonts w:hint="eastAsia"/>
                  <w:bCs/>
                  <w:iCs/>
                </w:rPr>
                <w:t>，</w:t>
              </w:r>
              <w:r>
                <w:rPr>
                  <w:bCs/>
                  <w:iCs/>
                </w:rPr>
                <w:t>然后填写充值信息</w:t>
              </w:r>
              <w:r>
                <w:rPr>
                  <w:rFonts w:hint="eastAsia"/>
                  <w:bCs/>
                  <w:iCs/>
                </w:rPr>
                <w:t>，</w:t>
              </w:r>
              <w:r>
                <w:rPr>
                  <w:bCs/>
                  <w:iCs/>
                </w:rPr>
                <w:t>输入交易密码，充值成功</w:t>
              </w:r>
              <w:r>
                <w:rPr>
                  <w:rFonts w:hint="eastAsia"/>
                  <w:bCs/>
                  <w:iCs/>
                </w:rPr>
                <w:t>；</w:t>
              </w:r>
            </w:ins>
          </w:p>
          <w:p w:rsidR="003F2D7B" w:rsidRPr="003E77B5" w:rsidRDefault="003F2D7B" w:rsidP="000B2D54">
            <w:pPr>
              <w:rPr>
                <w:ins w:id="5130" w:author="Microsoft" w:date="2015-09-23T15:43:00Z"/>
                <w:bCs/>
                <w:iCs/>
              </w:rPr>
            </w:pPr>
            <w:ins w:id="5131" w:author="Microsoft" w:date="2015-09-23T15:43:00Z">
              <w:r>
                <w:rPr>
                  <w:bCs/>
                  <w:iCs/>
                </w:rPr>
                <w:t>代理商账户充值是将现金交给公司财务人员</w:t>
              </w:r>
              <w:r>
                <w:rPr>
                  <w:rFonts w:hint="eastAsia"/>
                  <w:bCs/>
                  <w:iCs/>
                </w:rPr>
                <w:t>，</w:t>
              </w:r>
              <w:r>
                <w:rPr>
                  <w:bCs/>
                  <w:iCs/>
                </w:rPr>
                <w:t>财务人员直接登录系统进行充值</w:t>
              </w:r>
              <w:r>
                <w:rPr>
                  <w:rFonts w:hint="eastAsia"/>
                  <w:bCs/>
                  <w:iCs/>
                </w:rPr>
                <w:t>，</w:t>
              </w:r>
              <w:r>
                <w:rPr>
                  <w:bCs/>
                  <w:iCs/>
                </w:rPr>
                <w:t>不需要输入交易密码</w:t>
              </w:r>
              <w:r>
                <w:rPr>
                  <w:rFonts w:hint="eastAsia"/>
                  <w:bCs/>
                  <w:iCs/>
                </w:rPr>
                <w:t>；</w:t>
              </w:r>
            </w:ins>
          </w:p>
        </w:tc>
      </w:tr>
    </w:tbl>
    <w:p w:rsidR="003F2D7B" w:rsidRPr="00EF289F" w:rsidRDefault="003F2D7B" w:rsidP="003F2D7B">
      <w:pPr>
        <w:pStyle w:val="a0"/>
        <w:rPr>
          <w:ins w:id="5132" w:author="Microsoft" w:date="2015-09-23T15:43:00Z"/>
        </w:rPr>
      </w:pPr>
    </w:p>
    <w:p w:rsidR="003F2D7B" w:rsidRDefault="003F2D7B">
      <w:pPr>
        <w:pStyle w:val="4"/>
        <w:rPr>
          <w:ins w:id="5133" w:author="Microsoft" w:date="2015-09-23T15:43:00Z"/>
        </w:rPr>
      </w:pPr>
      <w:ins w:id="5134" w:author="Microsoft" w:date="2015-09-23T15:43:00Z">
        <w:r>
          <w:rPr>
            <w:rFonts w:hint="eastAsia"/>
          </w:rPr>
          <w:t>站点</w:t>
        </w:r>
        <w:r>
          <w:t>提现</w:t>
        </w:r>
        <w:r>
          <w:rPr>
            <w:rFonts w:hint="eastAsia"/>
          </w:rPr>
          <w:t>申请</w:t>
        </w:r>
        <w:r w:rsidRPr="00323126">
          <w:rPr>
            <w:rFonts w:hint="eastAsia"/>
          </w:rPr>
          <w:t>（</w:t>
        </w:r>
        <w:r>
          <w:rPr>
            <w:rFonts w:hint="eastAsia"/>
          </w:rPr>
          <w:t>Outlet Cash Withdrawn</w:t>
        </w:r>
        <w:r w:rsidRPr="00323126">
          <w:rPr>
            <w:rFonts w:hint="eastAsia"/>
          </w:rPr>
          <w:t>）</w:t>
        </w:r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3F2D7B" w:rsidRPr="00883F4B" w:rsidTr="003F2D7B">
        <w:trPr>
          <w:ins w:id="5135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5136" w:author="Microsoft" w:date="2015-09-23T15:43:00Z"/>
              </w:rPr>
            </w:pPr>
            <w:ins w:id="5137" w:author="Microsoft" w:date="2015-09-23T15:43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3F2D7B" w:rsidRPr="00883F4B" w:rsidRDefault="003F2D7B" w:rsidP="003F2D7B">
            <w:pPr>
              <w:rPr>
                <w:ins w:id="5138" w:author="Microsoft" w:date="2015-09-23T15:43:00Z"/>
                <w:iCs/>
              </w:rPr>
            </w:pPr>
            <w:ins w:id="5139" w:author="Microsoft" w:date="2015-09-23T15:43:00Z">
              <w:r>
                <w:rPr>
                  <w:iCs/>
                </w:rPr>
                <w:t>Jk096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5140" w:author="Microsoft" w:date="2015-09-23T15:43:00Z"/>
              </w:rPr>
            </w:pPr>
            <w:ins w:id="5141" w:author="Microsoft" w:date="2015-09-23T15:43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3F2D7B" w:rsidRPr="00883F4B" w:rsidRDefault="003F2D7B" w:rsidP="003F2D7B">
            <w:pPr>
              <w:rPr>
                <w:ins w:id="5142" w:author="Microsoft" w:date="2015-09-23T15:43:00Z"/>
                <w:iCs/>
              </w:rPr>
            </w:pPr>
          </w:p>
        </w:tc>
      </w:tr>
      <w:tr w:rsidR="003F2D7B" w:rsidRPr="00883F4B" w:rsidTr="003F2D7B">
        <w:trPr>
          <w:ins w:id="5143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5144" w:author="Microsoft" w:date="2015-09-23T15:43:00Z"/>
              </w:rPr>
            </w:pPr>
            <w:ins w:id="5145" w:author="Microsoft" w:date="2015-09-23T15:43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3F2D7B" w:rsidRPr="00883F4B" w:rsidRDefault="003F2D7B" w:rsidP="003F2D7B">
            <w:pPr>
              <w:rPr>
                <w:ins w:id="5146" w:author="Microsoft" w:date="2015-09-23T15:43:00Z"/>
                <w:iCs/>
              </w:rPr>
            </w:pPr>
            <w:ins w:id="5147" w:author="Microsoft" w:date="2015-09-23T15:43:00Z">
              <w:r>
                <w:rPr>
                  <w:rFonts w:hint="eastAsia"/>
                  <w:iCs/>
                </w:rPr>
                <w:t>代理商、站点对余额进行提现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5148" w:author="Microsoft" w:date="2015-09-23T15:43:00Z"/>
                <w:iCs/>
              </w:rPr>
            </w:pPr>
            <w:ins w:id="5149" w:author="Microsoft" w:date="2015-09-23T15:43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3F2D7B" w:rsidRPr="00883F4B" w:rsidRDefault="003F2D7B" w:rsidP="003F2D7B">
            <w:pPr>
              <w:rPr>
                <w:ins w:id="5150" w:author="Microsoft" w:date="2015-09-23T15:43:00Z"/>
                <w:iCs/>
              </w:rPr>
            </w:pPr>
          </w:p>
        </w:tc>
      </w:tr>
      <w:tr w:rsidR="003F2D7B" w:rsidRPr="00883F4B" w:rsidTr="003F2D7B">
        <w:trPr>
          <w:trHeight w:val="390"/>
          <w:ins w:id="5151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5152" w:author="Microsoft" w:date="2015-09-23T15:43:00Z"/>
              </w:rPr>
            </w:pPr>
            <w:ins w:id="5153" w:author="Microsoft" w:date="2015-09-23T15:43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Pr="00883F4B" w:rsidRDefault="003F2D7B" w:rsidP="003F2D7B">
            <w:pPr>
              <w:rPr>
                <w:ins w:id="5154" w:author="Microsoft" w:date="2015-09-23T15:43:00Z"/>
              </w:rPr>
            </w:pPr>
            <w:ins w:id="5155" w:author="Microsoft" w:date="2015-09-23T15:43:00Z">
              <w:r>
                <w:t>市场管理员对站点提现进行审批</w:t>
              </w:r>
            </w:ins>
          </w:p>
        </w:tc>
      </w:tr>
      <w:tr w:rsidR="003F2D7B" w:rsidRPr="00883F4B" w:rsidTr="003F2D7B">
        <w:trPr>
          <w:trHeight w:val="420"/>
          <w:ins w:id="5156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5157" w:author="Microsoft" w:date="2015-09-23T15:43:00Z"/>
              </w:rPr>
            </w:pPr>
            <w:ins w:id="5158" w:author="Microsoft" w:date="2015-09-23T15:43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Pr="006F06BF" w:rsidRDefault="003F2D7B" w:rsidP="003F2D7B">
            <w:pPr>
              <w:pStyle w:val="a8"/>
              <w:numPr>
                <w:ilvl w:val="0"/>
                <w:numId w:val="29"/>
              </w:numPr>
              <w:ind w:firstLineChars="0"/>
              <w:rPr>
                <w:ins w:id="5159" w:author="Microsoft" w:date="2015-09-23T15:43:00Z"/>
                <w:iCs/>
              </w:rPr>
            </w:pPr>
            <w:ins w:id="5160" w:author="Microsoft" w:date="2015-09-23T15:43:00Z">
              <w:r>
                <w:rPr>
                  <w:rFonts w:hint="eastAsia"/>
                  <w:iCs/>
                </w:rPr>
                <w:t xml:space="preserve"> </w:t>
              </w:r>
              <w:r>
                <w:rPr>
                  <w:rFonts w:hint="eastAsia"/>
                  <w:iCs/>
                </w:rPr>
                <w:t>站点</w:t>
              </w:r>
              <w:r w:rsidRPr="006F06BF">
                <w:rPr>
                  <w:rFonts w:hint="eastAsia"/>
                  <w:iCs/>
                </w:rPr>
                <w:t>编号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Outlet Code</w:t>
              </w:r>
              <w:r w:rsidRPr="00FD3CAF">
                <w:rPr>
                  <w:rFonts w:hint="eastAsia"/>
                  <w:iCs/>
                </w:rPr>
                <w:t>）</w:t>
              </w:r>
              <w:r w:rsidRPr="006F06BF">
                <w:rPr>
                  <w:rFonts w:hint="eastAsia"/>
                  <w:iCs/>
                </w:rPr>
                <w:t>：</w:t>
              </w:r>
              <w:r>
                <w:rPr>
                  <w:rFonts w:hint="eastAsia"/>
                  <w:iCs/>
                </w:rPr>
                <w:t>1-20</w:t>
              </w:r>
            </w:ins>
          </w:p>
          <w:p w:rsidR="003F2D7B" w:rsidRDefault="003F2D7B" w:rsidP="003F2D7B">
            <w:pPr>
              <w:pStyle w:val="a8"/>
              <w:numPr>
                <w:ilvl w:val="0"/>
                <w:numId w:val="29"/>
              </w:numPr>
              <w:ind w:firstLineChars="0"/>
              <w:rPr>
                <w:ins w:id="5161" w:author="Microsoft" w:date="2015-09-23T15:43:00Z"/>
                <w:iCs/>
              </w:rPr>
            </w:pPr>
            <w:ins w:id="5162" w:author="Microsoft" w:date="2015-09-23T15:43:00Z">
              <w:r>
                <w:rPr>
                  <w:iCs/>
                </w:rPr>
                <w:t>站点</w:t>
              </w:r>
              <w:r w:rsidRPr="006F06BF">
                <w:rPr>
                  <w:iCs/>
                </w:rPr>
                <w:t>名称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Outlet Name</w:t>
              </w:r>
              <w:r w:rsidRPr="00FD3CAF">
                <w:rPr>
                  <w:rFonts w:hint="eastAsia"/>
                  <w:iCs/>
                </w:rPr>
                <w:t>）</w:t>
              </w:r>
              <w:r w:rsidRPr="006F06BF">
                <w:rPr>
                  <w:rFonts w:hint="eastAsia"/>
                  <w:iCs/>
                </w:rPr>
                <w:t>：</w:t>
              </w:r>
              <w:r>
                <w:rPr>
                  <w:iCs/>
                </w:rPr>
                <w:t>输入编号后显示名称</w:t>
              </w:r>
              <w:r>
                <w:rPr>
                  <w:rFonts w:hint="eastAsia"/>
                  <w:iCs/>
                </w:rPr>
                <w:t>；</w:t>
              </w:r>
            </w:ins>
          </w:p>
          <w:p w:rsidR="003F2D7B" w:rsidRPr="006F06BF" w:rsidRDefault="003F2D7B" w:rsidP="003F2D7B">
            <w:pPr>
              <w:pStyle w:val="a8"/>
              <w:numPr>
                <w:ilvl w:val="0"/>
                <w:numId w:val="29"/>
              </w:numPr>
              <w:ind w:firstLineChars="0"/>
              <w:rPr>
                <w:ins w:id="5163" w:author="Microsoft" w:date="2015-09-23T15:43:00Z"/>
                <w:iCs/>
              </w:rPr>
            </w:pPr>
            <w:ins w:id="5164" w:author="Microsoft" w:date="2015-09-23T15:43:00Z">
              <w:r>
                <w:rPr>
                  <w:iCs/>
                </w:rPr>
                <w:lastRenderedPageBreak/>
                <w:t>账户余额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Account Balance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  <w:iCs/>
                </w:rPr>
                <w:t>：</w:t>
              </w:r>
              <w:r>
                <w:rPr>
                  <w:iCs/>
                </w:rPr>
                <w:t>瑞尔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riels</w:t>
              </w:r>
              <w:r w:rsidRPr="00FD3CAF">
                <w:rPr>
                  <w:rFonts w:hint="eastAsia"/>
                  <w:iCs/>
                </w:rPr>
                <w:t>）</w:t>
              </w:r>
            </w:ins>
          </w:p>
          <w:p w:rsidR="003F2D7B" w:rsidRPr="00EC2ED6" w:rsidRDefault="003F2D7B" w:rsidP="00EC2ED6">
            <w:pPr>
              <w:pStyle w:val="a8"/>
              <w:numPr>
                <w:ilvl w:val="0"/>
                <w:numId w:val="29"/>
              </w:numPr>
              <w:ind w:firstLineChars="0"/>
              <w:rPr>
                <w:ins w:id="5165" w:author="Microsoft" w:date="2015-09-23T15:43:00Z"/>
                <w:iCs/>
              </w:rPr>
            </w:pPr>
            <w:ins w:id="5166" w:author="Microsoft" w:date="2015-09-23T15:43:00Z">
              <w:r>
                <w:rPr>
                  <w:iCs/>
                </w:rPr>
                <w:t>提现</w:t>
              </w:r>
              <w:r w:rsidRPr="006F06BF">
                <w:rPr>
                  <w:iCs/>
                </w:rPr>
                <w:t>金额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Cash Withdrawn</w:t>
              </w:r>
              <w:r w:rsidRPr="00FD3CAF">
                <w:rPr>
                  <w:rFonts w:hint="eastAsia"/>
                  <w:iCs/>
                </w:rPr>
                <w:t>）</w:t>
              </w:r>
              <w:r w:rsidRPr="006F06BF">
                <w:rPr>
                  <w:rFonts w:hint="eastAsia"/>
                  <w:iCs/>
                </w:rPr>
                <w:t>：</w:t>
              </w:r>
              <w:r>
                <w:rPr>
                  <w:rFonts w:hint="eastAsia"/>
                  <w:iCs/>
                </w:rPr>
                <w:t>瑞尔：</w:t>
              </w:r>
            </w:ins>
          </w:p>
        </w:tc>
      </w:tr>
      <w:tr w:rsidR="003F2D7B" w:rsidRPr="00883F4B" w:rsidTr="003F2D7B">
        <w:trPr>
          <w:trHeight w:val="420"/>
          <w:ins w:id="5167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5168" w:author="Microsoft" w:date="2015-09-23T15:43:00Z"/>
              </w:rPr>
            </w:pPr>
            <w:ins w:id="5169" w:author="Microsoft" w:date="2015-09-23T15:43:00Z">
              <w:r w:rsidRPr="00883F4B">
                <w:rPr>
                  <w:rFonts w:hint="eastAsia"/>
                </w:rPr>
                <w:lastRenderedPageBreak/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Pr="00883F4B" w:rsidRDefault="003F2D7B" w:rsidP="003F2D7B">
            <w:pPr>
              <w:rPr>
                <w:ins w:id="5170" w:author="Microsoft" w:date="2015-09-23T15:43:00Z"/>
              </w:rPr>
            </w:pPr>
            <w:ins w:id="5171" w:author="Microsoft" w:date="2015-09-23T15:43:00Z">
              <w:r>
                <w:rPr>
                  <w:rFonts w:hint="eastAsia"/>
                  <w:iCs/>
                </w:rPr>
                <w:t>提交成功</w:t>
              </w:r>
              <w:r w:rsidRPr="00045024">
                <w:rPr>
                  <w:rFonts w:hint="eastAsia"/>
                  <w:iCs/>
                </w:rPr>
                <w:t>（</w:t>
              </w:r>
              <w:r w:rsidRPr="00045024">
                <w:rPr>
                  <w:rFonts w:hint="eastAsia"/>
                  <w:iCs/>
                </w:rPr>
                <w:t>Your cash withdrawn information has been successfully submitted!</w:t>
              </w:r>
              <w:r w:rsidRPr="00045024">
                <w:rPr>
                  <w:rFonts w:hint="eastAsia"/>
                  <w:iCs/>
                </w:rPr>
                <w:t>）</w:t>
              </w:r>
            </w:ins>
          </w:p>
        </w:tc>
      </w:tr>
      <w:tr w:rsidR="003F2D7B" w:rsidRPr="009A66A0" w:rsidTr="003F2D7B">
        <w:trPr>
          <w:ins w:id="5172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5173" w:author="Microsoft" w:date="2015-09-23T15:43:00Z"/>
              </w:rPr>
            </w:pPr>
            <w:ins w:id="5174" w:author="Microsoft" w:date="2015-09-23T15:43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Default="003F2D7B" w:rsidP="003F2D7B">
            <w:pPr>
              <w:rPr>
                <w:ins w:id="5175" w:author="Microsoft" w:date="2015-09-23T15:43:00Z"/>
                <w:noProof/>
                <w:szCs w:val="21"/>
              </w:rPr>
            </w:pPr>
            <w:ins w:id="5176" w:author="Microsoft" w:date="2015-09-23T15:43:00Z">
              <w:r>
                <w:rPr>
                  <w:rFonts w:hint="eastAsia"/>
                  <w:noProof/>
                  <w:szCs w:val="21"/>
                </w:rPr>
                <w:t>提现</w:t>
              </w:r>
              <w:r>
                <w:rPr>
                  <w:noProof/>
                  <w:szCs w:val="21"/>
                </w:rPr>
                <w:t>金额大于账户余额时，</w:t>
              </w:r>
              <w:r>
                <w:rPr>
                  <w:rFonts w:hint="eastAsia"/>
                  <w:noProof/>
                  <w:szCs w:val="21"/>
                </w:rPr>
                <w:t>提示</w:t>
              </w:r>
              <w:r>
                <w:rPr>
                  <w:noProof/>
                  <w:szCs w:val="21"/>
                </w:rPr>
                <w:t>重新输入金额；</w:t>
              </w:r>
            </w:ins>
          </w:p>
          <w:p w:rsidR="003F2D7B" w:rsidRPr="00FE4DC0" w:rsidRDefault="003F2D7B" w:rsidP="003F2D7B">
            <w:pPr>
              <w:rPr>
                <w:ins w:id="5177" w:author="Microsoft" w:date="2015-09-23T15:43:00Z"/>
                <w:noProof/>
                <w:szCs w:val="21"/>
              </w:rPr>
            </w:pPr>
            <w:ins w:id="5178" w:author="Microsoft" w:date="2015-09-23T15:43:00Z">
              <w:r w:rsidRPr="007344E2">
                <w:rPr>
                  <w:rFonts w:hint="eastAsia"/>
                  <w:bCs/>
                  <w:iCs/>
                  <w:noProof/>
                  <w:szCs w:val="21"/>
                </w:rPr>
                <w:t>（</w:t>
              </w:r>
              <w:r w:rsidRPr="007344E2">
                <w:rPr>
                  <w:rFonts w:hint="eastAsia"/>
                  <w:bCs/>
                  <w:iCs/>
                  <w:noProof/>
                  <w:szCs w:val="21"/>
                </w:rPr>
                <w:t>The cash withdrawn cannot be larger than the current account balance.</w:t>
              </w:r>
              <w:r w:rsidRPr="007344E2">
                <w:rPr>
                  <w:rFonts w:hint="eastAsia"/>
                  <w:bCs/>
                  <w:iCs/>
                  <w:noProof/>
                  <w:szCs w:val="21"/>
                </w:rPr>
                <w:t>）</w:t>
              </w:r>
            </w:ins>
          </w:p>
        </w:tc>
      </w:tr>
      <w:tr w:rsidR="003F2D7B" w:rsidRPr="00883F4B" w:rsidTr="003F2D7B">
        <w:trPr>
          <w:ins w:id="5179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5180" w:author="Microsoft" w:date="2015-09-23T15:43:00Z"/>
              </w:rPr>
            </w:pPr>
            <w:ins w:id="5181" w:author="Microsoft" w:date="2015-09-23T15:43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Pr="00883F4B" w:rsidRDefault="003F2D7B" w:rsidP="003F2D7B">
            <w:pPr>
              <w:rPr>
                <w:ins w:id="5182" w:author="Microsoft" w:date="2015-09-23T15:43:00Z"/>
                <w:bCs/>
                <w:iCs/>
              </w:rPr>
            </w:pPr>
            <w:ins w:id="5183" w:author="Microsoft" w:date="2015-09-23T15:43:00Z">
              <w:r>
                <w:rPr>
                  <w:rFonts w:hint="eastAsia"/>
                  <w:bCs/>
                  <w:iCs/>
                </w:rPr>
                <w:t>无</w:t>
              </w:r>
            </w:ins>
          </w:p>
        </w:tc>
      </w:tr>
      <w:tr w:rsidR="003F2D7B" w:rsidRPr="00883F4B" w:rsidTr="003F2D7B">
        <w:trPr>
          <w:ins w:id="5184" w:author="Microsoft" w:date="2015-09-23T15:43:00Z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5185" w:author="Microsoft" w:date="2015-09-23T15:43:00Z"/>
              </w:rPr>
            </w:pPr>
            <w:ins w:id="5186" w:author="Microsoft" w:date="2015-09-23T15:43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7B" w:rsidRPr="003E77B5" w:rsidRDefault="003F2D7B" w:rsidP="003F2D7B">
            <w:pPr>
              <w:rPr>
                <w:ins w:id="5187" w:author="Microsoft" w:date="2015-09-23T15:43:00Z"/>
                <w:bCs/>
                <w:iCs/>
              </w:rPr>
            </w:pPr>
            <w:ins w:id="5188" w:author="Microsoft" w:date="2015-09-23T15:43:00Z">
              <w:r>
                <w:rPr>
                  <w:rFonts w:hint="eastAsia"/>
                  <w:bCs/>
                  <w:iCs/>
                </w:rPr>
                <w:t>无</w:t>
              </w:r>
            </w:ins>
          </w:p>
        </w:tc>
      </w:tr>
    </w:tbl>
    <w:p w:rsidR="003F2D7B" w:rsidRPr="00EF289F" w:rsidRDefault="003F2D7B" w:rsidP="003F2D7B">
      <w:pPr>
        <w:pStyle w:val="a0"/>
        <w:rPr>
          <w:ins w:id="5189" w:author="Microsoft" w:date="2015-09-23T15:43:00Z"/>
        </w:rPr>
      </w:pPr>
    </w:p>
    <w:p w:rsidR="00600786" w:rsidRDefault="00600786">
      <w:pPr>
        <w:pStyle w:val="3"/>
        <w:rPr>
          <w:ins w:id="5190" w:author="Microsoft" w:date="2015-09-17T17:06:00Z"/>
        </w:rPr>
      </w:pPr>
      <w:bookmarkStart w:id="5191" w:name="_Toc447205946"/>
      <w:ins w:id="5192" w:author="Microsoft" w:date="2015-09-17T16:50:00Z">
        <w:r>
          <w:rPr>
            <w:rFonts w:hint="eastAsia"/>
          </w:rPr>
          <w:t>交易</w:t>
        </w:r>
        <w:r>
          <w:t>流水查询</w:t>
        </w:r>
      </w:ins>
      <w:bookmarkEnd w:id="5191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82861" w:rsidRPr="00883F4B" w:rsidTr="002C46D7">
        <w:trPr>
          <w:ins w:id="5193" w:author="Microsoft" w:date="2015-09-17T17:06:00Z"/>
        </w:trPr>
        <w:tc>
          <w:tcPr>
            <w:tcW w:w="1384" w:type="dxa"/>
            <w:shd w:val="clear" w:color="auto" w:fill="D9D9D9"/>
            <w:vAlign w:val="center"/>
          </w:tcPr>
          <w:p w:rsidR="00782861" w:rsidRPr="00883F4B" w:rsidRDefault="00782861" w:rsidP="002C46D7">
            <w:pPr>
              <w:rPr>
                <w:ins w:id="5194" w:author="Microsoft" w:date="2015-09-17T17:06:00Z"/>
              </w:rPr>
            </w:pPr>
            <w:ins w:id="5195" w:author="Microsoft" w:date="2015-09-17T17:06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782861" w:rsidRPr="00883F4B" w:rsidRDefault="00782861" w:rsidP="002C46D7">
            <w:pPr>
              <w:rPr>
                <w:ins w:id="5196" w:author="Microsoft" w:date="2015-09-17T17:06:00Z"/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:rsidR="00782861" w:rsidRPr="00883F4B" w:rsidRDefault="00782861" w:rsidP="002C46D7">
            <w:pPr>
              <w:rPr>
                <w:ins w:id="5197" w:author="Microsoft" w:date="2015-09-17T17:06:00Z"/>
              </w:rPr>
            </w:pPr>
            <w:ins w:id="5198" w:author="Microsoft" w:date="2015-09-17T17:06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782861" w:rsidRPr="00883F4B" w:rsidRDefault="00782861" w:rsidP="002C46D7">
            <w:pPr>
              <w:rPr>
                <w:ins w:id="5199" w:author="Microsoft" w:date="2015-09-17T17:06:00Z"/>
                <w:iCs/>
              </w:rPr>
            </w:pPr>
          </w:p>
        </w:tc>
      </w:tr>
      <w:tr w:rsidR="00782861" w:rsidRPr="00883F4B" w:rsidTr="002C46D7">
        <w:trPr>
          <w:ins w:id="5200" w:author="Microsoft" w:date="2015-09-17T17:06:00Z"/>
        </w:trPr>
        <w:tc>
          <w:tcPr>
            <w:tcW w:w="1384" w:type="dxa"/>
            <w:shd w:val="clear" w:color="auto" w:fill="D9D9D9"/>
            <w:vAlign w:val="center"/>
          </w:tcPr>
          <w:p w:rsidR="00782861" w:rsidRPr="00883F4B" w:rsidRDefault="00782861" w:rsidP="002C46D7">
            <w:pPr>
              <w:rPr>
                <w:ins w:id="5201" w:author="Microsoft" w:date="2015-09-17T17:06:00Z"/>
              </w:rPr>
            </w:pPr>
            <w:ins w:id="5202" w:author="Microsoft" w:date="2015-09-17T17:06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782861" w:rsidRPr="00883F4B" w:rsidRDefault="00782861" w:rsidP="002C46D7">
            <w:pPr>
              <w:rPr>
                <w:ins w:id="5203" w:author="Microsoft" w:date="2015-09-17T17:06:00Z"/>
                <w:iCs/>
              </w:rPr>
            </w:pPr>
            <w:ins w:id="5204" w:author="Microsoft" w:date="2015-09-17T17:06:00Z">
              <w:r>
                <w:rPr>
                  <w:rFonts w:hint="eastAsia"/>
                  <w:iCs/>
                </w:rPr>
                <w:t>查询站点</w:t>
              </w:r>
              <w:r>
                <w:rPr>
                  <w:iCs/>
                </w:rPr>
                <w:t>的</w:t>
              </w:r>
              <w:r>
                <w:rPr>
                  <w:rFonts w:hint="eastAsia"/>
                  <w:iCs/>
                </w:rPr>
                <w:t>资金</w:t>
              </w:r>
              <w:r>
                <w:rPr>
                  <w:iCs/>
                </w:rPr>
                <w:t>交易流水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782861" w:rsidRPr="00883F4B" w:rsidRDefault="00782861" w:rsidP="002C46D7">
            <w:pPr>
              <w:rPr>
                <w:ins w:id="5205" w:author="Microsoft" w:date="2015-09-17T17:06:00Z"/>
                <w:iCs/>
              </w:rPr>
            </w:pPr>
            <w:ins w:id="5206" w:author="Microsoft" w:date="2015-09-17T17:06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782861" w:rsidRPr="00883F4B" w:rsidRDefault="00782861" w:rsidP="002C46D7">
            <w:pPr>
              <w:rPr>
                <w:ins w:id="5207" w:author="Microsoft" w:date="2015-09-17T17:06:00Z"/>
                <w:iCs/>
              </w:rPr>
            </w:pPr>
          </w:p>
        </w:tc>
      </w:tr>
      <w:tr w:rsidR="00782861" w:rsidRPr="00883F4B" w:rsidTr="002C46D7">
        <w:trPr>
          <w:trHeight w:val="390"/>
          <w:ins w:id="5208" w:author="Microsoft" w:date="2015-09-17T17:06:00Z"/>
        </w:trPr>
        <w:tc>
          <w:tcPr>
            <w:tcW w:w="1384" w:type="dxa"/>
            <w:shd w:val="clear" w:color="auto" w:fill="D9D9D9"/>
            <w:vAlign w:val="center"/>
          </w:tcPr>
          <w:p w:rsidR="00782861" w:rsidRPr="00883F4B" w:rsidRDefault="00782861" w:rsidP="002C46D7">
            <w:pPr>
              <w:rPr>
                <w:ins w:id="5209" w:author="Microsoft" w:date="2015-09-17T17:06:00Z"/>
              </w:rPr>
            </w:pPr>
            <w:ins w:id="5210" w:author="Microsoft" w:date="2015-09-17T17:06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782861" w:rsidRPr="00883F4B" w:rsidRDefault="00782861" w:rsidP="002C46D7">
            <w:pPr>
              <w:rPr>
                <w:ins w:id="5211" w:author="Microsoft" w:date="2015-09-17T17:06:00Z"/>
              </w:rPr>
            </w:pPr>
            <w:ins w:id="5212" w:author="Microsoft" w:date="2015-09-17T17:06:00Z">
              <w:r>
                <w:rPr>
                  <w:rFonts w:hint="eastAsia"/>
                </w:rPr>
                <w:t>查询</w:t>
              </w:r>
              <w:r>
                <w:t>站点的交易流水</w:t>
              </w:r>
            </w:ins>
          </w:p>
        </w:tc>
      </w:tr>
      <w:tr w:rsidR="00782861" w:rsidRPr="00883F4B" w:rsidTr="002C46D7">
        <w:trPr>
          <w:trHeight w:val="420"/>
          <w:ins w:id="5213" w:author="Microsoft" w:date="2015-09-17T17:06:00Z"/>
        </w:trPr>
        <w:tc>
          <w:tcPr>
            <w:tcW w:w="1384" w:type="dxa"/>
            <w:shd w:val="clear" w:color="auto" w:fill="D9D9D9"/>
            <w:vAlign w:val="center"/>
          </w:tcPr>
          <w:p w:rsidR="00782861" w:rsidRPr="00883F4B" w:rsidRDefault="00782861" w:rsidP="002C46D7">
            <w:pPr>
              <w:rPr>
                <w:ins w:id="5214" w:author="Microsoft" w:date="2015-09-17T17:06:00Z"/>
              </w:rPr>
            </w:pPr>
            <w:ins w:id="5215" w:author="Microsoft" w:date="2015-09-17T17:06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782861" w:rsidRDefault="00782861" w:rsidP="002C46D7">
            <w:pPr>
              <w:rPr>
                <w:ins w:id="5216" w:author="Microsoft" w:date="2015-09-17T17:07:00Z"/>
                <w:iCs/>
              </w:rPr>
            </w:pPr>
            <w:ins w:id="5217" w:author="Microsoft" w:date="2015-09-17T17:07:00Z">
              <w:r>
                <w:rPr>
                  <w:rFonts w:hint="eastAsia"/>
                  <w:iCs/>
                </w:rPr>
                <w:t>查询</w:t>
              </w:r>
              <w:r>
                <w:rPr>
                  <w:iCs/>
                </w:rPr>
                <w:t>条件：</w:t>
              </w:r>
            </w:ins>
          </w:p>
          <w:p w:rsidR="00782861" w:rsidRPr="00782861" w:rsidRDefault="00782861" w:rsidP="00782861">
            <w:pPr>
              <w:pStyle w:val="a8"/>
              <w:numPr>
                <w:ilvl w:val="0"/>
                <w:numId w:val="63"/>
              </w:numPr>
              <w:ind w:firstLineChars="0"/>
              <w:rPr>
                <w:ins w:id="5218" w:author="Microsoft" w:date="2015-09-17T17:07:00Z"/>
                <w:iCs/>
              </w:rPr>
            </w:pPr>
            <w:ins w:id="5219" w:author="Microsoft" w:date="2015-09-17T17:07:00Z">
              <w:r w:rsidRPr="00782861">
                <w:rPr>
                  <w:rFonts w:hint="eastAsia"/>
                  <w:iCs/>
                </w:rPr>
                <w:t>站点</w:t>
              </w:r>
              <w:r w:rsidRPr="00782861">
                <w:rPr>
                  <w:iCs/>
                </w:rPr>
                <w:t>编号：</w:t>
              </w:r>
            </w:ins>
          </w:p>
          <w:p w:rsidR="00782861" w:rsidRDefault="00782861" w:rsidP="00782861">
            <w:pPr>
              <w:pStyle w:val="a8"/>
              <w:numPr>
                <w:ilvl w:val="0"/>
                <w:numId w:val="63"/>
              </w:numPr>
              <w:ind w:firstLineChars="0"/>
              <w:rPr>
                <w:ins w:id="5220" w:author="Microsoft" w:date="2015-09-23T16:45:00Z"/>
                <w:iCs/>
              </w:rPr>
            </w:pPr>
            <w:ins w:id="5221" w:author="Microsoft" w:date="2015-09-17T17:07:00Z">
              <w:r>
                <w:rPr>
                  <w:rFonts w:hint="eastAsia"/>
                  <w:iCs/>
                </w:rPr>
                <w:t>资金</w:t>
              </w:r>
              <w:r>
                <w:rPr>
                  <w:iCs/>
                </w:rPr>
                <w:t>类型</w:t>
              </w:r>
            </w:ins>
            <w:ins w:id="5222" w:author="Microsoft" w:date="2015-09-17T17:08:00Z">
              <w:r>
                <w:rPr>
                  <w:iCs/>
                </w:rPr>
                <w:t>：下拉选择框（</w:t>
              </w:r>
              <w:r>
                <w:rPr>
                  <w:rFonts w:hint="eastAsia"/>
                  <w:iCs/>
                </w:rPr>
                <w:t>充值</w:t>
              </w:r>
              <w:r>
                <w:rPr>
                  <w:iCs/>
                </w:rPr>
                <w:t>、提现、</w:t>
              </w:r>
              <w:r>
                <w:rPr>
                  <w:rFonts w:hint="eastAsia"/>
                  <w:iCs/>
                </w:rPr>
                <w:t>销售</w:t>
              </w:r>
              <w:r>
                <w:rPr>
                  <w:iCs/>
                </w:rPr>
                <w:t>金额、</w:t>
              </w:r>
              <w:r>
                <w:rPr>
                  <w:rFonts w:hint="eastAsia"/>
                  <w:iCs/>
                </w:rPr>
                <w:t>销售</w:t>
              </w:r>
              <w:r>
                <w:rPr>
                  <w:iCs/>
                </w:rPr>
                <w:t>佣金、</w:t>
              </w:r>
              <w:r>
                <w:rPr>
                  <w:rFonts w:hint="eastAsia"/>
                  <w:iCs/>
                </w:rPr>
                <w:t>兑奖</w:t>
              </w:r>
              <w:r>
                <w:rPr>
                  <w:iCs/>
                </w:rPr>
                <w:t>、兑奖佣金、</w:t>
              </w:r>
              <w:r>
                <w:rPr>
                  <w:rFonts w:hint="eastAsia"/>
                  <w:iCs/>
                </w:rPr>
                <w:t>退货</w:t>
              </w:r>
              <w:r>
                <w:rPr>
                  <w:iCs/>
                </w:rPr>
                <w:t>金额</w:t>
              </w:r>
            </w:ins>
            <w:ins w:id="5223" w:author="Microsoft" w:date="2015-10-21T09:59:00Z">
              <w:r w:rsidR="00942BD6">
                <w:rPr>
                  <w:rFonts w:hint="eastAsia"/>
                  <w:iCs/>
                </w:rPr>
                <w:t>，退还</w:t>
              </w:r>
              <w:r w:rsidR="00942BD6">
                <w:rPr>
                  <w:iCs/>
                </w:rPr>
                <w:t>佣金</w:t>
              </w:r>
            </w:ins>
            <w:ins w:id="5224" w:author="Microsoft" w:date="2015-09-17T17:08:00Z">
              <w:r>
                <w:rPr>
                  <w:iCs/>
                </w:rPr>
                <w:t>）</w:t>
              </w:r>
            </w:ins>
            <w:ins w:id="5225" w:author="Microsoft" w:date="2015-09-17T17:09:00Z">
              <w:r w:rsidR="003273E9">
                <w:rPr>
                  <w:rFonts w:hint="eastAsia"/>
                  <w:iCs/>
                </w:rPr>
                <w:t>；</w:t>
              </w:r>
              <w:r w:rsidR="003273E9">
                <w:rPr>
                  <w:iCs/>
                </w:rPr>
                <w:t>默认</w:t>
              </w:r>
              <w:r w:rsidR="003273E9">
                <w:rPr>
                  <w:rFonts w:hint="eastAsia"/>
                  <w:iCs/>
                </w:rPr>
                <w:t>类型</w:t>
              </w:r>
              <w:r w:rsidR="003273E9">
                <w:rPr>
                  <w:iCs/>
                </w:rPr>
                <w:t>为全部；</w:t>
              </w:r>
            </w:ins>
          </w:p>
          <w:p w:rsidR="00EC2ED6" w:rsidRPr="00782861" w:rsidRDefault="00EC2ED6" w:rsidP="00782861">
            <w:pPr>
              <w:pStyle w:val="a8"/>
              <w:numPr>
                <w:ilvl w:val="0"/>
                <w:numId w:val="63"/>
              </w:numPr>
              <w:ind w:firstLineChars="0"/>
              <w:rPr>
                <w:ins w:id="5226" w:author="Microsoft" w:date="2015-09-17T17:06:00Z"/>
                <w:iCs/>
              </w:rPr>
            </w:pPr>
            <w:ins w:id="5227" w:author="Microsoft" w:date="2015-09-23T16:45:00Z">
              <w:r>
                <w:rPr>
                  <w:rFonts w:hint="eastAsia"/>
                  <w:iCs/>
                </w:rPr>
                <w:t>日期</w:t>
              </w:r>
              <w:r>
                <w:rPr>
                  <w:iCs/>
                </w:rPr>
                <w:t>：选择日期区间进行查询；</w:t>
              </w:r>
            </w:ins>
          </w:p>
        </w:tc>
      </w:tr>
      <w:tr w:rsidR="00782861" w:rsidRPr="00883F4B" w:rsidTr="002C46D7">
        <w:trPr>
          <w:trHeight w:val="420"/>
          <w:ins w:id="5228" w:author="Microsoft" w:date="2015-09-17T17:06:00Z"/>
        </w:trPr>
        <w:tc>
          <w:tcPr>
            <w:tcW w:w="1384" w:type="dxa"/>
            <w:shd w:val="clear" w:color="auto" w:fill="D9D9D9"/>
            <w:vAlign w:val="center"/>
          </w:tcPr>
          <w:p w:rsidR="00782861" w:rsidRPr="00883F4B" w:rsidRDefault="00782861" w:rsidP="002C46D7">
            <w:pPr>
              <w:rPr>
                <w:ins w:id="5229" w:author="Microsoft" w:date="2015-09-17T17:06:00Z"/>
              </w:rPr>
            </w:pPr>
            <w:ins w:id="5230" w:author="Microsoft" w:date="2015-09-17T17:06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782861" w:rsidRDefault="003273E9" w:rsidP="002C46D7">
            <w:pPr>
              <w:pStyle w:val="a8"/>
              <w:numPr>
                <w:ilvl w:val="0"/>
                <w:numId w:val="28"/>
              </w:numPr>
              <w:ind w:firstLineChars="0"/>
              <w:rPr>
                <w:ins w:id="5231" w:author="Microsoft" w:date="2015-09-17T17:08:00Z"/>
              </w:rPr>
            </w:pPr>
            <w:ins w:id="5232" w:author="Microsoft" w:date="2015-09-17T17:11:00Z">
              <w:r>
                <w:rPr>
                  <w:rFonts w:hint="eastAsia"/>
                </w:rPr>
                <w:t>时间</w:t>
              </w:r>
              <w:r>
                <w:t>：年与日，</w:t>
              </w:r>
              <w:r>
                <w:rPr>
                  <w:rFonts w:hint="eastAsia"/>
                </w:rPr>
                <w:t>时分</w:t>
              </w:r>
            </w:ins>
          </w:p>
          <w:p w:rsidR="00782861" w:rsidRDefault="003273E9" w:rsidP="002C46D7">
            <w:pPr>
              <w:pStyle w:val="a8"/>
              <w:numPr>
                <w:ilvl w:val="0"/>
                <w:numId w:val="28"/>
              </w:numPr>
              <w:ind w:firstLineChars="0"/>
              <w:rPr>
                <w:ins w:id="5233" w:author="Microsoft" w:date="2015-09-17T17:09:00Z"/>
              </w:rPr>
            </w:pPr>
            <w:ins w:id="5234" w:author="Microsoft" w:date="2015-09-17T17:09:00Z">
              <w:r>
                <w:rPr>
                  <w:rFonts w:hint="eastAsia"/>
                </w:rPr>
                <w:t>类型</w:t>
              </w:r>
              <w:r>
                <w:t>：</w:t>
              </w:r>
            </w:ins>
          </w:p>
          <w:p w:rsidR="003273E9" w:rsidRPr="00883F4B" w:rsidRDefault="003273E9" w:rsidP="002C46D7">
            <w:pPr>
              <w:pStyle w:val="a8"/>
              <w:numPr>
                <w:ilvl w:val="0"/>
                <w:numId w:val="28"/>
              </w:numPr>
              <w:ind w:firstLineChars="0"/>
              <w:rPr>
                <w:ins w:id="5235" w:author="Microsoft" w:date="2015-09-17T17:06:00Z"/>
              </w:rPr>
            </w:pPr>
            <w:ins w:id="5236" w:author="Microsoft" w:date="2015-09-17T17:09:00Z">
              <w:r>
                <w:rPr>
                  <w:rFonts w:hint="eastAsia"/>
                </w:rPr>
                <w:t>金额</w:t>
              </w:r>
              <w:r>
                <w:t>：瑞尔</w:t>
              </w:r>
            </w:ins>
          </w:p>
        </w:tc>
      </w:tr>
      <w:tr w:rsidR="00782861" w:rsidRPr="00883F4B" w:rsidTr="002C46D7">
        <w:trPr>
          <w:ins w:id="5237" w:author="Microsoft" w:date="2015-09-17T17:06:00Z"/>
        </w:trPr>
        <w:tc>
          <w:tcPr>
            <w:tcW w:w="1384" w:type="dxa"/>
            <w:shd w:val="clear" w:color="auto" w:fill="D9D9D9"/>
            <w:vAlign w:val="center"/>
          </w:tcPr>
          <w:p w:rsidR="00782861" w:rsidRPr="00883F4B" w:rsidRDefault="00782861" w:rsidP="002C46D7">
            <w:pPr>
              <w:rPr>
                <w:ins w:id="5238" w:author="Microsoft" w:date="2015-09-17T17:06:00Z"/>
              </w:rPr>
            </w:pPr>
            <w:ins w:id="5239" w:author="Microsoft" w:date="2015-09-17T17:06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782861" w:rsidRPr="00FE4DC0" w:rsidRDefault="00782861" w:rsidP="002C46D7">
            <w:pPr>
              <w:rPr>
                <w:ins w:id="5240" w:author="Microsoft" w:date="2015-09-17T17:06:00Z"/>
                <w:noProof/>
                <w:szCs w:val="21"/>
              </w:rPr>
            </w:pPr>
            <w:ins w:id="5241" w:author="Microsoft" w:date="2015-09-17T17:06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782861" w:rsidRPr="00883F4B" w:rsidTr="002C46D7">
        <w:trPr>
          <w:ins w:id="5242" w:author="Microsoft" w:date="2015-09-17T17:06:00Z"/>
        </w:trPr>
        <w:tc>
          <w:tcPr>
            <w:tcW w:w="1384" w:type="dxa"/>
            <w:shd w:val="clear" w:color="auto" w:fill="D9D9D9"/>
            <w:vAlign w:val="center"/>
          </w:tcPr>
          <w:p w:rsidR="00782861" w:rsidRPr="00883F4B" w:rsidRDefault="00782861" w:rsidP="002C46D7">
            <w:pPr>
              <w:rPr>
                <w:ins w:id="5243" w:author="Microsoft" w:date="2015-09-17T17:06:00Z"/>
              </w:rPr>
            </w:pPr>
            <w:ins w:id="5244" w:author="Microsoft" w:date="2015-09-17T17:06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5836BE" w:rsidRDefault="005836BE" w:rsidP="005836BE">
            <w:pPr>
              <w:rPr>
                <w:ins w:id="5245" w:author="Microsoft" w:date="2016-01-11T14:36:00Z"/>
                <w:bCs/>
                <w:iCs/>
              </w:rPr>
            </w:pPr>
            <w:ins w:id="5246" w:author="Microsoft" w:date="2016-01-11T14:36:00Z">
              <w:r>
                <w:rPr>
                  <w:rFonts w:hint="eastAsia"/>
                  <w:bCs/>
                  <w:iCs/>
                </w:rPr>
                <w:t>当</w:t>
              </w:r>
              <w:r>
                <w:rPr>
                  <w:bCs/>
                  <w:iCs/>
                </w:rPr>
                <w:t>市场管理员登录时，</w:t>
              </w:r>
              <w:r>
                <w:rPr>
                  <w:rFonts w:hint="eastAsia"/>
                  <w:bCs/>
                  <w:iCs/>
                </w:rPr>
                <w:t>站点</w:t>
              </w:r>
              <w:r>
                <w:rPr>
                  <w:bCs/>
                  <w:iCs/>
                </w:rPr>
                <w:t>列表显示的是市场管理员管辖范围内的站点信息；</w:t>
              </w:r>
            </w:ins>
          </w:p>
          <w:p w:rsidR="00782861" w:rsidRDefault="005836BE" w:rsidP="005836BE">
            <w:pPr>
              <w:rPr>
                <w:ins w:id="5247" w:author="Microsoft" w:date="2016-04-07T17:05:00Z"/>
                <w:bCs/>
                <w:iCs/>
              </w:rPr>
            </w:pPr>
            <w:ins w:id="5248" w:author="Microsoft" w:date="2016-01-11T14:36:00Z">
              <w:r>
                <w:rPr>
                  <w:rFonts w:hint="eastAsia"/>
                  <w:bCs/>
                  <w:iCs/>
                </w:rPr>
                <w:t>当部门</w:t>
              </w:r>
              <w:r>
                <w:rPr>
                  <w:bCs/>
                  <w:iCs/>
                </w:rPr>
                <w:t>主管或经理登录时，</w:t>
              </w:r>
              <w:r>
                <w:rPr>
                  <w:rFonts w:hint="eastAsia"/>
                  <w:bCs/>
                  <w:iCs/>
                </w:rPr>
                <w:t>站点</w:t>
              </w:r>
              <w:r>
                <w:rPr>
                  <w:bCs/>
                  <w:iCs/>
                </w:rPr>
                <w:t>列表显示</w:t>
              </w:r>
              <w:r>
                <w:rPr>
                  <w:rFonts w:hint="eastAsia"/>
                  <w:bCs/>
                  <w:iCs/>
                </w:rPr>
                <w:t>该</w:t>
              </w:r>
              <w:r>
                <w:rPr>
                  <w:bCs/>
                  <w:iCs/>
                </w:rPr>
                <w:t>机构下</w:t>
              </w:r>
              <w:r>
                <w:rPr>
                  <w:rFonts w:hint="eastAsia"/>
                  <w:bCs/>
                  <w:iCs/>
                </w:rPr>
                <w:t>的</w:t>
              </w:r>
              <w:r>
                <w:rPr>
                  <w:bCs/>
                  <w:iCs/>
                </w:rPr>
                <w:t>所有站点信息；</w:t>
              </w:r>
            </w:ins>
          </w:p>
          <w:p w:rsidR="002128F6" w:rsidRDefault="002128F6" w:rsidP="005836BE">
            <w:pPr>
              <w:rPr>
                <w:ins w:id="5249" w:author="Microsoft" w:date="2016-05-26T14:38:00Z"/>
                <w:bCs/>
                <w:iCs/>
              </w:rPr>
            </w:pPr>
            <w:ins w:id="5250" w:author="Microsoft" w:date="2016-04-07T17:05:00Z">
              <w:r>
                <w:rPr>
                  <w:rFonts w:hint="eastAsia"/>
                  <w:bCs/>
                  <w:iCs/>
                </w:rPr>
                <w:t>站点</w:t>
              </w:r>
              <w:r>
                <w:rPr>
                  <w:bCs/>
                  <w:iCs/>
                </w:rPr>
                <w:t>交易流水包含</w:t>
              </w:r>
            </w:ins>
            <w:ins w:id="5251" w:author="Microsoft" w:date="2016-04-07T17:16:00Z">
              <w:r w:rsidR="004C7FA0">
                <w:rPr>
                  <w:rFonts w:hint="eastAsia"/>
                  <w:bCs/>
                  <w:iCs/>
                </w:rPr>
                <w:t>电脑</w:t>
              </w:r>
              <w:r w:rsidR="004C7FA0">
                <w:rPr>
                  <w:bCs/>
                  <w:iCs/>
                </w:rPr>
                <w:t>票的交易和即开票的交易</w:t>
              </w:r>
            </w:ins>
          </w:p>
          <w:p w:rsidR="00924718" w:rsidRPr="00883F4B" w:rsidRDefault="00924718" w:rsidP="005836BE">
            <w:pPr>
              <w:rPr>
                <w:ins w:id="5252" w:author="Microsoft" w:date="2015-09-17T17:06:00Z"/>
                <w:bCs/>
                <w:iCs/>
              </w:rPr>
            </w:pPr>
            <w:ins w:id="5253" w:author="Microsoft" w:date="2016-05-26T14:39:00Z">
              <w:r>
                <w:rPr>
                  <w:bCs/>
                  <w:iCs/>
                </w:rPr>
                <w:t>每月</w:t>
              </w:r>
              <w:r>
                <w:rPr>
                  <w:rFonts w:hint="eastAsia"/>
                  <w:bCs/>
                  <w:iCs/>
                </w:rPr>
                <w:t>1</w:t>
              </w:r>
              <w:r>
                <w:rPr>
                  <w:rFonts w:hint="eastAsia"/>
                  <w:bCs/>
                  <w:iCs/>
                </w:rPr>
                <w:t>日会多一条佣金流水记录；（即额外佣金奖励）</w:t>
              </w:r>
            </w:ins>
          </w:p>
        </w:tc>
      </w:tr>
    </w:tbl>
    <w:p w:rsidR="00782861" w:rsidRPr="00782861" w:rsidRDefault="00782861" w:rsidP="00782861">
      <w:pPr>
        <w:pStyle w:val="a0"/>
        <w:rPr>
          <w:ins w:id="5254" w:author="Microsoft" w:date="2015-09-17T16:50:00Z"/>
        </w:rPr>
      </w:pPr>
    </w:p>
    <w:p w:rsidR="000D3C41" w:rsidRDefault="000D3C41">
      <w:pPr>
        <w:pStyle w:val="3"/>
        <w:rPr>
          <w:ins w:id="5255" w:author="Microsoft" w:date="2015-09-23T13:26:00Z"/>
        </w:rPr>
      </w:pPr>
      <w:bookmarkStart w:id="5256" w:name="_Toc447205947"/>
      <w:ins w:id="5257" w:author="Microsoft" w:date="2015-09-23T13:26:00Z">
        <w:r>
          <w:rPr>
            <w:rFonts w:hint="eastAsia"/>
          </w:rPr>
          <w:t>资金日结</w:t>
        </w:r>
        <w:bookmarkEnd w:id="5256"/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0D3C41" w:rsidRPr="00883F4B" w:rsidTr="003F2D7B">
        <w:trPr>
          <w:ins w:id="5258" w:author="Microsoft" w:date="2015-09-23T13:26:00Z"/>
        </w:trPr>
        <w:tc>
          <w:tcPr>
            <w:tcW w:w="1384" w:type="dxa"/>
            <w:shd w:val="clear" w:color="auto" w:fill="D9D9D9"/>
            <w:vAlign w:val="center"/>
          </w:tcPr>
          <w:p w:rsidR="000D3C41" w:rsidRPr="00883F4B" w:rsidRDefault="000D3C41" w:rsidP="003F2D7B">
            <w:pPr>
              <w:rPr>
                <w:ins w:id="5259" w:author="Microsoft" w:date="2015-09-23T13:26:00Z"/>
              </w:rPr>
            </w:pPr>
            <w:ins w:id="5260" w:author="Microsoft" w:date="2015-09-23T13:26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0D3C41" w:rsidRPr="00883F4B" w:rsidRDefault="000D3C41" w:rsidP="003F2D7B">
            <w:pPr>
              <w:rPr>
                <w:ins w:id="5261" w:author="Microsoft" w:date="2015-09-23T13:26:00Z"/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:rsidR="000D3C41" w:rsidRPr="00883F4B" w:rsidRDefault="000D3C41" w:rsidP="003F2D7B">
            <w:pPr>
              <w:rPr>
                <w:ins w:id="5262" w:author="Microsoft" w:date="2015-09-23T13:26:00Z"/>
              </w:rPr>
            </w:pPr>
            <w:ins w:id="5263" w:author="Microsoft" w:date="2015-09-23T13:26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0D3C41" w:rsidRPr="00883F4B" w:rsidRDefault="000D3C41" w:rsidP="003F2D7B">
            <w:pPr>
              <w:rPr>
                <w:ins w:id="5264" w:author="Microsoft" w:date="2015-09-23T13:26:00Z"/>
                <w:iCs/>
              </w:rPr>
            </w:pPr>
          </w:p>
        </w:tc>
      </w:tr>
      <w:tr w:rsidR="000D3C41" w:rsidRPr="00883F4B" w:rsidTr="003F2D7B">
        <w:trPr>
          <w:ins w:id="5265" w:author="Microsoft" w:date="2015-09-23T13:26:00Z"/>
        </w:trPr>
        <w:tc>
          <w:tcPr>
            <w:tcW w:w="1384" w:type="dxa"/>
            <w:shd w:val="clear" w:color="auto" w:fill="D9D9D9"/>
            <w:vAlign w:val="center"/>
          </w:tcPr>
          <w:p w:rsidR="000D3C41" w:rsidRPr="00883F4B" w:rsidRDefault="000D3C41" w:rsidP="003F2D7B">
            <w:pPr>
              <w:rPr>
                <w:ins w:id="5266" w:author="Microsoft" w:date="2015-09-23T13:26:00Z"/>
              </w:rPr>
            </w:pPr>
            <w:ins w:id="5267" w:author="Microsoft" w:date="2015-09-23T13:26:00Z">
              <w:r w:rsidRPr="00883F4B">
                <w:rPr>
                  <w:rFonts w:hint="eastAsia"/>
                </w:rPr>
                <w:lastRenderedPageBreak/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0D3C41" w:rsidRPr="00883F4B" w:rsidRDefault="000D3C41" w:rsidP="003F2D7B">
            <w:pPr>
              <w:rPr>
                <w:ins w:id="5268" w:author="Microsoft" w:date="2015-09-23T13:26:00Z"/>
                <w:iCs/>
              </w:rPr>
            </w:pPr>
            <w:ins w:id="5269" w:author="Microsoft" w:date="2015-09-23T13:26:00Z">
              <w:r>
                <w:rPr>
                  <w:rFonts w:hint="eastAsia"/>
                  <w:iCs/>
                </w:rPr>
                <w:t>查询站点</w:t>
              </w:r>
              <w:r>
                <w:rPr>
                  <w:iCs/>
                </w:rPr>
                <w:t>的</w:t>
              </w:r>
              <w:r>
                <w:rPr>
                  <w:rFonts w:hint="eastAsia"/>
                  <w:iCs/>
                </w:rPr>
                <w:t>资金</w:t>
              </w:r>
              <w:r>
                <w:rPr>
                  <w:iCs/>
                </w:rPr>
                <w:t>交易</w:t>
              </w:r>
              <w:r>
                <w:rPr>
                  <w:rFonts w:hint="eastAsia"/>
                  <w:iCs/>
                </w:rPr>
                <w:t>日结</w:t>
              </w:r>
              <w:r>
                <w:rPr>
                  <w:iCs/>
                </w:rPr>
                <w:t>记录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0D3C41" w:rsidRPr="00883F4B" w:rsidRDefault="000D3C41" w:rsidP="003F2D7B">
            <w:pPr>
              <w:rPr>
                <w:ins w:id="5270" w:author="Microsoft" w:date="2015-09-23T13:26:00Z"/>
                <w:iCs/>
              </w:rPr>
            </w:pPr>
            <w:ins w:id="5271" w:author="Microsoft" w:date="2015-09-23T13:26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0D3C41" w:rsidRPr="00883F4B" w:rsidRDefault="000D3C41" w:rsidP="003F2D7B">
            <w:pPr>
              <w:rPr>
                <w:ins w:id="5272" w:author="Microsoft" w:date="2015-09-23T13:26:00Z"/>
                <w:iCs/>
              </w:rPr>
            </w:pPr>
          </w:p>
        </w:tc>
      </w:tr>
      <w:tr w:rsidR="000D3C41" w:rsidRPr="00883F4B" w:rsidTr="003F2D7B">
        <w:trPr>
          <w:trHeight w:val="390"/>
          <w:ins w:id="5273" w:author="Microsoft" w:date="2015-09-23T13:26:00Z"/>
        </w:trPr>
        <w:tc>
          <w:tcPr>
            <w:tcW w:w="1384" w:type="dxa"/>
            <w:shd w:val="clear" w:color="auto" w:fill="D9D9D9"/>
            <w:vAlign w:val="center"/>
          </w:tcPr>
          <w:p w:rsidR="000D3C41" w:rsidRPr="00883F4B" w:rsidRDefault="000D3C41" w:rsidP="003F2D7B">
            <w:pPr>
              <w:rPr>
                <w:ins w:id="5274" w:author="Microsoft" w:date="2015-09-23T13:26:00Z"/>
              </w:rPr>
            </w:pPr>
            <w:ins w:id="5275" w:author="Microsoft" w:date="2015-09-23T13:26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0D3C41" w:rsidRPr="00883F4B" w:rsidRDefault="000D3C41" w:rsidP="003F2D7B">
            <w:pPr>
              <w:rPr>
                <w:ins w:id="5276" w:author="Microsoft" w:date="2015-09-23T13:26:00Z"/>
              </w:rPr>
            </w:pPr>
            <w:ins w:id="5277" w:author="Microsoft" w:date="2015-09-23T13:26:00Z">
              <w:r>
                <w:rPr>
                  <w:rFonts w:hint="eastAsia"/>
                </w:rPr>
                <w:t>查询</w:t>
              </w:r>
              <w:r>
                <w:t>站点的交易流水</w:t>
              </w:r>
            </w:ins>
          </w:p>
        </w:tc>
      </w:tr>
      <w:tr w:rsidR="000D3C41" w:rsidRPr="00883F4B" w:rsidTr="003F2D7B">
        <w:trPr>
          <w:trHeight w:val="420"/>
          <w:ins w:id="5278" w:author="Microsoft" w:date="2015-09-23T13:26:00Z"/>
        </w:trPr>
        <w:tc>
          <w:tcPr>
            <w:tcW w:w="1384" w:type="dxa"/>
            <w:shd w:val="clear" w:color="auto" w:fill="D9D9D9"/>
            <w:vAlign w:val="center"/>
          </w:tcPr>
          <w:p w:rsidR="000D3C41" w:rsidRPr="00883F4B" w:rsidRDefault="000D3C41" w:rsidP="003F2D7B">
            <w:pPr>
              <w:rPr>
                <w:ins w:id="5279" w:author="Microsoft" w:date="2015-09-23T13:26:00Z"/>
              </w:rPr>
            </w:pPr>
            <w:ins w:id="5280" w:author="Microsoft" w:date="2015-09-23T13:26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0D3C41" w:rsidRDefault="000D3C41" w:rsidP="003F2D7B">
            <w:pPr>
              <w:rPr>
                <w:ins w:id="5281" w:author="Microsoft" w:date="2015-09-23T13:26:00Z"/>
                <w:iCs/>
              </w:rPr>
            </w:pPr>
            <w:ins w:id="5282" w:author="Microsoft" w:date="2015-09-23T13:26:00Z">
              <w:r>
                <w:rPr>
                  <w:rFonts w:hint="eastAsia"/>
                  <w:iCs/>
                </w:rPr>
                <w:t>查询</w:t>
              </w:r>
              <w:r>
                <w:rPr>
                  <w:iCs/>
                </w:rPr>
                <w:t>条件：</w:t>
              </w:r>
            </w:ins>
          </w:p>
          <w:p w:rsidR="000D3C41" w:rsidRDefault="000D3C41" w:rsidP="00EC2ED6">
            <w:pPr>
              <w:pStyle w:val="a8"/>
              <w:numPr>
                <w:ilvl w:val="0"/>
                <w:numId w:val="63"/>
              </w:numPr>
              <w:ind w:firstLineChars="0"/>
              <w:rPr>
                <w:ins w:id="5283" w:author="Microsoft" w:date="2015-09-23T16:45:00Z"/>
                <w:iCs/>
              </w:rPr>
            </w:pPr>
            <w:ins w:id="5284" w:author="Microsoft" w:date="2015-09-23T13:26:00Z">
              <w:r w:rsidRPr="00782861">
                <w:rPr>
                  <w:rFonts w:hint="eastAsia"/>
                  <w:iCs/>
                </w:rPr>
                <w:t>站点</w:t>
              </w:r>
              <w:r w:rsidRPr="00782861">
                <w:rPr>
                  <w:iCs/>
                </w:rPr>
                <w:t>编号：</w:t>
              </w:r>
            </w:ins>
          </w:p>
          <w:p w:rsidR="00EC2ED6" w:rsidRPr="00EC2ED6" w:rsidRDefault="00EC2ED6" w:rsidP="00EC2ED6">
            <w:pPr>
              <w:pStyle w:val="a8"/>
              <w:numPr>
                <w:ilvl w:val="0"/>
                <w:numId w:val="63"/>
              </w:numPr>
              <w:ind w:firstLineChars="0"/>
              <w:rPr>
                <w:ins w:id="5285" w:author="Microsoft" w:date="2015-09-23T13:26:00Z"/>
                <w:iCs/>
              </w:rPr>
            </w:pPr>
            <w:ins w:id="5286" w:author="Microsoft" w:date="2015-09-23T16:45:00Z">
              <w:r>
                <w:rPr>
                  <w:rFonts w:hint="eastAsia"/>
                  <w:iCs/>
                </w:rPr>
                <w:t>日期</w:t>
              </w:r>
              <w:r>
                <w:rPr>
                  <w:iCs/>
                </w:rPr>
                <w:t>：选择日期区间进行查询</w:t>
              </w:r>
            </w:ins>
          </w:p>
        </w:tc>
      </w:tr>
      <w:tr w:rsidR="000D3C41" w:rsidRPr="00883F4B" w:rsidTr="003F2D7B">
        <w:trPr>
          <w:trHeight w:val="420"/>
          <w:ins w:id="5287" w:author="Microsoft" w:date="2015-09-23T13:26:00Z"/>
        </w:trPr>
        <w:tc>
          <w:tcPr>
            <w:tcW w:w="1384" w:type="dxa"/>
            <w:shd w:val="clear" w:color="auto" w:fill="D9D9D9"/>
            <w:vAlign w:val="center"/>
          </w:tcPr>
          <w:p w:rsidR="000D3C41" w:rsidRPr="00883F4B" w:rsidRDefault="000D3C41" w:rsidP="003F2D7B">
            <w:pPr>
              <w:rPr>
                <w:ins w:id="5288" w:author="Microsoft" w:date="2015-09-23T13:26:00Z"/>
              </w:rPr>
            </w:pPr>
            <w:ins w:id="5289" w:author="Microsoft" w:date="2015-09-23T13:26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0D3C41" w:rsidRDefault="000D3C41" w:rsidP="003F2D7B">
            <w:pPr>
              <w:pStyle w:val="a8"/>
              <w:numPr>
                <w:ilvl w:val="0"/>
                <w:numId w:val="28"/>
              </w:numPr>
              <w:ind w:firstLineChars="0"/>
              <w:rPr>
                <w:ins w:id="5290" w:author="Microsoft" w:date="2015-09-23T13:26:00Z"/>
              </w:rPr>
            </w:pPr>
            <w:ins w:id="5291" w:author="Microsoft" w:date="2015-09-23T13:26:00Z">
              <w:r>
                <w:rPr>
                  <w:rFonts w:hint="eastAsia"/>
                </w:rPr>
                <w:t>日期</w:t>
              </w:r>
              <w:r>
                <w:t>：</w:t>
              </w:r>
              <w:r>
                <w:rPr>
                  <w:rFonts w:hint="eastAsia"/>
                </w:rPr>
                <w:t>年月日</w:t>
              </w:r>
            </w:ins>
          </w:p>
          <w:p w:rsidR="000D3C41" w:rsidRDefault="000D3C41" w:rsidP="003F2D7B">
            <w:pPr>
              <w:pStyle w:val="a8"/>
              <w:numPr>
                <w:ilvl w:val="0"/>
                <w:numId w:val="28"/>
              </w:numPr>
              <w:ind w:firstLineChars="0"/>
              <w:rPr>
                <w:ins w:id="5292" w:author="Microsoft" w:date="2015-09-23T13:26:00Z"/>
              </w:rPr>
            </w:pPr>
            <w:ins w:id="5293" w:author="Microsoft" w:date="2015-09-23T13:26:00Z">
              <w:r>
                <w:rPr>
                  <w:rFonts w:hint="eastAsia"/>
                </w:rPr>
                <w:t>类型</w:t>
              </w:r>
              <w:r>
                <w:t>：</w:t>
              </w:r>
            </w:ins>
            <w:ins w:id="5294" w:author="Microsoft" w:date="2015-10-21T10:01:00Z">
              <w:r w:rsidR="00942BD6">
                <w:rPr>
                  <w:rFonts w:hint="eastAsia"/>
                  <w:iCs/>
                </w:rPr>
                <w:t>充值</w:t>
              </w:r>
              <w:r w:rsidR="00942BD6">
                <w:rPr>
                  <w:iCs/>
                </w:rPr>
                <w:t>、提现、</w:t>
              </w:r>
              <w:r w:rsidR="00942BD6">
                <w:rPr>
                  <w:rFonts w:hint="eastAsia"/>
                  <w:iCs/>
                </w:rPr>
                <w:t>销售</w:t>
              </w:r>
              <w:r w:rsidR="00942BD6">
                <w:rPr>
                  <w:iCs/>
                </w:rPr>
                <w:t>金额、</w:t>
              </w:r>
              <w:r w:rsidR="00942BD6">
                <w:rPr>
                  <w:rFonts w:hint="eastAsia"/>
                  <w:iCs/>
                </w:rPr>
                <w:t>销售</w:t>
              </w:r>
              <w:r w:rsidR="00942BD6">
                <w:rPr>
                  <w:iCs/>
                </w:rPr>
                <w:t>佣金、</w:t>
              </w:r>
              <w:r w:rsidR="00942BD6">
                <w:rPr>
                  <w:rFonts w:hint="eastAsia"/>
                  <w:iCs/>
                </w:rPr>
                <w:t>兑奖</w:t>
              </w:r>
              <w:r w:rsidR="00942BD6">
                <w:rPr>
                  <w:iCs/>
                </w:rPr>
                <w:t>、兑奖佣金、</w:t>
              </w:r>
              <w:r w:rsidR="00942BD6">
                <w:rPr>
                  <w:rFonts w:hint="eastAsia"/>
                  <w:iCs/>
                </w:rPr>
                <w:t>退货</w:t>
              </w:r>
              <w:r w:rsidR="00942BD6">
                <w:rPr>
                  <w:iCs/>
                </w:rPr>
                <w:t>金额</w:t>
              </w:r>
              <w:r w:rsidR="00942BD6">
                <w:rPr>
                  <w:rFonts w:hint="eastAsia"/>
                  <w:iCs/>
                </w:rPr>
                <w:t>，退还</w:t>
              </w:r>
              <w:r w:rsidR="00942BD6">
                <w:rPr>
                  <w:iCs/>
                </w:rPr>
                <w:t>佣金</w:t>
              </w:r>
              <w:r w:rsidR="00942BD6">
                <w:rPr>
                  <w:rFonts w:hint="eastAsia"/>
                  <w:iCs/>
                </w:rPr>
                <w:t>，</w:t>
              </w:r>
              <w:r w:rsidR="00942BD6">
                <w:rPr>
                  <w:iCs/>
                </w:rPr>
                <w:t>所有类型值均显示为正值；</w:t>
              </w:r>
            </w:ins>
          </w:p>
          <w:p w:rsidR="000D3C41" w:rsidRPr="00883F4B" w:rsidRDefault="000D3C41" w:rsidP="003F2D7B">
            <w:pPr>
              <w:pStyle w:val="a8"/>
              <w:numPr>
                <w:ilvl w:val="0"/>
                <w:numId w:val="28"/>
              </w:numPr>
              <w:ind w:firstLineChars="0"/>
              <w:rPr>
                <w:ins w:id="5295" w:author="Microsoft" w:date="2015-09-23T13:26:00Z"/>
              </w:rPr>
            </w:pPr>
            <w:ins w:id="5296" w:author="Microsoft" w:date="2015-09-23T13:26:00Z">
              <w:r>
                <w:rPr>
                  <w:rFonts w:hint="eastAsia"/>
                </w:rPr>
                <w:t>金额</w:t>
              </w:r>
              <w:r>
                <w:t>：瑞尔</w:t>
              </w:r>
            </w:ins>
          </w:p>
        </w:tc>
      </w:tr>
      <w:tr w:rsidR="000D3C41" w:rsidRPr="00883F4B" w:rsidTr="003F2D7B">
        <w:trPr>
          <w:ins w:id="5297" w:author="Microsoft" w:date="2015-09-23T13:26:00Z"/>
        </w:trPr>
        <w:tc>
          <w:tcPr>
            <w:tcW w:w="1384" w:type="dxa"/>
            <w:shd w:val="clear" w:color="auto" w:fill="D9D9D9"/>
            <w:vAlign w:val="center"/>
          </w:tcPr>
          <w:p w:rsidR="000D3C41" w:rsidRPr="00883F4B" w:rsidRDefault="000D3C41" w:rsidP="003F2D7B">
            <w:pPr>
              <w:rPr>
                <w:ins w:id="5298" w:author="Microsoft" w:date="2015-09-23T13:26:00Z"/>
              </w:rPr>
            </w:pPr>
            <w:ins w:id="5299" w:author="Microsoft" w:date="2015-09-23T13:26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0D3C41" w:rsidRPr="00FE4DC0" w:rsidRDefault="000D3C41" w:rsidP="003F2D7B">
            <w:pPr>
              <w:rPr>
                <w:ins w:id="5300" w:author="Microsoft" w:date="2015-09-23T13:26:00Z"/>
                <w:noProof/>
                <w:szCs w:val="21"/>
              </w:rPr>
            </w:pPr>
            <w:ins w:id="5301" w:author="Microsoft" w:date="2015-09-23T13:26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0D3C41" w:rsidRPr="00883F4B" w:rsidTr="003F2D7B">
        <w:trPr>
          <w:ins w:id="5302" w:author="Microsoft" w:date="2015-09-23T13:26:00Z"/>
        </w:trPr>
        <w:tc>
          <w:tcPr>
            <w:tcW w:w="1384" w:type="dxa"/>
            <w:shd w:val="clear" w:color="auto" w:fill="D9D9D9"/>
            <w:vAlign w:val="center"/>
          </w:tcPr>
          <w:p w:rsidR="000D3C41" w:rsidRPr="00883F4B" w:rsidRDefault="000D3C41" w:rsidP="003F2D7B">
            <w:pPr>
              <w:rPr>
                <w:ins w:id="5303" w:author="Microsoft" w:date="2015-09-23T13:26:00Z"/>
              </w:rPr>
            </w:pPr>
            <w:ins w:id="5304" w:author="Microsoft" w:date="2015-09-23T13:26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5836BE" w:rsidRDefault="005836BE" w:rsidP="005836BE">
            <w:pPr>
              <w:rPr>
                <w:ins w:id="5305" w:author="Microsoft" w:date="2016-01-11T14:38:00Z"/>
                <w:bCs/>
                <w:iCs/>
              </w:rPr>
            </w:pPr>
            <w:ins w:id="5306" w:author="Microsoft" w:date="2016-01-11T14:38:00Z">
              <w:r>
                <w:rPr>
                  <w:rFonts w:hint="eastAsia"/>
                  <w:bCs/>
                  <w:iCs/>
                </w:rPr>
                <w:t>当</w:t>
              </w:r>
              <w:r>
                <w:rPr>
                  <w:bCs/>
                  <w:iCs/>
                </w:rPr>
                <w:t>市场管理员登录时，</w:t>
              </w:r>
              <w:r>
                <w:rPr>
                  <w:rFonts w:hint="eastAsia"/>
                  <w:bCs/>
                  <w:iCs/>
                </w:rPr>
                <w:t>站点</w:t>
              </w:r>
              <w:r>
                <w:rPr>
                  <w:bCs/>
                  <w:iCs/>
                </w:rPr>
                <w:t>列表显示的是市场管理员管辖范围内的站点信息；</w:t>
              </w:r>
            </w:ins>
          </w:p>
          <w:p w:rsidR="000D3C41" w:rsidRDefault="005836BE" w:rsidP="005836BE">
            <w:pPr>
              <w:rPr>
                <w:ins w:id="5307" w:author="Microsoft" w:date="2016-04-07T17:04:00Z"/>
                <w:bCs/>
                <w:iCs/>
              </w:rPr>
            </w:pPr>
            <w:ins w:id="5308" w:author="Microsoft" w:date="2016-01-11T14:38:00Z">
              <w:r>
                <w:rPr>
                  <w:rFonts w:hint="eastAsia"/>
                  <w:bCs/>
                  <w:iCs/>
                </w:rPr>
                <w:t>当部门</w:t>
              </w:r>
              <w:r>
                <w:rPr>
                  <w:bCs/>
                  <w:iCs/>
                </w:rPr>
                <w:t>主管或经理登录时，</w:t>
              </w:r>
              <w:r>
                <w:rPr>
                  <w:rFonts w:hint="eastAsia"/>
                  <w:bCs/>
                  <w:iCs/>
                </w:rPr>
                <w:t>站点</w:t>
              </w:r>
              <w:r>
                <w:rPr>
                  <w:bCs/>
                  <w:iCs/>
                </w:rPr>
                <w:t>列表显示</w:t>
              </w:r>
              <w:r>
                <w:rPr>
                  <w:rFonts w:hint="eastAsia"/>
                  <w:bCs/>
                  <w:iCs/>
                </w:rPr>
                <w:t>该</w:t>
              </w:r>
              <w:r>
                <w:rPr>
                  <w:bCs/>
                  <w:iCs/>
                </w:rPr>
                <w:t>机构下</w:t>
              </w:r>
              <w:r>
                <w:rPr>
                  <w:rFonts w:hint="eastAsia"/>
                  <w:bCs/>
                  <w:iCs/>
                </w:rPr>
                <w:t>的</w:t>
              </w:r>
              <w:r>
                <w:rPr>
                  <w:bCs/>
                  <w:iCs/>
                </w:rPr>
                <w:t>所有站点信息；</w:t>
              </w:r>
            </w:ins>
          </w:p>
          <w:p w:rsidR="002128F6" w:rsidRPr="00883F4B" w:rsidRDefault="002128F6" w:rsidP="005836BE">
            <w:pPr>
              <w:rPr>
                <w:ins w:id="5309" w:author="Microsoft" w:date="2015-09-23T13:26:00Z"/>
                <w:bCs/>
                <w:iCs/>
              </w:rPr>
            </w:pPr>
            <w:ins w:id="5310" w:author="Microsoft" w:date="2016-04-07T17:04:00Z">
              <w:r>
                <w:rPr>
                  <w:rFonts w:hint="eastAsia"/>
                  <w:bCs/>
                  <w:iCs/>
                </w:rPr>
                <w:t>资金</w:t>
              </w:r>
              <w:r>
                <w:rPr>
                  <w:bCs/>
                  <w:iCs/>
                </w:rPr>
                <w:t>日结包含电脑票</w:t>
              </w:r>
            </w:ins>
            <w:ins w:id="5311" w:author="Microsoft" w:date="2016-04-07T17:05:00Z">
              <w:r>
                <w:rPr>
                  <w:rFonts w:hint="eastAsia"/>
                  <w:bCs/>
                  <w:iCs/>
                </w:rPr>
                <w:t>资金</w:t>
              </w:r>
              <w:r>
                <w:rPr>
                  <w:bCs/>
                  <w:iCs/>
                </w:rPr>
                <w:t>和即开票</w:t>
              </w:r>
              <w:r>
                <w:rPr>
                  <w:rFonts w:hint="eastAsia"/>
                  <w:bCs/>
                  <w:iCs/>
                </w:rPr>
                <w:t>资金</w:t>
              </w:r>
              <w:r>
                <w:rPr>
                  <w:bCs/>
                  <w:iCs/>
                </w:rPr>
                <w:t>内容；</w:t>
              </w:r>
            </w:ins>
          </w:p>
        </w:tc>
      </w:tr>
    </w:tbl>
    <w:p w:rsidR="000D3C41" w:rsidRPr="003273E9" w:rsidRDefault="000D3C41" w:rsidP="000D3C41">
      <w:pPr>
        <w:pStyle w:val="a0"/>
        <w:rPr>
          <w:ins w:id="5312" w:author="Microsoft" w:date="2015-09-23T13:26:00Z"/>
        </w:rPr>
      </w:pPr>
    </w:p>
    <w:p w:rsidR="003F2D7B" w:rsidRDefault="003F2D7B">
      <w:pPr>
        <w:pStyle w:val="3"/>
        <w:rPr>
          <w:ins w:id="5313" w:author="Microsoft" w:date="2015-09-23T15:43:00Z"/>
        </w:rPr>
      </w:pPr>
      <w:bookmarkStart w:id="5314" w:name="_Toc447205948"/>
      <w:ins w:id="5315" w:author="Microsoft" w:date="2015-09-23T15:43:00Z">
        <w:r>
          <w:rPr>
            <w:rFonts w:hint="eastAsia"/>
          </w:rPr>
          <w:t>提现记录</w:t>
        </w:r>
        <w:r w:rsidRPr="00323126">
          <w:rPr>
            <w:rFonts w:hint="eastAsia"/>
          </w:rPr>
          <w:t>（</w:t>
        </w:r>
        <w:r>
          <w:rPr>
            <w:rFonts w:hint="eastAsia"/>
          </w:rPr>
          <w:t>Cash Withdrawn Records</w:t>
        </w:r>
        <w:r w:rsidRPr="00323126">
          <w:rPr>
            <w:rFonts w:hint="eastAsia"/>
          </w:rPr>
          <w:t>）</w:t>
        </w:r>
        <w:bookmarkEnd w:id="5314"/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3F2D7B" w:rsidRPr="00883F4B" w:rsidTr="003F2D7B">
        <w:trPr>
          <w:ins w:id="5316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5317" w:author="Microsoft" w:date="2015-09-23T15:43:00Z"/>
              </w:rPr>
            </w:pPr>
            <w:ins w:id="5318" w:author="Microsoft" w:date="2015-09-23T15:43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3F2D7B" w:rsidRPr="00883F4B" w:rsidRDefault="003F2D7B" w:rsidP="003F2D7B">
            <w:pPr>
              <w:rPr>
                <w:ins w:id="5319" w:author="Microsoft" w:date="2015-09-23T15:43:00Z"/>
                <w:iCs/>
              </w:rPr>
            </w:pPr>
            <w:ins w:id="5320" w:author="Microsoft" w:date="2015-09-23T15:43:00Z">
              <w:r>
                <w:rPr>
                  <w:iCs/>
                </w:rPr>
                <w:t>Jk097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5321" w:author="Microsoft" w:date="2015-09-23T15:43:00Z"/>
              </w:rPr>
            </w:pPr>
            <w:ins w:id="5322" w:author="Microsoft" w:date="2015-09-23T15:43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3F2D7B" w:rsidRPr="00883F4B" w:rsidRDefault="003F2D7B" w:rsidP="003F2D7B">
            <w:pPr>
              <w:rPr>
                <w:ins w:id="5323" w:author="Microsoft" w:date="2015-09-23T15:43:00Z"/>
                <w:iCs/>
              </w:rPr>
            </w:pPr>
          </w:p>
        </w:tc>
      </w:tr>
      <w:tr w:rsidR="003F2D7B" w:rsidRPr="00883F4B" w:rsidTr="003F2D7B">
        <w:trPr>
          <w:ins w:id="5324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5325" w:author="Microsoft" w:date="2015-09-23T15:43:00Z"/>
              </w:rPr>
            </w:pPr>
            <w:ins w:id="5326" w:author="Microsoft" w:date="2015-09-23T15:43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3F2D7B" w:rsidRPr="00883F4B" w:rsidRDefault="003F2D7B" w:rsidP="003F2D7B">
            <w:pPr>
              <w:rPr>
                <w:ins w:id="5327" w:author="Microsoft" w:date="2015-09-23T15:43:00Z"/>
                <w:iCs/>
              </w:rPr>
            </w:pPr>
            <w:ins w:id="5328" w:author="Microsoft" w:date="2015-09-23T15:43:00Z">
              <w:r>
                <w:rPr>
                  <w:rFonts w:hint="eastAsia"/>
                  <w:iCs/>
                </w:rPr>
                <w:t>提现记录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5329" w:author="Microsoft" w:date="2015-09-23T15:43:00Z"/>
                <w:iCs/>
              </w:rPr>
            </w:pPr>
            <w:ins w:id="5330" w:author="Microsoft" w:date="2015-09-23T15:43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3F2D7B" w:rsidRPr="00883F4B" w:rsidRDefault="003F2D7B" w:rsidP="003F2D7B">
            <w:pPr>
              <w:rPr>
                <w:ins w:id="5331" w:author="Microsoft" w:date="2015-09-23T15:43:00Z"/>
                <w:iCs/>
              </w:rPr>
            </w:pPr>
          </w:p>
        </w:tc>
      </w:tr>
      <w:tr w:rsidR="003F2D7B" w:rsidRPr="00883F4B" w:rsidTr="003F2D7B">
        <w:trPr>
          <w:trHeight w:val="390"/>
          <w:ins w:id="5332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5333" w:author="Microsoft" w:date="2015-09-23T15:43:00Z"/>
              </w:rPr>
            </w:pPr>
            <w:ins w:id="5334" w:author="Microsoft" w:date="2015-09-23T15:43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Pr="00883F4B" w:rsidRDefault="005836BE" w:rsidP="003F2D7B">
            <w:pPr>
              <w:rPr>
                <w:ins w:id="5335" w:author="Microsoft" w:date="2015-09-23T15:43:00Z"/>
              </w:rPr>
            </w:pPr>
            <w:ins w:id="5336" w:author="Microsoft" w:date="2016-01-11T14:38:00Z">
              <w:r>
                <w:rPr>
                  <w:rFonts w:hint="eastAsia"/>
                </w:rPr>
                <w:t>站点</w:t>
              </w:r>
            </w:ins>
            <w:ins w:id="5337" w:author="Microsoft" w:date="2015-09-23T15:43:00Z">
              <w:r w:rsidR="003F2D7B">
                <w:t>的提现记录</w:t>
              </w:r>
            </w:ins>
          </w:p>
        </w:tc>
      </w:tr>
      <w:tr w:rsidR="003F2D7B" w:rsidRPr="00883F4B" w:rsidTr="003F2D7B">
        <w:trPr>
          <w:trHeight w:val="420"/>
          <w:ins w:id="5338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5339" w:author="Microsoft" w:date="2015-09-23T15:43:00Z"/>
              </w:rPr>
            </w:pPr>
            <w:ins w:id="5340" w:author="Microsoft" w:date="2015-09-23T15:43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Default="003F2D7B" w:rsidP="003F2D7B">
            <w:pPr>
              <w:rPr>
                <w:ins w:id="5341" w:author="Microsoft" w:date="2015-09-23T15:43:00Z"/>
                <w:iCs/>
              </w:rPr>
            </w:pPr>
            <w:ins w:id="5342" w:author="Microsoft" w:date="2015-09-23T15:43:00Z">
              <w:r>
                <w:rPr>
                  <w:rFonts w:hint="eastAsia"/>
                  <w:iCs/>
                </w:rPr>
                <w:t>查询</w:t>
              </w:r>
              <w:r>
                <w:rPr>
                  <w:iCs/>
                </w:rPr>
                <w:t>条件：</w:t>
              </w:r>
            </w:ins>
          </w:p>
          <w:p w:rsidR="003F2D7B" w:rsidRDefault="003F2D7B" w:rsidP="003F2D7B">
            <w:pPr>
              <w:rPr>
                <w:ins w:id="5343" w:author="Microsoft" w:date="2015-09-23T15:43:00Z"/>
                <w:iCs/>
              </w:rPr>
            </w:pPr>
            <w:ins w:id="5344" w:author="Microsoft" w:date="2015-09-23T15:43:00Z">
              <w:r>
                <w:rPr>
                  <w:rFonts w:hint="eastAsia"/>
                  <w:iCs/>
                </w:rPr>
                <w:t>站点</w:t>
              </w:r>
              <w:r>
                <w:rPr>
                  <w:iCs/>
                </w:rPr>
                <w:t>编号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Outlet Code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  <w:iCs/>
                </w:rPr>
                <w:t>：</w:t>
              </w:r>
            </w:ins>
          </w:p>
          <w:p w:rsidR="003F2D7B" w:rsidRPr="00624CAD" w:rsidRDefault="003F2D7B" w:rsidP="003F2D7B">
            <w:pPr>
              <w:rPr>
                <w:ins w:id="5345" w:author="Microsoft" w:date="2015-09-23T15:43:00Z"/>
                <w:iCs/>
              </w:rPr>
            </w:pPr>
            <w:ins w:id="5346" w:author="Microsoft" w:date="2015-09-23T15:43:00Z">
              <w:r>
                <w:rPr>
                  <w:rFonts w:hint="eastAsia"/>
                  <w:iCs/>
                </w:rPr>
                <w:t>站点</w:t>
              </w:r>
              <w:r>
                <w:rPr>
                  <w:iCs/>
                </w:rPr>
                <w:t>名称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Outlet Name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  <w:iCs/>
                </w:rPr>
                <w:t>：</w:t>
              </w:r>
            </w:ins>
          </w:p>
        </w:tc>
      </w:tr>
      <w:tr w:rsidR="003F2D7B" w:rsidRPr="00883F4B" w:rsidTr="003F2D7B">
        <w:trPr>
          <w:trHeight w:val="420"/>
          <w:ins w:id="5347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5348" w:author="Microsoft" w:date="2015-09-23T15:43:00Z"/>
              </w:rPr>
            </w:pPr>
            <w:ins w:id="5349" w:author="Microsoft" w:date="2015-09-23T15:43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Default="003F2D7B" w:rsidP="003F2D7B">
            <w:pPr>
              <w:pStyle w:val="a8"/>
              <w:numPr>
                <w:ilvl w:val="0"/>
                <w:numId w:val="31"/>
              </w:numPr>
              <w:ind w:firstLineChars="0"/>
              <w:rPr>
                <w:ins w:id="5350" w:author="Microsoft" w:date="2015-09-23T15:43:00Z"/>
              </w:rPr>
            </w:pPr>
            <w:ins w:id="5351" w:author="Microsoft" w:date="2015-09-23T15:43:00Z">
              <w:r>
                <w:t>申请单编号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Record Code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</w:ins>
          </w:p>
          <w:p w:rsidR="003F2D7B" w:rsidRDefault="003F2D7B" w:rsidP="003F2D7B">
            <w:pPr>
              <w:pStyle w:val="a8"/>
              <w:numPr>
                <w:ilvl w:val="0"/>
                <w:numId w:val="31"/>
              </w:numPr>
              <w:ind w:firstLineChars="0"/>
              <w:rPr>
                <w:ins w:id="5352" w:author="Microsoft" w:date="2015-09-23T15:43:00Z"/>
              </w:rPr>
            </w:pPr>
            <w:ins w:id="5353" w:author="Microsoft" w:date="2015-09-23T15:43:00Z">
              <w:r>
                <w:t>站</w:t>
              </w:r>
              <w:r>
                <w:rPr>
                  <w:rFonts w:hint="eastAsia"/>
                </w:rPr>
                <w:t>点</w:t>
              </w:r>
              <w:r>
                <w:t>编号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Outlet Code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</w:ins>
          </w:p>
          <w:p w:rsidR="003F2D7B" w:rsidRDefault="003F2D7B" w:rsidP="003F2D7B">
            <w:pPr>
              <w:pStyle w:val="a8"/>
              <w:numPr>
                <w:ilvl w:val="0"/>
                <w:numId w:val="31"/>
              </w:numPr>
              <w:ind w:firstLineChars="0"/>
              <w:rPr>
                <w:ins w:id="5354" w:author="Microsoft" w:date="2015-09-23T15:43:00Z"/>
              </w:rPr>
            </w:pPr>
            <w:ins w:id="5355" w:author="Microsoft" w:date="2015-09-23T15:43:00Z">
              <w:r>
                <w:rPr>
                  <w:rFonts w:hint="eastAsia"/>
                </w:rPr>
                <w:t>站点</w:t>
              </w:r>
              <w:r>
                <w:t>名称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Outlet Name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</w:ins>
          </w:p>
          <w:p w:rsidR="003F2D7B" w:rsidRDefault="003F2D7B" w:rsidP="003F2D7B">
            <w:pPr>
              <w:pStyle w:val="a8"/>
              <w:numPr>
                <w:ilvl w:val="0"/>
                <w:numId w:val="31"/>
              </w:numPr>
              <w:ind w:firstLineChars="0"/>
              <w:rPr>
                <w:ins w:id="5356" w:author="Microsoft" w:date="2015-09-23T15:43:00Z"/>
              </w:rPr>
            </w:pPr>
            <w:ins w:id="5357" w:author="Microsoft" w:date="2015-09-23T15:43:00Z">
              <w:r>
                <w:t>提现金额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Cash Withdrawn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  <w:r>
                <w:t>瑞尔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riels</w:t>
              </w:r>
              <w:r w:rsidRPr="00FD3CAF">
                <w:rPr>
                  <w:rFonts w:hint="eastAsia"/>
                  <w:iCs/>
                </w:rPr>
                <w:t>）</w:t>
              </w:r>
            </w:ins>
          </w:p>
          <w:p w:rsidR="003F2D7B" w:rsidRDefault="003F2D7B" w:rsidP="003F2D7B">
            <w:pPr>
              <w:pStyle w:val="a8"/>
              <w:numPr>
                <w:ilvl w:val="0"/>
                <w:numId w:val="31"/>
              </w:numPr>
              <w:ind w:firstLineChars="0"/>
              <w:rPr>
                <w:ins w:id="5358" w:author="Microsoft" w:date="2015-09-23T15:43:00Z"/>
              </w:rPr>
            </w:pPr>
            <w:ins w:id="5359" w:author="Microsoft" w:date="2015-09-23T15:43:00Z">
              <w:r>
                <w:t>提现时间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Date of Withdrawal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</w:ins>
          </w:p>
          <w:p w:rsidR="003F2D7B" w:rsidRDefault="003F2D7B" w:rsidP="003F2D7B">
            <w:pPr>
              <w:pStyle w:val="a8"/>
              <w:numPr>
                <w:ilvl w:val="0"/>
                <w:numId w:val="31"/>
              </w:numPr>
              <w:ind w:firstLineChars="0"/>
              <w:rPr>
                <w:ins w:id="5360" w:author="Microsoft" w:date="2015-09-23T15:43:00Z"/>
              </w:rPr>
            </w:pPr>
            <w:ins w:id="5361" w:author="Microsoft" w:date="2015-09-23T15:43:00Z">
              <w:r>
                <w:t>提现后账户余额</w:t>
              </w:r>
              <w:r w:rsidRPr="00FD3CAF">
                <w:rPr>
                  <w:rFonts w:hint="eastAsia"/>
                  <w:iCs/>
                </w:rPr>
                <w:t>（</w:t>
              </w:r>
              <w:r>
                <w:rPr>
                  <w:rFonts w:hint="eastAsia"/>
                  <w:iCs/>
                </w:rPr>
                <w:t>Balance after Withdrawal</w:t>
              </w:r>
              <w:r w:rsidRPr="00FD3CAF">
                <w:rPr>
                  <w:rFonts w:hint="eastAsia"/>
                  <w:iCs/>
                </w:rPr>
                <w:t>）</w:t>
              </w:r>
              <w:r>
                <w:rPr>
                  <w:rFonts w:hint="eastAsia"/>
                </w:rPr>
                <w:t>：</w:t>
              </w:r>
              <w:r>
                <w:t>瑞尔</w:t>
              </w:r>
            </w:ins>
          </w:p>
          <w:p w:rsidR="003F2D7B" w:rsidRPr="00883F4B" w:rsidRDefault="003F2D7B" w:rsidP="003F2D7B">
            <w:pPr>
              <w:pStyle w:val="a8"/>
              <w:numPr>
                <w:ilvl w:val="0"/>
                <w:numId w:val="31"/>
              </w:numPr>
              <w:ind w:firstLineChars="0"/>
              <w:rPr>
                <w:ins w:id="5362" w:author="Microsoft" w:date="2015-09-23T15:43:00Z"/>
              </w:rPr>
            </w:pPr>
            <w:ins w:id="5363" w:author="Microsoft" w:date="2015-09-23T15:43:00Z">
              <w:r w:rsidRPr="00C15A5F">
                <w:rPr>
                  <w:rFonts w:hint="eastAsia"/>
                  <w:iCs/>
                </w:rPr>
                <w:t>申请状态（</w:t>
              </w:r>
              <w:r w:rsidRPr="00C15A5F">
                <w:rPr>
                  <w:rFonts w:hint="eastAsia"/>
                  <w:iCs/>
                </w:rPr>
                <w:t>Status</w:t>
              </w:r>
              <w:r w:rsidRPr="00C15A5F">
                <w:rPr>
                  <w:rFonts w:hint="eastAsia"/>
                  <w:iCs/>
                </w:rPr>
                <w:t>）：已提交（</w:t>
              </w:r>
              <w:r w:rsidRPr="00C15A5F">
                <w:rPr>
                  <w:rFonts w:hint="eastAsia"/>
                  <w:iCs/>
                </w:rPr>
                <w:t>Submitted</w:t>
              </w:r>
              <w:r w:rsidRPr="00C15A5F">
                <w:rPr>
                  <w:rFonts w:hint="eastAsia"/>
                  <w:iCs/>
                </w:rPr>
                <w:t>），已取消（</w:t>
              </w:r>
              <w:r w:rsidRPr="00C15A5F">
                <w:rPr>
                  <w:rFonts w:hint="eastAsia"/>
                  <w:iCs/>
                </w:rPr>
                <w:t>Cancelled</w:t>
              </w:r>
              <w:r w:rsidRPr="00C15A5F">
                <w:rPr>
                  <w:rFonts w:hint="eastAsia"/>
                  <w:iCs/>
                </w:rPr>
                <w:t>），已审批（</w:t>
              </w:r>
              <w:r w:rsidRPr="00C15A5F">
                <w:rPr>
                  <w:rFonts w:hint="eastAsia"/>
                  <w:iCs/>
                </w:rPr>
                <w:t>Approved</w:t>
              </w:r>
              <w:r w:rsidRPr="00C15A5F">
                <w:rPr>
                  <w:rFonts w:hint="eastAsia"/>
                  <w:iCs/>
                </w:rPr>
                <w:t>），已拒绝（</w:t>
              </w:r>
              <w:r w:rsidRPr="00C15A5F">
                <w:rPr>
                  <w:rFonts w:hint="eastAsia"/>
                  <w:iCs/>
                </w:rPr>
                <w:t>Rejected</w:t>
              </w:r>
              <w:r w:rsidRPr="00C15A5F">
                <w:rPr>
                  <w:rFonts w:hint="eastAsia"/>
                  <w:iCs/>
                </w:rPr>
                <w:t>），已提现（</w:t>
              </w:r>
              <w:r w:rsidRPr="00C15A5F">
                <w:rPr>
                  <w:rFonts w:hint="eastAsia"/>
                  <w:iCs/>
                </w:rPr>
                <w:t>Processed</w:t>
              </w:r>
              <w:r w:rsidRPr="00C15A5F">
                <w:rPr>
                  <w:rFonts w:hint="eastAsia"/>
                  <w:iCs/>
                </w:rPr>
                <w:t>）</w:t>
              </w:r>
            </w:ins>
          </w:p>
        </w:tc>
      </w:tr>
      <w:tr w:rsidR="003F2D7B" w:rsidRPr="00883F4B" w:rsidTr="003F2D7B">
        <w:trPr>
          <w:ins w:id="5364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5365" w:author="Microsoft" w:date="2015-09-23T15:43:00Z"/>
              </w:rPr>
            </w:pPr>
            <w:ins w:id="5366" w:author="Microsoft" w:date="2015-09-23T15:43:00Z">
              <w:r w:rsidRPr="00883F4B">
                <w:rPr>
                  <w:rFonts w:hint="eastAsia"/>
                </w:rPr>
                <w:lastRenderedPageBreak/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Pr="00FE4DC0" w:rsidRDefault="003F2D7B" w:rsidP="003F2D7B">
            <w:pPr>
              <w:rPr>
                <w:ins w:id="5367" w:author="Microsoft" w:date="2015-09-23T15:43:00Z"/>
                <w:noProof/>
                <w:szCs w:val="21"/>
              </w:rPr>
            </w:pPr>
            <w:ins w:id="5368" w:author="Microsoft" w:date="2015-09-23T15:43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3F2D7B" w:rsidRPr="00883F4B" w:rsidTr="003F2D7B">
        <w:trPr>
          <w:ins w:id="5369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5370" w:author="Microsoft" w:date="2015-09-23T15:43:00Z"/>
              </w:rPr>
            </w:pPr>
            <w:ins w:id="5371" w:author="Microsoft" w:date="2015-09-23T15:43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5836BE" w:rsidRDefault="005836BE" w:rsidP="005836BE">
            <w:pPr>
              <w:rPr>
                <w:ins w:id="5372" w:author="Microsoft" w:date="2016-01-11T14:38:00Z"/>
                <w:bCs/>
                <w:iCs/>
              </w:rPr>
            </w:pPr>
            <w:ins w:id="5373" w:author="Microsoft" w:date="2016-01-11T14:38:00Z">
              <w:r>
                <w:rPr>
                  <w:rFonts w:hint="eastAsia"/>
                  <w:bCs/>
                  <w:iCs/>
                </w:rPr>
                <w:t>当</w:t>
              </w:r>
              <w:r>
                <w:rPr>
                  <w:bCs/>
                  <w:iCs/>
                </w:rPr>
                <w:t>市场管理员登录时，</w:t>
              </w:r>
              <w:r>
                <w:rPr>
                  <w:rFonts w:hint="eastAsia"/>
                  <w:bCs/>
                  <w:iCs/>
                </w:rPr>
                <w:t>站点</w:t>
              </w:r>
              <w:r>
                <w:rPr>
                  <w:bCs/>
                  <w:iCs/>
                </w:rPr>
                <w:t>列表显示的是市场管理员管辖范围内的站点信息；</w:t>
              </w:r>
            </w:ins>
          </w:p>
          <w:p w:rsidR="003F2D7B" w:rsidRPr="00883F4B" w:rsidRDefault="005836BE" w:rsidP="005836BE">
            <w:pPr>
              <w:rPr>
                <w:ins w:id="5374" w:author="Microsoft" w:date="2015-09-23T15:43:00Z"/>
                <w:bCs/>
                <w:iCs/>
              </w:rPr>
            </w:pPr>
            <w:ins w:id="5375" w:author="Microsoft" w:date="2016-01-11T14:38:00Z">
              <w:r>
                <w:rPr>
                  <w:rFonts w:hint="eastAsia"/>
                  <w:bCs/>
                  <w:iCs/>
                </w:rPr>
                <w:t>当部门</w:t>
              </w:r>
              <w:r>
                <w:rPr>
                  <w:bCs/>
                  <w:iCs/>
                </w:rPr>
                <w:t>主管或经理登录时，</w:t>
              </w:r>
              <w:r>
                <w:rPr>
                  <w:rFonts w:hint="eastAsia"/>
                  <w:bCs/>
                  <w:iCs/>
                </w:rPr>
                <w:t>站点</w:t>
              </w:r>
              <w:r>
                <w:rPr>
                  <w:bCs/>
                  <w:iCs/>
                </w:rPr>
                <w:t>列表显示</w:t>
              </w:r>
              <w:r>
                <w:rPr>
                  <w:rFonts w:hint="eastAsia"/>
                  <w:bCs/>
                  <w:iCs/>
                </w:rPr>
                <w:t>该</w:t>
              </w:r>
              <w:r>
                <w:rPr>
                  <w:bCs/>
                  <w:iCs/>
                </w:rPr>
                <w:t>机构下</w:t>
              </w:r>
              <w:r>
                <w:rPr>
                  <w:rFonts w:hint="eastAsia"/>
                  <w:bCs/>
                  <w:iCs/>
                </w:rPr>
                <w:t>的</w:t>
              </w:r>
              <w:r>
                <w:rPr>
                  <w:bCs/>
                  <w:iCs/>
                </w:rPr>
                <w:t>所有站点信息；</w:t>
              </w:r>
            </w:ins>
          </w:p>
        </w:tc>
      </w:tr>
      <w:tr w:rsidR="003F2D7B" w:rsidRPr="00883F4B" w:rsidTr="003F2D7B">
        <w:trPr>
          <w:ins w:id="5376" w:author="Microsoft" w:date="2015-09-23T15:43:00Z"/>
        </w:trPr>
        <w:tc>
          <w:tcPr>
            <w:tcW w:w="1384" w:type="dxa"/>
            <w:shd w:val="clear" w:color="auto" w:fill="D9D9D9"/>
            <w:vAlign w:val="center"/>
          </w:tcPr>
          <w:p w:rsidR="003F2D7B" w:rsidRPr="00883F4B" w:rsidRDefault="003F2D7B" w:rsidP="003F2D7B">
            <w:pPr>
              <w:rPr>
                <w:ins w:id="5377" w:author="Microsoft" w:date="2015-09-23T15:43:00Z"/>
              </w:rPr>
            </w:pPr>
            <w:ins w:id="5378" w:author="Microsoft" w:date="2015-09-23T15:43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F2D7B" w:rsidRPr="00883F4B" w:rsidRDefault="005836BE" w:rsidP="003F2D7B">
            <w:pPr>
              <w:rPr>
                <w:ins w:id="5379" w:author="Microsoft" w:date="2015-09-23T15:43:00Z"/>
              </w:rPr>
            </w:pPr>
            <w:ins w:id="5380" w:author="Microsoft" w:date="2016-01-11T14:39:00Z">
              <w:r>
                <w:rPr>
                  <w:rFonts w:hint="eastAsia"/>
                </w:rPr>
                <w:t>无</w:t>
              </w:r>
            </w:ins>
          </w:p>
        </w:tc>
      </w:tr>
    </w:tbl>
    <w:p w:rsidR="003F2D7B" w:rsidRPr="00EF289F" w:rsidRDefault="003F2D7B" w:rsidP="003F2D7B">
      <w:pPr>
        <w:pStyle w:val="a0"/>
        <w:rPr>
          <w:ins w:id="5381" w:author="Microsoft" w:date="2015-09-23T15:43:00Z"/>
        </w:rPr>
      </w:pPr>
    </w:p>
    <w:p w:rsidR="00600786" w:rsidRDefault="00600786">
      <w:pPr>
        <w:pStyle w:val="3"/>
        <w:rPr>
          <w:ins w:id="5382" w:author="Microsoft" w:date="2015-09-17T17:12:00Z"/>
        </w:rPr>
      </w:pPr>
      <w:bookmarkStart w:id="5383" w:name="_Toc447205949"/>
      <w:ins w:id="5384" w:author="Microsoft" w:date="2015-09-17T16:52:00Z">
        <w:r>
          <w:rPr>
            <w:rFonts w:hint="eastAsia"/>
          </w:rPr>
          <w:t>退货</w:t>
        </w:r>
        <w:r>
          <w:t>查询</w:t>
        </w:r>
      </w:ins>
      <w:bookmarkEnd w:id="5383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3273E9" w:rsidRPr="00883F4B" w:rsidTr="002C46D7">
        <w:trPr>
          <w:ins w:id="5385" w:author="Microsoft" w:date="2015-09-17T17:12:00Z"/>
        </w:trPr>
        <w:tc>
          <w:tcPr>
            <w:tcW w:w="1384" w:type="dxa"/>
            <w:shd w:val="clear" w:color="auto" w:fill="D9D9D9"/>
            <w:vAlign w:val="center"/>
          </w:tcPr>
          <w:p w:rsidR="003273E9" w:rsidRPr="00883F4B" w:rsidRDefault="003273E9" w:rsidP="002C46D7">
            <w:pPr>
              <w:rPr>
                <w:ins w:id="5386" w:author="Microsoft" w:date="2015-09-17T17:12:00Z"/>
              </w:rPr>
            </w:pPr>
            <w:ins w:id="5387" w:author="Microsoft" w:date="2015-09-17T17:12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3273E9" w:rsidRPr="00883F4B" w:rsidRDefault="003273E9" w:rsidP="002C46D7">
            <w:pPr>
              <w:rPr>
                <w:ins w:id="5388" w:author="Microsoft" w:date="2015-09-17T17:12:00Z"/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:rsidR="003273E9" w:rsidRPr="00883F4B" w:rsidRDefault="003273E9" w:rsidP="002C46D7">
            <w:pPr>
              <w:rPr>
                <w:ins w:id="5389" w:author="Microsoft" w:date="2015-09-17T17:12:00Z"/>
              </w:rPr>
            </w:pPr>
            <w:ins w:id="5390" w:author="Microsoft" w:date="2015-09-17T17:12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3273E9" w:rsidRPr="00883F4B" w:rsidRDefault="003273E9" w:rsidP="002C46D7">
            <w:pPr>
              <w:rPr>
                <w:ins w:id="5391" w:author="Microsoft" w:date="2015-09-17T17:12:00Z"/>
                <w:iCs/>
              </w:rPr>
            </w:pPr>
          </w:p>
        </w:tc>
      </w:tr>
      <w:tr w:rsidR="003273E9" w:rsidRPr="00883F4B" w:rsidTr="002C46D7">
        <w:trPr>
          <w:ins w:id="5392" w:author="Microsoft" w:date="2015-09-17T17:12:00Z"/>
        </w:trPr>
        <w:tc>
          <w:tcPr>
            <w:tcW w:w="1384" w:type="dxa"/>
            <w:shd w:val="clear" w:color="auto" w:fill="D9D9D9"/>
            <w:vAlign w:val="center"/>
          </w:tcPr>
          <w:p w:rsidR="003273E9" w:rsidRPr="00883F4B" w:rsidRDefault="003273E9" w:rsidP="002C46D7">
            <w:pPr>
              <w:rPr>
                <w:ins w:id="5393" w:author="Microsoft" w:date="2015-09-17T17:12:00Z"/>
              </w:rPr>
            </w:pPr>
            <w:ins w:id="5394" w:author="Microsoft" w:date="2015-09-17T17:12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3273E9" w:rsidRPr="00883F4B" w:rsidRDefault="003273E9" w:rsidP="002C46D7">
            <w:pPr>
              <w:rPr>
                <w:ins w:id="5395" w:author="Microsoft" w:date="2015-09-17T17:12:00Z"/>
                <w:iCs/>
              </w:rPr>
            </w:pPr>
            <w:ins w:id="5396" w:author="Microsoft" w:date="2015-09-17T17:12:00Z">
              <w:r>
                <w:rPr>
                  <w:rFonts w:hint="eastAsia"/>
                  <w:iCs/>
                </w:rPr>
                <w:t>站点</w:t>
              </w:r>
              <w:r>
                <w:rPr>
                  <w:iCs/>
                </w:rPr>
                <w:t>退货查询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3273E9" w:rsidRPr="00883F4B" w:rsidRDefault="003273E9" w:rsidP="002C46D7">
            <w:pPr>
              <w:rPr>
                <w:ins w:id="5397" w:author="Microsoft" w:date="2015-09-17T17:12:00Z"/>
                <w:iCs/>
              </w:rPr>
            </w:pPr>
            <w:ins w:id="5398" w:author="Microsoft" w:date="2015-09-17T17:12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3273E9" w:rsidRPr="00883F4B" w:rsidRDefault="003273E9" w:rsidP="002C46D7">
            <w:pPr>
              <w:rPr>
                <w:ins w:id="5399" w:author="Microsoft" w:date="2015-09-17T17:12:00Z"/>
                <w:iCs/>
              </w:rPr>
            </w:pPr>
          </w:p>
        </w:tc>
      </w:tr>
      <w:tr w:rsidR="003273E9" w:rsidRPr="00883F4B" w:rsidTr="002C46D7">
        <w:trPr>
          <w:trHeight w:val="390"/>
          <w:ins w:id="5400" w:author="Microsoft" w:date="2015-09-17T17:12:00Z"/>
        </w:trPr>
        <w:tc>
          <w:tcPr>
            <w:tcW w:w="1384" w:type="dxa"/>
            <w:shd w:val="clear" w:color="auto" w:fill="D9D9D9"/>
            <w:vAlign w:val="center"/>
          </w:tcPr>
          <w:p w:rsidR="003273E9" w:rsidRPr="00883F4B" w:rsidRDefault="003273E9" w:rsidP="002C46D7">
            <w:pPr>
              <w:rPr>
                <w:ins w:id="5401" w:author="Microsoft" w:date="2015-09-17T17:12:00Z"/>
              </w:rPr>
            </w:pPr>
            <w:ins w:id="5402" w:author="Microsoft" w:date="2015-09-17T17:12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273E9" w:rsidRPr="00883F4B" w:rsidRDefault="00AE54E2" w:rsidP="00717E69">
            <w:pPr>
              <w:rPr>
                <w:ins w:id="5403" w:author="Microsoft" w:date="2015-09-17T17:12:00Z"/>
              </w:rPr>
            </w:pPr>
            <w:ins w:id="5404" w:author="Microsoft" w:date="2015-09-18T10:00:00Z">
              <w:r>
                <w:rPr>
                  <w:rFonts w:hint="eastAsia"/>
                </w:rPr>
                <w:t>站点</w:t>
              </w:r>
              <w:r>
                <w:t>查询退货记录</w:t>
              </w:r>
            </w:ins>
          </w:p>
        </w:tc>
      </w:tr>
      <w:tr w:rsidR="003273E9" w:rsidRPr="00883F4B" w:rsidTr="002C46D7">
        <w:trPr>
          <w:trHeight w:val="420"/>
          <w:ins w:id="5405" w:author="Microsoft" w:date="2015-09-17T17:12:00Z"/>
        </w:trPr>
        <w:tc>
          <w:tcPr>
            <w:tcW w:w="1384" w:type="dxa"/>
            <w:shd w:val="clear" w:color="auto" w:fill="D9D9D9"/>
            <w:vAlign w:val="center"/>
          </w:tcPr>
          <w:p w:rsidR="003273E9" w:rsidRPr="00883F4B" w:rsidRDefault="003273E9" w:rsidP="002C46D7">
            <w:pPr>
              <w:rPr>
                <w:ins w:id="5406" w:author="Microsoft" w:date="2015-09-17T17:12:00Z"/>
              </w:rPr>
            </w:pPr>
            <w:ins w:id="5407" w:author="Microsoft" w:date="2015-09-17T17:12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717E69" w:rsidRDefault="00717E69" w:rsidP="00717E69">
            <w:pPr>
              <w:rPr>
                <w:ins w:id="5408" w:author="Microsoft" w:date="2015-09-18T09:41:00Z"/>
              </w:rPr>
            </w:pPr>
            <w:ins w:id="5409" w:author="Microsoft" w:date="2015-09-18T09:41:00Z">
              <w:r>
                <w:rPr>
                  <w:rFonts w:hint="eastAsia"/>
                </w:rPr>
                <w:t>查询</w:t>
              </w:r>
              <w:r>
                <w:t>条件：</w:t>
              </w:r>
            </w:ins>
          </w:p>
          <w:p w:rsidR="003273E9" w:rsidRPr="00717E69" w:rsidRDefault="00717E69" w:rsidP="00717E69">
            <w:pPr>
              <w:pStyle w:val="a8"/>
              <w:numPr>
                <w:ilvl w:val="0"/>
                <w:numId w:val="64"/>
              </w:numPr>
              <w:ind w:firstLineChars="0"/>
              <w:rPr>
                <w:ins w:id="5410" w:author="Microsoft" w:date="2015-09-17T17:12:00Z"/>
                <w:iCs/>
              </w:rPr>
            </w:pPr>
            <w:ins w:id="5411" w:author="Microsoft" w:date="2015-09-18T09:41:00Z">
              <w:r>
                <w:rPr>
                  <w:rFonts w:hint="eastAsia"/>
                </w:rPr>
                <w:t>站点编号</w:t>
              </w:r>
              <w:r>
                <w:t>：</w:t>
              </w:r>
            </w:ins>
          </w:p>
        </w:tc>
      </w:tr>
      <w:tr w:rsidR="003273E9" w:rsidRPr="00883F4B" w:rsidTr="002C46D7">
        <w:trPr>
          <w:trHeight w:val="420"/>
          <w:ins w:id="5412" w:author="Microsoft" w:date="2015-09-17T17:12:00Z"/>
        </w:trPr>
        <w:tc>
          <w:tcPr>
            <w:tcW w:w="1384" w:type="dxa"/>
            <w:shd w:val="clear" w:color="auto" w:fill="D9D9D9"/>
            <w:vAlign w:val="center"/>
          </w:tcPr>
          <w:p w:rsidR="003273E9" w:rsidRPr="00883F4B" w:rsidRDefault="003273E9" w:rsidP="002C46D7">
            <w:pPr>
              <w:rPr>
                <w:ins w:id="5413" w:author="Microsoft" w:date="2015-09-17T17:12:00Z"/>
              </w:rPr>
            </w:pPr>
            <w:ins w:id="5414" w:author="Microsoft" w:date="2015-09-17T17:12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273E9" w:rsidRDefault="00717E69" w:rsidP="002C46D7">
            <w:pPr>
              <w:pStyle w:val="a8"/>
              <w:numPr>
                <w:ilvl w:val="0"/>
                <w:numId w:val="28"/>
              </w:numPr>
              <w:ind w:firstLineChars="0"/>
              <w:rPr>
                <w:ins w:id="5415" w:author="Microsoft" w:date="2015-09-23T16:47:00Z"/>
              </w:rPr>
            </w:pPr>
            <w:ins w:id="5416" w:author="Microsoft" w:date="2015-09-18T09:36:00Z">
              <w:r>
                <w:rPr>
                  <w:rFonts w:hint="eastAsia"/>
                </w:rPr>
                <w:t>站点</w:t>
              </w:r>
              <w:r>
                <w:t>编号：</w:t>
              </w:r>
            </w:ins>
          </w:p>
          <w:p w:rsidR="00EC2ED6" w:rsidRDefault="00EC2ED6" w:rsidP="002C46D7">
            <w:pPr>
              <w:pStyle w:val="a8"/>
              <w:numPr>
                <w:ilvl w:val="0"/>
                <w:numId w:val="28"/>
              </w:numPr>
              <w:ind w:firstLineChars="0"/>
              <w:rPr>
                <w:ins w:id="5417" w:author="Microsoft" w:date="2015-09-18T09:36:00Z"/>
              </w:rPr>
            </w:pPr>
            <w:ins w:id="5418" w:author="Microsoft" w:date="2015-09-23T16:47:00Z">
              <w:r>
                <w:rPr>
                  <w:rFonts w:hint="eastAsia"/>
                </w:rPr>
                <w:t>站点</w:t>
              </w:r>
              <w:r>
                <w:t>名称：</w:t>
              </w:r>
            </w:ins>
          </w:p>
          <w:p w:rsidR="00717E69" w:rsidRDefault="00717E69" w:rsidP="002C46D7">
            <w:pPr>
              <w:pStyle w:val="a8"/>
              <w:numPr>
                <w:ilvl w:val="0"/>
                <w:numId w:val="28"/>
              </w:numPr>
              <w:ind w:firstLineChars="0"/>
              <w:rPr>
                <w:ins w:id="5419" w:author="Microsoft" w:date="2015-09-18T09:37:00Z"/>
              </w:rPr>
            </w:pPr>
            <w:ins w:id="5420" w:author="Microsoft" w:date="2015-09-18T09:36:00Z">
              <w:r>
                <w:rPr>
                  <w:rFonts w:hint="eastAsia"/>
                </w:rPr>
                <w:t>退货</w:t>
              </w:r>
            </w:ins>
            <w:ins w:id="5421" w:author="Microsoft" w:date="2015-09-18T09:37:00Z">
              <w:r>
                <w:rPr>
                  <w:rFonts w:hint="eastAsia"/>
                </w:rPr>
                <w:t>数量</w:t>
              </w:r>
              <w:r>
                <w:t>：张</w:t>
              </w:r>
            </w:ins>
          </w:p>
          <w:p w:rsidR="00717E69" w:rsidRDefault="00717E69" w:rsidP="00717E69">
            <w:pPr>
              <w:pStyle w:val="a8"/>
              <w:numPr>
                <w:ilvl w:val="0"/>
                <w:numId w:val="28"/>
              </w:numPr>
              <w:ind w:firstLineChars="0"/>
              <w:rPr>
                <w:ins w:id="5422" w:author="Microsoft" w:date="2015-09-18T09:40:00Z"/>
              </w:rPr>
            </w:pPr>
            <w:ins w:id="5423" w:author="Microsoft" w:date="2015-09-18T09:37:00Z">
              <w:r>
                <w:rPr>
                  <w:rFonts w:hint="eastAsia"/>
                </w:rPr>
                <w:t>退货</w:t>
              </w:r>
              <w:r>
                <w:t>金额：瑞尔</w:t>
              </w:r>
            </w:ins>
          </w:p>
          <w:p w:rsidR="00717E69" w:rsidRPr="00883F4B" w:rsidRDefault="00717E69" w:rsidP="00717E69">
            <w:pPr>
              <w:pStyle w:val="a8"/>
              <w:numPr>
                <w:ilvl w:val="0"/>
                <w:numId w:val="28"/>
              </w:numPr>
              <w:ind w:firstLineChars="0"/>
              <w:rPr>
                <w:ins w:id="5424" w:author="Microsoft" w:date="2015-09-17T17:12:00Z"/>
              </w:rPr>
            </w:pPr>
            <w:ins w:id="5425" w:author="Microsoft" w:date="2015-09-18T09:40:00Z">
              <w:r>
                <w:rPr>
                  <w:rFonts w:hint="eastAsia"/>
                </w:rPr>
                <w:t>退货</w:t>
              </w:r>
              <w:r>
                <w:t>时间：年月日</w:t>
              </w:r>
            </w:ins>
          </w:p>
        </w:tc>
      </w:tr>
      <w:tr w:rsidR="003273E9" w:rsidRPr="00883F4B" w:rsidTr="002C46D7">
        <w:trPr>
          <w:ins w:id="5426" w:author="Microsoft" w:date="2015-09-17T17:12:00Z"/>
        </w:trPr>
        <w:tc>
          <w:tcPr>
            <w:tcW w:w="1384" w:type="dxa"/>
            <w:shd w:val="clear" w:color="auto" w:fill="D9D9D9"/>
            <w:vAlign w:val="center"/>
          </w:tcPr>
          <w:p w:rsidR="003273E9" w:rsidRPr="00883F4B" w:rsidRDefault="003273E9" w:rsidP="002C46D7">
            <w:pPr>
              <w:rPr>
                <w:ins w:id="5427" w:author="Microsoft" w:date="2015-09-17T17:12:00Z"/>
              </w:rPr>
            </w:pPr>
            <w:ins w:id="5428" w:author="Microsoft" w:date="2015-09-17T17:12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3273E9" w:rsidRPr="00FE4DC0" w:rsidRDefault="003273E9" w:rsidP="002C46D7">
            <w:pPr>
              <w:rPr>
                <w:ins w:id="5429" w:author="Microsoft" w:date="2015-09-17T17:12:00Z"/>
                <w:noProof/>
                <w:szCs w:val="21"/>
              </w:rPr>
            </w:pPr>
            <w:ins w:id="5430" w:author="Microsoft" w:date="2015-09-17T17:12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3273E9" w:rsidRPr="00883F4B" w:rsidTr="002C46D7">
        <w:trPr>
          <w:ins w:id="5431" w:author="Microsoft" w:date="2015-09-17T17:12:00Z"/>
        </w:trPr>
        <w:tc>
          <w:tcPr>
            <w:tcW w:w="1384" w:type="dxa"/>
            <w:shd w:val="clear" w:color="auto" w:fill="D9D9D9"/>
            <w:vAlign w:val="center"/>
          </w:tcPr>
          <w:p w:rsidR="003273E9" w:rsidRPr="00883F4B" w:rsidRDefault="003273E9" w:rsidP="002C46D7">
            <w:pPr>
              <w:rPr>
                <w:ins w:id="5432" w:author="Microsoft" w:date="2015-09-17T17:12:00Z"/>
              </w:rPr>
            </w:pPr>
            <w:ins w:id="5433" w:author="Microsoft" w:date="2015-09-17T17:12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5836BE" w:rsidRDefault="005836BE" w:rsidP="005836BE">
            <w:pPr>
              <w:rPr>
                <w:ins w:id="5434" w:author="Microsoft" w:date="2016-01-11T14:39:00Z"/>
                <w:bCs/>
                <w:iCs/>
              </w:rPr>
            </w:pPr>
            <w:ins w:id="5435" w:author="Microsoft" w:date="2016-01-11T14:39:00Z">
              <w:r>
                <w:rPr>
                  <w:rFonts w:hint="eastAsia"/>
                  <w:bCs/>
                  <w:iCs/>
                </w:rPr>
                <w:t>当</w:t>
              </w:r>
              <w:r>
                <w:rPr>
                  <w:bCs/>
                  <w:iCs/>
                </w:rPr>
                <w:t>市场管理员登录时，</w:t>
              </w:r>
              <w:r>
                <w:rPr>
                  <w:rFonts w:hint="eastAsia"/>
                  <w:bCs/>
                  <w:iCs/>
                </w:rPr>
                <w:t>站点</w:t>
              </w:r>
              <w:r>
                <w:rPr>
                  <w:bCs/>
                  <w:iCs/>
                </w:rPr>
                <w:t>列表显示的是市场管理员管辖范围内的站点信息；</w:t>
              </w:r>
            </w:ins>
          </w:p>
          <w:p w:rsidR="003273E9" w:rsidRPr="00883F4B" w:rsidRDefault="005836BE" w:rsidP="005836BE">
            <w:pPr>
              <w:rPr>
                <w:ins w:id="5436" w:author="Microsoft" w:date="2015-09-17T17:12:00Z"/>
                <w:bCs/>
                <w:iCs/>
              </w:rPr>
            </w:pPr>
            <w:ins w:id="5437" w:author="Microsoft" w:date="2016-01-11T14:39:00Z">
              <w:r>
                <w:rPr>
                  <w:rFonts w:hint="eastAsia"/>
                  <w:bCs/>
                  <w:iCs/>
                </w:rPr>
                <w:t>当部门</w:t>
              </w:r>
              <w:r>
                <w:rPr>
                  <w:bCs/>
                  <w:iCs/>
                </w:rPr>
                <w:t>主管或经理登录时，</w:t>
              </w:r>
              <w:r>
                <w:rPr>
                  <w:rFonts w:hint="eastAsia"/>
                  <w:bCs/>
                  <w:iCs/>
                </w:rPr>
                <w:t>站点</w:t>
              </w:r>
              <w:r>
                <w:rPr>
                  <w:bCs/>
                  <w:iCs/>
                </w:rPr>
                <w:t>列表显示</w:t>
              </w:r>
              <w:r>
                <w:rPr>
                  <w:rFonts w:hint="eastAsia"/>
                  <w:bCs/>
                  <w:iCs/>
                </w:rPr>
                <w:t>该</w:t>
              </w:r>
              <w:r>
                <w:rPr>
                  <w:bCs/>
                  <w:iCs/>
                </w:rPr>
                <w:t>机构下</w:t>
              </w:r>
              <w:r>
                <w:rPr>
                  <w:rFonts w:hint="eastAsia"/>
                  <w:bCs/>
                  <w:iCs/>
                </w:rPr>
                <w:t>的</w:t>
              </w:r>
              <w:r>
                <w:rPr>
                  <w:bCs/>
                  <w:iCs/>
                </w:rPr>
                <w:t>所有站点信息；</w:t>
              </w:r>
            </w:ins>
          </w:p>
        </w:tc>
      </w:tr>
      <w:tr w:rsidR="005836BE" w:rsidRPr="00883F4B" w:rsidTr="005836BE">
        <w:trPr>
          <w:ins w:id="5438" w:author="Microsoft" w:date="2016-01-11T14:39:00Z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836BE" w:rsidRPr="00883F4B" w:rsidRDefault="005836BE" w:rsidP="00251E89">
            <w:pPr>
              <w:rPr>
                <w:ins w:id="5439" w:author="Microsoft" w:date="2016-01-11T14:39:00Z"/>
              </w:rPr>
            </w:pPr>
            <w:ins w:id="5440" w:author="Microsoft" w:date="2016-01-11T14:39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6BE" w:rsidRPr="005836BE" w:rsidRDefault="005836BE" w:rsidP="00251E89">
            <w:pPr>
              <w:rPr>
                <w:ins w:id="5441" w:author="Microsoft" w:date="2016-01-11T14:39:00Z"/>
                <w:bCs/>
                <w:iCs/>
              </w:rPr>
            </w:pPr>
            <w:ins w:id="5442" w:author="Microsoft" w:date="2016-01-11T14:39:00Z">
              <w:r w:rsidRPr="005836BE">
                <w:rPr>
                  <w:rFonts w:hint="eastAsia"/>
                  <w:bCs/>
                  <w:iCs/>
                </w:rPr>
                <w:t>无</w:t>
              </w:r>
            </w:ins>
          </w:p>
        </w:tc>
      </w:tr>
    </w:tbl>
    <w:p w:rsidR="003273E9" w:rsidRPr="003273E9" w:rsidRDefault="003273E9" w:rsidP="003273E9">
      <w:pPr>
        <w:pStyle w:val="a0"/>
        <w:rPr>
          <w:ins w:id="5443" w:author="Microsoft" w:date="2015-09-17T16:52:00Z"/>
        </w:rPr>
      </w:pPr>
    </w:p>
    <w:p w:rsidR="00600786" w:rsidRDefault="004C7FA0">
      <w:pPr>
        <w:pStyle w:val="3"/>
        <w:rPr>
          <w:ins w:id="5444" w:author="Microsoft" w:date="2015-09-18T09:41:00Z"/>
        </w:rPr>
      </w:pPr>
      <w:bookmarkStart w:id="5445" w:name="_Toc447205950"/>
      <w:ins w:id="5446" w:author="Microsoft" w:date="2016-04-07T17:23:00Z">
        <w:r>
          <w:rPr>
            <w:rFonts w:hint="eastAsia"/>
          </w:rPr>
          <w:t>即开</w:t>
        </w:r>
      </w:ins>
      <w:ins w:id="5447" w:author="Microsoft" w:date="2015-09-17T16:53:00Z">
        <w:r w:rsidR="00600786">
          <w:t>销售记录</w:t>
        </w:r>
      </w:ins>
      <w:bookmarkEnd w:id="5445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17E69" w:rsidRPr="00883F4B" w:rsidTr="002C46D7">
        <w:trPr>
          <w:ins w:id="5448" w:author="Microsoft" w:date="2015-09-18T09:41:00Z"/>
        </w:trPr>
        <w:tc>
          <w:tcPr>
            <w:tcW w:w="1384" w:type="dxa"/>
            <w:shd w:val="clear" w:color="auto" w:fill="D9D9D9"/>
            <w:vAlign w:val="center"/>
          </w:tcPr>
          <w:p w:rsidR="00717E69" w:rsidRPr="00883F4B" w:rsidRDefault="00717E69" w:rsidP="002C46D7">
            <w:pPr>
              <w:rPr>
                <w:ins w:id="5449" w:author="Microsoft" w:date="2015-09-18T09:41:00Z"/>
              </w:rPr>
            </w:pPr>
            <w:ins w:id="5450" w:author="Microsoft" w:date="2015-09-18T09:41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717E69" w:rsidRPr="00883F4B" w:rsidRDefault="00717E69" w:rsidP="002C46D7">
            <w:pPr>
              <w:rPr>
                <w:ins w:id="5451" w:author="Microsoft" w:date="2015-09-18T09:41:00Z"/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:rsidR="00717E69" w:rsidRPr="00883F4B" w:rsidRDefault="00717E69" w:rsidP="002C46D7">
            <w:pPr>
              <w:rPr>
                <w:ins w:id="5452" w:author="Microsoft" w:date="2015-09-18T09:41:00Z"/>
              </w:rPr>
            </w:pPr>
            <w:ins w:id="5453" w:author="Microsoft" w:date="2015-09-18T09:41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717E69" w:rsidRPr="00883F4B" w:rsidRDefault="00717E69" w:rsidP="002C46D7">
            <w:pPr>
              <w:rPr>
                <w:ins w:id="5454" w:author="Microsoft" w:date="2015-09-18T09:41:00Z"/>
                <w:iCs/>
              </w:rPr>
            </w:pPr>
          </w:p>
        </w:tc>
      </w:tr>
      <w:tr w:rsidR="00717E69" w:rsidRPr="00883F4B" w:rsidTr="002C46D7">
        <w:trPr>
          <w:ins w:id="5455" w:author="Microsoft" w:date="2015-09-18T09:41:00Z"/>
        </w:trPr>
        <w:tc>
          <w:tcPr>
            <w:tcW w:w="1384" w:type="dxa"/>
            <w:shd w:val="clear" w:color="auto" w:fill="D9D9D9"/>
            <w:vAlign w:val="center"/>
          </w:tcPr>
          <w:p w:rsidR="00717E69" w:rsidRPr="00883F4B" w:rsidRDefault="00717E69" w:rsidP="002C46D7">
            <w:pPr>
              <w:rPr>
                <w:ins w:id="5456" w:author="Microsoft" w:date="2015-09-18T09:41:00Z"/>
              </w:rPr>
            </w:pPr>
            <w:ins w:id="5457" w:author="Microsoft" w:date="2015-09-18T09:41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717E69" w:rsidRPr="00883F4B" w:rsidRDefault="00717E69" w:rsidP="002C46D7">
            <w:pPr>
              <w:rPr>
                <w:ins w:id="5458" w:author="Microsoft" w:date="2015-09-18T09:41:00Z"/>
                <w:iCs/>
              </w:rPr>
            </w:pPr>
            <w:ins w:id="5459" w:author="Microsoft" w:date="2015-09-18T09:41:00Z">
              <w:r>
                <w:rPr>
                  <w:rFonts w:hint="eastAsia"/>
                  <w:iCs/>
                </w:rPr>
                <w:t>查询</w:t>
              </w:r>
              <w:r>
                <w:rPr>
                  <w:iCs/>
                </w:rPr>
                <w:t>站点的</w:t>
              </w:r>
              <w:r>
                <w:rPr>
                  <w:rFonts w:hint="eastAsia"/>
                  <w:iCs/>
                </w:rPr>
                <w:t>入库</w:t>
              </w:r>
              <w:r>
                <w:rPr>
                  <w:iCs/>
                </w:rPr>
                <w:t>销售记录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717E69" w:rsidRPr="00883F4B" w:rsidRDefault="00717E69" w:rsidP="002C46D7">
            <w:pPr>
              <w:rPr>
                <w:ins w:id="5460" w:author="Microsoft" w:date="2015-09-18T09:41:00Z"/>
                <w:iCs/>
              </w:rPr>
            </w:pPr>
            <w:ins w:id="5461" w:author="Microsoft" w:date="2015-09-18T09:41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717E69" w:rsidRPr="00883F4B" w:rsidRDefault="00717E69" w:rsidP="002C46D7">
            <w:pPr>
              <w:rPr>
                <w:ins w:id="5462" w:author="Microsoft" w:date="2015-09-18T09:41:00Z"/>
                <w:iCs/>
              </w:rPr>
            </w:pPr>
          </w:p>
        </w:tc>
      </w:tr>
      <w:tr w:rsidR="00717E69" w:rsidRPr="00883F4B" w:rsidTr="002C46D7">
        <w:trPr>
          <w:trHeight w:val="390"/>
          <w:ins w:id="5463" w:author="Microsoft" w:date="2015-09-18T09:41:00Z"/>
        </w:trPr>
        <w:tc>
          <w:tcPr>
            <w:tcW w:w="1384" w:type="dxa"/>
            <w:shd w:val="clear" w:color="auto" w:fill="D9D9D9"/>
            <w:vAlign w:val="center"/>
          </w:tcPr>
          <w:p w:rsidR="00717E69" w:rsidRPr="00883F4B" w:rsidRDefault="00717E69" w:rsidP="002C46D7">
            <w:pPr>
              <w:rPr>
                <w:ins w:id="5464" w:author="Microsoft" w:date="2015-09-18T09:41:00Z"/>
              </w:rPr>
            </w:pPr>
            <w:ins w:id="5465" w:author="Microsoft" w:date="2015-09-18T09:41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717E69" w:rsidRPr="00883F4B" w:rsidRDefault="002C46D7" w:rsidP="002C46D7">
            <w:pPr>
              <w:rPr>
                <w:ins w:id="5466" w:author="Microsoft" w:date="2015-09-18T09:41:00Z"/>
              </w:rPr>
            </w:pPr>
            <w:ins w:id="5467" w:author="Microsoft" w:date="2015-09-18T10:03:00Z">
              <w:r>
                <w:rPr>
                  <w:rFonts w:hint="eastAsia"/>
                </w:rPr>
                <w:t>查询</w:t>
              </w:r>
            </w:ins>
            <w:ins w:id="5468" w:author="Microsoft" w:date="2016-01-11T14:32:00Z">
              <w:r w:rsidR="005836BE">
                <w:rPr>
                  <w:rFonts w:hint="eastAsia"/>
                </w:rPr>
                <w:t>当前机构下所属</w:t>
              </w:r>
            </w:ins>
            <w:ins w:id="5469" w:author="Microsoft" w:date="2015-09-18T10:03:00Z">
              <w:r w:rsidR="005836BE">
                <w:t>站点的</w:t>
              </w:r>
              <w:r>
                <w:t>入库</w:t>
              </w:r>
            </w:ins>
            <w:ins w:id="5470" w:author="Microsoft" w:date="2016-01-11T14:32:00Z">
              <w:r w:rsidR="005836BE">
                <w:rPr>
                  <w:rFonts w:hint="eastAsia"/>
                </w:rPr>
                <w:t>销售</w:t>
              </w:r>
            </w:ins>
            <w:ins w:id="5471" w:author="Microsoft" w:date="2015-09-18T10:03:00Z">
              <w:r>
                <w:t>记录；</w:t>
              </w:r>
            </w:ins>
          </w:p>
        </w:tc>
      </w:tr>
      <w:tr w:rsidR="00717E69" w:rsidRPr="00883F4B" w:rsidTr="002C46D7">
        <w:trPr>
          <w:trHeight w:val="420"/>
          <w:ins w:id="5472" w:author="Microsoft" w:date="2015-09-18T09:41:00Z"/>
        </w:trPr>
        <w:tc>
          <w:tcPr>
            <w:tcW w:w="1384" w:type="dxa"/>
            <w:shd w:val="clear" w:color="auto" w:fill="D9D9D9"/>
            <w:vAlign w:val="center"/>
          </w:tcPr>
          <w:p w:rsidR="00717E69" w:rsidRPr="00883F4B" w:rsidRDefault="00717E69" w:rsidP="002C46D7">
            <w:pPr>
              <w:rPr>
                <w:ins w:id="5473" w:author="Microsoft" w:date="2015-09-18T09:41:00Z"/>
              </w:rPr>
            </w:pPr>
            <w:ins w:id="5474" w:author="Microsoft" w:date="2015-09-18T09:41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2C46D7" w:rsidRDefault="002C46D7" w:rsidP="002C46D7">
            <w:pPr>
              <w:rPr>
                <w:ins w:id="5475" w:author="Microsoft" w:date="2015-09-18T10:03:00Z"/>
              </w:rPr>
            </w:pPr>
            <w:ins w:id="5476" w:author="Microsoft" w:date="2015-09-18T10:03:00Z">
              <w:r>
                <w:rPr>
                  <w:rFonts w:hint="eastAsia"/>
                </w:rPr>
                <w:t>查询</w:t>
              </w:r>
              <w:r>
                <w:t>条件：</w:t>
              </w:r>
            </w:ins>
          </w:p>
          <w:p w:rsidR="00717E69" w:rsidRDefault="002C46D7" w:rsidP="00994B3F">
            <w:pPr>
              <w:pStyle w:val="a8"/>
              <w:numPr>
                <w:ilvl w:val="0"/>
                <w:numId w:val="67"/>
              </w:numPr>
              <w:ind w:firstLineChars="0"/>
              <w:rPr>
                <w:ins w:id="5477" w:author="Microsoft" w:date="2015-09-22T15:10:00Z"/>
              </w:rPr>
            </w:pPr>
            <w:ins w:id="5478" w:author="Microsoft" w:date="2015-09-18T10:03:00Z">
              <w:r>
                <w:rPr>
                  <w:rFonts w:hint="eastAsia"/>
                </w:rPr>
                <w:t>站点编号</w:t>
              </w:r>
              <w:r>
                <w:t>：</w:t>
              </w:r>
            </w:ins>
          </w:p>
          <w:p w:rsidR="00ED7F9D" w:rsidRPr="00994B3F" w:rsidRDefault="00ED7F9D" w:rsidP="00994B3F">
            <w:pPr>
              <w:pStyle w:val="a8"/>
              <w:numPr>
                <w:ilvl w:val="0"/>
                <w:numId w:val="67"/>
              </w:numPr>
              <w:ind w:firstLineChars="0"/>
              <w:rPr>
                <w:ins w:id="5479" w:author="Microsoft" w:date="2015-09-18T09:41:00Z"/>
                <w:iCs/>
              </w:rPr>
            </w:pPr>
            <w:ins w:id="5480" w:author="Microsoft" w:date="2015-09-22T15:10:00Z">
              <w:r>
                <w:rPr>
                  <w:rFonts w:hint="eastAsia"/>
                </w:rPr>
                <w:lastRenderedPageBreak/>
                <w:t>日期</w:t>
              </w:r>
              <w:r>
                <w:t>：</w:t>
              </w:r>
            </w:ins>
            <w:ins w:id="5481" w:author="Microsoft" w:date="2015-09-23T16:47:00Z">
              <w:r w:rsidR="00994B3F">
                <w:rPr>
                  <w:rFonts w:hint="eastAsia"/>
                </w:rPr>
                <w:t>选择</w:t>
              </w:r>
              <w:r w:rsidR="00994B3F">
                <w:t>日期区间进行查询</w:t>
              </w:r>
            </w:ins>
          </w:p>
        </w:tc>
      </w:tr>
      <w:tr w:rsidR="00717E69" w:rsidRPr="00883F4B" w:rsidTr="002C46D7">
        <w:trPr>
          <w:trHeight w:val="420"/>
          <w:ins w:id="5482" w:author="Microsoft" w:date="2015-09-18T09:41:00Z"/>
        </w:trPr>
        <w:tc>
          <w:tcPr>
            <w:tcW w:w="1384" w:type="dxa"/>
            <w:shd w:val="clear" w:color="auto" w:fill="D9D9D9"/>
            <w:vAlign w:val="center"/>
          </w:tcPr>
          <w:p w:rsidR="00717E69" w:rsidRPr="00883F4B" w:rsidRDefault="00717E69" w:rsidP="002C46D7">
            <w:pPr>
              <w:rPr>
                <w:ins w:id="5483" w:author="Microsoft" w:date="2015-09-18T09:41:00Z"/>
              </w:rPr>
            </w:pPr>
            <w:ins w:id="5484" w:author="Microsoft" w:date="2015-09-18T09:41:00Z">
              <w:r w:rsidRPr="00883F4B">
                <w:rPr>
                  <w:rFonts w:hint="eastAsia"/>
                </w:rPr>
                <w:lastRenderedPageBreak/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717E69" w:rsidRDefault="00717E69" w:rsidP="002C46D7">
            <w:pPr>
              <w:pStyle w:val="a8"/>
              <w:numPr>
                <w:ilvl w:val="0"/>
                <w:numId w:val="28"/>
              </w:numPr>
              <w:ind w:firstLineChars="0"/>
              <w:rPr>
                <w:ins w:id="5485" w:author="Microsoft" w:date="2015-09-22T15:11:00Z"/>
              </w:rPr>
            </w:pPr>
            <w:ins w:id="5486" w:author="Microsoft" w:date="2015-09-18T09:41:00Z">
              <w:r>
                <w:rPr>
                  <w:rFonts w:hint="eastAsia"/>
                </w:rPr>
                <w:t>站点</w:t>
              </w:r>
              <w:r>
                <w:t>编号：</w:t>
              </w:r>
            </w:ins>
          </w:p>
          <w:p w:rsidR="00ED7F9D" w:rsidRDefault="00ED7F9D" w:rsidP="002C46D7">
            <w:pPr>
              <w:pStyle w:val="a8"/>
              <w:numPr>
                <w:ilvl w:val="0"/>
                <w:numId w:val="28"/>
              </w:numPr>
              <w:ind w:firstLineChars="0"/>
              <w:rPr>
                <w:ins w:id="5487" w:author="Microsoft" w:date="2015-09-18T09:41:00Z"/>
              </w:rPr>
            </w:pPr>
            <w:ins w:id="5488" w:author="Microsoft" w:date="2015-09-22T15:11:00Z">
              <w:r>
                <w:rPr>
                  <w:rFonts w:hint="eastAsia"/>
                </w:rPr>
                <w:t>站点</w:t>
              </w:r>
              <w:r>
                <w:t>名称：</w:t>
              </w:r>
            </w:ins>
          </w:p>
          <w:p w:rsidR="00717E69" w:rsidRDefault="004C7FA0" w:rsidP="002C46D7">
            <w:pPr>
              <w:pStyle w:val="a8"/>
              <w:numPr>
                <w:ilvl w:val="0"/>
                <w:numId w:val="28"/>
              </w:numPr>
              <w:ind w:firstLineChars="0"/>
              <w:rPr>
                <w:ins w:id="5489" w:author="Microsoft" w:date="2015-09-18T10:04:00Z"/>
              </w:rPr>
            </w:pPr>
            <w:ins w:id="5490" w:author="Microsoft" w:date="2016-04-07T17:23:00Z">
              <w:r>
                <w:rPr>
                  <w:rFonts w:hint="eastAsia"/>
                </w:rPr>
                <w:t>入库</w:t>
              </w:r>
              <w:r>
                <w:t>时间</w:t>
              </w:r>
              <w:r>
                <w:rPr>
                  <w:rFonts w:hint="eastAsia"/>
                </w:rPr>
                <w:t>：</w:t>
              </w:r>
              <w:r>
                <w:t>年月</w:t>
              </w:r>
              <w:r>
                <w:rPr>
                  <w:rFonts w:hint="eastAsia"/>
                </w:rPr>
                <w:t>日</w:t>
              </w:r>
              <w:r>
                <w:t>，时分秒；</w:t>
              </w:r>
            </w:ins>
          </w:p>
          <w:p w:rsidR="002C46D7" w:rsidRDefault="002C46D7" w:rsidP="002C46D7">
            <w:pPr>
              <w:pStyle w:val="a8"/>
              <w:numPr>
                <w:ilvl w:val="0"/>
                <w:numId w:val="28"/>
              </w:numPr>
              <w:ind w:firstLineChars="0"/>
              <w:rPr>
                <w:ins w:id="5491" w:author="Microsoft" w:date="2015-09-18T10:04:00Z"/>
              </w:rPr>
            </w:pPr>
            <w:ins w:id="5492" w:author="Microsoft" w:date="2015-09-18T10:04:00Z">
              <w:r>
                <w:t>数量：张</w:t>
              </w:r>
            </w:ins>
          </w:p>
          <w:p w:rsidR="002C46D7" w:rsidRPr="00883F4B" w:rsidRDefault="002C46D7" w:rsidP="002C46D7">
            <w:pPr>
              <w:pStyle w:val="a8"/>
              <w:numPr>
                <w:ilvl w:val="0"/>
                <w:numId w:val="28"/>
              </w:numPr>
              <w:ind w:firstLineChars="0"/>
              <w:rPr>
                <w:ins w:id="5493" w:author="Microsoft" w:date="2015-09-18T09:41:00Z"/>
              </w:rPr>
            </w:pPr>
            <w:ins w:id="5494" w:author="Microsoft" w:date="2015-09-18T10:04:00Z">
              <w:r>
                <w:t>金额：</w:t>
              </w:r>
            </w:ins>
          </w:p>
        </w:tc>
      </w:tr>
      <w:tr w:rsidR="00717E69" w:rsidRPr="00883F4B" w:rsidTr="002C46D7">
        <w:trPr>
          <w:ins w:id="5495" w:author="Microsoft" w:date="2015-09-18T09:41:00Z"/>
        </w:trPr>
        <w:tc>
          <w:tcPr>
            <w:tcW w:w="1384" w:type="dxa"/>
            <w:shd w:val="clear" w:color="auto" w:fill="D9D9D9"/>
            <w:vAlign w:val="center"/>
          </w:tcPr>
          <w:p w:rsidR="00717E69" w:rsidRPr="00883F4B" w:rsidRDefault="00717E69" w:rsidP="002C46D7">
            <w:pPr>
              <w:rPr>
                <w:ins w:id="5496" w:author="Microsoft" w:date="2015-09-18T09:41:00Z"/>
              </w:rPr>
            </w:pPr>
            <w:ins w:id="5497" w:author="Microsoft" w:date="2015-09-18T09:41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717E69" w:rsidRPr="00FE4DC0" w:rsidRDefault="00717E69" w:rsidP="002C46D7">
            <w:pPr>
              <w:rPr>
                <w:ins w:id="5498" w:author="Microsoft" w:date="2015-09-18T09:41:00Z"/>
                <w:noProof/>
                <w:szCs w:val="21"/>
              </w:rPr>
            </w:pPr>
            <w:ins w:id="5499" w:author="Microsoft" w:date="2015-09-18T09:41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717E69" w:rsidRPr="00883F4B" w:rsidTr="002C46D7">
        <w:trPr>
          <w:ins w:id="5500" w:author="Microsoft" w:date="2015-09-18T09:41:00Z"/>
        </w:trPr>
        <w:tc>
          <w:tcPr>
            <w:tcW w:w="1384" w:type="dxa"/>
            <w:shd w:val="clear" w:color="auto" w:fill="D9D9D9"/>
            <w:vAlign w:val="center"/>
          </w:tcPr>
          <w:p w:rsidR="00717E69" w:rsidRPr="00883F4B" w:rsidRDefault="00717E69" w:rsidP="002C46D7">
            <w:pPr>
              <w:rPr>
                <w:ins w:id="5501" w:author="Microsoft" w:date="2015-09-18T09:41:00Z"/>
              </w:rPr>
            </w:pPr>
            <w:ins w:id="5502" w:author="Microsoft" w:date="2015-09-18T09:41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5836BE" w:rsidRDefault="005836BE" w:rsidP="005836BE">
            <w:pPr>
              <w:rPr>
                <w:ins w:id="5503" w:author="Microsoft" w:date="2016-01-11T14:39:00Z"/>
                <w:bCs/>
                <w:iCs/>
              </w:rPr>
            </w:pPr>
            <w:ins w:id="5504" w:author="Microsoft" w:date="2016-01-11T14:39:00Z">
              <w:r>
                <w:rPr>
                  <w:rFonts w:hint="eastAsia"/>
                  <w:bCs/>
                  <w:iCs/>
                </w:rPr>
                <w:t>当</w:t>
              </w:r>
              <w:r>
                <w:rPr>
                  <w:bCs/>
                  <w:iCs/>
                </w:rPr>
                <w:t>市场管理员登录时，</w:t>
              </w:r>
              <w:r>
                <w:rPr>
                  <w:rFonts w:hint="eastAsia"/>
                  <w:bCs/>
                  <w:iCs/>
                </w:rPr>
                <w:t>站点</w:t>
              </w:r>
              <w:r>
                <w:rPr>
                  <w:bCs/>
                  <w:iCs/>
                </w:rPr>
                <w:t>列表显示的是市场管理员管辖范围内的站点信息；</w:t>
              </w:r>
            </w:ins>
          </w:p>
          <w:p w:rsidR="00717E69" w:rsidRPr="00883F4B" w:rsidRDefault="005836BE" w:rsidP="005836BE">
            <w:pPr>
              <w:rPr>
                <w:ins w:id="5505" w:author="Microsoft" w:date="2015-09-18T09:41:00Z"/>
                <w:bCs/>
                <w:iCs/>
              </w:rPr>
            </w:pPr>
            <w:ins w:id="5506" w:author="Microsoft" w:date="2016-01-11T14:39:00Z">
              <w:r>
                <w:rPr>
                  <w:rFonts w:hint="eastAsia"/>
                  <w:bCs/>
                  <w:iCs/>
                </w:rPr>
                <w:t>当部门</w:t>
              </w:r>
              <w:r>
                <w:rPr>
                  <w:bCs/>
                  <w:iCs/>
                </w:rPr>
                <w:t>主管或经理登录时，</w:t>
              </w:r>
              <w:r>
                <w:rPr>
                  <w:rFonts w:hint="eastAsia"/>
                  <w:bCs/>
                  <w:iCs/>
                </w:rPr>
                <w:t>站点</w:t>
              </w:r>
              <w:r>
                <w:rPr>
                  <w:bCs/>
                  <w:iCs/>
                </w:rPr>
                <w:t>列表显示</w:t>
              </w:r>
              <w:r>
                <w:rPr>
                  <w:rFonts w:hint="eastAsia"/>
                  <w:bCs/>
                  <w:iCs/>
                </w:rPr>
                <w:t>该</w:t>
              </w:r>
              <w:r>
                <w:rPr>
                  <w:bCs/>
                  <w:iCs/>
                </w:rPr>
                <w:t>机构下</w:t>
              </w:r>
              <w:r>
                <w:rPr>
                  <w:rFonts w:hint="eastAsia"/>
                  <w:bCs/>
                  <w:iCs/>
                </w:rPr>
                <w:t>的</w:t>
              </w:r>
              <w:r>
                <w:rPr>
                  <w:bCs/>
                  <w:iCs/>
                </w:rPr>
                <w:t>所有站点信息；</w:t>
              </w:r>
            </w:ins>
          </w:p>
        </w:tc>
      </w:tr>
      <w:tr w:rsidR="005836BE" w:rsidRPr="00883F4B" w:rsidTr="005836BE">
        <w:trPr>
          <w:ins w:id="5507" w:author="Microsoft" w:date="2016-01-11T14:39:00Z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836BE" w:rsidRPr="00883F4B" w:rsidRDefault="005836BE" w:rsidP="00251E89">
            <w:pPr>
              <w:rPr>
                <w:ins w:id="5508" w:author="Microsoft" w:date="2016-01-11T14:39:00Z"/>
              </w:rPr>
            </w:pPr>
            <w:ins w:id="5509" w:author="Microsoft" w:date="2016-01-11T14:39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6BE" w:rsidRPr="005836BE" w:rsidRDefault="005836BE" w:rsidP="00251E89">
            <w:pPr>
              <w:rPr>
                <w:ins w:id="5510" w:author="Microsoft" w:date="2016-01-11T14:39:00Z"/>
                <w:bCs/>
                <w:iCs/>
              </w:rPr>
            </w:pPr>
            <w:ins w:id="5511" w:author="Microsoft" w:date="2016-01-11T14:39:00Z">
              <w:r w:rsidRPr="005836BE">
                <w:rPr>
                  <w:rFonts w:hint="eastAsia"/>
                  <w:bCs/>
                  <w:iCs/>
                </w:rPr>
                <w:t>无</w:t>
              </w:r>
            </w:ins>
          </w:p>
        </w:tc>
      </w:tr>
    </w:tbl>
    <w:p w:rsidR="0072538C" w:rsidRDefault="0072538C" w:rsidP="003C64BA">
      <w:pPr>
        <w:pStyle w:val="a0"/>
        <w:sectPr w:rsidR="0072538C" w:rsidSect="0072538C">
          <w:pgSz w:w="11906" w:h="16838"/>
          <w:pgMar w:top="1440" w:right="1134" w:bottom="1440" w:left="1797" w:header="851" w:footer="992" w:gutter="0"/>
          <w:cols w:space="425"/>
          <w:docGrid w:linePitch="312"/>
        </w:sectPr>
      </w:pPr>
    </w:p>
    <w:p w:rsidR="00717E69" w:rsidRPr="00717E69" w:rsidRDefault="00717E69" w:rsidP="003C64BA">
      <w:pPr>
        <w:pStyle w:val="a0"/>
        <w:rPr>
          <w:ins w:id="5512" w:author="Microsoft" w:date="2015-09-17T16:53:00Z"/>
        </w:rPr>
      </w:pPr>
    </w:p>
    <w:p w:rsidR="00711B0D" w:rsidRPr="00711B0D" w:rsidRDefault="00D55654" w:rsidP="00711B0D">
      <w:pPr>
        <w:pStyle w:val="2"/>
      </w:pPr>
      <w:bookmarkStart w:id="5513" w:name="_Toc447205951"/>
      <w:r>
        <w:rPr>
          <w:rFonts w:hint="eastAsia"/>
        </w:rPr>
        <w:t>报表</w:t>
      </w:r>
      <w:r>
        <w:t>查询</w:t>
      </w:r>
      <w:r w:rsidR="00323126" w:rsidRPr="00323126">
        <w:rPr>
          <w:rFonts w:hint="eastAsia"/>
        </w:rPr>
        <w:t>（</w:t>
      </w:r>
      <w:r w:rsidR="0003476B">
        <w:rPr>
          <w:rFonts w:hint="eastAsia"/>
        </w:rPr>
        <w:t>Report</w:t>
      </w:r>
      <w:r w:rsidR="00323126" w:rsidRPr="00323126">
        <w:rPr>
          <w:rFonts w:hint="eastAsia"/>
        </w:rPr>
        <w:t>）</w:t>
      </w:r>
      <w:bookmarkEnd w:id="5513"/>
    </w:p>
    <w:p w:rsidR="00C01052" w:rsidRDefault="00C01052">
      <w:pPr>
        <w:pStyle w:val="3"/>
        <w:rPr>
          <w:ins w:id="5514" w:author="Microsoft" w:date="2015-12-28T16:20:00Z"/>
        </w:rPr>
      </w:pPr>
      <w:bookmarkStart w:id="5515" w:name="_Toc447205952"/>
      <w:ins w:id="5516" w:author="Microsoft" w:date="2015-12-28T16:20:00Z">
        <w:r>
          <w:rPr>
            <w:rFonts w:hint="eastAsia"/>
          </w:rPr>
          <w:t>日结报表</w:t>
        </w:r>
        <w:bookmarkEnd w:id="5515"/>
      </w:ins>
    </w:p>
    <w:p w:rsidR="00F135BB" w:rsidRDefault="00F135BB">
      <w:pPr>
        <w:pStyle w:val="4"/>
        <w:rPr>
          <w:ins w:id="5517" w:author="Microsoft" w:date="2016-04-07T15:25:00Z"/>
        </w:rPr>
        <w:pPrChange w:id="5518" w:author="Microsoft" w:date="2015-12-29T13:55:00Z">
          <w:pPr>
            <w:pStyle w:val="3"/>
          </w:pPr>
        </w:pPrChange>
      </w:pPr>
      <w:ins w:id="5519" w:author="Microsoft" w:date="2015-12-28T14:10:00Z">
        <w:r>
          <w:rPr>
            <w:rFonts w:hint="eastAsia"/>
          </w:rPr>
          <w:t>部门资金</w:t>
        </w:r>
      </w:ins>
      <w:ins w:id="5520" w:author="Microsoft" w:date="2016-01-22T17:41:00Z">
        <w:r w:rsidR="00D86F4F">
          <w:rPr>
            <w:rFonts w:hint="eastAsia"/>
          </w:rPr>
          <w:t>统计</w:t>
        </w:r>
      </w:ins>
      <w:ins w:id="5521" w:author="Microsoft" w:date="2015-12-28T14:10:00Z">
        <w:r>
          <w:t>报表</w:t>
        </w:r>
      </w:ins>
      <w:ins w:id="5522" w:author="Microsoft" w:date="2015-12-28T14:22:00Z">
        <w:r w:rsidR="00841D89">
          <w:rPr>
            <w:rFonts w:hint="eastAsia"/>
          </w:rPr>
          <w:t>（</w:t>
        </w:r>
      </w:ins>
      <w:ins w:id="5523" w:author="Microsoft" w:date="2016-01-22T17:39:00Z">
        <w:r w:rsidR="00D86F4F">
          <w:t>Institution Fund Statistics</w:t>
        </w:r>
      </w:ins>
      <w:ins w:id="5524" w:author="Microsoft" w:date="2015-12-28T14:22:00Z">
        <w:r w:rsidR="00841D89" w:rsidRPr="00C74D8E">
          <w:t xml:space="preserve"> Reports</w:t>
        </w:r>
        <w:r w:rsidR="00841D89">
          <w:t>）</w:t>
        </w:r>
      </w:ins>
    </w:p>
    <w:tbl>
      <w:tblPr>
        <w:tblW w:w="5000" w:type="pct"/>
        <w:tblLook w:val="04A0" w:firstRow="1" w:lastRow="0" w:firstColumn="1" w:lastColumn="0" w:noHBand="0" w:noVBand="1"/>
      </w:tblPr>
      <w:tblGrid>
        <w:gridCol w:w="4527"/>
        <w:gridCol w:w="9411"/>
      </w:tblGrid>
      <w:tr w:rsidR="003C5CF1" w:rsidRPr="009A3BDA" w:rsidTr="00590C73">
        <w:trPr>
          <w:trHeight w:val="285"/>
          <w:ins w:id="5525" w:author="Microsoft" w:date="2016-04-07T15:25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3C5CF1" w:rsidRPr="00940825" w:rsidRDefault="003C5CF1" w:rsidP="003C5CF1">
            <w:pPr>
              <w:pStyle w:val="a8"/>
              <w:widowControl/>
              <w:numPr>
                <w:ilvl w:val="0"/>
                <w:numId w:val="65"/>
              </w:numPr>
              <w:spacing w:before="240" w:after="0"/>
              <w:ind w:firstLineChars="0"/>
              <w:jc w:val="left"/>
              <w:rPr>
                <w:ins w:id="5526" w:author="Microsoft" w:date="2016-04-07T15:25:00Z"/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ins w:id="5527" w:author="Microsoft" w:date="2016-04-07T15:25:00Z">
              <w:r w:rsidRPr="00940825">
                <w:rPr>
                  <w:rFonts w:ascii="宋体" w:hAnsi="宋体" w:cs="宋体" w:hint="eastAsia"/>
                  <w:b/>
                  <w:bCs/>
                  <w:color w:val="000000"/>
                  <w:sz w:val="22"/>
                  <w:szCs w:val="22"/>
                </w:rPr>
                <w:t>查询条件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3C5CF1" w:rsidRPr="009A3BDA" w:rsidRDefault="003C5CF1" w:rsidP="00590C73">
            <w:pPr>
              <w:spacing w:before="240"/>
              <w:rPr>
                <w:ins w:id="5528" w:author="Microsoft" w:date="2016-04-07T15:25:00Z"/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ins w:id="5529" w:author="Microsoft" w:date="2016-04-07T15:25:00Z">
              <w:r w:rsidRPr="009A3BDA">
                <w:rPr>
                  <w:rFonts w:ascii="宋体" w:hAnsi="宋体" w:cs="宋体" w:hint="eastAsia"/>
                  <w:b/>
                  <w:bCs/>
                  <w:color w:val="000000"/>
                  <w:sz w:val="22"/>
                  <w:szCs w:val="22"/>
                </w:rPr>
                <w:t>说明</w:t>
              </w:r>
            </w:ins>
          </w:p>
        </w:tc>
      </w:tr>
      <w:tr w:rsidR="003C5CF1" w:rsidRPr="009A3BDA" w:rsidTr="00590C73">
        <w:trPr>
          <w:trHeight w:val="533"/>
          <w:ins w:id="5530" w:author="Microsoft" w:date="2016-04-07T15:25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5CF1" w:rsidRPr="009A3BDA" w:rsidRDefault="003C5CF1" w:rsidP="00590C73">
            <w:pPr>
              <w:spacing w:before="240"/>
              <w:jc w:val="center"/>
              <w:rPr>
                <w:ins w:id="5531" w:author="Microsoft" w:date="2016-04-07T15:25:00Z"/>
                <w:rFonts w:ascii="宋体" w:hAnsi="宋体" w:cs="宋体"/>
                <w:color w:val="000000"/>
                <w:sz w:val="22"/>
                <w:szCs w:val="22"/>
              </w:rPr>
            </w:pPr>
            <w:ins w:id="5532" w:author="Microsoft" w:date="2016-04-07T15:25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部门名称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5CF1" w:rsidRDefault="003C5CF1" w:rsidP="00590C73">
            <w:pPr>
              <w:spacing w:before="240"/>
              <w:jc w:val="center"/>
              <w:rPr>
                <w:ins w:id="5533" w:author="Microsoft" w:date="2016-04-07T15:25:00Z"/>
                <w:rFonts w:ascii="宋体" w:hAnsi="宋体" w:cs="宋体"/>
                <w:color w:val="000000"/>
                <w:sz w:val="22"/>
                <w:szCs w:val="22"/>
              </w:rPr>
            </w:pPr>
            <w:ins w:id="5534" w:author="Microsoft" w:date="2016-04-07T15:25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下拉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选择框选择部门名称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（包括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代理商）</w:t>
              </w:r>
            </w:ins>
          </w:p>
        </w:tc>
      </w:tr>
      <w:tr w:rsidR="003C5CF1" w:rsidRPr="009A3BDA" w:rsidTr="00590C73">
        <w:trPr>
          <w:trHeight w:val="399"/>
          <w:ins w:id="5535" w:author="Microsoft" w:date="2016-04-07T15:25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5CF1" w:rsidRPr="009A3BDA" w:rsidRDefault="003C5CF1" w:rsidP="00590C73">
            <w:pPr>
              <w:spacing w:before="240"/>
              <w:jc w:val="center"/>
              <w:rPr>
                <w:ins w:id="5536" w:author="Microsoft" w:date="2016-04-07T15:25:00Z"/>
                <w:rFonts w:ascii="宋体" w:hAnsi="宋体" w:cs="宋体"/>
                <w:color w:val="000000"/>
                <w:sz w:val="22"/>
                <w:szCs w:val="22"/>
              </w:rPr>
            </w:pPr>
            <w:ins w:id="5537" w:author="Microsoft" w:date="2016-04-07T15:25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日期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3C5CF1" w:rsidRPr="009A3BDA" w:rsidRDefault="003C5CF1" w:rsidP="00590C73">
            <w:pPr>
              <w:spacing w:before="240"/>
              <w:jc w:val="center"/>
              <w:rPr>
                <w:ins w:id="5538" w:author="Microsoft" w:date="2016-04-07T15:25:00Z"/>
                <w:rFonts w:ascii="宋体" w:hAnsi="宋体" w:cs="宋体"/>
                <w:color w:val="000000"/>
                <w:sz w:val="22"/>
                <w:szCs w:val="22"/>
              </w:rPr>
            </w:pPr>
            <w:ins w:id="5539" w:author="Microsoft" w:date="2016-04-07T15:25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选择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起止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日期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，查询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某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一时间段的数据；</w:t>
              </w:r>
            </w:ins>
          </w:p>
        </w:tc>
      </w:tr>
    </w:tbl>
    <w:p w:rsidR="003C5CF1" w:rsidRPr="003C5CF1" w:rsidRDefault="003C5CF1">
      <w:pPr>
        <w:pStyle w:val="a0"/>
        <w:rPr>
          <w:ins w:id="5540" w:author="Microsoft" w:date="2015-12-28T15:10:00Z"/>
        </w:rPr>
        <w:pPrChange w:id="5541" w:author="Microsoft" w:date="2016-04-07T15:25:00Z">
          <w:pPr>
            <w:pStyle w:val="3"/>
          </w:pPr>
        </w:pPrChange>
      </w:pPr>
    </w:p>
    <w:p w:rsidR="00841D89" w:rsidRDefault="00841D89">
      <w:pPr>
        <w:rPr>
          <w:ins w:id="5542" w:author="Microsoft" w:date="2016-05-23T13:29:00Z"/>
        </w:rPr>
        <w:pPrChange w:id="5543" w:author="Microsoft" w:date="2015-12-28T15:11:00Z">
          <w:pPr>
            <w:pStyle w:val="3"/>
          </w:pPr>
        </w:pPrChange>
      </w:pPr>
      <w:ins w:id="5544" w:author="Microsoft" w:date="2015-12-28T14:24:00Z">
        <w:r>
          <w:t>部门登录时</w:t>
        </w:r>
        <w:r>
          <w:rPr>
            <w:rFonts w:hint="eastAsia"/>
          </w:rPr>
          <w:t>，</w:t>
        </w:r>
        <w:r>
          <w:t>显示本部门的资金报表信息</w:t>
        </w:r>
        <w:r w:rsidR="00C7487D">
          <w:rPr>
            <w:rFonts w:hint="eastAsia"/>
          </w:rPr>
          <w:t>；总公司登录</w:t>
        </w:r>
      </w:ins>
      <w:ins w:id="5545" w:author="Microsoft" w:date="2016-01-06T11:40:00Z">
        <w:r w:rsidR="00C7487D">
          <w:rPr>
            <w:rFonts w:hint="eastAsia"/>
          </w:rPr>
          <w:t>显示</w:t>
        </w:r>
      </w:ins>
      <w:ins w:id="5546" w:author="Microsoft" w:date="2015-12-28T14:24:00Z">
        <w:r>
          <w:rPr>
            <w:rFonts w:hint="eastAsia"/>
          </w:rPr>
          <w:t>全部各部门的资金信息；</w:t>
        </w:r>
      </w:ins>
      <w:ins w:id="5547" w:author="Microsoft" w:date="2016-01-20T15:02:00Z">
        <w:r w:rsidR="00885FB1">
          <w:rPr>
            <w:rFonts w:hint="eastAsia"/>
          </w:rPr>
          <w:t>各代理商</w:t>
        </w:r>
        <w:r w:rsidR="00885FB1">
          <w:t>进行中心兑奖</w:t>
        </w:r>
        <w:r w:rsidR="00885FB1">
          <w:rPr>
            <w:rFonts w:hint="eastAsia"/>
          </w:rPr>
          <w:t>（</w:t>
        </w:r>
        <w:r w:rsidR="00885FB1">
          <w:rPr>
            <w:rFonts w:hint="eastAsia"/>
          </w:rPr>
          <w:t>0</w:t>
        </w:r>
        <w:r w:rsidR="00885FB1">
          <w:t>-699</w:t>
        </w:r>
        <w:r w:rsidR="00885FB1">
          <w:t>）时</w:t>
        </w:r>
        <w:r w:rsidR="00885FB1">
          <w:rPr>
            <w:rFonts w:hint="eastAsia"/>
          </w:rPr>
          <w:t>，</w:t>
        </w:r>
        <w:r w:rsidR="00885FB1">
          <w:t>给予</w:t>
        </w:r>
      </w:ins>
      <w:ins w:id="5548" w:author="Microsoft" w:date="2016-01-20T15:03:00Z">
        <w:r w:rsidR="00885FB1">
          <w:t>兑奖佣金；</w:t>
        </w:r>
      </w:ins>
      <w:ins w:id="5549" w:author="Microsoft" w:date="2016-01-20T15:02:00Z">
        <w:r w:rsidR="00885FB1">
          <w:t xml:space="preserve"> </w:t>
        </w:r>
      </w:ins>
    </w:p>
    <w:p w:rsidR="00CB3FC5" w:rsidRDefault="00CB3FC5" w:rsidP="00CB3FC5">
      <w:pPr>
        <w:rPr>
          <w:ins w:id="5550" w:author="Microsoft" w:date="2016-05-23T13:29:00Z"/>
          <w:bCs/>
          <w:iCs/>
        </w:rPr>
      </w:pPr>
      <w:ins w:id="5551" w:author="Microsoft" w:date="2016-05-23T13:29:00Z">
        <w:r>
          <w:rPr>
            <w:bCs/>
            <w:iCs/>
          </w:rPr>
          <w:t>站点销售</w:t>
        </w:r>
      </w:ins>
      <w:ins w:id="5552" w:author="Microsoft" w:date="2016-05-23T13:30:00Z">
        <w:r w:rsidR="00D875EF">
          <w:rPr>
            <w:bCs/>
            <w:iCs/>
          </w:rPr>
          <w:t>电脑票</w:t>
        </w:r>
      </w:ins>
      <w:ins w:id="5553" w:author="Microsoft" w:date="2016-05-23T13:29:00Z">
        <w:r>
          <w:rPr>
            <w:bCs/>
            <w:iCs/>
          </w:rPr>
          <w:t>佣金设置</w:t>
        </w:r>
        <w:r>
          <w:rPr>
            <w:rFonts w:hint="eastAsia"/>
            <w:bCs/>
            <w:iCs/>
          </w:rPr>
          <w:t>：</w:t>
        </w:r>
        <w:r>
          <w:rPr>
            <w:bCs/>
            <w:iCs/>
          </w:rPr>
          <w:t>初始新建站点后</w:t>
        </w:r>
      </w:ins>
      <w:ins w:id="5554" w:author="Microsoft" w:date="2016-05-23T13:30:00Z">
        <w:r w:rsidR="00D875EF">
          <w:rPr>
            <w:bCs/>
            <w:iCs/>
          </w:rPr>
          <w:t>电脑票</w:t>
        </w:r>
      </w:ins>
      <w:ins w:id="5555" w:author="Microsoft" w:date="2016-05-23T13:29:00Z">
        <w:r>
          <w:rPr>
            <w:bCs/>
            <w:iCs/>
          </w:rPr>
          <w:t>销售佣金比例为</w:t>
        </w:r>
        <w:r>
          <w:rPr>
            <w:rFonts w:hint="eastAsia"/>
            <w:bCs/>
            <w:iCs/>
          </w:rPr>
          <w:t>7%</w:t>
        </w:r>
        <w:r>
          <w:rPr>
            <w:rFonts w:hint="eastAsia"/>
            <w:bCs/>
            <w:iCs/>
          </w:rPr>
          <w:t>；</w:t>
        </w:r>
      </w:ins>
      <w:ins w:id="5556" w:author="Microsoft" w:date="2016-05-26T14:39:00Z">
        <w:r w:rsidR="00924718">
          <w:rPr>
            <w:rFonts w:hint="eastAsia"/>
            <w:bCs/>
            <w:iCs/>
          </w:rPr>
          <w:t>每月</w:t>
        </w:r>
      </w:ins>
      <w:ins w:id="5557" w:author="Microsoft" w:date="2016-05-26T14:40:00Z">
        <w:r w:rsidR="00924718">
          <w:rPr>
            <w:rFonts w:hint="eastAsia"/>
            <w:bCs/>
            <w:iCs/>
          </w:rPr>
          <w:t>初</w:t>
        </w:r>
      </w:ins>
      <w:ins w:id="5558" w:author="Microsoft" w:date="2016-05-26T14:39:00Z">
        <w:r w:rsidR="00924718">
          <w:rPr>
            <w:rFonts w:hint="eastAsia"/>
            <w:bCs/>
            <w:iCs/>
          </w:rPr>
          <w:t>1</w:t>
        </w:r>
        <w:r w:rsidR="00924718">
          <w:rPr>
            <w:rFonts w:hint="eastAsia"/>
            <w:bCs/>
            <w:iCs/>
          </w:rPr>
          <w:t>日结算上一月的额外佣金奖励；</w:t>
        </w:r>
      </w:ins>
    </w:p>
    <w:p w:rsidR="00CB3FC5" w:rsidRDefault="00D875EF" w:rsidP="00CB3FC5">
      <w:pPr>
        <w:rPr>
          <w:ins w:id="5559" w:author="Microsoft" w:date="2016-05-23T13:29:00Z"/>
          <w:bCs/>
          <w:iCs/>
        </w:rPr>
      </w:pPr>
      <w:ins w:id="5560" w:author="Microsoft" w:date="2016-05-23T13:30:00Z">
        <w:r>
          <w:rPr>
            <w:bCs/>
            <w:iCs/>
          </w:rPr>
          <w:t>电脑票</w:t>
        </w:r>
      </w:ins>
      <w:ins w:id="5561" w:author="Microsoft" w:date="2016-05-23T13:29:00Z">
        <w:r w:rsidR="00CB3FC5">
          <w:rPr>
            <w:bCs/>
            <w:iCs/>
          </w:rPr>
          <w:t>月销售额在</w:t>
        </w:r>
        <w:r w:rsidR="00CB3FC5">
          <w:rPr>
            <w:rFonts w:hint="eastAsia"/>
            <w:bCs/>
            <w:iCs/>
          </w:rPr>
          <w:t>1200</w:t>
        </w:r>
        <w:r w:rsidR="00CB3FC5">
          <w:rPr>
            <w:rFonts w:hint="eastAsia"/>
            <w:bCs/>
            <w:iCs/>
          </w:rPr>
          <w:t>万瑞尔（含</w:t>
        </w:r>
        <w:r w:rsidR="00CB3FC5">
          <w:rPr>
            <w:rFonts w:hint="eastAsia"/>
            <w:bCs/>
            <w:iCs/>
          </w:rPr>
          <w:t>1200</w:t>
        </w:r>
        <w:r w:rsidR="00CB3FC5">
          <w:rPr>
            <w:rFonts w:hint="eastAsia"/>
            <w:bCs/>
            <w:iCs/>
          </w:rPr>
          <w:t>万）以下，销售佣金为全部销售额的</w:t>
        </w:r>
        <w:r w:rsidR="00CB3FC5">
          <w:rPr>
            <w:rFonts w:hint="eastAsia"/>
            <w:bCs/>
            <w:iCs/>
          </w:rPr>
          <w:t>7%</w:t>
        </w:r>
        <w:r w:rsidR="00CB3FC5">
          <w:rPr>
            <w:rFonts w:hint="eastAsia"/>
            <w:bCs/>
            <w:iCs/>
          </w:rPr>
          <w:t>；</w:t>
        </w:r>
      </w:ins>
    </w:p>
    <w:p w:rsidR="00CB3FC5" w:rsidRDefault="00D875EF" w:rsidP="00CB3FC5">
      <w:pPr>
        <w:rPr>
          <w:ins w:id="5562" w:author="Microsoft" w:date="2016-05-23T13:29:00Z"/>
          <w:bCs/>
          <w:iCs/>
        </w:rPr>
      </w:pPr>
      <w:ins w:id="5563" w:author="Microsoft" w:date="2016-05-23T13:30:00Z">
        <w:r>
          <w:rPr>
            <w:bCs/>
            <w:iCs/>
          </w:rPr>
          <w:t>电脑票</w:t>
        </w:r>
      </w:ins>
      <w:ins w:id="5564" w:author="Microsoft" w:date="2016-05-23T13:29:00Z">
        <w:r w:rsidR="00CB3FC5">
          <w:rPr>
            <w:bCs/>
            <w:iCs/>
          </w:rPr>
          <w:t>月销售额在</w:t>
        </w:r>
        <w:r w:rsidR="00CB3FC5">
          <w:rPr>
            <w:rFonts w:hint="eastAsia"/>
            <w:bCs/>
            <w:iCs/>
          </w:rPr>
          <w:t>1200</w:t>
        </w:r>
        <w:r w:rsidR="00CB3FC5">
          <w:rPr>
            <w:rFonts w:hint="eastAsia"/>
            <w:bCs/>
            <w:iCs/>
          </w:rPr>
          <w:t>万—</w:t>
        </w:r>
        <w:r w:rsidR="00CB3FC5">
          <w:rPr>
            <w:rFonts w:hint="eastAsia"/>
            <w:bCs/>
            <w:iCs/>
          </w:rPr>
          <w:t>2400</w:t>
        </w:r>
        <w:r w:rsidR="00362D53">
          <w:rPr>
            <w:rFonts w:hint="eastAsia"/>
            <w:bCs/>
            <w:iCs/>
          </w:rPr>
          <w:t>万瑞尔</w:t>
        </w:r>
      </w:ins>
      <w:ins w:id="5565" w:author="Microsoft" w:date="2016-05-23T16:03:00Z">
        <w:r w:rsidR="00362D53">
          <w:rPr>
            <w:rFonts w:hint="eastAsia"/>
            <w:bCs/>
            <w:iCs/>
          </w:rPr>
          <w:t>（含</w:t>
        </w:r>
        <w:r w:rsidR="00362D53">
          <w:rPr>
            <w:rFonts w:hint="eastAsia"/>
            <w:bCs/>
            <w:iCs/>
          </w:rPr>
          <w:t>2400</w:t>
        </w:r>
        <w:r w:rsidR="00362D53">
          <w:rPr>
            <w:rFonts w:hint="eastAsia"/>
            <w:bCs/>
            <w:iCs/>
          </w:rPr>
          <w:t>万）</w:t>
        </w:r>
      </w:ins>
      <w:ins w:id="5566" w:author="Microsoft" w:date="2016-05-23T13:29:00Z">
        <w:r w:rsidR="00CB3FC5">
          <w:rPr>
            <w:rFonts w:hint="eastAsia"/>
            <w:bCs/>
            <w:iCs/>
          </w:rPr>
          <w:t>，销售佣金为全部销售额的</w:t>
        </w:r>
        <w:r w:rsidR="00CB3FC5">
          <w:rPr>
            <w:rFonts w:hint="eastAsia"/>
            <w:bCs/>
            <w:iCs/>
          </w:rPr>
          <w:t>8%</w:t>
        </w:r>
        <w:r w:rsidR="00CB3FC5">
          <w:rPr>
            <w:rFonts w:hint="eastAsia"/>
            <w:bCs/>
            <w:iCs/>
          </w:rPr>
          <w:t>；</w:t>
        </w:r>
      </w:ins>
    </w:p>
    <w:p w:rsidR="00CB3FC5" w:rsidRDefault="00D875EF" w:rsidP="00CB3FC5">
      <w:pPr>
        <w:pStyle w:val="a0"/>
        <w:ind w:firstLineChars="0" w:firstLine="0"/>
        <w:rPr>
          <w:ins w:id="5567" w:author="Microsoft" w:date="2016-05-23T13:29:00Z"/>
          <w:bCs/>
          <w:iCs/>
        </w:rPr>
      </w:pPr>
      <w:ins w:id="5568" w:author="Microsoft" w:date="2016-05-23T13:30:00Z">
        <w:r>
          <w:rPr>
            <w:bCs/>
            <w:iCs/>
          </w:rPr>
          <w:t>电脑票</w:t>
        </w:r>
      </w:ins>
      <w:ins w:id="5569" w:author="Microsoft" w:date="2016-05-23T13:29:00Z">
        <w:r w:rsidR="00CB3FC5">
          <w:rPr>
            <w:bCs/>
            <w:iCs/>
          </w:rPr>
          <w:t>月销售额在</w:t>
        </w:r>
        <w:r w:rsidR="00CB3FC5">
          <w:rPr>
            <w:rFonts w:hint="eastAsia"/>
            <w:bCs/>
            <w:iCs/>
          </w:rPr>
          <w:t>2400</w:t>
        </w:r>
        <w:r w:rsidR="00CB3FC5">
          <w:rPr>
            <w:rFonts w:hint="eastAsia"/>
            <w:bCs/>
            <w:iCs/>
          </w:rPr>
          <w:t>万以上的，销售佣金为全部销售额的</w:t>
        </w:r>
        <w:r w:rsidR="00CB3FC5">
          <w:rPr>
            <w:rFonts w:hint="eastAsia"/>
            <w:bCs/>
            <w:iCs/>
          </w:rPr>
          <w:t>9%</w:t>
        </w:r>
        <w:r w:rsidR="00CB3FC5">
          <w:rPr>
            <w:rFonts w:hint="eastAsia"/>
            <w:bCs/>
            <w:iCs/>
          </w:rPr>
          <w:t>；</w:t>
        </w:r>
      </w:ins>
    </w:p>
    <w:p w:rsidR="00CB3FC5" w:rsidRDefault="00CB3FC5" w:rsidP="00CB3FC5">
      <w:pPr>
        <w:pStyle w:val="a0"/>
        <w:ind w:firstLineChars="0" w:firstLine="0"/>
        <w:rPr>
          <w:ins w:id="5570" w:author="Microsoft" w:date="2016-05-23T13:29:00Z"/>
          <w:bCs/>
          <w:iCs/>
        </w:rPr>
      </w:pPr>
      <w:ins w:id="5571" w:author="Microsoft" w:date="2016-05-23T13:29:00Z">
        <w:r>
          <w:rPr>
            <w:bCs/>
            <w:iCs/>
          </w:rPr>
          <w:t>每日</w:t>
        </w:r>
      </w:ins>
      <w:ins w:id="5572" w:author="Microsoft" w:date="2016-05-23T13:30:00Z">
        <w:r w:rsidR="00D875EF">
          <w:rPr>
            <w:bCs/>
            <w:iCs/>
          </w:rPr>
          <w:t>电脑票</w:t>
        </w:r>
      </w:ins>
      <w:ins w:id="5573" w:author="Microsoft" w:date="2016-05-23T13:29:00Z">
        <w:r>
          <w:rPr>
            <w:bCs/>
            <w:iCs/>
          </w:rPr>
          <w:t>佣金均按</w:t>
        </w:r>
        <w:r>
          <w:rPr>
            <w:rFonts w:hint="eastAsia"/>
            <w:bCs/>
            <w:iCs/>
          </w:rPr>
          <w:t>7%</w:t>
        </w:r>
        <w:r>
          <w:rPr>
            <w:rFonts w:hint="eastAsia"/>
            <w:bCs/>
            <w:iCs/>
          </w:rPr>
          <w:t>计算统计，当截止到每月的最后一天，结算这一月的销售佣金；</w:t>
        </w:r>
      </w:ins>
    </w:p>
    <w:p w:rsidR="00CB3FC5" w:rsidRDefault="00CB3FC5">
      <w:pPr>
        <w:rPr>
          <w:ins w:id="5574" w:author="Microsoft" w:date="2015-12-30T15:18:00Z"/>
        </w:rPr>
        <w:pPrChange w:id="5575" w:author="Microsoft" w:date="2015-12-28T15:11:00Z">
          <w:pPr>
            <w:pStyle w:val="3"/>
          </w:pPr>
        </w:pPrChange>
      </w:pPr>
      <w:ins w:id="5576" w:author="Microsoft" w:date="2016-05-23T13:29:00Z">
        <w:r>
          <w:rPr>
            <w:rFonts w:hint="eastAsia"/>
            <w:bCs/>
            <w:iCs/>
          </w:rPr>
          <w:t>例，</w:t>
        </w:r>
      </w:ins>
      <w:ins w:id="5577" w:author="Microsoft" w:date="2016-05-23T13:30:00Z">
        <w:r w:rsidR="00D875EF">
          <w:rPr>
            <w:rFonts w:hint="eastAsia"/>
            <w:bCs/>
            <w:iCs/>
          </w:rPr>
          <w:t>电脑票</w:t>
        </w:r>
      </w:ins>
      <w:ins w:id="5578" w:author="Microsoft" w:date="2016-05-23T13:29:00Z">
        <w:r>
          <w:rPr>
            <w:rFonts w:hint="eastAsia"/>
            <w:bCs/>
            <w:iCs/>
          </w:rPr>
          <w:t>月销售额：</w:t>
        </w:r>
        <w:r>
          <w:rPr>
            <w:rFonts w:hint="eastAsia"/>
            <w:bCs/>
            <w:iCs/>
          </w:rPr>
          <w:t>2500</w:t>
        </w:r>
        <w:r>
          <w:rPr>
            <w:rFonts w:hint="eastAsia"/>
            <w:bCs/>
            <w:iCs/>
          </w:rPr>
          <w:t>万瑞尔，月末这一天所获佣金</w:t>
        </w:r>
        <w:r>
          <w:rPr>
            <w:rFonts w:hint="eastAsia"/>
            <w:bCs/>
            <w:iCs/>
          </w:rPr>
          <w:t>=</w:t>
        </w:r>
        <w:r>
          <w:rPr>
            <w:bCs/>
            <w:iCs/>
          </w:rPr>
          <w:t>7</w:t>
        </w:r>
        <w:r>
          <w:rPr>
            <w:rFonts w:hint="eastAsia"/>
            <w:bCs/>
            <w:iCs/>
          </w:rPr>
          <w:t>%*</w:t>
        </w:r>
        <w:r>
          <w:rPr>
            <w:bCs/>
            <w:iCs/>
          </w:rPr>
          <w:t>当天的销售额</w:t>
        </w:r>
        <w:r>
          <w:rPr>
            <w:rFonts w:hint="eastAsia"/>
            <w:bCs/>
            <w:iCs/>
          </w:rPr>
          <w:t>+</w:t>
        </w:r>
        <w:r>
          <w:rPr>
            <w:bCs/>
            <w:iCs/>
          </w:rPr>
          <w:t>2500</w:t>
        </w:r>
        <w:r>
          <w:rPr>
            <w:rFonts w:hint="eastAsia"/>
            <w:bCs/>
            <w:iCs/>
          </w:rPr>
          <w:t>*1%</w:t>
        </w:r>
      </w:ins>
    </w:p>
    <w:p w:rsidR="006F2DB2" w:rsidRPr="006F2DB2" w:rsidRDefault="006F2DB2">
      <w:pPr>
        <w:rPr>
          <w:ins w:id="5579" w:author="Microsoft" w:date="2015-12-30T15:19:00Z"/>
          <w:color w:val="FF0000"/>
          <w:rPrChange w:id="5580" w:author="Microsoft" w:date="2015-12-30T15:21:00Z">
            <w:rPr>
              <w:ins w:id="5581" w:author="Microsoft" w:date="2015-12-30T15:19:00Z"/>
            </w:rPr>
          </w:rPrChange>
        </w:rPr>
        <w:pPrChange w:id="5582" w:author="Microsoft" w:date="2015-12-28T15:11:00Z">
          <w:pPr>
            <w:pStyle w:val="3"/>
          </w:pPr>
        </w:pPrChange>
      </w:pPr>
      <w:ins w:id="5583" w:author="Microsoft" w:date="2015-12-30T15:18:00Z">
        <w:r w:rsidRPr="006F2DB2">
          <w:rPr>
            <w:rFonts w:hint="eastAsia"/>
            <w:color w:val="FF0000"/>
            <w:rPrChange w:id="5584" w:author="Microsoft" w:date="2015-12-30T15:21:00Z">
              <w:rPr>
                <w:rFonts w:hint="eastAsia"/>
              </w:rPr>
            </w:rPrChange>
          </w:rPr>
          <w:t>收入</w:t>
        </w:r>
        <w:r w:rsidRPr="006F2DB2">
          <w:rPr>
            <w:color w:val="FF0000"/>
            <w:rPrChange w:id="5585" w:author="Microsoft" w:date="2015-12-30T15:21:00Z">
              <w:rPr/>
            </w:rPrChange>
          </w:rPr>
          <w:t>=</w:t>
        </w:r>
        <w:r w:rsidRPr="006F2DB2">
          <w:rPr>
            <w:rFonts w:hint="eastAsia"/>
            <w:color w:val="FF0000"/>
            <w:rPrChange w:id="5586" w:author="Microsoft" w:date="2015-12-30T15:21:00Z">
              <w:rPr>
                <w:rFonts w:hint="eastAsia"/>
              </w:rPr>
            </w:rPrChange>
          </w:rPr>
          <w:t>销售金额</w:t>
        </w:r>
        <w:r w:rsidRPr="006F2DB2">
          <w:rPr>
            <w:color w:val="FF0000"/>
            <w:rPrChange w:id="5587" w:author="Microsoft" w:date="2015-12-30T15:21:00Z">
              <w:rPr/>
            </w:rPrChange>
          </w:rPr>
          <w:t>-</w:t>
        </w:r>
        <w:r w:rsidRPr="006F2DB2">
          <w:rPr>
            <w:rFonts w:hint="eastAsia"/>
            <w:color w:val="FF0000"/>
            <w:rPrChange w:id="5588" w:author="Microsoft" w:date="2015-12-30T15:21:00Z">
              <w:rPr>
                <w:rFonts w:hint="eastAsia"/>
              </w:rPr>
            </w:rPrChange>
          </w:rPr>
          <w:t>销售佣金</w:t>
        </w:r>
        <w:r w:rsidRPr="006F2DB2">
          <w:rPr>
            <w:color w:val="FF0000"/>
            <w:rPrChange w:id="5589" w:author="Microsoft" w:date="2015-12-30T15:21:00Z">
              <w:rPr/>
            </w:rPrChange>
          </w:rPr>
          <w:t>-</w:t>
        </w:r>
        <w:r w:rsidRPr="006F2DB2">
          <w:rPr>
            <w:rFonts w:hint="eastAsia"/>
            <w:color w:val="FF0000"/>
            <w:rPrChange w:id="5590" w:author="Microsoft" w:date="2015-12-30T15:21:00Z">
              <w:rPr>
                <w:rFonts w:hint="eastAsia"/>
              </w:rPr>
            </w:rPrChange>
          </w:rPr>
          <w:t>兑奖</w:t>
        </w:r>
      </w:ins>
      <w:ins w:id="5591" w:author="Microsoft" w:date="2015-12-30T15:19:00Z">
        <w:r w:rsidRPr="006F2DB2">
          <w:rPr>
            <w:color w:val="FF0000"/>
            <w:rPrChange w:id="5592" w:author="Microsoft" w:date="2015-12-30T15:21:00Z">
              <w:rPr/>
            </w:rPrChange>
          </w:rPr>
          <w:t>-</w:t>
        </w:r>
        <w:r w:rsidRPr="006F2DB2">
          <w:rPr>
            <w:rFonts w:hint="eastAsia"/>
            <w:color w:val="FF0000"/>
            <w:rPrChange w:id="5593" w:author="Microsoft" w:date="2015-12-30T15:21:00Z">
              <w:rPr>
                <w:rFonts w:hint="eastAsia"/>
              </w:rPr>
            </w:rPrChange>
          </w:rPr>
          <w:t>兑奖佣金</w:t>
        </w:r>
        <w:r w:rsidRPr="006F2DB2">
          <w:rPr>
            <w:color w:val="FF0000"/>
            <w:rPrChange w:id="5594" w:author="Microsoft" w:date="2015-12-30T15:21:00Z">
              <w:rPr/>
            </w:rPrChange>
          </w:rPr>
          <w:t>-</w:t>
        </w:r>
        <w:r w:rsidRPr="006F2DB2">
          <w:rPr>
            <w:rFonts w:hint="eastAsia"/>
            <w:color w:val="FF0000"/>
            <w:rPrChange w:id="5595" w:author="Microsoft" w:date="2015-12-30T15:21:00Z">
              <w:rPr>
                <w:rFonts w:hint="eastAsia"/>
              </w:rPr>
            </w:rPrChange>
          </w:rPr>
          <w:t>中心兑奖</w:t>
        </w:r>
        <w:r w:rsidRPr="006F2DB2">
          <w:rPr>
            <w:color w:val="FF0000"/>
            <w:rPrChange w:id="5596" w:author="Microsoft" w:date="2015-12-30T15:21:00Z">
              <w:rPr/>
            </w:rPrChange>
          </w:rPr>
          <w:t>-</w:t>
        </w:r>
        <w:r w:rsidRPr="006F2DB2">
          <w:rPr>
            <w:rFonts w:hint="eastAsia"/>
            <w:color w:val="FF0000"/>
            <w:rPrChange w:id="5597" w:author="Microsoft" w:date="2015-12-30T15:21:00Z">
              <w:rPr>
                <w:rFonts w:hint="eastAsia"/>
              </w:rPr>
            </w:rPrChange>
          </w:rPr>
          <w:t>中心兑奖佣金</w:t>
        </w:r>
      </w:ins>
      <w:ins w:id="5598" w:author="Microsoft" w:date="2015-12-30T15:18:00Z">
        <w:r w:rsidRPr="006F2DB2">
          <w:rPr>
            <w:color w:val="FF0000"/>
            <w:rPrChange w:id="5599" w:author="Microsoft" w:date="2015-12-30T15:21:00Z">
              <w:rPr/>
            </w:rPrChange>
          </w:rPr>
          <w:t>+</w:t>
        </w:r>
      </w:ins>
      <w:ins w:id="5600" w:author="Microsoft" w:date="2015-12-30T15:19:00Z">
        <w:r w:rsidRPr="006F2DB2">
          <w:rPr>
            <w:rFonts w:hint="eastAsia"/>
            <w:color w:val="FF0000"/>
            <w:rPrChange w:id="5601" w:author="Microsoft" w:date="2015-12-30T15:21:00Z">
              <w:rPr>
                <w:rFonts w:hint="eastAsia"/>
              </w:rPr>
            </w:rPrChange>
          </w:rPr>
          <w:t>退货佣金</w:t>
        </w:r>
        <w:r w:rsidRPr="006F2DB2">
          <w:rPr>
            <w:color w:val="FF0000"/>
            <w:rPrChange w:id="5602" w:author="Microsoft" w:date="2015-12-30T15:21:00Z">
              <w:rPr/>
            </w:rPrChange>
          </w:rPr>
          <w:t>-</w:t>
        </w:r>
        <w:r w:rsidRPr="006F2DB2">
          <w:rPr>
            <w:rFonts w:hint="eastAsia"/>
            <w:color w:val="FF0000"/>
            <w:rPrChange w:id="5603" w:author="Microsoft" w:date="2015-12-30T15:21:00Z">
              <w:rPr>
                <w:rFonts w:hint="eastAsia"/>
              </w:rPr>
            </w:rPrChange>
          </w:rPr>
          <w:t>退货金额</w:t>
        </w:r>
      </w:ins>
      <w:ins w:id="5604" w:author="Microsoft" w:date="2016-04-22T14:43:00Z">
        <w:r w:rsidR="00764C22">
          <w:rPr>
            <w:rFonts w:hint="eastAsia"/>
            <w:color w:val="FF0000"/>
          </w:rPr>
          <w:t>-</w:t>
        </w:r>
        <w:r w:rsidR="00764C22">
          <w:rPr>
            <w:rFonts w:hint="eastAsia"/>
            <w:color w:val="FF0000"/>
          </w:rPr>
          <w:t>中心退票</w:t>
        </w:r>
      </w:ins>
      <w:ins w:id="5605" w:author="Microsoft" w:date="2016-05-17T10:06:00Z">
        <w:r w:rsidR="00F8529E">
          <w:rPr>
            <w:rFonts w:hint="eastAsia"/>
            <w:color w:val="FF0000"/>
          </w:rPr>
          <w:t>+</w:t>
        </w:r>
      </w:ins>
      <w:ins w:id="5606" w:author="Microsoft" w:date="2016-05-17T10:04:00Z">
        <w:r w:rsidR="00F8529E">
          <w:rPr>
            <w:rFonts w:hint="eastAsia"/>
            <w:color w:val="FF0000"/>
          </w:rPr>
          <w:t>中心退票佣金</w:t>
        </w:r>
      </w:ins>
    </w:p>
    <w:p w:rsidR="00CB3FC5" w:rsidRPr="006F2DB2" w:rsidRDefault="006F2DB2">
      <w:pPr>
        <w:rPr>
          <w:ins w:id="5607" w:author="Microsoft" w:date="2015-12-28T14:10:00Z"/>
          <w:color w:val="FF0000"/>
          <w:rPrChange w:id="5608" w:author="Microsoft" w:date="2015-12-30T15:21:00Z">
            <w:rPr>
              <w:ins w:id="5609" w:author="Microsoft" w:date="2015-12-28T14:10:00Z"/>
            </w:rPr>
          </w:rPrChange>
        </w:rPr>
        <w:pPrChange w:id="5610" w:author="Microsoft" w:date="2015-12-28T15:11:00Z">
          <w:pPr>
            <w:pStyle w:val="3"/>
          </w:pPr>
        </w:pPrChange>
      </w:pPr>
      <w:ins w:id="5611" w:author="Microsoft" w:date="2015-12-30T15:19:00Z">
        <w:r w:rsidRPr="006F2DB2">
          <w:rPr>
            <w:rFonts w:hint="eastAsia"/>
            <w:color w:val="FF0000"/>
            <w:rPrChange w:id="5612" w:author="Microsoft" w:date="2015-12-30T15:21:00Z">
              <w:rPr>
                <w:rFonts w:hint="eastAsia"/>
              </w:rPr>
            </w:rPrChange>
          </w:rPr>
          <w:t>期末欠款</w:t>
        </w:r>
      </w:ins>
      <w:ins w:id="5613" w:author="Microsoft" w:date="2015-12-30T15:20:00Z">
        <w:r w:rsidRPr="006F2DB2">
          <w:rPr>
            <w:rFonts w:hint="eastAsia"/>
            <w:color w:val="FF0000"/>
            <w:rPrChange w:id="5614" w:author="Microsoft" w:date="2015-12-30T15:21:00Z">
              <w:rPr>
                <w:rFonts w:hint="eastAsia"/>
              </w:rPr>
            </w:rPrChange>
          </w:rPr>
          <w:t>累计</w:t>
        </w:r>
        <w:r w:rsidRPr="006F2DB2">
          <w:rPr>
            <w:color w:val="FF0000"/>
            <w:rPrChange w:id="5615" w:author="Microsoft" w:date="2015-12-30T15:21:00Z">
              <w:rPr/>
            </w:rPrChange>
          </w:rPr>
          <w:t>=</w:t>
        </w:r>
        <w:r w:rsidRPr="006F2DB2">
          <w:rPr>
            <w:rFonts w:hint="eastAsia"/>
            <w:color w:val="FF0000"/>
            <w:rPrChange w:id="5616" w:author="Microsoft" w:date="2015-12-30T15:21:00Z">
              <w:rPr>
                <w:rFonts w:hint="eastAsia"/>
              </w:rPr>
            </w:rPrChange>
          </w:rPr>
          <w:t>期初欠款累计</w:t>
        </w:r>
        <w:r w:rsidRPr="006F2DB2">
          <w:rPr>
            <w:color w:val="FF0000"/>
            <w:rPrChange w:id="5617" w:author="Microsoft" w:date="2015-12-30T15:21:00Z">
              <w:rPr/>
            </w:rPrChange>
          </w:rPr>
          <w:t>+</w:t>
        </w:r>
        <w:r w:rsidRPr="006F2DB2">
          <w:rPr>
            <w:rFonts w:hint="eastAsia"/>
            <w:color w:val="FF0000"/>
            <w:rPrChange w:id="5618" w:author="Microsoft" w:date="2015-12-30T15:21:00Z">
              <w:rPr>
                <w:rFonts w:hint="eastAsia"/>
              </w:rPr>
            </w:rPrChange>
          </w:rPr>
          <w:t>充值</w:t>
        </w:r>
        <w:r w:rsidRPr="006F2DB2">
          <w:rPr>
            <w:color w:val="FF0000"/>
            <w:rPrChange w:id="5619" w:author="Microsoft" w:date="2015-12-30T15:21:00Z">
              <w:rPr/>
            </w:rPrChange>
          </w:rPr>
          <w:t>-</w:t>
        </w:r>
        <w:r w:rsidRPr="006F2DB2">
          <w:rPr>
            <w:rFonts w:hint="eastAsia"/>
            <w:color w:val="FF0000"/>
            <w:rPrChange w:id="5620" w:author="Microsoft" w:date="2015-12-30T15:21:00Z">
              <w:rPr>
                <w:rFonts w:hint="eastAsia"/>
              </w:rPr>
            </w:rPrChange>
          </w:rPr>
          <w:t>提现</w:t>
        </w:r>
        <w:r w:rsidRPr="006F2DB2">
          <w:rPr>
            <w:color w:val="FF0000"/>
            <w:rPrChange w:id="5621" w:author="Microsoft" w:date="2015-12-30T15:21:00Z">
              <w:rPr/>
            </w:rPrChange>
          </w:rPr>
          <w:t>-</w:t>
        </w:r>
        <w:r w:rsidRPr="006F2DB2">
          <w:rPr>
            <w:rFonts w:hint="eastAsia"/>
            <w:color w:val="FF0000"/>
            <w:rPrChange w:id="5622" w:author="Microsoft" w:date="2015-12-30T15:21:00Z">
              <w:rPr>
                <w:rFonts w:hint="eastAsia"/>
              </w:rPr>
            </w:rPrChange>
          </w:rPr>
          <w:t>销售</w:t>
        </w:r>
        <w:r w:rsidRPr="006F2DB2">
          <w:rPr>
            <w:color w:val="FF0000"/>
            <w:rPrChange w:id="5623" w:author="Microsoft" w:date="2015-12-30T15:21:00Z">
              <w:rPr/>
            </w:rPrChange>
          </w:rPr>
          <w:t>+</w:t>
        </w:r>
        <w:r w:rsidRPr="006F2DB2">
          <w:rPr>
            <w:rFonts w:hint="eastAsia"/>
            <w:color w:val="FF0000"/>
            <w:rPrChange w:id="5624" w:author="Microsoft" w:date="2015-12-30T15:21:00Z">
              <w:rPr>
                <w:rFonts w:hint="eastAsia"/>
              </w:rPr>
            </w:rPrChange>
          </w:rPr>
          <w:t>销售佣金</w:t>
        </w:r>
        <w:r w:rsidRPr="006F2DB2">
          <w:rPr>
            <w:color w:val="FF0000"/>
            <w:rPrChange w:id="5625" w:author="Microsoft" w:date="2015-12-30T15:21:00Z">
              <w:rPr/>
            </w:rPrChange>
          </w:rPr>
          <w:t>+</w:t>
        </w:r>
        <w:r w:rsidRPr="006F2DB2">
          <w:rPr>
            <w:rFonts w:hint="eastAsia"/>
            <w:color w:val="FF0000"/>
            <w:rPrChange w:id="5626" w:author="Microsoft" w:date="2015-12-30T15:21:00Z">
              <w:rPr>
                <w:rFonts w:hint="eastAsia"/>
              </w:rPr>
            </w:rPrChange>
          </w:rPr>
          <w:t>兑奖</w:t>
        </w:r>
        <w:r w:rsidRPr="006F2DB2">
          <w:rPr>
            <w:color w:val="FF0000"/>
            <w:rPrChange w:id="5627" w:author="Microsoft" w:date="2015-12-30T15:21:00Z">
              <w:rPr/>
            </w:rPrChange>
          </w:rPr>
          <w:t>+</w:t>
        </w:r>
        <w:r w:rsidRPr="006F2DB2">
          <w:rPr>
            <w:rFonts w:hint="eastAsia"/>
            <w:color w:val="FF0000"/>
            <w:rPrChange w:id="5628" w:author="Microsoft" w:date="2015-12-30T15:21:00Z">
              <w:rPr>
                <w:rFonts w:hint="eastAsia"/>
              </w:rPr>
            </w:rPrChange>
          </w:rPr>
          <w:t>兑奖佣金</w:t>
        </w:r>
      </w:ins>
      <w:ins w:id="5629" w:author="Microsoft" w:date="2016-01-22T17:37:00Z">
        <w:r w:rsidR="00D86F4F">
          <w:rPr>
            <w:color w:val="FF0000"/>
          </w:rPr>
          <w:t>+</w:t>
        </w:r>
      </w:ins>
      <w:ins w:id="5630" w:author="Microsoft" w:date="2015-12-30T15:20:00Z">
        <w:r w:rsidRPr="006F2DB2">
          <w:rPr>
            <w:rFonts w:hint="eastAsia"/>
            <w:color w:val="FF0000"/>
            <w:rPrChange w:id="5631" w:author="Microsoft" w:date="2015-12-30T15:21:00Z">
              <w:rPr>
                <w:rFonts w:hint="eastAsia"/>
              </w:rPr>
            </w:rPrChange>
          </w:rPr>
          <w:t>退货金额</w:t>
        </w:r>
        <w:r w:rsidRPr="006F2DB2">
          <w:rPr>
            <w:color w:val="FF0000"/>
            <w:rPrChange w:id="5632" w:author="Microsoft" w:date="2015-12-30T15:21:00Z">
              <w:rPr/>
            </w:rPrChange>
          </w:rPr>
          <w:t>-</w:t>
        </w:r>
        <w:r w:rsidRPr="006F2DB2">
          <w:rPr>
            <w:rFonts w:hint="eastAsia"/>
            <w:color w:val="FF0000"/>
            <w:rPrChange w:id="5633" w:author="Microsoft" w:date="2015-12-30T15:21:00Z">
              <w:rPr>
                <w:rFonts w:hint="eastAsia"/>
              </w:rPr>
            </w:rPrChange>
          </w:rPr>
          <w:t>退货佣金</w:t>
        </w:r>
      </w:ins>
    </w:p>
    <w:p w:rsidR="003C5CF1" w:rsidRPr="005F11EF" w:rsidRDefault="006F2DB2">
      <w:pPr>
        <w:pStyle w:val="a0"/>
        <w:ind w:firstLineChars="0" w:firstLine="0"/>
        <w:rPr>
          <w:ins w:id="5634" w:author="Microsoft" w:date="2015-12-29T14:25:00Z"/>
          <w:color w:val="FF0000"/>
        </w:rPr>
        <w:pPrChange w:id="5635" w:author="Microsoft" w:date="2016-04-14T10:41:00Z">
          <w:pPr>
            <w:pStyle w:val="a0"/>
          </w:pPr>
        </w:pPrChange>
      </w:pPr>
      <w:ins w:id="5636" w:author="Microsoft" w:date="2015-12-30T15:21:00Z">
        <w:r>
          <w:rPr>
            <w:color w:val="FF0000"/>
          </w:rPr>
          <w:t xml:space="preserve"> </w:t>
        </w:r>
      </w:ins>
      <w:ins w:id="5637" w:author="Microsoft" w:date="2015-12-29T14:25:00Z">
        <w:r w:rsidR="00280E68" w:rsidRPr="005B5438">
          <w:rPr>
            <w:rFonts w:hint="eastAsia"/>
            <w:color w:val="FF0000"/>
          </w:rPr>
          <w:t>注</w:t>
        </w:r>
        <w:r w:rsidR="00280E68" w:rsidRPr="005B5438">
          <w:rPr>
            <w:color w:val="FF0000"/>
          </w:rPr>
          <w:t>：美金</w:t>
        </w:r>
        <w:r w:rsidR="00280E68" w:rsidRPr="005B5438">
          <w:rPr>
            <w:rFonts w:hint="eastAsia"/>
            <w:color w:val="FF0000"/>
          </w:rPr>
          <w:t>报表</w:t>
        </w:r>
        <w:r w:rsidR="00280E68" w:rsidRPr="005B5438">
          <w:rPr>
            <w:color w:val="FF0000"/>
          </w:rPr>
          <w:t>保留小数点后三位有效数字</w:t>
        </w:r>
      </w:ins>
    </w:p>
    <w:tbl>
      <w:tblPr>
        <w:tblStyle w:val="a9"/>
        <w:tblW w:w="14601" w:type="dxa"/>
        <w:tblInd w:w="-5" w:type="dxa"/>
        <w:tblLook w:val="04A0" w:firstRow="1" w:lastRow="0" w:firstColumn="1" w:lastColumn="0" w:noHBand="0" w:noVBand="1"/>
      </w:tblPr>
      <w:tblGrid>
        <w:gridCol w:w="709"/>
        <w:gridCol w:w="851"/>
        <w:gridCol w:w="1134"/>
        <w:gridCol w:w="850"/>
        <w:gridCol w:w="709"/>
        <w:gridCol w:w="709"/>
        <w:gridCol w:w="708"/>
        <w:gridCol w:w="851"/>
        <w:gridCol w:w="709"/>
        <w:gridCol w:w="992"/>
        <w:gridCol w:w="709"/>
        <w:gridCol w:w="850"/>
        <w:gridCol w:w="992"/>
        <w:gridCol w:w="709"/>
        <w:gridCol w:w="851"/>
        <w:gridCol w:w="708"/>
        <w:gridCol w:w="851"/>
        <w:gridCol w:w="709"/>
      </w:tblGrid>
      <w:tr w:rsidR="00F8529E" w:rsidRPr="00286045" w:rsidTr="00F8529E">
        <w:trPr>
          <w:trHeight w:val="1085"/>
          <w:ins w:id="5638" w:author="Microsoft" w:date="2016-04-07T15:26:00Z"/>
        </w:trPr>
        <w:tc>
          <w:tcPr>
            <w:tcW w:w="709" w:type="dxa"/>
            <w:shd w:val="clear" w:color="auto" w:fill="D9D9D9" w:themeFill="background1" w:themeFillShade="D9"/>
          </w:tcPr>
          <w:p w:rsidR="00F8529E" w:rsidRDefault="00F8529E">
            <w:pPr>
              <w:pStyle w:val="a0"/>
              <w:ind w:firstLineChars="50" w:firstLine="105"/>
              <w:rPr>
                <w:ins w:id="5639" w:author="Microsoft" w:date="2016-04-07T15:26:00Z"/>
                <w:rFonts w:ascii="微软雅黑" w:eastAsia="微软雅黑" w:hAnsi="微软雅黑"/>
              </w:rPr>
            </w:pPr>
            <w:ins w:id="5640" w:author="Microsoft" w:date="2016-04-07T15:26:00Z">
              <w:r>
                <w:rPr>
                  <w:rFonts w:ascii="微软雅黑" w:eastAsia="微软雅黑" w:hAnsi="微软雅黑" w:hint="eastAsia"/>
                </w:rPr>
                <w:lastRenderedPageBreak/>
                <w:t>日期</w:t>
              </w:r>
            </w:ins>
          </w:p>
        </w:tc>
        <w:tc>
          <w:tcPr>
            <w:tcW w:w="851" w:type="dxa"/>
            <w:shd w:val="clear" w:color="auto" w:fill="D9D9D9" w:themeFill="background1" w:themeFillShade="D9"/>
          </w:tcPr>
          <w:p w:rsidR="00F8529E" w:rsidRDefault="00F8529E" w:rsidP="00590C73">
            <w:pPr>
              <w:pStyle w:val="a0"/>
              <w:ind w:firstLineChars="50" w:firstLine="105"/>
              <w:rPr>
                <w:ins w:id="5641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F8529E" w:rsidRDefault="00F8529E">
            <w:pPr>
              <w:pStyle w:val="a0"/>
              <w:ind w:firstLineChars="0" w:firstLine="0"/>
              <w:rPr>
                <w:ins w:id="5642" w:author="Microsoft" w:date="2016-04-07T15:26:00Z"/>
                <w:rFonts w:ascii="微软雅黑" w:eastAsia="微软雅黑" w:hAnsi="微软雅黑"/>
              </w:rPr>
              <w:pPrChange w:id="5643" w:author="Microsoft" w:date="2016-04-07T15:27:00Z">
                <w:pPr>
                  <w:pStyle w:val="a0"/>
                  <w:ind w:firstLineChars="50" w:firstLine="105"/>
                </w:pPr>
              </w:pPrChange>
            </w:pPr>
            <w:ins w:id="5644" w:author="Microsoft" w:date="2016-04-07T15:26:00Z">
              <w:r>
                <w:rPr>
                  <w:rFonts w:ascii="微软雅黑" w:eastAsia="微软雅黑" w:hAnsi="微软雅黑" w:hint="eastAsia"/>
                </w:rPr>
                <w:t>部门</w:t>
              </w:r>
              <w:r>
                <w:rPr>
                  <w:rFonts w:ascii="微软雅黑" w:eastAsia="微软雅黑" w:hAnsi="微软雅黑"/>
                </w:rPr>
                <w:t>名称</w:t>
              </w:r>
            </w:ins>
          </w:p>
        </w:tc>
        <w:tc>
          <w:tcPr>
            <w:tcW w:w="850" w:type="dxa"/>
            <w:shd w:val="clear" w:color="auto" w:fill="D9D9D9" w:themeFill="background1" w:themeFillShade="D9"/>
          </w:tcPr>
          <w:p w:rsidR="00F8529E" w:rsidRPr="00203026" w:rsidRDefault="00F8529E">
            <w:pPr>
              <w:pStyle w:val="a0"/>
              <w:ind w:firstLineChars="0" w:firstLine="0"/>
              <w:rPr>
                <w:ins w:id="5645" w:author="Microsoft" w:date="2016-04-07T15:26:00Z"/>
                <w:rFonts w:ascii="微软雅黑" w:eastAsia="微软雅黑" w:hAnsi="微软雅黑"/>
              </w:rPr>
              <w:pPrChange w:id="5646" w:author="Microsoft" w:date="2016-04-07T15:27:00Z">
                <w:pPr>
                  <w:pStyle w:val="a0"/>
                </w:pPr>
              </w:pPrChange>
            </w:pPr>
            <w:ins w:id="5647" w:author="Microsoft" w:date="2016-04-07T15:26:00Z">
              <w:r>
                <w:rPr>
                  <w:rFonts w:ascii="微软雅黑" w:eastAsia="微软雅黑" w:hAnsi="微软雅黑" w:hint="eastAsia"/>
                </w:rPr>
                <w:t>期初欠款累计</w:t>
              </w:r>
            </w:ins>
          </w:p>
        </w:tc>
        <w:tc>
          <w:tcPr>
            <w:tcW w:w="709" w:type="dxa"/>
            <w:shd w:val="clear" w:color="auto" w:fill="D9D9D9" w:themeFill="background1" w:themeFillShade="D9"/>
          </w:tcPr>
          <w:p w:rsidR="00F8529E" w:rsidRPr="00203026" w:rsidRDefault="00F8529E">
            <w:pPr>
              <w:pStyle w:val="a0"/>
              <w:ind w:firstLineChars="0" w:firstLine="0"/>
              <w:rPr>
                <w:ins w:id="5648" w:author="Microsoft" w:date="2016-04-07T15:26:00Z"/>
                <w:rFonts w:ascii="微软雅黑" w:eastAsia="微软雅黑" w:hAnsi="微软雅黑"/>
              </w:rPr>
              <w:pPrChange w:id="5649" w:author="Microsoft" w:date="2016-04-07T15:27:00Z">
                <w:pPr>
                  <w:pStyle w:val="a0"/>
                  <w:jc w:val="center"/>
                </w:pPr>
              </w:pPrChange>
            </w:pPr>
            <w:ins w:id="5650" w:author="Microsoft" w:date="2016-04-07T15:26:00Z">
              <w:r>
                <w:rPr>
                  <w:rFonts w:ascii="微软雅黑" w:eastAsia="微软雅黑" w:hAnsi="微软雅黑" w:hint="eastAsia"/>
                </w:rPr>
                <w:t>充值</w:t>
              </w:r>
            </w:ins>
          </w:p>
        </w:tc>
        <w:tc>
          <w:tcPr>
            <w:tcW w:w="709" w:type="dxa"/>
            <w:shd w:val="clear" w:color="auto" w:fill="D9D9D9" w:themeFill="background1" w:themeFillShade="D9"/>
          </w:tcPr>
          <w:p w:rsidR="00F8529E" w:rsidRDefault="00F8529E">
            <w:pPr>
              <w:pStyle w:val="a0"/>
              <w:ind w:firstLineChars="0" w:firstLine="0"/>
              <w:rPr>
                <w:ins w:id="5651" w:author="Microsoft" w:date="2016-04-07T15:26:00Z"/>
                <w:rFonts w:ascii="微软雅黑" w:eastAsia="微软雅黑" w:hAnsi="微软雅黑"/>
              </w:rPr>
              <w:pPrChange w:id="5652" w:author="Microsoft" w:date="2016-04-07T15:27:00Z">
                <w:pPr>
                  <w:pStyle w:val="a0"/>
                  <w:jc w:val="center"/>
                </w:pPr>
              </w:pPrChange>
            </w:pPr>
            <w:ins w:id="5653" w:author="Microsoft" w:date="2016-04-07T15:26:00Z">
              <w:r>
                <w:rPr>
                  <w:rFonts w:ascii="微软雅黑" w:eastAsia="微软雅黑" w:hAnsi="微软雅黑" w:hint="eastAsia"/>
                </w:rPr>
                <w:t>提现</w:t>
              </w:r>
            </w:ins>
          </w:p>
        </w:tc>
        <w:tc>
          <w:tcPr>
            <w:tcW w:w="708" w:type="dxa"/>
            <w:shd w:val="clear" w:color="auto" w:fill="D9D9D9" w:themeFill="background1" w:themeFillShade="D9"/>
          </w:tcPr>
          <w:p w:rsidR="00F8529E" w:rsidRDefault="00F8529E">
            <w:pPr>
              <w:pStyle w:val="a0"/>
              <w:ind w:firstLineChars="0" w:firstLine="0"/>
              <w:rPr>
                <w:ins w:id="5654" w:author="Microsoft" w:date="2016-04-07T15:26:00Z"/>
                <w:rFonts w:ascii="微软雅黑" w:eastAsia="微软雅黑" w:hAnsi="微软雅黑"/>
              </w:rPr>
              <w:pPrChange w:id="5655" w:author="Microsoft" w:date="2016-04-07T15:27:00Z">
                <w:pPr>
                  <w:pStyle w:val="a0"/>
                  <w:jc w:val="center"/>
                </w:pPr>
              </w:pPrChange>
            </w:pPr>
            <w:ins w:id="5656" w:author="Microsoft" w:date="2016-04-07T15:26:00Z">
              <w:r>
                <w:rPr>
                  <w:rFonts w:ascii="微软雅黑" w:eastAsia="微软雅黑" w:hAnsi="微软雅黑" w:hint="eastAsia"/>
                </w:rPr>
                <w:t>退货</w:t>
              </w:r>
            </w:ins>
          </w:p>
        </w:tc>
        <w:tc>
          <w:tcPr>
            <w:tcW w:w="851" w:type="dxa"/>
            <w:shd w:val="clear" w:color="auto" w:fill="D9D9D9" w:themeFill="background1" w:themeFillShade="D9"/>
          </w:tcPr>
          <w:p w:rsidR="00F8529E" w:rsidRPr="00203026" w:rsidRDefault="00F8529E">
            <w:pPr>
              <w:pStyle w:val="a0"/>
              <w:ind w:firstLineChars="0" w:firstLine="0"/>
              <w:rPr>
                <w:ins w:id="5657" w:author="Microsoft" w:date="2016-04-07T15:26:00Z"/>
                <w:rFonts w:ascii="微软雅黑" w:eastAsia="微软雅黑" w:hAnsi="微软雅黑"/>
              </w:rPr>
              <w:pPrChange w:id="5658" w:author="Microsoft" w:date="2016-04-07T15:27:00Z">
                <w:pPr>
                  <w:pStyle w:val="a0"/>
                  <w:jc w:val="center"/>
                </w:pPr>
              </w:pPrChange>
            </w:pPr>
            <w:ins w:id="5659" w:author="Microsoft" w:date="2016-04-07T15:26:00Z">
              <w:r>
                <w:rPr>
                  <w:rFonts w:ascii="微软雅黑" w:eastAsia="微软雅黑" w:hAnsi="微软雅黑" w:hint="eastAsia"/>
                </w:rPr>
                <w:t>退货</w:t>
              </w:r>
              <w:r>
                <w:rPr>
                  <w:rFonts w:ascii="微软雅黑" w:eastAsia="微软雅黑" w:hAnsi="微软雅黑"/>
                </w:rPr>
                <w:t>佣金</w:t>
              </w:r>
            </w:ins>
          </w:p>
        </w:tc>
        <w:tc>
          <w:tcPr>
            <w:tcW w:w="709" w:type="dxa"/>
            <w:shd w:val="clear" w:color="auto" w:fill="D9D9D9" w:themeFill="background1" w:themeFillShade="D9"/>
          </w:tcPr>
          <w:p w:rsidR="00F8529E" w:rsidRPr="00203026" w:rsidRDefault="00F8529E">
            <w:pPr>
              <w:pStyle w:val="a0"/>
              <w:ind w:firstLineChars="0" w:firstLine="0"/>
              <w:rPr>
                <w:ins w:id="5660" w:author="Microsoft" w:date="2016-04-07T15:26:00Z"/>
                <w:rFonts w:ascii="微软雅黑" w:eastAsia="微软雅黑" w:hAnsi="微软雅黑"/>
              </w:rPr>
              <w:pPrChange w:id="5661" w:author="Microsoft" w:date="2016-04-07T15:27:00Z">
                <w:pPr>
                  <w:pStyle w:val="a0"/>
                  <w:jc w:val="center"/>
                </w:pPr>
              </w:pPrChange>
            </w:pPr>
            <w:ins w:id="5662" w:author="Microsoft" w:date="2016-04-07T15:26:00Z">
              <w:r>
                <w:rPr>
                  <w:rFonts w:ascii="微软雅黑" w:eastAsia="微软雅黑" w:hAnsi="微软雅黑" w:hint="eastAsia"/>
                </w:rPr>
                <w:t>销售</w:t>
              </w:r>
            </w:ins>
          </w:p>
        </w:tc>
        <w:tc>
          <w:tcPr>
            <w:tcW w:w="992" w:type="dxa"/>
            <w:shd w:val="clear" w:color="auto" w:fill="D9D9D9" w:themeFill="background1" w:themeFillShade="D9"/>
          </w:tcPr>
          <w:p w:rsidR="00F8529E" w:rsidRPr="00203026" w:rsidRDefault="00F8529E">
            <w:pPr>
              <w:pStyle w:val="a0"/>
              <w:ind w:firstLineChars="0" w:firstLine="0"/>
              <w:rPr>
                <w:ins w:id="5663" w:author="Microsoft" w:date="2016-04-07T15:26:00Z"/>
                <w:rFonts w:ascii="微软雅黑" w:eastAsia="微软雅黑" w:hAnsi="微软雅黑"/>
              </w:rPr>
              <w:pPrChange w:id="5664" w:author="Microsoft" w:date="2016-04-07T15:27:00Z">
                <w:pPr>
                  <w:pStyle w:val="a0"/>
                  <w:jc w:val="center"/>
                </w:pPr>
              </w:pPrChange>
            </w:pPr>
            <w:ins w:id="5665" w:author="Microsoft" w:date="2016-04-07T15:26:00Z">
              <w:r>
                <w:rPr>
                  <w:rFonts w:ascii="微软雅黑" w:eastAsia="微软雅黑" w:hAnsi="微软雅黑" w:hint="eastAsia"/>
                </w:rPr>
                <w:t>销售佣金</w:t>
              </w:r>
            </w:ins>
          </w:p>
        </w:tc>
        <w:tc>
          <w:tcPr>
            <w:tcW w:w="709" w:type="dxa"/>
            <w:shd w:val="clear" w:color="auto" w:fill="D9D9D9" w:themeFill="background1" w:themeFillShade="D9"/>
          </w:tcPr>
          <w:p w:rsidR="00F8529E" w:rsidRPr="00203026" w:rsidRDefault="00F8529E">
            <w:pPr>
              <w:pStyle w:val="a0"/>
              <w:ind w:firstLineChars="0" w:firstLine="0"/>
              <w:rPr>
                <w:ins w:id="5666" w:author="Microsoft" w:date="2016-04-07T15:26:00Z"/>
                <w:rFonts w:ascii="微软雅黑" w:eastAsia="微软雅黑" w:hAnsi="微软雅黑"/>
              </w:rPr>
              <w:pPrChange w:id="5667" w:author="Microsoft" w:date="2016-04-07T15:27:00Z">
                <w:pPr>
                  <w:pStyle w:val="a0"/>
                  <w:jc w:val="center"/>
                </w:pPr>
              </w:pPrChange>
            </w:pPr>
            <w:ins w:id="5668" w:author="Microsoft" w:date="2016-04-07T15:26:00Z">
              <w:r>
                <w:rPr>
                  <w:rFonts w:ascii="微软雅黑" w:eastAsia="微软雅黑" w:hAnsi="微软雅黑" w:hint="eastAsia"/>
                </w:rPr>
                <w:t>兑奖</w:t>
              </w:r>
            </w:ins>
          </w:p>
        </w:tc>
        <w:tc>
          <w:tcPr>
            <w:tcW w:w="850" w:type="dxa"/>
            <w:shd w:val="clear" w:color="auto" w:fill="D9D9D9" w:themeFill="background1" w:themeFillShade="D9"/>
          </w:tcPr>
          <w:p w:rsidR="00F8529E" w:rsidRPr="00203026" w:rsidRDefault="00F8529E">
            <w:pPr>
              <w:pStyle w:val="a0"/>
              <w:ind w:firstLineChars="0" w:firstLine="0"/>
              <w:rPr>
                <w:ins w:id="5669" w:author="Microsoft" w:date="2016-04-07T15:26:00Z"/>
                <w:rFonts w:ascii="微软雅黑" w:eastAsia="微软雅黑" w:hAnsi="微软雅黑"/>
              </w:rPr>
              <w:pPrChange w:id="5670" w:author="Microsoft" w:date="2016-04-07T15:27:00Z">
                <w:pPr>
                  <w:pStyle w:val="a0"/>
                  <w:jc w:val="center"/>
                </w:pPr>
              </w:pPrChange>
            </w:pPr>
            <w:ins w:id="5671" w:author="Microsoft" w:date="2016-04-07T15:26:00Z">
              <w:r>
                <w:rPr>
                  <w:rFonts w:ascii="微软雅黑" w:eastAsia="微软雅黑" w:hAnsi="微软雅黑" w:hint="eastAsia"/>
                </w:rPr>
                <w:t>兑奖</w:t>
              </w:r>
              <w:r>
                <w:rPr>
                  <w:rFonts w:ascii="微软雅黑" w:eastAsia="微软雅黑" w:hAnsi="微软雅黑"/>
                </w:rPr>
                <w:t>佣金</w:t>
              </w:r>
            </w:ins>
          </w:p>
        </w:tc>
        <w:tc>
          <w:tcPr>
            <w:tcW w:w="992" w:type="dxa"/>
            <w:shd w:val="clear" w:color="auto" w:fill="D9D9D9" w:themeFill="background1" w:themeFillShade="D9"/>
          </w:tcPr>
          <w:p w:rsidR="00F8529E" w:rsidRDefault="00F8529E">
            <w:pPr>
              <w:pStyle w:val="a0"/>
              <w:ind w:firstLineChars="0" w:firstLine="0"/>
              <w:rPr>
                <w:ins w:id="5672" w:author="Microsoft" w:date="2016-04-07T15:26:00Z"/>
                <w:rFonts w:ascii="微软雅黑" w:eastAsia="微软雅黑" w:hAnsi="微软雅黑"/>
              </w:rPr>
              <w:pPrChange w:id="5673" w:author="Microsoft" w:date="2016-04-07T15:27:00Z">
                <w:pPr>
                  <w:pStyle w:val="a0"/>
                  <w:jc w:val="center"/>
                </w:pPr>
              </w:pPrChange>
            </w:pPr>
            <w:ins w:id="5674" w:author="Microsoft" w:date="2016-04-07T15:26:00Z">
              <w:r>
                <w:rPr>
                  <w:rFonts w:ascii="微软雅黑" w:eastAsia="微软雅黑" w:hAnsi="微软雅黑" w:hint="eastAsia"/>
                </w:rPr>
                <w:t>期末</w:t>
              </w:r>
              <w:r>
                <w:rPr>
                  <w:rFonts w:ascii="微软雅黑" w:eastAsia="微软雅黑" w:hAnsi="微软雅黑"/>
                </w:rPr>
                <w:t>欠款累计</w:t>
              </w:r>
            </w:ins>
          </w:p>
        </w:tc>
        <w:tc>
          <w:tcPr>
            <w:tcW w:w="709" w:type="dxa"/>
            <w:shd w:val="clear" w:color="auto" w:fill="D9D9D9" w:themeFill="background1" w:themeFillShade="D9"/>
          </w:tcPr>
          <w:p w:rsidR="00F8529E" w:rsidRPr="00203026" w:rsidRDefault="00F8529E">
            <w:pPr>
              <w:pStyle w:val="a0"/>
              <w:ind w:firstLineChars="0" w:firstLine="0"/>
              <w:rPr>
                <w:ins w:id="5675" w:author="Microsoft" w:date="2016-04-07T15:26:00Z"/>
                <w:rFonts w:ascii="微软雅黑" w:eastAsia="微软雅黑" w:hAnsi="微软雅黑"/>
              </w:rPr>
              <w:pPrChange w:id="5676" w:author="Microsoft" w:date="2016-04-07T15:27:00Z">
                <w:pPr>
                  <w:pStyle w:val="a0"/>
                  <w:jc w:val="center"/>
                </w:pPr>
              </w:pPrChange>
            </w:pPr>
            <w:ins w:id="5677" w:author="Microsoft" w:date="2016-04-07T15:26:00Z">
              <w:r>
                <w:rPr>
                  <w:rFonts w:ascii="微软雅黑" w:eastAsia="微软雅黑" w:hAnsi="微软雅黑" w:hint="eastAsia"/>
                </w:rPr>
                <w:t>中心</w:t>
              </w:r>
              <w:r>
                <w:rPr>
                  <w:rFonts w:ascii="微软雅黑" w:eastAsia="微软雅黑" w:hAnsi="微软雅黑"/>
                </w:rPr>
                <w:t>兑奖</w:t>
              </w:r>
            </w:ins>
          </w:p>
        </w:tc>
        <w:tc>
          <w:tcPr>
            <w:tcW w:w="851" w:type="dxa"/>
            <w:shd w:val="clear" w:color="auto" w:fill="D9D9D9" w:themeFill="background1" w:themeFillShade="D9"/>
          </w:tcPr>
          <w:p w:rsidR="00F8529E" w:rsidRDefault="00F8529E">
            <w:pPr>
              <w:pStyle w:val="a0"/>
              <w:ind w:firstLineChars="0" w:firstLine="0"/>
              <w:rPr>
                <w:ins w:id="5678" w:author="Microsoft" w:date="2016-04-07T15:26:00Z"/>
                <w:rFonts w:ascii="微软雅黑" w:eastAsia="微软雅黑" w:hAnsi="微软雅黑"/>
              </w:rPr>
              <w:pPrChange w:id="5679" w:author="Microsoft" w:date="2016-04-07T15:27:00Z">
                <w:pPr>
                  <w:pStyle w:val="a0"/>
                  <w:jc w:val="center"/>
                </w:pPr>
              </w:pPrChange>
            </w:pPr>
            <w:ins w:id="5680" w:author="Microsoft" w:date="2016-04-07T15:26:00Z">
              <w:r>
                <w:rPr>
                  <w:rFonts w:ascii="微软雅黑" w:eastAsia="微软雅黑" w:hAnsi="微软雅黑" w:hint="eastAsia"/>
                </w:rPr>
                <w:t>中心</w:t>
              </w:r>
              <w:r>
                <w:rPr>
                  <w:rFonts w:ascii="微软雅黑" w:eastAsia="微软雅黑" w:hAnsi="微软雅黑"/>
                </w:rPr>
                <w:t>兑奖佣金</w:t>
              </w:r>
            </w:ins>
          </w:p>
        </w:tc>
        <w:tc>
          <w:tcPr>
            <w:tcW w:w="708" w:type="dxa"/>
            <w:shd w:val="clear" w:color="auto" w:fill="D9D9D9" w:themeFill="background1" w:themeFillShade="D9"/>
          </w:tcPr>
          <w:p w:rsidR="00F8529E" w:rsidRDefault="00F8529E">
            <w:pPr>
              <w:pStyle w:val="a0"/>
              <w:ind w:firstLineChars="0" w:firstLine="0"/>
              <w:rPr>
                <w:ins w:id="5681" w:author="Microsoft" w:date="2016-04-07T15:26:00Z"/>
                <w:rFonts w:ascii="微软雅黑" w:eastAsia="微软雅黑" w:hAnsi="微软雅黑"/>
              </w:rPr>
              <w:pPrChange w:id="5682" w:author="Microsoft" w:date="2016-04-07T15:27:00Z">
                <w:pPr>
                  <w:pStyle w:val="a0"/>
                  <w:jc w:val="center"/>
                </w:pPr>
              </w:pPrChange>
            </w:pPr>
            <w:ins w:id="5683" w:author="Microsoft" w:date="2016-04-07T15:26:00Z">
              <w:r>
                <w:rPr>
                  <w:rFonts w:ascii="微软雅黑" w:eastAsia="微软雅黑" w:hAnsi="微软雅黑" w:hint="eastAsia"/>
                </w:rPr>
                <w:t>中心</w:t>
              </w:r>
            </w:ins>
          </w:p>
          <w:p w:rsidR="00F8529E" w:rsidRDefault="00F8529E">
            <w:pPr>
              <w:pStyle w:val="a0"/>
              <w:ind w:firstLineChars="0" w:firstLine="0"/>
              <w:rPr>
                <w:ins w:id="5684" w:author="Microsoft" w:date="2016-04-07T15:26:00Z"/>
                <w:rFonts w:ascii="微软雅黑" w:eastAsia="微软雅黑" w:hAnsi="微软雅黑"/>
              </w:rPr>
              <w:pPrChange w:id="5685" w:author="Microsoft" w:date="2016-04-07T15:27:00Z">
                <w:pPr>
                  <w:pStyle w:val="a0"/>
                  <w:jc w:val="center"/>
                </w:pPr>
              </w:pPrChange>
            </w:pPr>
            <w:ins w:id="5686" w:author="Microsoft" w:date="2016-04-07T15:26:00Z">
              <w:r>
                <w:rPr>
                  <w:rFonts w:ascii="微软雅黑" w:eastAsia="微软雅黑" w:hAnsi="微软雅黑"/>
                </w:rPr>
                <w:t>退票</w:t>
              </w:r>
            </w:ins>
          </w:p>
        </w:tc>
        <w:tc>
          <w:tcPr>
            <w:tcW w:w="851" w:type="dxa"/>
            <w:shd w:val="clear" w:color="auto" w:fill="D9D9D9" w:themeFill="background1" w:themeFillShade="D9"/>
          </w:tcPr>
          <w:p w:rsidR="00F8529E" w:rsidRDefault="00F8529E">
            <w:pPr>
              <w:pStyle w:val="a0"/>
              <w:ind w:firstLineChars="0" w:firstLine="0"/>
              <w:rPr>
                <w:ins w:id="5687" w:author="Microsoft" w:date="2016-05-17T10:02:00Z"/>
                <w:rFonts w:ascii="微软雅黑" w:eastAsia="微软雅黑" w:hAnsi="微软雅黑"/>
              </w:rPr>
            </w:pPr>
            <w:ins w:id="5688" w:author="Microsoft" w:date="2016-05-17T10:02:00Z">
              <w:r>
                <w:rPr>
                  <w:rFonts w:ascii="微软雅黑" w:eastAsia="微软雅黑" w:hAnsi="微软雅黑" w:hint="eastAsia"/>
                </w:rPr>
                <w:t>中心退票佣金</w:t>
              </w:r>
            </w:ins>
          </w:p>
        </w:tc>
        <w:tc>
          <w:tcPr>
            <w:tcW w:w="709" w:type="dxa"/>
            <w:shd w:val="clear" w:color="auto" w:fill="D9D9D9" w:themeFill="background1" w:themeFillShade="D9"/>
          </w:tcPr>
          <w:p w:rsidR="00F8529E" w:rsidRDefault="00F8529E">
            <w:pPr>
              <w:pStyle w:val="a0"/>
              <w:ind w:firstLineChars="0" w:firstLine="0"/>
              <w:rPr>
                <w:ins w:id="5689" w:author="Microsoft" w:date="2016-04-07T15:26:00Z"/>
                <w:rFonts w:ascii="微软雅黑" w:eastAsia="微软雅黑" w:hAnsi="微软雅黑"/>
              </w:rPr>
              <w:pPrChange w:id="5690" w:author="Microsoft" w:date="2016-04-07T15:27:00Z">
                <w:pPr>
                  <w:pStyle w:val="a0"/>
                  <w:jc w:val="center"/>
                </w:pPr>
              </w:pPrChange>
            </w:pPr>
            <w:ins w:id="5691" w:author="Microsoft" w:date="2016-04-07T15:26:00Z">
              <w:r>
                <w:rPr>
                  <w:rFonts w:ascii="微软雅黑" w:eastAsia="微软雅黑" w:hAnsi="微软雅黑" w:hint="eastAsia"/>
                </w:rPr>
                <w:t>收入</w:t>
              </w:r>
            </w:ins>
          </w:p>
        </w:tc>
      </w:tr>
      <w:tr w:rsidR="00F8529E" w:rsidRPr="00286045" w:rsidTr="00F8529E">
        <w:trPr>
          <w:trHeight w:val="270"/>
          <w:ins w:id="5692" w:author="Microsoft" w:date="2016-04-07T15:26:00Z"/>
        </w:trPr>
        <w:tc>
          <w:tcPr>
            <w:tcW w:w="709" w:type="dxa"/>
            <w:shd w:val="clear" w:color="auto" w:fill="D9D9D9" w:themeFill="background1" w:themeFillShade="D9"/>
          </w:tcPr>
          <w:p w:rsidR="00F8529E" w:rsidRDefault="00F8529E" w:rsidP="00590C73">
            <w:pPr>
              <w:pStyle w:val="a0"/>
              <w:ind w:firstLineChars="50" w:firstLine="105"/>
              <w:rPr>
                <w:ins w:id="5693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851" w:type="dxa"/>
            <w:shd w:val="clear" w:color="auto" w:fill="FFFF00"/>
          </w:tcPr>
          <w:p w:rsidR="00F8529E" w:rsidRDefault="00F8529E" w:rsidP="00590C73">
            <w:pPr>
              <w:pStyle w:val="a0"/>
              <w:ind w:firstLineChars="50" w:firstLine="105"/>
              <w:rPr>
                <w:ins w:id="5694" w:author="Microsoft" w:date="2016-04-07T15:26:00Z"/>
                <w:rFonts w:ascii="微软雅黑" w:eastAsia="微软雅黑" w:hAnsi="微软雅黑"/>
              </w:rPr>
            </w:pPr>
            <w:ins w:id="5695" w:author="Microsoft" w:date="2016-04-07T15:26:00Z">
              <w:r>
                <w:rPr>
                  <w:rFonts w:ascii="微软雅黑" w:eastAsia="微软雅黑" w:hAnsi="微软雅黑" w:hint="eastAsia"/>
                </w:rPr>
                <w:t>合计</w:t>
              </w:r>
            </w:ins>
          </w:p>
        </w:tc>
        <w:tc>
          <w:tcPr>
            <w:tcW w:w="1134" w:type="dxa"/>
            <w:shd w:val="clear" w:color="auto" w:fill="FFFF00"/>
          </w:tcPr>
          <w:p w:rsidR="00F8529E" w:rsidRDefault="00F8529E" w:rsidP="00590C73">
            <w:pPr>
              <w:pStyle w:val="a0"/>
              <w:ind w:firstLineChars="50" w:firstLine="105"/>
              <w:rPr>
                <w:ins w:id="5696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850" w:type="dxa"/>
            <w:shd w:val="clear" w:color="auto" w:fill="FFFF00"/>
          </w:tcPr>
          <w:p w:rsidR="00F8529E" w:rsidRDefault="00F8529E" w:rsidP="00590C73">
            <w:pPr>
              <w:pStyle w:val="a0"/>
              <w:rPr>
                <w:ins w:id="5697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709" w:type="dxa"/>
            <w:shd w:val="clear" w:color="auto" w:fill="FFFF00"/>
          </w:tcPr>
          <w:p w:rsidR="00F8529E" w:rsidRDefault="00F8529E" w:rsidP="00590C73">
            <w:pPr>
              <w:pStyle w:val="a0"/>
              <w:jc w:val="center"/>
              <w:rPr>
                <w:ins w:id="5698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709" w:type="dxa"/>
            <w:shd w:val="clear" w:color="auto" w:fill="FFFF00"/>
          </w:tcPr>
          <w:p w:rsidR="00F8529E" w:rsidRDefault="00F8529E" w:rsidP="00590C73">
            <w:pPr>
              <w:pStyle w:val="a0"/>
              <w:jc w:val="center"/>
              <w:rPr>
                <w:ins w:id="5699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708" w:type="dxa"/>
            <w:shd w:val="clear" w:color="auto" w:fill="FFFF00"/>
          </w:tcPr>
          <w:p w:rsidR="00F8529E" w:rsidRDefault="00F8529E" w:rsidP="00590C73">
            <w:pPr>
              <w:pStyle w:val="a0"/>
              <w:jc w:val="center"/>
              <w:rPr>
                <w:ins w:id="5700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851" w:type="dxa"/>
            <w:shd w:val="clear" w:color="auto" w:fill="FFFF00"/>
          </w:tcPr>
          <w:p w:rsidR="00F8529E" w:rsidRDefault="00F8529E" w:rsidP="00590C73">
            <w:pPr>
              <w:pStyle w:val="a0"/>
              <w:jc w:val="center"/>
              <w:rPr>
                <w:ins w:id="5701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709" w:type="dxa"/>
            <w:shd w:val="clear" w:color="auto" w:fill="FFFF00"/>
          </w:tcPr>
          <w:p w:rsidR="00F8529E" w:rsidRDefault="00F8529E" w:rsidP="00590C73">
            <w:pPr>
              <w:pStyle w:val="a0"/>
              <w:jc w:val="center"/>
              <w:rPr>
                <w:ins w:id="5702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992" w:type="dxa"/>
            <w:shd w:val="clear" w:color="auto" w:fill="FFFF00"/>
          </w:tcPr>
          <w:p w:rsidR="00F8529E" w:rsidRDefault="00F8529E" w:rsidP="00590C73">
            <w:pPr>
              <w:pStyle w:val="a0"/>
              <w:jc w:val="center"/>
              <w:rPr>
                <w:ins w:id="5703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709" w:type="dxa"/>
            <w:shd w:val="clear" w:color="auto" w:fill="FFFF00"/>
          </w:tcPr>
          <w:p w:rsidR="00F8529E" w:rsidRDefault="00F8529E" w:rsidP="00590C73">
            <w:pPr>
              <w:pStyle w:val="a0"/>
              <w:jc w:val="center"/>
              <w:rPr>
                <w:ins w:id="5704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850" w:type="dxa"/>
            <w:shd w:val="clear" w:color="auto" w:fill="FFFF00"/>
          </w:tcPr>
          <w:p w:rsidR="00F8529E" w:rsidRDefault="00F8529E" w:rsidP="00590C73">
            <w:pPr>
              <w:pStyle w:val="a0"/>
              <w:jc w:val="center"/>
              <w:rPr>
                <w:ins w:id="5705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992" w:type="dxa"/>
            <w:shd w:val="clear" w:color="auto" w:fill="FFFF00"/>
          </w:tcPr>
          <w:p w:rsidR="00F8529E" w:rsidRDefault="00F8529E" w:rsidP="00590C73">
            <w:pPr>
              <w:pStyle w:val="a0"/>
              <w:jc w:val="center"/>
              <w:rPr>
                <w:ins w:id="5706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709" w:type="dxa"/>
            <w:shd w:val="clear" w:color="auto" w:fill="FFFF00"/>
          </w:tcPr>
          <w:p w:rsidR="00F8529E" w:rsidRDefault="00F8529E" w:rsidP="00590C73">
            <w:pPr>
              <w:pStyle w:val="a0"/>
              <w:jc w:val="center"/>
              <w:rPr>
                <w:ins w:id="5707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851" w:type="dxa"/>
            <w:shd w:val="clear" w:color="auto" w:fill="FFFF00"/>
          </w:tcPr>
          <w:p w:rsidR="00F8529E" w:rsidRDefault="00F8529E" w:rsidP="00590C73">
            <w:pPr>
              <w:pStyle w:val="a0"/>
              <w:jc w:val="center"/>
              <w:rPr>
                <w:ins w:id="5708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708" w:type="dxa"/>
            <w:shd w:val="clear" w:color="auto" w:fill="FFFF00"/>
          </w:tcPr>
          <w:p w:rsidR="00F8529E" w:rsidRDefault="00F8529E" w:rsidP="00590C73">
            <w:pPr>
              <w:pStyle w:val="a0"/>
              <w:jc w:val="center"/>
              <w:rPr>
                <w:ins w:id="5709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851" w:type="dxa"/>
            <w:shd w:val="clear" w:color="auto" w:fill="FFFF00"/>
          </w:tcPr>
          <w:p w:rsidR="00F8529E" w:rsidRDefault="00F8529E" w:rsidP="00590C73">
            <w:pPr>
              <w:pStyle w:val="a0"/>
              <w:jc w:val="center"/>
              <w:rPr>
                <w:ins w:id="5710" w:author="Microsoft" w:date="2016-05-17T10:02:00Z"/>
                <w:rFonts w:ascii="微软雅黑" w:eastAsia="微软雅黑" w:hAnsi="微软雅黑"/>
              </w:rPr>
            </w:pPr>
          </w:p>
        </w:tc>
        <w:tc>
          <w:tcPr>
            <w:tcW w:w="709" w:type="dxa"/>
            <w:shd w:val="clear" w:color="auto" w:fill="FFFF00"/>
          </w:tcPr>
          <w:p w:rsidR="00F8529E" w:rsidRDefault="00F8529E" w:rsidP="00590C73">
            <w:pPr>
              <w:pStyle w:val="a0"/>
              <w:jc w:val="center"/>
              <w:rPr>
                <w:ins w:id="5711" w:author="Microsoft" w:date="2016-04-07T15:26:00Z"/>
                <w:rFonts w:ascii="微软雅黑" w:eastAsia="微软雅黑" w:hAnsi="微软雅黑"/>
              </w:rPr>
            </w:pPr>
          </w:p>
        </w:tc>
      </w:tr>
      <w:tr w:rsidR="00F8529E" w:rsidRPr="00286045" w:rsidTr="00F8529E">
        <w:trPr>
          <w:trHeight w:val="255"/>
          <w:ins w:id="5712" w:author="Microsoft" w:date="2016-04-07T15:26:00Z"/>
        </w:trPr>
        <w:tc>
          <w:tcPr>
            <w:tcW w:w="709" w:type="dxa"/>
            <w:shd w:val="clear" w:color="auto" w:fill="D9D9D9" w:themeFill="background1" w:themeFillShade="D9"/>
          </w:tcPr>
          <w:p w:rsidR="00F8529E" w:rsidRDefault="00F8529E" w:rsidP="00590C73">
            <w:pPr>
              <w:pStyle w:val="a0"/>
              <w:ind w:firstLineChars="50" w:firstLine="105"/>
              <w:rPr>
                <w:ins w:id="5713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F8529E" w:rsidRDefault="00F8529E" w:rsidP="00590C73">
            <w:pPr>
              <w:pStyle w:val="a0"/>
              <w:ind w:firstLineChars="50" w:firstLine="105"/>
              <w:rPr>
                <w:ins w:id="5714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F8529E" w:rsidRDefault="00F8529E" w:rsidP="00590C73">
            <w:pPr>
              <w:pStyle w:val="a0"/>
              <w:ind w:firstLineChars="50" w:firstLine="105"/>
              <w:rPr>
                <w:ins w:id="5715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F8529E" w:rsidRPr="00203026" w:rsidRDefault="00F8529E" w:rsidP="00590C73">
            <w:pPr>
              <w:pStyle w:val="a0"/>
              <w:ind w:firstLineChars="50" w:firstLine="105"/>
              <w:rPr>
                <w:ins w:id="5716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F8529E" w:rsidRPr="00203026" w:rsidRDefault="00F8529E" w:rsidP="00590C73">
            <w:pPr>
              <w:pStyle w:val="a0"/>
              <w:rPr>
                <w:ins w:id="5717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F8529E" w:rsidRPr="00203026" w:rsidDel="00866874" w:rsidRDefault="00F8529E" w:rsidP="00590C73">
            <w:pPr>
              <w:pStyle w:val="a0"/>
              <w:rPr>
                <w:ins w:id="5718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F8529E" w:rsidRPr="00203026" w:rsidDel="00866874" w:rsidRDefault="00F8529E" w:rsidP="00590C73">
            <w:pPr>
              <w:pStyle w:val="a0"/>
              <w:rPr>
                <w:ins w:id="5719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F8529E" w:rsidRPr="00203026" w:rsidRDefault="00F8529E" w:rsidP="00590C73">
            <w:pPr>
              <w:pStyle w:val="a0"/>
              <w:rPr>
                <w:ins w:id="5720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F8529E" w:rsidRPr="00203026" w:rsidRDefault="00F8529E" w:rsidP="00590C73">
            <w:pPr>
              <w:pStyle w:val="a0"/>
              <w:rPr>
                <w:ins w:id="5721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8529E" w:rsidRPr="00203026" w:rsidRDefault="00F8529E" w:rsidP="00590C73">
            <w:pPr>
              <w:pStyle w:val="a0"/>
              <w:rPr>
                <w:ins w:id="5722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F8529E" w:rsidRPr="00203026" w:rsidRDefault="00F8529E" w:rsidP="00590C73">
            <w:pPr>
              <w:pStyle w:val="a0"/>
              <w:rPr>
                <w:ins w:id="5723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F8529E" w:rsidRPr="00203026" w:rsidRDefault="00F8529E" w:rsidP="00590C73">
            <w:pPr>
              <w:pStyle w:val="a0"/>
              <w:rPr>
                <w:ins w:id="5724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8529E" w:rsidRPr="00203026" w:rsidRDefault="00F8529E" w:rsidP="00590C73">
            <w:pPr>
              <w:pStyle w:val="a0"/>
              <w:rPr>
                <w:ins w:id="5725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F8529E" w:rsidRPr="00203026" w:rsidRDefault="00F8529E" w:rsidP="00590C73">
            <w:pPr>
              <w:pStyle w:val="a0"/>
              <w:rPr>
                <w:ins w:id="5726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F8529E" w:rsidRDefault="00F8529E" w:rsidP="00590C73">
            <w:pPr>
              <w:pStyle w:val="a0"/>
              <w:rPr>
                <w:ins w:id="5727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F8529E" w:rsidRPr="00203026" w:rsidRDefault="00F8529E" w:rsidP="00590C73">
            <w:pPr>
              <w:pStyle w:val="a0"/>
              <w:rPr>
                <w:ins w:id="5728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F8529E" w:rsidRPr="00203026" w:rsidRDefault="00F8529E" w:rsidP="00590C73">
            <w:pPr>
              <w:pStyle w:val="a0"/>
              <w:rPr>
                <w:ins w:id="5729" w:author="Microsoft" w:date="2016-05-17T10:02:00Z"/>
                <w:rFonts w:ascii="微软雅黑" w:eastAsia="微软雅黑" w:hAnsi="微软雅黑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F8529E" w:rsidRPr="00203026" w:rsidRDefault="00F8529E" w:rsidP="00590C73">
            <w:pPr>
              <w:pStyle w:val="a0"/>
              <w:rPr>
                <w:ins w:id="5730" w:author="Microsoft" w:date="2016-04-07T15:26:00Z"/>
                <w:rFonts w:ascii="微软雅黑" w:eastAsia="微软雅黑" w:hAnsi="微软雅黑"/>
              </w:rPr>
            </w:pPr>
          </w:p>
        </w:tc>
      </w:tr>
      <w:tr w:rsidR="00F8529E" w:rsidRPr="00286045" w:rsidTr="00F8529E">
        <w:trPr>
          <w:trHeight w:val="255"/>
          <w:ins w:id="5731" w:author="Microsoft" w:date="2016-04-07T15:26:00Z"/>
        </w:trPr>
        <w:tc>
          <w:tcPr>
            <w:tcW w:w="709" w:type="dxa"/>
            <w:shd w:val="clear" w:color="auto" w:fill="D9D9D9" w:themeFill="background1" w:themeFillShade="D9"/>
          </w:tcPr>
          <w:p w:rsidR="00F8529E" w:rsidRDefault="00F8529E" w:rsidP="00590C73">
            <w:pPr>
              <w:pStyle w:val="a0"/>
              <w:ind w:firstLineChars="50" w:firstLine="105"/>
              <w:rPr>
                <w:ins w:id="5732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F8529E" w:rsidRDefault="00F8529E" w:rsidP="00590C73">
            <w:pPr>
              <w:pStyle w:val="a0"/>
              <w:ind w:firstLineChars="50" w:firstLine="105"/>
              <w:rPr>
                <w:ins w:id="5733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F8529E" w:rsidRDefault="00F8529E" w:rsidP="00590C73">
            <w:pPr>
              <w:pStyle w:val="a0"/>
              <w:ind w:firstLineChars="50" w:firstLine="105"/>
              <w:rPr>
                <w:ins w:id="5734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F8529E" w:rsidRDefault="00F8529E" w:rsidP="00590C73">
            <w:pPr>
              <w:pStyle w:val="a0"/>
              <w:ind w:firstLineChars="50" w:firstLine="105"/>
              <w:rPr>
                <w:ins w:id="5735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F8529E" w:rsidRPr="00203026" w:rsidRDefault="00F8529E" w:rsidP="00590C73">
            <w:pPr>
              <w:pStyle w:val="a0"/>
              <w:rPr>
                <w:ins w:id="5736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F8529E" w:rsidRPr="00203026" w:rsidDel="00866874" w:rsidRDefault="00F8529E" w:rsidP="00590C73">
            <w:pPr>
              <w:pStyle w:val="a0"/>
              <w:rPr>
                <w:ins w:id="5737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F8529E" w:rsidRPr="00203026" w:rsidDel="00866874" w:rsidRDefault="00F8529E" w:rsidP="00590C73">
            <w:pPr>
              <w:pStyle w:val="a0"/>
              <w:rPr>
                <w:ins w:id="5738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F8529E" w:rsidRPr="00203026" w:rsidRDefault="00F8529E" w:rsidP="00590C73">
            <w:pPr>
              <w:pStyle w:val="a0"/>
              <w:rPr>
                <w:ins w:id="5739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F8529E" w:rsidRPr="00203026" w:rsidRDefault="00F8529E" w:rsidP="00590C73">
            <w:pPr>
              <w:pStyle w:val="a0"/>
              <w:rPr>
                <w:ins w:id="5740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8529E" w:rsidRPr="00203026" w:rsidRDefault="00F8529E" w:rsidP="00590C73">
            <w:pPr>
              <w:pStyle w:val="a0"/>
              <w:rPr>
                <w:ins w:id="5741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F8529E" w:rsidRPr="00203026" w:rsidRDefault="00F8529E" w:rsidP="00590C73">
            <w:pPr>
              <w:pStyle w:val="a0"/>
              <w:rPr>
                <w:ins w:id="5742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F8529E" w:rsidRPr="00203026" w:rsidRDefault="00F8529E" w:rsidP="00590C73">
            <w:pPr>
              <w:pStyle w:val="a0"/>
              <w:rPr>
                <w:ins w:id="5743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F8529E" w:rsidRDefault="00F8529E" w:rsidP="00590C73">
            <w:pPr>
              <w:pStyle w:val="a0"/>
              <w:rPr>
                <w:ins w:id="5744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F8529E" w:rsidRPr="00203026" w:rsidRDefault="00F8529E" w:rsidP="00590C73">
            <w:pPr>
              <w:pStyle w:val="a0"/>
              <w:rPr>
                <w:ins w:id="5745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F8529E" w:rsidRDefault="00F8529E" w:rsidP="00590C73">
            <w:pPr>
              <w:pStyle w:val="a0"/>
              <w:rPr>
                <w:ins w:id="5746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F8529E" w:rsidRPr="00203026" w:rsidRDefault="00F8529E" w:rsidP="00590C73">
            <w:pPr>
              <w:pStyle w:val="a0"/>
              <w:rPr>
                <w:ins w:id="5747" w:author="Microsoft" w:date="2016-04-07T15:26:00Z"/>
                <w:rFonts w:ascii="微软雅黑" w:eastAsia="微软雅黑" w:hAnsi="微软雅黑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F8529E" w:rsidRPr="00203026" w:rsidRDefault="00F8529E" w:rsidP="00590C73">
            <w:pPr>
              <w:pStyle w:val="a0"/>
              <w:rPr>
                <w:ins w:id="5748" w:author="Microsoft" w:date="2016-05-17T10:02:00Z"/>
                <w:rFonts w:ascii="微软雅黑" w:eastAsia="微软雅黑" w:hAnsi="微软雅黑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F8529E" w:rsidRPr="00203026" w:rsidRDefault="00F8529E" w:rsidP="00590C73">
            <w:pPr>
              <w:pStyle w:val="a0"/>
              <w:rPr>
                <w:ins w:id="5749" w:author="Microsoft" w:date="2016-04-07T15:26:00Z"/>
                <w:rFonts w:ascii="微软雅黑" w:eastAsia="微软雅黑" w:hAnsi="微软雅黑"/>
              </w:rPr>
            </w:pPr>
          </w:p>
        </w:tc>
      </w:tr>
    </w:tbl>
    <w:p w:rsidR="00280E68" w:rsidRPr="009D7466" w:rsidRDefault="00280E68">
      <w:pPr>
        <w:pStyle w:val="a0"/>
        <w:rPr>
          <w:ins w:id="5750" w:author="Microsoft" w:date="2015-12-28T14:10:00Z"/>
          <w:color w:val="FF0000"/>
          <w:rPrChange w:id="5751" w:author="Microsoft" w:date="2015-12-29T13:58:00Z">
            <w:rPr>
              <w:ins w:id="5752" w:author="Microsoft" w:date="2015-12-28T14:10:00Z"/>
            </w:rPr>
          </w:rPrChange>
        </w:rPr>
        <w:pPrChange w:id="5753" w:author="Microsoft" w:date="2015-12-28T14:10:00Z">
          <w:pPr>
            <w:pStyle w:val="3"/>
          </w:pPr>
        </w:pPrChange>
      </w:pPr>
    </w:p>
    <w:p w:rsidR="00841D89" w:rsidRDefault="00CB3FC5">
      <w:pPr>
        <w:pStyle w:val="4"/>
        <w:rPr>
          <w:ins w:id="5754" w:author="Microsoft" w:date="2015-12-28T15:10:00Z"/>
        </w:rPr>
        <w:pPrChange w:id="5755" w:author="Microsoft" w:date="2015-12-29T13:55:00Z">
          <w:pPr>
            <w:pStyle w:val="3"/>
          </w:pPr>
        </w:pPrChange>
      </w:pPr>
      <w:ins w:id="5756" w:author="Microsoft" w:date="2016-05-23T13:19:00Z">
        <w:r>
          <w:rPr>
            <w:rFonts w:hint="eastAsia"/>
          </w:rPr>
          <w:t xml:space="preserve"> </w:t>
        </w:r>
      </w:ins>
      <w:ins w:id="5757" w:author="Microsoft" w:date="2015-12-28T14:22:00Z">
        <w:r w:rsidR="00841D89">
          <w:rPr>
            <w:rFonts w:hint="eastAsia"/>
          </w:rPr>
          <w:t>站点</w:t>
        </w:r>
        <w:r w:rsidR="00841D89">
          <w:t>资金</w:t>
        </w:r>
        <w:r w:rsidR="00841D89">
          <w:rPr>
            <w:rFonts w:hint="eastAsia"/>
          </w:rPr>
          <w:t>报表</w:t>
        </w:r>
        <w:r w:rsidR="00841D89">
          <w:t>（</w:t>
        </w:r>
      </w:ins>
      <w:ins w:id="5758" w:author="Microsoft" w:date="2015-12-28T14:23:00Z">
        <w:r w:rsidR="00841D89" w:rsidRPr="00C74D8E">
          <w:rPr>
            <w:rFonts w:hint="eastAsia"/>
          </w:rPr>
          <w:t>Outlet</w:t>
        </w:r>
        <w:r w:rsidR="00841D89" w:rsidRPr="00C74D8E">
          <w:t xml:space="preserve"> Fund Reports</w:t>
        </w:r>
      </w:ins>
      <w:ins w:id="5759" w:author="Microsoft" w:date="2015-12-28T14:22:00Z">
        <w:r w:rsidR="00841D89">
          <w:t>）</w:t>
        </w:r>
      </w:ins>
    </w:p>
    <w:tbl>
      <w:tblPr>
        <w:tblW w:w="5000" w:type="pct"/>
        <w:tblLook w:val="04A0" w:firstRow="1" w:lastRow="0" w:firstColumn="1" w:lastColumn="0" w:noHBand="0" w:noVBand="1"/>
      </w:tblPr>
      <w:tblGrid>
        <w:gridCol w:w="4527"/>
        <w:gridCol w:w="9411"/>
        <w:tblGridChange w:id="5760">
          <w:tblGrid>
            <w:gridCol w:w="118"/>
            <w:gridCol w:w="4409"/>
            <w:gridCol w:w="118"/>
            <w:gridCol w:w="9293"/>
            <w:gridCol w:w="118"/>
          </w:tblGrid>
        </w:tblGridChange>
      </w:tblGrid>
      <w:tr w:rsidR="00F116E9" w:rsidRPr="009A3BDA" w:rsidTr="00DB4D25">
        <w:trPr>
          <w:trHeight w:val="285"/>
          <w:ins w:id="5761" w:author="Microsoft" w:date="2015-12-28T15:10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F116E9" w:rsidRPr="00940825" w:rsidRDefault="00F116E9" w:rsidP="00DB4D25">
            <w:pPr>
              <w:pStyle w:val="a8"/>
              <w:widowControl/>
              <w:numPr>
                <w:ilvl w:val="0"/>
                <w:numId w:val="65"/>
              </w:numPr>
              <w:spacing w:before="240" w:after="0"/>
              <w:ind w:firstLineChars="0"/>
              <w:jc w:val="left"/>
              <w:rPr>
                <w:ins w:id="5762" w:author="Microsoft" w:date="2015-12-28T15:10:00Z"/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ins w:id="5763" w:author="Microsoft" w:date="2015-12-28T15:10:00Z">
              <w:r w:rsidRPr="00940825">
                <w:rPr>
                  <w:rFonts w:ascii="宋体" w:hAnsi="宋体" w:cs="宋体" w:hint="eastAsia"/>
                  <w:b/>
                  <w:bCs/>
                  <w:color w:val="000000"/>
                  <w:sz w:val="22"/>
                  <w:szCs w:val="22"/>
                </w:rPr>
                <w:t>查询条件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F116E9" w:rsidRPr="009A3BDA" w:rsidRDefault="00F116E9" w:rsidP="00DB4D25">
            <w:pPr>
              <w:spacing w:before="240" w:after="0"/>
              <w:rPr>
                <w:ins w:id="5764" w:author="Microsoft" w:date="2015-12-28T15:10:00Z"/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ins w:id="5765" w:author="Microsoft" w:date="2015-12-28T15:10:00Z">
              <w:r w:rsidRPr="009A3BDA">
                <w:rPr>
                  <w:rFonts w:ascii="宋体" w:hAnsi="宋体" w:cs="宋体" w:hint="eastAsia"/>
                  <w:b/>
                  <w:bCs/>
                  <w:color w:val="000000"/>
                  <w:sz w:val="22"/>
                  <w:szCs w:val="22"/>
                </w:rPr>
                <w:t>说明</w:t>
              </w:r>
            </w:ins>
          </w:p>
        </w:tc>
      </w:tr>
      <w:tr w:rsidR="00F116E9" w:rsidRPr="009A3BDA" w:rsidTr="0017228B">
        <w:tblPrEx>
          <w:tblW w:w="5000" w:type="pct"/>
          <w:tblPrExChange w:id="5766" w:author="Microsoft" w:date="2016-04-07T15:34:00Z">
            <w:tblPrEx>
              <w:tblW w:w="5000" w:type="pct"/>
            </w:tblPrEx>
          </w:tblPrExChange>
        </w:tblPrEx>
        <w:trPr>
          <w:trHeight w:val="533"/>
          <w:ins w:id="5767" w:author="Microsoft" w:date="2015-12-28T15:10:00Z"/>
          <w:trPrChange w:id="5768" w:author="Microsoft" w:date="2016-04-07T15:34:00Z">
            <w:trPr>
              <w:gridAfter w:val="0"/>
              <w:trHeight w:val="533"/>
            </w:trPr>
          </w:trPrChange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tcPrChange w:id="5769" w:author="Microsoft" w:date="2016-04-07T15:34:00Z">
              <w:tcPr>
                <w:tcW w:w="1624" w:type="pct"/>
                <w:gridSpan w:val="2"/>
                <w:tcBorders>
                  <w:top w:val="single" w:sz="8" w:space="0" w:color="auto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F116E9" w:rsidRPr="009A3BDA" w:rsidRDefault="00F116E9" w:rsidP="00DB4D25">
            <w:pPr>
              <w:spacing w:before="240" w:after="0"/>
              <w:jc w:val="center"/>
              <w:rPr>
                <w:ins w:id="5770" w:author="Microsoft" w:date="2015-12-28T15:10:00Z"/>
                <w:rFonts w:ascii="宋体" w:hAnsi="宋体" w:cs="宋体"/>
                <w:color w:val="000000"/>
                <w:sz w:val="22"/>
                <w:szCs w:val="22"/>
              </w:rPr>
            </w:pPr>
            <w:ins w:id="5771" w:author="Microsoft" w:date="2015-12-28T15:10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站点编号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PrChange w:id="5772" w:author="Microsoft" w:date="2016-04-07T15:34:00Z">
              <w:tcPr>
                <w:tcW w:w="3376" w:type="pct"/>
                <w:gridSpan w:val="2"/>
                <w:tcBorders>
                  <w:top w:val="single" w:sz="8" w:space="0" w:color="auto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</w:tcPr>
            </w:tcPrChange>
          </w:tcPr>
          <w:p w:rsidR="00F116E9" w:rsidRDefault="00F116E9">
            <w:pPr>
              <w:spacing w:before="240" w:after="0"/>
              <w:jc w:val="center"/>
              <w:rPr>
                <w:ins w:id="5773" w:author="Microsoft" w:date="2015-12-28T15:10:00Z"/>
                <w:rFonts w:ascii="宋体" w:hAnsi="宋体" w:cs="宋体"/>
                <w:color w:val="000000"/>
                <w:sz w:val="22"/>
                <w:szCs w:val="22"/>
              </w:rPr>
            </w:pPr>
            <w:ins w:id="5774" w:author="Microsoft" w:date="2015-12-28T15:10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文本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框输入站点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编号</w:t>
              </w:r>
            </w:ins>
          </w:p>
        </w:tc>
      </w:tr>
      <w:tr w:rsidR="00F116E9" w:rsidRPr="009A3BDA" w:rsidTr="0017228B">
        <w:tblPrEx>
          <w:tblW w:w="5000" w:type="pct"/>
          <w:tblPrExChange w:id="5775" w:author="Microsoft" w:date="2016-04-07T15:34:00Z">
            <w:tblPrEx>
              <w:tblW w:w="5000" w:type="pct"/>
            </w:tblPrEx>
          </w:tblPrExChange>
        </w:tblPrEx>
        <w:trPr>
          <w:trHeight w:val="399"/>
          <w:ins w:id="5776" w:author="Microsoft" w:date="2015-12-28T15:10:00Z"/>
          <w:trPrChange w:id="5777" w:author="Microsoft" w:date="2016-04-07T15:34:00Z">
            <w:trPr>
              <w:gridAfter w:val="0"/>
              <w:trHeight w:val="399"/>
            </w:trPr>
          </w:trPrChange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5778" w:author="Microsoft" w:date="2016-04-07T15:34:00Z">
              <w:tcPr>
                <w:tcW w:w="1624" w:type="pct"/>
                <w:gridSpan w:val="2"/>
                <w:tcBorders>
                  <w:top w:val="single" w:sz="8" w:space="0" w:color="auto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116E9" w:rsidRPr="009A3BDA" w:rsidRDefault="00F116E9" w:rsidP="00DB4D25">
            <w:pPr>
              <w:spacing w:before="240" w:after="0"/>
              <w:jc w:val="center"/>
              <w:rPr>
                <w:ins w:id="5779" w:author="Microsoft" w:date="2015-12-28T15:10:00Z"/>
                <w:rFonts w:ascii="宋体" w:hAnsi="宋体" w:cs="宋体"/>
                <w:color w:val="000000"/>
                <w:sz w:val="22"/>
                <w:szCs w:val="22"/>
              </w:rPr>
            </w:pPr>
            <w:ins w:id="5780" w:author="Microsoft" w:date="2015-12-28T15:10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日期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  <w:tcPrChange w:id="5781" w:author="Microsoft" w:date="2016-04-07T15:34:00Z">
              <w:tcPr>
                <w:tcW w:w="3376" w:type="pct"/>
                <w:gridSpan w:val="2"/>
                <w:tcBorders>
                  <w:top w:val="single" w:sz="8" w:space="0" w:color="auto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hideMark/>
              </w:tcPr>
            </w:tcPrChange>
          </w:tcPr>
          <w:p w:rsidR="00F116E9" w:rsidRPr="009A3BDA" w:rsidRDefault="00F116E9" w:rsidP="00DB4D25">
            <w:pPr>
              <w:spacing w:before="240" w:after="0"/>
              <w:jc w:val="center"/>
              <w:rPr>
                <w:ins w:id="5782" w:author="Microsoft" w:date="2015-12-28T15:10:00Z"/>
                <w:rFonts w:ascii="宋体" w:hAnsi="宋体" w:cs="宋体"/>
                <w:color w:val="000000"/>
                <w:sz w:val="22"/>
                <w:szCs w:val="22"/>
              </w:rPr>
            </w:pPr>
            <w:ins w:id="5783" w:author="Microsoft" w:date="2015-12-28T15:10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选择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起止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日期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，查询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某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一时间段的数据；</w:t>
              </w:r>
            </w:ins>
          </w:p>
        </w:tc>
      </w:tr>
    </w:tbl>
    <w:p w:rsidR="002E340E" w:rsidRDefault="002E340E" w:rsidP="002E340E">
      <w:pPr>
        <w:rPr>
          <w:ins w:id="5784" w:author="Microsoft" w:date="2016-05-23T12:53:00Z"/>
          <w:bCs/>
          <w:iCs/>
        </w:rPr>
      </w:pPr>
      <w:ins w:id="5785" w:author="Microsoft" w:date="2016-05-23T12:53:00Z">
        <w:r>
          <w:rPr>
            <w:bCs/>
            <w:iCs/>
          </w:rPr>
          <w:t>站点销售</w:t>
        </w:r>
      </w:ins>
      <w:ins w:id="5786" w:author="Microsoft" w:date="2016-05-23T13:30:00Z">
        <w:r w:rsidR="00D875EF">
          <w:rPr>
            <w:bCs/>
            <w:iCs/>
          </w:rPr>
          <w:t>电脑票</w:t>
        </w:r>
      </w:ins>
      <w:ins w:id="5787" w:author="Microsoft" w:date="2016-05-23T12:53:00Z">
        <w:r>
          <w:rPr>
            <w:bCs/>
            <w:iCs/>
          </w:rPr>
          <w:t>佣金设置</w:t>
        </w:r>
        <w:r>
          <w:rPr>
            <w:rFonts w:hint="eastAsia"/>
            <w:bCs/>
            <w:iCs/>
          </w:rPr>
          <w:t>：</w:t>
        </w:r>
        <w:r>
          <w:rPr>
            <w:bCs/>
            <w:iCs/>
          </w:rPr>
          <w:t>初始新建站点后销售佣金比例为</w:t>
        </w:r>
        <w:r>
          <w:rPr>
            <w:rFonts w:hint="eastAsia"/>
            <w:bCs/>
            <w:iCs/>
          </w:rPr>
          <w:t>7%</w:t>
        </w:r>
        <w:r>
          <w:rPr>
            <w:rFonts w:hint="eastAsia"/>
            <w:bCs/>
            <w:iCs/>
          </w:rPr>
          <w:t>；</w:t>
        </w:r>
      </w:ins>
    </w:p>
    <w:p w:rsidR="002E340E" w:rsidRDefault="00D875EF" w:rsidP="002E340E">
      <w:pPr>
        <w:rPr>
          <w:ins w:id="5788" w:author="Microsoft" w:date="2016-05-23T12:53:00Z"/>
          <w:bCs/>
          <w:iCs/>
        </w:rPr>
      </w:pPr>
      <w:ins w:id="5789" w:author="Microsoft" w:date="2016-05-23T13:31:00Z">
        <w:r>
          <w:rPr>
            <w:bCs/>
            <w:iCs/>
          </w:rPr>
          <w:t>电脑票</w:t>
        </w:r>
      </w:ins>
      <w:ins w:id="5790" w:author="Microsoft" w:date="2016-05-23T12:53:00Z">
        <w:r w:rsidR="002E340E">
          <w:rPr>
            <w:bCs/>
            <w:iCs/>
          </w:rPr>
          <w:t>月销售额在</w:t>
        </w:r>
        <w:r w:rsidR="002E340E">
          <w:rPr>
            <w:rFonts w:hint="eastAsia"/>
            <w:bCs/>
            <w:iCs/>
          </w:rPr>
          <w:t>1200</w:t>
        </w:r>
        <w:r w:rsidR="002E340E">
          <w:rPr>
            <w:rFonts w:hint="eastAsia"/>
            <w:bCs/>
            <w:iCs/>
          </w:rPr>
          <w:t>万瑞尔（含</w:t>
        </w:r>
        <w:r w:rsidR="002E340E">
          <w:rPr>
            <w:rFonts w:hint="eastAsia"/>
            <w:bCs/>
            <w:iCs/>
          </w:rPr>
          <w:t>1200</w:t>
        </w:r>
        <w:r w:rsidR="002E340E">
          <w:rPr>
            <w:rFonts w:hint="eastAsia"/>
            <w:bCs/>
            <w:iCs/>
          </w:rPr>
          <w:t>万）以下，销售佣金为全部销售额的</w:t>
        </w:r>
        <w:r w:rsidR="002E340E">
          <w:rPr>
            <w:rFonts w:hint="eastAsia"/>
            <w:bCs/>
            <w:iCs/>
          </w:rPr>
          <w:t>7%</w:t>
        </w:r>
        <w:r w:rsidR="002E340E">
          <w:rPr>
            <w:rFonts w:hint="eastAsia"/>
            <w:bCs/>
            <w:iCs/>
          </w:rPr>
          <w:t>；</w:t>
        </w:r>
      </w:ins>
    </w:p>
    <w:p w:rsidR="002E340E" w:rsidRDefault="00D875EF" w:rsidP="002E340E">
      <w:pPr>
        <w:rPr>
          <w:ins w:id="5791" w:author="Microsoft" w:date="2016-05-23T12:53:00Z"/>
          <w:bCs/>
          <w:iCs/>
        </w:rPr>
      </w:pPr>
      <w:ins w:id="5792" w:author="Microsoft" w:date="2016-05-23T13:31:00Z">
        <w:r>
          <w:rPr>
            <w:bCs/>
            <w:iCs/>
          </w:rPr>
          <w:t>电脑票</w:t>
        </w:r>
      </w:ins>
      <w:ins w:id="5793" w:author="Microsoft" w:date="2016-05-23T12:53:00Z">
        <w:r w:rsidR="002E340E">
          <w:rPr>
            <w:bCs/>
            <w:iCs/>
          </w:rPr>
          <w:t>月销售额在</w:t>
        </w:r>
        <w:r w:rsidR="002E340E">
          <w:rPr>
            <w:rFonts w:hint="eastAsia"/>
            <w:bCs/>
            <w:iCs/>
          </w:rPr>
          <w:t>1200</w:t>
        </w:r>
        <w:r w:rsidR="002E340E">
          <w:rPr>
            <w:rFonts w:hint="eastAsia"/>
            <w:bCs/>
            <w:iCs/>
          </w:rPr>
          <w:t>万—</w:t>
        </w:r>
        <w:r w:rsidR="002E340E">
          <w:rPr>
            <w:rFonts w:hint="eastAsia"/>
            <w:bCs/>
            <w:iCs/>
          </w:rPr>
          <w:t>2400</w:t>
        </w:r>
        <w:r w:rsidR="00362D53">
          <w:rPr>
            <w:rFonts w:hint="eastAsia"/>
            <w:bCs/>
            <w:iCs/>
          </w:rPr>
          <w:t>万瑞尔</w:t>
        </w:r>
      </w:ins>
      <w:ins w:id="5794" w:author="Microsoft" w:date="2016-05-23T16:03:00Z">
        <w:r w:rsidR="00362D53">
          <w:rPr>
            <w:rFonts w:hint="eastAsia"/>
            <w:bCs/>
            <w:iCs/>
          </w:rPr>
          <w:t>（含</w:t>
        </w:r>
        <w:r w:rsidR="00362D53">
          <w:rPr>
            <w:rFonts w:hint="eastAsia"/>
            <w:bCs/>
            <w:iCs/>
          </w:rPr>
          <w:t>2400</w:t>
        </w:r>
        <w:r w:rsidR="00362D53">
          <w:rPr>
            <w:rFonts w:hint="eastAsia"/>
            <w:bCs/>
            <w:iCs/>
          </w:rPr>
          <w:t>万）</w:t>
        </w:r>
      </w:ins>
      <w:ins w:id="5795" w:author="Microsoft" w:date="2016-05-23T12:53:00Z">
        <w:r w:rsidR="002E340E">
          <w:rPr>
            <w:rFonts w:hint="eastAsia"/>
            <w:bCs/>
            <w:iCs/>
          </w:rPr>
          <w:t>，销售佣金为全部销售额的</w:t>
        </w:r>
        <w:r w:rsidR="002E340E">
          <w:rPr>
            <w:rFonts w:hint="eastAsia"/>
            <w:bCs/>
            <w:iCs/>
          </w:rPr>
          <w:t>8%</w:t>
        </w:r>
        <w:r w:rsidR="002E340E">
          <w:rPr>
            <w:rFonts w:hint="eastAsia"/>
            <w:bCs/>
            <w:iCs/>
          </w:rPr>
          <w:t>；</w:t>
        </w:r>
      </w:ins>
    </w:p>
    <w:p w:rsidR="00841D89" w:rsidRDefault="00D875EF">
      <w:pPr>
        <w:pStyle w:val="a0"/>
        <w:ind w:firstLineChars="0" w:firstLine="0"/>
        <w:rPr>
          <w:ins w:id="5796" w:author="Microsoft" w:date="2016-05-23T12:53:00Z"/>
          <w:iCs/>
        </w:rPr>
        <w:pPrChange w:id="5797" w:author="Microsoft" w:date="2015-12-28T15:10:00Z">
          <w:pPr>
            <w:pStyle w:val="3"/>
          </w:pPr>
        </w:pPrChange>
      </w:pPr>
      <w:ins w:id="5798" w:author="Microsoft" w:date="2016-05-23T13:31:00Z">
        <w:r>
          <w:rPr>
            <w:bCs/>
            <w:iCs/>
          </w:rPr>
          <w:t>电脑票</w:t>
        </w:r>
      </w:ins>
      <w:ins w:id="5799" w:author="Microsoft" w:date="2016-05-23T12:53:00Z">
        <w:r w:rsidR="002E340E">
          <w:rPr>
            <w:bCs/>
            <w:iCs/>
          </w:rPr>
          <w:t>月销售额在</w:t>
        </w:r>
        <w:r w:rsidR="002E340E">
          <w:rPr>
            <w:rFonts w:hint="eastAsia"/>
            <w:bCs/>
            <w:iCs/>
          </w:rPr>
          <w:t>2400</w:t>
        </w:r>
        <w:r w:rsidR="002E340E">
          <w:rPr>
            <w:rFonts w:hint="eastAsia"/>
            <w:bCs/>
            <w:iCs/>
          </w:rPr>
          <w:t>万以上的，销售佣金为全部销售额的</w:t>
        </w:r>
        <w:r w:rsidR="002E340E">
          <w:rPr>
            <w:rFonts w:hint="eastAsia"/>
            <w:bCs/>
            <w:iCs/>
          </w:rPr>
          <w:t>9%</w:t>
        </w:r>
        <w:r w:rsidR="002E340E">
          <w:rPr>
            <w:rFonts w:hint="eastAsia"/>
            <w:bCs/>
            <w:iCs/>
          </w:rPr>
          <w:t>；</w:t>
        </w:r>
      </w:ins>
    </w:p>
    <w:p w:rsidR="002E340E" w:rsidRDefault="002E340E">
      <w:pPr>
        <w:pStyle w:val="a0"/>
        <w:ind w:firstLineChars="0" w:firstLine="0"/>
        <w:rPr>
          <w:ins w:id="5800" w:author="Microsoft" w:date="2016-05-23T12:55:00Z"/>
          <w:iCs/>
        </w:rPr>
        <w:pPrChange w:id="5801" w:author="Microsoft" w:date="2015-12-28T15:10:00Z">
          <w:pPr>
            <w:pStyle w:val="3"/>
          </w:pPr>
        </w:pPrChange>
      </w:pPr>
      <w:ins w:id="5802" w:author="Microsoft" w:date="2016-05-23T12:53:00Z">
        <w:r>
          <w:rPr>
            <w:bCs/>
            <w:iCs/>
          </w:rPr>
          <w:t>每日</w:t>
        </w:r>
      </w:ins>
      <w:ins w:id="5803" w:author="Microsoft" w:date="2016-05-23T13:31:00Z">
        <w:r w:rsidR="00D875EF">
          <w:rPr>
            <w:bCs/>
            <w:iCs/>
          </w:rPr>
          <w:t>电脑票</w:t>
        </w:r>
      </w:ins>
      <w:ins w:id="5804" w:author="Microsoft" w:date="2016-05-23T12:53:00Z">
        <w:r>
          <w:rPr>
            <w:bCs/>
            <w:iCs/>
          </w:rPr>
          <w:t>佣金均按</w:t>
        </w:r>
        <w:r>
          <w:rPr>
            <w:rFonts w:hint="eastAsia"/>
            <w:bCs/>
            <w:iCs/>
          </w:rPr>
          <w:t>7%</w:t>
        </w:r>
        <w:r>
          <w:rPr>
            <w:rFonts w:hint="eastAsia"/>
            <w:bCs/>
            <w:iCs/>
          </w:rPr>
          <w:t>计算</w:t>
        </w:r>
      </w:ins>
      <w:ins w:id="5805" w:author="Microsoft" w:date="2016-05-23T12:54:00Z">
        <w:r>
          <w:rPr>
            <w:rFonts w:hint="eastAsia"/>
            <w:bCs/>
            <w:iCs/>
          </w:rPr>
          <w:t>统计，当截止到每月的最后一天，</w:t>
        </w:r>
      </w:ins>
      <w:ins w:id="5806" w:author="Microsoft" w:date="2016-08-01T15:16:00Z">
        <w:r w:rsidR="00A62E56">
          <w:rPr>
            <w:rFonts w:hint="eastAsia"/>
            <w:bCs/>
            <w:iCs/>
          </w:rPr>
          <w:t>按照结算点时的站点佣金比例</w:t>
        </w:r>
      </w:ins>
      <w:ins w:id="5807" w:author="Microsoft" w:date="2016-05-23T12:54:00Z">
        <w:r>
          <w:rPr>
            <w:rFonts w:hint="eastAsia"/>
            <w:bCs/>
            <w:iCs/>
          </w:rPr>
          <w:t>结算这一月的销售佣金</w:t>
        </w:r>
      </w:ins>
      <w:ins w:id="5808" w:author="Microsoft" w:date="2016-05-23T12:55:00Z">
        <w:r>
          <w:rPr>
            <w:rFonts w:hint="eastAsia"/>
            <w:bCs/>
            <w:iCs/>
          </w:rPr>
          <w:t>；</w:t>
        </w:r>
      </w:ins>
    </w:p>
    <w:p w:rsidR="002E340E" w:rsidRPr="002419A7" w:rsidRDefault="002E340E">
      <w:pPr>
        <w:pStyle w:val="a0"/>
        <w:ind w:firstLineChars="0" w:firstLine="0"/>
        <w:rPr>
          <w:ins w:id="5809" w:author="Microsoft" w:date="2015-12-28T14:22:00Z"/>
        </w:rPr>
        <w:pPrChange w:id="5810" w:author="Microsoft" w:date="2015-12-28T15:10:00Z">
          <w:pPr>
            <w:pStyle w:val="3"/>
          </w:pPr>
        </w:pPrChange>
      </w:pPr>
      <w:ins w:id="5811" w:author="Microsoft" w:date="2016-05-23T12:55:00Z">
        <w:r>
          <w:rPr>
            <w:rFonts w:hint="eastAsia"/>
            <w:bCs/>
            <w:iCs/>
          </w:rPr>
          <w:t>例</w:t>
        </w:r>
      </w:ins>
      <w:ins w:id="5812" w:author="Microsoft" w:date="2016-05-23T12:54:00Z">
        <w:r>
          <w:rPr>
            <w:rFonts w:hint="eastAsia"/>
            <w:bCs/>
            <w:iCs/>
          </w:rPr>
          <w:t>，</w:t>
        </w:r>
      </w:ins>
      <w:ins w:id="5813" w:author="Microsoft" w:date="2016-05-23T13:31:00Z">
        <w:r w:rsidR="00D875EF">
          <w:rPr>
            <w:rFonts w:hint="eastAsia"/>
            <w:bCs/>
            <w:iCs/>
          </w:rPr>
          <w:t>电脑票</w:t>
        </w:r>
      </w:ins>
      <w:ins w:id="5814" w:author="Microsoft" w:date="2016-05-23T12:54:00Z">
        <w:r>
          <w:rPr>
            <w:rFonts w:hint="eastAsia"/>
            <w:bCs/>
            <w:iCs/>
          </w:rPr>
          <w:t>月销售额</w:t>
        </w:r>
      </w:ins>
      <w:ins w:id="5815" w:author="Microsoft" w:date="2016-05-23T12:55:00Z">
        <w:r>
          <w:rPr>
            <w:rFonts w:hint="eastAsia"/>
            <w:bCs/>
            <w:iCs/>
          </w:rPr>
          <w:t>：</w:t>
        </w:r>
      </w:ins>
      <w:ins w:id="5816" w:author="Microsoft" w:date="2016-05-23T12:54:00Z">
        <w:r>
          <w:rPr>
            <w:rFonts w:hint="eastAsia"/>
            <w:bCs/>
            <w:iCs/>
          </w:rPr>
          <w:t>2500</w:t>
        </w:r>
        <w:r>
          <w:rPr>
            <w:rFonts w:hint="eastAsia"/>
            <w:bCs/>
            <w:iCs/>
          </w:rPr>
          <w:t>万</w:t>
        </w:r>
      </w:ins>
      <w:ins w:id="5817" w:author="Microsoft" w:date="2016-05-23T12:55:00Z">
        <w:r>
          <w:rPr>
            <w:rFonts w:hint="eastAsia"/>
            <w:bCs/>
            <w:iCs/>
          </w:rPr>
          <w:t>瑞尔，月末这一天所获佣金</w:t>
        </w:r>
      </w:ins>
      <w:ins w:id="5818" w:author="Microsoft" w:date="2016-05-23T12:56:00Z">
        <w:r>
          <w:rPr>
            <w:rFonts w:hint="eastAsia"/>
            <w:bCs/>
            <w:iCs/>
          </w:rPr>
          <w:t>=</w:t>
        </w:r>
        <w:r>
          <w:rPr>
            <w:bCs/>
            <w:iCs/>
          </w:rPr>
          <w:t>7</w:t>
        </w:r>
        <w:r>
          <w:rPr>
            <w:rFonts w:hint="eastAsia"/>
            <w:bCs/>
            <w:iCs/>
          </w:rPr>
          <w:t>%*</w:t>
        </w:r>
        <w:r>
          <w:rPr>
            <w:bCs/>
            <w:iCs/>
          </w:rPr>
          <w:t>当天的销售额</w:t>
        </w:r>
        <w:r>
          <w:rPr>
            <w:rFonts w:hint="eastAsia"/>
            <w:bCs/>
            <w:iCs/>
          </w:rPr>
          <w:t>+</w:t>
        </w:r>
        <w:r>
          <w:rPr>
            <w:bCs/>
            <w:iCs/>
          </w:rPr>
          <w:t>2500</w:t>
        </w:r>
        <w:r>
          <w:rPr>
            <w:rFonts w:hint="eastAsia"/>
            <w:bCs/>
            <w:iCs/>
          </w:rPr>
          <w:t>*1%</w:t>
        </w:r>
      </w:ins>
    </w:p>
    <w:tbl>
      <w:tblPr>
        <w:tblStyle w:val="a9"/>
        <w:tblW w:w="13952" w:type="dxa"/>
        <w:tblLook w:val="04A0" w:firstRow="1" w:lastRow="0" w:firstColumn="1" w:lastColumn="0" w:noHBand="0" w:noVBand="1"/>
        <w:tblPrChange w:id="5819" w:author="Microsoft" w:date="2015-12-29T13:58:00Z">
          <w:tblPr>
            <w:tblStyle w:val="a9"/>
            <w:tblW w:w="14096" w:type="dxa"/>
            <w:tblLook w:val="04A0" w:firstRow="1" w:lastRow="0" w:firstColumn="1" w:lastColumn="0" w:noHBand="0" w:noVBand="1"/>
          </w:tblPr>
        </w:tblPrChange>
      </w:tblPr>
      <w:tblGrid>
        <w:gridCol w:w="915"/>
        <w:gridCol w:w="1268"/>
        <w:gridCol w:w="1584"/>
        <w:gridCol w:w="980"/>
        <w:gridCol w:w="1011"/>
        <w:gridCol w:w="873"/>
        <w:gridCol w:w="1147"/>
        <w:gridCol w:w="872"/>
        <w:gridCol w:w="1147"/>
        <w:gridCol w:w="986"/>
        <w:gridCol w:w="1175"/>
        <w:gridCol w:w="920"/>
        <w:gridCol w:w="1074"/>
        <w:tblGridChange w:id="5820">
          <w:tblGrid>
            <w:gridCol w:w="846"/>
            <w:gridCol w:w="1172"/>
            <w:gridCol w:w="1464"/>
            <w:gridCol w:w="906"/>
            <w:gridCol w:w="934"/>
            <w:gridCol w:w="807"/>
            <w:gridCol w:w="1060"/>
            <w:gridCol w:w="806"/>
            <w:gridCol w:w="1060"/>
            <w:gridCol w:w="911"/>
            <w:gridCol w:w="1086"/>
            <w:gridCol w:w="850"/>
            <w:gridCol w:w="993"/>
          </w:tblGrid>
        </w:tblGridChange>
      </w:tblGrid>
      <w:tr w:rsidR="009D7466" w:rsidRPr="00286045" w:rsidTr="009D7466">
        <w:trPr>
          <w:trHeight w:val="367"/>
          <w:ins w:id="5821" w:author="Microsoft" w:date="2015-12-28T14:24:00Z"/>
          <w:trPrChange w:id="5822" w:author="Microsoft" w:date="2015-12-29T13:58:00Z">
            <w:trPr>
              <w:trHeight w:val="386"/>
            </w:trPr>
          </w:trPrChange>
        </w:trPr>
        <w:tc>
          <w:tcPr>
            <w:tcW w:w="915" w:type="dxa"/>
            <w:shd w:val="clear" w:color="auto" w:fill="D9D9D9" w:themeFill="background1" w:themeFillShade="D9"/>
            <w:tcPrChange w:id="5823" w:author="Microsoft" w:date="2015-12-29T13:58:00Z">
              <w:tcPr>
                <w:tcW w:w="846" w:type="dxa"/>
                <w:shd w:val="clear" w:color="auto" w:fill="D9D9D9" w:themeFill="background1" w:themeFillShade="D9"/>
              </w:tcPr>
            </w:tcPrChange>
          </w:tcPr>
          <w:p w:rsidR="009D7466" w:rsidRDefault="009D7466" w:rsidP="00DB4D25">
            <w:pPr>
              <w:pStyle w:val="a0"/>
              <w:ind w:firstLineChars="50" w:firstLine="105"/>
              <w:rPr>
                <w:ins w:id="5824" w:author="Microsoft" w:date="2015-12-28T14:24:00Z"/>
                <w:rFonts w:ascii="微软雅黑" w:eastAsia="微软雅黑" w:hAnsi="微软雅黑"/>
              </w:rPr>
            </w:pPr>
            <w:ins w:id="5825" w:author="Microsoft" w:date="2015-12-28T14:24:00Z">
              <w:r>
                <w:rPr>
                  <w:rFonts w:ascii="微软雅黑" w:eastAsia="微软雅黑" w:hAnsi="微软雅黑" w:hint="eastAsia"/>
                </w:rPr>
                <w:lastRenderedPageBreak/>
                <w:t>日期</w:t>
              </w:r>
            </w:ins>
          </w:p>
        </w:tc>
        <w:tc>
          <w:tcPr>
            <w:tcW w:w="1268" w:type="dxa"/>
            <w:shd w:val="clear" w:color="auto" w:fill="D9D9D9" w:themeFill="background1" w:themeFillShade="D9"/>
            <w:tcPrChange w:id="5826" w:author="Microsoft" w:date="2015-12-29T13:58:00Z">
              <w:tcPr>
                <w:tcW w:w="1172" w:type="dxa"/>
                <w:shd w:val="clear" w:color="auto" w:fill="D9D9D9" w:themeFill="background1" w:themeFillShade="D9"/>
              </w:tcPr>
            </w:tcPrChange>
          </w:tcPr>
          <w:p w:rsidR="009D7466" w:rsidRDefault="009D7466" w:rsidP="00DB4D25">
            <w:pPr>
              <w:pStyle w:val="a0"/>
              <w:ind w:firstLineChars="50" w:firstLine="105"/>
              <w:rPr>
                <w:ins w:id="5827" w:author="Microsoft" w:date="2015-12-28T14:24:00Z"/>
                <w:rFonts w:ascii="微软雅黑" w:eastAsia="微软雅黑" w:hAnsi="微软雅黑"/>
              </w:rPr>
            </w:pPr>
            <w:ins w:id="5828" w:author="Microsoft" w:date="2015-12-28T14:24:00Z">
              <w:r>
                <w:rPr>
                  <w:rFonts w:ascii="微软雅黑" w:eastAsia="微软雅黑" w:hAnsi="微软雅黑" w:hint="eastAsia"/>
                </w:rPr>
                <w:t>站点</w:t>
              </w:r>
              <w:r>
                <w:rPr>
                  <w:rFonts w:ascii="微软雅黑" w:eastAsia="微软雅黑" w:hAnsi="微软雅黑"/>
                </w:rPr>
                <w:t>编号</w:t>
              </w:r>
            </w:ins>
          </w:p>
        </w:tc>
        <w:tc>
          <w:tcPr>
            <w:tcW w:w="1584" w:type="dxa"/>
            <w:shd w:val="clear" w:color="auto" w:fill="D9D9D9" w:themeFill="background1" w:themeFillShade="D9"/>
            <w:tcPrChange w:id="5829" w:author="Microsoft" w:date="2015-12-29T13:58:00Z">
              <w:tcPr>
                <w:tcW w:w="1464" w:type="dxa"/>
                <w:shd w:val="clear" w:color="auto" w:fill="D9D9D9" w:themeFill="background1" w:themeFillShade="D9"/>
              </w:tcPr>
            </w:tcPrChange>
          </w:tcPr>
          <w:p w:rsidR="009D7466" w:rsidRPr="00203026" w:rsidRDefault="009D7466" w:rsidP="00DB4D25">
            <w:pPr>
              <w:pStyle w:val="a0"/>
              <w:ind w:firstLineChars="0" w:firstLine="0"/>
              <w:rPr>
                <w:ins w:id="5830" w:author="Microsoft" w:date="2015-12-28T14:24:00Z"/>
                <w:rFonts w:ascii="微软雅黑" w:eastAsia="微软雅黑" w:hAnsi="微软雅黑"/>
              </w:rPr>
            </w:pPr>
            <w:ins w:id="5831" w:author="Microsoft" w:date="2015-12-28T14:24:00Z">
              <w:r>
                <w:rPr>
                  <w:rFonts w:ascii="微软雅黑" w:eastAsia="微软雅黑" w:hAnsi="微软雅黑" w:hint="eastAsia"/>
                </w:rPr>
                <w:t>期初</w:t>
              </w:r>
            </w:ins>
            <w:ins w:id="5832" w:author="Microsoft" w:date="2015-12-30T15:14:00Z">
              <w:r w:rsidR="00EE17E1">
                <w:rPr>
                  <w:rFonts w:ascii="微软雅黑" w:eastAsia="微软雅黑" w:hAnsi="微软雅黑" w:hint="eastAsia"/>
                </w:rPr>
                <w:t>欠款</w:t>
              </w:r>
            </w:ins>
            <w:ins w:id="5833" w:author="Microsoft" w:date="2015-12-28T14:24:00Z">
              <w:r>
                <w:rPr>
                  <w:rFonts w:ascii="微软雅黑" w:eastAsia="微软雅黑" w:hAnsi="微软雅黑" w:hint="eastAsia"/>
                </w:rPr>
                <w:t>累计</w:t>
              </w:r>
            </w:ins>
          </w:p>
        </w:tc>
        <w:tc>
          <w:tcPr>
            <w:tcW w:w="980" w:type="dxa"/>
            <w:shd w:val="clear" w:color="auto" w:fill="D9D9D9" w:themeFill="background1" w:themeFillShade="D9"/>
            <w:tcPrChange w:id="5834" w:author="Microsoft" w:date="2015-12-29T13:58:00Z">
              <w:tcPr>
                <w:tcW w:w="906" w:type="dxa"/>
                <w:shd w:val="clear" w:color="auto" w:fill="D9D9D9" w:themeFill="background1" w:themeFillShade="D9"/>
              </w:tcPr>
            </w:tcPrChange>
          </w:tcPr>
          <w:p w:rsidR="009D7466" w:rsidRPr="00203026" w:rsidRDefault="009D7466" w:rsidP="00DB4D25">
            <w:pPr>
              <w:pStyle w:val="a0"/>
              <w:ind w:firstLineChars="0" w:firstLine="0"/>
              <w:jc w:val="center"/>
              <w:rPr>
                <w:ins w:id="5835" w:author="Microsoft" w:date="2015-12-28T14:24:00Z"/>
                <w:rFonts w:ascii="微软雅黑" w:eastAsia="微软雅黑" w:hAnsi="微软雅黑"/>
              </w:rPr>
            </w:pPr>
            <w:ins w:id="5836" w:author="Microsoft" w:date="2015-12-28T14:24:00Z">
              <w:r>
                <w:rPr>
                  <w:rFonts w:ascii="微软雅黑" w:eastAsia="微软雅黑" w:hAnsi="微软雅黑" w:hint="eastAsia"/>
                </w:rPr>
                <w:t>充值</w:t>
              </w:r>
            </w:ins>
          </w:p>
        </w:tc>
        <w:tc>
          <w:tcPr>
            <w:tcW w:w="1011" w:type="dxa"/>
            <w:shd w:val="clear" w:color="auto" w:fill="D9D9D9" w:themeFill="background1" w:themeFillShade="D9"/>
            <w:tcPrChange w:id="5837" w:author="Microsoft" w:date="2015-12-29T13:58:00Z">
              <w:tcPr>
                <w:tcW w:w="934" w:type="dxa"/>
                <w:shd w:val="clear" w:color="auto" w:fill="D9D9D9" w:themeFill="background1" w:themeFillShade="D9"/>
              </w:tcPr>
            </w:tcPrChange>
          </w:tcPr>
          <w:p w:rsidR="009D7466" w:rsidRDefault="009D7466" w:rsidP="00DB4D25">
            <w:pPr>
              <w:pStyle w:val="a0"/>
              <w:ind w:firstLineChars="0" w:firstLine="0"/>
              <w:jc w:val="center"/>
              <w:rPr>
                <w:ins w:id="5838" w:author="Microsoft" w:date="2015-12-28T14:24:00Z"/>
                <w:rFonts w:ascii="微软雅黑" w:eastAsia="微软雅黑" w:hAnsi="微软雅黑"/>
              </w:rPr>
            </w:pPr>
            <w:ins w:id="5839" w:author="Microsoft" w:date="2015-12-28T14:24:00Z">
              <w:r>
                <w:rPr>
                  <w:rFonts w:ascii="微软雅黑" w:eastAsia="微软雅黑" w:hAnsi="微软雅黑" w:hint="eastAsia"/>
                </w:rPr>
                <w:t>提现</w:t>
              </w:r>
            </w:ins>
          </w:p>
        </w:tc>
        <w:tc>
          <w:tcPr>
            <w:tcW w:w="873" w:type="dxa"/>
            <w:shd w:val="clear" w:color="auto" w:fill="D9D9D9" w:themeFill="background1" w:themeFillShade="D9"/>
            <w:tcPrChange w:id="5840" w:author="Microsoft" w:date="2015-12-29T13:58:00Z">
              <w:tcPr>
                <w:tcW w:w="807" w:type="dxa"/>
                <w:shd w:val="clear" w:color="auto" w:fill="D9D9D9" w:themeFill="background1" w:themeFillShade="D9"/>
              </w:tcPr>
            </w:tcPrChange>
          </w:tcPr>
          <w:p w:rsidR="009D7466" w:rsidRDefault="009D7466" w:rsidP="00DB4D25">
            <w:pPr>
              <w:pStyle w:val="a0"/>
              <w:ind w:firstLineChars="0" w:firstLine="0"/>
              <w:jc w:val="center"/>
              <w:rPr>
                <w:ins w:id="5841" w:author="Microsoft" w:date="2015-12-28T14:24:00Z"/>
                <w:rFonts w:ascii="微软雅黑" w:eastAsia="微软雅黑" w:hAnsi="微软雅黑"/>
              </w:rPr>
            </w:pPr>
            <w:ins w:id="5842" w:author="Microsoft" w:date="2015-12-28T14:24:00Z">
              <w:r>
                <w:rPr>
                  <w:rFonts w:ascii="微软雅黑" w:eastAsia="微软雅黑" w:hAnsi="微软雅黑" w:hint="eastAsia"/>
                </w:rPr>
                <w:t>退货</w:t>
              </w:r>
            </w:ins>
          </w:p>
        </w:tc>
        <w:tc>
          <w:tcPr>
            <w:tcW w:w="1147" w:type="dxa"/>
            <w:shd w:val="clear" w:color="auto" w:fill="D9D9D9" w:themeFill="background1" w:themeFillShade="D9"/>
            <w:tcPrChange w:id="5843" w:author="Microsoft" w:date="2015-12-29T13:58:00Z">
              <w:tcPr>
                <w:tcW w:w="1060" w:type="dxa"/>
                <w:shd w:val="clear" w:color="auto" w:fill="D9D9D9" w:themeFill="background1" w:themeFillShade="D9"/>
              </w:tcPr>
            </w:tcPrChange>
          </w:tcPr>
          <w:p w:rsidR="009D7466" w:rsidRPr="00203026" w:rsidRDefault="009D7466" w:rsidP="00DB4D25">
            <w:pPr>
              <w:pStyle w:val="a0"/>
              <w:ind w:firstLineChars="0" w:firstLine="0"/>
              <w:jc w:val="center"/>
              <w:rPr>
                <w:ins w:id="5844" w:author="Microsoft" w:date="2015-12-28T14:24:00Z"/>
                <w:rFonts w:ascii="微软雅黑" w:eastAsia="微软雅黑" w:hAnsi="微软雅黑"/>
              </w:rPr>
            </w:pPr>
            <w:ins w:id="5845" w:author="Microsoft" w:date="2015-12-28T14:24:00Z">
              <w:r>
                <w:rPr>
                  <w:rFonts w:ascii="微软雅黑" w:eastAsia="微软雅黑" w:hAnsi="微软雅黑" w:hint="eastAsia"/>
                </w:rPr>
                <w:t>退货</w:t>
              </w:r>
              <w:r>
                <w:rPr>
                  <w:rFonts w:ascii="微软雅黑" w:eastAsia="微软雅黑" w:hAnsi="微软雅黑"/>
                </w:rPr>
                <w:t>佣金</w:t>
              </w:r>
            </w:ins>
          </w:p>
        </w:tc>
        <w:tc>
          <w:tcPr>
            <w:tcW w:w="872" w:type="dxa"/>
            <w:shd w:val="clear" w:color="auto" w:fill="D9D9D9" w:themeFill="background1" w:themeFillShade="D9"/>
            <w:tcPrChange w:id="5846" w:author="Microsoft" w:date="2015-12-29T13:58:00Z">
              <w:tcPr>
                <w:tcW w:w="806" w:type="dxa"/>
                <w:shd w:val="clear" w:color="auto" w:fill="D9D9D9" w:themeFill="background1" w:themeFillShade="D9"/>
              </w:tcPr>
            </w:tcPrChange>
          </w:tcPr>
          <w:p w:rsidR="009D7466" w:rsidRPr="00203026" w:rsidRDefault="009D7466" w:rsidP="00DB4D25">
            <w:pPr>
              <w:pStyle w:val="a0"/>
              <w:ind w:firstLineChars="0" w:firstLine="0"/>
              <w:jc w:val="center"/>
              <w:rPr>
                <w:ins w:id="5847" w:author="Microsoft" w:date="2015-12-28T14:24:00Z"/>
                <w:rFonts w:ascii="微软雅黑" w:eastAsia="微软雅黑" w:hAnsi="微软雅黑"/>
              </w:rPr>
            </w:pPr>
            <w:ins w:id="5848" w:author="Microsoft" w:date="2015-12-28T14:24:00Z">
              <w:r>
                <w:rPr>
                  <w:rFonts w:ascii="微软雅黑" w:eastAsia="微软雅黑" w:hAnsi="微软雅黑" w:hint="eastAsia"/>
                </w:rPr>
                <w:t>销售</w:t>
              </w:r>
            </w:ins>
          </w:p>
        </w:tc>
        <w:tc>
          <w:tcPr>
            <w:tcW w:w="1147" w:type="dxa"/>
            <w:shd w:val="clear" w:color="auto" w:fill="D9D9D9" w:themeFill="background1" w:themeFillShade="D9"/>
            <w:tcPrChange w:id="5849" w:author="Microsoft" w:date="2015-12-29T13:58:00Z">
              <w:tcPr>
                <w:tcW w:w="1060" w:type="dxa"/>
                <w:shd w:val="clear" w:color="auto" w:fill="D9D9D9" w:themeFill="background1" w:themeFillShade="D9"/>
              </w:tcPr>
            </w:tcPrChange>
          </w:tcPr>
          <w:p w:rsidR="009D7466" w:rsidRPr="00203026" w:rsidRDefault="009D7466" w:rsidP="00DB4D25">
            <w:pPr>
              <w:pStyle w:val="a0"/>
              <w:ind w:firstLineChars="0" w:firstLine="0"/>
              <w:jc w:val="center"/>
              <w:rPr>
                <w:ins w:id="5850" w:author="Microsoft" w:date="2015-12-28T14:24:00Z"/>
                <w:rFonts w:ascii="微软雅黑" w:eastAsia="微软雅黑" w:hAnsi="微软雅黑"/>
              </w:rPr>
            </w:pPr>
            <w:ins w:id="5851" w:author="Microsoft" w:date="2015-12-28T14:24:00Z">
              <w:r>
                <w:rPr>
                  <w:rFonts w:ascii="微软雅黑" w:eastAsia="微软雅黑" w:hAnsi="微软雅黑" w:hint="eastAsia"/>
                </w:rPr>
                <w:t>销售佣金</w:t>
              </w:r>
            </w:ins>
          </w:p>
        </w:tc>
        <w:tc>
          <w:tcPr>
            <w:tcW w:w="986" w:type="dxa"/>
            <w:shd w:val="clear" w:color="auto" w:fill="D9D9D9" w:themeFill="background1" w:themeFillShade="D9"/>
            <w:tcPrChange w:id="5852" w:author="Microsoft" w:date="2015-12-29T13:58:00Z">
              <w:tcPr>
                <w:tcW w:w="911" w:type="dxa"/>
                <w:shd w:val="clear" w:color="auto" w:fill="D9D9D9" w:themeFill="background1" w:themeFillShade="D9"/>
              </w:tcPr>
            </w:tcPrChange>
          </w:tcPr>
          <w:p w:rsidR="009D7466" w:rsidRPr="00203026" w:rsidRDefault="009D7466" w:rsidP="00DB4D25">
            <w:pPr>
              <w:pStyle w:val="a0"/>
              <w:ind w:firstLineChars="0" w:firstLine="0"/>
              <w:jc w:val="center"/>
              <w:rPr>
                <w:ins w:id="5853" w:author="Microsoft" w:date="2015-12-28T14:24:00Z"/>
                <w:rFonts w:ascii="微软雅黑" w:eastAsia="微软雅黑" w:hAnsi="微软雅黑"/>
              </w:rPr>
            </w:pPr>
            <w:ins w:id="5854" w:author="Microsoft" w:date="2015-12-28T14:24:00Z">
              <w:r>
                <w:rPr>
                  <w:rFonts w:ascii="微软雅黑" w:eastAsia="微软雅黑" w:hAnsi="微软雅黑" w:hint="eastAsia"/>
                </w:rPr>
                <w:t>兑奖</w:t>
              </w:r>
            </w:ins>
          </w:p>
        </w:tc>
        <w:tc>
          <w:tcPr>
            <w:tcW w:w="1175" w:type="dxa"/>
            <w:shd w:val="clear" w:color="auto" w:fill="D9D9D9" w:themeFill="background1" w:themeFillShade="D9"/>
            <w:tcPrChange w:id="5855" w:author="Microsoft" w:date="2015-12-29T13:58:00Z">
              <w:tcPr>
                <w:tcW w:w="1086" w:type="dxa"/>
                <w:shd w:val="clear" w:color="auto" w:fill="D9D9D9" w:themeFill="background1" w:themeFillShade="D9"/>
              </w:tcPr>
            </w:tcPrChange>
          </w:tcPr>
          <w:p w:rsidR="009D7466" w:rsidRPr="00203026" w:rsidRDefault="009D7466" w:rsidP="00DB4D25">
            <w:pPr>
              <w:pStyle w:val="a0"/>
              <w:ind w:firstLineChars="0" w:firstLine="0"/>
              <w:jc w:val="center"/>
              <w:rPr>
                <w:ins w:id="5856" w:author="Microsoft" w:date="2015-12-28T14:24:00Z"/>
                <w:rFonts w:ascii="微软雅黑" w:eastAsia="微软雅黑" w:hAnsi="微软雅黑"/>
              </w:rPr>
            </w:pPr>
            <w:ins w:id="5857" w:author="Microsoft" w:date="2015-12-28T14:24:00Z">
              <w:r>
                <w:rPr>
                  <w:rFonts w:ascii="微软雅黑" w:eastAsia="微软雅黑" w:hAnsi="微软雅黑" w:hint="eastAsia"/>
                </w:rPr>
                <w:t>兑奖</w:t>
              </w:r>
              <w:r>
                <w:rPr>
                  <w:rFonts w:ascii="微软雅黑" w:eastAsia="微软雅黑" w:hAnsi="微软雅黑"/>
                </w:rPr>
                <w:t>佣金</w:t>
              </w:r>
            </w:ins>
          </w:p>
        </w:tc>
        <w:tc>
          <w:tcPr>
            <w:tcW w:w="920" w:type="dxa"/>
            <w:shd w:val="clear" w:color="auto" w:fill="D9D9D9" w:themeFill="background1" w:themeFillShade="D9"/>
            <w:tcPrChange w:id="5858" w:author="Microsoft" w:date="2015-12-29T13:58:00Z">
              <w:tcPr>
                <w:tcW w:w="850" w:type="dxa"/>
                <w:shd w:val="clear" w:color="auto" w:fill="D9D9D9" w:themeFill="background1" w:themeFillShade="D9"/>
              </w:tcPr>
            </w:tcPrChange>
          </w:tcPr>
          <w:p w:rsidR="009D7466" w:rsidRPr="00203026" w:rsidRDefault="009D7466" w:rsidP="00DB4D25">
            <w:pPr>
              <w:pStyle w:val="a0"/>
              <w:ind w:firstLineChars="0" w:firstLine="0"/>
              <w:jc w:val="center"/>
              <w:rPr>
                <w:ins w:id="5859" w:author="Microsoft" w:date="2015-12-28T14:24:00Z"/>
                <w:rFonts w:ascii="微软雅黑" w:eastAsia="微软雅黑" w:hAnsi="微软雅黑"/>
              </w:rPr>
            </w:pPr>
            <w:ins w:id="5860" w:author="Microsoft" w:date="2015-12-28T14:24:00Z">
              <w:r>
                <w:rPr>
                  <w:rFonts w:ascii="微软雅黑" w:eastAsia="微软雅黑" w:hAnsi="微软雅黑" w:hint="eastAsia"/>
                </w:rPr>
                <w:t>收入</w:t>
              </w:r>
            </w:ins>
          </w:p>
        </w:tc>
        <w:tc>
          <w:tcPr>
            <w:tcW w:w="1074" w:type="dxa"/>
            <w:shd w:val="clear" w:color="auto" w:fill="D9D9D9" w:themeFill="background1" w:themeFillShade="D9"/>
            <w:tcPrChange w:id="5861" w:author="Microsoft" w:date="2015-12-29T13:58:00Z">
              <w:tcPr>
                <w:tcW w:w="993" w:type="dxa"/>
                <w:shd w:val="clear" w:color="auto" w:fill="D9D9D9" w:themeFill="background1" w:themeFillShade="D9"/>
              </w:tcPr>
            </w:tcPrChange>
          </w:tcPr>
          <w:p w:rsidR="009D7466" w:rsidRDefault="009D7466" w:rsidP="00DB4D25">
            <w:pPr>
              <w:pStyle w:val="a0"/>
              <w:ind w:firstLineChars="0" w:firstLine="0"/>
              <w:jc w:val="center"/>
              <w:rPr>
                <w:ins w:id="5862" w:author="Microsoft" w:date="2015-12-28T14:24:00Z"/>
                <w:rFonts w:ascii="微软雅黑" w:eastAsia="微软雅黑" w:hAnsi="微软雅黑"/>
              </w:rPr>
            </w:pPr>
            <w:ins w:id="5863" w:author="Microsoft" w:date="2015-12-28T14:24:00Z">
              <w:r>
                <w:rPr>
                  <w:rFonts w:ascii="微软雅黑" w:eastAsia="微软雅黑" w:hAnsi="微软雅黑" w:hint="eastAsia"/>
                </w:rPr>
                <w:t>期末</w:t>
              </w:r>
            </w:ins>
            <w:ins w:id="5864" w:author="Microsoft" w:date="2015-12-30T15:14:00Z">
              <w:r w:rsidR="00EE17E1">
                <w:rPr>
                  <w:rFonts w:ascii="微软雅黑" w:eastAsia="微软雅黑" w:hAnsi="微软雅黑" w:hint="eastAsia"/>
                </w:rPr>
                <w:t>欠款</w:t>
              </w:r>
            </w:ins>
            <w:ins w:id="5865" w:author="Microsoft" w:date="2015-12-28T14:24:00Z">
              <w:r>
                <w:rPr>
                  <w:rFonts w:ascii="微软雅黑" w:eastAsia="微软雅黑" w:hAnsi="微软雅黑"/>
                </w:rPr>
                <w:t>累计</w:t>
              </w:r>
            </w:ins>
          </w:p>
        </w:tc>
      </w:tr>
      <w:tr w:rsidR="009D7466" w:rsidRPr="00286045" w:rsidTr="009D7466">
        <w:trPr>
          <w:trHeight w:val="346"/>
          <w:ins w:id="5866" w:author="Microsoft" w:date="2015-12-28T14:24:00Z"/>
          <w:trPrChange w:id="5867" w:author="Microsoft" w:date="2015-12-29T13:58:00Z">
            <w:trPr>
              <w:trHeight w:val="364"/>
            </w:trPr>
          </w:trPrChange>
        </w:trPr>
        <w:tc>
          <w:tcPr>
            <w:tcW w:w="915" w:type="dxa"/>
            <w:shd w:val="clear" w:color="auto" w:fill="FFFF00"/>
            <w:tcPrChange w:id="5868" w:author="Microsoft" w:date="2015-12-29T13:58:00Z">
              <w:tcPr>
                <w:tcW w:w="846" w:type="dxa"/>
                <w:shd w:val="clear" w:color="auto" w:fill="FFFF00"/>
              </w:tcPr>
            </w:tcPrChange>
          </w:tcPr>
          <w:p w:rsidR="009D7466" w:rsidRDefault="009D7466" w:rsidP="00DB4D25">
            <w:pPr>
              <w:pStyle w:val="a0"/>
              <w:ind w:firstLineChars="50" w:firstLine="105"/>
              <w:rPr>
                <w:ins w:id="5869" w:author="Microsoft" w:date="2015-12-28T14:24:00Z"/>
                <w:rFonts w:ascii="微软雅黑" w:eastAsia="微软雅黑" w:hAnsi="微软雅黑"/>
              </w:rPr>
            </w:pPr>
          </w:p>
        </w:tc>
        <w:tc>
          <w:tcPr>
            <w:tcW w:w="1268" w:type="dxa"/>
            <w:shd w:val="clear" w:color="auto" w:fill="FFFF00"/>
            <w:tcPrChange w:id="5870" w:author="Microsoft" w:date="2015-12-29T13:58:00Z">
              <w:tcPr>
                <w:tcW w:w="1172" w:type="dxa"/>
                <w:shd w:val="clear" w:color="auto" w:fill="FFFF00"/>
              </w:tcPr>
            </w:tcPrChange>
          </w:tcPr>
          <w:p w:rsidR="009D7466" w:rsidRDefault="009D7466" w:rsidP="00DB4D25">
            <w:pPr>
              <w:pStyle w:val="a0"/>
              <w:ind w:firstLineChars="50" w:firstLine="105"/>
              <w:rPr>
                <w:ins w:id="5871" w:author="Microsoft" w:date="2015-12-28T14:24:00Z"/>
                <w:rFonts w:ascii="微软雅黑" w:eastAsia="微软雅黑" w:hAnsi="微软雅黑"/>
              </w:rPr>
            </w:pPr>
            <w:ins w:id="5872" w:author="Microsoft" w:date="2015-12-28T14:24:00Z">
              <w:r>
                <w:rPr>
                  <w:rFonts w:ascii="微软雅黑" w:eastAsia="微软雅黑" w:hAnsi="微软雅黑" w:hint="eastAsia"/>
                </w:rPr>
                <w:t>合计</w:t>
              </w:r>
            </w:ins>
          </w:p>
        </w:tc>
        <w:tc>
          <w:tcPr>
            <w:tcW w:w="1584" w:type="dxa"/>
            <w:shd w:val="clear" w:color="auto" w:fill="FFFF00"/>
            <w:tcPrChange w:id="5873" w:author="Microsoft" w:date="2015-12-29T13:58:00Z">
              <w:tcPr>
                <w:tcW w:w="1464" w:type="dxa"/>
                <w:shd w:val="clear" w:color="auto" w:fill="FFFF00"/>
              </w:tcPr>
            </w:tcPrChange>
          </w:tcPr>
          <w:p w:rsidR="009D7466" w:rsidRPr="00203026" w:rsidRDefault="009D7466" w:rsidP="00DB4D25">
            <w:pPr>
              <w:pStyle w:val="a0"/>
              <w:ind w:firstLineChars="50" w:firstLine="105"/>
              <w:rPr>
                <w:ins w:id="5874" w:author="Microsoft" w:date="2015-12-28T14:24:00Z"/>
                <w:rFonts w:ascii="微软雅黑" w:eastAsia="微软雅黑" w:hAnsi="微软雅黑"/>
              </w:rPr>
            </w:pPr>
          </w:p>
        </w:tc>
        <w:tc>
          <w:tcPr>
            <w:tcW w:w="980" w:type="dxa"/>
            <w:shd w:val="clear" w:color="auto" w:fill="FFFF00"/>
            <w:tcPrChange w:id="5875" w:author="Microsoft" w:date="2015-12-29T13:58:00Z">
              <w:tcPr>
                <w:tcW w:w="906" w:type="dxa"/>
                <w:shd w:val="clear" w:color="auto" w:fill="FFFF00"/>
              </w:tcPr>
            </w:tcPrChange>
          </w:tcPr>
          <w:p w:rsidR="009D7466" w:rsidRPr="00203026" w:rsidRDefault="009D7466" w:rsidP="00DB4D25">
            <w:pPr>
              <w:pStyle w:val="a0"/>
              <w:ind w:firstLineChars="0" w:firstLine="0"/>
              <w:rPr>
                <w:ins w:id="5876" w:author="Microsoft" w:date="2015-12-28T14:24:00Z"/>
                <w:rFonts w:ascii="微软雅黑" w:eastAsia="微软雅黑" w:hAnsi="微软雅黑"/>
              </w:rPr>
            </w:pPr>
          </w:p>
        </w:tc>
        <w:tc>
          <w:tcPr>
            <w:tcW w:w="1011" w:type="dxa"/>
            <w:shd w:val="clear" w:color="auto" w:fill="FFFF00"/>
            <w:tcPrChange w:id="5877" w:author="Microsoft" w:date="2015-12-29T13:58:00Z">
              <w:tcPr>
                <w:tcW w:w="934" w:type="dxa"/>
                <w:shd w:val="clear" w:color="auto" w:fill="FFFF00"/>
              </w:tcPr>
            </w:tcPrChange>
          </w:tcPr>
          <w:p w:rsidR="009D7466" w:rsidRPr="00203026" w:rsidDel="00866874" w:rsidRDefault="009D7466" w:rsidP="00DB4D25">
            <w:pPr>
              <w:pStyle w:val="a0"/>
              <w:ind w:firstLineChars="0" w:firstLine="0"/>
              <w:rPr>
                <w:ins w:id="5878" w:author="Microsoft" w:date="2015-12-28T14:24:00Z"/>
                <w:rFonts w:ascii="微软雅黑" w:eastAsia="微软雅黑" w:hAnsi="微软雅黑"/>
              </w:rPr>
            </w:pPr>
          </w:p>
        </w:tc>
        <w:tc>
          <w:tcPr>
            <w:tcW w:w="873" w:type="dxa"/>
            <w:shd w:val="clear" w:color="auto" w:fill="FFFF00"/>
            <w:tcPrChange w:id="5879" w:author="Microsoft" w:date="2015-12-29T13:58:00Z">
              <w:tcPr>
                <w:tcW w:w="807" w:type="dxa"/>
                <w:shd w:val="clear" w:color="auto" w:fill="FFFF00"/>
              </w:tcPr>
            </w:tcPrChange>
          </w:tcPr>
          <w:p w:rsidR="009D7466" w:rsidRPr="00203026" w:rsidDel="00866874" w:rsidRDefault="009D7466" w:rsidP="00DB4D25">
            <w:pPr>
              <w:pStyle w:val="a0"/>
              <w:ind w:firstLineChars="0" w:firstLine="0"/>
              <w:rPr>
                <w:ins w:id="5880" w:author="Microsoft" w:date="2015-12-28T14:24:00Z"/>
                <w:rFonts w:ascii="微软雅黑" w:eastAsia="微软雅黑" w:hAnsi="微软雅黑"/>
              </w:rPr>
            </w:pPr>
          </w:p>
        </w:tc>
        <w:tc>
          <w:tcPr>
            <w:tcW w:w="1147" w:type="dxa"/>
            <w:shd w:val="clear" w:color="auto" w:fill="FFFF00"/>
            <w:tcPrChange w:id="5881" w:author="Microsoft" w:date="2015-12-29T13:58:00Z">
              <w:tcPr>
                <w:tcW w:w="1060" w:type="dxa"/>
                <w:shd w:val="clear" w:color="auto" w:fill="FFFF00"/>
              </w:tcPr>
            </w:tcPrChange>
          </w:tcPr>
          <w:p w:rsidR="009D7466" w:rsidRPr="00203026" w:rsidRDefault="009D7466" w:rsidP="00DB4D25">
            <w:pPr>
              <w:pStyle w:val="a0"/>
              <w:ind w:firstLineChars="0" w:firstLine="0"/>
              <w:rPr>
                <w:ins w:id="5882" w:author="Microsoft" w:date="2015-12-28T14:24:00Z"/>
                <w:rFonts w:ascii="微软雅黑" w:eastAsia="微软雅黑" w:hAnsi="微软雅黑"/>
              </w:rPr>
            </w:pPr>
          </w:p>
        </w:tc>
        <w:tc>
          <w:tcPr>
            <w:tcW w:w="872" w:type="dxa"/>
            <w:shd w:val="clear" w:color="auto" w:fill="FFFF00"/>
            <w:tcPrChange w:id="5883" w:author="Microsoft" w:date="2015-12-29T13:58:00Z">
              <w:tcPr>
                <w:tcW w:w="806" w:type="dxa"/>
                <w:shd w:val="clear" w:color="auto" w:fill="FFFF00"/>
              </w:tcPr>
            </w:tcPrChange>
          </w:tcPr>
          <w:p w:rsidR="009D7466" w:rsidRPr="00203026" w:rsidRDefault="009D7466" w:rsidP="00DB4D25">
            <w:pPr>
              <w:pStyle w:val="a0"/>
              <w:ind w:firstLineChars="0" w:firstLine="0"/>
              <w:rPr>
                <w:ins w:id="5884" w:author="Microsoft" w:date="2015-12-28T14:24:00Z"/>
                <w:rFonts w:ascii="微软雅黑" w:eastAsia="微软雅黑" w:hAnsi="微软雅黑"/>
              </w:rPr>
            </w:pPr>
          </w:p>
        </w:tc>
        <w:tc>
          <w:tcPr>
            <w:tcW w:w="1147" w:type="dxa"/>
            <w:shd w:val="clear" w:color="auto" w:fill="FFFF00"/>
            <w:tcPrChange w:id="5885" w:author="Microsoft" w:date="2015-12-29T13:58:00Z">
              <w:tcPr>
                <w:tcW w:w="1060" w:type="dxa"/>
                <w:shd w:val="clear" w:color="auto" w:fill="FFFF00"/>
              </w:tcPr>
            </w:tcPrChange>
          </w:tcPr>
          <w:p w:rsidR="009D7466" w:rsidRPr="00203026" w:rsidRDefault="009D7466" w:rsidP="00DB4D25">
            <w:pPr>
              <w:pStyle w:val="a0"/>
              <w:ind w:firstLineChars="0" w:firstLine="0"/>
              <w:rPr>
                <w:ins w:id="5886" w:author="Microsoft" w:date="2015-12-28T14:24:00Z"/>
                <w:rFonts w:ascii="微软雅黑" w:eastAsia="微软雅黑" w:hAnsi="微软雅黑"/>
              </w:rPr>
            </w:pPr>
          </w:p>
        </w:tc>
        <w:tc>
          <w:tcPr>
            <w:tcW w:w="986" w:type="dxa"/>
            <w:shd w:val="clear" w:color="auto" w:fill="FFFF00"/>
            <w:tcPrChange w:id="5887" w:author="Microsoft" w:date="2015-12-29T13:58:00Z">
              <w:tcPr>
                <w:tcW w:w="911" w:type="dxa"/>
                <w:shd w:val="clear" w:color="auto" w:fill="FFFF00"/>
              </w:tcPr>
            </w:tcPrChange>
          </w:tcPr>
          <w:p w:rsidR="009D7466" w:rsidRPr="00203026" w:rsidRDefault="009D7466" w:rsidP="00DB4D25">
            <w:pPr>
              <w:pStyle w:val="a0"/>
              <w:ind w:firstLineChars="0" w:firstLine="0"/>
              <w:rPr>
                <w:ins w:id="5888" w:author="Microsoft" w:date="2015-12-28T14:24:00Z"/>
                <w:rFonts w:ascii="微软雅黑" w:eastAsia="微软雅黑" w:hAnsi="微软雅黑"/>
              </w:rPr>
            </w:pPr>
          </w:p>
        </w:tc>
        <w:tc>
          <w:tcPr>
            <w:tcW w:w="1175" w:type="dxa"/>
            <w:shd w:val="clear" w:color="auto" w:fill="FFFF00"/>
            <w:tcPrChange w:id="5889" w:author="Microsoft" w:date="2015-12-29T13:58:00Z">
              <w:tcPr>
                <w:tcW w:w="1086" w:type="dxa"/>
                <w:shd w:val="clear" w:color="auto" w:fill="FFFF00"/>
              </w:tcPr>
            </w:tcPrChange>
          </w:tcPr>
          <w:p w:rsidR="009D7466" w:rsidRPr="00203026" w:rsidRDefault="009D7466" w:rsidP="00DB4D25">
            <w:pPr>
              <w:pStyle w:val="a0"/>
              <w:ind w:firstLineChars="0" w:firstLine="0"/>
              <w:rPr>
                <w:ins w:id="5890" w:author="Microsoft" w:date="2015-12-28T14:24:00Z"/>
                <w:rFonts w:ascii="微软雅黑" w:eastAsia="微软雅黑" w:hAnsi="微软雅黑"/>
              </w:rPr>
            </w:pPr>
          </w:p>
        </w:tc>
        <w:tc>
          <w:tcPr>
            <w:tcW w:w="920" w:type="dxa"/>
            <w:shd w:val="clear" w:color="auto" w:fill="FFFF00"/>
            <w:tcPrChange w:id="5891" w:author="Microsoft" w:date="2015-12-29T13:58:00Z">
              <w:tcPr>
                <w:tcW w:w="850" w:type="dxa"/>
                <w:shd w:val="clear" w:color="auto" w:fill="FFFF00"/>
              </w:tcPr>
            </w:tcPrChange>
          </w:tcPr>
          <w:p w:rsidR="009D7466" w:rsidRPr="00203026" w:rsidRDefault="009D7466" w:rsidP="00DB4D25">
            <w:pPr>
              <w:pStyle w:val="a0"/>
              <w:ind w:firstLineChars="0" w:firstLine="0"/>
              <w:rPr>
                <w:ins w:id="5892" w:author="Microsoft" w:date="2015-12-28T14:24:00Z"/>
                <w:rFonts w:ascii="微软雅黑" w:eastAsia="微软雅黑" w:hAnsi="微软雅黑"/>
              </w:rPr>
            </w:pPr>
          </w:p>
        </w:tc>
        <w:tc>
          <w:tcPr>
            <w:tcW w:w="1074" w:type="dxa"/>
            <w:shd w:val="clear" w:color="auto" w:fill="FFFF00"/>
            <w:tcPrChange w:id="5893" w:author="Microsoft" w:date="2015-12-29T13:58:00Z">
              <w:tcPr>
                <w:tcW w:w="993" w:type="dxa"/>
                <w:shd w:val="clear" w:color="auto" w:fill="FFFF00"/>
              </w:tcPr>
            </w:tcPrChange>
          </w:tcPr>
          <w:p w:rsidR="009D7466" w:rsidRPr="00203026" w:rsidRDefault="009D7466" w:rsidP="00DB4D25">
            <w:pPr>
              <w:pStyle w:val="a0"/>
              <w:ind w:firstLineChars="0" w:firstLine="0"/>
              <w:rPr>
                <w:ins w:id="5894" w:author="Microsoft" w:date="2015-12-28T14:24:00Z"/>
                <w:rFonts w:ascii="微软雅黑" w:eastAsia="微软雅黑" w:hAnsi="微软雅黑"/>
              </w:rPr>
            </w:pPr>
          </w:p>
        </w:tc>
      </w:tr>
      <w:tr w:rsidR="009D7466" w:rsidRPr="00286045" w:rsidTr="009D7466">
        <w:trPr>
          <w:trHeight w:val="335"/>
          <w:ins w:id="5895" w:author="Microsoft" w:date="2015-12-28T14:24:00Z"/>
          <w:trPrChange w:id="5896" w:author="Microsoft" w:date="2015-12-29T13:58:00Z">
            <w:trPr>
              <w:trHeight w:val="352"/>
            </w:trPr>
          </w:trPrChange>
        </w:trPr>
        <w:tc>
          <w:tcPr>
            <w:tcW w:w="915" w:type="dxa"/>
            <w:tcPrChange w:id="5897" w:author="Microsoft" w:date="2015-12-29T13:58:00Z">
              <w:tcPr>
                <w:tcW w:w="846" w:type="dxa"/>
              </w:tcPr>
            </w:tcPrChange>
          </w:tcPr>
          <w:p w:rsidR="009D7466" w:rsidRDefault="009D7466" w:rsidP="00DB4D25">
            <w:pPr>
              <w:pStyle w:val="a0"/>
              <w:ind w:firstLineChars="0" w:firstLine="0"/>
              <w:jc w:val="center"/>
              <w:rPr>
                <w:ins w:id="5898" w:author="Microsoft" w:date="2015-12-28T14:24:00Z"/>
                <w:rFonts w:ascii="微软雅黑" w:eastAsia="微软雅黑" w:hAnsi="微软雅黑"/>
              </w:rPr>
            </w:pPr>
          </w:p>
        </w:tc>
        <w:tc>
          <w:tcPr>
            <w:tcW w:w="1268" w:type="dxa"/>
            <w:tcPrChange w:id="5899" w:author="Microsoft" w:date="2015-12-29T13:58:00Z">
              <w:tcPr>
                <w:tcW w:w="1172" w:type="dxa"/>
              </w:tcPr>
            </w:tcPrChange>
          </w:tcPr>
          <w:p w:rsidR="009D7466" w:rsidRDefault="009D7466" w:rsidP="00DB4D25">
            <w:pPr>
              <w:pStyle w:val="a0"/>
              <w:ind w:firstLineChars="0" w:firstLine="0"/>
              <w:jc w:val="center"/>
              <w:rPr>
                <w:ins w:id="5900" w:author="Microsoft" w:date="2015-12-28T14:24:00Z"/>
                <w:rFonts w:ascii="微软雅黑" w:eastAsia="微软雅黑" w:hAnsi="微软雅黑"/>
              </w:rPr>
            </w:pPr>
          </w:p>
        </w:tc>
        <w:tc>
          <w:tcPr>
            <w:tcW w:w="1584" w:type="dxa"/>
            <w:tcPrChange w:id="5901" w:author="Microsoft" w:date="2015-12-29T13:58:00Z">
              <w:tcPr>
                <w:tcW w:w="1464" w:type="dxa"/>
              </w:tcPr>
            </w:tcPrChange>
          </w:tcPr>
          <w:p w:rsidR="009D7466" w:rsidRPr="00203026" w:rsidRDefault="009D7466" w:rsidP="00DB4D25">
            <w:pPr>
              <w:pStyle w:val="a0"/>
              <w:ind w:firstLineChars="0" w:firstLine="0"/>
              <w:rPr>
                <w:ins w:id="5902" w:author="Microsoft" w:date="2015-12-28T14:24:00Z"/>
                <w:rFonts w:ascii="微软雅黑" w:eastAsia="微软雅黑" w:hAnsi="微软雅黑"/>
              </w:rPr>
            </w:pPr>
          </w:p>
        </w:tc>
        <w:tc>
          <w:tcPr>
            <w:tcW w:w="980" w:type="dxa"/>
            <w:tcPrChange w:id="5903" w:author="Microsoft" w:date="2015-12-29T13:58:00Z">
              <w:tcPr>
                <w:tcW w:w="906" w:type="dxa"/>
              </w:tcPr>
            </w:tcPrChange>
          </w:tcPr>
          <w:p w:rsidR="009D7466" w:rsidRPr="00203026" w:rsidRDefault="009D7466" w:rsidP="00DB4D25">
            <w:pPr>
              <w:pStyle w:val="a0"/>
              <w:ind w:firstLineChars="0" w:firstLine="0"/>
              <w:rPr>
                <w:ins w:id="5904" w:author="Microsoft" w:date="2015-12-28T14:24:00Z"/>
                <w:rFonts w:ascii="微软雅黑" w:eastAsia="微软雅黑" w:hAnsi="微软雅黑"/>
              </w:rPr>
            </w:pPr>
          </w:p>
        </w:tc>
        <w:tc>
          <w:tcPr>
            <w:tcW w:w="1011" w:type="dxa"/>
            <w:tcPrChange w:id="5905" w:author="Microsoft" w:date="2015-12-29T13:58:00Z">
              <w:tcPr>
                <w:tcW w:w="934" w:type="dxa"/>
              </w:tcPr>
            </w:tcPrChange>
          </w:tcPr>
          <w:p w:rsidR="009D7466" w:rsidRPr="00203026" w:rsidRDefault="009D7466" w:rsidP="00DB4D25">
            <w:pPr>
              <w:pStyle w:val="a0"/>
              <w:ind w:firstLineChars="0" w:firstLine="0"/>
              <w:rPr>
                <w:ins w:id="5906" w:author="Microsoft" w:date="2015-12-28T14:24:00Z"/>
                <w:rFonts w:ascii="微软雅黑" w:eastAsia="微软雅黑" w:hAnsi="微软雅黑"/>
              </w:rPr>
            </w:pPr>
          </w:p>
        </w:tc>
        <w:tc>
          <w:tcPr>
            <w:tcW w:w="873" w:type="dxa"/>
            <w:tcPrChange w:id="5907" w:author="Microsoft" w:date="2015-12-29T13:58:00Z">
              <w:tcPr>
                <w:tcW w:w="807" w:type="dxa"/>
              </w:tcPr>
            </w:tcPrChange>
          </w:tcPr>
          <w:p w:rsidR="009D7466" w:rsidRPr="00203026" w:rsidRDefault="009D7466" w:rsidP="00DB4D25">
            <w:pPr>
              <w:pStyle w:val="a0"/>
              <w:ind w:firstLineChars="0" w:firstLine="0"/>
              <w:rPr>
                <w:ins w:id="5908" w:author="Microsoft" w:date="2015-12-28T14:24:00Z"/>
                <w:rFonts w:ascii="微软雅黑" w:eastAsia="微软雅黑" w:hAnsi="微软雅黑"/>
              </w:rPr>
            </w:pPr>
          </w:p>
        </w:tc>
        <w:tc>
          <w:tcPr>
            <w:tcW w:w="1147" w:type="dxa"/>
            <w:tcPrChange w:id="5909" w:author="Microsoft" w:date="2015-12-29T13:58:00Z">
              <w:tcPr>
                <w:tcW w:w="1060" w:type="dxa"/>
              </w:tcPr>
            </w:tcPrChange>
          </w:tcPr>
          <w:p w:rsidR="009D7466" w:rsidRPr="00203026" w:rsidRDefault="009D7466" w:rsidP="00DB4D25">
            <w:pPr>
              <w:pStyle w:val="a0"/>
              <w:ind w:firstLineChars="0" w:firstLine="0"/>
              <w:rPr>
                <w:ins w:id="5910" w:author="Microsoft" w:date="2015-12-28T14:24:00Z"/>
                <w:rFonts w:ascii="微软雅黑" w:eastAsia="微软雅黑" w:hAnsi="微软雅黑"/>
              </w:rPr>
            </w:pPr>
          </w:p>
        </w:tc>
        <w:tc>
          <w:tcPr>
            <w:tcW w:w="872" w:type="dxa"/>
            <w:tcPrChange w:id="5911" w:author="Microsoft" w:date="2015-12-29T13:58:00Z">
              <w:tcPr>
                <w:tcW w:w="806" w:type="dxa"/>
              </w:tcPr>
            </w:tcPrChange>
          </w:tcPr>
          <w:p w:rsidR="009D7466" w:rsidRPr="00203026" w:rsidRDefault="009D7466" w:rsidP="00DB4D25">
            <w:pPr>
              <w:pStyle w:val="a0"/>
              <w:ind w:firstLineChars="0" w:firstLine="0"/>
              <w:rPr>
                <w:ins w:id="5912" w:author="Microsoft" w:date="2015-12-28T14:24:00Z"/>
                <w:rFonts w:ascii="微软雅黑" w:eastAsia="微软雅黑" w:hAnsi="微软雅黑"/>
              </w:rPr>
            </w:pPr>
          </w:p>
        </w:tc>
        <w:tc>
          <w:tcPr>
            <w:tcW w:w="1147" w:type="dxa"/>
            <w:tcPrChange w:id="5913" w:author="Microsoft" w:date="2015-12-29T13:58:00Z">
              <w:tcPr>
                <w:tcW w:w="1060" w:type="dxa"/>
              </w:tcPr>
            </w:tcPrChange>
          </w:tcPr>
          <w:p w:rsidR="009D7466" w:rsidRPr="00203026" w:rsidRDefault="009D7466" w:rsidP="00DB4D25">
            <w:pPr>
              <w:pStyle w:val="a0"/>
              <w:ind w:firstLineChars="0" w:firstLine="0"/>
              <w:rPr>
                <w:ins w:id="5914" w:author="Microsoft" w:date="2015-12-28T14:24:00Z"/>
                <w:rFonts w:ascii="微软雅黑" w:eastAsia="微软雅黑" w:hAnsi="微软雅黑"/>
              </w:rPr>
            </w:pPr>
          </w:p>
        </w:tc>
        <w:tc>
          <w:tcPr>
            <w:tcW w:w="986" w:type="dxa"/>
            <w:tcPrChange w:id="5915" w:author="Microsoft" w:date="2015-12-29T13:58:00Z">
              <w:tcPr>
                <w:tcW w:w="911" w:type="dxa"/>
              </w:tcPr>
            </w:tcPrChange>
          </w:tcPr>
          <w:p w:rsidR="009D7466" w:rsidRPr="00203026" w:rsidRDefault="009D7466" w:rsidP="00DB4D25">
            <w:pPr>
              <w:pStyle w:val="a0"/>
              <w:ind w:firstLineChars="0" w:firstLine="0"/>
              <w:rPr>
                <w:ins w:id="5916" w:author="Microsoft" w:date="2015-12-28T14:24:00Z"/>
                <w:rFonts w:ascii="微软雅黑" w:eastAsia="微软雅黑" w:hAnsi="微软雅黑"/>
              </w:rPr>
            </w:pPr>
          </w:p>
        </w:tc>
        <w:tc>
          <w:tcPr>
            <w:tcW w:w="1175" w:type="dxa"/>
            <w:tcPrChange w:id="5917" w:author="Microsoft" w:date="2015-12-29T13:58:00Z">
              <w:tcPr>
                <w:tcW w:w="1086" w:type="dxa"/>
              </w:tcPr>
            </w:tcPrChange>
          </w:tcPr>
          <w:p w:rsidR="009D7466" w:rsidRPr="00203026" w:rsidRDefault="009D7466" w:rsidP="00DB4D25">
            <w:pPr>
              <w:pStyle w:val="a0"/>
              <w:ind w:firstLineChars="0" w:firstLine="0"/>
              <w:rPr>
                <w:ins w:id="5918" w:author="Microsoft" w:date="2015-12-28T14:24:00Z"/>
                <w:rFonts w:ascii="微软雅黑" w:eastAsia="微软雅黑" w:hAnsi="微软雅黑"/>
              </w:rPr>
            </w:pPr>
          </w:p>
        </w:tc>
        <w:tc>
          <w:tcPr>
            <w:tcW w:w="920" w:type="dxa"/>
            <w:tcPrChange w:id="5919" w:author="Microsoft" w:date="2015-12-29T13:58:00Z">
              <w:tcPr>
                <w:tcW w:w="850" w:type="dxa"/>
              </w:tcPr>
            </w:tcPrChange>
          </w:tcPr>
          <w:p w:rsidR="009D7466" w:rsidRPr="00203026" w:rsidRDefault="009D7466" w:rsidP="00DB4D25">
            <w:pPr>
              <w:pStyle w:val="a0"/>
              <w:ind w:firstLineChars="0" w:firstLine="0"/>
              <w:rPr>
                <w:ins w:id="5920" w:author="Microsoft" w:date="2015-12-28T14:24:00Z"/>
                <w:rFonts w:ascii="微软雅黑" w:eastAsia="微软雅黑" w:hAnsi="微软雅黑"/>
              </w:rPr>
            </w:pPr>
          </w:p>
        </w:tc>
        <w:tc>
          <w:tcPr>
            <w:tcW w:w="1074" w:type="dxa"/>
            <w:tcPrChange w:id="5921" w:author="Microsoft" w:date="2015-12-29T13:58:00Z">
              <w:tcPr>
                <w:tcW w:w="993" w:type="dxa"/>
              </w:tcPr>
            </w:tcPrChange>
          </w:tcPr>
          <w:p w:rsidR="009D7466" w:rsidRPr="00203026" w:rsidRDefault="009D7466" w:rsidP="00DB4D25">
            <w:pPr>
              <w:pStyle w:val="a0"/>
              <w:ind w:firstLineChars="0" w:firstLine="0"/>
              <w:rPr>
                <w:ins w:id="5922" w:author="Microsoft" w:date="2015-12-28T14:24:00Z"/>
                <w:rFonts w:ascii="微软雅黑" w:eastAsia="微软雅黑" w:hAnsi="微软雅黑"/>
              </w:rPr>
            </w:pPr>
          </w:p>
        </w:tc>
      </w:tr>
    </w:tbl>
    <w:p w:rsidR="00280E68" w:rsidRPr="005B5438" w:rsidRDefault="00280E68" w:rsidP="00280E68">
      <w:pPr>
        <w:pStyle w:val="a0"/>
        <w:rPr>
          <w:ins w:id="5923" w:author="Microsoft" w:date="2015-12-29T14:25:00Z"/>
          <w:color w:val="FF0000"/>
        </w:rPr>
      </w:pPr>
      <w:ins w:id="5924" w:author="Microsoft" w:date="2015-12-29T14:25:00Z">
        <w:r w:rsidRPr="005B5438">
          <w:rPr>
            <w:rFonts w:hint="eastAsia"/>
            <w:color w:val="FF0000"/>
          </w:rPr>
          <w:t>注</w:t>
        </w:r>
        <w:r w:rsidRPr="005B5438">
          <w:rPr>
            <w:color w:val="FF0000"/>
          </w:rPr>
          <w:t>：美金</w:t>
        </w:r>
        <w:r w:rsidRPr="005B5438">
          <w:rPr>
            <w:rFonts w:hint="eastAsia"/>
            <w:color w:val="FF0000"/>
          </w:rPr>
          <w:t>报表</w:t>
        </w:r>
        <w:r w:rsidRPr="005B5438">
          <w:rPr>
            <w:color w:val="FF0000"/>
          </w:rPr>
          <w:t>保留小数点后三位有效数字</w:t>
        </w:r>
      </w:ins>
    </w:p>
    <w:p w:rsidR="00841D89" w:rsidRPr="002419A7" w:rsidRDefault="00841D89">
      <w:pPr>
        <w:pStyle w:val="a0"/>
        <w:ind w:firstLineChars="0" w:firstLine="0"/>
        <w:rPr>
          <w:ins w:id="5925" w:author="Microsoft" w:date="2015-12-28T14:22:00Z"/>
        </w:rPr>
        <w:pPrChange w:id="5926" w:author="Microsoft" w:date="2015-12-29T13:56:00Z">
          <w:pPr>
            <w:pStyle w:val="3"/>
          </w:pPr>
        </w:pPrChange>
      </w:pPr>
    </w:p>
    <w:p w:rsidR="00C01052" w:rsidRDefault="00251E89">
      <w:pPr>
        <w:pStyle w:val="4"/>
        <w:rPr>
          <w:ins w:id="5927" w:author="Microsoft" w:date="2015-12-28T16:21:00Z"/>
        </w:rPr>
        <w:pPrChange w:id="5928" w:author="Microsoft" w:date="2015-12-29T13:55:00Z">
          <w:pPr>
            <w:pStyle w:val="3"/>
          </w:pPr>
        </w:pPrChange>
      </w:pPr>
      <w:ins w:id="5929" w:author="Microsoft" w:date="2016-01-18T13:00:00Z">
        <w:r>
          <w:rPr>
            <w:rFonts w:hint="eastAsia"/>
          </w:rPr>
          <w:t xml:space="preserve"> </w:t>
        </w:r>
      </w:ins>
      <w:ins w:id="5930" w:author="Microsoft" w:date="2015-12-28T16:21:00Z">
        <w:r w:rsidR="00C01052">
          <w:rPr>
            <w:rFonts w:hint="eastAsia"/>
          </w:rPr>
          <w:t>市场</w:t>
        </w:r>
        <w:r w:rsidR="00C01052">
          <w:t>管理员</w:t>
        </w:r>
        <w:r w:rsidR="00C01052">
          <w:rPr>
            <w:rFonts w:hint="eastAsia"/>
          </w:rPr>
          <w:t>资金</w:t>
        </w:r>
        <w:r w:rsidR="00C01052">
          <w:t>日结</w:t>
        </w:r>
        <w:r w:rsidR="00C01052">
          <w:rPr>
            <w:rFonts w:hint="eastAsia"/>
          </w:rPr>
          <w:t>（</w:t>
        </w:r>
        <w:r w:rsidR="00C01052">
          <w:rPr>
            <w:rFonts w:hint="eastAsia"/>
          </w:rPr>
          <w:t>MM C</w:t>
        </w:r>
        <w:r w:rsidR="00C01052">
          <w:t>apital Daily Report</w:t>
        </w:r>
        <w:r w:rsidR="00C01052">
          <w:t>）</w:t>
        </w:r>
      </w:ins>
    </w:p>
    <w:tbl>
      <w:tblPr>
        <w:tblW w:w="5000" w:type="pct"/>
        <w:tblLook w:val="04A0" w:firstRow="1" w:lastRow="0" w:firstColumn="1" w:lastColumn="0" w:noHBand="0" w:noVBand="1"/>
      </w:tblPr>
      <w:tblGrid>
        <w:gridCol w:w="4527"/>
        <w:gridCol w:w="9411"/>
      </w:tblGrid>
      <w:tr w:rsidR="00C01052" w:rsidRPr="009A3BDA" w:rsidTr="004E2F85">
        <w:trPr>
          <w:trHeight w:val="285"/>
          <w:ins w:id="5931" w:author="Microsoft" w:date="2015-12-28T16:21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C01052" w:rsidRPr="00940825" w:rsidRDefault="00C01052" w:rsidP="004E2F85">
            <w:pPr>
              <w:pStyle w:val="a8"/>
              <w:widowControl/>
              <w:numPr>
                <w:ilvl w:val="0"/>
                <w:numId w:val="65"/>
              </w:numPr>
              <w:spacing w:before="240" w:after="0"/>
              <w:ind w:firstLineChars="0"/>
              <w:jc w:val="left"/>
              <w:rPr>
                <w:ins w:id="5932" w:author="Microsoft" w:date="2015-12-28T16:21:00Z"/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ins w:id="5933" w:author="Microsoft" w:date="2015-12-28T16:21:00Z">
              <w:r w:rsidRPr="00940825">
                <w:rPr>
                  <w:rFonts w:ascii="宋体" w:hAnsi="宋体" w:cs="宋体" w:hint="eastAsia"/>
                  <w:b/>
                  <w:bCs/>
                  <w:color w:val="000000"/>
                  <w:sz w:val="22"/>
                  <w:szCs w:val="22"/>
                </w:rPr>
                <w:t>查询条件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C01052" w:rsidRPr="009A3BDA" w:rsidRDefault="00C01052" w:rsidP="004E2F85">
            <w:pPr>
              <w:spacing w:before="240" w:after="0"/>
              <w:rPr>
                <w:ins w:id="5934" w:author="Microsoft" w:date="2015-12-28T16:21:00Z"/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ins w:id="5935" w:author="Microsoft" w:date="2015-12-28T16:21:00Z">
              <w:r w:rsidRPr="009A3BDA">
                <w:rPr>
                  <w:rFonts w:ascii="宋体" w:hAnsi="宋体" w:cs="宋体" w:hint="eastAsia"/>
                  <w:b/>
                  <w:bCs/>
                  <w:color w:val="000000"/>
                  <w:sz w:val="22"/>
                  <w:szCs w:val="22"/>
                </w:rPr>
                <w:t>说明</w:t>
              </w:r>
            </w:ins>
          </w:p>
        </w:tc>
      </w:tr>
      <w:tr w:rsidR="00C01052" w:rsidRPr="009A3BDA" w:rsidTr="004E2F85">
        <w:trPr>
          <w:trHeight w:val="533"/>
          <w:ins w:id="5936" w:author="Microsoft" w:date="2015-12-28T16:21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1052" w:rsidRPr="009A3BDA" w:rsidRDefault="00C01052" w:rsidP="004E2F85">
            <w:pPr>
              <w:spacing w:before="240" w:after="0"/>
              <w:jc w:val="center"/>
              <w:rPr>
                <w:ins w:id="5937" w:author="Microsoft" w:date="2015-12-28T16:21:00Z"/>
                <w:rFonts w:ascii="宋体" w:hAnsi="宋体" w:cs="宋体"/>
                <w:color w:val="000000"/>
                <w:sz w:val="22"/>
                <w:szCs w:val="22"/>
              </w:rPr>
            </w:pPr>
            <w:ins w:id="5938" w:author="Microsoft" w:date="2015-12-28T16:21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市场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管理员姓名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01052" w:rsidRDefault="00C01052" w:rsidP="004E2F85">
            <w:pPr>
              <w:spacing w:before="240" w:after="0"/>
              <w:jc w:val="center"/>
              <w:rPr>
                <w:ins w:id="5939" w:author="Microsoft" w:date="2015-12-28T16:21:00Z"/>
                <w:rFonts w:ascii="宋体" w:hAnsi="宋体" w:cs="宋体"/>
                <w:color w:val="000000"/>
                <w:sz w:val="22"/>
                <w:szCs w:val="22"/>
              </w:rPr>
            </w:pPr>
            <w:ins w:id="5940" w:author="Microsoft" w:date="2015-12-28T16:21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文本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框输入市场管理员姓名</w:t>
              </w:r>
            </w:ins>
          </w:p>
        </w:tc>
      </w:tr>
      <w:tr w:rsidR="00C01052" w:rsidRPr="009A3BDA" w:rsidTr="004E2F85">
        <w:trPr>
          <w:trHeight w:val="399"/>
          <w:ins w:id="5941" w:author="Microsoft" w:date="2015-12-28T16:21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1052" w:rsidRPr="009A3BDA" w:rsidRDefault="00C01052" w:rsidP="004E2F85">
            <w:pPr>
              <w:spacing w:before="240" w:after="0"/>
              <w:jc w:val="center"/>
              <w:rPr>
                <w:ins w:id="5942" w:author="Microsoft" w:date="2015-12-28T16:21:00Z"/>
                <w:rFonts w:ascii="宋体" w:hAnsi="宋体" w:cs="宋体"/>
                <w:color w:val="000000"/>
                <w:sz w:val="22"/>
                <w:szCs w:val="22"/>
              </w:rPr>
            </w:pPr>
            <w:ins w:id="5943" w:author="Microsoft" w:date="2015-12-28T16:21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日期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01052" w:rsidRPr="009A3BDA" w:rsidRDefault="00C01052" w:rsidP="004E2F85">
            <w:pPr>
              <w:spacing w:before="240" w:after="0"/>
              <w:jc w:val="center"/>
              <w:rPr>
                <w:ins w:id="5944" w:author="Microsoft" w:date="2015-12-28T16:21:00Z"/>
                <w:rFonts w:ascii="宋体" w:hAnsi="宋体" w:cs="宋体"/>
                <w:color w:val="000000"/>
                <w:sz w:val="22"/>
                <w:szCs w:val="22"/>
              </w:rPr>
            </w:pPr>
            <w:ins w:id="5945" w:author="Microsoft" w:date="2015-12-28T16:21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选择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起止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日期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，查询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某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一时间段的数据；</w:t>
              </w:r>
            </w:ins>
          </w:p>
        </w:tc>
      </w:tr>
    </w:tbl>
    <w:p w:rsidR="004E2F85" w:rsidRDefault="00C01052">
      <w:pPr>
        <w:tabs>
          <w:tab w:val="left" w:pos="-141"/>
        </w:tabs>
        <w:ind w:leftChars="-17" w:left="-36" w:firstLineChars="50" w:firstLine="105"/>
        <w:rPr>
          <w:ins w:id="5946" w:author="Microsoft" w:date="2016-01-18T13:13:00Z"/>
        </w:rPr>
        <w:pPrChange w:id="5947" w:author="Microsoft" w:date="2015-12-29T13:56:00Z">
          <w:pPr>
            <w:pStyle w:val="a0"/>
          </w:pPr>
        </w:pPrChange>
      </w:pPr>
      <w:ins w:id="5948" w:author="Microsoft" w:date="2015-12-28T16:21:00Z">
        <w:r>
          <w:t>期末余额</w:t>
        </w:r>
        <w:r>
          <w:rPr>
            <w:rFonts w:hint="eastAsia"/>
          </w:rPr>
          <w:t>=</w:t>
        </w:r>
        <w:r>
          <w:t>期初余额</w:t>
        </w:r>
      </w:ins>
      <w:ins w:id="5949" w:author="Microsoft" w:date="2016-01-18T13:13:00Z">
        <w:r w:rsidR="00122F78">
          <w:t>-</w:t>
        </w:r>
      </w:ins>
      <w:ins w:id="5950" w:author="Microsoft" w:date="2015-12-28T16:21:00Z">
        <w:r>
          <w:t>充值</w:t>
        </w:r>
      </w:ins>
      <w:ins w:id="5951" w:author="Microsoft" w:date="2016-01-18T13:30:00Z">
        <w:r w:rsidR="00063C90">
          <w:t>+</w:t>
        </w:r>
      </w:ins>
      <w:ins w:id="5952" w:author="Microsoft" w:date="2015-12-28T16:21:00Z">
        <w:r>
          <w:t>提现</w:t>
        </w:r>
      </w:ins>
      <w:ins w:id="5953" w:author="Microsoft" w:date="2016-01-18T13:13:00Z">
        <w:r w:rsidR="00122F78">
          <w:t>+</w:t>
        </w:r>
        <w:r w:rsidR="00122F78">
          <w:rPr>
            <w:rFonts w:hint="eastAsia"/>
          </w:rPr>
          <w:t>还款</w:t>
        </w:r>
      </w:ins>
    </w:p>
    <w:p w:rsidR="00122F78" w:rsidRDefault="008C37D3">
      <w:pPr>
        <w:tabs>
          <w:tab w:val="left" w:pos="-141"/>
        </w:tabs>
        <w:ind w:leftChars="-17" w:left="-36" w:firstLineChars="50" w:firstLine="105"/>
        <w:rPr>
          <w:ins w:id="5954" w:author="Microsoft" w:date="2016-01-18T14:52:00Z"/>
        </w:rPr>
        <w:pPrChange w:id="5955" w:author="Microsoft" w:date="2015-12-29T13:56:00Z">
          <w:pPr>
            <w:pStyle w:val="a0"/>
          </w:pPr>
        </w:pPrChange>
      </w:pPr>
      <w:ins w:id="5956" w:author="Microsoft" w:date="2016-01-18T14:51:00Z">
        <w:r>
          <w:rPr>
            <w:rFonts w:hint="eastAsia"/>
          </w:rPr>
          <w:t>当</w:t>
        </w:r>
        <w:r>
          <w:rPr>
            <w:rFonts w:hint="eastAsia"/>
          </w:rPr>
          <w:t>(</w:t>
        </w:r>
        <w:r>
          <w:t>充值</w:t>
        </w:r>
      </w:ins>
      <w:ins w:id="5957" w:author="Microsoft" w:date="2016-01-18T14:57:00Z">
        <w:r w:rsidR="00BE23E2">
          <w:t>-</w:t>
        </w:r>
      </w:ins>
      <w:ins w:id="5958" w:author="Microsoft" w:date="2016-01-18T14:51:00Z">
        <w:r>
          <w:t>提现</w:t>
        </w:r>
        <w:r>
          <w:rPr>
            <w:rFonts w:hint="eastAsia"/>
          </w:rPr>
          <w:t>)</w:t>
        </w:r>
        <w:r w:rsidR="00BE23E2">
          <w:t>&lt;=</w:t>
        </w:r>
        <w:r>
          <w:rPr>
            <w:rFonts w:hint="eastAsia"/>
          </w:rPr>
          <w:t>期初余额</w:t>
        </w:r>
        <w:r>
          <w:t>，</w:t>
        </w:r>
      </w:ins>
      <w:ins w:id="5959" w:author="Microsoft" w:date="2016-01-18T14:52:00Z">
        <w:r>
          <w:rPr>
            <w:rFonts w:hint="eastAsia"/>
          </w:rPr>
          <w:t>应缴</w:t>
        </w:r>
        <w:r>
          <w:t>款</w:t>
        </w:r>
        <w:r>
          <w:t>=0</w:t>
        </w:r>
        <w:r>
          <w:rPr>
            <w:rFonts w:hint="eastAsia"/>
          </w:rPr>
          <w:t>；</w:t>
        </w:r>
      </w:ins>
    </w:p>
    <w:p w:rsidR="008C37D3" w:rsidRDefault="008C37D3">
      <w:pPr>
        <w:tabs>
          <w:tab w:val="left" w:pos="-141"/>
        </w:tabs>
        <w:ind w:leftChars="-17" w:left="-36" w:firstLineChars="50" w:firstLine="105"/>
        <w:rPr>
          <w:ins w:id="5960" w:author="Microsoft" w:date="2015-12-28T16:21:00Z"/>
        </w:rPr>
        <w:pPrChange w:id="5961" w:author="Microsoft" w:date="2015-12-29T13:56:00Z">
          <w:pPr>
            <w:pStyle w:val="a0"/>
          </w:pPr>
        </w:pPrChange>
      </w:pPr>
      <w:ins w:id="5962" w:author="Microsoft" w:date="2016-01-18T14:52:00Z">
        <w:r>
          <w:rPr>
            <w:rFonts w:hint="eastAsia"/>
          </w:rPr>
          <w:t>当</w:t>
        </w:r>
        <w:r>
          <w:t>（</w:t>
        </w:r>
        <w:r>
          <w:rPr>
            <w:rFonts w:hint="eastAsia"/>
          </w:rPr>
          <w:t>充值</w:t>
        </w:r>
        <w:r>
          <w:t>-</w:t>
        </w:r>
        <w:r>
          <w:t>提现）</w:t>
        </w:r>
        <w:r w:rsidR="00BE23E2">
          <w:rPr>
            <w:rFonts w:hint="eastAsia"/>
          </w:rPr>
          <w:t>&gt;</w:t>
        </w:r>
      </w:ins>
      <w:ins w:id="5963" w:author="Microsoft" w:date="2016-01-18T14:56:00Z">
        <w:r w:rsidR="00BE23E2">
          <w:rPr>
            <w:rFonts w:hint="eastAsia"/>
          </w:rPr>
          <w:t>期初</w:t>
        </w:r>
        <w:r w:rsidR="00BE23E2">
          <w:t>余额</w:t>
        </w:r>
      </w:ins>
      <w:ins w:id="5964" w:author="Microsoft" w:date="2016-01-18T14:52:00Z">
        <w:r>
          <w:rPr>
            <w:rFonts w:hint="eastAsia"/>
          </w:rPr>
          <w:t>，应缴</w:t>
        </w:r>
        <w:r>
          <w:t>款</w:t>
        </w:r>
        <w:r>
          <w:t>=</w:t>
        </w:r>
        <w:r>
          <w:t>（</w:t>
        </w:r>
        <w:r>
          <w:rPr>
            <w:rFonts w:hint="eastAsia"/>
          </w:rPr>
          <w:t>充值</w:t>
        </w:r>
        <w:r>
          <w:t>-</w:t>
        </w:r>
        <w:r>
          <w:t>提现</w:t>
        </w:r>
        <w:r>
          <w:rPr>
            <w:rFonts w:hint="eastAsia"/>
          </w:rPr>
          <w:t>）</w:t>
        </w:r>
        <w:r>
          <w:t>-</w:t>
        </w:r>
        <w:r>
          <w:t>期初账户余额</w:t>
        </w:r>
      </w:ins>
    </w:p>
    <w:tbl>
      <w:tblPr>
        <w:tblStyle w:val="a9"/>
        <w:tblW w:w="13948" w:type="dxa"/>
        <w:tblLook w:val="04A0" w:firstRow="1" w:lastRow="0" w:firstColumn="1" w:lastColumn="0" w:noHBand="0" w:noVBand="1"/>
        <w:tblPrChange w:id="5965" w:author="Microsoft" w:date="2016-01-18T13:12:00Z">
          <w:tblPr>
            <w:tblStyle w:val="a9"/>
            <w:tblW w:w="13377" w:type="dxa"/>
            <w:tblLook w:val="04A0" w:firstRow="1" w:lastRow="0" w:firstColumn="1" w:lastColumn="0" w:noHBand="0" w:noVBand="1"/>
          </w:tblPr>
        </w:tblPrChange>
      </w:tblPr>
      <w:tblGrid>
        <w:gridCol w:w="1451"/>
        <w:gridCol w:w="2259"/>
        <w:gridCol w:w="1845"/>
        <w:gridCol w:w="1460"/>
        <w:gridCol w:w="1588"/>
        <w:gridCol w:w="1787"/>
        <w:gridCol w:w="1791"/>
        <w:gridCol w:w="1767"/>
        <w:tblGridChange w:id="5966">
          <w:tblGrid>
            <w:gridCol w:w="1573"/>
            <w:gridCol w:w="2489"/>
            <w:gridCol w:w="2034"/>
            <w:gridCol w:w="1598"/>
            <w:gridCol w:w="1743"/>
            <w:gridCol w:w="1968"/>
            <w:gridCol w:w="1972"/>
            <w:gridCol w:w="1972"/>
          </w:tblGrid>
        </w:tblGridChange>
      </w:tblGrid>
      <w:tr w:rsidR="00122F78" w:rsidRPr="00286045" w:rsidTr="00122F78">
        <w:trPr>
          <w:trHeight w:val="213"/>
          <w:ins w:id="5967" w:author="Microsoft" w:date="2015-12-28T16:21:00Z"/>
          <w:trPrChange w:id="5968" w:author="Microsoft" w:date="2016-01-18T13:12:00Z">
            <w:trPr>
              <w:trHeight w:val="213"/>
            </w:trPr>
          </w:trPrChange>
        </w:trPr>
        <w:tc>
          <w:tcPr>
            <w:tcW w:w="1451" w:type="dxa"/>
            <w:shd w:val="clear" w:color="auto" w:fill="D9D9D9" w:themeFill="background1" w:themeFillShade="D9"/>
            <w:tcPrChange w:id="5969" w:author="Microsoft" w:date="2016-01-18T13:12:00Z">
              <w:tcPr>
                <w:tcW w:w="1573" w:type="dxa"/>
                <w:shd w:val="clear" w:color="auto" w:fill="D9D9D9" w:themeFill="background1" w:themeFillShade="D9"/>
              </w:tcPr>
            </w:tcPrChange>
          </w:tcPr>
          <w:p w:rsidR="00122F78" w:rsidRDefault="00122F78" w:rsidP="004E2F85">
            <w:pPr>
              <w:pStyle w:val="a0"/>
              <w:ind w:firstLineChars="50" w:firstLine="105"/>
              <w:rPr>
                <w:ins w:id="5970" w:author="Microsoft" w:date="2015-12-28T16:21:00Z"/>
                <w:rFonts w:ascii="微软雅黑" w:eastAsia="微软雅黑" w:hAnsi="微软雅黑"/>
              </w:rPr>
            </w:pPr>
            <w:ins w:id="5971" w:author="Microsoft" w:date="2015-12-28T16:21:00Z">
              <w:r>
                <w:rPr>
                  <w:rFonts w:ascii="微软雅黑" w:eastAsia="微软雅黑" w:hAnsi="微软雅黑" w:hint="eastAsia"/>
                </w:rPr>
                <w:t>日期</w:t>
              </w:r>
            </w:ins>
          </w:p>
        </w:tc>
        <w:tc>
          <w:tcPr>
            <w:tcW w:w="2259" w:type="dxa"/>
            <w:shd w:val="clear" w:color="auto" w:fill="D9D9D9" w:themeFill="background1" w:themeFillShade="D9"/>
            <w:tcPrChange w:id="5972" w:author="Microsoft" w:date="2016-01-18T13:12:00Z">
              <w:tcPr>
                <w:tcW w:w="2489" w:type="dxa"/>
                <w:shd w:val="clear" w:color="auto" w:fill="D9D9D9" w:themeFill="background1" w:themeFillShade="D9"/>
              </w:tcPr>
            </w:tcPrChange>
          </w:tcPr>
          <w:p w:rsidR="00122F78" w:rsidRDefault="00122F78" w:rsidP="004E2F85">
            <w:pPr>
              <w:pStyle w:val="a0"/>
              <w:ind w:firstLineChars="50" w:firstLine="105"/>
              <w:rPr>
                <w:ins w:id="5973" w:author="Microsoft" w:date="2015-12-28T16:21:00Z"/>
                <w:rFonts w:ascii="微软雅黑" w:eastAsia="微软雅黑" w:hAnsi="微软雅黑"/>
              </w:rPr>
            </w:pPr>
            <w:ins w:id="5974" w:author="Microsoft" w:date="2015-12-28T16:21:00Z">
              <w:r>
                <w:rPr>
                  <w:rFonts w:ascii="微软雅黑" w:eastAsia="微软雅黑" w:hAnsi="微软雅黑" w:hint="eastAsia"/>
                </w:rPr>
                <w:t>市场</w:t>
              </w:r>
              <w:r>
                <w:rPr>
                  <w:rFonts w:ascii="微软雅黑" w:eastAsia="微软雅黑" w:hAnsi="微软雅黑"/>
                </w:rPr>
                <w:t>管理员姓名</w:t>
              </w:r>
            </w:ins>
          </w:p>
        </w:tc>
        <w:tc>
          <w:tcPr>
            <w:tcW w:w="1845" w:type="dxa"/>
            <w:shd w:val="clear" w:color="auto" w:fill="D9D9D9" w:themeFill="background1" w:themeFillShade="D9"/>
            <w:tcPrChange w:id="5975" w:author="Microsoft" w:date="2016-01-18T13:12:00Z">
              <w:tcPr>
                <w:tcW w:w="2034" w:type="dxa"/>
                <w:shd w:val="clear" w:color="auto" w:fill="D9D9D9" w:themeFill="background1" w:themeFillShade="D9"/>
              </w:tcPr>
            </w:tcPrChange>
          </w:tcPr>
          <w:p w:rsidR="00122F78" w:rsidRPr="00203026" w:rsidRDefault="00122F78" w:rsidP="004E2F85">
            <w:pPr>
              <w:pStyle w:val="a0"/>
              <w:ind w:firstLineChars="0" w:firstLine="0"/>
              <w:rPr>
                <w:ins w:id="5976" w:author="Microsoft" w:date="2015-12-28T16:21:00Z"/>
                <w:rFonts w:ascii="微软雅黑" w:eastAsia="微软雅黑" w:hAnsi="微软雅黑"/>
              </w:rPr>
            </w:pPr>
            <w:ins w:id="5977" w:author="Microsoft" w:date="2015-12-28T16:21:00Z">
              <w:r>
                <w:rPr>
                  <w:rFonts w:ascii="微软雅黑" w:eastAsia="微软雅黑" w:hAnsi="微软雅黑" w:hint="eastAsia"/>
                </w:rPr>
                <w:t>期初余额</w:t>
              </w:r>
            </w:ins>
          </w:p>
        </w:tc>
        <w:tc>
          <w:tcPr>
            <w:tcW w:w="1460" w:type="dxa"/>
            <w:shd w:val="clear" w:color="auto" w:fill="D9D9D9" w:themeFill="background1" w:themeFillShade="D9"/>
            <w:tcPrChange w:id="5978" w:author="Microsoft" w:date="2016-01-18T13:12:00Z">
              <w:tcPr>
                <w:tcW w:w="1598" w:type="dxa"/>
                <w:shd w:val="clear" w:color="auto" w:fill="D9D9D9" w:themeFill="background1" w:themeFillShade="D9"/>
              </w:tcPr>
            </w:tcPrChange>
          </w:tcPr>
          <w:p w:rsidR="00122F78" w:rsidRPr="00203026" w:rsidRDefault="00122F78" w:rsidP="004E2F85">
            <w:pPr>
              <w:pStyle w:val="a0"/>
              <w:ind w:firstLineChars="0" w:firstLine="0"/>
              <w:jc w:val="center"/>
              <w:rPr>
                <w:ins w:id="5979" w:author="Microsoft" w:date="2015-12-28T16:21:00Z"/>
                <w:rFonts w:ascii="微软雅黑" w:eastAsia="微软雅黑" w:hAnsi="微软雅黑"/>
              </w:rPr>
            </w:pPr>
            <w:ins w:id="5980" w:author="Microsoft" w:date="2015-12-28T16:21:00Z">
              <w:r>
                <w:rPr>
                  <w:rFonts w:ascii="微软雅黑" w:eastAsia="微软雅黑" w:hAnsi="微软雅黑" w:hint="eastAsia"/>
                </w:rPr>
                <w:t>充值</w:t>
              </w:r>
            </w:ins>
          </w:p>
        </w:tc>
        <w:tc>
          <w:tcPr>
            <w:tcW w:w="1588" w:type="dxa"/>
            <w:shd w:val="clear" w:color="auto" w:fill="D9D9D9" w:themeFill="background1" w:themeFillShade="D9"/>
            <w:tcPrChange w:id="5981" w:author="Microsoft" w:date="2016-01-18T13:12:00Z">
              <w:tcPr>
                <w:tcW w:w="1743" w:type="dxa"/>
                <w:shd w:val="clear" w:color="auto" w:fill="D9D9D9" w:themeFill="background1" w:themeFillShade="D9"/>
              </w:tcPr>
            </w:tcPrChange>
          </w:tcPr>
          <w:p w:rsidR="00122F78" w:rsidRDefault="00122F78" w:rsidP="004E2F85">
            <w:pPr>
              <w:pStyle w:val="a0"/>
              <w:ind w:firstLineChars="0" w:firstLine="0"/>
              <w:jc w:val="center"/>
              <w:rPr>
                <w:ins w:id="5982" w:author="Microsoft" w:date="2015-12-28T16:21:00Z"/>
                <w:rFonts w:ascii="微软雅黑" w:eastAsia="微软雅黑" w:hAnsi="微软雅黑"/>
              </w:rPr>
            </w:pPr>
            <w:ins w:id="5983" w:author="Microsoft" w:date="2015-12-28T16:21:00Z">
              <w:r>
                <w:rPr>
                  <w:rFonts w:ascii="微软雅黑" w:eastAsia="微软雅黑" w:hAnsi="微软雅黑" w:hint="eastAsia"/>
                </w:rPr>
                <w:t>提现</w:t>
              </w:r>
            </w:ins>
          </w:p>
        </w:tc>
        <w:tc>
          <w:tcPr>
            <w:tcW w:w="1787" w:type="dxa"/>
            <w:shd w:val="clear" w:color="auto" w:fill="D9D9D9" w:themeFill="background1" w:themeFillShade="D9"/>
            <w:tcPrChange w:id="5984" w:author="Microsoft" w:date="2016-01-18T13:12:00Z">
              <w:tcPr>
                <w:tcW w:w="1968" w:type="dxa"/>
                <w:shd w:val="clear" w:color="auto" w:fill="D9D9D9" w:themeFill="background1" w:themeFillShade="D9"/>
              </w:tcPr>
            </w:tcPrChange>
          </w:tcPr>
          <w:p w:rsidR="00122F78" w:rsidRDefault="00122F78" w:rsidP="004E2F85">
            <w:pPr>
              <w:pStyle w:val="a0"/>
              <w:ind w:firstLineChars="0" w:firstLine="0"/>
              <w:jc w:val="center"/>
              <w:rPr>
                <w:ins w:id="5985" w:author="Microsoft" w:date="2015-12-28T16:21:00Z"/>
                <w:rFonts w:ascii="微软雅黑" w:eastAsia="微软雅黑" w:hAnsi="微软雅黑"/>
              </w:rPr>
            </w:pPr>
            <w:ins w:id="5986" w:author="Microsoft" w:date="2016-01-18T13:12:00Z">
              <w:r>
                <w:rPr>
                  <w:rFonts w:ascii="微软雅黑" w:eastAsia="微软雅黑" w:hAnsi="微软雅黑" w:hint="eastAsia"/>
                </w:rPr>
                <w:t>还款</w:t>
              </w:r>
            </w:ins>
          </w:p>
        </w:tc>
        <w:tc>
          <w:tcPr>
            <w:tcW w:w="1791" w:type="dxa"/>
            <w:shd w:val="clear" w:color="auto" w:fill="D9D9D9" w:themeFill="background1" w:themeFillShade="D9"/>
            <w:tcPrChange w:id="5987" w:author="Microsoft" w:date="2016-01-18T13:12:00Z">
              <w:tcPr>
                <w:tcW w:w="1972" w:type="dxa"/>
                <w:shd w:val="clear" w:color="auto" w:fill="D9D9D9" w:themeFill="background1" w:themeFillShade="D9"/>
              </w:tcPr>
            </w:tcPrChange>
          </w:tcPr>
          <w:p w:rsidR="00122F78" w:rsidRPr="00203026" w:rsidRDefault="00122F78" w:rsidP="004E2F85">
            <w:pPr>
              <w:pStyle w:val="a0"/>
              <w:ind w:firstLineChars="0" w:firstLine="0"/>
              <w:jc w:val="center"/>
              <w:rPr>
                <w:ins w:id="5988" w:author="Microsoft" w:date="2015-12-28T16:21:00Z"/>
                <w:rFonts w:ascii="微软雅黑" w:eastAsia="微软雅黑" w:hAnsi="微软雅黑"/>
              </w:rPr>
            </w:pPr>
            <w:ins w:id="5989" w:author="Microsoft" w:date="2015-12-28T16:21:00Z">
              <w:r>
                <w:rPr>
                  <w:rFonts w:ascii="微软雅黑" w:eastAsia="微软雅黑" w:hAnsi="微软雅黑" w:hint="eastAsia"/>
                </w:rPr>
                <w:t>期末</w:t>
              </w:r>
              <w:r>
                <w:rPr>
                  <w:rFonts w:ascii="微软雅黑" w:eastAsia="微软雅黑" w:hAnsi="微软雅黑"/>
                </w:rPr>
                <w:t>余额</w:t>
              </w:r>
            </w:ins>
          </w:p>
        </w:tc>
        <w:tc>
          <w:tcPr>
            <w:tcW w:w="1767" w:type="dxa"/>
            <w:shd w:val="clear" w:color="auto" w:fill="D9D9D9" w:themeFill="background1" w:themeFillShade="D9"/>
            <w:tcPrChange w:id="5990" w:author="Microsoft" w:date="2016-01-18T13:12:00Z">
              <w:tcPr>
                <w:tcW w:w="1972" w:type="dxa"/>
                <w:shd w:val="clear" w:color="auto" w:fill="D9D9D9" w:themeFill="background1" w:themeFillShade="D9"/>
              </w:tcPr>
            </w:tcPrChange>
          </w:tcPr>
          <w:p w:rsidR="00122F78" w:rsidRDefault="00122F78" w:rsidP="004E2F85">
            <w:pPr>
              <w:pStyle w:val="a0"/>
              <w:ind w:firstLineChars="0" w:firstLine="0"/>
              <w:jc w:val="center"/>
              <w:rPr>
                <w:ins w:id="5991" w:author="Microsoft" w:date="2016-01-18T13:12:00Z"/>
                <w:rFonts w:ascii="微软雅黑" w:eastAsia="微软雅黑" w:hAnsi="微软雅黑"/>
              </w:rPr>
            </w:pPr>
            <w:ins w:id="5992" w:author="Microsoft" w:date="2016-01-18T13:12:00Z">
              <w:r>
                <w:rPr>
                  <w:rFonts w:ascii="微软雅黑" w:eastAsia="微软雅黑" w:hAnsi="微软雅黑" w:hint="eastAsia"/>
                </w:rPr>
                <w:t>应缴</w:t>
              </w:r>
              <w:r>
                <w:rPr>
                  <w:rFonts w:ascii="微软雅黑" w:eastAsia="微软雅黑" w:hAnsi="微软雅黑"/>
                </w:rPr>
                <w:t>金额</w:t>
              </w:r>
            </w:ins>
          </w:p>
        </w:tc>
      </w:tr>
      <w:tr w:rsidR="00122F78" w:rsidRPr="00286045" w:rsidTr="00122F78">
        <w:trPr>
          <w:trHeight w:val="511"/>
          <w:ins w:id="5993" w:author="Microsoft" w:date="2015-12-28T16:21:00Z"/>
          <w:trPrChange w:id="5994" w:author="Microsoft" w:date="2016-01-18T13:12:00Z">
            <w:trPr>
              <w:trHeight w:val="511"/>
            </w:trPr>
          </w:trPrChange>
        </w:trPr>
        <w:tc>
          <w:tcPr>
            <w:tcW w:w="1451" w:type="dxa"/>
            <w:shd w:val="clear" w:color="auto" w:fill="auto"/>
            <w:tcPrChange w:id="5995" w:author="Microsoft" w:date="2016-01-18T13:12:00Z">
              <w:tcPr>
                <w:tcW w:w="1573" w:type="dxa"/>
                <w:shd w:val="clear" w:color="auto" w:fill="auto"/>
              </w:tcPr>
            </w:tcPrChange>
          </w:tcPr>
          <w:p w:rsidR="00122F78" w:rsidRDefault="00122F78" w:rsidP="004E2F85">
            <w:pPr>
              <w:pStyle w:val="a0"/>
              <w:ind w:firstLineChars="50" w:firstLine="105"/>
              <w:rPr>
                <w:ins w:id="5996" w:author="Microsoft" w:date="2015-12-28T16:21:00Z"/>
                <w:rFonts w:ascii="微软雅黑" w:eastAsia="微软雅黑" w:hAnsi="微软雅黑"/>
              </w:rPr>
            </w:pPr>
          </w:p>
        </w:tc>
        <w:tc>
          <w:tcPr>
            <w:tcW w:w="2259" w:type="dxa"/>
            <w:shd w:val="clear" w:color="auto" w:fill="auto"/>
            <w:tcPrChange w:id="5997" w:author="Microsoft" w:date="2016-01-18T13:12:00Z">
              <w:tcPr>
                <w:tcW w:w="2489" w:type="dxa"/>
                <w:shd w:val="clear" w:color="auto" w:fill="auto"/>
              </w:tcPr>
            </w:tcPrChange>
          </w:tcPr>
          <w:p w:rsidR="00122F78" w:rsidRDefault="00122F78" w:rsidP="004E2F85">
            <w:pPr>
              <w:pStyle w:val="a0"/>
              <w:ind w:firstLineChars="50" w:firstLine="105"/>
              <w:rPr>
                <w:ins w:id="5998" w:author="Microsoft" w:date="2015-12-28T16:21:00Z"/>
                <w:rFonts w:ascii="微软雅黑" w:eastAsia="微软雅黑" w:hAnsi="微软雅黑"/>
              </w:rPr>
            </w:pPr>
          </w:p>
        </w:tc>
        <w:tc>
          <w:tcPr>
            <w:tcW w:w="1845" w:type="dxa"/>
            <w:shd w:val="clear" w:color="auto" w:fill="auto"/>
            <w:tcPrChange w:id="5999" w:author="Microsoft" w:date="2016-01-18T13:12:00Z">
              <w:tcPr>
                <w:tcW w:w="2034" w:type="dxa"/>
                <w:shd w:val="clear" w:color="auto" w:fill="auto"/>
              </w:tcPr>
            </w:tcPrChange>
          </w:tcPr>
          <w:p w:rsidR="00122F78" w:rsidRPr="00203026" w:rsidRDefault="00122F78" w:rsidP="004E2F85">
            <w:pPr>
              <w:pStyle w:val="a0"/>
              <w:ind w:firstLineChars="50" w:firstLine="105"/>
              <w:rPr>
                <w:ins w:id="6000" w:author="Microsoft" w:date="2015-12-28T16:21:00Z"/>
                <w:rFonts w:ascii="微软雅黑" w:eastAsia="微软雅黑" w:hAnsi="微软雅黑"/>
              </w:rPr>
            </w:pPr>
          </w:p>
        </w:tc>
        <w:tc>
          <w:tcPr>
            <w:tcW w:w="1460" w:type="dxa"/>
            <w:shd w:val="clear" w:color="auto" w:fill="auto"/>
            <w:tcPrChange w:id="6001" w:author="Microsoft" w:date="2016-01-18T13:12:00Z">
              <w:tcPr>
                <w:tcW w:w="1598" w:type="dxa"/>
                <w:shd w:val="clear" w:color="auto" w:fill="auto"/>
              </w:tcPr>
            </w:tcPrChange>
          </w:tcPr>
          <w:p w:rsidR="00122F78" w:rsidRPr="00203026" w:rsidRDefault="00122F78" w:rsidP="004E2F85">
            <w:pPr>
              <w:pStyle w:val="a0"/>
              <w:ind w:firstLineChars="0" w:firstLine="0"/>
              <w:rPr>
                <w:ins w:id="6002" w:author="Microsoft" w:date="2015-12-28T16:21:00Z"/>
                <w:rFonts w:ascii="微软雅黑" w:eastAsia="微软雅黑" w:hAnsi="微软雅黑"/>
              </w:rPr>
            </w:pPr>
          </w:p>
        </w:tc>
        <w:tc>
          <w:tcPr>
            <w:tcW w:w="1588" w:type="dxa"/>
            <w:shd w:val="clear" w:color="auto" w:fill="auto"/>
            <w:tcPrChange w:id="6003" w:author="Microsoft" w:date="2016-01-18T13:12:00Z">
              <w:tcPr>
                <w:tcW w:w="1743" w:type="dxa"/>
                <w:shd w:val="clear" w:color="auto" w:fill="auto"/>
              </w:tcPr>
            </w:tcPrChange>
          </w:tcPr>
          <w:p w:rsidR="00122F78" w:rsidRPr="00203026" w:rsidDel="00866874" w:rsidRDefault="00122F78" w:rsidP="004E2F85">
            <w:pPr>
              <w:pStyle w:val="a0"/>
              <w:ind w:firstLineChars="0" w:firstLine="0"/>
              <w:rPr>
                <w:ins w:id="6004" w:author="Microsoft" w:date="2015-12-28T16:21:00Z"/>
                <w:rFonts w:ascii="微软雅黑" w:eastAsia="微软雅黑" w:hAnsi="微软雅黑"/>
              </w:rPr>
            </w:pPr>
          </w:p>
        </w:tc>
        <w:tc>
          <w:tcPr>
            <w:tcW w:w="1787" w:type="dxa"/>
            <w:shd w:val="clear" w:color="auto" w:fill="auto"/>
            <w:tcPrChange w:id="6005" w:author="Microsoft" w:date="2016-01-18T13:12:00Z">
              <w:tcPr>
                <w:tcW w:w="1968" w:type="dxa"/>
                <w:shd w:val="clear" w:color="auto" w:fill="auto"/>
              </w:tcPr>
            </w:tcPrChange>
          </w:tcPr>
          <w:p w:rsidR="00122F78" w:rsidRPr="00203026" w:rsidDel="00866874" w:rsidRDefault="00122F78" w:rsidP="004E2F85">
            <w:pPr>
              <w:pStyle w:val="a0"/>
              <w:ind w:firstLineChars="0" w:firstLine="0"/>
              <w:rPr>
                <w:ins w:id="6006" w:author="Microsoft" w:date="2015-12-28T16:21:00Z"/>
                <w:rFonts w:ascii="微软雅黑" w:eastAsia="微软雅黑" w:hAnsi="微软雅黑"/>
              </w:rPr>
            </w:pPr>
          </w:p>
        </w:tc>
        <w:tc>
          <w:tcPr>
            <w:tcW w:w="1791" w:type="dxa"/>
            <w:shd w:val="clear" w:color="auto" w:fill="auto"/>
            <w:tcPrChange w:id="6007" w:author="Microsoft" w:date="2016-01-18T13:12:00Z">
              <w:tcPr>
                <w:tcW w:w="1972" w:type="dxa"/>
                <w:shd w:val="clear" w:color="auto" w:fill="auto"/>
              </w:tcPr>
            </w:tcPrChange>
          </w:tcPr>
          <w:p w:rsidR="00122F78" w:rsidRPr="00203026" w:rsidRDefault="00122F78" w:rsidP="004E2F85">
            <w:pPr>
              <w:pStyle w:val="a0"/>
              <w:ind w:firstLineChars="0" w:firstLine="0"/>
              <w:rPr>
                <w:ins w:id="6008" w:author="Microsoft" w:date="2015-12-28T16:21:00Z"/>
                <w:rFonts w:ascii="微软雅黑" w:eastAsia="微软雅黑" w:hAnsi="微软雅黑"/>
              </w:rPr>
            </w:pPr>
          </w:p>
        </w:tc>
        <w:tc>
          <w:tcPr>
            <w:tcW w:w="1767" w:type="dxa"/>
            <w:tcPrChange w:id="6009" w:author="Microsoft" w:date="2016-01-18T13:12:00Z">
              <w:tcPr>
                <w:tcW w:w="1972" w:type="dxa"/>
              </w:tcPr>
            </w:tcPrChange>
          </w:tcPr>
          <w:p w:rsidR="00122F78" w:rsidRPr="00203026" w:rsidRDefault="00122F78" w:rsidP="004E2F85">
            <w:pPr>
              <w:pStyle w:val="a0"/>
              <w:ind w:firstLineChars="0" w:firstLine="0"/>
              <w:rPr>
                <w:ins w:id="6010" w:author="Microsoft" w:date="2016-01-18T13:12:00Z"/>
                <w:rFonts w:ascii="微软雅黑" w:eastAsia="微软雅黑" w:hAnsi="微软雅黑"/>
              </w:rPr>
            </w:pPr>
          </w:p>
        </w:tc>
      </w:tr>
      <w:tr w:rsidR="00122F78" w:rsidRPr="00286045" w:rsidTr="00122F78">
        <w:trPr>
          <w:trHeight w:val="495"/>
          <w:ins w:id="6011" w:author="Microsoft" w:date="2015-12-28T16:21:00Z"/>
          <w:trPrChange w:id="6012" w:author="Microsoft" w:date="2016-01-18T13:12:00Z">
            <w:trPr>
              <w:trHeight w:val="495"/>
            </w:trPr>
          </w:trPrChange>
        </w:trPr>
        <w:tc>
          <w:tcPr>
            <w:tcW w:w="1451" w:type="dxa"/>
            <w:tcPrChange w:id="6013" w:author="Microsoft" w:date="2016-01-18T13:12:00Z">
              <w:tcPr>
                <w:tcW w:w="1573" w:type="dxa"/>
              </w:tcPr>
            </w:tcPrChange>
          </w:tcPr>
          <w:p w:rsidR="00122F78" w:rsidRDefault="00122F78" w:rsidP="004E2F85">
            <w:pPr>
              <w:pStyle w:val="a0"/>
              <w:ind w:firstLineChars="0" w:firstLine="0"/>
              <w:jc w:val="center"/>
              <w:rPr>
                <w:ins w:id="6014" w:author="Microsoft" w:date="2015-12-28T16:21:00Z"/>
                <w:rFonts w:ascii="微软雅黑" w:eastAsia="微软雅黑" w:hAnsi="微软雅黑"/>
              </w:rPr>
            </w:pPr>
          </w:p>
        </w:tc>
        <w:tc>
          <w:tcPr>
            <w:tcW w:w="2259" w:type="dxa"/>
            <w:tcPrChange w:id="6015" w:author="Microsoft" w:date="2016-01-18T13:12:00Z">
              <w:tcPr>
                <w:tcW w:w="2489" w:type="dxa"/>
              </w:tcPr>
            </w:tcPrChange>
          </w:tcPr>
          <w:p w:rsidR="00122F78" w:rsidRDefault="00122F78" w:rsidP="004E2F85">
            <w:pPr>
              <w:pStyle w:val="a0"/>
              <w:ind w:firstLineChars="0" w:firstLine="0"/>
              <w:jc w:val="center"/>
              <w:rPr>
                <w:ins w:id="6016" w:author="Microsoft" w:date="2015-12-28T16:21:00Z"/>
                <w:rFonts w:ascii="微软雅黑" w:eastAsia="微软雅黑" w:hAnsi="微软雅黑"/>
              </w:rPr>
            </w:pPr>
          </w:p>
        </w:tc>
        <w:tc>
          <w:tcPr>
            <w:tcW w:w="1845" w:type="dxa"/>
            <w:tcPrChange w:id="6017" w:author="Microsoft" w:date="2016-01-18T13:12:00Z">
              <w:tcPr>
                <w:tcW w:w="2034" w:type="dxa"/>
              </w:tcPr>
            </w:tcPrChange>
          </w:tcPr>
          <w:p w:rsidR="00122F78" w:rsidRPr="00203026" w:rsidRDefault="00122F78" w:rsidP="004E2F85">
            <w:pPr>
              <w:pStyle w:val="a0"/>
              <w:ind w:firstLineChars="0" w:firstLine="0"/>
              <w:rPr>
                <w:ins w:id="6018" w:author="Microsoft" w:date="2015-12-28T16:21:00Z"/>
                <w:rFonts w:ascii="微软雅黑" w:eastAsia="微软雅黑" w:hAnsi="微软雅黑"/>
              </w:rPr>
            </w:pPr>
          </w:p>
        </w:tc>
        <w:tc>
          <w:tcPr>
            <w:tcW w:w="1460" w:type="dxa"/>
            <w:tcPrChange w:id="6019" w:author="Microsoft" w:date="2016-01-18T13:12:00Z">
              <w:tcPr>
                <w:tcW w:w="1598" w:type="dxa"/>
              </w:tcPr>
            </w:tcPrChange>
          </w:tcPr>
          <w:p w:rsidR="00122F78" w:rsidRPr="00203026" w:rsidRDefault="00122F78" w:rsidP="004E2F85">
            <w:pPr>
              <w:pStyle w:val="a0"/>
              <w:ind w:firstLineChars="0" w:firstLine="0"/>
              <w:rPr>
                <w:ins w:id="6020" w:author="Microsoft" w:date="2015-12-28T16:21:00Z"/>
                <w:rFonts w:ascii="微软雅黑" w:eastAsia="微软雅黑" w:hAnsi="微软雅黑"/>
              </w:rPr>
            </w:pPr>
          </w:p>
        </w:tc>
        <w:tc>
          <w:tcPr>
            <w:tcW w:w="1588" w:type="dxa"/>
            <w:tcPrChange w:id="6021" w:author="Microsoft" w:date="2016-01-18T13:12:00Z">
              <w:tcPr>
                <w:tcW w:w="1743" w:type="dxa"/>
              </w:tcPr>
            </w:tcPrChange>
          </w:tcPr>
          <w:p w:rsidR="00122F78" w:rsidRPr="00203026" w:rsidRDefault="00122F78" w:rsidP="004E2F85">
            <w:pPr>
              <w:pStyle w:val="a0"/>
              <w:ind w:firstLineChars="0" w:firstLine="0"/>
              <w:rPr>
                <w:ins w:id="6022" w:author="Microsoft" w:date="2015-12-28T16:21:00Z"/>
                <w:rFonts w:ascii="微软雅黑" w:eastAsia="微软雅黑" w:hAnsi="微软雅黑"/>
              </w:rPr>
            </w:pPr>
          </w:p>
        </w:tc>
        <w:tc>
          <w:tcPr>
            <w:tcW w:w="1787" w:type="dxa"/>
            <w:tcPrChange w:id="6023" w:author="Microsoft" w:date="2016-01-18T13:12:00Z">
              <w:tcPr>
                <w:tcW w:w="1968" w:type="dxa"/>
              </w:tcPr>
            </w:tcPrChange>
          </w:tcPr>
          <w:p w:rsidR="00122F78" w:rsidRPr="00203026" w:rsidRDefault="00122F78" w:rsidP="004E2F85">
            <w:pPr>
              <w:pStyle w:val="a0"/>
              <w:ind w:firstLineChars="0" w:firstLine="0"/>
              <w:rPr>
                <w:ins w:id="6024" w:author="Microsoft" w:date="2015-12-28T16:21:00Z"/>
                <w:rFonts w:ascii="微软雅黑" w:eastAsia="微软雅黑" w:hAnsi="微软雅黑"/>
              </w:rPr>
            </w:pPr>
          </w:p>
        </w:tc>
        <w:tc>
          <w:tcPr>
            <w:tcW w:w="1791" w:type="dxa"/>
            <w:tcPrChange w:id="6025" w:author="Microsoft" w:date="2016-01-18T13:12:00Z">
              <w:tcPr>
                <w:tcW w:w="1972" w:type="dxa"/>
              </w:tcPr>
            </w:tcPrChange>
          </w:tcPr>
          <w:p w:rsidR="00122F78" w:rsidRPr="00203026" w:rsidRDefault="00122F78" w:rsidP="004E2F85">
            <w:pPr>
              <w:pStyle w:val="a0"/>
              <w:ind w:firstLineChars="0" w:firstLine="0"/>
              <w:rPr>
                <w:ins w:id="6026" w:author="Microsoft" w:date="2015-12-28T16:21:00Z"/>
                <w:rFonts w:ascii="微软雅黑" w:eastAsia="微软雅黑" w:hAnsi="微软雅黑"/>
              </w:rPr>
            </w:pPr>
          </w:p>
        </w:tc>
        <w:tc>
          <w:tcPr>
            <w:tcW w:w="1767" w:type="dxa"/>
            <w:tcPrChange w:id="6027" w:author="Microsoft" w:date="2016-01-18T13:12:00Z">
              <w:tcPr>
                <w:tcW w:w="1972" w:type="dxa"/>
              </w:tcPr>
            </w:tcPrChange>
          </w:tcPr>
          <w:p w:rsidR="00122F78" w:rsidRPr="00203026" w:rsidRDefault="00122F78" w:rsidP="004E2F85">
            <w:pPr>
              <w:pStyle w:val="a0"/>
              <w:ind w:firstLineChars="0" w:firstLine="0"/>
              <w:rPr>
                <w:ins w:id="6028" w:author="Microsoft" w:date="2016-01-18T13:12:00Z"/>
                <w:rFonts w:ascii="微软雅黑" w:eastAsia="微软雅黑" w:hAnsi="微软雅黑"/>
              </w:rPr>
            </w:pPr>
          </w:p>
        </w:tc>
      </w:tr>
    </w:tbl>
    <w:p w:rsidR="00C01052" w:rsidRDefault="00C01052">
      <w:pPr>
        <w:pStyle w:val="a0"/>
        <w:ind w:firstLineChars="0" w:firstLine="0"/>
        <w:rPr>
          <w:ins w:id="6029" w:author="Microsoft" w:date="2015-12-28T16:21:00Z"/>
        </w:rPr>
        <w:pPrChange w:id="6030" w:author="Microsoft" w:date="2016-04-07T15:33:00Z">
          <w:pPr>
            <w:pStyle w:val="a0"/>
          </w:pPr>
        </w:pPrChange>
      </w:pPr>
    </w:p>
    <w:p w:rsidR="00C01052" w:rsidRDefault="00C01052" w:rsidP="00C01052">
      <w:pPr>
        <w:pStyle w:val="a0"/>
        <w:rPr>
          <w:ins w:id="6031" w:author="Microsoft" w:date="2015-12-28T16:21:00Z"/>
        </w:rPr>
        <w:sectPr w:rsidR="00C01052" w:rsidSect="00DB4D25">
          <w:pgSz w:w="16838" w:h="11906" w:orient="landscape"/>
          <w:pgMar w:top="1797" w:right="1440" w:bottom="1134" w:left="1440" w:header="851" w:footer="992" w:gutter="0"/>
          <w:cols w:space="425"/>
          <w:docGrid w:linePitch="312"/>
        </w:sectPr>
      </w:pPr>
    </w:p>
    <w:p w:rsidR="00C01052" w:rsidRPr="00E65FBE" w:rsidRDefault="00C01052" w:rsidP="00C01052">
      <w:pPr>
        <w:pStyle w:val="a0"/>
        <w:rPr>
          <w:ins w:id="6032" w:author="Microsoft" w:date="2015-12-28T16:21:00Z"/>
        </w:rPr>
      </w:pPr>
    </w:p>
    <w:p w:rsidR="004E2F85" w:rsidRDefault="004E2F85">
      <w:pPr>
        <w:pStyle w:val="4"/>
        <w:rPr>
          <w:ins w:id="6033" w:author="Microsoft" w:date="2015-12-29T13:54:00Z"/>
        </w:rPr>
      </w:pPr>
      <w:ins w:id="6034" w:author="Microsoft" w:date="2015-12-29T13:53:00Z">
        <w:r>
          <w:rPr>
            <w:rFonts w:hint="eastAsia"/>
          </w:rPr>
          <w:t>部门</w:t>
        </w:r>
        <w:r>
          <w:t>应缴款</w:t>
        </w:r>
      </w:ins>
      <w:ins w:id="6035" w:author="Microsoft" w:date="2015-12-29T13:54:00Z">
        <w:r>
          <w:t>报表</w:t>
        </w:r>
      </w:ins>
      <w:ins w:id="6036" w:author="Microsoft" w:date="2015-12-29T14:00:00Z">
        <w:r w:rsidR="009D7466">
          <w:rPr>
            <w:rFonts w:hint="eastAsia"/>
          </w:rPr>
          <w:t>（</w:t>
        </w:r>
        <w:r w:rsidR="009D7466" w:rsidRPr="001954FB">
          <w:t>Institution Payable Report</w:t>
        </w:r>
        <w:r w:rsidR="009D7466">
          <w:t>）</w:t>
        </w:r>
      </w:ins>
    </w:p>
    <w:tbl>
      <w:tblPr>
        <w:tblW w:w="5000" w:type="pct"/>
        <w:tblLook w:val="04A0" w:firstRow="1" w:lastRow="0" w:firstColumn="1" w:lastColumn="0" w:noHBand="0" w:noVBand="1"/>
      </w:tblPr>
      <w:tblGrid>
        <w:gridCol w:w="4527"/>
        <w:gridCol w:w="9411"/>
      </w:tblGrid>
      <w:tr w:rsidR="004E2F85" w:rsidRPr="009A3BDA" w:rsidTr="004E2F85">
        <w:trPr>
          <w:trHeight w:val="285"/>
          <w:ins w:id="6037" w:author="Microsoft" w:date="2015-12-29T13:55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4E2F85" w:rsidRPr="00940825" w:rsidRDefault="004E2F85" w:rsidP="004E2F85">
            <w:pPr>
              <w:pStyle w:val="a8"/>
              <w:widowControl/>
              <w:numPr>
                <w:ilvl w:val="0"/>
                <w:numId w:val="65"/>
              </w:numPr>
              <w:spacing w:before="240" w:after="0"/>
              <w:ind w:firstLineChars="0"/>
              <w:jc w:val="left"/>
              <w:rPr>
                <w:ins w:id="6038" w:author="Microsoft" w:date="2015-12-29T13:55:00Z"/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ins w:id="6039" w:author="Microsoft" w:date="2015-12-29T13:55:00Z">
              <w:r w:rsidRPr="00940825">
                <w:rPr>
                  <w:rFonts w:ascii="宋体" w:hAnsi="宋体" w:cs="宋体" w:hint="eastAsia"/>
                  <w:b/>
                  <w:bCs/>
                  <w:color w:val="000000"/>
                  <w:sz w:val="22"/>
                  <w:szCs w:val="22"/>
                </w:rPr>
                <w:t>查询条件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4E2F85" w:rsidRPr="009A3BDA" w:rsidRDefault="004E2F85" w:rsidP="004E2F85">
            <w:pPr>
              <w:spacing w:before="240" w:after="0"/>
              <w:rPr>
                <w:ins w:id="6040" w:author="Microsoft" w:date="2015-12-29T13:55:00Z"/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ins w:id="6041" w:author="Microsoft" w:date="2015-12-29T13:55:00Z">
              <w:r w:rsidRPr="009A3BDA">
                <w:rPr>
                  <w:rFonts w:ascii="宋体" w:hAnsi="宋体" w:cs="宋体" w:hint="eastAsia"/>
                  <w:b/>
                  <w:bCs/>
                  <w:color w:val="000000"/>
                  <w:sz w:val="22"/>
                  <w:szCs w:val="22"/>
                </w:rPr>
                <w:t>说明</w:t>
              </w:r>
            </w:ins>
          </w:p>
        </w:tc>
      </w:tr>
      <w:tr w:rsidR="004E2F85" w:rsidRPr="009A3BDA" w:rsidTr="004E2F85">
        <w:trPr>
          <w:trHeight w:val="533"/>
          <w:ins w:id="6042" w:author="Microsoft" w:date="2015-12-29T13:55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E2F85" w:rsidRPr="009A3BDA" w:rsidRDefault="004E2F85" w:rsidP="004E2F85">
            <w:pPr>
              <w:spacing w:before="240" w:after="0"/>
              <w:jc w:val="center"/>
              <w:rPr>
                <w:ins w:id="6043" w:author="Microsoft" w:date="2015-12-29T13:55:00Z"/>
                <w:rFonts w:ascii="宋体" w:hAnsi="宋体" w:cs="宋体"/>
                <w:color w:val="000000"/>
                <w:sz w:val="22"/>
                <w:szCs w:val="22"/>
              </w:rPr>
            </w:pPr>
            <w:ins w:id="6044" w:author="Microsoft" w:date="2015-12-29T13:55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部门</w:t>
              </w:r>
            </w:ins>
            <w:ins w:id="6045" w:author="Microsoft" w:date="2015-12-29T13:57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名称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E2F85" w:rsidRDefault="004E2F85" w:rsidP="004E2F85">
            <w:pPr>
              <w:spacing w:before="240" w:after="0"/>
              <w:jc w:val="center"/>
              <w:rPr>
                <w:ins w:id="6046" w:author="Microsoft" w:date="2015-12-29T13:55:00Z"/>
                <w:rFonts w:ascii="宋体" w:hAnsi="宋体" w:cs="宋体"/>
                <w:color w:val="000000"/>
                <w:sz w:val="22"/>
                <w:szCs w:val="22"/>
              </w:rPr>
            </w:pPr>
            <w:ins w:id="6047" w:author="Microsoft" w:date="2015-12-29T13:55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下拉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选择框选择部门名称</w:t>
              </w:r>
            </w:ins>
            <w:ins w:id="6048" w:author="Microsoft" w:date="2016-01-22T16:50:00Z">
              <w:r w:rsidR="00BC11EC"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（不包含</w:t>
              </w:r>
              <w:r w:rsidR="00BC11EC">
                <w:rPr>
                  <w:rFonts w:ascii="宋体" w:hAnsi="宋体" w:cs="宋体"/>
                  <w:color w:val="000000"/>
                  <w:sz w:val="22"/>
                  <w:szCs w:val="22"/>
                </w:rPr>
                <w:t>代理商）</w:t>
              </w:r>
            </w:ins>
          </w:p>
        </w:tc>
      </w:tr>
      <w:tr w:rsidR="004E2F85" w:rsidRPr="009A3BDA" w:rsidTr="004E2F85">
        <w:trPr>
          <w:trHeight w:val="399"/>
          <w:ins w:id="6049" w:author="Microsoft" w:date="2015-12-29T13:55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2F85" w:rsidRPr="009A3BDA" w:rsidRDefault="004E2F85" w:rsidP="004E2F85">
            <w:pPr>
              <w:spacing w:before="240" w:after="0"/>
              <w:jc w:val="center"/>
              <w:rPr>
                <w:ins w:id="6050" w:author="Microsoft" w:date="2015-12-29T13:55:00Z"/>
                <w:rFonts w:ascii="宋体" w:hAnsi="宋体" w:cs="宋体"/>
                <w:color w:val="000000"/>
                <w:sz w:val="22"/>
                <w:szCs w:val="22"/>
              </w:rPr>
            </w:pPr>
            <w:ins w:id="6051" w:author="Microsoft" w:date="2015-12-29T13:55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日期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E2F85" w:rsidRPr="009A3BDA" w:rsidRDefault="004E2F85" w:rsidP="004E2F85">
            <w:pPr>
              <w:spacing w:before="240" w:after="0"/>
              <w:jc w:val="center"/>
              <w:rPr>
                <w:ins w:id="6052" w:author="Microsoft" w:date="2015-12-29T13:55:00Z"/>
                <w:rFonts w:ascii="宋体" w:hAnsi="宋体" w:cs="宋体"/>
                <w:color w:val="000000"/>
                <w:sz w:val="22"/>
                <w:szCs w:val="22"/>
              </w:rPr>
            </w:pPr>
            <w:ins w:id="6053" w:author="Microsoft" w:date="2015-12-29T13:55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选择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起止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日期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，查询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某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一时间段的数据；</w:t>
              </w:r>
            </w:ins>
          </w:p>
        </w:tc>
      </w:tr>
    </w:tbl>
    <w:p w:rsidR="004E2F85" w:rsidRDefault="00200C1B" w:rsidP="001954FB">
      <w:pPr>
        <w:pStyle w:val="a0"/>
        <w:ind w:firstLineChars="0" w:firstLine="0"/>
        <w:rPr>
          <w:ins w:id="6054" w:author="Microsoft" w:date="2016-04-07T15:34:00Z"/>
          <w:rFonts w:ascii="微软雅黑" w:eastAsia="微软雅黑" w:hAnsi="微软雅黑"/>
          <w:color w:val="FF0000"/>
          <w:sz w:val="20"/>
          <w:szCs w:val="20"/>
        </w:rPr>
      </w:pPr>
      <w:ins w:id="6055" w:author="Microsoft" w:date="2015-12-29T14:03:00Z">
        <w:r w:rsidRPr="00207DC0">
          <w:rPr>
            <w:rFonts w:ascii="微软雅黑" w:eastAsia="微软雅黑" w:hAnsi="微软雅黑" w:hint="eastAsia"/>
            <w:color w:val="FF0000"/>
            <w:sz w:val="20"/>
            <w:szCs w:val="20"/>
          </w:rPr>
          <w:t>部门</w:t>
        </w:r>
        <w:r w:rsidRPr="00207DC0">
          <w:rPr>
            <w:rFonts w:ascii="微软雅黑" w:eastAsia="微软雅黑" w:hAnsi="微软雅黑"/>
            <w:color w:val="FF0000"/>
            <w:sz w:val="20"/>
            <w:szCs w:val="20"/>
          </w:rPr>
          <w:t>应交款=充值-提现-中心兑奖</w:t>
        </w:r>
      </w:ins>
      <w:ins w:id="6056" w:author="Microsoft" w:date="2016-04-22T15:29:00Z">
        <w:r w:rsidR="007D2B3C">
          <w:rPr>
            <w:rFonts w:ascii="微软雅黑" w:eastAsia="微软雅黑" w:hAnsi="微软雅黑" w:hint="eastAsia"/>
            <w:color w:val="FF0000"/>
            <w:sz w:val="20"/>
            <w:szCs w:val="20"/>
          </w:rPr>
          <w:t>-</w:t>
        </w:r>
      </w:ins>
      <w:ins w:id="6057" w:author="Microsoft" w:date="2016-06-06T16:54:00Z">
        <w:r w:rsidR="001954FB">
          <w:rPr>
            <w:rFonts w:ascii="微软雅黑" w:eastAsia="微软雅黑" w:hAnsi="微软雅黑" w:hint="eastAsia"/>
            <w:color w:val="FF0000"/>
            <w:sz w:val="20"/>
            <w:szCs w:val="20"/>
          </w:rPr>
          <w:t>中心兑奖佣金-</w:t>
        </w:r>
      </w:ins>
      <w:ins w:id="6058" w:author="Microsoft" w:date="2016-04-22T14:43:00Z">
        <w:r w:rsidR="00764C22">
          <w:rPr>
            <w:rFonts w:ascii="微软雅黑" w:eastAsia="微软雅黑" w:hAnsi="微软雅黑"/>
            <w:color w:val="FF0000"/>
            <w:sz w:val="20"/>
            <w:szCs w:val="20"/>
          </w:rPr>
          <w:t>中心退票</w:t>
        </w:r>
      </w:ins>
      <w:ins w:id="6059" w:author="Microsoft" w:date="2016-06-06T16:54:00Z">
        <w:r w:rsidR="001954FB">
          <w:rPr>
            <w:rFonts w:ascii="微软雅黑" w:eastAsia="微软雅黑" w:hAnsi="微软雅黑" w:hint="eastAsia"/>
            <w:color w:val="FF0000"/>
            <w:sz w:val="20"/>
            <w:szCs w:val="20"/>
          </w:rPr>
          <w:t>-</w:t>
        </w:r>
        <w:r w:rsidR="001954FB">
          <w:rPr>
            <w:rFonts w:ascii="微软雅黑" w:eastAsia="微软雅黑" w:hAnsi="微软雅黑"/>
            <w:color w:val="FF0000"/>
            <w:sz w:val="20"/>
            <w:szCs w:val="20"/>
          </w:rPr>
          <w:t>中心</w:t>
        </w:r>
      </w:ins>
      <w:ins w:id="6060" w:author="Microsoft" w:date="2016-06-06T16:55:00Z">
        <w:r w:rsidR="001954FB">
          <w:rPr>
            <w:rFonts w:ascii="微软雅黑" w:eastAsia="微软雅黑" w:hAnsi="微软雅黑"/>
            <w:color w:val="FF0000"/>
            <w:sz w:val="20"/>
            <w:szCs w:val="20"/>
          </w:rPr>
          <w:t>退票佣金</w:t>
        </w:r>
      </w:ins>
      <w:ins w:id="6061" w:author="Microsoft" w:date="2016-06-06T16:59:00Z">
        <w:r w:rsidR="001954FB">
          <w:rPr>
            <w:rFonts w:ascii="微软雅黑" w:eastAsia="微软雅黑" w:hAnsi="微软雅黑" w:hint="eastAsia"/>
            <w:color w:val="FF0000"/>
            <w:sz w:val="20"/>
            <w:szCs w:val="20"/>
          </w:rPr>
          <w:t>（其中</w:t>
        </w:r>
      </w:ins>
      <w:ins w:id="6062" w:author="Microsoft" w:date="2016-06-06T17:00:00Z">
        <w:r w:rsidR="001954FB">
          <w:rPr>
            <w:rFonts w:ascii="微软雅黑" w:eastAsia="微软雅黑" w:hAnsi="微软雅黑" w:hint="eastAsia"/>
            <w:color w:val="FF0000"/>
            <w:sz w:val="20"/>
            <w:szCs w:val="20"/>
          </w:rPr>
          <w:t>中心兑奖佣金和中心退票佣金由于分公司不存在佣金一项，故不在列表中显示，待需要时再显示</w:t>
        </w:r>
      </w:ins>
      <w:ins w:id="6063" w:author="Microsoft" w:date="2016-06-06T16:59:00Z">
        <w:r w:rsidR="001954FB">
          <w:rPr>
            <w:rFonts w:ascii="微软雅黑" w:eastAsia="微软雅黑" w:hAnsi="微软雅黑" w:hint="eastAsia"/>
            <w:color w:val="FF0000"/>
            <w:sz w:val="20"/>
            <w:szCs w:val="20"/>
          </w:rPr>
          <w:t>）</w:t>
        </w:r>
      </w:ins>
    </w:p>
    <w:p w:rsidR="0017228B" w:rsidRPr="001954FB" w:rsidRDefault="0017228B" w:rsidP="001954FB">
      <w:pPr>
        <w:rPr>
          <w:ins w:id="6064" w:author="Microsoft" w:date="2015-12-29T13:55:00Z"/>
          <w:rFonts w:ascii="Arial" w:hAnsi="Arial"/>
          <w:color w:val="FF0000"/>
          <w:kern w:val="21"/>
        </w:rPr>
      </w:pPr>
    </w:p>
    <w:tbl>
      <w:tblPr>
        <w:tblStyle w:val="a9"/>
        <w:tblW w:w="13948" w:type="dxa"/>
        <w:tblLook w:val="04A0" w:firstRow="1" w:lastRow="0" w:firstColumn="1" w:lastColumn="0" w:noHBand="0" w:noVBand="1"/>
      </w:tblPr>
      <w:tblGrid>
        <w:gridCol w:w="1545"/>
        <w:gridCol w:w="2026"/>
        <w:gridCol w:w="2185"/>
        <w:gridCol w:w="1630"/>
        <w:gridCol w:w="1581"/>
        <w:gridCol w:w="1547"/>
        <w:gridCol w:w="1704"/>
        <w:gridCol w:w="1730"/>
      </w:tblGrid>
      <w:tr w:rsidR="000642C5" w:rsidRPr="00286045" w:rsidTr="001954FB">
        <w:trPr>
          <w:trHeight w:val="313"/>
          <w:ins w:id="6065" w:author="Microsoft" w:date="2015-12-29T13:55:00Z"/>
        </w:trPr>
        <w:tc>
          <w:tcPr>
            <w:tcW w:w="1545" w:type="dxa"/>
            <w:shd w:val="clear" w:color="auto" w:fill="D9D9D9" w:themeFill="background1" w:themeFillShade="D9"/>
          </w:tcPr>
          <w:p w:rsidR="000642C5" w:rsidRDefault="000642C5" w:rsidP="004E2F85">
            <w:pPr>
              <w:pStyle w:val="a0"/>
              <w:ind w:firstLineChars="50" w:firstLine="105"/>
              <w:rPr>
                <w:ins w:id="6066" w:author="Microsoft" w:date="2015-12-29T13:55:00Z"/>
                <w:rFonts w:ascii="微软雅黑" w:eastAsia="微软雅黑" w:hAnsi="微软雅黑"/>
              </w:rPr>
            </w:pPr>
            <w:ins w:id="6067" w:author="Microsoft" w:date="2015-12-29T13:55:00Z">
              <w:r>
                <w:rPr>
                  <w:rFonts w:ascii="微软雅黑" w:eastAsia="微软雅黑" w:hAnsi="微软雅黑" w:hint="eastAsia"/>
                </w:rPr>
                <w:t>日期</w:t>
              </w:r>
            </w:ins>
          </w:p>
        </w:tc>
        <w:tc>
          <w:tcPr>
            <w:tcW w:w="2026" w:type="dxa"/>
            <w:shd w:val="clear" w:color="auto" w:fill="D9D9D9" w:themeFill="background1" w:themeFillShade="D9"/>
          </w:tcPr>
          <w:p w:rsidR="000642C5" w:rsidRDefault="000642C5" w:rsidP="004E2F85">
            <w:pPr>
              <w:pStyle w:val="a0"/>
              <w:ind w:firstLineChars="50" w:firstLine="105"/>
              <w:rPr>
                <w:ins w:id="6068" w:author="Microsoft" w:date="2016-04-07T15:29:00Z"/>
                <w:rFonts w:ascii="微软雅黑" w:eastAsia="微软雅黑" w:hAnsi="微软雅黑"/>
              </w:rPr>
            </w:pPr>
          </w:p>
        </w:tc>
        <w:tc>
          <w:tcPr>
            <w:tcW w:w="2185" w:type="dxa"/>
            <w:shd w:val="clear" w:color="auto" w:fill="D9D9D9" w:themeFill="background1" w:themeFillShade="D9"/>
          </w:tcPr>
          <w:p w:rsidR="000642C5" w:rsidRDefault="000642C5" w:rsidP="004E2F85">
            <w:pPr>
              <w:pStyle w:val="a0"/>
              <w:ind w:firstLineChars="50" w:firstLine="105"/>
              <w:rPr>
                <w:ins w:id="6069" w:author="Microsoft" w:date="2015-12-29T13:55:00Z"/>
                <w:rFonts w:ascii="微软雅黑" w:eastAsia="微软雅黑" w:hAnsi="微软雅黑"/>
              </w:rPr>
            </w:pPr>
            <w:ins w:id="6070" w:author="Microsoft" w:date="2015-12-29T13:57:00Z">
              <w:r>
                <w:rPr>
                  <w:rFonts w:ascii="微软雅黑" w:eastAsia="微软雅黑" w:hAnsi="微软雅黑" w:hint="eastAsia"/>
                </w:rPr>
                <w:t>部门</w:t>
              </w:r>
              <w:r>
                <w:rPr>
                  <w:rFonts w:ascii="微软雅黑" w:eastAsia="微软雅黑" w:hAnsi="微软雅黑"/>
                </w:rPr>
                <w:t>名称</w:t>
              </w:r>
            </w:ins>
          </w:p>
        </w:tc>
        <w:tc>
          <w:tcPr>
            <w:tcW w:w="1630" w:type="dxa"/>
            <w:shd w:val="clear" w:color="auto" w:fill="D9D9D9" w:themeFill="background1" w:themeFillShade="D9"/>
          </w:tcPr>
          <w:p w:rsidR="000642C5" w:rsidRPr="00203026" w:rsidRDefault="000642C5" w:rsidP="004E2F85">
            <w:pPr>
              <w:pStyle w:val="a0"/>
              <w:ind w:firstLineChars="0" w:firstLine="0"/>
              <w:rPr>
                <w:ins w:id="6071" w:author="Microsoft" w:date="2015-12-29T13:55:00Z"/>
                <w:rFonts w:ascii="微软雅黑" w:eastAsia="微软雅黑" w:hAnsi="微软雅黑"/>
              </w:rPr>
            </w:pPr>
            <w:ins w:id="6072" w:author="Microsoft" w:date="2015-12-29T13:57:00Z">
              <w:r>
                <w:rPr>
                  <w:rFonts w:ascii="微软雅黑" w:eastAsia="微软雅黑" w:hAnsi="微软雅黑" w:hint="eastAsia"/>
                </w:rPr>
                <w:t>充值</w:t>
              </w:r>
              <w:r>
                <w:rPr>
                  <w:rFonts w:ascii="微软雅黑" w:eastAsia="微软雅黑" w:hAnsi="微软雅黑"/>
                </w:rPr>
                <w:t>金额</w:t>
              </w:r>
            </w:ins>
          </w:p>
        </w:tc>
        <w:tc>
          <w:tcPr>
            <w:tcW w:w="1581" w:type="dxa"/>
            <w:shd w:val="clear" w:color="auto" w:fill="D9D9D9" w:themeFill="background1" w:themeFillShade="D9"/>
          </w:tcPr>
          <w:p w:rsidR="000642C5" w:rsidRPr="00203026" w:rsidRDefault="000642C5" w:rsidP="004E2F85">
            <w:pPr>
              <w:pStyle w:val="a0"/>
              <w:ind w:firstLineChars="0" w:firstLine="0"/>
              <w:jc w:val="center"/>
              <w:rPr>
                <w:ins w:id="6073" w:author="Microsoft" w:date="2015-12-29T13:55:00Z"/>
                <w:rFonts w:ascii="微软雅黑" w:eastAsia="微软雅黑" w:hAnsi="微软雅黑"/>
              </w:rPr>
            </w:pPr>
            <w:ins w:id="6074" w:author="Microsoft" w:date="2015-12-29T13:57:00Z">
              <w:r>
                <w:rPr>
                  <w:rFonts w:ascii="微软雅黑" w:eastAsia="微软雅黑" w:hAnsi="微软雅黑" w:hint="eastAsia"/>
                </w:rPr>
                <w:t>提现</w:t>
              </w:r>
              <w:r>
                <w:rPr>
                  <w:rFonts w:ascii="微软雅黑" w:eastAsia="微软雅黑" w:hAnsi="微软雅黑"/>
                </w:rPr>
                <w:t>金额</w:t>
              </w:r>
            </w:ins>
          </w:p>
        </w:tc>
        <w:tc>
          <w:tcPr>
            <w:tcW w:w="1547" w:type="dxa"/>
            <w:shd w:val="clear" w:color="auto" w:fill="D9D9D9" w:themeFill="background1" w:themeFillShade="D9"/>
          </w:tcPr>
          <w:p w:rsidR="000642C5" w:rsidRDefault="000642C5" w:rsidP="004E2F85">
            <w:pPr>
              <w:pStyle w:val="a0"/>
              <w:ind w:firstLineChars="0" w:firstLine="0"/>
              <w:jc w:val="center"/>
              <w:rPr>
                <w:ins w:id="6075" w:author="Microsoft" w:date="2015-12-29T13:55:00Z"/>
                <w:rFonts w:ascii="微软雅黑" w:eastAsia="微软雅黑" w:hAnsi="微软雅黑"/>
              </w:rPr>
            </w:pPr>
            <w:ins w:id="6076" w:author="Microsoft" w:date="2015-12-29T13:57:00Z">
              <w:r>
                <w:rPr>
                  <w:rFonts w:ascii="微软雅黑" w:eastAsia="微软雅黑" w:hAnsi="微软雅黑" w:hint="eastAsia"/>
                </w:rPr>
                <w:t>中心</w:t>
              </w:r>
              <w:r>
                <w:rPr>
                  <w:rFonts w:ascii="微软雅黑" w:eastAsia="微软雅黑" w:hAnsi="微软雅黑"/>
                </w:rPr>
                <w:t>兑奖</w:t>
              </w:r>
            </w:ins>
            <w:ins w:id="6077" w:author="Microsoft" w:date="2015-12-29T13:59:00Z">
              <w:r>
                <w:rPr>
                  <w:rFonts w:ascii="微软雅黑" w:eastAsia="微软雅黑" w:hAnsi="微软雅黑" w:hint="eastAsia"/>
                </w:rPr>
                <w:t>金额</w:t>
              </w:r>
            </w:ins>
          </w:p>
        </w:tc>
        <w:tc>
          <w:tcPr>
            <w:tcW w:w="1704" w:type="dxa"/>
            <w:shd w:val="clear" w:color="auto" w:fill="D9D9D9" w:themeFill="background1" w:themeFillShade="D9"/>
          </w:tcPr>
          <w:p w:rsidR="000642C5" w:rsidRDefault="000642C5" w:rsidP="004E2F85">
            <w:pPr>
              <w:pStyle w:val="a0"/>
              <w:ind w:firstLineChars="0" w:firstLine="0"/>
              <w:jc w:val="center"/>
              <w:rPr>
                <w:ins w:id="6078" w:author="Microsoft" w:date="2016-04-08T16:29:00Z"/>
                <w:rFonts w:ascii="微软雅黑" w:eastAsia="微软雅黑" w:hAnsi="微软雅黑"/>
              </w:rPr>
            </w:pPr>
            <w:ins w:id="6079" w:author="Microsoft" w:date="2016-04-08T16:30:00Z">
              <w:r>
                <w:rPr>
                  <w:rFonts w:ascii="微软雅黑" w:eastAsia="微软雅黑" w:hAnsi="微软雅黑" w:hint="eastAsia"/>
                </w:rPr>
                <w:t>中心</w:t>
              </w:r>
              <w:r>
                <w:rPr>
                  <w:rFonts w:ascii="微软雅黑" w:eastAsia="微软雅黑" w:hAnsi="微软雅黑"/>
                </w:rPr>
                <w:t>退票</w:t>
              </w:r>
            </w:ins>
          </w:p>
        </w:tc>
        <w:tc>
          <w:tcPr>
            <w:tcW w:w="1730" w:type="dxa"/>
            <w:shd w:val="clear" w:color="auto" w:fill="D9D9D9" w:themeFill="background1" w:themeFillShade="D9"/>
          </w:tcPr>
          <w:p w:rsidR="000642C5" w:rsidRDefault="000642C5" w:rsidP="004E2F85">
            <w:pPr>
              <w:pStyle w:val="a0"/>
              <w:ind w:firstLineChars="0" w:firstLine="0"/>
              <w:jc w:val="center"/>
              <w:rPr>
                <w:ins w:id="6080" w:author="Microsoft" w:date="2015-12-29T13:55:00Z"/>
                <w:rFonts w:ascii="微软雅黑" w:eastAsia="微软雅黑" w:hAnsi="微软雅黑"/>
              </w:rPr>
            </w:pPr>
            <w:ins w:id="6081" w:author="Microsoft" w:date="2015-12-29T13:59:00Z">
              <w:r>
                <w:rPr>
                  <w:rFonts w:ascii="微软雅黑" w:eastAsia="微软雅黑" w:hAnsi="微软雅黑" w:hint="eastAsia"/>
                </w:rPr>
                <w:t>应</w:t>
              </w:r>
              <w:r>
                <w:rPr>
                  <w:rFonts w:ascii="微软雅黑" w:eastAsia="微软雅黑" w:hAnsi="微软雅黑"/>
                </w:rPr>
                <w:t>缴</w:t>
              </w:r>
            </w:ins>
            <w:ins w:id="6082" w:author="Microsoft" w:date="2015-12-29T13:55:00Z">
              <w:r>
                <w:rPr>
                  <w:rFonts w:ascii="微软雅黑" w:eastAsia="微软雅黑" w:hAnsi="微软雅黑"/>
                </w:rPr>
                <w:t>金额</w:t>
              </w:r>
            </w:ins>
          </w:p>
        </w:tc>
      </w:tr>
      <w:tr w:rsidR="000642C5" w:rsidRPr="00286045" w:rsidTr="001954FB">
        <w:trPr>
          <w:trHeight w:val="295"/>
          <w:ins w:id="6083" w:author="Microsoft" w:date="2015-12-29T13:55:00Z"/>
        </w:trPr>
        <w:tc>
          <w:tcPr>
            <w:tcW w:w="1545" w:type="dxa"/>
            <w:shd w:val="clear" w:color="auto" w:fill="D9D9D9" w:themeFill="background1" w:themeFillShade="D9"/>
          </w:tcPr>
          <w:p w:rsidR="000642C5" w:rsidRDefault="000642C5" w:rsidP="004E2F85">
            <w:pPr>
              <w:pStyle w:val="a0"/>
              <w:ind w:firstLineChars="50" w:firstLine="105"/>
              <w:rPr>
                <w:ins w:id="6084" w:author="Microsoft" w:date="2015-12-29T13:55:00Z"/>
                <w:rFonts w:ascii="微软雅黑" w:eastAsia="微软雅黑" w:hAnsi="微软雅黑"/>
              </w:rPr>
            </w:pPr>
          </w:p>
        </w:tc>
        <w:tc>
          <w:tcPr>
            <w:tcW w:w="2026" w:type="dxa"/>
            <w:shd w:val="clear" w:color="auto" w:fill="FFFF00"/>
          </w:tcPr>
          <w:p w:rsidR="000642C5" w:rsidRDefault="000642C5" w:rsidP="001954FB">
            <w:pPr>
              <w:pStyle w:val="a0"/>
              <w:ind w:firstLineChars="50" w:firstLine="105"/>
              <w:jc w:val="center"/>
              <w:rPr>
                <w:ins w:id="6085" w:author="Microsoft" w:date="2016-04-07T15:29:00Z"/>
                <w:rFonts w:ascii="微软雅黑" w:eastAsia="微软雅黑" w:hAnsi="微软雅黑"/>
              </w:rPr>
            </w:pPr>
            <w:ins w:id="6086" w:author="Microsoft" w:date="2016-04-07T15:29:00Z">
              <w:r>
                <w:rPr>
                  <w:rFonts w:ascii="微软雅黑" w:eastAsia="微软雅黑" w:hAnsi="微软雅黑" w:hint="eastAsia"/>
                </w:rPr>
                <w:t>合计</w:t>
              </w:r>
            </w:ins>
          </w:p>
        </w:tc>
        <w:tc>
          <w:tcPr>
            <w:tcW w:w="2185" w:type="dxa"/>
            <w:shd w:val="clear" w:color="auto" w:fill="FFFF00"/>
          </w:tcPr>
          <w:p w:rsidR="000642C5" w:rsidRDefault="000642C5" w:rsidP="004E2F85">
            <w:pPr>
              <w:pStyle w:val="a0"/>
              <w:ind w:firstLineChars="50" w:firstLine="105"/>
              <w:rPr>
                <w:ins w:id="6087" w:author="Microsoft" w:date="2015-12-29T13:55:00Z"/>
                <w:rFonts w:ascii="微软雅黑" w:eastAsia="微软雅黑" w:hAnsi="微软雅黑"/>
              </w:rPr>
            </w:pPr>
          </w:p>
        </w:tc>
        <w:tc>
          <w:tcPr>
            <w:tcW w:w="1630" w:type="dxa"/>
            <w:shd w:val="clear" w:color="auto" w:fill="FFFF00"/>
          </w:tcPr>
          <w:p w:rsidR="000642C5" w:rsidRPr="00203026" w:rsidRDefault="000642C5" w:rsidP="004E2F85">
            <w:pPr>
              <w:pStyle w:val="a0"/>
              <w:ind w:firstLineChars="50" w:firstLine="105"/>
              <w:rPr>
                <w:ins w:id="6088" w:author="Microsoft" w:date="2015-12-29T13:55:00Z"/>
                <w:rFonts w:ascii="微软雅黑" w:eastAsia="微软雅黑" w:hAnsi="微软雅黑"/>
              </w:rPr>
            </w:pPr>
          </w:p>
        </w:tc>
        <w:tc>
          <w:tcPr>
            <w:tcW w:w="1581" w:type="dxa"/>
            <w:shd w:val="clear" w:color="auto" w:fill="FFFF00"/>
          </w:tcPr>
          <w:p w:rsidR="000642C5" w:rsidRPr="00203026" w:rsidRDefault="000642C5" w:rsidP="004E2F85">
            <w:pPr>
              <w:pStyle w:val="a0"/>
              <w:ind w:firstLineChars="0" w:firstLine="0"/>
              <w:rPr>
                <w:ins w:id="6089" w:author="Microsoft" w:date="2015-12-29T13:55:00Z"/>
                <w:rFonts w:ascii="微软雅黑" w:eastAsia="微软雅黑" w:hAnsi="微软雅黑"/>
              </w:rPr>
            </w:pPr>
          </w:p>
        </w:tc>
        <w:tc>
          <w:tcPr>
            <w:tcW w:w="1547" w:type="dxa"/>
            <w:shd w:val="clear" w:color="auto" w:fill="FFFF00"/>
          </w:tcPr>
          <w:p w:rsidR="000642C5" w:rsidRPr="00203026" w:rsidDel="00866874" w:rsidRDefault="000642C5" w:rsidP="004E2F85">
            <w:pPr>
              <w:pStyle w:val="a0"/>
              <w:ind w:firstLineChars="0" w:firstLine="0"/>
              <w:rPr>
                <w:ins w:id="6090" w:author="Microsoft" w:date="2015-12-29T13:55:00Z"/>
                <w:rFonts w:ascii="微软雅黑" w:eastAsia="微软雅黑" w:hAnsi="微软雅黑"/>
              </w:rPr>
            </w:pPr>
          </w:p>
        </w:tc>
        <w:tc>
          <w:tcPr>
            <w:tcW w:w="1704" w:type="dxa"/>
            <w:shd w:val="clear" w:color="auto" w:fill="FFFF00"/>
          </w:tcPr>
          <w:p w:rsidR="000642C5" w:rsidRPr="00203026" w:rsidDel="00866874" w:rsidRDefault="000642C5" w:rsidP="004E2F85">
            <w:pPr>
              <w:pStyle w:val="a0"/>
              <w:ind w:firstLineChars="0" w:firstLine="0"/>
              <w:rPr>
                <w:ins w:id="6091" w:author="Microsoft" w:date="2016-04-08T16:29:00Z"/>
                <w:rFonts w:ascii="微软雅黑" w:eastAsia="微软雅黑" w:hAnsi="微软雅黑"/>
              </w:rPr>
            </w:pPr>
          </w:p>
        </w:tc>
        <w:tc>
          <w:tcPr>
            <w:tcW w:w="1730" w:type="dxa"/>
            <w:shd w:val="clear" w:color="auto" w:fill="FFFF00"/>
          </w:tcPr>
          <w:p w:rsidR="000642C5" w:rsidRPr="00203026" w:rsidDel="00866874" w:rsidRDefault="000642C5" w:rsidP="004E2F85">
            <w:pPr>
              <w:pStyle w:val="a0"/>
              <w:ind w:firstLineChars="0" w:firstLine="0"/>
              <w:rPr>
                <w:ins w:id="6092" w:author="Microsoft" w:date="2015-12-29T13:55:00Z"/>
                <w:rFonts w:ascii="微软雅黑" w:eastAsia="微软雅黑" w:hAnsi="微软雅黑"/>
              </w:rPr>
            </w:pPr>
          </w:p>
        </w:tc>
      </w:tr>
      <w:tr w:rsidR="000642C5" w:rsidRPr="00286045" w:rsidTr="001954FB">
        <w:trPr>
          <w:trHeight w:val="286"/>
          <w:ins w:id="6093" w:author="Microsoft" w:date="2015-12-29T13:55:00Z"/>
        </w:trPr>
        <w:tc>
          <w:tcPr>
            <w:tcW w:w="1545" w:type="dxa"/>
            <w:shd w:val="clear" w:color="auto" w:fill="D9D9D9" w:themeFill="background1" w:themeFillShade="D9"/>
          </w:tcPr>
          <w:p w:rsidR="000642C5" w:rsidRDefault="000642C5" w:rsidP="004E2F85">
            <w:pPr>
              <w:pStyle w:val="a0"/>
              <w:ind w:firstLineChars="0" w:firstLine="0"/>
              <w:jc w:val="center"/>
              <w:rPr>
                <w:ins w:id="6094" w:author="Microsoft" w:date="2015-12-29T13:55:00Z"/>
                <w:rFonts w:ascii="微软雅黑" w:eastAsia="微软雅黑" w:hAnsi="微软雅黑"/>
              </w:rPr>
            </w:pPr>
          </w:p>
        </w:tc>
        <w:tc>
          <w:tcPr>
            <w:tcW w:w="2026" w:type="dxa"/>
          </w:tcPr>
          <w:p w:rsidR="000642C5" w:rsidRDefault="000642C5" w:rsidP="004E2F85">
            <w:pPr>
              <w:pStyle w:val="a0"/>
              <w:ind w:firstLineChars="0" w:firstLine="0"/>
              <w:jc w:val="center"/>
              <w:rPr>
                <w:ins w:id="6095" w:author="Microsoft" w:date="2016-04-07T15:29:00Z"/>
                <w:rFonts w:ascii="微软雅黑" w:eastAsia="微软雅黑" w:hAnsi="微软雅黑"/>
              </w:rPr>
            </w:pPr>
          </w:p>
        </w:tc>
        <w:tc>
          <w:tcPr>
            <w:tcW w:w="2185" w:type="dxa"/>
          </w:tcPr>
          <w:p w:rsidR="000642C5" w:rsidRDefault="000642C5" w:rsidP="004E2F85">
            <w:pPr>
              <w:pStyle w:val="a0"/>
              <w:ind w:firstLineChars="0" w:firstLine="0"/>
              <w:jc w:val="center"/>
              <w:rPr>
                <w:ins w:id="6096" w:author="Microsoft" w:date="2015-12-29T13:55:00Z"/>
                <w:rFonts w:ascii="微软雅黑" w:eastAsia="微软雅黑" w:hAnsi="微软雅黑"/>
              </w:rPr>
            </w:pPr>
          </w:p>
        </w:tc>
        <w:tc>
          <w:tcPr>
            <w:tcW w:w="1630" w:type="dxa"/>
          </w:tcPr>
          <w:p w:rsidR="000642C5" w:rsidRPr="00203026" w:rsidRDefault="000642C5" w:rsidP="004E2F85">
            <w:pPr>
              <w:pStyle w:val="a0"/>
              <w:ind w:firstLineChars="0" w:firstLine="0"/>
              <w:rPr>
                <w:ins w:id="6097" w:author="Microsoft" w:date="2015-12-29T13:55:00Z"/>
                <w:rFonts w:ascii="微软雅黑" w:eastAsia="微软雅黑" w:hAnsi="微软雅黑"/>
              </w:rPr>
            </w:pPr>
          </w:p>
        </w:tc>
        <w:tc>
          <w:tcPr>
            <w:tcW w:w="1581" w:type="dxa"/>
          </w:tcPr>
          <w:p w:rsidR="000642C5" w:rsidRPr="00203026" w:rsidRDefault="000642C5" w:rsidP="004E2F85">
            <w:pPr>
              <w:pStyle w:val="a0"/>
              <w:ind w:firstLineChars="0" w:firstLine="0"/>
              <w:rPr>
                <w:ins w:id="6098" w:author="Microsoft" w:date="2015-12-29T13:55:00Z"/>
                <w:rFonts w:ascii="微软雅黑" w:eastAsia="微软雅黑" w:hAnsi="微软雅黑"/>
              </w:rPr>
            </w:pPr>
          </w:p>
        </w:tc>
        <w:tc>
          <w:tcPr>
            <w:tcW w:w="1547" w:type="dxa"/>
          </w:tcPr>
          <w:p w:rsidR="000642C5" w:rsidRPr="00203026" w:rsidRDefault="000642C5" w:rsidP="004E2F85">
            <w:pPr>
              <w:pStyle w:val="a0"/>
              <w:ind w:firstLineChars="0" w:firstLine="0"/>
              <w:rPr>
                <w:ins w:id="6099" w:author="Microsoft" w:date="2015-12-29T13:55:00Z"/>
                <w:rFonts w:ascii="微软雅黑" w:eastAsia="微软雅黑" w:hAnsi="微软雅黑"/>
              </w:rPr>
            </w:pPr>
          </w:p>
        </w:tc>
        <w:tc>
          <w:tcPr>
            <w:tcW w:w="1704" w:type="dxa"/>
          </w:tcPr>
          <w:p w:rsidR="000642C5" w:rsidRPr="00203026" w:rsidRDefault="000642C5" w:rsidP="004E2F85">
            <w:pPr>
              <w:pStyle w:val="a0"/>
              <w:ind w:firstLineChars="0" w:firstLine="0"/>
              <w:rPr>
                <w:ins w:id="6100" w:author="Microsoft" w:date="2016-04-08T16:29:00Z"/>
                <w:rFonts w:ascii="微软雅黑" w:eastAsia="微软雅黑" w:hAnsi="微软雅黑"/>
              </w:rPr>
            </w:pPr>
          </w:p>
        </w:tc>
        <w:tc>
          <w:tcPr>
            <w:tcW w:w="1730" w:type="dxa"/>
          </w:tcPr>
          <w:p w:rsidR="000642C5" w:rsidRPr="00203026" w:rsidRDefault="000642C5" w:rsidP="004E2F85">
            <w:pPr>
              <w:pStyle w:val="a0"/>
              <w:ind w:firstLineChars="0" w:firstLine="0"/>
              <w:rPr>
                <w:ins w:id="6101" w:author="Microsoft" w:date="2015-12-29T13:55:00Z"/>
                <w:rFonts w:ascii="微软雅黑" w:eastAsia="微软雅黑" w:hAnsi="微软雅黑"/>
              </w:rPr>
            </w:pPr>
          </w:p>
        </w:tc>
      </w:tr>
      <w:tr w:rsidR="000642C5" w:rsidRPr="00286045" w:rsidTr="001954FB">
        <w:trPr>
          <w:trHeight w:val="286"/>
          <w:ins w:id="6102" w:author="Microsoft" w:date="2015-12-29T13:59:00Z"/>
        </w:trPr>
        <w:tc>
          <w:tcPr>
            <w:tcW w:w="1545" w:type="dxa"/>
            <w:shd w:val="clear" w:color="auto" w:fill="D9D9D9" w:themeFill="background1" w:themeFillShade="D9"/>
          </w:tcPr>
          <w:p w:rsidR="000642C5" w:rsidRDefault="000642C5" w:rsidP="004E2F85">
            <w:pPr>
              <w:pStyle w:val="a0"/>
              <w:ind w:firstLineChars="0" w:firstLine="0"/>
              <w:jc w:val="center"/>
              <w:rPr>
                <w:ins w:id="6103" w:author="Microsoft" w:date="2015-12-29T13:59:00Z"/>
                <w:rFonts w:ascii="微软雅黑" w:eastAsia="微软雅黑" w:hAnsi="微软雅黑"/>
              </w:rPr>
            </w:pPr>
          </w:p>
        </w:tc>
        <w:tc>
          <w:tcPr>
            <w:tcW w:w="2026" w:type="dxa"/>
          </w:tcPr>
          <w:p w:rsidR="000642C5" w:rsidRDefault="000642C5" w:rsidP="004E2F85">
            <w:pPr>
              <w:pStyle w:val="a0"/>
              <w:ind w:firstLineChars="0" w:firstLine="0"/>
              <w:jc w:val="center"/>
              <w:rPr>
                <w:ins w:id="6104" w:author="Microsoft" w:date="2016-04-07T15:29:00Z"/>
                <w:rFonts w:ascii="微软雅黑" w:eastAsia="微软雅黑" w:hAnsi="微软雅黑"/>
              </w:rPr>
            </w:pPr>
          </w:p>
        </w:tc>
        <w:tc>
          <w:tcPr>
            <w:tcW w:w="2185" w:type="dxa"/>
          </w:tcPr>
          <w:p w:rsidR="000642C5" w:rsidRDefault="000642C5" w:rsidP="004E2F85">
            <w:pPr>
              <w:pStyle w:val="a0"/>
              <w:ind w:firstLineChars="0" w:firstLine="0"/>
              <w:jc w:val="center"/>
              <w:rPr>
                <w:ins w:id="6105" w:author="Microsoft" w:date="2015-12-29T13:59:00Z"/>
                <w:rFonts w:ascii="微软雅黑" w:eastAsia="微软雅黑" w:hAnsi="微软雅黑"/>
              </w:rPr>
            </w:pPr>
          </w:p>
        </w:tc>
        <w:tc>
          <w:tcPr>
            <w:tcW w:w="1630" w:type="dxa"/>
          </w:tcPr>
          <w:p w:rsidR="000642C5" w:rsidRPr="00203026" w:rsidRDefault="000642C5" w:rsidP="004E2F85">
            <w:pPr>
              <w:pStyle w:val="a0"/>
              <w:ind w:firstLineChars="0" w:firstLine="0"/>
              <w:rPr>
                <w:ins w:id="6106" w:author="Microsoft" w:date="2015-12-29T13:59:00Z"/>
                <w:rFonts w:ascii="微软雅黑" w:eastAsia="微软雅黑" w:hAnsi="微软雅黑"/>
              </w:rPr>
            </w:pPr>
          </w:p>
        </w:tc>
        <w:tc>
          <w:tcPr>
            <w:tcW w:w="1581" w:type="dxa"/>
          </w:tcPr>
          <w:p w:rsidR="000642C5" w:rsidRPr="00203026" w:rsidRDefault="000642C5" w:rsidP="004E2F85">
            <w:pPr>
              <w:pStyle w:val="a0"/>
              <w:ind w:firstLineChars="0" w:firstLine="0"/>
              <w:rPr>
                <w:ins w:id="6107" w:author="Microsoft" w:date="2015-12-29T13:59:00Z"/>
                <w:rFonts w:ascii="微软雅黑" w:eastAsia="微软雅黑" w:hAnsi="微软雅黑"/>
              </w:rPr>
            </w:pPr>
          </w:p>
        </w:tc>
        <w:tc>
          <w:tcPr>
            <w:tcW w:w="1547" w:type="dxa"/>
          </w:tcPr>
          <w:p w:rsidR="000642C5" w:rsidRPr="00203026" w:rsidRDefault="000642C5" w:rsidP="004E2F85">
            <w:pPr>
              <w:pStyle w:val="a0"/>
              <w:ind w:firstLineChars="0" w:firstLine="0"/>
              <w:rPr>
                <w:ins w:id="6108" w:author="Microsoft" w:date="2015-12-29T13:59:00Z"/>
                <w:rFonts w:ascii="微软雅黑" w:eastAsia="微软雅黑" w:hAnsi="微软雅黑"/>
              </w:rPr>
            </w:pPr>
          </w:p>
        </w:tc>
        <w:tc>
          <w:tcPr>
            <w:tcW w:w="1704" w:type="dxa"/>
          </w:tcPr>
          <w:p w:rsidR="000642C5" w:rsidRPr="00203026" w:rsidRDefault="000642C5" w:rsidP="004E2F85">
            <w:pPr>
              <w:pStyle w:val="a0"/>
              <w:ind w:firstLineChars="0" w:firstLine="0"/>
              <w:rPr>
                <w:ins w:id="6109" w:author="Microsoft" w:date="2016-04-08T16:29:00Z"/>
                <w:rFonts w:ascii="微软雅黑" w:eastAsia="微软雅黑" w:hAnsi="微软雅黑"/>
              </w:rPr>
            </w:pPr>
          </w:p>
        </w:tc>
        <w:tc>
          <w:tcPr>
            <w:tcW w:w="1730" w:type="dxa"/>
          </w:tcPr>
          <w:p w:rsidR="000642C5" w:rsidRPr="00203026" w:rsidRDefault="000642C5" w:rsidP="004E2F85">
            <w:pPr>
              <w:pStyle w:val="a0"/>
              <w:ind w:firstLineChars="0" w:firstLine="0"/>
              <w:rPr>
                <w:ins w:id="6110" w:author="Microsoft" w:date="2015-12-29T13:59:00Z"/>
                <w:rFonts w:ascii="微软雅黑" w:eastAsia="微软雅黑" w:hAnsi="微软雅黑"/>
              </w:rPr>
            </w:pPr>
          </w:p>
        </w:tc>
      </w:tr>
    </w:tbl>
    <w:p w:rsidR="004E2F85" w:rsidRDefault="00280E68" w:rsidP="001954FB">
      <w:pPr>
        <w:pStyle w:val="a0"/>
        <w:rPr>
          <w:ins w:id="6111" w:author="Microsoft" w:date="2016-01-22T16:54:00Z"/>
          <w:color w:val="FF0000"/>
        </w:rPr>
      </w:pPr>
      <w:ins w:id="6112" w:author="Microsoft" w:date="2015-12-29T14:24:00Z">
        <w:r w:rsidRPr="001954FB">
          <w:rPr>
            <w:rFonts w:hint="eastAsia"/>
            <w:color w:val="FF0000"/>
          </w:rPr>
          <w:t>注：美金报表保留小数点后三位有效数字</w:t>
        </w:r>
      </w:ins>
    </w:p>
    <w:p w:rsidR="00BC11EC" w:rsidRDefault="00BC11EC" w:rsidP="001954FB">
      <w:pPr>
        <w:pStyle w:val="a0"/>
        <w:rPr>
          <w:ins w:id="6113" w:author="Microsoft" w:date="2016-01-22T16:54:00Z"/>
          <w:color w:val="FF0000"/>
        </w:rPr>
      </w:pPr>
    </w:p>
    <w:p w:rsidR="00BC11EC" w:rsidRDefault="00BC11EC" w:rsidP="001954FB">
      <w:pPr>
        <w:pStyle w:val="a0"/>
        <w:rPr>
          <w:ins w:id="6114" w:author="Microsoft" w:date="2016-01-22T16:54:00Z"/>
          <w:color w:val="FF0000"/>
        </w:rPr>
      </w:pPr>
    </w:p>
    <w:p w:rsidR="00BC11EC" w:rsidRPr="00235D80" w:rsidRDefault="00BC11EC" w:rsidP="001954FB">
      <w:pPr>
        <w:pStyle w:val="a0"/>
        <w:rPr>
          <w:ins w:id="6115" w:author="Microsoft" w:date="2016-01-22T17:15:00Z"/>
          <w:color w:val="FF0000"/>
        </w:rPr>
      </w:pPr>
    </w:p>
    <w:p w:rsidR="00D83FF9" w:rsidRPr="001954FB" w:rsidRDefault="00D83FF9" w:rsidP="001954FB">
      <w:pPr>
        <w:pStyle w:val="a0"/>
        <w:rPr>
          <w:ins w:id="6116" w:author="Microsoft" w:date="2015-12-29T13:53:00Z"/>
          <w:color w:val="FF0000"/>
        </w:rPr>
      </w:pPr>
    </w:p>
    <w:p w:rsidR="00987F88" w:rsidRDefault="00D83FF9">
      <w:pPr>
        <w:pStyle w:val="4"/>
        <w:rPr>
          <w:ins w:id="6117" w:author="Microsoft" w:date="2016-01-22T17:15:00Z"/>
        </w:rPr>
      </w:pPr>
      <w:ins w:id="6118" w:author="Microsoft" w:date="2016-01-22T17:11:00Z">
        <w:r>
          <w:rPr>
            <w:rFonts w:hint="eastAsia"/>
          </w:rPr>
          <w:lastRenderedPageBreak/>
          <w:t>代理商</w:t>
        </w:r>
      </w:ins>
      <w:ins w:id="6119" w:author="Microsoft" w:date="2016-01-22T16:47:00Z">
        <w:r w:rsidR="00987F88">
          <w:t>资金报表</w:t>
        </w:r>
      </w:ins>
      <w:ins w:id="6120" w:author="Microsoft" w:date="2016-01-22T17:39:00Z">
        <w:r w:rsidR="00D86F4F">
          <w:rPr>
            <w:rFonts w:hint="eastAsia"/>
          </w:rPr>
          <w:t>（</w:t>
        </w:r>
        <w:r w:rsidR="00D86F4F">
          <w:rPr>
            <w:rFonts w:hint="eastAsia"/>
          </w:rPr>
          <w:t>A</w:t>
        </w:r>
      </w:ins>
      <w:ins w:id="6121" w:author="Microsoft" w:date="2016-01-22T17:40:00Z">
        <w:r w:rsidR="00D86F4F">
          <w:t>gent Fund Report</w:t>
        </w:r>
      </w:ins>
      <w:ins w:id="6122" w:author="Microsoft" w:date="2016-01-22T17:39:00Z">
        <w:r w:rsidR="00D86F4F">
          <w:t>）</w:t>
        </w:r>
      </w:ins>
    </w:p>
    <w:tbl>
      <w:tblPr>
        <w:tblW w:w="5000" w:type="pct"/>
        <w:tblLook w:val="04A0" w:firstRow="1" w:lastRow="0" w:firstColumn="1" w:lastColumn="0" w:noHBand="0" w:noVBand="1"/>
      </w:tblPr>
      <w:tblGrid>
        <w:gridCol w:w="4527"/>
        <w:gridCol w:w="9411"/>
      </w:tblGrid>
      <w:tr w:rsidR="00D83FF9" w:rsidRPr="009A3BDA" w:rsidTr="00C730DA">
        <w:trPr>
          <w:trHeight w:val="285"/>
          <w:ins w:id="6123" w:author="Microsoft" w:date="2016-01-22T17:15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D83FF9" w:rsidRPr="00940825" w:rsidRDefault="00D83FF9" w:rsidP="00C730DA">
            <w:pPr>
              <w:pStyle w:val="a8"/>
              <w:widowControl/>
              <w:numPr>
                <w:ilvl w:val="0"/>
                <w:numId w:val="65"/>
              </w:numPr>
              <w:spacing w:before="240" w:after="0"/>
              <w:ind w:firstLineChars="0"/>
              <w:jc w:val="left"/>
              <w:rPr>
                <w:ins w:id="6124" w:author="Microsoft" w:date="2016-01-22T17:15:00Z"/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ins w:id="6125" w:author="Microsoft" w:date="2016-01-22T17:15:00Z">
              <w:r w:rsidRPr="00940825">
                <w:rPr>
                  <w:rFonts w:ascii="宋体" w:hAnsi="宋体" w:cs="宋体" w:hint="eastAsia"/>
                  <w:b/>
                  <w:bCs/>
                  <w:color w:val="000000"/>
                  <w:sz w:val="22"/>
                  <w:szCs w:val="22"/>
                </w:rPr>
                <w:t>查询条件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D83FF9" w:rsidRPr="009A3BDA" w:rsidRDefault="00D83FF9" w:rsidP="00C730DA">
            <w:pPr>
              <w:spacing w:before="240" w:after="0"/>
              <w:rPr>
                <w:ins w:id="6126" w:author="Microsoft" w:date="2016-01-22T17:15:00Z"/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ins w:id="6127" w:author="Microsoft" w:date="2016-01-22T17:15:00Z">
              <w:r w:rsidRPr="009A3BDA">
                <w:rPr>
                  <w:rFonts w:ascii="宋体" w:hAnsi="宋体" w:cs="宋体" w:hint="eastAsia"/>
                  <w:b/>
                  <w:bCs/>
                  <w:color w:val="000000"/>
                  <w:sz w:val="22"/>
                  <w:szCs w:val="22"/>
                </w:rPr>
                <w:t>说明</w:t>
              </w:r>
            </w:ins>
          </w:p>
        </w:tc>
      </w:tr>
      <w:tr w:rsidR="00D83FF9" w:rsidRPr="009A3BDA" w:rsidTr="00C730DA">
        <w:trPr>
          <w:trHeight w:val="533"/>
          <w:ins w:id="6128" w:author="Microsoft" w:date="2016-01-22T17:15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83FF9" w:rsidRPr="009A3BDA" w:rsidRDefault="00D83FF9" w:rsidP="00C730DA">
            <w:pPr>
              <w:spacing w:before="240" w:after="0"/>
              <w:jc w:val="center"/>
              <w:rPr>
                <w:ins w:id="6129" w:author="Microsoft" w:date="2016-01-22T17:15:00Z"/>
                <w:rFonts w:ascii="宋体" w:hAnsi="宋体" w:cs="宋体"/>
                <w:color w:val="000000"/>
                <w:sz w:val="22"/>
                <w:szCs w:val="22"/>
              </w:rPr>
            </w:pPr>
            <w:ins w:id="6130" w:author="Microsoft" w:date="2016-01-22T17:15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代理商名称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83FF9" w:rsidRDefault="00D83FF9" w:rsidP="00C730DA">
            <w:pPr>
              <w:spacing w:before="240" w:after="0"/>
              <w:jc w:val="center"/>
              <w:rPr>
                <w:ins w:id="6131" w:author="Microsoft" w:date="2016-01-22T17:15:00Z"/>
                <w:rFonts w:ascii="宋体" w:hAnsi="宋体" w:cs="宋体"/>
                <w:color w:val="000000"/>
                <w:sz w:val="22"/>
                <w:szCs w:val="22"/>
              </w:rPr>
            </w:pPr>
            <w:ins w:id="6132" w:author="Microsoft" w:date="2016-01-22T17:15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下拉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选择代理商名称</w:t>
              </w:r>
            </w:ins>
          </w:p>
        </w:tc>
      </w:tr>
      <w:tr w:rsidR="00D83FF9" w:rsidRPr="009A3BDA" w:rsidTr="00C730DA">
        <w:trPr>
          <w:trHeight w:val="399"/>
          <w:ins w:id="6133" w:author="Microsoft" w:date="2016-01-22T17:15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3FF9" w:rsidRPr="009A3BDA" w:rsidRDefault="00D83FF9" w:rsidP="00C730DA">
            <w:pPr>
              <w:spacing w:before="240" w:after="0"/>
              <w:jc w:val="center"/>
              <w:rPr>
                <w:ins w:id="6134" w:author="Microsoft" w:date="2016-01-22T17:15:00Z"/>
                <w:rFonts w:ascii="宋体" w:hAnsi="宋体" w:cs="宋体"/>
                <w:color w:val="000000"/>
                <w:sz w:val="22"/>
                <w:szCs w:val="22"/>
              </w:rPr>
            </w:pPr>
            <w:ins w:id="6135" w:author="Microsoft" w:date="2016-01-22T17:15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日期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D83FF9" w:rsidRPr="009A3BDA" w:rsidRDefault="00D83FF9" w:rsidP="00C730DA">
            <w:pPr>
              <w:spacing w:before="240" w:after="0"/>
              <w:jc w:val="center"/>
              <w:rPr>
                <w:ins w:id="6136" w:author="Microsoft" w:date="2016-01-22T17:15:00Z"/>
                <w:rFonts w:ascii="宋体" w:hAnsi="宋体" w:cs="宋体"/>
                <w:color w:val="000000"/>
                <w:sz w:val="22"/>
                <w:szCs w:val="22"/>
              </w:rPr>
            </w:pPr>
            <w:ins w:id="6137" w:author="Microsoft" w:date="2016-01-22T17:15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选择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起止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日期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，查询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某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一时间段的数据；</w:t>
              </w:r>
            </w:ins>
          </w:p>
        </w:tc>
      </w:tr>
    </w:tbl>
    <w:p w:rsidR="00D83FF9" w:rsidRDefault="00D83FF9" w:rsidP="001954FB">
      <w:pPr>
        <w:pStyle w:val="a0"/>
        <w:ind w:firstLineChars="0" w:firstLine="0"/>
        <w:rPr>
          <w:ins w:id="6138" w:author="Microsoft" w:date="2016-01-22T17:16:00Z"/>
        </w:rPr>
      </w:pPr>
      <w:ins w:id="6139" w:author="Microsoft" w:date="2016-01-22T17:16:00Z">
        <w:r>
          <w:rPr>
            <w:rFonts w:hint="eastAsia"/>
          </w:rPr>
          <w:t>期初</w:t>
        </w:r>
        <w:r>
          <w:t>账户余额</w:t>
        </w:r>
        <w:r>
          <w:rPr>
            <w:rFonts w:hint="eastAsia"/>
          </w:rPr>
          <w:t>=</w:t>
        </w:r>
        <w:r>
          <w:t>前一</w:t>
        </w:r>
        <w:r>
          <w:rPr>
            <w:rFonts w:hint="eastAsia"/>
          </w:rPr>
          <w:t>日期末</w:t>
        </w:r>
        <w:r>
          <w:t>账户余额</w:t>
        </w:r>
      </w:ins>
    </w:p>
    <w:p w:rsidR="00D83FF9" w:rsidRDefault="00D83FF9" w:rsidP="001954FB">
      <w:pPr>
        <w:pStyle w:val="a0"/>
        <w:ind w:firstLineChars="0" w:firstLine="0"/>
        <w:rPr>
          <w:ins w:id="6140" w:author="Microsoft" w:date="2016-04-22T11:11:00Z"/>
        </w:rPr>
      </w:pPr>
      <w:ins w:id="6141" w:author="Microsoft" w:date="2016-01-22T17:16:00Z">
        <w:r>
          <w:rPr>
            <w:rFonts w:hint="eastAsia"/>
          </w:rPr>
          <w:t>期末</w:t>
        </w:r>
        <w:r>
          <w:t>账户余额</w:t>
        </w:r>
        <w:r>
          <w:t>=</w:t>
        </w:r>
      </w:ins>
      <w:ins w:id="6142" w:author="Microsoft" w:date="2016-01-26T09:39:00Z">
        <w:r w:rsidR="0098187E">
          <w:rPr>
            <w:rFonts w:hint="eastAsia"/>
          </w:rPr>
          <w:t>期初</w:t>
        </w:r>
        <w:r w:rsidR="0098187E">
          <w:t>账户</w:t>
        </w:r>
        <w:r w:rsidR="0098187E">
          <w:rPr>
            <w:rFonts w:hint="eastAsia"/>
          </w:rPr>
          <w:t>余额</w:t>
        </w:r>
        <w:r w:rsidR="0098187E">
          <w:rPr>
            <w:rFonts w:hint="eastAsia"/>
          </w:rPr>
          <w:t>+</w:t>
        </w:r>
      </w:ins>
      <w:ins w:id="6143" w:author="Microsoft" w:date="2016-01-22T17:16:00Z">
        <w:r>
          <w:rPr>
            <w:rFonts w:hint="eastAsia"/>
          </w:rPr>
          <w:t>充值</w:t>
        </w:r>
        <w:r>
          <w:t>-</w:t>
        </w:r>
        <w:r>
          <w:t>提现</w:t>
        </w:r>
        <w:r>
          <w:t>-</w:t>
        </w:r>
        <w:r>
          <w:t>调拨</w:t>
        </w:r>
      </w:ins>
      <w:ins w:id="6144" w:author="Microsoft" w:date="2016-01-22T17:17:00Z">
        <w:r>
          <w:t>入库</w:t>
        </w:r>
        <w:r>
          <w:t>+</w:t>
        </w:r>
        <w:r>
          <w:t>销售佣金</w:t>
        </w:r>
        <w:r>
          <w:t>+</w:t>
        </w:r>
        <w:r>
          <w:t>调拨出库</w:t>
        </w:r>
        <w:r>
          <w:t>-</w:t>
        </w:r>
        <w:r>
          <w:rPr>
            <w:rFonts w:hint="eastAsia"/>
          </w:rPr>
          <w:t>退还</w:t>
        </w:r>
        <w:r>
          <w:t>佣金</w:t>
        </w:r>
      </w:ins>
      <w:ins w:id="6145" w:author="Microsoft" w:date="2016-05-13T10:59:00Z">
        <w:r w:rsidR="000547B9">
          <w:t>+</w:t>
        </w:r>
        <w:r w:rsidR="000547B9">
          <w:t>站点兑奖金额</w:t>
        </w:r>
        <w:r w:rsidR="000547B9">
          <w:t>+</w:t>
        </w:r>
        <w:r w:rsidR="000547B9">
          <w:t>站点兑奖佣金</w:t>
        </w:r>
      </w:ins>
      <w:ins w:id="6146" w:author="Microsoft" w:date="2016-01-22T17:17:00Z">
        <w:r>
          <w:t>+</w:t>
        </w:r>
        <w:r>
          <w:t>中心兑奖</w:t>
        </w:r>
        <w:r>
          <w:rPr>
            <w:rFonts w:hint="eastAsia"/>
          </w:rPr>
          <w:t>金额</w:t>
        </w:r>
        <w:r>
          <w:t>+</w:t>
        </w:r>
        <w:r>
          <w:t>兑奖佣金</w:t>
        </w:r>
      </w:ins>
      <w:ins w:id="6147" w:author="Microsoft" w:date="2016-04-22T15:26:00Z">
        <w:r w:rsidR="00566333">
          <w:rPr>
            <w:rFonts w:hint="eastAsia"/>
          </w:rPr>
          <w:t>+</w:t>
        </w:r>
      </w:ins>
      <w:ins w:id="6148" w:author="Microsoft" w:date="2016-04-22T15:00:00Z">
        <w:r w:rsidR="00764C22">
          <w:t>中心退票</w:t>
        </w:r>
      </w:ins>
      <w:ins w:id="6149" w:author="Microsoft" w:date="2016-05-12T17:27:00Z">
        <w:r w:rsidR="00CC2C46">
          <w:rPr>
            <w:rFonts w:hint="eastAsia"/>
          </w:rPr>
          <w:t>-</w:t>
        </w:r>
      </w:ins>
      <w:ins w:id="6150" w:author="Microsoft" w:date="2016-05-13T10:58:00Z">
        <w:r w:rsidR="000547B9">
          <w:rPr>
            <w:rFonts w:hint="eastAsia"/>
          </w:rPr>
          <w:t>中心</w:t>
        </w:r>
      </w:ins>
      <w:ins w:id="6151" w:author="Microsoft" w:date="2016-04-22T15:00:00Z">
        <w:r w:rsidR="00764C22">
          <w:rPr>
            <w:rFonts w:hint="eastAsia"/>
          </w:rPr>
          <w:t>退票佣金</w:t>
        </w:r>
      </w:ins>
    </w:p>
    <w:p w:rsidR="00B5509D" w:rsidRDefault="00B5509D" w:rsidP="001954FB">
      <w:pPr>
        <w:pStyle w:val="a0"/>
        <w:ind w:firstLineChars="0" w:firstLine="0"/>
        <w:rPr>
          <w:ins w:id="6152" w:author="Microsoft" w:date="2016-04-07T15:34:00Z"/>
        </w:rPr>
      </w:pPr>
      <w:ins w:id="6153" w:author="Microsoft" w:date="2016-04-22T11:11:00Z">
        <w:r w:rsidRPr="005B5438">
          <w:rPr>
            <w:rFonts w:hint="eastAsia"/>
            <w:color w:val="FF0000"/>
          </w:rPr>
          <w:t>注</w:t>
        </w:r>
        <w:r w:rsidRPr="005B5438">
          <w:rPr>
            <w:color w:val="FF0000"/>
          </w:rPr>
          <w:t>：美金</w:t>
        </w:r>
        <w:r w:rsidRPr="005B5438">
          <w:rPr>
            <w:rFonts w:hint="eastAsia"/>
            <w:color w:val="FF0000"/>
          </w:rPr>
          <w:t>报表</w:t>
        </w:r>
        <w:r w:rsidRPr="005B5438">
          <w:rPr>
            <w:color w:val="FF0000"/>
          </w:rPr>
          <w:t>保留小数点后三位有效数字</w:t>
        </w:r>
      </w:ins>
    </w:p>
    <w:p w:rsidR="0017228B" w:rsidRDefault="0017228B" w:rsidP="001954FB">
      <w:pPr>
        <w:rPr>
          <w:ins w:id="6154" w:author="Microsoft" w:date="2016-05-11T15:05:00Z"/>
          <w:color w:val="FF0000"/>
        </w:rPr>
      </w:pPr>
      <w:ins w:id="6155" w:author="Microsoft" w:date="2016-04-07T15:34:00Z">
        <w:r>
          <w:rPr>
            <w:rFonts w:hint="eastAsia"/>
            <w:color w:val="FF0000"/>
          </w:rPr>
          <w:t>报表</w:t>
        </w:r>
        <w:r>
          <w:rPr>
            <w:color w:val="FF0000"/>
          </w:rPr>
          <w:t>默认显示某一日期的合计值</w:t>
        </w:r>
        <w:r>
          <w:rPr>
            <w:rFonts w:hint="eastAsia"/>
            <w:color w:val="FF0000"/>
          </w:rPr>
          <w:t>，</w:t>
        </w:r>
        <w:r>
          <w:rPr>
            <w:color w:val="FF0000"/>
          </w:rPr>
          <w:t>下拉选择查看电脑票或即开票类型进行查看相应报表内容；</w:t>
        </w:r>
      </w:ins>
    </w:p>
    <w:p w:rsidR="009869E5" w:rsidRPr="001954FB" w:rsidRDefault="009869E5" w:rsidP="001954FB">
      <w:pPr>
        <w:rPr>
          <w:ins w:id="6156" w:author="Microsoft" w:date="2016-01-22T17:15:00Z"/>
          <w:rFonts w:ascii="Arial" w:hAnsi="Arial"/>
          <w:color w:val="FF0000"/>
          <w:kern w:val="21"/>
        </w:rPr>
      </w:pPr>
    </w:p>
    <w:tbl>
      <w:tblPr>
        <w:tblStyle w:val="a9"/>
        <w:tblW w:w="13990" w:type="dxa"/>
        <w:tblLook w:val="04A0" w:firstRow="1" w:lastRow="0" w:firstColumn="1" w:lastColumn="0" w:noHBand="0" w:noVBand="1"/>
      </w:tblPr>
      <w:tblGrid>
        <w:gridCol w:w="613"/>
        <w:gridCol w:w="960"/>
        <w:gridCol w:w="788"/>
        <w:gridCol w:w="946"/>
        <w:gridCol w:w="631"/>
        <w:gridCol w:w="631"/>
        <w:gridCol w:w="788"/>
        <w:gridCol w:w="788"/>
        <w:gridCol w:w="787"/>
        <w:gridCol w:w="788"/>
        <w:gridCol w:w="788"/>
        <w:gridCol w:w="788"/>
        <w:gridCol w:w="788"/>
        <w:gridCol w:w="788"/>
        <w:gridCol w:w="787"/>
        <w:gridCol w:w="1183"/>
        <w:gridCol w:w="1148"/>
      </w:tblGrid>
      <w:tr w:rsidR="00B74C0D" w:rsidRPr="00286045" w:rsidTr="000547B9">
        <w:trPr>
          <w:trHeight w:val="508"/>
          <w:ins w:id="6157" w:author="Microsoft" w:date="2016-01-22T16:47:00Z"/>
        </w:trPr>
        <w:tc>
          <w:tcPr>
            <w:tcW w:w="613" w:type="dxa"/>
            <w:shd w:val="clear" w:color="auto" w:fill="D9D9D9" w:themeFill="background1" w:themeFillShade="D9"/>
          </w:tcPr>
          <w:p w:rsidR="000547B9" w:rsidRDefault="000547B9" w:rsidP="000547B9">
            <w:pPr>
              <w:pStyle w:val="a0"/>
              <w:ind w:firstLineChars="50" w:firstLine="105"/>
              <w:rPr>
                <w:ins w:id="6158" w:author="Microsoft" w:date="2016-01-22T16:47:00Z"/>
                <w:rFonts w:ascii="微软雅黑" w:eastAsia="微软雅黑" w:hAnsi="微软雅黑"/>
              </w:rPr>
            </w:pPr>
            <w:ins w:id="6159" w:author="Microsoft" w:date="2016-01-22T16:47:00Z">
              <w:r>
                <w:rPr>
                  <w:rFonts w:ascii="微软雅黑" w:eastAsia="微软雅黑" w:hAnsi="微软雅黑" w:hint="eastAsia"/>
                </w:rPr>
                <w:t>日期</w:t>
              </w:r>
            </w:ins>
          </w:p>
        </w:tc>
        <w:tc>
          <w:tcPr>
            <w:tcW w:w="960" w:type="dxa"/>
            <w:shd w:val="clear" w:color="auto" w:fill="D9D9D9" w:themeFill="background1" w:themeFillShade="D9"/>
          </w:tcPr>
          <w:p w:rsidR="000547B9" w:rsidRDefault="000547B9" w:rsidP="000547B9">
            <w:pPr>
              <w:pStyle w:val="a0"/>
              <w:ind w:firstLineChars="50" w:firstLine="105"/>
              <w:rPr>
                <w:ins w:id="6160" w:author="Microsoft" w:date="2016-04-07T15:31:00Z"/>
                <w:rFonts w:ascii="微软雅黑" w:eastAsia="微软雅黑" w:hAnsi="微软雅黑"/>
              </w:rPr>
            </w:pPr>
          </w:p>
        </w:tc>
        <w:tc>
          <w:tcPr>
            <w:tcW w:w="788" w:type="dxa"/>
            <w:shd w:val="clear" w:color="auto" w:fill="D9D9D9" w:themeFill="background1" w:themeFillShade="D9"/>
          </w:tcPr>
          <w:p w:rsidR="000547B9" w:rsidRDefault="000547B9" w:rsidP="000547B9">
            <w:pPr>
              <w:pStyle w:val="a0"/>
              <w:ind w:firstLineChars="50" w:firstLine="105"/>
              <w:rPr>
                <w:ins w:id="6161" w:author="Microsoft" w:date="2016-01-22T16:47:00Z"/>
                <w:rFonts w:ascii="微软雅黑" w:eastAsia="微软雅黑" w:hAnsi="微软雅黑"/>
              </w:rPr>
            </w:pPr>
            <w:ins w:id="6162" w:author="Microsoft" w:date="2016-01-22T17:11:00Z">
              <w:r>
                <w:rPr>
                  <w:rFonts w:ascii="微软雅黑" w:eastAsia="微软雅黑" w:hAnsi="微软雅黑" w:hint="eastAsia"/>
                </w:rPr>
                <w:t>代理商</w:t>
              </w:r>
            </w:ins>
            <w:ins w:id="6163" w:author="Microsoft" w:date="2016-01-22T16:47:00Z">
              <w:r>
                <w:rPr>
                  <w:rFonts w:ascii="微软雅黑" w:eastAsia="微软雅黑" w:hAnsi="微软雅黑"/>
                </w:rPr>
                <w:t>名称</w:t>
              </w:r>
            </w:ins>
          </w:p>
        </w:tc>
        <w:tc>
          <w:tcPr>
            <w:tcW w:w="946" w:type="dxa"/>
            <w:shd w:val="clear" w:color="auto" w:fill="D9D9D9" w:themeFill="background1" w:themeFillShade="D9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6164" w:author="Microsoft" w:date="2016-01-22T16:47:00Z"/>
                <w:rFonts w:ascii="微软雅黑" w:eastAsia="微软雅黑" w:hAnsi="微软雅黑"/>
              </w:rPr>
            </w:pPr>
            <w:ins w:id="6165" w:author="Microsoft" w:date="2016-01-22T16:47:00Z">
              <w:r>
                <w:rPr>
                  <w:rFonts w:ascii="微软雅黑" w:eastAsia="微软雅黑" w:hAnsi="微软雅黑" w:hint="eastAsia"/>
                </w:rPr>
                <w:t>期初</w:t>
              </w:r>
            </w:ins>
            <w:ins w:id="6166" w:author="Microsoft" w:date="2016-01-22T16:48:00Z">
              <w:r>
                <w:rPr>
                  <w:rFonts w:ascii="微软雅黑" w:eastAsia="微软雅黑" w:hAnsi="微软雅黑" w:hint="eastAsia"/>
                </w:rPr>
                <w:t>账户</w:t>
              </w:r>
              <w:r>
                <w:rPr>
                  <w:rFonts w:ascii="微软雅黑" w:eastAsia="微软雅黑" w:hAnsi="微软雅黑"/>
                </w:rPr>
                <w:t>余额</w:t>
              </w:r>
            </w:ins>
          </w:p>
        </w:tc>
        <w:tc>
          <w:tcPr>
            <w:tcW w:w="631" w:type="dxa"/>
            <w:shd w:val="clear" w:color="auto" w:fill="D9D9D9" w:themeFill="background1" w:themeFillShade="D9"/>
          </w:tcPr>
          <w:p w:rsidR="000547B9" w:rsidRPr="00203026" w:rsidRDefault="000547B9" w:rsidP="000547B9">
            <w:pPr>
              <w:pStyle w:val="a0"/>
              <w:ind w:firstLineChars="0" w:firstLine="0"/>
              <w:jc w:val="center"/>
              <w:rPr>
                <w:ins w:id="6167" w:author="Microsoft" w:date="2016-01-22T16:47:00Z"/>
                <w:rFonts w:ascii="微软雅黑" w:eastAsia="微软雅黑" w:hAnsi="微软雅黑"/>
              </w:rPr>
            </w:pPr>
            <w:ins w:id="6168" w:author="Microsoft" w:date="2016-01-22T16:47:00Z">
              <w:r>
                <w:rPr>
                  <w:rFonts w:ascii="微软雅黑" w:eastAsia="微软雅黑" w:hAnsi="微软雅黑" w:hint="eastAsia"/>
                </w:rPr>
                <w:t>充值</w:t>
              </w:r>
            </w:ins>
          </w:p>
        </w:tc>
        <w:tc>
          <w:tcPr>
            <w:tcW w:w="631" w:type="dxa"/>
            <w:shd w:val="clear" w:color="auto" w:fill="D9D9D9" w:themeFill="background1" w:themeFillShade="D9"/>
          </w:tcPr>
          <w:p w:rsidR="000547B9" w:rsidRDefault="000547B9" w:rsidP="000547B9">
            <w:pPr>
              <w:pStyle w:val="a0"/>
              <w:ind w:firstLineChars="0" w:firstLine="0"/>
              <w:jc w:val="center"/>
              <w:rPr>
                <w:ins w:id="6169" w:author="Microsoft" w:date="2016-01-22T16:47:00Z"/>
                <w:rFonts w:ascii="微软雅黑" w:eastAsia="微软雅黑" w:hAnsi="微软雅黑"/>
              </w:rPr>
            </w:pPr>
            <w:ins w:id="6170" w:author="Microsoft" w:date="2016-01-22T16:47:00Z">
              <w:r>
                <w:rPr>
                  <w:rFonts w:ascii="微软雅黑" w:eastAsia="微软雅黑" w:hAnsi="微软雅黑" w:hint="eastAsia"/>
                </w:rPr>
                <w:t>提现</w:t>
              </w:r>
            </w:ins>
          </w:p>
        </w:tc>
        <w:tc>
          <w:tcPr>
            <w:tcW w:w="788" w:type="dxa"/>
            <w:shd w:val="clear" w:color="auto" w:fill="D9D9D9" w:themeFill="background1" w:themeFillShade="D9"/>
          </w:tcPr>
          <w:p w:rsidR="000547B9" w:rsidRDefault="000547B9" w:rsidP="000547B9">
            <w:pPr>
              <w:pStyle w:val="a0"/>
              <w:ind w:firstLineChars="0" w:firstLine="0"/>
              <w:jc w:val="center"/>
              <w:rPr>
                <w:ins w:id="6171" w:author="Microsoft" w:date="2016-01-22T16:47:00Z"/>
                <w:rFonts w:ascii="微软雅黑" w:eastAsia="微软雅黑" w:hAnsi="微软雅黑"/>
              </w:rPr>
            </w:pPr>
            <w:ins w:id="6172" w:author="Microsoft" w:date="2016-01-22T16:48:00Z">
              <w:r>
                <w:rPr>
                  <w:rFonts w:ascii="微软雅黑" w:eastAsia="微软雅黑" w:hAnsi="微软雅黑" w:hint="eastAsia"/>
                </w:rPr>
                <w:t>调拨</w:t>
              </w:r>
              <w:r>
                <w:rPr>
                  <w:rFonts w:ascii="微软雅黑" w:eastAsia="微软雅黑" w:hAnsi="微软雅黑"/>
                </w:rPr>
                <w:t>入库</w:t>
              </w:r>
            </w:ins>
          </w:p>
        </w:tc>
        <w:tc>
          <w:tcPr>
            <w:tcW w:w="788" w:type="dxa"/>
            <w:shd w:val="clear" w:color="auto" w:fill="D9D9D9" w:themeFill="background1" w:themeFillShade="D9"/>
          </w:tcPr>
          <w:p w:rsidR="000547B9" w:rsidRPr="00203026" w:rsidRDefault="000547B9" w:rsidP="000547B9">
            <w:pPr>
              <w:pStyle w:val="a0"/>
              <w:ind w:firstLineChars="0" w:firstLine="0"/>
              <w:jc w:val="center"/>
              <w:rPr>
                <w:ins w:id="6173" w:author="Microsoft" w:date="2016-01-22T16:47:00Z"/>
                <w:rFonts w:ascii="微软雅黑" w:eastAsia="微软雅黑" w:hAnsi="微软雅黑"/>
              </w:rPr>
            </w:pPr>
            <w:ins w:id="6174" w:author="Microsoft" w:date="2016-01-22T16:48:00Z">
              <w:r>
                <w:rPr>
                  <w:rFonts w:ascii="微软雅黑" w:eastAsia="微软雅黑" w:hAnsi="微软雅黑" w:hint="eastAsia"/>
                </w:rPr>
                <w:t>销售</w:t>
              </w:r>
            </w:ins>
            <w:ins w:id="6175" w:author="Microsoft" w:date="2016-01-22T16:47:00Z">
              <w:r>
                <w:rPr>
                  <w:rFonts w:ascii="微软雅黑" w:eastAsia="微软雅黑" w:hAnsi="微软雅黑"/>
                </w:rPr>
                <w:t>佣金</w:t>
              </w:r>
            </w:ins>
          </w:p>
        </w:tc>
        <w:tc>
          <w:tcPr>
            <w:tcW w:w="787" w:type="dxa"/>
            <w:shd w:val="clear" w:color="auto" w:fill="D9D9D9" w:themeFill="background1" w:themeFillShade="D9"/>
          </w:tcPr>
          <w:p w:rsidR="000547B9" w:rsidRPr="00203026" w:rsidRDefault="000547B9" w:rsidP="000547B9">
            <w:pPr>
              <w:pStyle w:val="a0"/>
              <w:ind w:firstLineChars="0" w:firstLine="0"/>
              <w:jc w:val="center"/>
              <w:rPr>
                <w:ins w:id="6176" w:author="Microsoft" w:date="2016-01-22T16:47:00Z"/>
                <w:rFonts w:ascii="微软雅黑" w:eastAsia="微软雅黑" w:hAnsi="微软雅黑"/>
              </w:rPr>
            </w:pPr>
            <w:ins w:id="6177" w:author="Microsoft" w:date="2016-01-22T16:48:00Z">
              <w:r>
                <w:rPr>
                  <w:rFonts w:ascii="微软雅黑" w:eastAsia="微软雅黑" w:hAnsi="微软雅黑" w:hint="eastAsia"/>
                </w:rPr>
                <w:t>调拨</w:t>
              </w:r>
              <w:r>
                <w:rPr>
                  <w:rFonts w:ascii="微软雅黑" w:eastAsia="微软雅黑" w:hAnsi="微软雅黑"/>
                </w:rPr>
                <w:t>出库</w:t>
              </w:r>
            </w:ins>
          </w:p>
        </w:tc>
        <w:tc>
          <w:tcPr>
            <w:tcW w:w="788" w:type="dxa"/>
            <w:shd w:val="clear" w:color="auto" w:fill="D9D9D9" w:themeFill="background1" w:themeFillShade="D9"/>
          </w:tcPr>
          <w:p w:rsidR="000547B9" w:rsidRPr="00203026" w:rsidRDefault="000547B9" w:rsidP="000547B9">
            <w:pPr>
              <w:pStyle w:val="a0"/>
              <w:ind w:firstLineChars="0" w:firstLine="0"/>
              <w:jc w:val="center"/>
              <w:rPr>
                <w:ins w:id="6178" w:author="Microsoft" w:date="2016-01-22T16:47:00Z"/>
                <w:rFonts w:ascii="微软雅黑" w:eastAsia="微软雅黑" w:hAnsi="微软雅黑"/>
              </w:rPr>
            </w:pPr>
            <w:ins w:id="6179" w:author="Microsoft" w:date="2016-01-22T16:48:00Z">
              <w:r>
                <w:rPr>
                  <w:rFonts w:ascii="微软雅黑" w:eastAsia="微软雅黑" w:hAnsi="微软雅黑" w:hint="eastAsia"/>
                </w:rPr>
                <w:t>退还</w:t>
              </w:r>
              <w:r>
                <w:rPr>
                  <w:rFonts w:ascii="微软雅黑" w:eastAsia="微软雅黑" w:hAnsi="微软雅黑"/>
                </w:rPr>
                <w:t>佣金</w:t>
              </w:r>
            </w:ins>
          </w:p>
        </w:tc>
        <w:tc>
          <w:tcPr>
            <w:tcW w:w="788" w:type="dxa"/>
            <w:shd w:val="clear" w:color="auto" w:fill="D9D9D9" w:themeFill="background1" w:themeFillShade="D9"/>
          </w:tcPr>
          <w:p w:rsidR="000547B9" w:rsidRDefault="000547B9" w:rsidP="000547B9">
            <w:pPr>
              <w:pStyle w:val="a0"/>
              <w:ind w:firstLineChars="0" w:firstLine="0"/>
              <w:jc w:val="center"/>
              <w:rPr>
                <w:ins w:id="6180" w:author="Microsoft" w:date="2016-05-13T10:56:00Z"/>
                <w:rFonts w:ascii="微软雅黑" w:eastAsia="微软雅黑" w:hAnsi="微软雅黑"/>
              </w:rPr>
            </w:pPr>
            <w:ins w:id="6181" w:author="Microsoft" w:date="2016-05-13T10:56:00Z">
              <w:r>
                <w:rPr>
                  <w:rFonts w:ascii="微软雅黑" w:eastAsia="微软雅黑" w:hAnsi="微软雅黑" w:hint="eastAsia"/>
                </w:rPr>
                <w:t>站点兑奖</w:t>
              </w:r>
              <w:r>
                <w:rPr>
                  <w:rFonts w:ascii="微软雅黑" w:eastAsia="微软雅黑" w:hAnsi="微软雅黑"/>
                </w:rPr>
                <w:t>金额</w:t>
              </w:r>
            </w:ins>
          </w:p>
        </w:tc>
        <w:tc>
          <w:tcPr>
            <w:tcW w:w="788" w:type="dxa"/>
            <w:shd w:val="clear" w:color="auto" w:fill="D9D9D9" w:themeFill="background1" w:themeFillShade="D9"/>
          </w:tcPr>
          <w:p w:rsidR="000547B9" w:rsidRDefault="000547B9" w:rsidP="000547B9">
            <w:pPr>
              <w:pStyle w:val="a0"/>
              <w:ind w:firstLineChars="0" w:firstLine="0"/>
              <w:jc w:val="center"/>
              <w:rPr>
                <w:ins w:id="6182" w:author="Microsoft" w:date="2016-05-13T10:56:00Z"/>
                <w:rFonts w:ascii="微软雅黑" w:eastAsia="微软雅黑" w:hAnsi="微软雅黑"/>
              </w:rPr>
            </w:pPr>
            <w:ins w:id="6183" w:author="Microsoft" w:date="2016-05-13T10:56:00Z">
              <w:r>
                <w:rPr>
                  <w:rFonts w:ascii="微软雅黑" w:eastAsia="微软雅黑" w:hAnsi="微软雅黑" w:hint="eastAsia"/>
                </w:rPr>
                <w:t>站点兑奖佣金</w:t>
              </w:r>
            </w:ins>
          </w:p>
        </w:tc>
        <w:tc>
          <w:tcPr>
            <w:tcW w:w="788" w:type="dxa"/>
            <w:shd w:val="clear" w:color="auto" w:fill="D9D9D9" w:themeFill="background1" w:themeFillShade="D9"/>
          </w:tcPr>
          <w:p w:rsidR="000547B9" w:rsidRPr="00203026" w:rsidRDefault="000547B9" w:rsidP="000547B9">
            <w:pPr>
              <w:pStyle w:val="a0"/>
              <w:ind w:firstLineChars="0" w:firstLine="0"/>
              <w:jc w:val="center"/>
              <w:rPr>
                <w:ins w:id="6184" w:author="Microsoft" w:date="2016-01-22T16:47:00Z"/>
                <w:rFonts w:ascii="微软雅黑" w:eastAsia="微软雅黑" w:hAnsi="微软雅黑"/>
              </w:rPr>
            </w:pPr>
            <w:ins w:id="6185" w:author="Microsoft" w:date="2016-01-22T16:48:00Z">
              <w:r>
                <w:rPr>
                  <w:rFonts w:ascii="微软雅黑" w:eastAsia="微软雅黑" w:hAnsi="微软雅黑" w:hint="eastAsia"/>
                </w:rPr>
                <w:t>中心</w:t>
              </w:r>
            </w:ins>
            <w:ins w:id="6186" w:author="Microsoft" w:date="2016-01-22T16:47:00Z">
              <w:r>
                <w:rPr>
                  <w:rFonts w:ascii="微软雅黑" w:eastAsia="微软雅黑" w:hAnsi="微软雅黑" w:hint="eastAsia"/>
                </w:rPr>
                <w:t>兑奖</w:t>
              </w:r>
            </w:ins>
          </w:p>
        </w:tc>
        <w:tc>
          <w:tcPr>
            <w:tcW w:w="788" w:type="dxa"/>
            <w:shd w:val="clear" w:color="auto" w:fill="D9D9D9" w:themeFill="background1" w:themeFillShade="D9"/>
          </w:tcPr>
          <w:p w:rsidR="000547B9" w:rsidRPr="00203026" w:rsidRDefault="000547B9" w:rsidP="000547B9">
            <w:pPr>
              <w:pStyle w:val="a0"/>
              <w:ind w:firstLineChars="0" w:firstLine="0"/>
              <w:jc w:val="center"/>
              <w:rPr>
                <w:ins w:id="6187" w:author="Microsoft" w:date="2016-01-22T16:47:00Z"/>
                <w:rFonts w:ascii="微软雅黑" w:eastAsia="微软雅黑" w:hAnsi="微软雅黑"/>
              </w:rPr>
            </w:pPr>
            <w:ins w:id="6188" w:author="Microsoft" w:date="2016-01-22T16:47:00Z">
              <w:r>
                <w:rPr>
                  <w:rFonts w:ascii="微软雅黑" w:eastAsia="微软雅黑" w:hAnsi="微软雅黑" w:hint="eastAsia"/>
                </w:rPr>
                <w:t>兑奖</w:t>
              </w:r>
              <w:r>
                <w:rPr>
                  <w:rFonts w:ascii="微软雅黑" w:eastAsia="微软雅黑" w:hAnsi="微软雅黑"/>
                </w:rPr>
                <w:t>佣金</w:t>
              </w:r>
            </w:ins>
          </w:p>
        </w:tc>
        <w:tc>
          <w:tcPr>
            <w:tcW w:w="787" w:type="dxa"/>
            <w:shd w:val="clear" w:color="auto" w:fill="D9D9D9" w:themeFill="background1" w:themeFillShade="D9"/>
          </w:tcPr>
          <w:p w:rsidR="000547B9" w:rsidRDefault="000547B9" w:rsidP="000547B9">
            <w:pPr>
              <w:pStyle w:val="a0"/>
              <w:ind w:firstLineChars="0" w:firstLine="0"/>
              <w:jc w:val="center"/>
              <w:rPr>
                <w:ins w:id="6189" w:author="Microsoft" w:date="2016-04-22T10:55:00Z"/>
                <w:rFonts w:ascii="微软雅黑" w:eastAsia="微软雅黑" w:hAnsi="微软雅黑"/>
              </w:rPr>
            </w:pPr>
            <w:ins w:id="6190" w:author="Microsoft" w:date="2016-04-22T10:55:00Z">
              <w:r>
                <w:rPr>
                  <w:rFonts w:ascii="微软雅黑" w:eastAsia="微软雅黑" w:hAnsi="微软雅黑" w:hint="eastAsia"/>
                </w:rPr>
                <w:t>中心退票</w:t>
              </w:r>
            </w:ins>
          </w:p>
        </w:tc>
        <w:tc>
          <w:tcPr>
            <w:tcW w:w="1183" w:type="dxa"/>
            <w:shd w:val="clear" w:color="auto" w:fill="D9D9D9" w:themeFill="background1" w:themeFillShade="D9"/>
          </w:tcPr>
          <w:p w:rsidR="000547B9" w:rsidRDefault="000547B9" w:rsidP="000547B9">
            <w:pPr>
              <w:pStyle w:val="a0"/>
              <w:ind w:firstLineChars="0" w:firstLine="0"/>
              <w:jc w:val="center"/>
              <w:rPr>
                <w:ins w:id="6191" w:author="Microsoft" w:date="2016-04-22T10:57:00Z"/>
                <w:rFonts w:ascii="微软雅黑" w:eastAsia="微软雅黑" w:hAnsi="微软雅黑"/>
              </w:rPr>
            </w:pPr>
            <w:ins w:id="6192" w:author="Microsoft" w:date="2016-05-12T17:27:00Z">
              <w:r>
                <w:rPr>
                  <w:rFonts w:ascii="微软雅黑" w:eastAsia="微软雅黑" w:hAnsi="微软雅黑" w:hint="eastAsia"/>
                </w:rPr>
                <w:t>中心</w:t>
              </w:r>
            </w:ins>
            <w:ins w:id="6193" w:author="Microsoft" w:date="2016-04-22T10:58:00Z">
              <w:r>
                <w:rPr>
                  <w:rFonts w:ascii="微软雅黑" w:eastAsia="微软雅黑" w:hAnsi="微软雅黑" w:hint="eastAsia"/>
                </w:rPr>
                <w:t>退票佣金</w:t>
              </w:r>
            </w:ins>
          </w:p>
        </w:tc>
        <w:tc>
          <w:tcPr>
            <w:tcW w:w="1148" w:type="dxa"/>
            <w:shd w:val="clear" w:color="auto" w:fill="D9D9D9" w:themeFill="background1" w:themeFillShade="D9"/>
          </w:tcPr>
          <w:p w:rsidR="000547B9" w:rsidRDefault="000547B9" w:rsidP="000547B9">
            <w:pPr>
              <w:pStyle w:val="a0"/>
              <w:ind w:firstLineChars="0" w:firstLine="0"/>
              <w:jc w:val="center"/>
              <w:rPr>
                <w:ins w:id="6194" w:author="Microsoft" w:date="2016-01-22T16:47:00Z"/>
                <w:rFonts w:ascii="微软雅黑" w:eastAsia="微软雅黑" w:hAnsi="微软雅黑"/>
              </w:rPr>
            </w:pPr>
            <w:ins w:id="6195" w:author="Microsoft" w:date="2016-01-22T16:47:00Z">
              <w:r>
                <w:rPr>
                  <w:rFonts w:ascii="微软雅黑" w:eastAsia="微软雅黑" w:hAnsi="微软雅黑" w:hint="eastAsia"/>
                </w:rPr>
                <w:t>期末</w:t>
              </w:r>
            </w:ins>
            <w:ins w:id="6196" w:author="Microsoft" w:date="2016-01-22T16:49:00Z">
              <w:r>
                <w:rPr>
                  <w:rFonts w:ascii="微软雅黑" w:eastAsia="微软雅黑" w:hAnsi="微软雅黑" w:hint="eastAsia"/>
                </w:rPr>
                <w:t>账户</w:t>
              </w:r>
              <w:r>
                <w:rPr>
                  <w:rFonts w:ascii="微软雅黑" w:eastAsia="微软雅黑" w:hAnsi="微软雅黑"/>
                </w:rPr>
                <w:t>余额</w:t>
              </w:r>
            </w:ins>
          </w:p>
        </w:tc>
      </w:tr>
      <w:tr w:rsidR="00B74C0D" w:rsidRPr="00286045" w:rsidTr="000547B9">
        <w:trPr>
          <w:trHeight w:val="479"/>
          <w:ins w:id="6197" w:author="Microsoft" w:date="2016-01-22T16:47:00Z"/>
        </w:trPr>
        <w:tc>
          <w:tcPr>
            <w:tcW w:w="613" w:type="dxa"/>
            <w:shd w:val="clear" w:color="auto" w:fill="D9D9D9" w:themeFill="background1" w:themeFillShade="D9"/>
          </w:tcPr>
          <w:p w:rsidR="000547B9" w:rsidRDefault="000547B9" w:rsidP="000547B9">
            <w:pPr>
              <w:pStyle w:val="a0"/>
              <w:ind w:firstLineChars="50" w:firstLine="105"/>
              <w:rPr>
                <w:ins w:id="6198" w:author="Microsoft" w:date="2016-01-22T16:47:00Z"/>
                <w:rFonts w:ascii="微软雅黑" w:eastAsia="微软雅黑" w:hAnsi="微软雅黑"/>
              </w:rPr>
            </w:pPr>
          </w:p>
        </w:tc>
        <w:tc>
          <w:tcPr>
            <w:tcW w:w="960" w:type="dxa"/>
            <w:shd w:val="clear" w:color="auto" w:fill="FFFF00"/>
          </w:tcPr>
          <w:p w:rsidR="000547B9" w:rsidRDefault="000547B9" w:rsidP="000547B9">
            <w:pPr>
              <w:pStyle w:val="a0"/>
              <w:ind w:firstLineChars="50" w:firstLine="105"/>
              <w:rPr>
                <w:ins w:id="6199" w:author="Microsoft" w:date="2016-04-07T15:31:00Z"/>
                <w:rFonts w:ascii="微软雅黑" w:eastAsia="微软雅黑" w:hAnsi="微软雅黑"/>
              </w:rPr>
            </w:pPr>
            <w:ins w:id="6200" w:author="Microsoft" w:date="2016-04-07T15:31:00Z">
              <w:r>
                <w:rPr>
                  <w:rFonts w:ascii="微软雅黑" w:eastAsia="微软雅黑" w:hAnsi="微软雅黑" w:hint="eastAsia"/>
                </w:rPr>
                <w:t>合计</w:t>
              </w:r>
            </w:ins>
          </w:p>
        </w:tc>
        <w:tc>
          <w:tcPr>
            <w:tcW w:w="788" w:type="dxa"/>
            <w:shd w:val="clear" w:color="auto" w:fill="FFFF00"/>
          </w:tcPr>
          <w:p w:rsidR="000547B9" w:rsidRDefault="000547B9" w:rsidP="000547B9">
            <w:pPr>
              <w:pStyle w:val="a0"/>
              <w:ind w:firstLineChars="50" w:firstLine="105"/>
              <w:rPr>
                <w:ins w:id="6201" w:author="Microsoft" w:date="2016-01-22T16:47:00Z"/>
                <w:rFonts w:ascii="微软雅黑" w:eastAsia="微软雅黑" w:hAnsi="微软雅黑"/>
              </w:rPr>
            </w:pPr>
          </w:p>
        </w:tc>
        <w:tc>
          <w:tcPr>
            <w:tcW w:w="946" w:type="dxa"/>
            <w:shd w:val="clear" w:color="auto" w:fill="FFFF00"/>
          </w:tcPr>
          <w:p w:rsidR="000547B9" w:rsidRPr="00203026" w:rsidRDefault="000547B9" w:rsidP="000547B9">
            <w:pPr>
              <w:pStyle w:val="a0"/>
              <w:ind w:firstLineChars="50" w:firstLine="105"/>
              <w:rPr>
                <w:ins w:id="6202" w:author="Microsoft" w:date="2016-01-22T16:47:00Z"/>
                <w:rFonts w:ascii="微软雅黑" w:eastAsia="微软雅黑" w:hAnsi="微软雅黑"/>
              </w:rPr>
            </w:pPr>
          </w:p>
        </w:tc>
        <w:tc>
          <w:tcPr>
            <w:tcW w:w="631" w:type="dxa"/>
            <w:shd w:val="clear" w:color="auto" w:fill="FFFF00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6203" w:author="Microsoft" w:date="2016-01-22T16:47:00Z"/>
                <w:rFonts w:ascii="微软雅黑" w:eastAsia="微软雅黑" w:hAnsi="微软雅黑"/>
              </w:rPr>
            </w:pPr>
          </w:p>
        </w:tc>
        <w:tc>
          <w:tcPr>
            <w:tcW w:w="631" w:type="dxa"/>
            <w:shd w:val="clear" w:color="auto" w:fill="FFFF00"/>
          </w:tcPr>
          <w:p w:rsidR="000547B9" w:rsidRPr="00203026" w:rsidDel="00866874" w:rsidRDefault="000547B9" w:rsidP="000547B9">
            <w:pPr>
              <w:pStyle w:val="a0"/>
              <w:ind w:firstLineChars="0" w:firstLine="0"/>
              <w:rPr>
                <w:ins w:id="6204" w:author="Microsoft" w:date="2016-01-22T16:47:00Z"/>
                <w:rFonts w:ascii="微软雅黑" w:eastAsia="微软雅黑" w:hAnsi="微软雅黑"/>
              </w:rPr>
            </w:pPr>
          </w:p>
        </w:tc>
        <w:tc>
          <w:tcPr>
            <w:tcW w:w="788" w:type="dxa"/>
            <w:shd w:val="clear" w:color="auto" w:fill="FFFF00"/>
          </w:tcPr>
          <w:p w:rsidR="000547B9" w:rsidRPr="00203026" w:rsidDel="00866874" w:rsidRDefault="000547B9" w:rsidP="000547B9">
            <w:pPr>
              <w:pStyle w:val="a0"/>
              <w:ind w:firstLineChars="0" w:firstLine="0"/>
              <w:rPr>
                <w:ins w:id="6205" w:author="Microsoft" w:date="2016-01-22T16:47:00Z"/>
                <w:rFonts w:ascii="微软雅黑" w:eastAsia="微软雅黑" w:hAnsi="微软雅黑"/>
              </w:rPr>
            </w:pPr>
            <w:ins w:id="6206" w:author="Microsoft" w:date="2016-05-13T10:57:00Z">
              <w:r>
                <w:rPr>
                  <w:rFonts w:ascii="微软雅黑" w:eastAsia="微软雅黑" w:hAnsi="微软雅黑" w:hint="eastAsia"/>
                </w:rPr>
                <w:t>1</w:t>
              </w:r>
            </w:ins>
          </w:p>
        </w:tc>
        <w:tc>
          <w:tcPr>
            <w:tcW w:w="788" w:type="dxa"/>
            <w:shd w:val="clear" w:color="auto" w:fill="FFFF00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6207" w:author="Microsoft" w:date="2016-01-22T16:47:00Z"/>
                <w:rFonts w:ascii="微软雅黑" w:eastAsia="微软雅黑" w:hAnsi="微软雅黑"/>
              </w:rPr>
            </w:pPr>
            <w:ins w:id="6208" w:author="Microsoft" w:date="2016-05-13T10:57:00Z">
              <w:r>
                <w:rPr>
                  <w:rFonts w:ascii="微软雅黑" w:eastAsia="微软雅黑" w:hAnsi="微软雅黑" w:hint="eastAsia"/>
                </w:rPr>
                <w:t>2</w:t>
              </w:r>
            </w:ins>
          </w:p>
        </w:tc>
        <w:tc>
          <w:tcPr>
            <w:tcW w:w="787" w:type="dxa"/>
            <w:shd w:val="clear" w:color="auto" w:fill="FFFF00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6209" w:author="Microsoft" w:date="2016-01-22T16:47:00Z"/>
                <w:rFonts w:ascii="微软雅黑" w:eastAsia="微软雅黑" w:hAnsi="微软雅黑"/>
              </w:rPr>
            </w:pPr>
            <w:ins w:id="6210" w:author="Microsoft" w:date="2016-05-13T10:57:00Z">
              <w:r>
                <w:rPr>
                  <w:rFonts w:ascii="微软雅黑" w:eastAsia="微软雅黑" w:hAnsi="微软雅黑" w:hint="eastAsia"/>
                </w:rPr>
                <w:t>3</w:t>
              </w:r>
            </w:ins>
          </w:p>
        </w:tc>
        <w:tc>
          <w:tcPr>
            <w:tcW w:w="788" w:type="dxa"/>
            <w:shd w:val="clear" w:color="auto" w:fill="FFFF00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6211" w:author="Microsoft" w:date="2016-01-22T16:47:00Z"/>
                <w:rFonts w:ascii="微软雅黑" w:eastAsia="微软雅黑" w:hAnsi="微软雅黑"/>
              </w:rPr>
            </w:pPr>
            <w:ins w:id="6212" w:author="Microsoft" w:date="2016-05-13T10:57:00Z">
              <w:r>
                <w:rPr>
                  <w:rFonts w:ascii="微软雅黑" w:eastAsia="微软雅黑" w:hAnsi="微软雅黑" w:hint="eastAsia"/>
                </w:rPr>
                <w:t>4</w:t>
              </w:r>
            </w:ins>
          </w:p>
        </w:tc>
        <w:tc>
          <w:tcPr>
            <w:tcW w:w="788" w:type="dxa"/>
            <w:shd w:val="clear" w:color="auto" w:fill="FFFF00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6213" w:author="Microsoft" w:date="2016-05-13T10:56:00Z"/>
                <w:rFonts w:ascii="微软雅黑" w:eastAsia="微软雅黑" w:hAnsi="微软雅黑"/>
              </w:rPr>
            </w:pPr>
            <w:ins w:id="6214" w:author="Microsoft" w:date="2016-05-13T10:57:00Z">
              <w:r>
                <w:rPr>
                  <w:rFonts w:ascii="微软雅黑" w:eastAsia="微软雅黑" w:hAnsi="微软雅黑" w:hint="eastAsia"/>
                </w:rPr>
                <w:t>5</w:t>
              </w:r>
            </w:ins>
          </w:p>
        </w:tc>
        <w:tc>
          <w:tcPr>
            <w:tcW w:w="788" w:type="dxa"/>
            <w:shd w:val="clear" w:color="auto" w:fill="FFFF00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6215" w:author="Microsoft" w:date="2016-05-13T10:56:00Z"/>
                <w:rFonts w:ascii="微软雅黑" w:eastAsia="微软雅黑" w:hAnsi="微软雅黑"/>
              </w:rPr>
            </w:pPr>
            <w:ins w:id="6216" w:author="Microsoft" w:date="2016-05-13T10:57:00Z">
              <w:r>
                <w:rPr>
                  <w:rFonts w:ascii="微软雅黑" w:eastAsia="微软雅黑" w:hAnsi="微软雅黑" w:hint="eastAsia"/>
                </w:rPr>
                <w:t>6</w:t>
              </w:r>
            </w:ins>
          </w:p>
        </w:tc>
        <w:tc>
          <w:tcPr>
            <w:tcW w:w="788" w:type="dxa"/>
            <w:shd w:val="clear" w:color="auto" w:fill="FFFF00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6217" w:author="Microsoft" w:date="2016-01-22T16:47:00Z"/>
                <w:rFonts w:ascii="微软雅黑" w:eastAsia="微软雅黑" w:hAnsi="微软雅黑"/>
              </w:rPr>
            </w:pPr>
            <w:ins w:id="6218" w:author="Microsoft" w:date="2016-05-13T10:57:00Z">
              <w:r>
                <w:rPr>
                  <w:rFonts w:ascii="微软雅黑" w:eastAsia="微软雅黑" w:hAnsi="微软雅黑" w:hint="eastAsia"/>
                </w:rPr>
                <w:t>7</w:t>
              </w:r>
            </w:ins>
          </w:p>
        </w:tc>
        <w:tc>
          <w:tcPr>
            <w:tcW w:w="788" w:type="dxa"/>
            <w:shd w:val="clear" w:color="auto" w:fill="FFFF00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6219" w:author="Microsoft" w:date="2016-01-22T16:47:00Z"/>
                <w:rFonts w:ascii="微软雅黑" w:eastAsia="微软雅黑" w:hAnsi="微软雅黑"/>
              </w:rPr>
            </w:pPr>
            <w:ins w:id="6220" w:author="Microsoft" w:date="2016-05-13T10:57:00Z">
              <w:r>
                <w:rPr>
                  <w:rFonts w:ascii="微软雅黑" w:eastAsia="微软雅黑" w:hAnsi="微软雅黑" w:hint="eastAsia"/>
                </w:rPr>
                <w:t>8</w:t>
              </w:r>
            </w:ins>
          </w:p>
        </w:tc>
        <w:tc>
          <w:tcPr>
            <w:tcW w:w="787" w:type="dxa"/>
            <w:shd w:val="clear" w:color="auto" w:fill="FFFF00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6221" w:author="Microsoft" w:date="2016-04-22T10:55:00Z"/>
                <w:rFonts w:ascii="微软雅黑" w:eastAsia="微软雅黑" w:hAnsi="微软雅黑"/>
              </w:rPr>
            </w:pPr>
            <w:ins w:id="6222" w:author="Microsoft" w:date="2016-05-13T10:57:00Z">
              <w:r>
                <w:rPr>
                  <w:rFonts w:ascii="微软雅黑" w:eastAsia="微软雅黑" w:hAnsi="微软雅黑" w:hint="eastAsia"/>
                </w:rPr>
                <w:t>9</w:t>
              </w:r>
            </w:ins>
          </w:p>
        </w:tc>
        <w:tc>
          <w:tcPr>
            <w:tcW w:w="1183" w:type="dxa"/>
            <w:shd w:val="clear" w:color="auto" w:fill="FFFF00"/>
          </w:tcPr>
          <w:p w:rsidR="000547B9" w:rsidRPr="00FC3606" w:rsidRDefault="000547B9" w:rsidP="000547B9">
            <w:pPr>
              <w:pStyle w:val="a0"/>
              <w:ind w:firstLineChars="0" w:firstLine="0"/>
              <w:rPr>
                <w:ins w:id="6223" w:author="Microsoft" w:date="2016-04-22T10:57:00Z"/>
                <w:rFonts w:ascii="微软雅黑" w:eastAsia="微软雅黑" w:hAnsi="微软雅黑"/>
              </w:rPr>
            </w:pPr>
            <w:ins w:id="6224" w:author="Microsoft" w:date="2016-05-13T10:57:00Z">
              <w:r>
                <w:rPr>
                  <w:rFonts w:ascii="微软雅黑" w:eastAsia="微软雅黑" w:hAnsi="微软雅黑" w:hint="eastAsia"/>
                </w:rPr>
                <w:t>10</w:t>
              </w:r>
            </w:ins>
          </w:p>
        </w:tc>
        <w:tc>
          <w:tcPr>
            <w:tcW w:w="1148" w:type="dxa"/>
            <w:shd w:val="clear" w:color="auto" w:fill="FFFF00"/>
          </w:tcPr>
          <w:p w:rsidR="000547B9" w:rsidRPr="00FC3606" w:rsidRDefault="000547B9" w:rsidP="000547B9">
            <w:pPr>
              <w:pStyle w:val="a0"/>
              <w:ind w:firstLineChars="0" w:firstLine="0"/>
              <w:rPr>
                <w:ins w:id="6225" w:author="Microsoft" w:date="2016-01-22T16:47:00Z"/>
                <w:rFonts w:ascii="微软雅黑" w:eastAsia="微软雅黑" w:hAnsi="微软雅黑"/>
              </w:rPr>
            </w:pPr>
          </w:p>
        </w:tc>
      </w:tr>
      <w:tr w:rsidR="000547B9" w:rsidRPr="00286045" w:rsidTr="001954FB">
        <w:trPr>
          <w:trHeight w:val="462"/>
          <w:ins w:id="6226" w:author="Microsoft" w:date="2016-01-22T16:47:00Z"/>
        </w:trPr>
        <w:tc>
          <w:tcPr>
            <w:tcW w:w="613" w:type="dxa"/>
            <w:shd w:val="clear" w:color="auto" w:fill="D9D9D9" w:themeFill="background1" w:themeFillShade="D9"/>
          </w:tcPr>
          <w:p w:rsidR="000547B9" w:rsidRDefault="000547B9" w:rsidP="000547B9">
            <w:pPr>
              <w:pStyle w:val="a0"/>
              <w:ind w:firstLineChars="0" w:firstLine="0"/>
              <w:jc w:val="center"/>
              <w:rPr>
                <w:ins w:id="6227" w:author="Microsoft" w:date="2016-01-22T16:47:00Z"/>
                <w:rFonts w:ascii="微软雅黑" w:eastAsia="微软雅黑" w:hAnsi="微软雅黑"/>
              </w:rPr>
            </w:pPr>
          </w:p>
        </w:tc>
        <w:tc>
          <w:tcPr>
            <w:tcW w:w="960" w:type="dxa"/>
          </w:tcPr>
          <w:p w:rsidR="000547B9" w:rsidRDefault="000547B9" w:rsidP="000547B9">
            <w:pPr>
              <w:pStyle w:val="a0"/>
              <w:ind w:firstLineChars="0" w:firstLine="0"/>
              <w:jc w:val="center"/>
              <w:rPr>
                <w:ins w:id="6228" w:author="Microsoft" w:date="2016-04-07T15:31:00Z"/>
                <w:rFonts w:ascii="微软雅黑" w:eastAsia="微软雅黑" w:hAnsi="微软雅黑"/>
              </w:rPr>
            </w:pPr>
          </w:p>
        </w:tc>
        <w:tc>
          <w:tcPr>
            <w:tcW w:w="788" w:type="dxa"/>
          </w:tcPr>
          <w:p w:rsidR="000547B9" w:rsidRDefault="000547B9" w:rsidP="000547B9">
            <w:pPr>
              <w:pStyle w:val="a0"/>
              <w:ind w:firstLineChars="0" w:firstLine="0"/>
              <w:jc w:val="center"/>
              <w:rPr>
                <w:ins w:id="6229" w:author="Microsoft" w:date="2016-01-22T16:47:00Z"/>
                <w:rFonts w:ascii="微软雅黑" w:eastAsia="微软雅黑" w:hAnsi="微软雅黑"/>
              </w:rPr>
            </w:pPr>
          </w:p>
        </w:tc>
        <w:tc>
          <w:tcPr>
            <w:tcW w:w="946" w:type="dxa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6230" w:author="Microsoft" w:date="2016-01-22T16:47:00Z"/>
                <w:rFonts w:ascii="微软雅黑" w:eastAsia="微软雅黑" w:hAnsi="微软雅黑"/>
              </w:rPr>
            </w:pPr>
          </w:p>
        </w:tc>
        <w:tc>
          <w:tcPr>
            <w:tcW w:w="631" w:type="dxa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6231" w:author="Microsoft" w:date="2016-01-22T16:47:00Z"/>
                <w:rFonts w:ascii="微软雅黑" w:eastAsia="微软雅黑" w:hAnsi="微软雅黑"/>
              </w:rPr>
            </w:pPr>
          </w:p>
        </w:tc>
        <w:tc>
          <w:tcPr>
            <w:tcW w:w="631" w:type="dxa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6232" w:author="Microsoft" w:date="2016-01-22T16:47:00Z"/>
                <w:rFonts w:ascii="微软雅黑" w:eastAsia="微软雅黑" w:hAnsi="微软雅黑"/>
              </w:rPr>
            </w:pPr>
          </w:p>
        </w:tc>
        <w:tc>
          <w:tcPr>
            <w:tcW w:w="788" w:type="dxa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6233" w:author="Microsoft" w:date="2016-01-22T16:47:00Z"/>
                <w:rFonts w:ascii="微软雅黑" w:eastAsia="微软雅黑" w:hAnsi="微软雅黑"/>
              </w:rPr>
            </w:pPr>
          </w:p>
        </w:tc>
        <w:tc>
          <w:tcPr>
            <w:tcW w:w="788" w:type="dxa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6234" w:author="Microsoft" w:date="2016-01-22T16:47:00Z"/>
                <w:rFonts w:ascii="微软雅黑" w:eastAsia="微软雅黑" w:hAnsi="微软雅黑"/>
              </w:rPr>
            </w:pPr>
          </w:p>
        </w:tc>
        <w:tc>
          <w:tcPr>
            <w:tcW w:w="787" w:type="dxa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6235" w:author="Microsoft" w:date="2016-01-22T16:47:00Z"/>
                <w:rFonts w:ascii="微软雅黑" w:eastAsia="微软雅黑" w:hAnsi="微软雅黑"/>
              </w:rPr>
            </w:pPr>
          </w:p>
        </w:tc>
        <w:tc>
          <w:tcPr>
            <w:tcW w:w="788" w:type="dxa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6236" w:author="Microsoft" w:date="2016-01-22T16:47:00Z"/>
                <w:rFonts w:ascii="微软雅黑" w:eastAsia="微软雅黑" w:hAnsi="微软雅黑"/>
              </w:rPr>
            </w:pPr>
          </w:p>
        </w:tc>
        <w:tc>
          <w:tcPr>
            <w:tcW w:w="788" w:type="dxa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6237" w:author="Microsoft" w:date="2016-05-13T10:56:00Z"/>
                <w:rFonts w:ascii="微软雅黑" w:eastAsia="微软雅黑" w:hAnsi="微软雅黑"/>
              </w:rPr>
            </w:pPr>
          </w:p>
        </w:tc>
        <w:tc>
          <w:tcPr>
            <w:tcW w:w="788" w:type="dxa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6238" w:author="Microsoft" w:date="2016-05-13T10:56:00Z"/>
                <w:rFonts w:ascii="微软雅黑" w:eastAsia="微软雅黑" w:hAnsi="微软雅黑"/>
              </w:rPr>
            </w:pPr>
          </w:p>
        </w:tc>
        <w:tc>
          <w:tcPr>
            <w:tcW w:w="788" w:type="dxa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6239" w:author="Microsoft" w:date="2016-01-22T16:47:00Z"/>
                <w:rFonts w:ascii="微软雅黑" w:eastAsia="微软雅黑" w:hAnsi="微软雅黑"/>
              </w:rPr>
            </w:pPr>
          </w:p>
        </w:tc>
        <w:tc>
          <w:tcPr>
            <w:tcW w:w="788" w:type="dxa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6240" w:author="Microsoft" w:date="2016-01-22T16:47:00Z"/>
                <w:rFonts w:ascii="微软雅黑" w:eastAsia="微软雅黑" w:hAnsi="微软雅黑"/>
              </w:rPr>
            </w:pPr>
          </w:p>
        </w:tc>
        <w:tc>
          <w:tcPr>
            <w:tcW w:w="787" w:type="dxa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6241" w:author="Microsoft" w:date="2016-04-22T10:55:00Z"/>
                <w:rFonts w:ascii="微软雅黑" w:eastAsia="微软雅黑" w:hAnsi="微软雅黑"/>
              </w:rPr>
            </w:pPr>
          </w:p>
        </w:tc>
        <w:tc>
          <w:tcPr>
            <w:tcW w:w="1183" w:type="dxa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6242" w:author="Microsoft" w:date="2016-04-22T10:57:00Z"/>
                <w:rFonts w:ascii="微软雅黑" w:eastAsia="微软雅黑" w:hAnsi="微软雅黑"/>
              </w:rPr>
            </w:pPr>
          </w:p>
        </w:tc>
        <w:tc>
          <w:tcPr>
            <w:tcW w:w="1148" w:type="dxa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6243" w:author="Microsoft" w:date="2016-01-22T16:47:00Z"/>
                <w:rFonts w:ascii="微软雅黑" w:eastAsia="微软雅黑" w:hAnsi="微软雅黑"/>
              </w:rPr>
            </w:pPr>
          </w:p>
        </w:tc>
      </w:tr>
      <w:tr w:rsidR="000547B9" w:rsidRPr="00286045" w:rsidTr="001954FB">
        <w:trPr>
          <w:trHeight w:val="462"/>
          <w:ins w:id="6244" w:author="Microsoft" w:date="2016-04-07T15:31:00Z"/>
        </w:trPr>
        <w:tc>
          <w:tcPr>
            <w:tcW w:w="613" w:type="dxa"/>
            <w:shd w:val="clear" w:color="auto" w:fill="D9D9D9" w:themeFill="background1" w:themeFillShade="D9"/>
          </w:tcPr>
          <w:p w:rsidR="000547B9" w:rsidRDefault="000547B9" w:rsidP="000547B9">
            <w:pPr>
              <w:pStyle w:val="a0"/>
              <w:ind w:firstLineChars="0" w:firstLine="0"/>
              <w:jc w:val="center"/>
              <w:rPr>
                <w:ins w:id="6245" w:author="Microsoft" w:date="2016-04-07T15:31:00Z"/>
                <w:rFonts w:ascii="微软雅黑" w:eastAsia="微软雅黑" w:hAnsi="微软雅黑"/>
              </w:rPr>
            </w:pPr>
          </w:p>
        </w:tc>
        <w:tc>
          <w:tcPr>
            <w:tcW w:w="960" w:type="dxa"/>
          </w:tcPr>
          <w:p w:rsidR="000547B9" w:rsidRDefault="000547B9" w:rsidP="000547B9">
            <w:pPr>
              <w:pStyle w:val="a0"/>
              <w:ind w:firstLineChars="0" w:firstLine="0"/>
              <w:jc w:val="center"/>
              <w:rPr>
                <w:ins w:id="6246" w:author="Microsoft" w:date="2016-04-07T15:31:00Z"/>
                <w:rFonts w:ascii="微软雅黑" w:eastAsia="微软雅黑" w:hAnsi="微软雅黑"/>
              </w:rPr>
            </w:pPr>
          </w:p>
        </w:tc>
        <w:tc>
          <w:tcPr>
            <w:tcW w:w="788" w:type="dxa"/>
          </w:tcPr>
          <w:p w:rsidR="000547B9" w:rsidRDefault="000547B9" w:rsidP="000547B9">
            <w:pPr>
              <w:pStyle w:val="a0"/>
              <w:ind w:firstLineChars="0" w:firstLine="0"/>
              <w:jc w:val="center"/>
              <w:rPr>
                <w:ins w:id="6247" w:author="Microsoft" w:date="2016-04-07T15:31:00Z"/>
                <w:rFonts w:ascii="微软雅黑" w:eastAsia="微软雅黑" w:hAnsi="微软雅黑"/>
              </w:rPr>
            </w:pPr>
          </w:p>
        </w:tc>
        <w:tc>
          <w:tcPr>
            <w:tcW w:w="946" w:type="dxa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6248" w:author="Microsoft" w:date="2016-04-07T15:31:00Z"/>
                <w:rFonts w:ascii="微软雅黑" w:eastAsia="微软雅黑" w:hAnsi="微软雅黑"/>
              </w:rPr>
            </w:pPr>
          </w:p>
        </w:tc>
        <w:tc>
          <w:tcPr>
            <w:tcW w:w="631" w:type="dxa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6249" w:author="Microsoft" w:date="2016-04-07T15:31:00Z"/>
                <w:rFonts w:ascii="微软雅黑" w:eastAsia="微软雅黑" w:hAnsi="微软雅黑"/>
              </w:rPr>
            </w:pPr>
          </w:p>
        </w:tc>
        <w:tc>
          <w:tcPr>
            <w:tcW w:w="631" w:type="dxa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6250" w:author="Microsoft" w:date="2016-04-07T15:31:00Z"/>
                <w:rFonts w:ascii="微软雅黑" w:eastAsia="微软雅黑" w:hAnsi="微软雅黑"/>
              </w:rPr>
            </w:pPr>
          </w:p>
        </w:tc>
        <w:tc>
          <w:tcPr>
            <w:tcW w:w="788" w:type="dxa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6251" w:author="Microsoft" w:date="2016-04-07T15:31:00Z"/>
                <w:rFonts w:ascii="微软雅黑" w:eastAsia="微软雅黑" w:hAnsi="微软雅黑"/>
              </w:rPr>
            </w:pPr>
          </w:p>
        </w:tc>
        <w:tc>
          <w:tcPr>
            <w:tcW w:w="788" w:type="dxa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6252" w:author="Microsoft" w:date="2016-04-07T15:31:00Z"/>
                <w:rFonts w:ascii="微软雅黑" w:eastAsia="微软雅黑" w:hAnsi="微软雅黑"/>
              </w:rPr>
            </w:pPr>
          </w:p>
        </w:tc>
        <w:tc>
          <w:tcPr>
            <w:tcW w:w="787" w:type="dxa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6253" w:author="Microsoft" w:date="2016-04-07T15:31:00Z"/>
                <w:rFonts w:ascii="微软雅黑" w:eastAsia="微软雅黑" w:hAnsi="微软雅黑"/>
              </w:rPr>
            </w:pPr>
          </w:p>
        </w:tc>
        <w:tc>
          <w:tcPr>
            <w:tcW w:w="788" w:type="dxa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6254" w:author="Microsoft" w:date="2016-04-07T15:31:00Z"/>
                <w:rFonts w:ascii="微软雅黑" w:eastAsia="微软雅黑" w:hAnsi="微软雅黑"/>
              </w:rPr>
            </w:pPr>
          </w:p>
        </w:tc>
        <w:tc>
          <w:tcPr>
            <w:tcW w:w="788" w:type="dxa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6255" w:author="Microsoft" w:date="2016-05-13T10:56:00Z"/>
                <w:rFonts w:ascii="微软雅黑" w:eastAsia="微软雅黑" w:hAnsi="微软雅黑"/>
              </w:rPr>
            </w:pPr>
          </w:p>
        </w:tc>
        <w:tc>
          <w:tcPr>
            <w:tcW w:w="788" w:type="dxa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6256" w:author="Microsoft" w:date="2016-05-13T10:56:00Z"/>
                <w:rFonts w:ascii="微软雅黑" w:eastAsia="微软雅黑" w:hAnsi="微软雅黑"/>
              </w:rPr>
            </w:pPr>
          </w:p>
        </w:tc>
        <w:tc>
          <w:tcPr>
            <w:tcW w:w="788" w:type="dxa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6257" w:author="Microsoft" w:date="2016-04-07T15:31:00Z"/>
                <w:rFonts w:ascii="微软雅黑" w:eastAsia="微软雅黑" w:hAnsi="微软雅黑"/>
              </w:rPr>
            </w:pPr>
          </w:p>
        </w:tc>
        <w:tc>
          <w:tcPr>
            <w:tcW w:w="788" w:type="dxa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6258" w:author="Microsoft" w:date="2016-04-07T15:31:00Z"/>
                <w:rFonts w:ascii="微软雅黑" w:eastAsia="微软雅黑" w:hAnsi="微软雅黑"/>
              </w:rPr>
            </w:pPr>
          </w:p>
        </w:tc>
        <w:tc>
          <w:tcPr>
            <w:tcW w:w="787" w:type="dxa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6259" w:author="Microsoft" w:date="2016-04-22T10:55:00Z"/>
                <w:rFonts w:ascii="微软雅黑" w:eastAsia="微软雅黑" w:hAnsi="微软雅黑"/>
              </w:rPr>
            </w:pPr>
          </w:p>
        </w:tc>
        <w:tc>
          <w:tcPr>
            <w:tcW w:w="1183" w:type="dxa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6260" w:author="Microsoft" w:date="2016-04-22T10:57:00Z"/>
                <w:rFonts w:ascii="微软雅黑" w:eastAsia="微软雅黑" w:hAnsi="微软雅黑"/>
              </w:rPr>
            </w:pPr>
          </w:p>
        </w:tc>
        <w:tc>
          <w:tcPr>
            <w:tcW w:w="1148" w:type="dxa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6261" w:author="Microsoft" w:date="2016-04-07T15:31:00Z"/>
                <w:rFonts w:ascii="微软雅黑" w:eastAsia="微软雅黑" w:hAnsi="微软雅黑"/>
              </w:rPr>
            </w:pPr>
          </w:p>
        </w:tc>
      </w:tr>
    </w:tbl>
    <w:p w:rsidR="00987F88" w:rsidRDefault="000547B9" w:rsidP="001954FB">
      <w:pPr>
        <w:pStyle w:val="a0"/>
        <w:ind w:firstLineChars="0" w:firstLine="0"/>
        <w:rPr>
          <w:ins w:id="6262" w:author="Microsoft" w:date="2016-05-13T10:57:00Z"/>
        </w:rPr>
      </w:pPr>
      <w:ins w:id="6263" w:author="Microsoft" w:date="2016-05-13T10:57:00Z">
        <w:r>
          <w:t>注释</w:t>
        </w:r>
        <w:r>
          <w:rPr>
            <w:rFonts w:hint="eastAsia"/>
          </w:rPr>
          <w:t>：</w:t>
        </w:r>
      </w:ins>
    </w:p>
    <w:p w:rsidR="000547B9" w:rsidRDefault="000547B9" w:rsidP="001954FB">
      <w:pPr>
        <w:ind w:leftChars="-270" w:left="-567" w:firstLineChars="300" w:firstLine="630"/>
        <w:rPr>
          <w:ins w:id="6264" w:author="Microsoft" w:date="2016-05-13T10:57:00Z"/>
        </w:rPr>
      </w:pPr>
      <w:ins w:id="6265" w:author="Microsoft" w:date="2016-05-13T10:57:00Z">
        <w:r>
          <w:lastRenderedPageBreak/>
          <w:t>1</w:t>
        </w:r>
        <w:r>
          <w:rPr>
            <w:rFonts w:hint="eastAsia"/>
          </w:rPr>
          <w:t>：</w:t>
        </w:r>
        <w:r>
          <w:t>即开票的调拨入库</w:t>
        </w:r>
        <w:r>
          <w:rPr>
            <w:rFonts w:hint="eastAsia"/>
          </w:rPr>
          <w:t>+</w:t>
        </w:r>
        <w:r>
          <w:t>电脑票的销售</w:t>
        </w:r>
        <w:r>
          <w:rPr>
            <w:rFonts w:hint="eastAsia"/>
          </w:rPr>
          <w:t xml:space="preserve">    2</w:t>
        </w:r>
        <w:r>
          <w:rPr>
            <w:rFonts w:hint="eastAsia"/>
          </w:rPr>
          <w:t>：调拨入库时的销售佣金</w:t>
        </w:r>
        <w:r>
          <w:rPr>
            <w:rFonts w:hint="eastAsia"/>
          </w:rPr>
          <w:t>+</w:t>
        </w:r>
        <w:r>
          <w:rPr>
            <w:rFonts w:hint="eastAsia"/>
          </w:rPr>
          <w:t>电脑票的销售佣金</w:t>
        </w:r>
      </w:ins>
    </w:p>
    <w:p w:rsidR="000547B9" w:rsidRDefault="000547B9" w:rsidP="000547B9">
      <w:pPr>
        <w:ind w:leftChars="-68" w:left="-2" w:hangingChars="67" w:hanging="141"/>
        <w:rPr>
          <w:ins w:id="6266" w:author="Microsoft" w:date="2016-05-13T10:57:00Z"/>
        </w:rPr>
      </w:pPr>
      <w:ins w:id="6267" w:author="Microsoft" w:date="2016-05-13T10:57:00Z">
        <w:r>
          <w:rPr>
            <w:rFonts w:hint="eastAsia"/>
          </w:rPr>
          <w:t xml:space="preserve"> </w:t>
        </w:r>
        <w:r>
          <w:t>3</w:t>
        </w:r>
        <w:r>
          <w:rPr>
            <w:rFonts w:hint="eastAsia"/>
          </w:rPr>
          <w:t>：</w:t>
        </w:r>
        <w:r>
          <w:t>调拨出库时</w:t>
        </w:r>
        <w:r>
          <w:rPr>
            <w:rFonts w:hint="eastAsia"/>
          </w:rPr>
          <w:t xml:space="preserve">      </w:t>
        </w:r>
        <w:r>
          <w:t xml:space="preserve">                4</w:t>
        </w:r>
        <w:r>
          <w:rPr>
            <w:rFonts w:hint="eastAsia"/>
          </w:rPr>
          <w:t>：</w:t>
        </w:r>
        <w:r>
          <w:t>调拨出库时代理商退还的佣金</w:t>
        </w:r>
      </w:ins>
    </w:p>
    <w:p w:rsidR="000547B9" w:rsidRDefault="000547B9" w:rsidP="000547B9">
      <w:pPr>
        <w:rPr>
          <w:ins w:id="6268" w:author="Microsoft" w:date="2016-05-16T11:28:00Z"/>
        </w:rPr>
      </w:pPr>
      <w:ins w:id="6269" w:author="Microsoft" w:date="2016-05-13T10:57:00Z">
        <w:r>
          <w:t>5</w:t>
        </w:r>
        <w:r>
          <w:rPr>
            <w:rFonts w:hint="eastAsia"/>
          </w:rPr>
          <w:t>：站点即开票</w:t>
        </w:r>
        <w:r>
          <w:rPr>
            <w:rFonts w:hint="eastAsia"/>
          </w:rPr>
          <w:t>+</w:t>
        </w:r>
        <w:r>
          <w:rPr>
            <w:rFonts w:hint="eastAsia"/>
          </w:rPr>
          <w:t>电脑票兑奖金额</w:t>
        </w:r>
        <w:r>
          <w:rPr>
            <w:rFonts w:hint="eastAsia"/>
          </w:rPr>
          <w:t xml:space="preserve">   </w:t>
        </w:r>
        <w:r>
          <w:t xml:space="preserve">     6</w:t>
        </w:r>
        <w:r>
          <w:rPr>
            <w:rFonts w:hint="eastAsia"/>
          </w:rPr>
          <w:t>：站点进行即开票</w:t>
        </w:r>
        <w:r>
          <w:rPr>
            <w:rFonts w:hint="eastAsia"/>
          </w:rPr>
          <w:t>+</w:t>
        </w:r>
        <w:r>
          <w:rPr>
            <w:rFonts w:hint="eastAsia"/>
          </w:rPr>
          <w:t>电脑票兑奖给代理商获取的佣金</w:t>
        </w:r>
      </w:ins>
      <w:ins w:id="6270" w:author="Microsoft" w:date="2016-05-13T11:19:00Z">
        <w:r w:rsidR="00B74C0D">
          <w:rPr>
            <w:rFonts w:hint="eastAsia"/>
          </w:rPr>
          <w:t>；兑奖金额</w:t>
        </w:r>
        <w:r w:rsidR="00B74C0D">
          <w:rPr>
            <w:rFonts w:hint="eastAsia"/>
          </w:rPr>
          <w:t>*</w:t>
        </w:r>
        <w:r w:rsidR="00B74C0D">
          <w:rPr>
            <w:rFonts w:hint="eastAsia"/>
          </w:rPr>
          <w:t>代理商兑奖佣金比例；</w:t>
        </w:r>
      </w:ins>
    </w:p>
    <w:p w:rsidR="007846B4" w:rsidRDefault="007846B4" w:rsidP="000547B9">
      <w:pPr>
        <w:rPr>
          <w:ins w:id="6271" w:author="Microsoft" w:date="2016-05-13T10:57:00Z"/>
        </w:rPr>
      </w:pPr>
      <w:ins w:id="6272" w:author="Microsoft" w:date="2016-05-16T11:28:00Z">
        <w:r>
          <w:t>7</w:t>
        </w:r>
        <w:r>
          <w:rPr>
            <w:rFonts w:hint="eastAsia"/>
          </w:rPr>
          <w:t>：代理商进行即开票</w:t>
        </w:r>
        <w:r>
          <w:rPr>
            <w:rFonts w:hint="eastAsia"/>
          </w:rPr>
          <w:t>+</w:t>
        </w:r>
        <w:r>
          <w:rPr>
            <w:rFonts w:hint="eastAsia"/>
          </w:rPr>
          <w:t>电脑票的兑奖</w:t>
        </w:r>
        <w:r>
          <w:rPr>
            <w:rFonts w:hint="eastAsia"/>
          </w:rPr>
          <w:t xml:space="preserve">      </w:t>
        </w:r>
        <w:r>
          <w:t>8</w:t>
        </w:r>
        <w:r>
          <w:rPr>
            <w:rFonts w:hint="eastAsia"/>
          </w:rPr>
          <w:t>：代理商即开票</w:t>
        </w:r>
        <w:r>
          <w:rPr>
            <w:rFonts w:hint="eastAsia"/>
          </w:rPr>
          <w:t>+</w:t>
        </w:r>
        <w:r>
          <w:rPr>
            <w:rFonts w:hint="eastAsia"/>
          </w:rPr>
          <w:t>电脑票中心兑奖获取的佣金</w:t>
        </w:r>
      </w:ins>
    </w:p>
    <w:p w:rsidR="000547B9" w:rsidRDefault="007846B4" w:rsidP="000547B9">
      <w:pPr>
        <w:rPr>
          <w:ins w:id="6273" w:author="Microsoft" w:date="2016-05-13T10:57:00Z"/>
        </w:rPr>
      </w:pPr>
      <w:ins w:id="6274" w:author="Microsoft" w:date="2016-05-16T11:28:00Z">
        <w:r>
          <w:t>9</w:t>
        </w:r>
      </w:ins>
      <w:ins w:id="6275" w:author="Microsoft" w:date="2016-05-13T10:57:00Z">
        <w:r w:rsidR="000547B9">
          <w:rPr>
            <w:rFonts w:hint="eastAsia"/>
          </w:rPr>
          <w:t>：</w:t>
        </w:r>
        <w:r w:rsidR="000547B9">
          <w:t>代理商电脑票中心退票</w:t>
        </w:r>
        <w:r w:rsidR="000547B9">
          <w:rPr>
            <w:rFonts w:hint="eastAsia"/>
          </w:rPr>
          <w:t xml:space="preserve">     </w:t>
        </w:r>
      </w:ins>
    </w:p>
    <w:p w:rsidR="000547B9" w:rsidRDefault="007846B4" w:rsidP="000547B9">
      <w:pPr>
        <w:rPr>
          <w:ins w:id="6276" w:author="Microsoft" w:date="2016-05-13T10:57:00Z"/>
        </w:rPr>
      </w:pPr>
      <w:ins w:id="6277" w:author="Microsoft" w:date="2016-05-16T11:28:00Z">
        <w:r>
          <w:t>10</w:t>
        </w:r>
      </w:ins>
      <w:ins w:id="6278" w:author="Microsoft" w:date="2016-05-13T10:57:00Z">
        <w:r w:rsidR="000547B9">
          <w:rPr>
            <w:rFonts w:hint="eastAsia"/>
          </w:rPr>
          <w:t>：站点电脑票退票退还的佣金（所退还佣金为代理商获得的佣金值，站点获取的佣金已从站点账户扣除）</w:t>
        </w:r>
      </w:ins>
    </w:p>
    <w:p w:rsidR="000547B9" w:rsidRPr="0052022D" w:rsidRDefault="000547B9" w:rsidP="001954FB">
      <w:pPr>
        <w:pStyle w:val="a0"/>
        <w:ind w:firstLineChars="0" w:firstLine="0"/>
        <w:rPr>
          <w:ins w:id="6279" w:author="Microsoft" w:date="2016-01-22T16:47:00Z"/>
        </w:rPr>
      </w:pPr>
    </w:p>
    <w:p w:rsidR="00C01052" w:rsidRDefault="00C01052">
      <w:pPr>
        <w:pStyle w:val="3"/>
        <w:rPr>
          <w:ins w:id="6280" w:author="Microsoft" w:date="2015-12-28T16:20:00Z"/>
        </w:rPr>
      </w:pPr>
      <w:bookmarkStart w:id="6281" w:name="_Toc447205953"/>
      <w:ins w:id="6282" w:author="Microsoft" w:date="2015-12-28T16:20:00Z">
        <w:r>
          <w:rPr>
            <w:rFonts w:hint="eastAsia"/>
          </w:rPr>
          <w:t>销售</w:t>
        </w:r>
        <w:r>
          <w:t>报表</w:t>
        </w:r>
        <w:bookmarkEnd w:id="6281"/>
      </w:ins>
    </w:p>
    <w:p w:rsidR="00711B0D" w:rsidRDefault="008A2AEE" w:rsidP="001954FB">
      <w:pPr>
        <w:pStyle w:val="4"/>
        <w:rPr>
          <w:ins w:id="6283" w:author="Microsoft" w:date="2015-09-21T15:19:00Z"/>
        </w:rPr>
      </w:pPr>
      <w:ins w:id="6284" w:author="Microsoft" w:date="2015-09-21T16:11:00Z">
        <w:r>
          <w:rPr>
            <w:rFonts w:hint="eastAsia"/>
          </w:rPr>
          <w:t>部门</w:t>
        </w:r>
      </w:ins>
      <w:r w:rsidR="00711B0D">
        <w:rPr>
          <w:rFonts w:hint="eastAsia"/>
        </w:rPr>
        <w:t>销售</w:t>
      </w:r>
      <w:r w:rsidR="00711B0D">
        <w:t>报表</w:t>
      </w:r>
      <w:r w:rsidR="00323126" w:rsidRPr="00323126">
        <w:rPr>
          <w:rFonts w:hint="eastAsia"/>
        </w:rPr>
        <w:t>（</w:t>
      </w:r>
      <w:ins w:id="6285" w:author="Microsoft" w:date="2015-12-29T14:09:00Z">
        <w:r w:rsidR="00EE716E">
          <w:rPr>
            <w:rFonts w:hint="eastAsia"/>
          </w:rPr>
          <w:t>I</w:t>
        </w:r>
        <w:r w:rsidR="00EE716E">
          <w:t xml:space="preserve">nstitution </w:t>
        </w:r>
      </w:ins>
      <w:r w:rsidR="00E30F97">
        <w:rPr>
          <w:rFonts w:hint="eastAsia"/>
        </w:rPr>
        <w:t>Sales Reports</w:t>
      </w:r>
      <w:r w:rsidR="00323126" w:rsidRPr="00323126">
        <w:rPr>
          <w:rFonts w:hint="eastAsia"/>
        </w:rPr>
        <w:t>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27"/>
        <w:gridCol w:w="9411"/>
      </w:tblGrid>
      <w:tr w:rsidR="003C64BA" w:rsidRPr="009A3BDA" w:rsidTr="001922A4">
        <w:trPr>
          <w:trHeight w:val="285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3C64BA" w:rsidRPr="00940825" w:rsidRDefault="003C64BA" w:rsidP="003C64BA">
            <w:pPr>
              <w:pStyle w:val="a8"/>
              <w:widowControl/>
              <w:numPr>
                <w:ilvl w:val="0"/>
                <w:numId w:val="65"/>
              </w:numPr>
              <w:spacing w:before="240" w:after="0"/>
              <w:ind w:firstLineChars="0"/>
              <w:jc w:val="left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940825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查询条件</w:t>
            </w:r>
          </w:p>
        </w:tc>
        <w:tc>
          <w:tcPr>
            <w:tcW w:w="33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3C64BA" w:rsidRPr="009A3BDA" w:rsidRDefault="003C64BA" w:rsidP="001922A4">
            <w:pPr>
              <w:spacing w:before="240" w:after="0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9A3BDA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说明</w:t>
            </w:r>
          </w:p>
        </w:tc>
      </w:tr>
      <w:tr w:rsidR="003C64BA" w:rsidRPr="009A3BDA" w:rsidDel="00C53B80" w:rsidTr="00203026">
        <w:trPr>
          <w:trHeight w:val="525"/>
          <w:del w:id="6286" w:author="Microsoft" w:date="2015-10-14T17:38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64BA" w:rsidRPr="009A3BDA" w:rsidDel="00C53B80" w:rsidRDefault="003C64BA" w:rsidP="00203026">
            <w:pPr>
              <w:spacing w:before="240" w:after="0"/>
              <w:jc w:val="center"/>
              <w:rPr>
                <w:del w:id="6287" w:author="Microsoft" w:date="2015-10-14T17:38:00Z"/>
                <w:rFonts w:ascii="宋体" w:hAnsi="宋体" w:cs="宋体"/>
                <w:color w:val="000000"/>
                <w:sz w:val="22"/>
                <w:szCs w:val="22"/>
              </w:rPr>
            </w:pPr>
            <w:del w:id="6288" w:author="Microsoft" w:date="2015-10-14T17:38:00Z">
              <w:r w:rsidDel="00C53B80"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delText>地区</w:delText>
              </w:r>
            </w:del>
          </w:p>
        </w:tc>
        <w:tc>
          <w:tcPr>
            <w:tcW w:w="3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C64BA" w:rsidRPr="009A3BDA" w:rsidDel="00C53B80" w:rsidRDefault="003C64BA" w:rsidP="00203026">
            <w:pPr>
              <w:spacing w:before="240" w:after="0"/>
              <w:jc w:val="center"/>
              <w:rPr>
                <w:del w:id="6289" w:author="Microsoft" w:date="2015-10-14T17:38:00Z"/>
                <w:rFonts w:ascii="宋体" w:hAnsi="宋体" w:cs="宋体"/>
                <w:color w:val="000000"/>
                <w:sz w:val="22"/>
                <w:szCs w:val="22"/>
              </w:rPr>
            </w:pPr>
            <w:del w:id="6290" w:author="Microsoft" w:date="2015-10-14T17:38:00Z">
              <w:r w:rsidDel="00C53B80"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delText>选择</w:delText>
              </w:r>
              <w:r w:rsidDel="00C53B80">
                <w:rPr>
                  <w:rFonts w:ascii="宋体" w:hAnsi="宋体" w:cs="宋体"/>
                  <w:color w:val="000000"/>
                  <w:sz w:val="22"/>
                  <w:szCs w:val="22"/>
                </w:rPr>
                <w:delText>某一</w:delText>
              </w:r>
              <w:r w:rsidDel="00C53B80"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delText>区域</w:delText>
              </w:r>
            </w:del>
          </w:p>
        </w:tc>
      </w:tr>
      <w:tr w:rsidR="003C64BA" w:rsidRPr="009A3BDA" w:rsidTr="00203026">
        <w:trPr>
          <w:trHeight w:val="533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64BA" w:rsidRPr="009A3BDA" w:rsidRDefault="003C64BA" w:rsidP="00203026">
            <w:pPr>
              <w:spacing w:before="240" w:after="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部门</w:t>
            </w:r>
          </w:p>
        </w:tc>
        <w:tc>
          <w:tcPr>
            <w:tcW w:w="33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64BA" w:rsidRDefault="003C64BA" w:rsidP="00203026">
            <w:pPr>
              <w:spacing w:before="240" w:after="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选择某一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区域下的某一部门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或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单独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查询某一区域的销售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报表</w:t>
            </w:r>
          </w:p>
        </w:tc>
      </w:tr>
      <w:tr w:rsidR="003C64BA" w:rsidRPr="009A3BDA" w:rsidTr="00203026">
        <w:trPr>
          <w:trHeight w:val="399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64BA" w:rsidRPr="009A3BDA" w:rsidRDefault="003C64BA" w:rsidP="00203026">
            <w:pPr>
              <w:spacing w:before="240" w:after="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日期</w:t>
            </w:r>
          </w:p>
        </w:tc>
        <w:tc>
          <w:tcPr>
            <w:tcW w:w="33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3C64BA" w:rsidRPr="009A3BDA" w:rsidRDefault="003C64BA" w:rsidP="00203026">
            <w:pPr>
              <w:spacing w:before="240" w:after="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选择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起止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日期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，查询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某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一时间段的销售数据；</w:t>
            </w:r>
          </w:p>
        </w:tc>
      </w:tr>
    </w:tbl>
    <w:p w:rsidR="00B31B15" w:rsidRDefault="009E663E" w:rsidP="001954FB">
      <w:pPr>
        <w:rPr>
          <w:ins w:id="6291" w:author="Microsoft" w:date="2016-08-01T15:19:00Z"/>
          <w:color w:val="FF0000"/>
        </w:rPr>
      </w:pPr>
      <w:ins w:id="6292" w:author="Microsoft" w:date="2016-01-06T14:38:00Z">
        <w:r w:rsidRPr="00A24C28">
          <w:rPr>
            <w:rFonts w:hint="eastAsia"/>
            <w:color w:val="FF0000"/>
          </w:rPr>
          <w:t>收入</w:t>
        </w:r>
        <w:r w:rsidRPr="00A24C28">
          <w:rPr>
            <w:color w:val="FF0000"/>
          </w:rPr>
          <w:t>=</w:t>
        </w:r>
        <w:r w:rsidRPr="00A24C28">
          <w:rPr>
            <w:rFonts w:hint="eastAsia"/>
            <w:color w:val="FF0000"/>
          </w:rPr>
          <w:t>销售金额</w:t>
        </w:r>
        <w:r w:rsidRPr="00A24C28">
          <w:rPr>
            <w:color w:val="FF0000"/>
          </w:rPr>
          <w:t>-</w:t>
        </w:r>
        <w:r w:rsidRPr="00A24C28">
          <w:rPr>
            <w:rFonts w:hint="eastAsia"/>
            <w:color w:val="FF0000"/>
          </w:rPr>
          <w:t>销售佣金</w:t>
        </w:r>
        <w:r w:rsidRPr="00A24C28">
          <w:rPr>
            <w:color w:val="FF0000"/>
          </w:rPr>
          <w:t>-</w:t>
        </w:r>
        <w:r w:rsidRPr="00A24C28">
          <w:rPr>
            <w:rFonts w:hint="eastAsia"/>
            <w:color w:val="FF0000"/>
          </w:rPr>
          <w:t>兑奖</w:t>
        </w:r>
        <w:r w:rsidRPr="00A24C28">
          <w:rPr>
            <w:color w:val="FF0000"/>
          </w:rPr>
          <w:t>-</w:t>
        </w:r>
        <w:r w:rsidRPr="00A24C28">
          <w:rPr>
            <w:rFonts w:hint="eastAsia"/>
            <w:color w:val="FF0000"/>
          </w:rPr>
          <w:t>兑奖佣金</w:t>
        </w:r>
        <w:r w:rsidRPr="00A24C28">
          <w:rPr>
            <w:color w:val="FF0000"/>
          </w:rPr>
          <w:t>+</w:t>
        </w:r>
        <w:r w:rsidRPr="00A24C28">
          <w:rPr>
            <w:rFonts w:hint="eastAsia"/>
            <w:color w:val="FF0000"/>
          </w:rPr>
          <w:t>退货佣金</w:t>
        </w:r>
        <w:r w:rsidRPr="00A24C28">
          <w:rPr>
            <w:color w:val="FF0000"/>
          </w:rPr>
          <w:t>-</w:t>
        </w:r>
        <w:r w:rsidRPr="00A24C28">
          <w:rPr>
            <w:rFonts w:hint="eastAsia"/>
            <w:color w:val="FF0000"/>
          </w:rPr>
          <w:t>退货金额</w:t>
        </w:r>
        <w:r>
          <w:rPr>
            <w:rFonts w:hint="eastAsia"/>
            <w:color w:val="FF0000"/>
          </w:rPr>
          <w:t>（兑奖</w:t>
        </w:r>
        <w:r>
          <w:rPr>
            <w:color w:val="FF0000"/>
          </w:rPr>
          <w:t>金额包含中心兑奖金额）</w:t>
        </w:r>
      </w:ins>
      <w:ins w:id="6293" w:author="Microsoft" w:date="2016-01-07T10:22:00Z">
        <w:r w:rsidR="00027944">
          <w:rPr>
            <w:rFonts w:hint="eastAsia"/>
            <w:color w:val="FF0000"/>
          </w:rPr>
          <w:t>显示</w:t>
        </w:r>
        <w:r w:rsidR="00027944">
          <w:rPr>
            <w:color w:val="FF0000"/>
          </w:rPr>
          <w:t>总公司</w:t>
        </w:r>
        <w:r w:rsidR="00027944">
          <w:rPr>
            <w:rFonts w:hint="eastAsia"/>
            <w:color w:val="FF0000"/>
          </w:rPr>
          <w:t>的</w:t>
        </w:r>
        <w:r w:rsidR="00027944">
          <w:rPr>
            <w:color w:val="FF0000"/>
          </w:rPr>
          <w:t>兑奖金额数据；</w:t>
        </w:r>
      </w:ins>
    </w:p>
    <w:p w:rsidR="00A62E56" w:rsidRPr="001954FB" w:rsidRDefault="00A62E56" w:rsidP="001954FB">
      <w:pPr>
        <w:rPr>
          <w:ins w:id="6294" w:author="Microsoft" w:date="2015-12-28T15:13:00Z"/>
          <w:rFonts w:hint="eastAsia"/>
          <w:color w:val="FF0000"/>
        </w:rPr>
      </w:pPr>
      <w:ins w:id="6295" w:author="Microsoft" w:date="2016-08-01T15:19:00Z">
        <w:r>
          <w:rPr>
            <w:color w:val="FF0000"/>
          </w:rPr>
          <w:t>游戏方案包括电脑票的游戏方案</w:t>
        </w:r>
        <w:r>
          <w:rPr>
            <w:rFonts w:hint="eastAsia"/>
            <w:color w:val="FF0000"/>
          </w:rPr>
          <w:t>；</w:t>
        </w:r>
      </w:ins>
    </w:p>
    <w:p w:rsidR="003C64BA" w:rsidRPr="00203026" w:rsidDel="00200C1B" w:rsidRDefault="00EF04B9" w:rsidP="001954FB">
      <w:pPr>
        <w:pStyle w:val="a0"/>
        <w:ind w:firstLineChars="0" w:firstLine="0"/>
        <w:rPr>
          <w:del w:id="6296" w:author="Microsoft" w:date="2015-12-29T14:07:00Z"/>
          <w:rFonts w:ascii="微软雅黑" w:eastAsia="微软雅黑" w:hAnsi="微软雅黑"/>
        </w:rPr>
      </w:pPr>
      <w:del w:id="6297" w:author="Microsoft" w:date="2015-12-28T15:11:00Z">
        <w:r w:rsidDel="00B31B15">
          <w:rPr>
            <w:rFonts w:hint="eastAsia"/>
          </w:rPr>
          <w:delText xml:space="preserve"> </w:delText>
        </w:r>
      </w:del>
    </w:p>
    <w:p w:rsidR="003C64BA" w:rsidRPr="00203026" w:rsidDel="00B31B15" w:rsidRDefault="003C64BA" w:rsidP="00203026">
      <w:pPr>
        <w:pStyle w:val="a0"/>
        <w:ind w:firstLineChars="0" w:firstLine="0"/>
        <w:jc w:val="center"/>
        <w:rPr>
          <w:del w:id="6298" w:author="Microsoft" w:date="2015-12-28T15:11:00Z"/>
          <w:rFonts w:ascii="微软雅黑" w:eastAsia="微软雅黑" w:hAnsi="微软雅黑"/>
        </w:rPr>
      </w:pPr>
      <w:del w:id="6299" w:author="Microsoft" w:date="2015-12-28T15:11:00Z">
        <w:r w:rsidRPr="00203026" w:rsidDel="00B31B15">
          <w:rPr>
            <w:rFonts w:ascii="微软雅黑" w:eastAsia="微软雅黑" w:hAnsi="微软雅黑" w:hint="eastAsia"/>
          </w:rPr>
          <w:delText>部门销售报表</w:delText>
        </w:r>
      </w:del>
    </w:p>
    <w:tbl>
      <w:tblPr>
        <w:tblStyle w:val="a9"/>
        <w:tblW w:w="13948" w:type="dxa"/>
        <w:tblLook w:val="04A0" w:firstRow="1" w:lastRow="0" w:firstColumn="1" w:lastColumn="0" w:noHBand="0" w:noVBand="1"/>
      </w:tblPr>
      <w:tblGrid>
        <w:gridCol w:w="3231"/>
        <w:gridCol w:w="2600"/>
        <w:gridCol w:w="2719"/>
        <w:gridCol w:w="2788"/>
        <w:gridCol w:w="2610"/>
      </w:tblGrid>
      <w:tr w:rsidR="001E2BF5" w:rsidRPr="00286045" w:rsidDel="00B31B15" w:rsidTr="001E2BF5">
        <w:trPr>
          <w:trHeight w:val="378"/>
          <w:del w:id="6300" w:author="Microsoft" w:date="2015-12-28T15:11:00Z"/>
        </w:trPr>
        <w:tc>
          <w:tcPr>
            <w:tcW w:w="2276" w:type="dxa"/>
            <w:shd w:val="clear" w:color="auto" w:fill="D9D9D9" w:themeFill="background1" w:themeFillShade="D9"/>
          </w:tcPr>
          <w:p w:rsidR="001E2BF5" w:rsidRPr="00203026" w:rsidDel="00B31B15" w:rsidRDefault="001E2BF5">
            <w:pPr>
              <w:pStyle w:val="a0"/>
              <w:ind w:firstLineChars="50" w:firstLine="105"/>
              <w:rPr>
                <w:del w:id="6301" w:author="Microsoft" w:date="2015-12-28T15:11:00Z"/>
                <w:rFonts w:ascii="微软雅黑" w:eastAsia="微软雅黑" w:hAnsi="微软雅黑"/>
              </w:rPr>
              <w:pPrChange w:id="6302" w:author="Microsoft" w:date="2015-10-10T13:09:00Z">
                <w:pPr>
                  <w:pStyle w:val="a0"/>
                  <w:ind w:firstLineChars="0" w:firstLine="0"/>
                </w:pPr>
              </w:pPrChange>
            </w:pPr>
            <w:del w:id="6303" w:author="Microsoft" w:date="2015-10-10T13:06:00Z">
              <w:r w:rsidRPr="00203026" w:rsidDel="00866874">
                <w:rPr>
                  <w:rFonts w:ascii="微软雅黑" w:eastAsia="微软雅黑" w:hAnsi="微软雅黑" w:hint="eastAsia"/>
                </w:rPr>
                <w:delText>部门编号</w:delText>
              </w:r>
            </w:del>
          </w:p>
        </w:tc>
        <w:tc>
          <w:tcPr>
            <w:tcW w:w="1832" w:type="dxa"/>
            <w:shd w:val="clear" w:color="auto" w:fill="D9D9D9" w:themeFill="background1" w:themeFillShade="D9"/>
          </w:tcPr>
          <w:p w:rsidR="001E2BF5" w:rsidRPr="00203026" w:rsidDel="00B31B15" w:rsidRDefault="001E2BF5">
            <w:pPr>
              <w:pStyle w:val="a0"/>
              <w:ind w:firstLineChars="0" w:firstLine="0"/>
              <w:jc w:val="center"/>
              <w:rPr>
                <w:del w:id="6304" w:author="Microsoft" w:date="2015-12-28T15:11:00Z"/>
                <w:rFonts w:ascii="微软雅黑" w:eastAsia="微软雅黑" w:hAnsi="微软雅黑"/>
              </w:rPr>
            </w:pPr>
            <w:del w:id="6305" w:author="Microsoft" w:date="2015-10-10T13:07:00Z">
              <w:r w:rsidRPr="00203026" w:rsidDel="00866874">
                <w:rPr>
                  <w:rFonts w:ascii="微软雅黑" w:eastAsia="微软雅黑" w:hAnsi="微软雅黑" w:hint="eastAsia"/>
                </w:rPr>
                <w:delText>游戏名称</w:delText>
              </w:r>
              <w:r w:rsidRPr="00203026" w:rsidDel="00866874">
                <w:rPr>
                  <w:rFonts w:ascii="微软雅黑" w:eastAsia="微软雅黑" w:hAnsi="微软雅黑"/>
                </w:rPr>
                <w:delText>1</w:delText>
              </w:r>
            </w:del>
          </w:p>
        </w:tc>
        <w:tc>
          <w:tcPr>
            <w:tcW w:w="1916" w:type="dxa"/>
            <w:shd w:val="clear" w:color="auto" w:fill="D9D9D9" w:themeFill="background1" w:themeFillShade="D9"/>
          </w:tcPr>
          <w:p w:rsidR="001E2BF5" w:rsidRPr="00203026" w:rsidDel="00B31B15" w:rsidRDefault="001E2BF5" w:rsidP="00203026">
            <w:pPr>
              <w:pStyle w:val="a0"/>
              <w:ind w:firstLineChars="0" w:firstLine="0"/>
              <w:jc w:val="center"/>
              <w:rPr>
                <w:del w:id="6306" w:author="Microsoft" w:date="2015-12-28T15:11:00Z"/>
                <w:rFonts w:ascii="微软雅黑" w:eastAsia="微软雅黑" w:hAnsi="微软雅黑"/>
              </w:rPr>
            </w:pPr>
          </w:p>
        </w:tc>
        <w:tc>
          <w:tcPr>
            <w:tcW w:w="1964" w:type="dxa"/>
            <w:shd w:val="clear" w:color="auto" w:fill="D9D9D9" w:themeFill="background1" w:themeFillShade="D9"/>
          </w:tcPr>
          <w:p w:rsidR="001E2BF5" w:rsidRPr="00203026" w:rsidDel="00B31B15" w:rsidRDefault="001E2BF5" w:rsidP="00203026">
            <w:pPr>
              <w:pStyle w:val="a0"/>
              <w:ind w:firstLineChars="0" w:firstLine="0"/>
              <w:jc w:val="center"/>
              <w:rPr>
                <w:del w:id="6307" w:author="Microsoft" w:date="2015-12-28T15:11:00Z"/>
                <w:rFonts w:ascii="微软雅黑" w:eastAsia="微软雅黑" w:hAnsi="微软雅黑"/>
              </w:rPr>
            </w:pPr>
          </w:p>
        </w:tc>
        <w:tc>
          <w:tcPr>
            <w:tcW w:w="1839" w:type="dxa"/>
            <w:shd w:val="clear" w:color="auto" w:fill="D9D9D9" w:themeFill="background1" w:themeFillShade="D9"/>
          </w:tcPr>
          <w:p w:rsidR="001E2BF5" w:rsidRPr="00203026" w:rsidDel="00B31B15" w:rsidRDefault="001E2BF5" w:rsidP="00203026">
            <w:pPr>
              <w:pStyle w:val="a0"/>
              <w:ind w:firstLineChars="0" w:firstLine="0"/>
              <w:jc w:val="center"/>
              <w:rPr>
                <w:del w:id="6308" w:author="Microsoft" w:date="2015-12-28T15:11:00Z"/>
                <w:rFonts w:ascii="微软雅黑" w:eastAsia="微软雅黑" w:hAnsi="微软雅黑"/>
              </w:rPr>
            </w:pPr>
          </w:p>
        </w:tc>
      </w:tr>
      <w:tr w:rsidR="001E2BF5" w:rsidRPr="00286045" w:rsidDel="00B31B15" w:rsidTr="001E2BF5">
        <w:trPr>
          <w:trHeight w:val="356"/>
          <w:del w:id="6309" w:author="Microsoft" w:date="2015-12-28T15:11:00Z"/>
        </w:trPr>
        <w:tc>
          <w:tcPr>
            <w:tcW w:w="2276" w:type="dxa"/>
            <w:shd w:val="clear" w:color="auto" w:fill="FFFF00"/>
          </w:tcPr>
          <w:p w:rsidR="001E2BF5" w:rsidRPr="00203026" w:rsidDel="00B31B15" w:rsidRDefault="001E2BF5">
            <w:pPr>
              <w:pStyle w:val="a0"/>
              <w:ind w:firstLineChars="50" w:firstLine="105"/>
              <w:rPr>
                <w:del w:id="6310" w:author="Microsoft" w:date="2015-12-28T15:11:00Z"/>
                <w:rFonts w:ascii="微软雅黑" w:eastAsia="微软雅黑" w:hAnsi="微软雅黑"/>
              </w:rPr>
              <w:pPrChange w:id="6311" w:author="Microsoft" w:date="2015-10-10T13:10:00Z">
                <w:pPr>
                  <w:pStyle w:val="a0"/>
                  <w:ind w:firstLineChars="0" w:firstLine="0"/>
                </w:pPr>
              </w:pPrChange>
            </w:pPr>
          </w:p>
        </w:tc>
        <w:tc>
          <w:tcPr>
            <w:tcW w:w="1832" w:type="dxa"/>
            <w:shd w:val="clear" w:color="auto" w:fill="FFFF00"/>
          </w:tcPr>
          <w:p w:rsidR="001E2BF5" w:rsidRPr="00203026" w:rsidDel="00B31B15" w:rsidRDefault="001E2BF5" w:rsidP="00EF04B9">
            <w:pPr>
              <w:pStyle w:val="a0"/>
              <w:ind w:firstLineChars="0" w:firstLine="0"/>
              <w:rPr>
                <w:del w:id="6312" w:author="Microsoft" w:date="2015-12-28T15:11:00Z"/>
                <w:rFonts w:ascii="微软雅黑" w:eastAsia="微软雅黑" w:hAnsi="微软雅黑"/>
              </w:rPr>
            </w:pPr>
            <w:del w:id="6313" w:author="Microsoft" w:date="2015-10-10T13:08:00Z">
              <w:r w:rsidRPr="00203026" w:rsidDel="00866874">
                <w:rPr>
                  <w:rFonts w:ascii="微软雅黑" w:eastAsia="微软雅黑" w:hAnsi="微软雅黑" w:hint="eastAsia"/>
                </w:rPr>
                <w:delText>销量</w:delText>
              </w:r>
            </w:del>
          </w:p>
        </w:tc>
        <w:tc>
          <w:tcPr>
            <w:tcW w:w="1916" w:type="dxa"/>
            <w:shd w:val="clear" w:color="auto" w:fill="FFFF00"/>
          </w:tcPr>
          <w:p w:rsidR="001E2BF5" w:rsidRPr="00203026" w:rsidDel="00B31B15" w:rsidRDefault="001E2BF5" w:rsidP="00EF04B9">
            <w:pPr>
              <w:pStyle w:val="a0"/>
              <w:ind w:firstLineChars="0" w:firstLine="0"/>
              <w:rPr>
                <w:del w:id="6314" w:author="Microsoft" w:date="2015-12-28T15:11:00Z"/>
                <w:rFonts w:ascii="微软雅黑" w:eastAsia="微软雅黑" w:hAnsi="微软雅黑"/>
              </w:rPr>
            </w:pPr>
            <w:del w:id="6315" w:author="Microsoft" w:date="2015-10-10T13:08:00Z">
              <w:r w:rsidRPr="00203026" w:rsidDel="00866874">
                <w:rPr>
                  <w:rFonts w:ascii="微软雅黑" w:eastAsia="微软雅黑" w:hAnsi="微软雅黑" w:hint="eastAsia"/>
                </w:rPr>
                <w:delText>销售提成</w:delText>
              </w:r>
            </w:del>
          </w:p>
        </w:tc>
        <w:tc>
          <w:tcPr>
            <w:tcW w:w="1964" w:type="dxa"/>
            <w:shd w:val="clear" w:color="auto" w:fill="FFFF00"/>
          </w:tcPr>
          <w:p w:rsidR="001E2BF5" w:rsidRPr="00203026" w:rsidDel="00B31B15" w:rsidRDefault="001E2BF5" w:rsidP="00EF04B9">
            <w:pPr>
              <w:pStyle w:val="a0"/>
              <w:ind w:firstLineChars="0" w:firstLine="0"/>
              <w:rPr>
                <w:del w:id="6316" w:author="Microsoft" w:date="2015-12-28T15:11:00Z"/>
                <w:rFonts w:ascii="微软雅黑" w:eastAsia="微软雅黑" w:hAnsi="微软雅黑"/>
              </w:rPr>
            </w:pPr>
            <w:del w:id="6317" w:author="Microsoft" w:date="2015-10-10T13:08:00Z">
              <w:r w:rsidRPr="00203026" w:rsidDel="00866874">
                <w:rPr>
                  <w:rFonts w:ascii="微软雅黑" w:eastAsia="微软雅黑" w:hAnsi="微软雅黑" w:hint="eastAsia"/>
                </w:rPr>
                <w:delText>兑奖</w:delText>
              </w:r>
            </w:del>
          </w:p>
        </w:tc>
        <w:tc>
          <w:tcPr>
            <w:tcW w:w="1839" w:type="dxa"/>
            <w:shd w:val="clear" w:color="auto" w:fill="FFFF00"/>
          </w:tcPr>
          <w:p w:rsidR="001E2BF5" w:rsidRPr="00203026" w:rsidDel="00B31B15" w:rsidRDefault="001E2BF5" w:rsidP="00EF04B9">
            <w:pPr>
              <w:pStyle w:val="a0"/>
              <w:ind w:firstLineChars="0" w:firstLine="0"/>
              <w:rPr>
                <w:del w:id="6318" w:author="Microsoft" w:date="2015-12-28T15:11:00Z"/>
                <w:rFonts w:ascii="微软雅黑" w:eastAsia="微软雅黑" w:hAnsi="微软雅黑"/>
              </w:rPr>
            </w:pPr>
            <w:del w:id="6319" w:author="Microsoft" w:date="2015-10-10T13:08:00Z">
              <w:r w:rsidRPr="00203026" w:rsidDel="00866874">
                <w:rPr>
                  <w:rFonts w:ascii="微软雅黑" w:eastAsia="微软雅黑" w:hAnsi="微软雅黑" w:hint="eastAsia"/>
                </w:rPr>
                <w:delText>兑奖提成</w:delText>
              </w:r>
            </w:del>
          </w:p>
        </w:tc>
      </w:tr>
      <w:tr w:rsidR="001E2BF5" w:rsidRPr="00286045" w:rsidDel="00B31B15" w:rsidTr="001E2BF5">
        <w:trPr>
          <w:trHeight w:val="344"/>
          <w:del w:id="6320" w:author="Microsoft" w:date="2015-12-28T15:11:00Z"/>
        </w:trPr>
        <w:tc>
          <w:tcPr>
            <w:tcW w:w="2276" w:type="dxa"/>
          </w:tcPr>
          <w:p w:rsidR="001E2BF5" w:rsidRPr="00203026" w:rsidDel="00B31B15" w:rsidRDefault="001E2BF5" w:rsidP="00EF04B9">
            <w:pPr>
              <w:pStyle w:val="a0"/>
              <w:ind w:firstLineChars="0" w:firstLine="0"/>
              <w:rPr>
                <w:del w:id="6321" w:author="Microsoft" w:date="2015-12-28T15:11:00Z"/>
                <w:rFonts w:ascii="微软雅黑" w:eastAsia="微软雅黑" w:hAnsi="微软雅黑"/>
              </w:rPr>
            </w:pPr>
          </w:p>
        </w:tc>
        <w:tc>
          <w:tcPr>
            <w:tcW w:w="1832" w:type="dxa"/>
          </w:tcPr>
          <w:p w:rsidR="001E2BF5" w:rsidRPr="00203026" w:rsidDel="00B31B15" w:rsidRDefault="001E2BF5" w:rsidP="00EF04B9">
            <w:pPr>
              <w:pStyle w:val="a0"/>
              <w:ind w:firstLineChars="0" w:firstLine="0"/>
              <w:rPr>
                <w:del w:id="6322" w:author="Microsoft" w:date="2015-12-28T15:11:00Z"/>
                <w:rFonts w:ascii="微软雅黑" w:eastAsia="微软雅黑" w:hAnsi="微软雅黑"/>
              </w:rPr>
            </w:pPr>
          </w:p>
        </w:tc>
        <w:tc>
          <w:tcPr>
            <w:tcW w:w="1916" w:type="dxa"/>
          </w:tcPr>
          <w:p w:rsidR="001E2BF5" w:rsidRPr="00203026" w:rsidDel="00B31B15" w:rsidRDefault="001E2BF5" w:rsidP="00EF04B9">
            <w:pPr>
              <w:pStyle w:val="a0"/>
              <w:ind w:firstLineChars="0" w:firstLine="0"/>
              <w:rPr>
                <w:del w:id="6323" w:author="Microsoft" w:date="2015-12-28T15:11:00Z"/>
                <w:rFonts w:ascii="微软雅黑" w:eastAsia="微软雅黑" w:hAnsi="微软雅黑"/>
              </w:rPr>
            </w:pPr>
          </w:p>
        </w:tc>
        <w:tc>
          <w:tcPr>
            <w:tcW w:w="1964" w:type="dxa"/>
          </w:tcPr>
          <w:p w:rsidR="001E2BF5" w:rsidRPr="00203026" w:rsidDel="00B31B15" w:rsidRDefault="001E2BF5" w:rsidP="00EF04B9">
            <w:pPr>
              <w:pStyle w:val="a0"/>
              <w:ind w:firstLineChars="0" w:firstLine="0"/>
              <w:rPr>
                <w:del w:id="6324" w:author="Microsoft" w:date="2015-12-28T15:11:00Z"/>
                <w:rFonts w:ascii="微软雅黑" w:eastAsia="微软雅黑" w:hAnsi="微软雅黑"/>
              </w:rPr>
            </w:pPr>
          </w:p>
        </w:tc>
        <w:tc>
          <w:tcPr>
            <w:tcW w:w="1839" w:type="dxa"/>
          </w:tcPr>
          <w:p w:rsidR="001E2BF5" w:rsidRPr="00203026" w:rsidDel="00B31B15" w:rsidRDefault="001E2BF5" w:rsidP="00EF04B9">
            <w:pPr>
              <w:pStyle w:val="a0"/>
              <w:ind w:firstLineChars="0" w:firstLine="0"/>
              <w:rPr>
                <w:del w:id="6325" w:author="Microsoft" w:date="2015-12-28T15:11:00Z"/>
                <w:rFonts w:ascii="微软雅黑" w:eastAsia="微软雅黑" w:hAnsi="微软雅黑"/>
              </w:rPr>
            </w:pPr>
          </w:p>
        </w:tc>
      </w:tr>
      <w:tr w:rsidR="001E2BF5" w:rsidDel="00B31B15" w:rsidTr="001E2BF5">
        <w:trPr>
          <w:trHeight w:val="356"/>
          <w:del w:id="6326" w:author="Microsoft" w:date="2015-12-28T15:11:00Z"/>
        </w:trPr>
        <w:tc>
          <w:tcPr>
            <w:tcW w:w="2276" w:type="dxa"/>
          </w:tcPr>
          <w:p w:rsidR="001E2BF5" w:rsidRPr="00203026" w:rsidDel="00B31B15" w:rsidRDefault="001E2BF5">
            <w:pPr>
              <w:pStyle w:val="a0"/>
              <w:ind w:firstLineChars="0" w:firstLine="0"/>
              <w:rPr>
                <w:del w:id="6327" w:author="Microsoft" w:date="2015-12-28T15:11:00Z"/>
                <w:rFonts w:ascii="微软雅黑" w:eastAsia="微软雅黑" w:hAnsi="微软雅黑"/>
              </w:rPr>
              <w:pPrChange w:id="6328" w:author="Microsoft" w:date="2015-10-10T13:10:00Z">
                <w:pPr>
                  <w:pStyle w:val="a0"/>
                  <w:ind w:firstLineChars="0" w:firstLine="0"/>
                  <w:jc w:val="center"/>
                </w:pPr>
              </w:pPrChange>
            </w:pPr>
            <w:del w:id="6329" w:author="Microsoft" w:date="2015-10-10T13:10:00Z">
              <w:r w:rsidRPr="00203026" w:rsidDel="00866874">
                <w:rPr>
                  <w:rFonts w:ascii="微软雅黑" w:eastAsia="微软雅黑" w:hAnsi="微软雅黑" w:hint="eastAsia"/>
                </w:rPr>
                <w:delText>合计</w:delText>
              </w:r>
            </w:del>
          </w:p>
        </w:tc>
        <w:tc>
          <w:tcPr>
            <w:tcW w:w="1832" w:type="dxa"/>
          </w:tcPr>
          <w:p w:rsidR="001E2BF5" w:rsidDel="00B31B15" w:rsidRDefault="001E2BF5" w:rsidP="00EF04B9">
            <w:pPr>
              <w:pStyle w:val="a0"/>
              <w:ind w:firstLineChars="0" w:firstLine="0"/>
              <w:rPr>
                <w:del w:id="6330" w:author="Microsoft" w:date="2015-12-28T15:11:00Z"/>
              </w:rPr>
            </w:pPr>
          </w:p>
        </w:tc>
        <w:tc>
          <w:tcPr>
            <w:tcW w:w="1916" w:type="dxa"/>
          </w:tcPr>
          <w:p w:rsidR="001E2BF5" w:rsidDel="00B31B15" w:rsidRDefault="001E2BF5" w:rsidP="00EF04B9">
            <w:pPr>
              <w:pStyle w:val="a0"/>
              <w:ind w:firstLineChars="0" w:firstLine="0"/>
              <w:rPr>
                <w:del w:id="6331" w:author="Microsoft" w:date="2015-12-28T15:11:00Z"/>
              </w:rPr>
            </w:pPr>
          </w:p>
        </w:tc>
        <w:tc>
          <w:tcPr>
            <w:tcW w:w="1964" w:type="dxa"/>
          </w:tcPr>
          <w:p w:rsidR="001E2BF5" w:rsidDel="00B31B15" w:rsidRDefault="001E2BF5" w:rsidP="00EF04B9">
            <w:pPr>
              <w:pStyle w:val="a0"/>
              <w:ind w:firstLineChars="0" w:firstLine="0"/>
              <w:rPr>
                <w:del w:id="6332" w:author="Microsoft" w:date="2015-12-28T15:11:00Z"/>
              </w:rPr>
            </w:pPr>
          </w:p>
        </w:tc>
        <w:tc>
          <w:tcPr>
            <w:tcW w:w="1839" w:type="dxa"/>
          </w:tcPr>
          <w:p w:rsidR="001E2BF5" w:rsidDel="00B31B15" w:rsidRDefault="001E2BF5" w:rsidP="00EF04B9">
            <w:pPr>
              <w:pStyle w:val="a0"/>
              <w:ind w:firstLineChars="0" w:firstLine="0"/>
              <w:rPr>
                <w:del w:id="6333" w:author="Microsoft" w:date="2015-12-28T15:11:00Z"/>
              </w:rPr>
            </w:pPr>
          </w:p>
        </w:tc>
      </w:tr>
    </w:tbl>
    <w:tbl>
      <w:tblPr>
        <w:tblStyle w:val="11"/>
        <w:tblW w:w="13627" w:type="dxa"/>
        <w:tblLook w:val="04A0" w:firstRow="1" w:lastRow="0" w:firstColumn="1" w:lastColumn="0" w:noHBand="0" w:noVBand="1"/>
      </w:tblPr>
      <w:tblGrid>
        <w:gridCol w:w="2984"/>
        <w:gridCol w:w="3032"/>
        <w:gridCol w:w="2441"/>
        <w:gridCol w:w="2553"/>
        <w:gridCol w:w="2617"/>
      </w:tblGrid>
      <w:tr w:rsidR="006A0A35" w:rsidRPr="00286045" w:rsidTr="001954FB">
        <w:trPr>
          <w:trHeight w:val="393"/>
          <w:ins w:id="6334" w:author="Microsoft" w:date="2015-12-29T14:07:00Z"/>
        </w:trPr>
        <w:tc>
          <w:tcPr>
            <w:tcW w:w="2984" w:type="dxa"/>
            <w:shd w:val="clear" w:color="auto" w:fill="D9D9D9" w:themeFill="background1" w:themeFillShade="D9"/>
          </w:tcPr>
          <w:p w:rsidR="006A0A35" w:rsidRDefault="006A0A35" w:rsidP="002200C2">
            <w:pPr>
              <w:pStyle w:val="a0"/>
              <w:ind w:firstLineChars="50" w:firstLine="105"/>
              <w:rPr>
                <w:ins w:id="6335" w:author="Microsoft" w:date="2015-12-29T14:07:00Z"/>
                <w:rFonts w:ascii="微软雅黑" w:eastAsia="微软雅黑" w:hAnsi="微软雅黑"/>
              </w:rPr>
            </w:pPr>
            <w:ins w:id="6336" w:author="Microsoft" w:date="2015-12-29T14:07:00Z">
              <w:r>
                <w:rPr>
                  <w:rFonts w:ascii="微软雅黑" w:eastAsia="微软雅黑" w:hAnsi="微软雅黑" w:hint="eastAsia"/>
                </w:rPr>
                <w:t>部门</w:t>
              </w:r>
              <w:r>
                <w:rPr>
                  <w:rFonts w:ascii="微软雅黑" w:eastAsia="微软雅黑" w:hAnsi="微软雅黑"/>
                </w:rPr>
                <w:t>名称</w:t>
              </w:r>
            </w:ins>
          </w:p>
        </w:tc>
        <w:tc>
          <w:tcPr>
            <w:tcW w:w="3032" w:type="dxa"/>
            <w:shd w:val="clear" w:color="auto" w:fill="D9D9D9" w:themeFill="background1" w:themeFillShade="D9"/>
          </w:tcPr>
          <w:p w:rsidR="006A0A35" w:rsidRPr="00203026" w:rsidRDefault="006A0A35" w:rsidP="002200C2">
            <w:pPr>
              <w:pStyle w:val="a0"/>
              <w:ind w:firstLineChars="50" w:firstLine="105"/>
              <w:rPr>
                <w:ins w:id="6337" w:author="Microsoft" w:date="2015-12-29T14:07:00Z"/>
                <w:rFonts w:ascii="微软雅黑" w:eastAsia="微软雅黑" w:hAnsi="微软雅黑"/>
              </w:rPr>
            </w:pPr>
            <w:ins w:id="6338" w:author="Microsoft" w:date="2015-12-29T14:07:00Z">
              <w:r>
                <w:rPr>
                  <w:rFonts w:ascii="微软雅黑" w:eastAsia="微软雅黑" w:hAnsi="微软雅黑" w:hint="eastAsia"/>
                </w:rPr>
                <w:t>游戏</w:t>
              </w:r>
              <w:r>
                <w:rPr>
                  <w:rFonts w:ascii="微软雅黑" w:eastAsia="微软雅黑" w:hAnsi="微软雅黑"/>
                </w:rPr>
                <w:t>名称</w:t>
              </w:r>
            </w:ins>
          </w:p>
        </w:tc>
        <w:tc>
          <w:tcPr>
            <w:tcW w:w="2441" w:type="dxa"/>
            <w:shd w:val="clear" w:color="auto" w:fill="D9D9D9" w:themeFill="background1" w:themeFillShade="D9"/>
          </w:tcPr>
          <w:p w:rsidR="006A0A35" w:rsidRPr="00203026" w:rsidRDefault="006A0A35" w:rsidP="002200C2">
            <w:pPr>
              <w:pStyle w:val="a0"/>
              <w:ind w:firstLineChars="0" w:firstLine="0"/>
              <w:jc w:val="center"/>
              <w:rPr>
                <w:ins w:id="6339" w:author="Microsoft" w:date="2015-12-29T14:07:00Z"/>
                <w:rFonts w:ascii="微软雅黑" w:eastAsia="微软雅黑" w:hAnsi="微软雅黑"/>
              </w:rPr>
            </w:pPr>
            <w:ins w:id="6340" w:author="Microsoft" w:date="2015-12-29T14:07:00Z">
              <w:r>
                <w:rPr>
                  <w:rFonts w:ascii="微软雅黑" w:eastAsia="微软雅黑" w:hAnsi="微软雅黑" w:hint="eastAsia"/>
                </w:rPr>
                <w:t>销量金额</w:t>
              </w:r>
            </w:ins>
          </w:p>
        </w:tc>
        <w:tc>
          <w:tcPr>
            <w:tcW w:w="2553" w:type="dxa"/>
            <w:shd w:val="clear" w:color="auto" w:fill="D9D9D9" w:themeFill="background1" w:themeFillShade="D9"/>
          </w:tcPr>
          <w:p w:rsidR="006A0A35" w:rsidRPr="00203026" w:rsidRDefault="006A0A35" w:rsidP="002200C2">
            <w:pPr>
              <w:pStyle w:val="a0"/>
              <w:ind w:firstLineChars="0" w:firstLine="0"/>
              <w:jc w:val="center"/>
              <w:rPr>
                <w:ins w:id="6341" w:author="Microsoft" w:date="2015-12-29T14:07:00Z"/>
                <w:rFonts w:ascii="微软雅黑" w:eastAsia="微软雅黑" w:hAnsi="微软雅黑"/>
              </w:rPr>
            </w:pPr>
            <w:ins w:id="6342" w:author="Microsoft" w:date="2015-12-29T14:07:00Z">
              <w:r>
                <w:rPr>
                  <w:rFonts w:ascii="微软雅黑" w:eastAsia="微软雅黑" w:hAnsi="微软雅黑" w:hint="eastAsia"/>
                </w:rPr>
                <w:t>兑奖金额</w:t>
              </w:r>
            </w:ins>
          </w:p>
        </w:tc>
        <w:tc>
          <w:tcPr>
            <w:tcW w:w="2617" w:type="dxa"/>
            <w:shd w:val="clear" w:color="auto" w:fill="D9D9D9" w:themeFill="background1" w:themeFillShade="D9"/>
          </w:tcPr>
          <w:p w:rsidR="006A0A35" w:rsidRPr="00203026" w:rsidRDefault="006A0A35" w:rsidP="002200C2">
            <w:pPr>
              <w:pStyle w:val="a0"/>
              <w:ind w:firstLineChars="0" w:firstLine="0"/>
              <w:jc w:val="center"/>
              <w:rPr>
                <w:ins w:id="6343" w:author="Microsoft" w:date="2015-12-29T14:07:00Z"/>
                <w:rFonts w:ascii="微软雅黑" w:eastAsia="微软雅黑" w:hAnsi="微软雅黑"/>
              </w:rPr>
            </w:pPr>
            <w:ins w:id="6344" w:author="Microsoft" w:date="2016-01-25T16:00:00Z">
              <w:r>
                <w:rPr>
                  <w:rFonts w:ascii="微软雅黑" w:eastAsia="微软雅黑" w:hAnsi="微软雅黑" w:hint="eastAsia"/>
                </w:rPr>
                <w:t>退货</w:t>
              </w:r>
              <w:r>
                <w:rPr>
                  <w:rFonts w:ascii="微软雅黑" w:eastAsia="微软雅黑" w:hAnsi="微软雅黑"/>
                </w:rPr>
                <w:t>金额</w:t>
              </w:r>
            </w:ins>
          </w:p>
        </w:tc>
      </w:tr>
      <w:tr w:rsidR="006A0A35" w:rsidRPr="00286045" w:rsidTr="001954FB">
        <w:trPr>
          <w:trHeight w:val="370"/>
          <w:ins w:id="6345" w:author="Microsoft" w:date="2015-12-29T14:07:00Z"/>
        </w:trPr>
        <w:tc>
          <w:tcPr>
            <w:tcW w:w="2984" w:type="dxa"/>
            <w:shd w:val="clear" w:color="auto" w:fill="FFFF00"/>
          </w:tcPr>
          <w:p w:rsidR="006A0A35" w:rsidRDefault="006A0A35" w:rsidP="002200C2">
            <w:pPr>
              <w:pStyle w:val="a0"/>
              <w:ind w:firstLineChars="50" w:firstLine="105"/>
              <w:rPr>
                <w:ins w:id="6346" w:author="Microsoft" w:date="2015-12-29T14:07:00Z"/>
                <w:rFonts w:ascii="微软雅黑" w:eastAsia="微软雅黑" w:hAnsi="微软雅黑"/>
              </w:rPr>
            </w:pPr>
            <w:ins w:id="6347" w:author="Microsoft" w:date="2015-12-29T14:07:00Z">
              <w:r>
                <w:rPr>
                  <w:rFonts w:ascii="微软雅黑" w:eastAsia="微软雅黑" w:hAnsi="微软雅黑" w:hint="eastAsia"/>
                </w:rPr>
                <w:t>合计</w:t>
              </w:r>
            </w:ins>
          </w:p>
        </w:tc>
        <w:tc>
          <w:tcPr>
            <w:tcW w:w="3032" w:type="dxa"/>
            <w:shd w:val="clear" w:color="auto" w:fill="FFFF00"/>
          </w:tcPr>
          <w:p w:rsidR="006A0A35" w:rsidRPr="00203026" w:rsidRDefault="006A0A35" w:rsidP="002200C2">
            <w:pPr>
              <w:pStyle w:val="a0"/>
              <w:ind w:firstLineChars="50" w:firstLine="105"/>
              <w:rPr>
                <w:ins w:id="6348" w:author="Microsoft" w:date="2015-12-29T14:07:00Z"/>
                <w:rFonts w:ascii="微软雅黑" w:eastAsia="微软雅黑" w:hAnsi="微软雅黑"/>
              </w:rPr>
            </w:pPr>
          </w:p>
        </w:tc>
        <w:tc>
          <w:tcPr>
            <w:tcW w:w="2441" w:type="dxa"/>
            <w:shd w:val="clear" w:color="auto" w:fill="FFFF00"/>
          </w:tcPr>
          <w:p w:rsidR="006A0A35" w:rsidRPr="00203026" w:rsidRDefault="006A0A35" w:rsidP="002200C2">
            <w:pPr>
              <w:pStyle w:val="a0"/>
              <w:ind w:firstLineChars="0" w:firstLine="0"/>
              <w:rPr>
                <w:ins w:id="6349" w:author="Microsoft" w:date="2015-12-29T14:07:00Z"/>
                <w:rFonts w:ascii="微软雅黑" w:eastAsia="微软雅黑" w:hAnsi="微软雅黑"/>
              </w:rPr>
            </w:pPr>
          </w:p>
        </w:tc>
        <w:tc>
          <w:tcPr>
            <w:tcW w:w="2553" w:type="dxa"/>
            <w:shd w:val="clear" w:color="auto" w:fill="FFFF00"/>
          </w:tcPr>
          <w:p w:rsidR="006A0A35" w:rsidRPr="00203026" w:rsidRDefault="006A0A35" w:rsidP="002200C2">
            <w:pPr>
              <w:pStyle w:val="a0"/>
              <w:ind w:firstLineChars="0" w:firstLine="0"/>
              <w:rPr>
                <w:ins w:id="6350" w:author="Microsoft" w:date="2015-12-29T14:07:00Z"/>
                <w:rFonts w:ascii="微软雅黑" w:eastAsia="微软雅黑" w:hAnsi="微软雅黑"/>
              </w:rPr>
            </w:pPr>
          </w:p>
        </w:tc>
        <w:tc>
          <w:tcPr>
            <w:tcW w:w="2617" w:type="dxa"/>
            <w:shd w:val="clear" w:color="auto" w:fill="FFFF00"/>
          </w:tcPr>
          <w:p w:rsidR="006A0A35" w:rsidRPr="00203026" w:rsidRDefault="006A0A35" w:rsidP="002200C2">
            <w:pPr>
              <w:pStyle w:val="a0"/>
              <w:ind w:firstLineChars="0" w:firstLine="0"/>
              <w:rPr>
                <w:ins w:id="6351" w:author="Microsoft" w:date="2015-12-29T14:07:00Z"/>
                <w:rFonts w:ascii="微软雅黑" w:eastAsia="微软雅黑" w:hAnsi="微软雅黑"/>
              </w:rPr>
            </w:pPr>
          </w:p>
        </w:tc>
      </w:tr>
      <w:tr w:rsidR="006A0A35" w:rsidRPr="00286045" w:rsidTr="001954FB">
        <w:trPr>
          <w:trHeight w:val="358"/>
          <w:ins w:id="6352" w:author="Microsoft" w:date="2015-12-29T14:07:00Z"/>
        </w:trPr>
        <w:tc>
          <w:tcPr>
            <w:tcW w:w="2984" w:type="dxa"/>
            <w:vMerge w:val="restart"/>
          </w:tcPr>
          <w:p w:rsidR="006A0A35" w:rsidRDefault="006A0A35" w:rsidP="002200C2">
            <w:pPr>
              <w:pStyle w:val="a0"/>
              <w:ind w:firstLineChars="0" w:firstLine="0"/>
              <w:jc w:val="center"/>
              <w:rPr>
                <w:ins w:id="6353" w:author="Microsoft" w:date="2015-12-29T14:07:00Z"/>
                <w:rFonts w:ascii="微软雅黑" w:eastAsia="微软雅黑" w:hAnsi="微软雅黑"/>
              </w:rPr>
            </w:pPr>
            <w:ins w:id="6354" w:author="Microsoft" w:date="2015-12-29T14:07:00Z">
              <w:r>
                <w:rPr>
                  <w:rFonts w:ascii="微软雅黑" w:eastAsia="微软雅黑" w:hAnsi="微软雅黑" w:hint="eastAsia"/>
                </w:rPr>
                <w:t>金边</w:t>
              </w:r>
              <w:r>
                <w:rPr>
                  <w:rFonts w:ascii="微软雅黑" w:eastAsia="微软雅黑" w:hAnsi="微软雅黑"/>
                </w:rPr>
                <w:t>第一分公司</w:t>
              </w:r>
            </w:ins>
          </w:p>
        </w:tc>
        <w:tc>
          <w:tcPr>
            <w:tcW w:w="3032" w:type="dxa"/>
          </w:tcPr>
          <w:p w:rsidR="006A0A35" w:rsidRPr="00203026" w:rsidRDefault="006A0A35" w:rsidP="002200C2">
            <w:pPr>
              <w:pStyle w:val="a0"/>
              <w:ind w:firstLineChars="0" w:firstLine="0"/>
              <w:rPr>
                <w:ins w:id="6355" w:author="Microsoft" w:date="2015-12-29T14:07:00Z"/>
                <w:rFonts w:ascii="微软雅黑" w:eastAsia="微软雅黑" w:hAnsi="微软雅黑"/>
              </w:rPr>
            </w:pPr>
            <w:ins w:id="6356" w:author="Microsoft" w:date="2015-12-29T14:07:00Z">
              <w:r>
                <w:rPr>
                  <w:rFonts w:ascii="微软雅黑" w:eastAsia="微软雅黑" w:hAnsi="微软雅黑" w:hint="eastAsia"/>
                </w:rPr>
                <w:t>游戏</w:t>
              </w:r>
              <w:r>
                <w:rPr>
                  <w:rFonts w:ascii="微软雅黑" w:eastAsia="微软雅黑" w:hAnsi="微软雅黑"/>
                </w:rPr>
                <w:t>名称</w:t>
              </w:r>
              <w:r>
                <w:rPr>
                  <w:rFonts w:ascii="微软雅黑" w:eastAsia="微软雅黑" w:hAnsi="微软雅黑" w:hint="eastAsia"/>
                </w:rPr>
                <w:t>1</w:t>
              </w:r>
            </w:ins>
          </w:p>
        </w:tc>
        <w:tc>
          <w:tcPr>
            <w:tcW w:w="2441" w:type="dxa"/>
          </w:tcPr>
          <w:p w:rsidR="006A0A35" w:rsidRPr="00203026" w:rsidRDefault="006A0A35" w:rsidP="002200C2">
            <w:pPr>
              <w:pStyle w:val="a0"/>
              <w:ind w:firstLineChars="0" w:firstLine="0"/>
              <w:rPr>
                <w:ins w:id="6357" w:author="Microsoft" w:date="2015-12-29T14:07:00Z"/>
                <w:rFonts w:ascii="微软雅黑" w:eastAsia="微软雅黑" w:hAnsi="微软雅黑"/>
              </w:rPr>
            </w:pPr>
          </w:p>
        </w:tc>
        <w:tc>
          <w:tcPr>
            <w:tcW w:w="2553" w:type="dxa"/>
          </w:tcPr>
          <w:p w:rsidR="006A0A35" w:rsidRPr="00203026" w:rsidRDefault="006A0A35" w:rsidP="002200C2">
            <w:pPr>
              <w:pStyle w:val="a0"/>
              <w:ind w:firstLineChars="0" w:firstLine="0"/>
              <w:rPr>
                <w:ins w:id="6358" w:author="Microsoft" w:date="2015-12-29T14:07:00Z"/>
                <w:rFonts w:ascii="微软雅黑" w:eastAsia="微软雅黑" w:hAnsi="微软雅黑"/>
              </w:rPr>
            </w:pPr>
          </w:p>
        </w:tc>
        <w:tc>
          <w:tcPr>
            <w:tcW w:w="2617" w:type="dxa"/>
          </w:tcPr>
          <w:p w:rsidR="006A0A35" w:rsidRPr="00203026" w:rsidRDefault="006A0A35" w:rsidP="002200C2">
            <w:pPr>
              <w:pStyle w:val="a0"/>
              <w:ind w:firstLineChars="0" w:firstLine="0"/>
              <w:rPr>
                <w:ins w:id="6359" w:author="Microsoft" w:date="2015-12-29T14:07:00Z"/>
                <w:rFonts w:ascii="微软雅黑" w:eastAsia="微软雅黑" w:hAnsi="微软雅黑"/>
              </w:rPr>
            </w:pPr>
          </w:p>
        </w:tc>
      </w:tr>
      <w:tr w:rsidR="006A0A35" w:rsidTr="001954FB">
        <w:trPr>
          <w:trHeight w:val="370"/>
          <w:ins w:id="6360" w:author="Microsoft" w:date="2015-12-29T14:07:00Z"/>
        </w:trPr>
        <w:tc>
          <w:tcPr>
            <w:tcW w:w="2984" w:type="dxa"/>
            <w:vMerge/>
          </w:tcPr>
          <w:p w:rsidR="006A0A35" w:rsidRDefault="006A0A35" w:rsidP="002200C2">
            <w:pPr>
              <w:pStyle w:val="a0"/>
              <w:ind w:firstLineChars="0" w:firstLine="0"/>
              <w:rPr>
                <w:ins w:id="6361" w:author="Microsoft" w:date="2015-12-29T14:07:00Z"/>
                <w:rFonts w:ascii="微软雅黑" w:eastAsia="微软雅黑" w:hAnsi="微软雅黑"/>
              </w:rPr>
            </w:pPr>
          </w:p>
        </w:tc>
        <w:tc>
          <w:tcPr>
            <w:tcW w:w="3032" w:type="dxa"/>
          </w:tcPr>
          <w:p w:rsidR="006A0A35" w:rsidRPr="00203026" w:rsidRDefault="006A0A35" w:rsidP="002200C2">
            <w:pPr>
              <w:pStyle w:val="a0"/>
              <w:ind w:firstLineChars="0" w:firstLine="0"/>
              <w:rPr>
                <w:ins w:id="6362" w:author="Microsoft" w:date="2015-12-29T14:07:00Z"/>
                <w:rFonts w:ascii="微软雅黑" w:eastAsia="微软雅黑" w:hAnsi="微软雅黑"/>
              </w:rPr>
            </w:pPr>
            <w:ins w:id="6363" w:author="Microsoft" w:date="2015-12-29T14:07:00Z">
              <w:r>
                <w:rPr>
                  <w:rFonts w:ascii="微软雅黑" w:eastAsia="微软雅黑" w:hAnsi="微软雅黑" w:hint="eastAsia"/>
                </w:rPr>
                <w:t>游戏</w:t>
              </w:r>
              <w:r>
                <w:rPr>
                  <w:rFonts w:ascii="微软雅黑" w:eastAsia="微软雅黑" w:hAnsi="微软雅黑"/>
                </w:rPr>
                <w:t>名称</w:t>
              </w:r>
              <w:r>
                <w:rPr>
                  <w:rFonts w:ascii="微软雅黑" w:eastAsia="微软雅黑" w:hAnsi="微软雅黑" w:hint="eastAsia"/>
                </w:rPr>
                <w:t>2</w:t>
              </w:r>
            </w:ins>
          </w:p>
        </w:tc>
        <w:tc>
          <w:tcPr>
            <w:tcW w:w="2441" w:type="dxa"/>
          </w:tcPr>
          <w:p w:rsidR="006A0A35" w:rsidRDefault="006A0A35" w:rsidP="002200C2">
            <w:pPr>
              <w:pStyle w:val="a0"/>
              <w:ind w:firstLineChars="0" w:firstLine="0"/>
              <w:rPr>
                <w:ins w:id="6364" w:author="Microsoft" w:date="2015-12-29T14:07:00Z"/>
              </w:rPr>
            </w:pPr>
          </w:p>
        </w:tc>
        <w:tc>
          <w:tcPr>
            <w:tcW w:w="2553" w:type="dxa"/>
          </w:tcPr>
          <w:p w:rsidR="006A0A35" w:rsidRDefault="006A0A35" w:rsidP="002200C2">
            <w:pPr>
              <w:pStyle w:val="a0"/>
              <w:ind w:firstLineChars="0" w:firstLine="0"/>
              <w:rPr>
                <w:ins w:id="6365" w:author="Microsoft" w:date="2015-12-29T14:07:00Z"/>
              </w:rPr>
            </w:pPr>
          </w:p>
        </w:tc>
        <w:tc>
          <w:tcPr>
            <w:tcW w:w="2617" w:type="dxa"/>
          </w:tcPr>
          <w:p w:rsidR="006A0A35" w:rsidRDefault="006A0A35" w:rsidP="002200C2">
            <w:pPr>
              <w:pStyle w:val="a0"/>
              <w:ind w:firstLineChars="0" w:firstLine="0"/>
              <w:rPr>
                <w:ins w:id="6366" w:author="Microsoft" w:date="2015-12-29T14:07:00Z"/>
              </w:rPr>
            </w:pPr>
          </w:p>
        </w:tc>
      </w:tr>
      <w:tr w:rsidR="006A0A35" w:rsidTr="001954FB">
        <w:trPr>
          <w:trHeight w:val="370"/>
          <w:ins w:id="6367" w:author="Microsoft" w:date="2015-12-29T14:07:00Z"/>
        </w:trPr>
        <w:tc>
          <w:tcPr>
            <w:tcW w:w="2984" w:type="dxa"/>
            <w:vMerge/>
          </w:tcPr>
          <w:p w:rsidR="006A0A35" w:rsidRDefault="006A0A35" w:rsidP="002200C2">
            <w:pPr>
              <w:pStyle w:val="a0"/>
              <w:ind w:firstLineChars="0" w:firstLine="0"/>
              <w:rPr>
                <w:ins w:id="6368" w:author="Microsoft" w:date="2015-12-29T14:07:00Z"/>
                <w:rFonts w:ascii="微软雅黑" w:eastAsia="微软雅黑" w:hAnsi="微软雅黑"/>
              </w:rPr>
            </w:pPr>
          </w:p>
        </w:tc>
        <w:tc>
          <w:tcPr>
            <w:tcW w:w="3032" w:type="dxa"/>
          </w:tcPr>
          <w:p w:rsidR="006A0A35" w:rsidRDefault="006A0A35" w:rsidP="002200C2">
            <w:pPr>
              <w:pStyle w:val="a0"/>
              <w:ind w:firstLineChars="0" w:firstLine="0"/>
              <w:rPr>
                <w:ins w:id="6369" w:author="Microsoft" w:date="2015-12-29T14:07:00Z"/>
                <w:rFonts w:ascii="微软雅黑" w:eastAsia="微软雅黑" w:hAnsi="微软雅黑"/>
              </w:rPr>
            </w:pPr>
            <w:ins w:id="6370" w:author="Microsoft" w:date="2015-12-29T14:07:00Z">
              <w:r>
                <w:rPr>
                  <w:rFonts w:ascii="微软雅黑" w:eastAsia="微软雅黑" w:hAnsi="微软雅黑" w:hint="eastAsia"/>
                </w:rPr>
                <w:t>游戏</w:t>
              </w:r>
              <w:r>
                <w:rPr>
                  <w:rFonts w:ascii="微软雅黑" w:eastAsia="微软雅黑" w:hAnsi="微软雅黑"/>
                </w:rPr>
                <w:t>名称</w:t>
              </w:r>
              <w:r>
                <w:rPr>
                  <w:rFonts w:ascii="微软雅黑" w:eastAsia="微软雅黑" w:hAnsi="微软雅黑" w:hint="eastAsia"/>
                </w:rPr>
                <w:t>3</w:t>
              </w:r>
            </w:ins>
          </w:p>
        </w:tc>
        <w:tc>
          <w:tcPr>
            <w:tcW w:w="2441" w:type="dxa"/>
          </w:tcPr>
          <w:p w:rsidR="006A0A35" w:rsidRDefault="006A0A35" w:rsidP="002200C2">
            <w:pPr>
              <w:pStyle w:val="a0"/>
              <w:ind w:firstLineChars="0" w:firstLine="0"/>
              <w:rPr>
                <w:ins w:id="6371" w:author="Microsoft" w:date="2015-12-29T14:07:00Z"/>
              </w:rPr>
            </w:pPr>
          </w:p>
        </w:tc>
        <w:tc>
          <w:tcPr>
            <w:tcW w:w="2553" w:type="dxa"/>
          </w:tcPr>
          <w:p w:rsidR="006A0A35" w:rsidRDefault="006A0A35" w:rsidP="002200C2">
            <w:pPr>
              <w:pStyle w:val="a0"/>
              <w:ind w:firstLineChars="0" w:firstLine="0"/>
              <w:rPr>
                <w:ins w:id="6372" w:author="Microsoft" w:date="2015-12-29T14:07:00Z"/>
              </w:rPr>
            </w:pPr>
          </w:p>
        </w:tc>
        <w:tc>
          <w:tcPr>
            <w:tcW w:w="2617" w:type="dxa"/>
          </w:tcPr>
          <w:p w:rsidR="006A0A35" w:rsidRDefault="006A0A35" w:rsidP="002200C2">
            <w:pPr>
              <w:pStyle w:val="a0"/>
              <w:ind w:firstLineChars="0" w:firstLine="0"/>
              <w:rPr>
                <w:ins w:id="6373" w:author="Microsoft" w:date="2015-12-29T14:07:00Z"/>
              </w:rPr>
            </w:pPr>
          </w:p>
        </w:tc>
      </w:tr>
    </w:tbl>
    <w:p w:rsidR="003C64BA" w:rsidRDefault="003C64BA">
      <w:pPr>
        <w:pStyle w:val="a0"/>
        <w:ind w:firstLineChars="0" w:firstLine="0"/>
        <w:rPr>
          <w:ins w:id="6374" w:author="Microsoft" w:date="2016-01-25T15:28:00Z"/>
        </w:rPr>
        <w:pPrChange w:id="6375" w:author="Microsoft" w:date="2015-12-28T15:12:00Z">
          <w:pPr>
            <w:pStyle w:val="a0"/>
          </w:pPr>
        </w:pPrChange>
      </w:pPr>
    </w:p>
    <w:p w:rsidR="00FD3342" w:rsidRDefault="00FD3342">
      <w:pPr>
        <w:pStyle w:val="a0"/>
        <w:ind w:firstLineChars="0" w:firstLine="0"/>
        <w:rPr>
          <w:ins w:id="6376" w:author="Microsoft" w:date="2016-01-25T15:28:00Z"/>
        </w:rPr>
        <w:pPrChange w:id="6377" w:author="Microsoft" w:date="2015-12-28T15:12:00Z">
          <w:pPr>
            <w:pStyle w:val="a0"/>
          </w:pPr>
        </w:pPrChange>
      </w:pPr>
    </w:p>
    <w:p w:rsidR="00FD3342" w:rsidRPr="00711B0D" w:rsidRDefault="00FD3342">
      <w:pPr>
        <w:pStyle w:val="a0"/>
        <w:ind w:firstLineChars="0" w:firstLine="0"/>
        <w:pPrChange w:id="6378" w:author="Microsoft" w:date="2015-12-28T15:12:00Z">
          <w:pPr>
            <w:pStyle w:val="a0"/>
          </w:pPr>
        </w:pPrChange>
      </w:pPr>
    </w:p>
    <w:p w:rsidR="008A2AEE" w:rsidRDefault="008A2AEE" w:rsidP="001954FB">
      <w:pPr>
        <w:pStyle w:val="4"/>
        <w:rPr>
          <w:ins w:id="6379" w:author="Microsoft" w:date="2015-09-21T16:11:00Z"/>
        </w:rPr>
      </w:pPr>
      <w:ins w:id="6380" w:author="Microsoft" w:date="2015-09-21T16:12:00Z">
        <w:r>
          <w:rPr>
            <w:rFonts w:hint="eastAsia"/>
          </w:rPr>
          <w:t>游戏</w:t>
        </w:r>
      </w:ins>
      <w:ins w:id="6381" w:author="Microsoft" w:date="2015-09-21T16:11:00Z">
        <w:r>
          <w:t>销售报表</w:t>
        </w:r>
      </w:ins>
      <w:ins w:id="6382" w:author="Microsoft" w:date="2015-12-29T14:09:00Z">
        <w:r w:rsidR="00EE716E">
          <w:rPr>
            <w:rFonts w:hint="eastAsia"/>
          </w:rPr>
          <w:t>（</w:t>
        </w:r>
        <w:r w:rsidR="00EE716E">
          <w:rPr>
            <w:rFonts w:hint="eastAsia"/>
          </w:rPr>
          <w:t>S</w:t>
        </w:r>
        <w:r w:rsidR="00EE716E">
          <w:t>ales Report</w:t>
        </w:r>
        <w:r w:rsidR="00EE716E">
          <w:t>）</w:t>
        </w:r>
      </w:ins>
    </w:p>
    <w:tbl>
      <w:tblPr>
        <w:tblW w:w="5000" w:type="pct"/>
        <w:tblLook w:val="04A0" w:firstRow="1" w:lastRow="0" w:firstColumn="1" w:lastColumn="0" w:noHBand="0" w:noVBand="1"/>
      </w:tblPr>
      <w:tblGrid>
        <w:gridCol w:w="4527"/>
        <w:gridCol w:w="9411"/>
      </w:tblGrid>
      <w:tr w:rsidR="008A2AEE" w:rsidRPr="009A3BDA" w:rsidTr="001922A4">
        <w:trPr>
          <w:trHeight w:val="285"/>
          <w:ins w:id="6383" w:author="Microsoft" w:date="2015-09-21T16:11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8A2AEE" w:rsidRPr="00940825" w:rsidRDefault="008A2AEE" w:rsidP="001922A4">
            <w:pPr>
              <w:pStyle w:val="a8"/>
              <w:widowControl/>
              <w:numPr>
                <w:ilvl w:val="0"/>
                <w:numId w:val="65"/>
              </w:numPr>
              <w:spacing w:before="240" w:after="0"/>
              <w:ind w:firstLineChars="0"/>
              <w:jc w:val="left"/>
              <w:rPr>
                <w:ins w:id="6384" w:author="Microsoft" w:date="2015-09-21T16:11:00Z"/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ins w:id="6385" w:author="Microsoft" w:date="2015-09-21T16:11:00Z">
              <w:r w:rsidRPr="00940825">
                <w:rPr>
                  <w:rFonts w:ascii="宋体" w:hAnsi="宋体" w:cs="宋体" w:hint="eastAsia"/>
                  <w:b/>
                  <w:bCs/>
                  <w:color w:val="000000"/>
                  <w:sz w:val="22"/>
                  <w:szCs w:val="22"/>
                </w:rPr>
                <w:t>查询条件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8A2AEE" w:rsidRPr="009A3BDA" w:rsidRDefault="008A2AEE" w:rsidP="001922A4">
            <w:pPr>
              <w:spacing w:before="240" w:after="0"/>
              <w:rPr>
                <w:ins w:id="6386" w:author="Microsoft" w:date="2015-09-21T16:11:00Z"/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ins w:id="6387" w:author="Microsoft" w:date="2015-09-21T16:11:00Z">
              <w:r w:rsidRPr="009A3BDA">
                <w:rPr>
                  <w:rFonts w:ascii="宋体" w:hAnsi="宋体" w:cs="宋体" w:hint="eastAsia"/>
                  <w:b/>
                  <w:bCs/>
                  <w:color w:val="000000"/>
                  <w:sz w:val="22"/>
                  <w:szCs w:val="22"/>
                </w:rPr>
                <w:t>说明</w:t>
              </w:r>
            </w:ins>
          </w:p>
        </w:tc>
      </w:tr>
      <w:tr w:rsidR="008A2AEE" w:rsidRPr="009A3BDA" w:rsidTr="001922A4">
        <w:trPr>
          <w:trHeight w:val="525"/>
          <w:ins w:id="6388" w:author="Microsoft" w:date="2015-09-21T16:11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2AEE" w:rsidRPr="009A3BDA" w:rsidRDefault="008A2AEE" w:rsidP="001922A4">
            <w:pPr>
              <w:spacing w:before="240" w:after="0"/>
              <w:jc w:val="center"/>
              <w:rPr>
                <w:ins w:id="6389" w:author="Microsoft" w:date="2015-09-21T16:11:00Z"/>
                <w:rFonts w:ascii="宋体" w:hAnsi="宋体" w:cs="宋体"/>
                <w:color w:val="000000"/>
                <w:sz w:val="22"/>
                <w:szCs w:val="22"/>
              </w:rPr>
            </w:pPr>
            <w:ins w:id="6390" w:author="Microsoft" w:date="2015-09-21T16:12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方案</w:t>
              </w:r>
            </w:ins>
            <w:ins w:id="6391" w:author="Microsoft" w:date="2015-09-21T16:11:00Z"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名称</w:t>
              </w:r>
            </w:ins>
          </w:p>
        </w:tc>
        <w:tc>
          <w:tcPr>
            <w:tcW w:w="3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2AEE" w:rsidRPr="009A3BDA" w:rsidRDefault="008A2AEE" w:rsidP="001922A4">
            <w:pPr>
              <w:spacing w:before="240" w:after="0"/>
              <w:jc w:val="center"/>
              <w:rPr>
                <w:ins w:id="6392" w:author="Microsoft" w:date="2015-09-21T16:11:00Z"/>
                <w:rFonts w:ascii="宋体" w:hAnsi="宋体" w:cs="宋体"/>
                <w:color w:val="000000"/>
                <w:sz w:val="22"/>
                <w:szCs w:val="22"/>
              </w:rPr>
            </w:pPr>
            <w:ins w:id="6393" w:author="Microsoft" w:date="2015-09-21T16:16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默认全部方案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，可进行选择；</w:t>
              </w:r>
            </w:ins>
            <w:ins w:id="6394" w:author="Microsoft" w:date="2016-08-01T15:23:00Z">
              <w:r w:rsidR="00A62E56"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（包括电脑票方案）</w:t>
              </w:r>
            </w:ins>
          </w:p>
        </w:tc>
      </w:tr>
      <w:tr w:rsidR="008A2AEE" w:rsidRPr="009A3BDA" w:rsidTr="001922A4">
        <w:trPr>
          <w:trHeight w:val="399"/>
          <w:ins w:id="6395" w:author="Microsoft" w:date="2015-09-21T16:11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2AEE" w:rsidRPr="009A3BDA" w:rsidRDefault="008A2AEE" w:rsidP="001922A4">
            <w:pPr>
              <w:spacing w:before="240" w:after="0"/>
              <w:jc w:val="center"/>
              <w:rPr>
                <w:ins w:id="6396" w:author="Microsoft" w:date="2015-09-21T16:11:00Z"/>
                <w:rFonts w:ascii="宋体" w:hAnsi="宋体" w:cs="宋体"/>
                <w:color w:val="000000"/>
                <w:sz w:val="22"/>
                <w:szCs w:val="22"/>
              </w:rPr>
            </w:pPr>
            <w:ins w:id="6397" w:author="Microsoft" w:date="2015-09-21T16:11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日期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A2AEE" w:rsidRPr="009A3BDA" w:rsidRDefault="008A2AEE" w:rsidP="001922A4">
            <w:pPr>
              <w:spacing w:before="240" w:after="0"/>
              <w:jc w:val="center"/>
              <w:rPr>
                <w:ins w:id="6398" w:author="Microsoft" w:date="2015-09-21T16:11:00Z"/>
                <w:rFonts w:ascii="宋体" w:hAnsi="宋体" w:cs="宋体"/>
                <w:color w:val="000000"/>
                <w:sz w:val="22"/>
                <w:szCs w:val="22"/>
              </w:rPr>
            </w:pPr>
            <w:ins w:id="6399" w:author="Microsoft" w:date="2015-09-21T16:11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选择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起止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日期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，查询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某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一时间段的销售数据；</w:t>
              </w:r>
            </w:ins>
          </w:p>
        </w:tc>
      </w:tr>
    </w:tbl>
    <w:p w:rsidR="008A2AEE" w:rsidRDefault="004B3B9E">
      <w:pPr>
        <w:rPr>
          <w:ins w:id="6400" w:author="Microsoft" w:date="2016-08-01T15:20:00Z"/>
          <w:color w:val="FF0000"/>
        </w:rPr>
        <w:pPrChange w:id="6401" w:author="Microsoft" w:date="2016-01-06T14:40:00Z">
          <w:pPr>
            <w:pStyle w:val="a0"/>
          </w:pPr>
        </w:pPrChange>
      </w:pPr>
      <w:ins w:id="6402" w:author="Microsoft" w:date="2016-01-06T14:40:00Z">
        <w:r w:rsidRPr="00A24C28">
          <w:rPr>
            <w:rFonts w:hint="eastAsia"/>
            <w:color w:val="FF0000"/>
          </w:rPr>
          <w:t>收入</w:t>
        </w:r>
        <w:r w:rsidRPr="00A24C28">
          <w:rPr>
            <w:color w:val="FF0000"/>
          </w:rPr>
          <w:t>=</w:t>
        </w:r>
        <w:r w:rsidRPr="00A24C28">
          <w:rPr>
            <w:rFonts w:hint="eastAsia"/>
            <w:color w:val="FF0000"/>
          </w:rPr>
          <w:t>销售金额</w:t>
        </w:r>
        <w:r w:rsidRPr="00A24C28">
          <w:rPr>
            <w:color w:val="FF0000"/>
          </w:rPr>
          <w:t>-</w:t>
        </w:r>
        <w:r w:rsidRPr="00A24C28">
          <w:rPr>
            <w:rFonts w:hint="eastAsia"/>
            <w:color w:val="FF0000"/>
          </w:rPr>
          <w:t>销售佣金</w:t>
        </w:r>
        <w:r w:rsidRPr="00A24C28">
          <w:rPr>
            <w:color w:val="FF0000"/>
          </w:rPr>
          <w:t>-</w:t>
        </w:r>
        <w:r w:rsidRPr="00A24C28">
          <w:rPr>
            <w:rFonts w:hint="eastAsia"/>
            <w:color w:val="FF0000"/>
          </w:rPr>
          <w:t>兑奖</w:t>
        </w:r>
        <w:r w:rsidRPr="00A24C28">
          <w:rPr>
            <w:color w:val="FF0000"/>
          </w:rPr>
          <w:t>-</w:t>
        </w:r>
        <w:r w:rsidRPr="00A24C28">
          <w:rPr>
            <w:rFonts w:hint="eastAsia"/>
            <w:color w:val="FF0000"/>
          </w:rPr>
          <w:t>兑奖佣金</w:t>
        </w:r>
        <w:r w:rsidRPr="00A24C28">
          <w:rPr>
            <w:color w:val="FF0000"/>
          </w:rPr>
          <w:t>+</w:t>
        </w:r>
        <w:r w:rsidRPr="00A24C28">
          <w:rPr>
            <w:rFonts w:hint="eastAsia"/>
            <w:color w:val="FF0000"/>
          </w:rPr>
          <w:t>退货佣金</w:t>
        </w:r>
        <w:r w:rsidRPr="00A24C28">
          <w:rPr>
            <w:color w:val="FF0000"/>
          </w:rPr>
          <w:t>-</w:t>
        </w:r>
        <w:r w:rsidRPr="00A24C28">
          <w:rPr>
            <w:rFonts w:hint="eastAsia"/>
            <w:color w:val="FF0000"/>
          </w:rPr>
          <w:t>退货金额</w:t>
        </w:r>
        <w:r>
          <w:rPr>
            <w:rFonts w:hint="eastAsia"/>
            <w:color w:val="FF0000"/>
          </w:rPr>
          <w:t>（兑奖</w:t>
        </w:r>
        <w:r>
          <w:rPr>
            <w:color w:val="FF0000"/>
          </w:rPr>
          <w:t>金额包含中心兑奖金额</w:t>
        </w:r>
      </w:ins>
      <w:ins w:id="6403" w:author="Microsoft" w:date="2016-01-06T14:42:00Z">
        <w:r>
          <w:rPr>
            <w:rFonts w:hint="eastAsia"/>
            <w:color w:val="FF0000"/>
          </w:rPr>
          <w:t>和</w:t>
        </w:r>
        <w:r>
          <w:rPr>
            <w:color w:val="FF0000"/>
          </w:rPr>
          <w:t>手持终端兑奖</w:t>
        </w:r>
      </w:ins>
      <w:ins w:id="6404" w:author="Microsoft" w:date="2016-01-06T14:40:00Z">
        <w:r>
          <w:rPr>
            <w:color w:val="FF0000"/>
          </w:rPr>
          <w:t>）</w:t>
        </w:r>
      </w:ins>
    </w:p>
    <w:p w:rsidR="00A62E56" w:rsidRPr="004B3B9E" w:rsidRDefault="00A62E56">
      <w:pPr>
        <w:rPr>
          <w:ins w:id="6405" w:author="Microsoft" w:date="2015-09-21T16:11:00Z"/>
          <w:rFonts w:hint="eastAsia"/>
          <w:color w:val="FF0000"/>
          <w:rPrChange w:id="6406" w:author="Microsoft" w:date="2016-01-06T14:40:00Z">
            <w:rPr>
              <w:ins w:id="6407" w:author="Microsoft" w:date="2015-09-21T16:11:00Z"/>
            </w:rPr>
          </w:rPrChange>
        </w:rPr>
        <w:pPrChange w:id="6408" w:author="Microsoft" w:date="2016-01-06T14:40:00Z">
          <w:pPr>
            <w:pStyle w:val="a0"/>
          </w:pPr>
        </w:pPrChange>
      </w:pPr>
      <w:ins w:id="6409" w:author="Microsoft" w:date="2016-08-01T15:20:00Z">
        <w:r>
          <w:rPr>
            <w:color w:val="FF0000"/>
          </w:rPr>
          <w:t>游戏方案包括电脑票的游戏方案</w:t>
        </w:r>
        <w:r>
          <w:rPr>
            <w:rFonts w:hint="eastAsia"/>
            <w:color w:val="FF0000"/>
          </w:rPr>
          <w:t>；</w:t>
        </w:r>
      </w:ins>
    </w:p>
    <w:tbl>
      <w:tblPr>
        <w:tblStyle w:val="a9"/>
        <w:tblW w:w="13549" w:type="dxa"/>
        <w:tblLook w:val="04A0" w:firstRow="1" w:lastRow="0" w:firstColumn="1" w:lastColumn="0" w:noHBand="0" w:noVBand="1"/>
        <w:tblPrChange w:id="6410" w:author="Microsoft" w:date="2016-01-25T16:02:00Z">
          <w:tblPr>
            <w:tblStyle w:val="a9"/>
            <w:tblW w:w="12074" w:type="dxa"/>
            <w:tblLook w:val="04A0" w:firstRow="1" w:lastRow="0" w:firstColumn="1" w:lastColumn="0" w:noHBand="0" w:noVBand="1"/>
          </w:tblPr>
        </w:tblPrChange>
      </w:tblPr>
      <w:tblGrid>
        <w:gridCol w:w="3114"/>
        <w:gridCol w:w="2903"/>
        <w:gridCol w:w="2417"/>
        <w:gridCol w:w="2526"/>
        <w:gridCol w:w="2589"/>
        <w:tblGridChange w:id="6411">
          <w:tblGrid>
            <w:gridCol w:w="2233"/>
            <w:gridCol w:w="721"/>
            <w:gridCol w:w="1594"/>
            <w:gridCol w:w="1469"/>
            <w:gridCol w:w="358"/>
            <w:gridCol w:w="1909"/>
            <w:gridCol w:w="150"/>
            <w:gridCol w:w="1807"/>
            <w:gridCol w:w="719"/>
            <w:gridCol w:w="2589"/>
          </w:tblGrid>
        </w:tblGridChange>
      </w:tblGrid>
      <w:tr w:rsidR="006A0A35" w:rsidRPr="00286045" w:rsidTr="006A0A35">
        <w:trPr>
          <w:trHeight w:val="356"/>
          <w:ins w:id="6412" w:author="Microsoft" w:date="2015-10-10T13:32:00Z"/>
          <w:trPrChange w:id="6413" w:author="Microsoft" w:date="2016-01-25T16:02:00Z">
            <w:trPr>
              <w:gridAfter w:val="0"/>
              <w:trHeight w:val="378"/>
            </w:trPr>
          </w:trPrChange>
        </w:trPr>
        <w:tc>
          <w:tcPr>
            <w:tcW w:w="3114" w:type="dxa"/>
            <w:shd w:val="clear" w:color="auto" w:fill="D9D9D9" w:themeFill="background1" w:themeFillShade="D9"/>
            <w:tcPrChange w:id="6414" w:author="Microsoft" w:date="2016-01-25T16:02:00Z">
              <w:tcPr>
                <w:tcW w:w="2233" w:type="dxa"/>
                <w:shd w:val="clear" w:color="auto" w:fill="D9D9D9" w:themeFill="background1" w:themeFillShade="D9"/>
              </w:tcPr>
            </w:tcPrChange>
          </w:tcPr>
          <w:p w:rsidR="006A0A35" w:rsidRDefault="006A0A35" w:rsidP="004F224C">
            <w:pPr>
              <w:pStyle w:val="a0"/>
              <w:ind w:firstLineChars="50" w:firstLine="105"/>
              <w:rPr>
                <w:ins w:id="6415" w:author="Microsoft" w:date="2015-10-10T13:32:00Z"/>
                <w:rFonts w:ascii="微软雅黑" w:eastAsia="微软雅黑" w:hAnsi="微软雅黑"/>
              </w:rPr>
            </w:pPr>
            <w:ins w:id="6416" w:author="Microsoft" w:date="2015-10-10T13:58:00Z">
              <w:r>
                <w:rPr>
                  <w:rFonts w:ascii="微软雅黑" w:eastAsia="微软雅黑" w:hAnsi="微软雅黑" w:hint="eastAsia"/>
                </w:rPr>
                <w:t>游戏</w:t>
              </w:r>
              <w:r>
                <w:rPr>
                  <w:rFonts w:ascii="微软雅黑" w:eastAsia="微软雅黑" w:hAnsi="微软雅黑"/>
                </w:rPr>
                <w:t>名称</w:t>
              </w:r>
            </w:ins>
          </w:p>
        </w:tc>
        <w:tc>
          <w:tcPr>
            <w:tcW w:w="2903" w:type="dxa"/>
            <w:shd w:val="clear" w:color="auto" w:fill="D9D9D9" w:themeFill="background1" w:themeFillShade="D9"/>
            <w:tcPrChange w:id="6417" w:author="Microsoft" w:date="2016-01-25T16:02:00Z">
              <w:tcPr>
                <w:tcW w:w="2315" w:type="dxa"/>
                <w:gridSpan w:val="2"/>
                <w:shd w:val="clear" w:color="auto" w:fill="D9D9D9" w:themeFill="background1" w:themeFillShade="D9"/>
              </w:tcPr>
            </w:tcPrChange>
          </w:tcPr>
          <w:p w:rsidR="006A0A35" w:rsidRPr="00203026" w:rsidRDefault="006A0A35" w:rsidP="004F224C">
            <w:pPr>
              <w:pStyle w:val="a0"/>
              <w:ind w:firstLineChars="50" w:firstLine="105"/>
              <w:rPr>
                <w:ins w:id="6418" w:author="Microsoft" w:date="2015-10-10T13:32:00Z"/>
                <w:rFonts w:ascii="微软雅黑" w:eastAsia="微软雅黑" w:hAnsi="微软雅黑"/>
              </w:rPr>
            </w:pPr>
            <w:ins w:id="6419" w:author="Microsoft" w:date="2015-10-10T14:02:00Z">
              <w:r>
                <w:rPr>
                  <w:rFonts w:ascii="微软雅黑" w:eastAsia="微软雅黑" w:hAnsi="微软雅黑" w:hint="eastAsia"/>
                </w:rPr>
                <w:t>日期</w:t>
              </w:r>
            </w:ins>
          </w:p>
        </w:tc>
        <w:tc>
          <w:tcPr>
            <w:tcW w:w="2417" w:type="dxa"/>
            <w:shd w:val="clear" w:color="auto" w:fill="D9D9D9" w:themeFill="background1" w:themeFillShade="D9"/>
            <w:tcPrChange w:id="6420" w:author="Microsoft" w:date="2016-01-25T16:02:00Z">
              <w:tcPr>
                <w:tcW w:w="1827" w:type="dxa"/>
                <w:gridSpan w:val="2"/>
                <w:shd w:val="clear" w:color="auto" w:fill="D9D9D9" w:themeFill="background1" w:themeFillShade="D9"/>
              </w:tcPr>
            </w:tcPrChange>
          </w:tcPr>
          <w:p w:rsidR="006A0A35" w:rsidRPr="00203026" w:rsidRDefault="006A0A35" w:rsidP="004F224C">
            <w:pPr>
              <w:pStyle w:val="a0"/>
              <w:ind w:firstLineChars="0" w:firstLine="0"/>
              <w:jc w:val="center"/>
              <w:rPr>
                <w:ins w:id="6421" w:author="Microsoft" w:date="2015-10-10T13:32:00Z"/>
                <w:rFonts w:ascii="微软雅黑" w:eastAsia="微软雅黑" w:hAnsi="微软雅黑"/>
              </w:rPr>
            </w:pPr>
            <w:ins w:id="6422" w:author="Microsoft" w:date="2015-10-10T13:32:00Z">
              <w:r>
                <w:rPr>
                  <w:rFonts w:ascii="微软雅黑" w:eastAsia="微软雅黑" w:hAnsi="微软雅黑" w:hint="eastAsia"/>
                </w:rPr>
                <w:t>销量金额</w:t>
              </w:r>
            </w:ins>
          </w:p>
        </w:tc>
        <w:tc>
          <w:tcPr>
            <w:tcW w:w="2526" w:type="dxa"/>
            <w:shd w:val="clear" w:color="auto" w:fill="D9D9D9" w:themeFill="background1" w:themeFillShade="D9"/>
            <w:tcPrChange w:id="6423" w:author="Microsoft" w:date="2016-01-25T16:02:00Z">
              <w:tcPr>
                <w:tcW w:w="1909" w:type="dxa"/>
                <w:shd w:val="clear" w:color="auto" w:fill="D9D9D9" w:themeFill="background1" w:themeFillShade="D9"/>
              </w:tcPr>
            </w:tcPrChange>
          </w:tcPr>
          <w:p w:rsidR="006A0A35" w:rsidRPr="00203026" w:rsidRDefault="006A0A35" w:rsidP="004F224C">
            <w:pPr>
              <w:pStyle w:val="a0"/>
              <w:ind w:firstLineChars="0" w:firstLine="0"/>
              <w:jc w:val="center"/>
              <w:rPr>
                <w:ins w:id="6424" w:author="Microsoft" w:date="2015-10-10T13:32:00Z"/>
                <w:rFonts w:ascii="微软雅黑" w:eastAsia="微软雅黑" w:hAnsi="微软雅黑"/>
              </w:rPr>
            </w:pPr>
            <w:ins w:id="6425" w:author="Microsoft" w:date="2015-10-10T13:32:00Z">
              <w:r>
                <w:rPr>
                  <w:rFonts w:ascii="微软雅黑" w:eastAsia="微软雅黑" w:hAnsi="微软雅黑" w:hint="eastAsia"/>
                </w:rPr>
                <w:t>兑奖金额</w:t>
              </w:r>
            </w:ins>
          </w:p>
        </w:tc>
        <w:tc>
          <w:tcPr>
            <w:tcW w:w="2589" w:type="dxa"/>
            <w:shd w:val="clear" w:color="auto" w:fill="D9D9D9" w:themeFill="background1" w:themeFillShade="D9"/>
            <w:tcPrChange w:id="6426" w:author="Microsoft" w:date="2016-01-25T16:02:00Z">
              <w:tcPr>
                <w:tcW w:w="1957" w:type="dxa"/>
                <w:gridSpan w:val="2"/>
                <w:shd w:val="clear" w:color="auto" w:fill="D9D9D9" w:themeFill="background1" w:themeFillShade="D9"/>
              </w:tcPr>
            </w:tcPrChange>
          </w:tcPr>
          <w:p w:rsidR="006A0A35" w:rsidRPr="00203026" w:rsidRDefault="006A0A35" w:rsidP="004F224C">
            <w:pPr>
              <w:pStyle w:val="a0"/>
              <w:ind w:firstLineChars="0" w:firstLine="0"/>
              <w:jc w:val="center"/>
              <w:rPr>
                <w:ins w:id="6427" w:author="Microsoft" w:date="2015-10-10T13:32:00Z"/>
                <w:rFonts w:ascii="微软雅黑" w:eastAsia="微软雅黑" w:hAnsi="微软雅黑"/>
              </w:rPr>
            </w:pPr>
            <w:ins w:id="6428" w:author="Microsoft" w:date="2016-01-25T16:00:00Z">
              <w:r>
                <w:rPr>
                  <w:rFonts w:ascii="微软雅黑" w:eastAsia="微软雅黑" w:hAnsi="微软雅黑" w:hint="eastAsia"/>
                </w:rPr>
                <w:t>退货</w:t>
              </w:r>
            </w:ins>
            <w:ins w:id="6429" w:author="Microsoft" w:date="2016-01-25T16:01:00Z">
              <w:r>
                <w:rPr>
                  <w:rFonts w:ascii="微软雅黑" w:eastAsia="微软雅黑" w:hAnsi="微软雅黑" w:hint="eastAsia"/>
                </w:rPr>
                <w:t>金额</w:t>
              </w:r>
            </w:ins>
          </w:p>
        </w:tc>
      </w:tr>
      <w:tr w:rsidR="006A0A35" w:rsidRPr="00286045" w:rsidTr="006A0A35">
        <w:trPr>
          <w:trHeight w:val="335"/>
          <w:ins w:id="6430" w:author="Microsoft" w:date="2015-10-10T13:32:00Z"/>
          <w:trPrChange w:id="6431" w:author="Microsoft" w:date="2016-01-25T16:02:00Z">
            <w:trPr>
              <w:gridAfter w:val="0"/>
              <w:trHeight w:val="356"/>
            </w:trPr>
          </w:trPrChange>
        </w:trPr>
        <w:tc>
          <w:tcPr>
            <w:tcW w:w="3114" w:type="dxa"/>
            <w:shd w:val="clear" w:color="auto" w:fill="FFFF00"/>
            <w:tcPrChange w:id="6432" w:author="Microsoft" w:date="2016-01-25T16:02:00Z">
              <w:tcPr>
                <w:tcW w:w="2233" w:type="dxa"/>
                <w:shd w:val="clear" w:color="auto" w:fill="FFFF00"/>
              </w:tcPr>
            </w:tcPrChange>
          </w:tcPr>
          <w:p w:rsidR="006A0A35" w:rsidRDefault="006A0A35" w:rsidP="004F224C">
            <w:pPr>
              <w:pStyle w:val="a0"/>
              <w:ind w:firstLineChars="50" w:firstLine="105"/>
              <w:rPr>
                <w:ins w:id="6433" w:author="Microsoft" w:date="2015-10-10T13:32:00Z"/>
                <w:rFonts w:ascii="微软雅黑" w:eastAsia="微软雅黑" w:hAnsi="微软雅黑"/>
              </w:rPr>
            </w:pPr>
            <w:ins w:id="6434" w:author="Microsoft" w:date="2015-10-10T13:32:00Z">
              <w:r>
                <w:rPr>
                  <w:rFonts w:ascii="微软雅黑" w:eastAsia="微软雅黑" w:hAnsi="微软雅黑" w:hint="eastAsia"/>
                </w:rPr>
                <w:t>合计</w:t>
              </w:r>
            </w:ins>
          </w:p>
        </w:tc>
        <w:tc>
          <w:tcPr>
            <w:tcW w:w="2903" w:type="dxa"/>
            <w:shd w:val="clear" w:color="auto" w:fill="FFFF00"/>
            <w:tcPrChange w:id="6435" w:author="Microsoft" w:date="2016-01-25T16:02:00Z">
              <w:tcPr>
                <w:tcW w:w="2315" w:type="dxa"/>
                <w:gridSpan w:val="2"/>
                <w:shd w:val="clear" w:color="auto" w:fill="FFFF00"/>
              </w:tcPr>
            </w:tcPrChange>
          </w:tcPr>
          <w:p w:rsidR="006A0A35" w:rsidRPr="00203026" w:rsidRDefault="006A0A35" w:rsidP="004F224C">
            <w:pPr>
              <w:pStyle w:val="a0"/>
              <w:ind w:firstLineChars="50" w:firstLine="105"/>
              <w:rPr>
                <w:ins w:id="6436" w:author="Microsoft" w:date="2015-10-10T13:32:00Z"/>
                <w:rFonts w:ascii="微软雅黑" w:eastAsia="微软雅黑" w:hAnsi="微软雅黑"/>
              </w:rPr>
            </w:pPr>
          </w:p>
        </w:tc>
        <w:tc>
          <w:tcPr>
            <w:tcW w:w="2417" w:type="dxa"/>
            <w:shd w:val="clear" w:color="auto" w:fill="FFFF00"/>
            <w:tcPrChange w:id="6437" w:author="Microsoft" w:date="2016-01-25T16:02:00Z">
              <w:tcPr>
                <w:tcW w:w="1827" w:type="dxa"/>
                <w:gridSpan w:val="2"/>
                <w:shd w:val="clear" w:color="auto" w:fill="FFFF00"/>
              </w:tcPr>
            </w:tcPrChange>
          </w:tcPr>
          <w:p w:rsidR="006A0A35" w:rsidRPr="00203026" w:rsidRDefault="006A0A35" w:rsidP="004F224C">
            <w:pPr>
              <w:pStyle w:val="a0"/>
              <w:ind w:firstLineChars="0" w:firstLine="0"/>
              <w:rPr>
                <w:ins w:id="6438" w:author="Microsoft" w:date="2015-10-10T13:32:00Z"/>
                <w:rFonts w:ascii="微软雅黑" w:eastAsia="微软雅黑" w:hAnsi="微软雅黑"/>
              </w:rPr>
            </w:pPr>
          </w:p>
        </w:tc>
        <w:tc>
          <w:tcPr>
            <w:tcW w:w="2526" w:type="dxa"/>
            <w:shd w:val="clear" w:color="auto" w:fill="FFFF00"/>
            <w:tcPrChange w:id="6439" w:author="Microsoft" w:date="2016-01-25T16:02:00Z">
              <w:tcPr>
                <w:tcW w:w="1909" w:type="dxa"/>
                <w:shd w:val="clear" w:color="auto" w:fill="FFFF00"/>
              </w:tcPr>
            </w:tcPrChange>
          </w:tcPr>
          <w:p w:rsidR="006A0A35" w:rsidRPr="00203026" w:rsidRDefault="006A0A35" w:rsidP="004F224C">
            <w:pPr>
              <w:pStyle w:val="a0"/>
              <w:ind w:firstLineChars="0" w:firstLine="0"/>
              <w:rPr>
                <w:ins w:id="6440" w:author="Microsoft" w:date="2015-10-10T13:32:00Z"/>
                <w:rFonts w:ascii="微软雅黑" w:eastAsia="微软雅黑" w:hAnsi="微软雅黑"/>
              </w:rPr>
            </w:pPr>
          </w:p>
        </w:tc>
        <w:tc>
          <w:tcPr>
            <w:tcW w:w="2589" w:type="dxa"/>
            <w:shd w:val="clear" w:color="auto" w:fill="FFFF00"/>
            <w:tcPrChange w:id="6441" w:author="Microsoft" w:date="2016-01-25T16:02:00Z">
              <w:tcPr>
                <w:tcW w:w="1957" w:type="dxa"/>
                <w:gridSpan w:val="2"/>
                <w:shd w:val="clear" w:color="auto" w:fill="FFFF00"/>
              </w:tcPr>
            </w:tcPrChange>
          </w:tcPr>
          <w:p w:rsidR="006A0A35" w:rsidRPr="00203026" w:rsidRDefault="006A0A35" w:rsidP="004F224C">
            <w:pPr>
              <w:pStyle w:val="a0"/>
              <w:ind w:firstLineChars="0" w:firstLine="0"/>
              <w:rPr>
                <w:ins w:id="6442" w:author="Microsoft" w:date="2015-10-10T13:32:00Z"/>
                <w:rFonts w:ascii="微软雅黑" w:eastAsia="微软雅黑" w:hAnsi="微软雅黑"/>
              </w:rPr>
            </w:pPr>
          </w:p>
        </w:tc>
      </w:tr>
      <w:tr w:rsidR="006A0A35" w:rsidRPr="00286045" w:rsidTr="006A0A35">
        <w:tblPrEx>
          <w:tblPrExChange w:id="6443" w:author="Microsoft" w:date="2016-01-25T16:02:00Z">
            <w:tblPrEx>
              <w:tblW w:w="13549" w:type="dxa"/>
            </w:tblPrEx>
          </w:tblPrExChange>
        </w:tblPrEx>
        <w:trPr>
          <w:trHeight w:val="605"/>
          <w:ins w:id="6444" w:author="Microsoft" w:date="2015-10-10T13:32:00Z"/>
          <w:trPrChange w:id="6445" w:author="Microsoft" w:date="2016-01-25T16:02:00Z">
            <w:trPr>
              <w:trHeight w:val="324"/>
            </w:trPr>
          </w:trPrChange>
        </w:trPr>
        <w:tc>
          <w:tcPr>
            <w:tcW w:w="3114" w:type="dxa"/>
            <w:tcPrChange w:id="6446" w:author="Microsoft" w:date="2016-01-25T16:02:00Z">
              <w:tcPr>
                <w:tcW w:w="2954" w:type="dxa"/>
                <w:gridSpan w:val="2"/>
              </w:tcPr>
            </w:tcPrChange>
          </w:tcPr>
          <w:p w:rsidR="006A0A35" w:rsidRDefault="006A0A35">
            <w:pPr>
              <w:pStyle w:val="a0"/>
              <w:ind w:firstLineChars="0" w:firstLine="0"/>
              <w:jc w:val="center"/>
              <w:rPr>
                <w:ins w:id="6447" w:author="Microsoft" w:date="2015-10-10T13:32:00Z"/>
                <w:rFonts w:ascii="微软雅黑" w:eastAsia="微软雅黑" w:hAnsi="微软雅黑"/>
              </w:rPr>
            </w:pPr>
            <w:ins w:id="6448" w:author="Microsoft" w:date="2015-10-10T14:02:00Z">
              <w:r>
                <w:rPr>
                  <w:rFonts w:ascii="微软雅黑" w:eastAsia="微软雅黑" w:hAnsi="微软雅黑" w:hint="eastAsia"/>
                </w:rPr>
                <w:t>游戏</w:t>
              </w:r>
              <w:r>
                <w:rPr>
                  <w:rFonts w:ascii="微软雅黑" w:eastAsia="微软雅黑" w:hAnsi="微软雅黑"/>
                </w:rPr>
                <w:t>名称</w:t>
              </w:r>
              <w:r>
                <w:rPr>
                  <w:rFonts w:ascii="微软雅黑" w:eastAsia="微软雅黑" w:hAnsi="微软雅黑" w:hint="eastAsia"/>
                </w:rPr>
                <w:t>1</w:t>
              </w:r>
            </w:ins>
          </w:p>
        </w:tc>
        <w:tc>
          <w:tcPr>
            <w:tcW w:w="2903" w:type="dxa"/>
            <w:tcPrChange w:id="6449" w:author="Microsoft" w:date="2016-01-25T16:02:00Z">
              <w:tcPr>
                <w:tcW w:w="3063" w:type="dxa"/>
                <w:gridSpan w:val="2"/>
              </w:tcPr>
            </w:tcPrChange>
          </w:tcPr>
          <w:p w:rsidR="006A0A35" w:rsidRPr="00203026" w:rsidRDefault="006A0A35" w:rsidP="004F224C">
            <w:pPr>
              <w:pStyle w:val="a0"/>
              <w:ind w:firstLineChars="0" w:firstLine="0"/>
              <w:rPr>
                <w:ins w:id="6450" w:author="Microsoft" w:date="2015-10-10T13:32:00Z"/>
                <w:rFonts w:ascii="微软雅黑" w:eastAsia="微软雅黑" w:hAnsi="微软雅黑"/>
              </w:rPr>
            </w:pPr>
            <w:ins w:id="6451" w:author="Microsoft" w:date="2015-10-10T13:32:00Z">
              <w:r>
                <w:rPr>
                  <w:rFonts w:ascii="微软雅黑" w:eastAsia="微软雅黑" w:hAnsi="微软雅黑" w:hint="eastAsia"/>
                </w:rPr>
                <w:t>2015-08-25</w:t>
              </w:r>
            </w:ins>
          </w:p>
        </w:tc>
        <w:tc>
          <w:tcPr>
            <w:tcW w:w="2417" w:type="dxa"/>
            <w:tcPrChange w:id="6452" w:author="Microsoft" w:date="2016-01-25T16:02:00Z">
              <w:tcPr>
                <w:tcW w:w="2417" w:type="dxa"/>
                <w:gridSpan w:val="3"/>
              </w:tcPr>
            </w:tcPrChange>
          </w:tcPr>
          <w:p w:rsidR="006A0A35" w:rsidRPr="00203026" w:rsidRDefault="006A0A35" w:rsidP="004F224C">
            <w:pPr>
              <w:pStyle w:val="a0"/>
              <w:ind w:firstLineChars="0" w:firstLine="0"/>
              <w:rPr>
                <w:ins w:id="6453" w:author="Microsoft" w:date="2015-10-10T13:32:00Z"/>
                <w:rFonts w:ascii="微软雅黑" w:eastAsia="微软雅黑" w:hAnsi="微软雅黑"/>
              </w:rPr>
            </w:pPr>
          </w:p>
        </w:tc>
        <w:tc>
          <w:tcPr>
            <w:tcW w:w="2526" w:type="dxa"/>
            <w:tcPrChange w:id="6454" w:author="Microsoft" w:date="2016-01-25T16:02:00Z">
              <w:tcPr>
                <w:tcW w:w="2526" w:type="dxa"/>
                <w:gridSpan w:val="2"/>
              </w:tcPr>
            </w:tcPrChange>
          </w:tcPr>
          <w:p w:rsidR="006A0A35" w:rsidRPr="00203026" w:rsidRDefault="006A0A35" w:rsidP="004F224C">
            <w:pPr>
              <w:pStyle w:val="a0"/>
              <w:ind w:firstLineChars="0" w:firstLine="0"/>
              <w:rPr>
                <w:ins w:id="6455" w:author="Microsoft" w:date="2015-10-10T13:32:00Z"/>
                <w:rFonts w:ascii="微软雅黑" w:eastAsia="微软雅黑" w:hAnsi="微软雅黑"/>
              </w:rPr>
            </w:pPr>
          </w:p>
        </w:tc>
        <w:tc>
          <w:tcPr>
            <w:tcW w:w="2589" w:type="dxa"/>
            <w:tcPrChange w:id="6456" w:author="Microsoft" w:date="2016-01-25T16:02:00Z">
              <w:tcPr>
                <w:tcW w:w="2589" w:type="dxa"/>
              </w:tcPr>
            </w:tcPrChange>
          </w:tcPr>
          <w:p w:rsidR="006A0A35" w:rsidRPr="00203026" w:rsidRDefault="006A0A35" w:rsidP="004F224C">
            <w:pPr>
              <w:pStyle w:val="a0"/>
              <w:ind w:firstLineChars="0" w:firstLine="0"/>
              <w:rPr>
                <w:ins w:id="6457" w:author="Microsoft" w:date="2015-10-10T13:32:00Z"/>
                <w:rFonts w:ascii="微软雅黑" w:eastAsia="微软雅黑" w:hAnsi="微软雅黑"/>
              </w:rPr>
            </w:pPr>
          </w:p>
        </w:tc>
      </w:tr>
      <w:tr w:rsidR="006A0A35" w:rsidTr="006A0A35">
        <w:tblPrEx>
          <w:tblPrExChange w:id="6458" w:author="Microsoft" w:date="2016-01-25T16:02:00Z">
            <w:tblPrEx>
              <w:tblW w:w="13549" w:type="dxa"/>
            </w:tblPrEx>
          </w:tblPrExChange>
        </w:tblPrEx>
        <w:trPr>
          <w:trHeight w:val="335"/>
          <w:ins w:id="6459" w:author="Microsoft" w:date="2015-10-10T13:32:00Z"/>
          <w:trPrChange w:id="6460" w:author="Microsoft" w:date="2016-01-25T16:02:00Z">
            <w:trPr>
              <w:trHeight w:val="335"/>
            </w:trPr>
          </w:trPrChange>
        </w:trPr>
        <w:tc>
          <w:tcPr>
            <w:tcW w:w="3114" w:type="dxa"/>
            <w:tcPrChange w:id="6461" w:author="Microsoft" w:date="2016-01-25T16:02:00Z">
              <w:tcPr>
                <w:tcW w:w="2954" w:type="dxa"/>
                <w:gridSpan w:val="2"/>
              </w:tcPr>
            </w:tcPrChange>
          </w:tcPr>
          <w:p w:rsidR="006A0A35" w:rsidRDefault="006A0A35">
            <w:pPr>
              <w:pStyle w:val="a0"/>
              <w:ind w:firstLineChars="0" w:firstLine="0"/>
              <w:jc w:val="center"/>
              <w:rPr>
                <w:ins w:id="6462" w:author="Microsoft" w:date="2015-10-10T13:32:00Z"/>
                <w:rFonts w:ascii="微软雅黑" w:eastAsia="微软雅黑" w:hAnsi="微软雅黑"/>
              </w:rPr>
              <w:pPrChange w:id="6463" w:author="Microsoft" w:date="2016-01-25T16:01:00Z">
                <w:pPr>
                  <w:pStyle w:val="a0"/>
                  <w:ind w:firstLineChars="0" w:firstLine="0"/>
                </w:pPr>
              </w:pPrChange>
            </w:pPr>
            <w:ins w:id="6464" w:author="Microsoft" w:date="2016-01-25T16:01:00Z">
              <w:r>
                <w:rPr>
                  <w:rFonts w:ascii="微软雅黑" w:eastAsia="微软雅黑" w:hAnsi="微软雅黑" w:hint="eastAsia"/>
                </w:rPr>
                <w:t>游戏</w:t>
              </w:r>
              <w:r>
                <w:rPr>
                  <w:rFonts w:ascii="微软雅黑" w:eastAsia="微软雅黑" w:hAnsi="微软雅黑"/>
                </w:rPr>
                <w:t>名称</w:t>
              </w:r>
              <w:r>
                <w:rPr>
                  <w:rFonts w:ascii="微软雅黑" w:eastAsia="微软雅黑" w:hAnsi="微软雅黑" w:hint="eastAsia"/>
                </w:rPr>
                <w:t>1</w:t>
              </w:r>
            </w:ins>
          </w:p>
        </w:tc>
        <w:tc>
          <w:tcPr>
            <w:tcW w:w="2903" w:type="dxa"/>
            <w:tcPrChange w:id="6465" w:author="Microsoft" w:date="2016-01-25T16:02:00Z">
              <w:tcPr>
                <w:tcW w:w="3063" w:type="dxa"/>
                <w:gridSpan w:val="2"/>
              </w:tcPr>
            </w:tcPrChange>
          </w:tcPr>
          <w:p w:rsidR="006A0A35" w:rsidRPr="00203026" w:rsidRDefault="006A0A35" w:rsidP="004F224C">
            <w:pPr>
              <w:pStyle w:val="a0"/>
              <w:ind w:firstLineChars="0" w:firstLine="0"/>
              <w:rPr>
                <w:ins w:id="6466" w:author="Microsoft" w:date="2015-10-10T13:32:00Z"/>
                <w:rFonts w:ascii="微软雅黑" w:eastAsia="微软雅黑" w:hAnsi="微软雅黑"/>
              </w:rPr>
            </w:pPr>
            <w:ins w:id="6467" w:author="Microsoft" w:date="2015-10-10T14:02:00Z">
              <w:r>
                <w:rPr>
                  <w:rFonts w:ascii="微软雅黑" w:eastAsia="微软雅黑" w:hAnsi="微软雅黑" w:hint="eastAsia"/>
                </w:rPr>
                <w:t>2015-08-25</w:t>
              </w:r>
            </w:ins>
          </w:p>
        </w:tc>
        <w:tc>
          <w:tcPr>
            <w:tcW w:w="2417" w:type="dxa"/>
            <w:tcPrChange w:id="6468" w:author="Microsoft" w:date="2016-01-25T16:02:00Z">
              <w:tcPr>
                <w:tcW w:w="2417" w:type="dxa"/>
                <w:gridSpan w:val="3"/>
              </w:tcPr>
            </w:tcPrChange>
          </w:tcPr>
          <w:p w:rsidR="006A0A35" w:rsidRDefault="006A0A35" w:rsidP="004F224C">
            <w:pPr>
              <w:pStyle w:val="a0"/>
              <w:ind w:firstLineChars="0" w:firstLine="0"/>
              <w:rPr>
                <w:ins w:id="6469" w:author="Microsoft" w:date="2015-10-10T13:32:00Z"/>
              </w:rPr>
            </w:pPr>
          </w:p>
        </w:tc>
        <w:tc>
          <w:tcPr>
            <w:tcW w:w="2526" w:type="dxa"/>
            <w:tcPrChange w:id="6470" w:author="Microsoft" w:date="2016-01-25T16:02:00Z">
              <w:tcPr>
                <w:tcW w:w="2526" w:type="dxa"/>
                <w:gridSpan w:val="2"/>
              </w:tcPr>
            </w:tcPrChange>
          </w:tcPr>
          <w:p w:rsidR="006A0A35" w:rsidRDefault="006A0A35" w:rsidP="004F224C">
            <w:pPr>
              <w:pStyle w:val="a0"/>
              <w:ind w:firstLineChars="0" w:firstLine="0"/>
              <w:rPr>
                <w:ins w:id="6471" w:author="Microsoft" w:date="2015-10-10T13:32:00Z"/>
              </w:rPr>
            </w:pPr>
          </w:p>
        </w:tc>
        <w:tc>
          <w:tcPr>
            <w:tcW w:w="2589" w:type="dxa"/>
            <w:tcPrChange w:id="6472" w:author="Microsoft" w:date="2016-01-25T16:02:00Z">
              <w:tcPr>
                <w:tcW w:w="2589" w:type="dxa"/>
              </w:tcPr>
            </w:tcPrChange>
          </w:tcPr>
          <w:p w:rsidR="006A0A35" w:rsidRDefault="006A0A35" w:rsidP="004F224C">
            <w:pPr>
              <w:pStyle w:val="a0"/>
              <w:ind w:firstLineChars="0" w:firstLine="0"/>
              <w:rPr>
                <w:ins w:id="6473" w:author="Microsoft" w:date="2015-10-10T13:32:00Z"/>
              </w:rPr>
            </w:pPr>
          </w:p>
        </w:tc>
      </w:tr>
      <w:tr w:rsidR="006A0A35" w:rsidTr="006A0A35">
        <w:tblPrEx>
          <w:tblPrExChange w:id="6474" w:author="Microsoft" w:date="2016-01-25T16:02:00Z">
            <w:tblPrEx>
              <w:tblW w:w="13549" w:type="dxa"/>
            </w:tblPrEx>
          </w:tblPrExChange>
        </w:tblPrEx>
        <w:trPr>
          <w:trHeight w:val="335"/>
          <w:ins w:id="6475" w:author="Microsoft" w:date="2015-10-10T13:32:00Z"/>
          <w:trPrChange w:id="6476" w:author="Microsoft" w:date="2016-01-25T16:02:00Z">
            <w:trPr>
              <w:trHeight w:val="335"/>
            </w:trPr>
          </w:trPrChange>
        </w:trPr>
        <w:tc>
          <w:tcPr>
            <w:tcW w:w="3114" w:type="dxa"/>
            <w:tcPrChange w:id="6477" w:author="Microsoft" w:date="2016-01-25T16:02:00Z">
              <w:tcPr>
                <w:tcW w:w="2954" w:type="dxa"/>
                <w:gridSpan w:val="2"/>
              </w:tcPr>
            </w:tcPrChange>
          </w:tcPr>
          <w:p w:rsidR="006A0A35" w:rsidRDefault="006A0A35">
            <w:pPr>
              <w:pStyle w:val="a0"/>
              <w:ind w:firstLineChars="0" w:firstLine="0"/>
              <w:jc w:val="center"/>
              <w:rPr>
                <w:ins w:id="6478" w:author="Microsoft" w:date="2015-10-10T13:32:00Z"/>
                <w:rFonts w:ascii="微软雅黑" w:eastAsia="微软雅黑" w:hAnsi="微软雅黑"/>
              </w:rPr>
              <w:pPrChange w:id="6479" w:author="Microsoft" w:date="2016-01-25T16:01:00Z">
                <w:pPr>
                  <w:pStyle w:val="a0"/>
                  <w:ind w:firstLineChars="0" w:firstLine="0"/>
                </w:pPr>
              </w:pPrChange>
            </w:pPr>
            <w:ins w:id="6480" w:author="Microsoft" w:date="2016-01-25T16:01:00Z">
              <w:r>
                <w:rPr>
                  <w:rFonts w:ascii="微软雅黑" w:eastAsia="微软雅黑" w:hAnsi="微软雅黑" w:hint="eastAsia"/>
                </w:rPr>
                <w:lastRenderedPageBreak/>
                <w:t>游戏</w:t>
              </w:r>
              <w:r>
                <w:rPr>
                  <w:rFonts w:ascii="微软雅黑" w:eastAsia="微软雅黑" w:hAnsi="微软雅黑"/>
                </w:rPr>
                <w:t>名称</w:t>
              </w:r>
              <w:r>
                <w:rPr>
                  <w:rFonts w:ascii="微软雅黑" w:eastAsia="微软雅黑" w:hAnsi="微软雅黑" w:hint="eastAsia"/>
                </w:rPr>
                <w:t>1</w:t>
              </w:r>
            </w:ins>
          </w:p>
        </w:tc>
        <w:tc>
          <w:tcPr>
            <w:tcW w:w="2903" w:type="dxa"/>
            <w:tcPrChange w:id="6481" w:author="Microsoft" w:date="2016-01-25T16:02:00Z">
              <w:tcPr>
                <w:tcW w:w="3063" w:type="dxa"/>
                <w:gridSpan w:val="2"/>
              </w:tcPr>
            </w:tcPrChange>
          </w:tcPr>
          <w:p w:rsidR="006A0A35" w:rsidRDefault="006A0A35" w:rsidP="004F224C">
            <w:pPr>
              <w:pStyle w:val="a0"/>
              <w:ind w:firstLineChars="0" w:firstLine="0"/>
              <w:rPr>
                <w:ins w:id="6482" w:author="Microsoft" w:date="2015-10-10T13:32:00Z"/>
                <w:rFonts w:ascii="微软雅黑" w:eastAsia="微软雅黑" w:hAnsi="微软雅黑"/>
              </w:rPr>
            </w:pPr>
            <w:ins w:id="6483" w:author="Microsoft" w:date="2015-10-10T14:02:00Z">
              <w:r>
                <w:rPr>
                  <w:rFonts w:ascii="微软雅黑" w:eastAsia="微软雅黑" w:hAnsi="微软雅黑" w:hint="eastAsia"/>
                </w:rPr>
                <w:t>2015-08-25</w:t>
              </w:r>
            </w:ins>
          </w:p>
        </w:tc>
        <w:tc>
          <w:tcPr>
            <w:tcW w:w="2417" w:type="dxa"/>
            <w:tcPrChange w:id="6484" w:author="Microsoft" w:date="2016-01-25T16:02:00Z">
              <w:tcPr>
                <w:tcW w:w="2417" w:type="dxa"/>
                <w:gridSpan w:val="3"/>
              </w:tcPr>
            </w:tcPrChange>
          </w:tcPr>
          <w:p w:rsidR="006A0A35" w:rsidRDefault="006A0A35" w:rsidP="004F224C">
            <w:pPr>
              <w:pStyle w:val="a0"/>
              <w:ind w:firstLineChars="0" w:firstLine="0"/>
              <w:rPr>
                <w:ins w:id="6485" w:author="Microsoft" w:date="2015-10-10T13:32:00Z"/>
              </w:rPr>
            </w:pPr>
          </w:p>
        </w:tc>
        <w:tc>
          <w:tcPr>
            <w:tcW w:w="2526" w:type="dxa"/>
            <w:tcPrChange w:id="6486" w:author="Microsoft" w:date="2016-01-25T16:02:00Z">
              <w:tcPr>
                <w:tcW w:w="2526" w:type="dxa"/>
                <w:gridSpan w:val="2"/>
              </w:tcPr>
            </w:tcPrChange>
          </w:tcPr>
          <w:p w:rsidR="006A0A35" w:rsidRDefault="006A0A35" w:rsidP="004F224C">
            <w:pPr>
              <w:pStyle w:val="a0"/>
              <w:ind w:firstLineChars="0" w:firstLine="0"/>
              <w:rPr>
                <w:ins w:id="6487" w:author="Microsoft" w:date="2015-10-10T13:32:00Z"/>
              </w:rPr>
            </w:pPr>
          </w:p>
        </w:tc>
        <w:tc>
          <w:tcPr>
            <w:tcW w:w="2589" w:type="dxa"/>
            <w:tcPrChange w:id="6488" w:author="Microsoft" w:date="2016-01-25T16:02:00Z">
              <w:tcPr>
                <w:tcW w:w="2589" w:type="dxa"/>
              </w:tcPr>
            </w:tcPrChange>
          </w:tcPr>
          <w:p w:rsidR="006A0A35" w:rsidRDefault="006A0A35" w:rsidP="004F224C">
            <w:pPr>
              <w:pStyle w:val="a0"/>
              <w:ind w:firstLineChars="0" w:firstLine="0"/>
              <w:rPr>
                <w:ins w:id="6489" w:author="Microsoft" w:date="2015-10-10T13:32:00Z"/>
              </w:rPr>
            </w:pPr>
          </w:p>
        </w:tc>
      </w:tr>
      <w:tr w:rsidR="006A0A35" w:rsidRPr="00286045" w:rsidTr="006A0A35">
        <w:tblPrEx>
          <w:tblPrExChange w:id="6490" w:author="Microsoft" w:date="2016-01-25T16:02:00Z">
            <w:tblPrEx>
              <w:tblW w:w="13549" w:type="dxa"/>
            </w:tblPrEx>
          </w:tblPrExChange>
        </w:tblPrEx>
        <w:trPr>
          <w:trHeight w:val="324"/>
          <w:ins w:id="6491" w:author="Microsoft" w:date="2015-10-10T14:05:00Z"/>
          <w:trPrChange w:id="6492" w:author="Microsoft" w:date="2016-01-25T16:02:00Z">
            <w:trPr>
              <w:trHeight w:val="324"/>
            </w:trPr>
          </w:trPrChange>
        </w:trPr>
        <w:tc>
          <w:tcPr>
            <w:tcW w:w="3114" w:type="dxa"/>
            <w:tcPrChange w:id="6493" w:author="Microsoft" w:date="2016-01-25T16:02:00Z">
              <w:tcPr>
                <w:tcW w:w="2954" w:type="dxa"/>
                <w:gridSpan w:val="2"/>
              </w:tcPr>
            </w:tcPrChange>
          </w:tcPr>
          <w:p w:rsidR="006A0A35" w:rsidRDefault="006A0A35">
            <w:pPr>
              <w:pStyle w:val="a0"/>
              <w:ind w:firstLineChars="0" w:firstLine="0"/>
              <w:jc w:val="center"/>
              <w:rPr>
                <w:ins w:id="6494" w:author="Microsoft" w:date="2015-10-10T14:05:00Z"/>
                <w:rFonts w:ascii="微软雅黑" w:eastAsia="微软雅黑" w:hAnsi="微软雅黑"/>
              </w:rPr>
            </w:pPr>
            <w:ins w:id="6495" w:author="Microsoft" w:date="2015-10-10T14:05:00Z">
              <w:r>
                <w:rPr>
                  <w:rFonts w:ascii="微软雅黑" w:eastAsia="微软雅黑" w:hAnsi="微软雅黑" w:hint="eastAsia"/>
                </w:rPr>
                <w:t>游戏</w:t>
              </w:r>
              <w:r>
                <w:rPr>
                  <w:rFonts w:ascii="微软雅黑" w:eastAsia="微软雅黑" w:hAnsi="微软雅黑"/>
                </w:rPr>
                <w:t>名称</w:t>
              </w:r>
              <w:r>
                <w:rPr>
                  <w:rFonts w:ascii="微软雅黑" w:eastAsia="微软雅黑" w:hAnsi="微软雅黑" w:hint="eastAsia"/>
                </w:rPr>
                <w:t>2</w:t>
              </w:r>
            </w:ins>
          </w:p>
        </w:tc>
        <w:tc>
          <w:tcPr>
            <w:tcW w:w="2903" w:type="dxa"/>
            <w:tcPrChange w:id="6496" w:author="Microsoft" w:date="2016-01-25T16:02:00Z">
              <w:tcPr>
                <w:tcW w:w="3063" w:type="dxa"/>
                <w:gridSpan w:val="2"/>
              </w:tcPr>
            </w:tcPrChange>
          </w:tcPr>
          <w:p w:rsidR="006A0A35" w:rsidRPr="00203026" w:rsidRDefault="006A0A35" w:rsidP="004F224C">
            <w:pPr>
              <w:pStyle w:val="a0"/>
              <w:ind w:firstLineChars="0" w:firstLine="0"/>
              <w:rPr>
                <w:ins w:id="6497" w:author="Microsoft" w:date="2015-10-10T14:05:00Z"/>
                <w:rFonts w:ascii="微软雅黑" w:eastAsia="微软雅黑" w:hAnsi="微软雅黑"/>
              </w:rPr>
            </w:pPr>
            <w:ins w:id="6498" w:author="Microsoft" w:date="2015-10-10T14:05:00Z">
              <w:r>
                <w:rPr>
                  <w:rFonts w:ascii="微软雅黑" w:eastAsia="微软雅黑" w:hAnsi="微软雅黑" w:hint="eastAsia"/>
                </w:rPr>
                <w:t>2015-08-25</w:t>
              </w:r>
            </w:ins>
          </w:p>
        </w:tc>
        <w:tc>
          <w:tcPr>
            <w:tcW w:w="2417" w:type="dxa"/>
            <w:tcPrChange w:id="6499" w:author="Microsoft" w:date="2016-01-25T16:02:00Z">
              <w:tcPr>
                <w:tcW w:w="2417" w:type="dxa"/>
                <w:gridSpan w:val="3"/>
              </w:tcPr>
            </w:tcPrChange>
          </w:tcPr>
          <w:p w:rsidR="006A0A35" w:rsidRPr="00203026" w:rsidRDefault="006A0A35" w:rsidP="004F224C">
            <w:pPr>
              <w:pStyle w:val="a0"/>
              <w:ind w:firstLineChars="0" w:firstLine="0"/>
              <w:rPr>
                <w:ins w:id="6500" w:author="Microsoft" w:date="2015-10-10T14:05:00Z"/>
                <w:rFonts w:ascii="微软雅黑" w:eastAsia="微软雅黑" w:hAnsi="微软雅黑"/>
              </w:rPr>
            </w:pPr>
          </w:p>
        </w:tc>
        <w:tc>
          <w:tcPr>
            <w:tcW w:w="2526" w:type="dxa"/>
            <w:tcPrChange w:id="6501" w:author="Microsoft" w:date="2016-01-25T16:02:00Z">
              <w:tcPr>
                <w:tcW w:w="2526" w:type="dxa"/>
                <w:gridSpan w:val="2"/>
              </w:tcPr>
            </w:tcPrChange>
          </w:tcPr>
          <w:p w:rsidR="006A0A35" w:rsidRPr="00203026" w:rsidRDefault="006A0A35" w:rsidP="004F224C">
            <w:pPr>
              <w:pStyle w:val="a0"/>
              <w:ind w:firstLineChars="0" w:firstLine="0"/>
              <w:rPr>
                <w:ins w:id="6502" w:author="Microsoft" w:date="2015-10-10T14:05:00Z"/>
                <w:rFonts w:ascii="微软雅黑" w:eastAsia="微软雅黑" w:hAnsi="微软雅黑"/>
              </w:rPr>
            </w:pPr>
          </w:p>
        </w:tc>
        <w:tc>
          <w:tcPr>
            <w:tcW w:w="2589" w:type="dxa"/>
            <w:tcPrChange w:id="6503" w:author="Microsoft" w:date="2016-01-25T16:02:00Z">
              <w:tcPr>
                <w:tcW w:w="2589" w:type="dxa"/>
              </w:tcPr>
            </w:tcPrChange>
          </w:tcPr>
          <w:p w:rsidR="006A0A35" w:rsidRPr="00203026" w:rsidRDefault="006A0A35" w:rsidP="004F224C">
            <w:pPr>
              <w:pStyle w:val="a0"/>
              <w:ind w:firstLineChars="0" w:firstLine="0"/>
              <w:rPr>
                <w:ins w:id="6504" w:author="Microsoft" w:date="2015-10-10T14:05:00Z"/>
                <w:rFonts w:ascii="微软雅黑" w:eastAsia="微软雅黑" w:hAnsi="微软雅黑"/>
              </w:rPr>
            </w:pPr>
          </w:p>
        </w:tc>
      </w:tr>
      <w:tr w:rsidR="006A0A35" w:rsidTr="006A0A35">
        <w:tblPrEx>
          <w:tblPrExChange w:id="6505" w:author="Microsoft" w:date="2016-01-25T16:02:00Z">
            <w:tblPrEx>
              <w:tblW w:w="13549" w:type="dxa"/>
            </w:tblPrEx>
          </w:tblPrExChange>
        </w:tblPrEx>
        <w:trPr>
          <w:trHeight w:val="335"/>
          <w:ins w:id="6506" w:author="Microsoft" w:date="2015-10-10T14:05:00Z"/>
          <w:trPrChange w:id="6507" w:author="Microsoft" w:date="2016-01-25T16:02:00Z">
            <w:trPr>
              <w:trHeight w:val="335"/>
            </w:trPr>
          </w:trPrChange>
        </w:trPr>
        <w:tc>
          <w:tcPr>
            <w:tcW w:w="3114" w:type="dxa"/>
            <w:tcPrChange w:id="6508" w:author="Microsoft" w:date="2016-01-25T16:02:00Z">
              <w:tcPr>
                <w:tcW w:w="2954" w:type="dxa"/>
                <w:gridSpan w:val="2"/>
              </w:tcPr>
            </w:tcPrChange>
          </w:tcPr>
          <w:p w:rsidR="006A0A35" w:rsidRDefault="006A0A35">
            <w:pPr>
              <w:pStyle w:val="a0"/>
              <w:ind w:firstLineChars="0" w:firstLine="0"/>
              <w:jc w:val="center"/>
              <w:rPr>
                <w:ins w:id="6509" w:author="Microsoft" w:date="2015-10-10T14:05:00Z"/>
                <w:rFonts w:ascii="微软雅黑" w:eastAsia="微软雅黑" w:hAnsi="微软雅黑"/>
              </w:rPr>
              <w:pPrChange w:id="6510" w:author="Microsoft" w:date="2016-01-25T16:02:00Z">
                <w:pPr>
                  <w:pStyle w:val="a0"/>
                  <w:ind w:firstLineChars="0" w:firstLine="0"/>
                </w:pPr>
              </w:pPrChange>
            </w:pPr>
            <w:ins w:id="6511" w:author="Microsoft" w:date="2016-01-25T16:02:00Z">
              <w:r>
                <w:rPr>
                  <w:rFonts w:ascii="微软雅黑" w:eastAsia="微软雅黑" w:hAnsi="微软雅黑" w:hint="eastAsia"/>
                </w:rPr>
                <w:t>游戏</w:t>
              </w:r>
              <w:r>
                <w:rPr>
                  <w:rFonts w:ascii="微软雅黑" w:eastAsia="微软雅黑" w:hAnsi="微软雅黑"/>
                </w:rPr>
                <w:t>名称</w:t>
              </w:r>
              <w:r>
                <w:rPr>
                  <w:rFonts w:ascii="微软雅黑" w:eastAsia="微软雅黑" w:hAnsi="微软雅黑" w:hint="eastAsia"/>
                </w:rPr>
                <w:t>2</w:t>
              </w:r>
            </w:ins>
          </w:p>
        </w:tc>
        <w:tc>
          <w:tcPr>
            <w:tcW w:w="2903" w:type="dxa"/>
            <w:tcPrChange w:id="6512" w:author="Microsoft" w:date="2016-01-25T16:02:00Z">
              <w:tcPr>
                <w:tcW w:w="3063" w:type="dxa"/>
                <w:gridSpan w:val="2"/>
              </w:tcPr>
            </w:tcPrChange>
          </w:tcPr>
          <w:p w:rsidR="006A0A35" w:rsidRPr="00203026" w:rsidRDefault="006A0A35" w:rsidP="004F224C">
            <w:pPr>
              <w:pStyle w:val="a0"/>
              <w:ind w:firstLineChars="0" w:firstLine="0"/>
              <w:rPr>
                <w:ins w:id="6513" w:author="Microsoft" w:date="2015-10-10T14:05:00Z"/>
                <w:rFonts w:ascii="微软雅黑" w:eastAsia="微软雅黑" w:hAnsi="微软雅黑"/>
              </w:rPr>
            </w:pPr>
            <w:ins w:id="6514" w:author="Microsoft" w:date="2015-10-10T14:05:00Z">
              <w:r>
                <w:rPr>
                  <w:rFonts w:ascii="微软雅黑" w:eastAsia="微软雅黑" w:hAnsi="微软雅黑" w:hint="eastAsia"/>
                </w:rPr>
                <w:t>2015-08-25</w:t>
              </w:r>
            </w:ins>
          </w:p>
        </w:tc>
        <w:tc>
          <w:tcPr>
            <w:tcW w:w="2417" w:type="dxa"/>
            <w:tcPrChange w:id="6515" w:author="Microsoft" w:date="2016-01-25T16:02:00Z">
              <w:tcPr>
                <w:tcW w:w="2417" w:type="dxa"/>
                <w:gridSpan w:val="3"/>
              </w:tcPr>
            </w:tcPrChange>
          </w:tcPr>
          <w:p w:rsidR="006A0A35" w:rsidRDefault="006A0A35" w:rsidP="004F224C">
            <w:pPr>
              <w:pStyle w:val="a0"/>
              <w:ind w:firstLineChars="0" w:firstLine="0"/>
              <w:rPr>
                <w:ins w:id="6516" w:author="Microsoft" w:date="2015-10-10T14:05:00Z"/>
              </w:rPr>
            </w:pPr>
          </w:p>
        </w:tc>
        <w:tc>
          <w:tcPr>
            <w:tcW w:w="2526" w:type="dxa"/>
            <w:tcPrChange w:id="6517" w:author="Microsoft" w:date="2016-01-25T16:02:00Z">
              <w:tcPr>
                <w:tcW w:w="2526" w:type="dxa"/>
                <w:gridSpan w:val="2"/>
              </w:tcPr>
            </w:tcPrChange>
          </w:tcPr>
          <w:p w:rsidR="006A0A35" w:rsidRDefault="006A0A35" w:rsidP="004F224C">
            <w:pPr>
              <w:pStyle w:val="a0"/>
              <w:ind w:firstLineChars="0" w:firstLine="0"/>
              <w:rPr>
                <w:ins w:id="6518" w:author="Microsoft" w:date="2015-10-10T14:05:00Z"/>
              </w:rPr>
            </w:pPr>
          </w:p>
        </w:tc>
        <w:tc>
          <w:tcPr>
            <w:tcW w:w="2589" w:type="dxa"/>
            <w:tcPrChange w:id="6519" w:author="Microsoft" w:date="2016-01-25T16:02:00Z">
              <w:tcPr>
                <w:tcW w:w="2589" w:type="dxa"/>
              </w:tcPr>
            </w:tcPrChange>
          </w:tcPr>
          <w:p w:rsidR="006A0A35" w:rsidRDefault="006A0A35" w:rsidP="004F224C">
            <w:pPr>
              <w:pStyle w:val="a0"/>
              <w:ind w:firstLineChars="0" w:firstLine="0"/>
              <w:rPr>
                <w:ins w:id="6520" w:author="Microsoft" w:date="2015-10-10T14:05:00Z"/>
              </w:rPr>
            </w:pPr>
          </w:p>
        </w:tc>
      </w:tr>
      <w:tr w:rsidR="006A0A35" w:rsidTr="006A0A35">
        <w:tblPrEx>
          <w:tblPrExChange w:id="6521" w:author="Microsoft" w:date="2016-01-25T16:02:00Z">
            <w:tblPrEx>
              <w:tblW w:w="13549" w:type="dxa"/>
            </w:tblPrEx>
          </w:tblPrExChange>
        </w:tblPrEx>
        <w:trPr>
          <w:trHeight w:val="335"/>
          <w:ins w:id="6522" w:author="Microsoft" w:date="2015-10-10T14:05:00Z"/>
          <w:trPrChange w:id="6523" w:author="Microsoft" w:date="2016-01-25T16:02:00Z">
            <w:trPr>
              <w:trHeight w:val="335"/>
            </w:trPr>
          </w:trPrChange>
        </w:trPr>
        <w:tc>
          <w:tcPr>
            <w:tcW w:w="3114" w:type="dxa"/>
            <w:tcPrChange w:id="6524" w:author="Microsoft" w:date="2016-01-25T16:02:00Z">
              <w:tcPr>
                <w:tcW w:w="2954" w:type="dxa"/>
                <w:gridSpan w:val="2"/>
              </w:tcPr>
            </w:tcPrChange>
          </w:tcPr>
          <w:p w:rsidR="006A0A35" w:rsidRDefault="006A0A35">
            <w:pPr>
              <w:pStyle w:val="a0"/>
              <w:ind w:firstLineChars="0" w:firstLine="0"/>
              <w:jc w:val="center"/>
              <w:rPr>
                <w:ins w:id="6525" w:author="Microsoft" w:date="2015-10-10T14:05:00Z"/>
                <w:rFonts w:ascii="微软雅黑" w:eastAsia="微软雅黑" w:hAnsi="微软雅黑"/>
              </w:rPr>
              <w:pPrChange w:id="6526" w:author="Microsoft" w:date="2016-01-25T16:02:00Z">
                <w:pPr>
                  <w:pStyle w:val="a0"/>
                  <w:ind w:firstLineChars="0" w:firstLine="0"/>
                </w:pPr>
              </w:pPrChange>
            </w:pPr>
            <w:ins w:id="6527" w:author="Microsoft" w:date="2016-01-25T16:02:00Z">
              <w:r>
                <w:rPr>
                  <w:rFonts w:ascii="微软雅黑" w:eastAsia="微软雅黑" w:hAnsi="微软雅黑" w:hint="eastAsia"/>
                </w:rPr>
                <w:t>游戏</w:t>
              </w:r>
              <w:r>
                <w:rPr>
                  <w:rFonts w:ascii="微软雅黑" w:eastAsia="微软雅黑" w:hAnsi="微软雅黑"/>
                </w:rPr>
                <w:t>名称</w:t>
              </w:r>
              <w:r>
                <w:rPr>
                  <w:rFonts w:ascii="微软雅黑" w:eastAsia="微软雅黑" w:hAnsi="微软雅黑" w:hint="eastAsia"/>
                </w:rPr>
                <w:t>2</w:t>
              </w:r>
            </w:ins>
          </w:p>
        </w:tc>
        <w:tc>
          <w:tcPr>
            <w:tcW w:w="2903" w:type="dxa"/>
            <w:tcPrChange w:id="6528" w:author="Microsoft" w:date="2016-01-25T16:02:00Z">
              <w:tcPr>
                <w:tcW w:w="3063" w:type="dxa"/>
                <w:gridSpan w:val="2"/>
              </w:tcPr>
            </w:tcPrChange>
          </w:tcPr>
          <w:p w:rsidR="006A0A35" w:rsidRDefault="006A0A35" w:rsidP="004F224C">
            <w:pPr>
              <w:pStyle w:val="a0"/>
              <w:ind w:firstLineChars="0" w:firstLine="0"/>
              <w:rPr>
                <w:ins w:id="6529" w:author="Microsoft" w:date="2015-10-10T14:05:00Z"/>
                <w:rFonts w:ascii="微软雅黑" w:eastAsia="微软雅黑" w:hAnsi="微软雅黑"/>
              </w:rPr>
            </w:pPr>
            <w:ins w:id="6530" w:author="Microsoft" w:date="2015-10-10T14:05:00Z">
              <w:r>
                <w:rPr>
                  <w:rFonts w:ascii="微软雅黑" w:eastAsia="微软雅黑" w:hAnsi="微软雅黑" w:hint="eastAsia"/>
                </w:rPr>
                <w:t>2015-08-25</w:t>
              </w:r>
            </w:ins>
          </w:p>
        </w:tc>
        <w:tc>
          <w:tcPr>
            <w:tcW w:w="2417" w:type="dxa"/>
            <w:tcPrChange w:id="6531" w:author="Microsoft" w:date="2016-01-25T16:02:00Z">
              <w:tcPr>
                <w:tcW w:w="2417" w:type="dxa"/>
                <w:gridSpan w:val="3"/>
              </w:tcPr>
            </w:tcPrChange>
          </w:tcPr>
          <w:p w:rsidR="006A0A35" w:rsidRDefault="006A0A35" w:rsidP="004F224C">
            <w:pPr>
              <w:pStyle w:val="a0"/>
              <w:ind w:firstLineChars="0" w:firstLine="0"/>
              <w:rPr>
                <w:ins w:id="6532" w:author="Microsoft" w:date="2015-10-10T14:05:00Z"/>
              </w:rPr>
            </w:pPr>
          </w:p>
        </w:tc>
        <w:tc>
          <w:tcPr>
            <w:tcW w:w="2526" w:type="dxa"/>
            <w:tcPrChange w:id="6533" w:author="Microsoft" w:date="2016-01-25T16:02:00Z">
              <w:tcPr>
                <w:tcW w:w="2526" w:type="dxa"/>
                <w:gridSpan w:val="2"/>
              </w:tcPr>
            </w:tcPrChange>
          </w:tcPr>
          <w:p w:rsidR="006A0A35" w:rsidRDefault="006A0A35" w:rsidP="004F224C">
            <w:pPr>
              <w:pStyle w:val="a0"/>
              <w:ind w:firstLineChars="0" w:firstLine="0"/>
              <w:rPr>
                <w:ins w:id="6534" w:author="Microsoft" w:date="2015-10-10T14:05:00Z"/>
              </w:rPr>
            </w:pPr>
          </w:p>
        </w:tc>
        <w:tc>
          <w:tcPr>
            <w:tcW w:w="2589" w:type="dxa"/>
            <w:tcPrChange w:id="6535" w:author="Microsoft" w:date="2016-01-25T16:02:00Z">
              <w:tcPr>
                <w:tcW w:w="2589" w:type="dxa"/>
              </w:tcPr>
            </w:tcPrChange>
          </w:tcPr>
          <w:p w:rsidR="006A0A35" w:rsidRDefault="006A0A35" w:rsidP="004F224C">
            <w:pPr>
              <w:pStyle w:val="a0"/>
              <w:ind w:firstLineChars="0" w:firstLine="0"/>
              <w:rPr>
                <w:ins w:id="6536" w:author="Microsoft" w:date="2015-10-10T14:05:00Z"/>
              </w:rPr>
            </w:pPr>
          </w:p>
        </w:tc>
      </w:tr>
    </w:tbl>
    <w:p w:rsidR="000473E6" w:rsidRPr="001D599D" w:rsidRDefault="000473E6">
      <w:pPr>
        <w:pStyle w:val="a0"/>
        <w:ind w:firstLineChars="0" w:firstLine="0"/>
        <w:rPr>
          <w:ins w:id="6537" w:author="Microsoft" w:date="2015-09-21T16:11:00Z"/>
        </w:rPr>
        <w:pPrChange w:id="6538" w:author="Microsoft" w:date="2015-10-10T13:32:00Z">
          <w:pPr>
            <w:pStyle w:val="a0"/>
          </w:pPr>
        </w:pPrChange>
      </w:pPr>
    </w:p>
    <w:p w:rsidR="00711B0D" w:rsidRDefault="00711B0D" w:rsidP="001954FB">
      <w:pPr>
        <w:pStyle w:val="4"/>
        <w:rPr>
          <w:ins w:id="6539" w:author="Microsoft" w:date="2015-09-21T15:53:00Z"/>
        </w:rPr>
      </w:pPr>
      <w:r>
        <w:rPr>
          <w:rFonts w:hint="eastAsia"/>
        </w:rPr>
        <w:t>兑奖</w:t>
      </w:r>
      <w:ins w:id="6540" w:author="Microsoft" w:date="2015-09-22T11:16:00Z">
        <w:r w:rsidR="00FC2A7B">
          <w:rPr>
            <w:rFonts w:hint="eastAsia"/>
          </w:rPr>
          <w:t>统计</w:t>
        </w:r>
      </w:ins>
      <w:r>
        <w:t>报表</w:t>
      </w:r>
      <w:r w:rsidR="00323126" w:rsidRPr="00323126">
        <w:rPr>
          <w:rFonts w:hint="eastAsia"/>
        </w:rPr>
        <w:t>（</w:t>
      </w:r>
      <w:r w:rsidR="00E30F97">
        <w:rPr>
          <w:rFonts w:hint="eastAsia"/>
        </w:rPr>
        <w:t>Payout Reports</w:t>
      </w:r>
      <w:r w:rsidR="00323126" w:rsidRPr="00323126">
        <w:rPr>
          <w:rFonts w:hint="eastAsia"/>
        </w:rPr>
        <w:t>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27"/>
        <w:gridCol w:w="9411"/>
      </w:tblGrid>
      <w:tr w:rsidR="008A2AEE" w:rsidRPr="009A3BDA" w:rsidTr="001922A4">
        <w:trPr>
          <w:trHeight w:val="285"/>
          <w:ins w:id="6541" w:author="Microsoft" w:date="2015-09-21T16:18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8A2AEE" w:rsidRPr="00940825" w:rsidRDefault="008A2AEE" w:rsidP="001922A4">
            <w:pPr>
              <w:pStyle w:val="a8"/>
              <w:widowControl/>
              <w:numPr>
                <w:ilvl w:val="0"/>
                <w:numId w:val="65"/>
              </w:numPr>
              <w:spacing w:before="240" w:after="0"/>
              <w:ind w:firstLineChars="0"/>
              <w:jc w:val="left"/>
              <w:rPr>
                <w:ins w:id="6542" w:author="Microsoft" w:date="2015-09-21T16:18:00Z"/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ins w:id="6543" w:author="Microsoft" w:date="2015-09-21T16:18:00Z">
              <w:r w:rsidRPr="00940825">
                <w:rPr>
                  <w:rFonts w:ascii="宋体" w:hAnsi="宋体" w:cs="宋体" w:hint="eastAsia"/>
                  <w:b/>
                  <w:bCs/>
                  <w:color w:val="000000"/>
                  <w:sz w:val="22"/>
                  <w:szCs w:val="22"/>
                </w:rPr>
                <w:t>查询条件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8A2AEE" w:rsidRPr="009A3BDA" w:rsidRDefault="008A2AEE" w:rsidP="001922A4">
            <w:pPr>
              <w:spacing w:before="240" w:after="0"/>
              <w:rPr>
                <w:ins w:id="6544" w:author="Microsoft" w:date="2015-09-21T16:18:00Z"/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ins w:id="6545" w:author="Microsoft" w:date="2015-09-21T16:18:00Z">
              <w:r w:rsidRPr="009A3BDA">
                <w:rPr>
                  <w:rFonts w:ascii="宋体" w:hAnsi="宋体" w:cs="宋体" w:hint="eastAsia"/>
                  <w:b/>
                  <w:bCs/>
                  <w:color w:val="000000"/>
                  <w:sz w:val="22"/>
                  <w:szCs w:val="22"/>
                </w:rPr>
                <w:t>说明</w:t>
              </w:r>
            </w:ins>
          </w:p>
        </w:tc>
      </w:tr>
      <w:tr w:rsidR="008A2AEE" w:rsidRPr="009A3BDA" w:rsidTr="001922A4">
        <w:trPr>
          <w:trHeight w:val="525"/>
          <w:ins w:id="6546" w:author="Microsoft" w:date="2015-09-21T16:18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2AEE" w:rsidRPr="009A3BDA" w:rsidRDefault="008A2AEE" w:rsidP="001922A4">
            <w:pPr>
              <w:spacing w:before="240" w:after="0"/>
              <w:jc w:val="center"/>
              <w:rPr>
                <w:ins w:id="6547" w:author="Microsoft" w:date="2015-09-21T16:18:00Z"/>
                <w:rFonts w:ascii="宋体" w:hAnsi="宋体" w:cs="宋体"/>
                <w:color w:val="000000"/>
                <w:sz w:val="22"/>
                <w:szCs w:val="22"/>
              </w:rPr>
            </w:pPr>
            <w:ins w:id="6548" w:author="Microsoft" w:date="2015-09-21T16:18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方案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名称</w:t>
              </w:r>
            </w:ins>
          </w:p>
        </w:tc>
        <w:tc>
          <w:tcPr>
            <w:tcW w:w="3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2AEE" w:rsidRPr="009A3BDA" w:rsidRDefault="008A2AEE" w:rsidP="001922A4">
            <w:pPr>
              <w:spacing w:before="240" w:after="0"/>
              <w:jc w:val="center"/>
              <w:rPr>
                <w:ins w:id="6549" w:author="Microsoft" w:date="2015-09-21T16:18:00Z"/>
                <w:rFonts w:ascii="宋体" w:hAnsi="宋体" w:cs="宋体"/>
                <w:color w:val="000000"/>
                <w:sz w:val="22"/>
                <w:szCs w:val="22"/>
              </w:rPr>
            </w:pPr>
            <w:ins w:id="6550" w:author="Microsoft" w:date="2015-09-21T16:18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默认全部方案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，可进行选择；</w:t>
              </w:r>
            </w:ins>
            <w:ins w:id="6551" w:author="Microsoft" w:date="2016-08-01T15:24:00Z">
              <w:r w:rsidR="004420B5"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（不包含电脑票）</w:t>
              </w:r>
            </w:ins>
          </w:p>
        </w:tc>
      </w:tr>
      <w:tr w:rsidR="008A2AEE" w:rsidRPr="009A3BDA" w:rsidTr="001922A4">
        <w:trPr>
          <w:trHeight w:val="399"/>
          <w:ins w:id="6552" w:author="Microsoft" w:date="2015-09-21T16:18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2AEE" w:rsidRPr="009A3BDA" w:rsidRDefault="008A2AEE" w:rsidP="001922A4">
            <w:pPr>
              <w:spacing w:before="240" w:after="0"/>
              <w:jc w:val="center"/>
              <w:rPr>
                <w:ins w:id="6553" w:author="Microsoft" w:date="2015-09-21T16:18:00Z"/>
                <w:rFonts w:ascii="宋体" w:hAnsi="宋体" w:cs="宋体"/>
                <w:color w:val="000000"/>
                <w:sz w:val="22"/>
                <w:szCs w:val="22"/>
              </w:rPr>
            </w:pPr>
            <w:ins w:id="6554" w:author="Microsoft" w:date="2015-09-21T16:18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日期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A2AEE" w:rsidRPr="009A3BDA" w:rsidRDefault="008A2AEE" w:rsidP="001922A4">
            <w:pPr>
              <w:spacing w:before="240" w:after="0"/>
              <w:jc w:val="center"/>
              <w:rPr>
                <w:ins w:id="6555" w:author="Microsoft" w:date="2015-09-21T16:18:00Z"/>
                <w:rFonts w:ascii="宋体" w:hAnsi="宋体" w:cs="宋体"/>
                <w:color w:val="000000"/>
                <w:sz w:val="22"/>
                <w:szCs w:val="22"/>
              </w:rPr>
            </w:pPr>
            <w:ins w:id="6556" w:author="Microsoft" w:date="2015-09-21T16:18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选择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起止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日期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，查询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某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一时间段的销售数据；</w:t>
              </w:r>
            </w:ins>
          </w:p>
        </w:tc>
      </w:tr>
    </w:tbl>
    <w:p w:rsidR="00286045" w:rsidRDefault="00286045" w:rsidP="00203026">
      <w:pPr>
        <w:pStyle w:val="a0"/>
        <w:ind w:firstLineChars="0" w:firstLine="0"/>
        <w:rPr>
          <w:ins w:id="6557" w:author="Microsoft" w:date="2015-10-10T14:08:00Z"/>
        </w:rPr>
      </w:pPr>
    </w:p>
    <w:tbl>
      <w:tblPr>
        <w:tblStyle w:val="a9"/>
        <w:tblW w:w="13948" w:type="dxa"/>
        <w:tblLook w:val="04A0" w:firstRow="1" w:lastRow="0" w:firstColumn="1" w:lastColumn="0" w:noHBand="0" w:noVBand="1"/>
        <w:tblPrChange w:id="6558" w:author="Microsoft" w:date="2016-05-13T16:01:00Z">
          <w:tblPr>
            <w:tblStyle w:val="a9"/>
            <w:tblW w:w="13948" w:type="dxa"/>
            <w:tblLook w:val="04A0" w:firstRow="1" w:lastRow="0" w:firstColumn="1" w:lastColumn="0" w:noHBand="0" w:noVBand="1"/>
          </w:tblPr>
        </w:tblPrChange>
      </w:tblPr>
      <w:tblGrid>
        <w:gridCol w:w="1464"/>
        <w:gridCol w:w="1397"/>
        <w:gridCol w:w="1122"/>
        <w:gridCol w:w="1147"/>
        <w:gridCol w:w="1164"/>
        <w:gridCol w:w="1187"/>
        <w:gridCol w:w="1126"/>
        <w:gridCol w:w="1090"/>
        <w:gridCol w:w="1090"/>
        <w:gridCol w:w="974"/>
        <w:gridCol w:w="1118"/>
        <w:gridCol w:w="1069"/>
        <w:tblGridChange w:id="6559">
          <w:tblGrid>
            <w:gridCol w:w="1553"/>
            <w:gridCol w:w="1513"/>
            <w:gridCol w:w="1216"/>
            <w:gridCol w:w="1244"/>
            <w:gridCol w:w="1264"/>
            <w:gridCol w:w="1290"/>
            <w:gridCol w:w="1221"/>
            <w:gridCol w:w="1180"/>
            <w:gridCol w:w="1180"/>
            <w:gridCol w:w="1131"/>
            <w:gridCol w:w="1156"/>
            <w:gridCol w:w="1156"/>
          </w:tblGrid>
        </w:tblGridChange>
      </w:tblGrid>
      <w:tr w:rsidR="00322405" w:rsidRPr="00286045" w:rsidTr="00322405">
        <w:trPr>
          <w:trHeight w:val="378"/>
          <w:ins w:id="6560" w:author="Microsoft" w:date="2015-10-10T14:08:00Z"/>
          <w:trPrChange w:id="6561" w:author="Microsoft" w:date="2016-05-13T16:01:00Z">
            <w:trPr>
              <w:trHeight w:val="378"/>
            </w:trPr>
          </w:trPrChange>
        </w:trPr>
        <w:tc>
          <w:tcPr>
            <w:tcW w:w="1464" w:type="dxa"/>
            <w:shd w:val="clear" w:color="auto" w:fill="D9D9D9" w:themeFill="background1" w:themeFillShade="D9"/>
            <w:tcPrChange w:id="6562" w:author="Microsoft" w:date="2016-05-13T16:01:00Z">
              <w:tcPr>
                <w:tcW w:w="1553" w:type="dxa"/>
                <w:shd w:val="clear" w:color="auto" w:fill="D9D9D9" w:themeFill="background1" w:themeFillShade="D9"/>
              </w:tcPr>
            </w:tcPrChange>
          </w:tcPr>
          <w:p w:rsidR="00322405" w:rsidRDefault="00322405">
            <w:pPr>
              <w:pStyle w:val="a0"/>
              <w:ind w:firstLineChars="0" w:firstLine="0"/>
              <w:rPr>
                <w:ins w:id="6563" w:author="Microsoft" w:date="2015-10-10T14:08:00Z"/>
                <w:rFonts w:ascii="微软雅黑" w:eastAsia="微软雅黑" w:hAnsi="微软雅黑"/>
              </w:rPr>
              <w:pPrChange w:id="6564" w:author="Microsoft" w:date="2015-10-14T15:27:00Z">
                <w:pPr>
                  <w:pStyle w:val="a0"/>
                  <w:ind w:firstLineChars="50" w:firstLine="105"/>
                </w:pPr>
              </w:pPrChange>
            </w:pPr>
            <w:ins w:id="6565" w:author="Microsoft" w:date="2015-10-14T15:27:00Z">
              <w:r>
                <w:rPr>
                  <w:rFonts w:ascii="微软雅黑" w:eastAsia="微软雅黑" w:hAnsi="微软雅黑" w:hint="eastAsia"/>
                </w:rPr>
                <w:t>日期</w:t>
              </w:r>
            </w:ins>
          </w:p>
        </w:tc>
        <w:tc>
          <w:tcPr>
            <w:tcW w:w="1397" w:type="dxa"/>
            <w:shd w:val="clear" w:color="auto" w:fill="D9D9D9" w:themeFill="background1" w:themeFillShade="D9"/>
            <w:tcPrChange w:id="6566" w:author="Microsoft" w:date="2016-05-13T16:01:00Z">
              <w:tcPr>
                <w:tcW w:w="1513" w:type="dxa"/>
                <w:shd w:val="clear" w:color="auto" w:fill="D9D9D9" w:themeFill="background1" w:themeFillShade="D9"/>
              </w:tcPr>
            </w:tcPrChange>
          </w:tcPr>
          <w:p w:rsidR="00322405" w:rsidRPr="00203026" w:rsidRDefault="00322405" w:rsidP="004F224C">
            <w:pPr>
              <w:pStyle w:val="a0"/>
              <w:ind w:firstLineChars="50" w:firstLine="105"/>
              <w:rPr>
                <w:ins w:id="6567" w:author="Microsoft" w:date="2015-10-10T14:08:00Z"/>
                <w:rFonts w:ascii="微软雅黑" w:eastAsia="微软雅黑" w:hAnsi="微软雅黑"/>
              </w:rPr>
            </w:pPr>
            <w:ins w:id="6568" w:author="Microsoft" w:date="2015-10-10T14:08:00Z">
              <w:r>
                <w:rPr>
                  <w:rFonts w:ascii="微软雅黑" w:eastAsia="微软雅黑" w:hAnsi="微软雅黑" w:hint="eastAsia"/>
                </w:rPr>
                <w:t>游戏</w:t>
              </w:r>
              <w:r>
                <w:rPr>
                  <w:rFonts w:ascii="微软雅黑" w:eastAsia="微软雅黑" w:hAnsi="微软雅黑"/>
                </w:rPr>
                <w:t>名称</w:t>
              </w:r>
            </w:ins>
          </w:p>
        </w:tc>
        <w:tc>
          <w:tcPr>
            <w:tcW w:w="1122" w:type="dxa"/>
            <w:shd w:val="clear" w:color="auto" w:fill="D9D9D9" w:themeFill="background1" w:themeFillShade="D9"/>
            <w:tcPrChange w:id="6569" w:author="Microsoft" w:date="2016-05-13T16:01:00Z">
              <w:tcPr>
                <w:tcW w:w="1216" w:type="dxa"/>
                <w:shd w:val="clear" w:color="auto" w:fill="D9D9D9" w:themeFill="background1" w:themeFillShade="D9"/>
              </w:tcPr>
            </w:tcPrChange>
          </w:tcPr>
          <w:p w:rsidR="00322405" w:rsidRPr="00203026" w:rsidRDefault="00322405" w:rsidP="004F224C">
            <w:pPr>
              <w:pStyle w:val="a0"/>
              <w:ind w:firstLineChars="0" w:firstLine="0"/>
              <w:jc w:val="center"/>
              <w:rPr>
                <w:ins w:id="6570" w:author="Microsoft" w:date="2015-10-10T14:08:00Z"/>
                <w:rFonts w:ascii="微软雅黑" w:eastAsia="微软雅黑" w:hAnsi="微软雅黑"/>
              </w:rPr>
            </w:pPr>
            <w:ins w:id="6571" w:author="Microsoft" w:date="2015-10-14T15:26:00Z">
              <w:r>
                <w:rPr>
                  <w:rFonts w:ascii="微软雅黑" w:eastAsia="微软雅黑" w:hAnsi="微软雅黑" w:hint="eastAsia"/>
                </w:rPr>
                <w:t>一等奖</w:t>
              </w:r>
            </w:ins>
          </w:p>
        </w:tc>
        <w:tc>
          <w:tcPr>
            <w:tcW w:w="1147" w:type="dxa"/>
            <w:shd w:val="clear" w:color="auto" w:fill="D9D9D9" w:themeFill="background1" w:themeFillShade="D9"/>
            <w:tcPrChange w:id="6572" w:author="Microsoft" w:date="2016-05-13T16:01:00Z">
              <w:tcPr>
                <w:tcW w:w="1244" w:type="dxa"/>
                <w:shd w:val="clear" w:color="auto" w:fill="D9D9D9" w:themeFill="background1" w:themeFillShade="D9"/>
              </w:tcPr>
            </w:tcPrChange>
          </w:tcPr>
          <w:p w:rsidR="00322405" w:rsidRDefault="00322405" w:rsidP="004F224C">
            <w:pPr>
              <w:pStyle w:val="a0"/>
              <w:ind w:firstLineChars="0" w:firstLine="0"/>
              <w:jc w:val="center"/>
              <w:rPr>
                <w:ins w:id="6573" w:author="Microsoft" w:date="2015-10-14T15:24:00Z"/>
                <w:rFonts w:ascii="微软雅黑" w:eastAsia="微软雅黑" w:hAnsi="微软雅黑"/>
              </w:rPr>
            </w:pPr>
            <w:ins w:id="6574" w:author="Microsoft" w:date="2015-10-14T15:26:00Z">
              <w:r>
                <w:rPr>
                  <w:rFonts w:ascii="微软雅黑" w:eastAsia="微软雅黑" w:hAnsi="微软雅黑" w:hint="eastAsia"/>
                </w:rPr>
                <w:t>二等奖</w:t>
              </w:r>
            </w:ins>
          </w:p>
        </w:tc>
        <w:tc>
          <w:tcPr>
            <w:tcW w:w="1164" w:type="dxa"/>
            <w:shd w:val="clear" w:color="auto" w:fill="D9D9D9" w:themeFill="background1" w:themeFillShade="D9"/>
            <w:tcPrChange w:id="6575" w:author="Microsoft" w:date="2016-05-13T16:01:00Z">
              <w:tcPr>
                <w:tcW w:w="1264" w:type="dxa"/>
                <w:shd w:val="clear" w:color="auto" w:fill="D9D9D9" w:themeFill="background1" w:themeFillShade="D9"/>
              </w:tcPr>
            </w:tcPrChange>
          </w:tcPr>
          <w:p w:rsidR="00322405" w:rsidRPr="00203026" w:rsidRDefault="00322405" w:rsidP="004F224C">
            <w:pPr>
              <w:pStyle w:val="a0"/>
              <w:ind w:firstLineChars="0" w:firstLine="0"/>
              <w:jc w:val="center"/>
              <w:rPr>
                <w:ins w:id="6576" w:author="Microsoft" w:date="2015-10-10T14:08:00Z"/>
                <w:rFonts w:ascii="微软雅黑" w:eastAsia="微软雅黑" w:hAnsi="微软雅黑"/>
              </w:rPr>
            </w:pPr>
            <w:ins w:id="6577" w:author="Microsoft" w:date="2015-10-14T15:26:00Z">
              <w:r>
                <w:rPr>
                  <w:rFonts w:ascii="微软雅黑" w:eastAsia="微软雅黑" w:hAnsi="微软雅黑" w:hint="eastAsia"/>
                </w:rPr>
                <w:t>三等奖</w:t>
              </w:r>
            </w:ins>
          </w:p>
        </w:tc>
        <w:tc>
          <w:tcPr>
            <w:tcW w:w="1187" w:type="dxa"/>
            <w:shd w:val="clear" w:color="auto" w:fill="D9D9D9" w:themeFill="background1" w:themeFillShade="D9"/>
            <w:tcPrChange w:id="6578" w:author="Microsoft" w:date="2016-05-13T16:01:00Z">
              <w:tcPr>
                <w:tcW w:w="1290" w:type="dxa"/>
                <w:shd w:val="clear" w:color="auto" w:fill="D9D9D9" w:themeFill="background1" w:themeFillShade="D9"/>
              </w:tcPr>
            </w:tcPrChange>
          </w:tcPr>
          <w:p w:rsidR="00322405" w:rsidRPr="00203026" w:rsidRDefault="00322405" w:rsidP="004F224C">
            <w:pPr>
              <w:pStyle w:val="a0"/>
              <w:ind w:firstLineChars="0" w:firstLine="0"/>
              <w:jc w:val="center"/>
              <w:rPr>
                <w:ins w:id="6579" w:author="Microsoft" w:date="2015-10-10T14:08:00Z"/>
                <w:rFonts w:ascii="微软雅黑" w:eastAsia="微软雅黑" w:hAnsi="微软雅黑"/>
              </w:rPr>
            </w:pPr>
            <w:ins w:id="6580" w:author="Microsoft" w:date="2015-10-14T15:26:00Z">
              <w:r>
                <w:rPr>
                  <w:rFonts w:ascii="微软雅黑" w:eastAsia="微软雅黑" w:hAnsi="微软雅黑" w:hint="eastAsia"/>
                </w:rPr>
                <w:t>四等奖</w:t>
              </w:r>
            </w:ins>
          </w:p>
        </w:tc>
        <w:tc>
          <w:tcPr>
            <w:tcW w:w="1126" w:type="dxa"/>
            <w:shd w:val="clear" w:color="auto" w:fill="D9D9D9" w:themeFill="background1" w:themeFillShade="D9"/>
            <w:tcPrChange w:id="6581" w:author="Microsoft" w:date="2016-05-13T16:01:00Z">
              <w:tcPr>
                <w:tcW w:w="1221" w:type="dxa"/>
                <w:shd w:val="clear" w:color="auto" w:fill="D9D9D9" w:themeFill="background1" w:themeFillShade="D9"/>
              </w:tcPr>
            </w:tcPrChange>
          </w:tcPr>
          <w:p w:rsidR="00322405" w:rsidRPr="00203026" w:rsidRDefault="00322405" w:rsidP="004F224C">
            <w:pPr>
              <w:pStyle w:val="a0"/>
              <w:ind w:firstLineChars="0" w:firstLine="0"/>
              <w:jc w:val="center"/>
              <w:rPr>
                <w:ins w:id="6582" w:author="Microsoft" w:date="2015-10-10T14:08:00Z"/>
                <w:rFonts w:ascii="微软雅黑" w:eastAsia="微软雅黑" w:hAnsi="微软雅黑"/>
              </w:rPr>
            </w:pPr>
            <w:ins w:id="6583" w:author="Microsoft" w:date="2015-10-14T15:27:00Z">
              <w:r>
                <w:rPr>
                  <w:rFonts w:ascii="微软雅黑" w:eastAsia="微软雅黑" w:hAnsi="微软雅黑" w:hint="eastAsia"/>
                </w:rPr>
                <w:t>五等奖</w:t>
              </w:r>
            </w:ins>
          </w:p>
        </w:tc>
        <w:tc>
          <w:tcPr>
            <w:tcW w:w="1090" w:type="dxa"/>
            <w:shd w:val="clear" w:color="auto" w:fill="D9D9D9" w:themeFill="background1" w:themeFillShade="D9"/>
            <w:tcPrChange w:id="6584" w:author="Microsoft" w:date="2016-05-13T16:01:00Z">
              <w:tcPr>
                <w:tcW w:w="1180" w:type="dxa"/>
                <w:shd w:val="clear" w:color="auto" w:fill="D9D9D9" w:themeFill="background1" w:themeFillShade="D9"/>
              </w:tcPr>
            </w:tcPrChange>
          </w:tcPr>
          <w:p w:rsidR="00322405" w:rsidRDefault="00322405" w:rsidP="004F224C">
            <w:pPr>
              <w:pStyle w:val="a0"/>
              <w:ind w:firstLineChars="0" w:firstLine="0"/>
              <w:jc w:val="center"/>
              <w:rPr>
                <w:ins w:id="6585" w:author="Microsoft" w:date="2015-10-14T15:26:00Z"/>
                <w:rFonts w:ascii="微软雅黑" w:eastAsia="微软雅黑" w:hAnsi="微软雅黑"/>
              </w:rPr>
            </w:pPr>
            <w:ins w:id="6586" w:author="Microsoft" w:date="2015-10-14T15:27:00Z">
              <w:r>
                <w:rPr>
                  <w:rFonts w:ascii="微软雅黑" w:eastAsia="微软雅黑" w:hAnsi="微软雅黑" w:hint="eastAsia"/>
                </w:rPr>
                <w:t>六等奖</w:t>
              </w:r>
            </w:ins>
          </w:p>
        </w:tc>
        <w:tc>
          <w:tcPr>
            <w:tcW w:w="1090" w:type="dxa"/>
            <w:shd w:val="clear" w:color="auto" w:fill="D9D9D9" w:themeFill="background1" w:themeFillShade="D9"/>
            <w:tcPrChange w:id="6587" w:author="Microsoft" w:date="2016-05-13T16:01:00Z">
              <w:tcPr>
                <w:tcW w:w="1180" w:type="dxa"/>
                <w:shd w:val="clear" w:color="auto" w:fill="D9D9D9" w:themeFill="background1" w:themeFillShade="D9"/>
              </w:tcPr>
            </w:tcPrChange>
          </w:tcPr>
          <w:p w:rsidR="00322405" w:rsidRDefault="00322405" w:rsidP="004F224C">
            <w:pPr>
              <w:pStyle w:val="a0"/>
              <w:ind w:firstLineChars="0" w:firstLine="0"/>
              <w:jc w:val="center"/>
              <w:rPr>
                <w:ins w:id="6588" w:author="Microsoft" w:date="2015-10-14T15:26:00Z"/>
                <w:rFonts w:ascii="微软雅黑" w:eastAsia="微软雅黑" w:hAnsi="微软雅黑"/>
              </w:rPr>
            </w:pPr>
            <w:ins w:id="6589" w:author="Microsoft" w:date="2015-10-14T15:27:00Z">
              <w:r>
                <w:rPr>
                  <w:rFonts w:ascii="微软雅黑" w:eastAsia="微软雅黑" w:hAnsi="微软雅黑" w:hint="eastAsia"/>
                </w:rPr>
                <w:t>七等奖</w:t>
              </w:r>
            </w:ins>
          </w:p>
        </w:tc>
        <w:tc>
          <w:tcPr>
            <w:tcW w:w="974" w:type="dxa"/>
            <w:shd w:val="clear" w:color="auto" w:fill="D9D9D9" w:themeFill="background1" w:themeFillShade="D9"/>
            <w:tcPrChange w:id="6590" w:author="Microsoft" w:date="2016-05-13T16:01:00Z">
              <w:tcPr>
                <w:tcW w:w="1131" w:type="dxa"/>
                <w:shd w:val="clear" w:color="auto" w:fill="D9D9D9" w:themeFill="background1" w:themeFillShade="D9"/>
              </w:tcPr>
            </w:tcPrChange>
          </w:tcPr>
          <w:p w:rsidR="00322405" w:rsidRDefault="00322405" w:rsidP="004F224C">
            <w:pPr>
              <w:pStyle w:val="a0"/>
              <w:ind w:firstLineChars="0" w:firstLine="0"/>
              <w:jc w:val="center"/>
              <w:rPr>
                <w:ins w:id="6591" w:author="Microsoft" w:date="2016-01-06T14:41:00Z"/>
                <w:rFonts w:ascii="微软雅黑" w:eastAsia="微软雅黑" w:hAnsi="微软雅黑"/>
              </w:rPr>
            </w:pPr>
            <w:ins w:id="6592" w:author="Microsoft" w:date="2016-01-06T14:41:00Z">
              <w:r>
                <w:rPr>
                  <w:rFonts w:ascii="微软雅黑" w:eastAsia="微软雅黑" w:hAnsi="微软雅黑" w:hint="eastAsia"/>
                </w:rPr>
                <w:t>八等奖</w:t>
              </w:r>
            </w:ins>
          </w:p>
        </w:tc>
        <w:tc>
          <w:tcPr>
            <w:tcW w:w="1118" w:type="dxa"/>
            <w:shd w:val="clear" w:color="auto" w:fill="D9D9D9" w:themeFill="background1" w:themeFillShade="D9"/>
            <w:tcPrChange w:id="6593" w:author="Microsoft" w:date="2016-05-13T16:01:00Z">
              <w:tcPr>
                <w:tcW w:w="1156" w:type="dxa"/>
                <w:shd w:val="clear" w:color="auto" w:fill="D9D9D9" w:themeFill="background1" w:themeFillShade="D9"/>
              </w:tcPr>
            </w:tcPrChange>
          </w:tcPr>
          <w:p w:rsidR="00322405" w:rsidRDefault="00322405" w:rsidP="004F224C">
            <w:pPr>
              <w:pStyle w:val="a0"/>
              <w:ind w:firstLineChars="0" w:firstLine="0"/>
              <w:jc w:val="center"/>
              <w:rPr>
                <w:ins w:id="6594" w:author="Microsoft" w:date="2016-05-13T16:01:00Z"/>
                <w:rFonts w:ascii="微软雅黑" w:eastAsia="微软雅黑" w:hAnsi="微软雅黑"/>
              </w:rPr>
            </w:pPr>
            <w:ins w:id="6595" w:author="Microsoft" w:date="2016-05-13T16:01:00Z">
              <w:r>
                <w:rPr>
                  <w:rFonts w:ascii="微软雅黑" w:eastAsia="微软雅黑" w:hAnsi="微软雅黑" w:hint="eastAsia"/>
                </w:rPr>
                <w:t>其他奖等</w:t>
              </w:r>
            </w:ins>
          </w:p>
        </w:tc>
        <w:tc>
          <w:tcPr>
            <w:tcW w:w="1069" w:type="dxa"/>
            <w:shd w:val="clear" w:color="auto" w:fill="D9D9D9" w:themeFill="background1" w:themeFillShade="D9"/>
            <w:tcPrChange w:id="6596" w:author="Microsoft" w:date="2016-05-13T16:01:00Z">
              <w:tcPr>
                <w:tcW w:w="1156" w:type="dxa"/>
                <w:shd w:val="clear" w:color="auto" w:fill="D9D9D9" w:themeFill="background1" w:themeFillShade="D9"/>
              </w:tcPr>
            </w:tcPrChange>
          </w:tcPr>
          <w:p w:rsidR="00322405" w:rsidRDefault="00322405" w:rsidP="004F224C">
            <w:pPr>
              <w:pStyle w:val="a0"/>
              <w:ind w:firstLineChars="0" w:firstLine="0"/>
              <w:jc w:val="center"/>
              <w:rPr>
                <w:ins w:id="6597" w:author="Microsoft" w:date="2015-10-14T15:30:00Z"/>
                <w:rFonts w:ascii="微软雅黑" w:eastAsia="微软雅黑" w:hAnsi="微软雅黑"/>
              </w:rPr>
            </w:pPr>
            <w:ins w:id="6598" w:author="Microsoft" w:date="2015-10-14T15:30:00Z">
              <w:r>
                <w:rPr>
                  <w:rFonts w:ascii="微软雅黑" w:eastAsia="微软雅黑" w:hAnsi="微软雅黑" w:hint="eastAsia"/>
                </w:rPr>
                <w:t>合计金额</w:t>
              </w:r>
            </w:ins>
          </w:p>
        </w:tc>
      </w:tr>
      <w:tr w:rsidR="00322405" w:rsidRPr="00286045" w:rsidTr="00322405">
        <w:trPr>
          <w:trHeight w:val="356"/>
          <w:ins w:id="6599" w:author="Microsoft" w:date="2015-10-10T14:08:00Z"/>
          <w:trPrChange w:id="6600" w:author="Microsoft" w:date="2016-05-13T16:01:00Z">
            <w:trPr>
              <w:trHeight w:val="356"/>
            </w:trPr>
          </w:trPrChange>
        </w:trPr>
        <w:tc>
          <w:tcPr>
            <w:tcW w:w="1464" w:type="dxa"/>
            <w:shd w:val="clear" w:color="auto" w:fill="FFFF00"/>
            <w:tcPrChange w:id="6601" w:author="Microsoft" w:date="2016-05-13T16:01:00Z">
              <w:tcPr>
                <w:tcW w:w="1553" w:type="dxa"/>
                <w:shd w:val="clear" w:color="auto" w:fill="FFFF00"/>
              </w:tcPr>
            </w:tcPrChange>
          </w:tcPr>
          <w:p w:rsidR="00322405" w:rsidRDefault="00322405" w:rsidP="004F224C">
            <w:pPr>
              <w:pStyle w:val="a0"/>
              <w:ind w:firstLineChars="50" w:firstLine="105"/>
              <w:rPr>
                <w:ins w:id="6602" w:author="Microsoft" w:date="2015-10-10T14:08:00Z"/>
                <w:rFonts w:ascii="微软雅黑" w:eastAsia="微软雅黑" w:hAnsi="微软雅黑"/>
              </w:rPr>
            </w:pPr>
            <w:ins w:id="6603" w:author="Microsoft" w:date="2015-10-10T14:08:00Z">
              <w:r>
                <w:rPr>
                  <w:rFonts w:ascii="微软雅黑" w:eastAsia="微软雅黑" w:hAnsi="微软雅黑" w:hint="eastAsia"/>
                </w:rPr>
                <w:t>合计</w:t>
              </w:r>
            </w:ins>
          </w:p>
        </w:tc>
        <w:tc>
          <w:tcPr>
            <w:tcW w:w="1397" w:type="dxa"/>
            <w:shd w:val="clear" w:color="auto" w:fill="FFFF00"/>
            <w:tcPrChange w:id="6604" w:author="Microsoft" w:date="2016-05-13T16:01:00Z">
              <w:tcPr>
                <w:tcW w:w="1513" w:type="dxa"/>
                <w:shd w:val="clear" w:color="auto" w:fill="FFFF00"/>
              </w:tcPr>
            </w:tcPrChange>
          </w:tcPr>
          <w:p w:rsidR="00322405" w:rsidRPr="00203026" w:rsidRDefault="00322405" w:rsidP="004F224C">
            <w:pPr>
              <w:pStyle w:val="a0"/>
              <w:ind w:firstLineChars="50" w:firstLine="105"/>
              <w:rPr>
                <w:ins w:id="6605" w:author="Microsoft" w:date="2015-10-10T14:08:00Z"/>
                <w:rFonts w:ascii="微软雅黑" w:eastAsia="微软雅黑" w:hAnsi="微软雅黑"/>
              </w:rPr>
            </w:pPr>
          </w:p>
        </w:tc>
        <w:tc>
          <w:tcPr>
            <w:tcW w:w="1122" w:type="dxa"/>
            <w:shd w:val="clear" w:color="auto" w:fill="FFFF00"/>
            <w:tcPrChange w:id="6606" w:author="Microsoft" w:date="2016-05-13T16:01:00Z">
              <w:tcPr>
                <w:tcW w:w="1216" w:type="dxa"/>
                <w:shd w:val="clear" w:color="auto" w:fill="FFFF00"/>
              </w:tcPr>
            </w:tcPrChange>
          </w:tcPr>
          <w:p w:rsidR="00322405" w:rsidRPr="00203026" w:rsidRDefault="00322405" w:rsidP="004F224C">
            <w:pPr>
              <w:pStyle w:val="a0"/>
              <w:ind w:firstLineChars="0" w:firstLine="0"/>
              <w:rPr>
                <w:ins w:id="6607" w:author="Microsoft" w:date="2015-10-10T14:08:00Z"/>
                <w:rFonts w:ascii="微软雅黑" w:eastAsia="微软雅黑" w:hAnsi="微软雅黑"/>
              </w:rPr>
            </w:pPr>
          </w:p>
        </w:tc>
        <w:tc>
          <w:tcPr>
            <w:tcW w:w="1147" w:type="dxa"/>
            <w:shd w:val="clear" w:color="auto" w:fill="FFFF00"/>
            <w:tcPrChange w:id="6608" w:author="Microsoft" w:date="2016-05-13T16:01:00Z">
              <w:tcPr>
                <w:tcW w:w="1244" w:type="dxa"/>
                <w:shd w:val="clear" w:color="auto" w:fill="FFFF00"/>
              </w:tcPr>
            </w:tcPrChange>
          </w:tcPr>
          <w:p w:rsidR="00322405" w:rsidRPr="00203026" w:rsidRDefault="00322405" w:rsidP="004F224C">
            <w:pPr>
              <w:pStyle w:val="a0"/>
              <w:ind w:firstLineChars="0" w:firstLine="0"/>
              <w:rPr>
                <w:ins w:id="6609" w:author="Microsoft" w:date="2015-10-14T15:24:00Z"/>
                <w:rFonts w:ascii="微软雅黑" w:eastAsia="微软雅黑" w:hAnsi="微软雅黑"/>
              </w:rPr>
            </w:pPr>
          </w:p>
        </w:tc>
        <w:tc>
          <w:tcPr>
            <w:tcW w:w="1164" w:type="dxa"/>
            <w:shd w:val="clear" w:color="auto" w:fill="FFFF00"/>
            <w:tcPrChange w:id="6610" w:author="Microsoft" w:date="2016-05-13T16:01:00Z">
              <w:tcPr>
                <w:tcW w:w="1264" w:type="dxa"/>
                <w:shd w:val="clear" w:color="auto" w:fill="FFFF00"/>
              </w:tcPr>
            </w:tcPrChange>
          </w:tcPr>
          <w:p w:rsidR="00322405" w:rsidRPr="00203026" w:rsidRDefault="00322405" w:rsidP="004F224C">
            <w:pPr>
              <w:pStyle w:val="a0"/>
              <w:ind w:firstLineChars="0" w:firstLine="0"/>
              <w:rPr>
                <w:ins w:id="6611" w:author="Microsoft" w:date="2015-10-10T14:08:00Z"/>
                <w:rFonts w:ascii="微软雅黑" w:eastAsia="微软雅黑" w:hAnsi="微软雅黑"/>
              </w:rPr>
            </w:pPr>
          </w:p>
        </w:tc>
        <w:tc>
          <w:tcPr>
            <w:tcW w:w="1187" w:type="dxa"/>
            <w:shd w:val="clear" w:color="auto" w:fill="FFFF00"/>
            <w:tcPrChange w:id="6612" w:author="Microsoft" w:date="2016-05-13T16:01:00Z">
              <w:tcPr>
                <w:tcW w:w="1290" w:type="dxa"/>
                <w:shd w:val="clear" w:color="auto" w:fill="FFFF00"/>
              </w:tcPr>
            </w:tcPrChange>
          </w:tcPr>
          <w:p w:rsidR="00322405" w:rsidRPr="00203026" w:rsidRDefault="00322405" w:rsidP="004F224C">
            <w:pPr>
              <w:pStyle w:val="a0"/>
              <w:ind w:firstLineChars="0" w:firstLine="0"/>
              <w:rPr>
                <w:ins w:id="6613" w:author="Microsoft" w:date="2015-10-10T14:08:00Z"/>
                <w:rFonts w:ascii="微软雅黑" w:eastAsia="微软雅黑" w:hAnsi="微软雅黑"/>
              </w:rPr>
            </w:pPr>
          </w:p>
        </w:tc>
        <w:tc>
          <w:tcPr>
            <w:tcW w:w="1126" w:type="dxa"/>
            <w:shd w:val="clear" w:color="auto" w:fill="FFFF00"/>
            <w:tcPrChange w:id="6614" w:author="Microsoft" w:date="2016-05-13T16:01:00Z">
              <w:tcPr>
                <w:tcW w:w="1221" w:type="dxa"/>
                <w:shd w:val="clear" w:color="auto" w:fill="FFFF00"/>
              </w:tcPr>
            </w:tcPrChange>
          </w:tcPr>
          <w:p w:rsidR="00322405" w:rsidRPr="00203026" w:rsidRDefault="00322405" w:rsidP="004F224C">
            <w:pPr>
              <w:pStyle w:val="a0"/>
              <w:ind w:firstLineChars="0" w:firstLine="0"/>
              <w:rPr>
                <w:ins w:id="6615" w:author="Microsoft" w:date="2015-10-10T14:08:00Z"/>
                <w:rFonts w:ascii="微软雅黑" w:eastAsia="微软雅黑" w:hAnsi="微软雅黑"/>
              </w:rPr>
            </w:pPr>
          </w:p>
        </w:tc>
        <w:tc>
          <w:tcPr>
            <w:tcW w:w="1090" w:type="dxa"/>
            <w:shd w:val="clear" w:color="auto" w:fill="FFFF00"/>
            <w:tcPrChange w:id="6616" w:author="Microsoft" w:date="2016-05-13T16:01:00Z">
              <w:tcPr>
                <w:tcW w:w="1180" w:type="dxa"/>
                <w:shd w:val="clear" w:color="auto" w:fill="FFFF00"/>
              </w:tcPr>
            </w:tcPrChange>
          </w:tcPr>
          <w:p w:rsidR="00322405" w:rsidRPr="00203026" w:rsidRDefault="00322405" w:rsidP="004F224C">
            <w:pPr>
              <w:pStyle w:val="a0"/>
              <w:ind w:firstLineChars="0" w:firstLine="0"/>
              <w:rPr>
                <w:ins w:id="6617" w:author="Microsoft" w:date="2015-10-14T15:26:00Z"/>
                <w:rFonts w:ascii="微软雅黑" w:eastAsia="微软雅黑" w:hAnsi="微软雅黑"/>
              </w:rPr>
            </w:pPr>
          </w:p>
        </w:tc>
        <w:tc>
          <w:tcPr>
            <w:tcW w:w="1090" w:type="dxa"/>
            <w:shd w:val="clear" w:color="auto" w:fill="FFFF00"/>
            <w:tcPrChange w:id="6618" w:author="Microsoft" w:date="2016-05-13T16:01:00Z">
              <w:tcPr>
                <w:tcW w:w="1180" w:type="dxa"/>
                <w:shd w:val="clear" w:color="auto" w:fill="FFFF00"/>
              </w:tcPr>
            </w:tcPrChange>
          </w:tcPr>
          <w:p w:rsidR="00322405" w:rsidRPr="00203026" w:rsidRDefault="00322405" w:rsidP="004F224C">
            <w:pPr>
              <w:pStyle w:val="a0"/>
              <w:ind w:firstLineChars="0" w:firstLine="0"/>
              <w:rPr>
                <w:ins w:id="6619" w:author="Microsoft" w:date="2015-10-14T15:26:00Z"/>
                <w:rFonts w:ascii="微软雅黑" w:eastAsia="微软雅黑" w:hAnsi="微软雅黑"/>
              </w:rPr>
            </w:pPr>
          </w:p>
        </w:tc>
        <w:tc>
          <w:tcPr>
            <w:tcW w:w="974" w:type="dxa"/>
            <w:shd w:val="clear" w:color="auto" w:fill="FFFF00"/>
            <w:tcPrChange w:id="6620" w:author="Microsoft" w:date="2016-05-13T16:01:00Z">
              <w:tcPr>
                <w:tcW w:w="1131" w:type="dxa"/>
                <w:shd w:val="clear" w:color="auto" w:fill="FFFF00"/>
              </w:tcPr>
            </w:tcPrChange>
          </w:tcPr>
          <w:p w:rsidR="00322405" w:rsidRPr="00203026" w:rsidRDefault="00322405" w:rsidP="004F224C">
            <w:pPr>
              <w:pStyle w:val="a0"/>
              <w:ind w:firstLineChars="0" w:firstLine="0"/>
              <w:rPr>
                <w:ins w:id="6621" w:author="Microsoft" w:date="2016-01-06T14:41:00Z"/>
                <w:rFonts w:ascii="微软雅黑" w:eastAsia="微软雅黑" w:hAnsi="微软雅黑"/>
              </w:rPr>
            </w:pPr>
          </w:p>
        </w:tc>
        <w:tc>
          <w:tcPr>
            <w:tcW w:w="1118" w:type="dxa"/>
            <w:shd w:val="clear" w:color="auto" w:fill="FFFF00"/>
            <w:tcPrChange w:id="6622" w:author="Microsoft" w:date="2016-05-13T16:01:00Z">
              <w:tcPr>
                <w:tcW w:w="1156" w:type="dxa"/>
                <w:shd w:val="clear" w:color="auto" w:fill="FFFF00"/>
              </w:tcPr>
            </w:tcPrChange>
          </w:tcPr>
          <w:p w:rsidR="00322405" w:rsidRPr="00322405" w:rsidRDefault="00322405" w:rsidP="004F224C">
            <w:pPr>
              <w:pStyle w:val="a0"/>
              <w:ind w:firstLineChars="0" w:firstLine="0"/>
              <w:rPr>
                <w:ins w:id="6623" w:author="Microsoft" w:date="2016-05-13T16:01:00Z"/>
                <w:rFonts w:ascii="微软雅黑" w:eastAsia="微软雅黑" w:hAnsi="微软雅黑"/>
                <w:sz w:val="11"/>
                <w:szCs w:val="11"/>
                <w:rPrChange w:id="6624" w:author="Microsoft" w:date="2016-05-13T16:03:00Z">
                  <w:rPr>
                    <w:ins w:id="6625" w:author="Microsoft" w:date="2016-05-13T16:01:00Z"/>
                    <w:rFonts w:ascii="微软雅黑" w:eastAsia="微软雅黑" w:hAnsi="微软雅黑"/>
                  </w:rPr>
                </w:rPrChange>
              </w:rPr>
            </w:pPr>
            <w:ins w:id="6626" w:author="Microsoft" w:date="2016-05-13T16:01:00Z">
              <w:r w:rsidRPr="00322405">
                <w:rPr>
                  <w:rFonts w:ascii="微软雅黑" w:eastAsia="微软雅黑" w:hAnsi="微软雅黑"/>
                  <w:sz w:val="11"/>
                  <w:szCs w:val="11"/>
                  <w:rPrChange w:id="6627" w:author="Microsoft" w:date="2016-05-13T16:03:00Z">
                    <w:rPr>
                      <w:rFonts w:ascii="微软雅黑" w:eastAsia="微软雅黑" w:hAnsi="微软雅黑"/>
                    </w:rPr>
                  </w:rPrChange>
                </w:rPr>
                <w:t>统计</w:t>
              </w:r>
            </w:ins>
            <w:ins w:id="6628" w:author="Microsoft" w:date="2016-05-13T16:03:00Z">
              <w:r w:rsidRPr="00322405">
                <w:rPr>
                  <w:rFonts w:ascii="微软雅黑" w:eastAsia="微软雅黑" w:hAnsi="微软雅黑"/>
                  <w:sz w:val="11"/>
                  <w:szCs w:val="11"/>
                  <w:rPrChange w:id="6629" w:author="Microsoft" w:date="2016-05-13T16:03:00Z">
                    <w:rPr>
                      <w:rFonts w:ascii="微软雅黑" w:eastAsia="微软雅黑" w:hAnsi="微软雅黑"/>
                    </w:rPr>
                  </w:rPrChange>
                </w:rPr>
                <w:t>八等奖及以上的奖等金额</w:t>
              </w:r>
            </w:ins>
          </w:p>
        </w:tc>
        <w:tc>
          <w:tcPr>
            <w:tcW w:w="1069" w:type="dxa"/>
            <w:shd w:val="clear" w:color="auto" w:fill="FFFF00"/>
            <w:tcPrChange w:id="6630" w:author="Microsoft" w:date="2016-05-13T16:01:00Z">
              <w:tcPr>
                <w:tcW w:w="1156" w:type="dxa"/>
                <w:shd w:val="clear" w:color="auto" w:fill="FFFF00"/>
              </w:tcPr>
            </w:tcPrChange>
          </w:tcPr>
          <w:p w:rsidR="00322405" w:rsidRPr="00203026" w:rsidRDefault="00322405" w:rsidP="004F224C">
            <w:pPr>
              <w:pStyle w:val="a0"/>
              <w:ind w:firstLineChars="0" w:firstLine="0"/>
              <w:rPr>
                <w:ins w:id="6631" w:author="Microsoft" w:date="2015-10-14T15:30:00Z"/>
                <w:rFonts w:ascii="微软雅黑" w:eastAsia="微软雅黑" w:hAnsi="微软雅黑"/>
              </w:rPr>
            </w:pPr>
          </w:p>
        </w:tc>
      </w:tr>
      <w:tr w:rsidR="00322405" w:rsidRPr="00286045" w:rsidTr="00322405">
        <w:trPr>
          <w:trHeight w:val="344"/>
          <w:ins w:id="6632" w:author="Microsoft" w:date="2015-10-10T14:08:00Z"/>
          <w:trPrChange w:id="6633" w:author="Microsoft" w:date="2016-05-13T16:01:00Z">
            <w:trPr>
              <w:trHeight w:val="344"/>
            </w:trPr>
          </w:trPrChange>
        </w:trPr>
        <w:tc>
          <w:tcPr>
            <w:tcW w:w="1464" w:type="dxa"/>
            <w:vMerge w:val="restart"/>
            <w:tcPrChange w:id="6634" w:author="Microsoft" w:date="2016-05-13T16:01:00Z">
              <w:tcPr>
                <w:tcW w:w="1553" w:type="dxa"/>
                <w:vMerge w:val="restart"/>
              </w:tcPr>
            </w:tcPrChange>
          </w:tcPr>
          <w:p w:rsidR="00322405" w:rsidRDefault="00322405">
            <w:pPr>
              <w:pStyle w:val="a0"/>
              <w:ind w:firstLineChars="0" w:firstLine="0"/>
              <w:rPr>
                <w:ins w:id="6635" w:author="Microsoft" w:date="2015-10-10T14:08:00Z"/>
                <w:rFonts w:ascii="微软雅黑" w:eastAsia="微软雅黑" w:hAnsi="微软雅黑"/>
              </w:rPr>
              <w:pPrChange w:id="6636" w:author="Microsoft" w:date="2015-10-10T14:08:00Z">
                <w:pPr>
                  <w:pStyle w:val="a0"/>
                  <w:ind w:firstLineChars="0" w:firstLine="0"/>
                  <w:jc w:val="center"/>
                </w:pPr>
              </w:pPrChange>
            </w:pPr>
          </w:p>
          <w:p w:rsidR="00322405" w:rsidRDefault="00322405">
            <w:pPr>
              <w:pStyle w:val="a0"/>
              <w:ind w:firstLineChars="0" w:firstLine="0"/>
              <w:rPr>
                <w:ins w:id="6637" w:author="Microsoft" w:date="2015-10-10T14:08:00Z"/>
                <w:rFonts w:ascii="微软雅黑" w:eastAsia="微软雅黑" w:hAnsi="微软雅黑"/>
              </w:rPr>
              <w:pPrChange w:id="6638" w:author="Microsoft" w:date="2015-10-10T14:08:00Z">
                <w:pPr>
                  <w:pStyle w:val="a0"/>
                  <w:ind w:firstLineChars="0" w:firstLine="0"/>
                  <w:jc w:val="center"/>
                </w:pPr>
              </w:pPrChange>
            </w:pPr>
            <w:ins w:id="6639" w:author="Microsoft" w:date="2015-10-14T15:27:00Z">
              <w:r>
                <w:rPr>
                  <w:rFonts w:ascii="微软雅黑" w:eastAsia="微软雅黑" w:hAnsi="微软雅黑" w:hint="eastAsia"/>
                </w:rPr>
                <w:t>2015-08-25</w:t>
              </w:r>
            </w:ins>
          </w:p>
        </w:tc>
        <w:tc>
          <w:tcPr>
            <w:tcW w:w="1397" w:type="dxa"/>
            <w:tcPrChange w:id="6640" w:author="Microsoft" w:date="2016-05-13T16:01:00Z">
              <w:tcPr>
                <w:tcW w:w="1513" w:type="dxa"/>
              </w:tcPr>
            </w:tcPrChange>
          </w:tcPr>
          <w:p w:rsidR="00322405" w:rsidRPr="00203026" w:rsidRDefault="00322405" w:rsidP="004F224C">
            <w:pPr>
              <w:pStyle w:val="a0"/>
              <w:ind w:firstLineChars="0" w:firstLine="0"/>
              <w:rPr>
                <w:ins w:id="6641" w:author="Microsoft" w:date="2015-10-10T14:08:00Z"/>
                <w:rFonts w:ascii="微软雅黑" w:eastAsia="微软雅黑" w:hAnsi="微软雅黑"/>
              </w:rPr>
            </w:pPr>
            <w:ins w:id="6642" w:author="Microsoft" w:date="2015-10-10T14:08:00Z">
              <w:r>
                <w:rPr>
                  <w:rFonts w:ascii="微软雅黑" w:eastAsia="微软雅黑" w:hAnsi="微软雅黑" w:hint="eastAsia"/>
                </w:rPr>
                <w:t>游戏</w:t>
              </w:r>
              <w:r>
                <w:rPr>
                  <w:rFonts w:ascii="微软雅黑" w:eastAsia="微软雅黑" w:hAnsi="微软雅黑"/>
                </w:rPr>
                <w:t>名称</w:t>
              </w:r>
              <w:r>
                <w:rPr>
                  <w:rFonts w:ascii="微软雅黑" w:eastAsia="微软雅黑" w:hAnsi="微软雅黑" w:hint="eastAsia"/>
                </w:rPr>
                <w:t>1</w:t>
              </w:r>
            </w:ins>
          </w:p>
        </w:tc>
        <w:tc>
          <w:tcPr>
            <w:tcW w:w="1122" w:type="dxa"/>
            <w:tcPrChange w:id="6643" w:author="Microsoft" w:date="2016-05-13T16:01:00Z">
              <w:tcPr>
                <w:tcW w:w="1216" w:type="dxa"/>
              </w:tcPr>
            </w:tcPrChange>
          </w:tcPr>
          <w:p w:rsidR="00322405" w:rsidRPr="00203026" w:rsidRDefault="00322405" w:rsidP="004F224C">
            <w:pPr>
              <w:pStyle w:val="a0"/>
              <w:ind w:firstLineChars="0" w:firstLine="0"/>
              <w:rPr>
                <w:ins w:id="6644" w:author="Microsoft" w:date="2015-10-10T14:08:00Z"/>
                <w:rFonts w:ascii="微软雅黑" w:eastAsia="微软雅黑" w:hAnsi="微软雅黑"/>
              </w:rPr>
            </w:pPr>
          </w:p>
        </w:tc>
        <w:tc>
          <w:tcPr>
            <w:tcW w:w="1147" w:type="dxa"/>
            <w:tcPrChange w:id="6645" w:author="Microsoft" w:date="2016-05-13T16:01:00Z">
              <w:tcPr>
                <w:tcW w:w="1244" w:type="dxa"/>
              </w:tcPr>
            </w:tcPrChange>
          </w:tcPr>
          <w:p w:rsidR="00322405" w:rsidRPr="00203026" w:rsidRDefault="00322405" w:rsidP="004F224C">
            <w:pPr>
              <w:pStyle w:val="a0"/>
              <w:ind w:firstLineChars="0" w:firstLine="0"/>
              <w:rPr>
                <w:ins w:id="6646" w:author="Microsoft" w:date="2015-10-14T15:24:00Z"/>
                <w:rFonts w:ascii="微软雅黑" w:eastAsia="微软雅黑" w:hAnsi="微软雅黑"/>
              </w:rPr>
            </w:pPr>
          </w:p>
        </w:tc>
        <w:tc>
          <w:tcPr>
            <w:tcW w:w="1164" w:type="dxa"/>
            <w:tcPrChange w:id="6647" w:author="Microsoft" w:date="2016-05-13T16:01:00Z">
              <w:tcPr>
                <w:tcW w:w="1264" w:type="dxa"/>
              </w:tcPr>
            </w:tcPrChange>
          </w:tcPr>
          <w:p w:rsidR="00322405" w:rsidRPr="00203026" w:rsidRDefault="00322405" w:rsidP="004F224C">
            <w:pPr>
              <w:pStyle w:val="a0"/>
              <w:ind w:firstLineChars="0" w:firstLine="0"/>
              <w:rPr>
                <w:ins w:id="6648" w:author="Microsoft" w:date="2015-10-10T14:08:00Z"/>
                <w:rFonts w:ascii="微软雅黑" w:eastAsia="微软雅黑" w:hAnsi="微软雅黑"/>
              </w:rPr>
            </w:pPr>
          </w:p>
        </w:tc>
        <w:tc>
          <w:tcPr>
            <w:tcW w:w="1187" w:type="dxa"/>
            <w:tcPrChange w:id="6649" w:author="Microsoft" w:date="2016-05-13T16:01:00Z">
              <w:tcPr>
                <w:tcW w:w="1290" w:type="dxa"/>
              </w:tcPr>
            </w:tcPrChange>
          </w:tcPr>
          <w:p w:rsidR="00322405" w:rsidRPr="00203026" w:rsidRDefault="00322405" w:rsidP="004F224C">
            <w:pPr>
              <w:pStyle w:val="a0"/>
              <w:ind w:firstLineChars="0" w:firstLine="0"/>
              <w:rPr>
                <w:ins w:id="6650" w:author="Microsoft" w:date="2015-10-10T14:08:00Z"/>
                <w:rFonts w:ascii="微软雅黑" w:eastAsia="微软雅黑" w:hAnsi="微软雅黑"/>
              </w:rPr>
            </w:pPr>
          </w:p>
        </w:tc>
        <w:tc>
          <w:tcPr>
            <w:tcW w:w="1126" w:type="dxa"/>
            <w:tcPrChange w:id="6651" w:author="Microsoft" w:date="2016-05-13T16:01:00Z">
              <w:tcPr>
                <w:tcW w:w="1221" w:type="dxa"/>
              </w:tcPr>
            </w:tcPrChange>
          </w:tcPr>
          <w:p w:rsidR="00322405" w:rsidRPr="00203026" w:rsidRDefault="00322405" w:rsidP="004F224C">
            <w:pPr>
              <w:pStyle w:val="a0"/>
              <w:ind w:firstLineChars="0" w:firstLine="0"/>
              <w:rPr>
                <w:ins w:id="6652" w:author="Microsoft" w:date="2015-10-10T14:08:00Z"/>
                <w:rFonts w:ascii="微软雅黑" w:eastAsia="微软雅黑" w:hAnsi="微软雅黑"/>
              </w:rPr>
            </w:pPr>
          </w:p>
        </w:tc>
        <w:tc>
          <w:tcPr>
            <w:tcW w:w="1090" w:type="dxa"/>
            <w:tcPrChange w:id="6653" w:author="Microsoft" w:date="2016-05-13T16:01:00Z">
              <w:tcPr>
                <w:tcW w:w="1180" w:type="dxa"/>
              </w:tcPr>
            </w:tcPrChange>
          </w:tcPr>
          <w:p w:rsidR="00322405" w:rsidRPr="00203026" w:rsidRDefault="00322405" w:rsidP="004F224C">
            <w:pPr>
              <w:pStyle w:val="a0"/>
              <w:ind w:firstLineChars="0" w:firstLine="0"/>
              <w:rPr>
                <w:ins w:id="6654" w:author="Microsoft" w:date="2015-10-14T15:26:00Z"/>
                <w:rFonts w:ascii="微软雅黑" w:eastAsia="微软雅黑" w:hAnsi="微软雅黑"/>
              </w:rPr>
            </w:pPr>
          </w:p>
        </w:tc>
        <w:tc>
          <w:tcPr>
            <w:tcW w:w="1090" w:type="dxa"/>
            <w:tcPrChange w:id="6655" w:author="Microsoft" w:date="2016-05-13T16:01:00Z">
              <w:tcPr>
                <w:tcW w:w="1180" w:type="dxa"/>
              </w:tcPr>
            </w:tcPrChange>
          </w:tcPr>
          <w:p w:rsidR="00322405" w:rsidRPr="00203026" w:rsidRDefault="00322405" w:rsidP="004F224C">
            <w:pPr>
              <w:pStyle w:val="a0"/>
              <w:ind w:firstLineChars="0" w:firstLine="0"/>
              <w:rPr>
                <w:ins w:id="6656" w:author="Microsoft" w:date="2015-10-14T15:26:00Z"/>
                <w:rFonts w:ascii="微软雅黑" w:eastAsia="微软雅黑" w:hAnsi="微软雅黑"/>
              </w:rPr>
            </w:pPr>
          </w:p>
        </w:tc>
        <w:tc>
          <w:tcPr>
            <w:tcW w:w="974" w:type="dxa"/>
            <w:tcPrChange w:id="6657" w:author="Microsoft" w:date="2016-05-13T16:01:00Z">
              <w:tcPr>
                <w:tcW w:w="1131" w:type="dxa"/>
              </w:tcPr>
            </w:tcPrChange>
          </w:tcPr>
          <w:p w:rsidR="00322405" w:rsidRPr="00203026" w:rsidRDefault="00322405" w:rsidP="004F224C">
            <w:pPr>
              <w:pStyle w:val="a0"/>
              <w:ind w:firstLineChars="0" w:firstLine="0"/>
              <w:rPr>
                <w:ins w:id="6658" w:author="Microsoft" w:date="2016-01-06T14:41:00Z"/>
                <w:rFonts w:ascii="微软雅黑" w:eastAsia="微软雅黑" w:hAnsi="微软雅黑"/>
              </w:rPr>
            </w:pPr>
          </w:p>
        </w:tc>
        <w:tc>
          <w:tcPr>
            <w:tcW w:w="1118" w:type="dxa"/>
            <w:tcPrChange w:id="6659" w:author="Microsoft" w:date="2016-05-13T16:01:00Z">
              <w:tcPr>
                <w:tcW w:w="1156" w:type="dxa"/>
              </w:tcPr>
            </w:tcPrChange>
          </w:tcPr>
          <w:p w:rsidR="00322405" w:rsidRPr="00203026" w:rsidRDefault="00322405" w:rsidP="004F224C">
            <w:pPr>
              <w:pStyle w:val="a0"/>
              <w:ind w:firstLineChars="0" w:firstLine="0"/>
              <w:rPr>
                <w:ins w:id="6660" w:author="Microsoft" w:date="2016-05-13T16:01:00Z"/>
                <w:rFonts w:ascii="微软雅黑" w:eastAsia="微软雅黑" w:hAnsi="微软雅黑"/>
              </w:rPr>
            </w:pPr>
          </w:p>
        </w:tc>
        <w:tc>
          <w:tcPr>
            <w:tcW w:w="1069" w:type="dxa"/>
            <w:vMerge w:val="restart"/>
            <w:tcPrChange w:id="6661" w:author="Microsoft" w:date="2016-05-13T16:01:00Z">
              <w:tcPr>
                <w:tcW w:w="1156" w:type="dxa"/>
                <w:vMerge w:val="restart"/>
              </w:tcPr>
            </w:tcPrChange>
          </w:tcPr>
          <w:p w:rsidR="00322405" w:rsidRPr="00203026" w:rsidRDefault="00322405" w:rsidP="004F224C">
            <w:pPr>
              <w:pStyle w:val="a0"/>
              <w:ind w:firstLineChars="0" w:firstLine="0"/>
              <w:rPr>
                <w:ins w:id="6662" w:author="Microsoft" w:date="2015-10-14T15:30:00Z"/>
                <w:rFonts w:ascii="微软雅黑" w:eastAsia="微软雅黑" w:hAnsi="微软雅黑"/>
              </w:rPr>
            </w:pPr>
          </w:p>
        </w:tc>
      </w:tr>
      <w:tr w:rsidR="00322405" w:rsidTr="00322405">
        <w:trPr>
          <w:trHeight w:val="356"/>
          <w:ins w:id="6663" w:author="Microsoft" w:date="2015-10-10T14:08:00Z"/>
          <w:trPrChange w:id="6664" w:author="Microsoft" w:date="2016-05-13T16:01:00Z">
            <w:trPr>
              <w:trHeight w:val="356"/>
            </w:trPr>
          </w:trPrChange>
        </w:trPr>
        <w:tc>
          <w:tcPr>
            <w:tcW w:w="1464" w:type="dxa"/>
            <w:vMerge/>
            <w:tcPrChange w:id="6665" w:author="Microsoft" w:date="2016-05-13T16:01:00Z">
              <w:tcPr>
                <w:tcW w:w="1553" w:type="dxa"/>
                <w:vMerge/>
              </w:tcPr>
            </w:tcPrChange>
          </w:tcPr>
          <w:p w:rsidR="00322405" w:rsidRDefault="00322405" w:rsidP="004F224C">
            <w:pPr>
              <w:pStyle w:val="a0"/>
              <w:ind w:firstLineChars="0" w:firstLine="0"/>
              <w:rPr>
                <w:ins w:id="6666" w:author="Microsoft" w:date="2015-10-10T14:08:00Z"/>
                <w:rFonts w:ascii="微软雅黑" w:eastAsia="微软雅黑" w:hAnsi="微软雅黑"/>
              </w:rPr>
            </w:pPr>
          </w:p>
        </w:tc>
        <w:tc>
          <w:tcPr>
            <w:tcW w:w="1397" w:type="dxa"/>
            <w:tcPrChange w:id="6667" w:author="Microsoft" w:date="2016-05-13T16:01:00Z">
              <w:tcPr>
                <w:tcW w:w="1513" w:type="dxa"/>
              </w:tcPr>
            </w:tcPrChange>
          </w:tcPr>
          <w:p w:rsidR="00322405" w:rsidRPr="00203026" w:rsidRDefault="00322405" w:rsidP="004F224C">
            <w:pPr>
              <w:pStyle w:val="a0"/>
              <w:ind w:firstLineChars="0" w:firstLine="0"/>
              <w:rPr>
                <w:ins w:id="6668" w:author="Microsoft" w:date="2015-10-10T14:08:00Z"/>
                <w:rFonts w:ascii="微软雅黑" w:eastAsia="微软雅黑" w:hAnsi="微软雅黑"/>
              </w:rPr>
            </w:pPr>
            <w:ins w:id="6669" w:author="Microsoft" w:date="2015-10-10T14:08:00Z">
              <w:r>
                <w:rPr>
                  <w:rFonts w:ascii="微软雅黑" w:eastAsia="微软雅黑" w:hAnsi="微软雅黑" w:hint="eastAsia"/>
                </w:rPr>
                <w:t>游戏</w:t>
              </w:r>
              <w:r>
                <w:rPr>
                  <w:rFonts w:ascii="微软雅黑" w:eastAsia="微软雅黑" w:hAnsi="微软雅黑"/>
                </w:rPr>
                <w:t>名称</w:t>
              </w:r>
              <w:r>
                <w:rPr>
                  <w:rFonts w:ascii="微软雅黑" w:eastAsia="微软雅黑" w:hAnsi="微软雅黑" w:hint="eastAsia"/>
                </w:rPr>
                <w:t>2</w:t>
              </w:r>
            </w:ins>
          </w:p>
        </w:tc>
        <w:tc>
          <w:tcPr>
            <w:tcW w:w="1122" w:type="dxa"/>
            <w:tcPrChange w:id="6670" w:author="Microsoft" w:date="2016-05-13T16:01:00Z">
              <w:tcPr>
                <w:tcW w:w="1216" w:type="dxa"/>
              </w:tcPr>
            </w:tcPrChange>
          </w:tcPr>
          <w:p w:rsidR="00322405" w:rsidRDefault="00322405" w:rsidP="004F224C">
            <w:pPr>
              <w:pStyle w:val="a0"/>
              <w:ind w:firstLineChars="0" w:firstLine="0"/>
              <w:rPr>
                <w:ins w:id="6671" w:author="Microsoft" w:date="2015-10-10T14:08:00Z"/>
              </w:rPr>
            </w:pPr>
          </w:p>
        </w:tc>
        <w:tc>
          <w:tcPr>
            <w:tcW w:w="1147" w:type="dxa"/>
            <w:tcPrChange w:id="6672" w:author="Microsoft" w:date="2016-05-13T16:01:00Z">
              <w:tcPr>
                <w:tcW w:w="1244" w:type="dxa"/>
              </w:tcPr>
            </w:tcPrChange>
          </w:tcPr>
          <w:p w:rsidR="00322405" w:rsidRDefault="00322405" w:rsidP="004F224C">
            <w:pPr>
              <w:pStyle w:val="a0"/>
              <w:ind w:firstLineChars="0" w:firstLine="0"/>
              <w:rPr>
                <w:ins w:id="6673" w:author="Microsoft" w:date="2015-10-14T15:24:00Z"/>
              </w:rPr>
            </w:pPr>
          </w:p>
        </w:tc>
        <w:tc>
          <w:tcPr>
            <w:tcW w:w="1164" w:type="dxa"/>
            <w:tcPrChange w:id="6674" w:author="Microsoft" w:date="2016-05-13T16:01:00Z">
              <w:tcPr>
                <w:tcW w:w="1264" w:type="dxa"/>
              </w:tcPr>
            </w:tcPrChange>
          </w:tcPr>
          <w:p w:rsidR="00322405" w:rsidRDefault="00322405" w:rsidP="004F224C">
            <w:pPr>
              <w:pStyle w:val="a0"/>
              <w:ind w:firstLineChars="0" w:firstLine="0"/>
              <w:rPr>
                <w:ins w:id="6675" w:author="Microsoft" w:date="2015-10-10T14:08:00Z"/>
              </w:rPr>
            </w:pPr>
          </w:p>
        </w:tc>
        <w:tc>
          <w:tcPr>
            <w:tcW w:w="1187" w:type="dxa"/>
            <w:tcPrChange w:id="6676" w:author="Microsoft" w:date="2016-05-13T16:01:00Z">
              <w:tcPr>
                <w:tcW w:w="1290" w:type="dxa"/>
              </w:tcPr>
            </w:tcPrChange>
          </w:tcPr>
          <w:p w:rsidR="00322405" w:rsidRDefault="00322405" w:rsidP="004F224C">
            <w:pPr>
              <w:pStyle w:val="a0"/>
              <w:ind w:firstLineChars="0" w:firstLine="0"/>
              <w:rPr>
                <w:ins w:id="6677" w:author="Microsoft" w:date="2015-10-10T14:08:00Z"/>
              </w:rPr>
            </w:pPr>
          </w:p>
        </w:tc>
        <w:tc>
          <w:tcPr>
            <w:tcW w:w="1126" w:type="dxa"/>
            <w:tcPrChange w:id="6678" w:author="Microsoft" w:date="2016-05-13T16:01:00Z">
              <w:tcPr>
                <w:tcW w:w="1221" w:type="dxa"/>
              </w:tcPr>
            </w:tcPrChange>
          </w:tcPr>
          <w:p w:rsidR="00322405" w:rsidRDefault="00322405" w:rsidP="004F224C">
            <w:pPr>
              <w:pStyle w:val="a0"/>
              <w:ind w:firstLineChars="0" w:firstLine="0"/>
              <w:rPr>
                <w:ins w:id="6679" w:author="Microsoft" w:date="2015-10-10T14:08:00Z"/>
              </w:rPr>
            </w:pPr>
          </w:p>
        </w:tc>
        <w:tc>
          <w:tcPr>
            <w:tcW w:w="1090" w:type="dxa"/>
            <w:tcPrChange w:id="6680" w:author="Microsoft" w:date="2016-05-13T16:01:00Z">
              <w:tcPr>
                <w:tcW w:w="1180" w:type="dxa"/>
              </w:tcPr>
            </w:tcPrChange>
          </w:tcPr>
          <w:p w:rsidR="00322405" w:rsidRDefault="00322405" w:rsidP="004F224C">
            <w:pPr>
              <w:pStyle w:val="a0"/>
              <w:ind w:firstLineChars="0" w:firstLine="0"/>
              <w:rPr>
                <w:ins w:id="6681" w:author="Microsoft" w:date="2015-10-14T15:26:00Z"/>
              </w:rPr>
            </w:pPr>
          </w:p>
        </w:tc>
        <w:tc>
          <w:tcPr>
            <w:tcW w:w="1090" w:type="dxa"/>
            <w:tcPrChange w:id="6682" w:author="Microsoft" w:date="2016-05-13T16:01:00Z">
              <w:tcPr>
                <w:tcW w:w="1180" w:type="dxa"/>
              </w:tcPr>
            </w:tcPrChange>
          </w:tcPr>
          <w:p w:rsidR="00322405" w:rsidRDefault="00322405" w:rsidP="004F224C">
            <w:pPr>
              <w:pStyle w:val="a0"/>
              <w:ind w:firstLineChars="0" w:firstLine="0"/>
              <w:rPr>
                <w:ins w:id="6683" w:author="Microsoft" w:date="2015-10-14T15:26:00Z"/>
              </w:rPr>
            </w:pPr>
          </w:p>
        </w:tc>
        <w:tc>
          <w:tcPr>
            <w:tcW w:w="974" w:type="dxa"/>
            <w:tcPrChange w:id="6684" w:author="Microsoft" w:date="2016-05-13T16:01:00Z">
              <w:tcPr>
                <w:tcW w:w="1131" w:type="dxa"/>
              </w:tcPr>
            </w:tcPrChange>
          </w:tcPr>
          <w:p w:rsidR="00322405" w:rsidRDefault="00322405" w:rsidP="004F224C">
            <w:pPr>
              <w:pStyle w:val="a0"/>
              <w:ind w:firstLineChars="0" w:firstLine="0"/>
              <w:rPr>
                <w:ins w:id="6685" w:author="Microsoft" w:date="2016-01-06T14:41:00Z"/>
              </w:rPr>
            </w:pPr>
          </w:p>
        </w:tc>
        <w:tc>
          <w:tcPr>
            <w:tcW w:w="1118" w:type="dxa"/>
            <w:tcPrChange w:id="6686" w:author="Microsoft" w:date="2016-05-13T16:01:00Z">
              <w:tcPr>
                <w:tcW w:w="1156" w:type="dxa"/>
              </w:tcPr>
            </w:tcPrChange>
          </w:tcPr>
          <w:p w:rsidR="00322405" w:rsidRDefault="00322405" w:rsidP="004F224C">
            <w:pPr>
              <w:pStyle w:val="a0"/>
              <w:ind w:firstLineChars="0" w:firstLine="0"/>
              <w:rPr>
                <w:ins w:id="6687" w:author="Microsoft" w:date="2016-05-13T16:01:00Z"/>
              </w:rPr>
            </w:pPr>
          </w:p>
        </w:tc>
        <w:tc>
          <w:tcPr>
            <w:tcW w:w="1069" w:type="dxa"/>
            <w:vMerge/>
            <w:tcPrChange w:id="6688" w:author="Microsoft" w:date="2016-05-13T16:01:00Z">
              <w:tcPr>
                <w:tcW w:w="1156" w:type="dxa"/>
                <w:vMerge/>
              </w:tcPr>
            </w:tcPrChange>
          </w:tcPr>
          <w:p w:rsidR="00322405" w:rsidRDefault="00322405" w:rsidP="004F224C">
            <w:pPr>
              <w:pStyle w:val="a0"/>
              <w:ind w:firstLineChars="0" w:firstLine="0"/>
              <w:rPr>
                <w:ins w:id="6689" w:author="Microsoft" w:date="2015-10-14T15:30:00Z"/>
              </w:rPr>
            </w:pPr>
          </w:p>
        </w:tc>
      </w:tr>
      <w:tr w:rsidR="00322405" w:rsidTr="00322405">
        <w:trPr>
          <w:trHeight w:val="356"/>
          <w:ins w:id="6690" w:author="Microsoft" w:date="2015-10-10T14:08:00Z"/>
          <w:trPrChange w:id="6691" w:author="Microsoft" w:date="2016-05-13T16:01:00Z">
            <w:trPr>
              <w:trHeight w:val="356"/>
            </w:trPr>
          </w:trPrChange>
        </w:trPr>
        <w:tc>
          <w:tcPr>
            <w:tcW w:w="1464" w:type="dxa"/>
            <w:vMerge/>
            <w:tcPrChange w:id="6692" w:author="Microsoft" w:date="2016-05-13T16:01:00Z">
              <w:tcPr>
                <w:tcW w:w="1553" w:type="dxa"/>
                <w:vMerge/>
              </w:tcPr>
            </w:tcPrChange>
          </w:tcPr>
          <w:p w:rsidR="00322405" w:rsidRDefault="00322405" w:rsidP="004F224C">
            <w:pPr>
              <w:pStyle w:val="a0"/>
              <w:ind w:firstLineChars="0" w:firstLine="0"/>
              <w:rPr>
                <w:ins w:id="6693" w:author="Microsoft" w:date="2015-10-10T14:08:00Z"/>
                <w:rFonts w:ascii="微软雅黑" w:eastAsia="微软雅黑" w:hAnsi="微软雅黑"/>
              </w:rPr>
            </w:pPr>
          </w:p>
        </w:tc>
        <w:tc>
          <w:tcPr>
            <w:tcW w:w="1397" w:type="dxa"/>
            <w:tcPrChange w:id="6694" w:author="Microsoft" w:date="2016-05-13T16:01:00Z">
              <w:tcPr>
                <w:tcW w:w="1513" w:type="dxa"/>
              </w:tcPr>
            </w:tcPrChange>
          </w:tcPr>
          <w:p w:rsidR="00322405" w:rsidRDefault="00322405" w:rsidP="004F224C">
            <w:pPr>
              <w:pStyle w:val="a0"/>
              <w:ind w:firstLineChars="0" w:firstLine="0"/>
              <w:rPr>
                <w:ins w:id="6695" w:author="Microsoft" w:date="2015-10-10T14:08:00Z"/>
                <w:rFonts w:ascii="微软雅黑" w:eastAsia="微软雅黑" w:hAnsi="微软雅黑"/>
              </w:rPr>
            </w:pPr>
            <w:ins w:id="6696" w:author="Microsoft" w:date="2015-10-10T14:08:00Z">
              <w:r>
                <w:rPr>
                  <w:rFonts w:ascii="微软雅黑" w:eastAsia="微软雅黑" w:hAnsi="微软雅黑" w:hint="eastAsia"/>
                </w:rPr>
                <w:t>游戏</w:t>
              </w:r>
              <w:r>
                <w:rPr>
                  <w:rFonts w:ascii="微软雅黑" w:eastAsia="微软雅黑" w:hAnsi="微软雅黑"/>
                </w:rPr>
                <w:t>名称</w:t>
              </w:r>
              <w:r>
                <w:rPr>
                  <w:rFonts w:ascii="微软雅黑" w:eastAsia="微软雅黑" w:hAnsi="微软雅黑" w:hint="eastAsia"/>
                </w:rPr>
                <w:t>3</w:t>
              </w:r>
            </w:ins>
          </w:p>
        </w:tc>
        <w:tc>
          <w:tcPr>
            <w:tcW w:w="1122" w:type="dxa"/>
            <w:tcPrChange w:id="6697" w:author="Microsoft" w:date="2016-05-13T16:01:00Z">
              <w:tcPr>
                <w:tcW w:w="1216" w:type="dxa"/>
              </w:tcPr>
            </w:tcPrChange>
          </w:tcPr>
          <w:p w:rsidR="00322405" w:rsidRDefault="00322405" w:rsidP="004F224C">
            <w:pPr>
              <w:pStyle w:val="a0"/>
              <w:ind w:firstLineChars="0" w:firstLine="0"/>
              <w:rPr>
                <w:ins w:id="6698" w:author="Microsoft" w:date="2015-10-10T14:08:00Z"/>
              </w:rPr>
            </w:pPr>
          </w:p>
        </w:tc>
        <w:tc>
          <w:tcPr>
            <w:tcW w:w="1147" w:type="dxa"/>
            <w:tcPrChange w:id="6699" w:author="Microsoft" w:date="2016-05-13T16:01:00Z">
              <w:tcPr>
                <w:tcW w:w="1244" w:type="dxa"/>
              </w:tcPr>
            </w:tcPrChange>
          </w:tcPr>
          <w:p w:rsidR="00322405" w:rsidRDefault="00322405" w:rsidP="004F224C">
            <w:pPr>
              <w:pStyle w:val="a0"/>
              <w:ind w:firstLineChars="0" w:firstLine="0"/>
              <w:rPr>
                <w:ins w:id="6700" w:author="Microsoft" w:date="2015-10-14T15:24:00Z"/>
              </w:rPr>
            </w:pPr>
          </w:p>
        </w:tc>
        <w:tc>
          <w:tcPr>
            <w:tcW w:w="1164" w:type="dxa"/>
            <w:tcPrChange w:id="6701" w:author="Microsoft" w:date="2016-05-13T16:01:00Z">
              <w:tcPr>
                <w:tcW w:w="1264" w:type="dxa"/>
              </w:tcPr>
            </w:tcPrChange>
          </w:tcPr>
          <w:p w:rsidR="00322405" w:rsidRDefault="00322405" w:rsidP="004F224C">
            <w:pPr>
              <w:pStyle w:val="a0"/>
              <w:ind w:firstLineChars="0" w:firstLine="0"/>
              <w:rPr>
                <w:ins w:id="6702" w:author="Microsoft" w:date="2015-10-10T14:08:00Z"/>
              </w:rPr>
            </w:pPr>
          </w:p>
        </w:tc>
        <w:tc>
          <w:tcPr>
            <w:tcW w:w="1187" w:type="dxa"/>
            <w:tcPrChange w:id="6703" w:author="Microsoft" w:date="2016-05-13T16:01:00Z">
              <w:tcPr>
                <w:tcW w:w="1290" w:type="dxa"/>
              </w:tcPr>
            </w:tcPrChange>
          </w:tcPr>
          <w:p w:rsidR="00322405" w:rsidRDefault="00322405" w:rsidP="004F224C">
            <w:pPr>
              <w:pStyle w:val="a0"/>
              <w:ind w:firstLineChars="0" w:firstLine="0"/>
              <w:rPr>
                <w:ins w:id="6704" w:author="Microsoft" w:date="2015-10-10T14:08:00Z"/>
              </w:rPr>
            </w:pPr>
          </w:p>
        </w:tc>
        <w:tc>
          <w:tcPr>
            <w:tcW w:w="1126" w:type="dxa"/>
            <w:tcPrChange w:id="6705" w:author="Microsoft" w:date="2016-05-13T16:01:00Z">
              <w:tcPr>
                <w:tcW w:w="1221" w:type="dxa"/>
              </w:tcPr>
            </w:tcPrChange>
          </w:tcPr>
          <w:p w:rsidR="00322405" w:rsidRDefault="00322405" w:rsidP="004F224C">
            <w:pPr>
              <w:pStyle w:val="a0"/>
              <w:ind w:firstLineChars="0" w:firstLine="0"/>
              <w:rPr>
                <w:ins w:id="6706" w:author="Microsoft" w:date="2015-10-10T14:08:00Z"/>
              </w:rPr>
            </w:pPr>
          </w:p>
        </w:tc>
        <w:tc>
          <w:tcPr>
            <w:tcW w:w="1090" w:type="dxa"/>
            <w:tcPrChange w:id="6707" w:author="Microsoft" w:date="2016-05-13T16:01:00Z">
              <w:tcPr>
                <w:tcW w:w="1180" w:type="dxa"/>
              </w:tcPr>
            </w:tcPrChange>
          </w:tcPr>
          <w:p w:rsidR="00322405" w:rsidRDefault="00322405" w:rsidP="004F224C">
            <w:pPr>
              <w:pStyle w:val="a0"/>
              <w:ind w:firstLineChars="0" w:firstLine="0"/>
              <w:rPr>
                <w:ins w:id="6708" w:author="Microsoft" w:date="2015-10-14T15:26:00Z"/>
              </w:rPr>
            </w:pPr>
          </w:p>
        </w:tc>
        <w:tc>
          <w:tcPr>
            <w:tcW w:w="1090" w:type="dxa"/>
            <w:tcPrChange w:id="6709" w:author="Microsoft" w:date="2016-05-13T16:01:00Z">
              <w:tcPr>
                <w:tcW w:w="1180" w:type="dxa"/>
              </w:tcPr>
            </w:tcPrChange>
          </w:tcPr>
          <w:p w:rsidR="00322405" w:rsidRDefault="00322405" w:rsidP="004F224C">
            <w:pPr>
              <w:pStyle w:val="a0"/>
              <w:ind w:firstLineChars="0" w:firstLine="0"/>
              <w:rPr>
                <w:ins w:id="6710" w:author="Microsoft" w:date="2015-10-14T15:26:00Z"/>
              </w:rPr>
            </w:pPr>
          </w:p>
        </w:tc>
        <w:tc>
          <w:tcPr>
            <w:tcW w:w="974" w:type="dxa"/>
            <w:tcPrChange w:id="6711" w:author="Microsoft" w:date="2016-05-13T16:01:00Z">
              <w:tcPr>
                <w:tcW w:w="1131" w:type="dxa"/>
              </w:tcPr>
            </w:tcPrChange>
          </w:tcPr>
          <w:p w:rsidR="00322405" w:rsidRDefault="00322405" w:rsidP="004F224C">
            <w:pPr>
              <w:pStyle w:val="a0"/>
              <w:ind w:firstLineChars="0" w:firstLine="0"/>
              <w:rPr>
                <w:ins w:id="6712" w:author="Microsoft" w:date="2016-01-06T14:41:00Z"/>
              </w:rPr>
            </w:pPr>
          </w:p>
        </w:tc>
        <w:tc>
          <w:tcPr>
            <w:tcW w:w="1118" w:type="dxa"/>
            <w:tcPrChange w:id="6713" w:author="Microsoft" w:date="2016-05-13T16:01:00Z">
              <w:tcPr>
                <w:tcW w:w="1156" w:type="dxa"/>
              </w:tcPr>
            </w:tcPrChange>
          </w:tcPr>
          <w:p w:rsidR="00322405" w:rsidRDefault="00322405" w:rsidP="004F224C">
            <w:pPr>
              <w:pStyle w:val="a0"/>
              <w:ind w:firstLineChars="0" w:firstLine="0"/>
              <w:rPr>
                <w:ins w:id="6714" w:author="Microsoft" w:date="2016-05-13T16:01:00Z"/>
              </w:rPr>
            </w:pPr>
          </w:p>
        </w:tc>
        <w:tc>
          <w:tcPr>
            <w:tcW w:w="1069" w:type="dxa"/>
            <w:vMerge/>
            <w:tcPrChange w:id="6715" w:author="Microsoft" w:date="2016-05-13T16:01:00Z">
              <w:tcPr>
                <w:tcW w:w="1156" w:type="dxa"/>
                <w:vMerge/>
              </w:tcPr>
            </w:tcPrChange>
          </w:tcPr>
          <w:p w:rsidR="00322405" w:rsidRDefault="00322405" w:rsidP="004F224C">
            <w:pPr>
              <w:pStyle w:val="a0"/>
              <w:ind w:firstLineChars="0" w:firstLine="0"/>
              <w:rPr>
                <w:ins w:id="6716" w:author="Microsoft" w:date="2015-10-14T15:30:00Z"/>
              </w:rPr>
            </w:pPr>
          </w:p>
        </w:tc>
      </w:tr>
    </w:tbl>
    <w:p w:rsidR="00C124D6" w:rsidRPr="001D599D" w:rsidRDefault="00C124D6" w:rsidP="00203026">
      <w:pPr>
        <w:pStyle w:val="a0"/>
        <w:ind w:firstLineChars="0" w:firstLine="0"/>
      </w:pP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11B0D" w:rsidRPr="00883F4B" w:rsidDel="00286045" w:rsidTr="00711B0D">
        <w:trPr>
          <w:del w:id="6717" w:author="Microsoft" w:date="2015-09-21T15:53:00Z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Del="00286045" w:rsidRDefault="00711B0D" w:rsidP="00711B0D">
            <w:pPr>
              <w:rPr>
                <w:del w:id="6718" w:author="Microsoft" w:date="2015-09-21T15:53:00Z"/>
              </w:rPr>
            </w:pPr>
            <w:del w:id="6719" w:author="Microsoft" w:date="2015-09-21T15:53:00Z">
              <w:r w:rsidRPr="00883F4B" w:rsidDel="00286045">
                <w:rPr>
                  <w:rFonts w:hint="eastAsia"/>
                </w:rPr>
                <w:delText>功能点编号</w:delText>
              </w:r>
            </w:del>
          </w:p>
        </w:tc>
        <w:tc>
          <w:tcPr>
            <w:tcW w:w="2505" w:type="dxa"/>
            <w:vAlign w:val="center"/>
          </w:tcPr>
          <w:p w:rsidR="00711B0D" w:rsidRPr="00883F4B" w:rsidDel="00286045" w:rsidRDefault="00711B0D" w:rsidP="00607A4B">
            <w:pPr>
              <w:rPr>
                <w:del w:id="6720" w:author="Microsoft" w:date="2015-09-21T15:53:00Z"/>
                <w:iCs/>
              </w:rPr>
            </w:pPr>
            <w:del w:id="6721" w:author="Microsoft" w:date="2015-09-21T15:53:00Z">
              <w:r w:rsidDel="00286045">
                <w:rPr>
                  <w:iCs/>
                </w:rPr>
                <w:delText>J</w:delText>
              </w:r>
              <w:r w:rsidR="00607A4B" w:rsidDel="00286045">
                <w:rPr>
                  <w:iCs/>
                </w:rPr>
                <w:delText>k100</w:delText>
              </w:r>
            </w:del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Del="00286045" w:rsidRDefault="00711B0D" w:rsidP="00711B0D">
            <w:pPr>
              <w:rPr>
                <w:del w:id="6722" w:author="Microsoft" w:date="2015-09-21T15:53:00Z"/>
              </w:rPr>
            </w:pPr>
            <w:del w:id="6723" w:author="Microsoft" w:date="2015-09-21T15:53:00Z">
              <w:r w:rsidRPr="00883F4B" w:rsidDel="00286045">
                <w:rPr>
                  <w:rFonts w:hint="eastAsia"/>
                  <w:color w:val="000000"/>
                  <w:sz w:val="22"/>
                  <w:szCs w:val="22"/>
                </w:rPr>
                <w:delText>功能</w:delText>
              </w:r>
            </w:del>
          </w:p>
        </w:tc>
        <w:tc>
          <w:tcPr>
            <w:tcW w:w="2997" w:type="dxa"/>
            <w:vAlign w:val="center"/>
          </w:tcPr>
          <w:p w:rsidR="00711B0D" w:rsidRPr="00883F4B" w:rsidDel="00286045" w:rsidRDefault="00711B0D" w:rsidP="00711B0D">
            <w:pPr>
              <w:rPr>
                <w:del w:id="6724" w:author="Microsoft" w:date="2015-09-21T15:53:00Z"/>
                <w:iCs/>
              </w:rPr>
            </w:pPr>
          </w:p>
        </w:tc>
      </w:tr>
      <w:tr w:rsidR="00711B0D" w:rsidRPr="00883F4B" w:rsidDel="00286045" w:rsidTr="00711B0D">
        <w:trPr>
          <w:del w:id="6725" w:author="Microsoft" w:date="2015-09-21T15:53:00Z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Del="00286045" w:rsidRDefault="00711B0D" w:rsidP="00711B0D">
            <w:pPr>
              <w:rPr>
                <w:del w:id="6726" w:author="Microsoft" w:date="2015-09-21T15:53:00Z"/>
              </w:rPr>
            </w:pPr>
            <w:del w:id="6727" w:author="Microsoft" w:date="2015-09-21T15:53:00Z">
              <w:r w:rsidRPr="00883F4B" w:rsidDel="00286045">
                <w:rPr>
                  <w:rFonts w:hint="eastAsia"/>
                </w:rPr>
                <w:delText>功能点名称</w:delText>
              </w:r>
            </w:del>
          </w:p>
        </w:tc>
        <w:tc>
          <w:tcPr>
            <w:tcW w:w="2505" w:type="dxa"/>
            <w:vAlign w:val="center"/>
          </w:tcPr>
          <w:p w:rsidR="00711B0D" w:rsidRPr="00883F4B" w:rsidDel="00286045" w:rsidRDefault="00624CAD" w:rsidP="00711B0D">
            <w:pPr>
              <w:rPr>
                <w:del w:id="6728" w:author="Microsoft" w:date="2015-09-21T15:53:00Z"/>
                <w:iCs/>
              </w:rPr>
            </w:pPr>
            <w:del w:id="6729" w:author="Microsoft" w:date="2015-09-21T15:53:00Z">
              <w:r w:rsidDel="00286045">
                <w:rPr>
                  <w:rFonts w:hint="eastAsia"/>
                  <w:iCs/>
                </w:rPr>
                <w:delText>兑奖</w:delText>
              </w:r>
              <w:r w:rsidDel="00286045">
                <w:rPr>
                  <w:iCs/>
                </w:rPr>
                <w:delText>报表</w:delText>
              </w:r>
            </w:del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Del="00286045" w:rsidRDefault="00711B0D" w:rsidP="00711B0D">
            <w:pPr>
              <w:rPr>
                <w:del w:id="6730" w:author="Microsoft" w:date="2015-09-21T15:53:00Z"/>
                <w:iCs/>
              </w:rPr>
            </w:pPr>
            <w:del w:id="6731" w:author="Microsoft" w:date="2015-09-21T15:53:00Z">
              <w:r w:rsidRPr="00883F4B" w:rsidDel="00286045">
                <w:rPr>
                  <w:rFonts w:hint="eastAsia"/>
                  <w:iCs/>
                </w:rPr>
                <w:delText>优先级</w:delText>
              </w:r>
            </w:del>
          </w:p>
        </w:tc>
        <w:tc>
          <w:tcPr>
            <w:tcW w:w="2997" w:type="dxa"/>
            <w:vAlign w:val="center"/>
          </w:tcPr>
          <w:p w:rsidR="00711B0D" w:rsidRPr="00883F4B" w:rsidDel="00286045" w:rsidRDefault="00711B0D" w:rsidP="00711B0D">
            <w:pPr>
              <w:rPr>
                <w:del w:id="6732" w:author="Microsoft" w:date="2015-09-21T15:53:00Z"/>
                <w:iCs/>
              </w:rPr>
            </w:pPr>
          </w:p>
        </w:tc>
      </w:tr>
      <w:tr w:rsidR="00711B0D" w:rsidRPr="00883F4B" w:rsidDel="00286045" w:rsidTr="00711B0D">
        <w:trPr>
          <w:trHeight w:val="390"/>
          <w:del w:id="6733" w:author="Microsoft" w:date="2015-09-21T15:53:00Z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Del="00286045" w:rsidRDefault="00711B0D" w:rsidP="00711B0D">
            <w:pPr>
              <w:rPr>
                <w:del w:id="6734" w:author="Microsoft" w:date="2015-09-21T15:53:00Z"/>
              </w:rPr>
            </w:pPr>
            <w:del w:id="6735" w:author="Microsoft" w:date="2015-09-21T15:53:00Z">
              <w:r w:rsidRPr="00883F4B" w:rsidDel="00286045">
                <w:rPr>
                  <w:rFonts w:hint="eastAsia"/>
                </w:rPr>
                <w:delText>功能描述</w:delText>
              </w:r>
            </w:del>
          </w:p>
        </w:tc>
        <w:tc>
          <w:tcPr>
            <w:tcW w:w="7362" w:type="dxa"/>
            <w:gridSpan w:val="3"/>
            <w:vAlign w:val="center"/>
          </w:tcPr>
          <w:p w:rsidR="00711B0D" w:rsidRPr="00883F4B" w:rsidDel="00286045" w:rsidRDefault="001F0F81" w:rsidP="00711B0D">
            <w:pPr>
              <w:rPr>
                <w:del w:id="6736" w:author="Microsoft" w:date="2015-09-21T15:53:00Z"/>
              </w:rPr>
            </w:pPr>
            <w:del w:id="6737" w:author="Microsoft" w:date="2015-09-21T15:53:00Z">
              <w:r w:rsidDel="00286045">
                <w:rPr>
                  <w:rFonts w:hint="eastAsia"/>
                </w:rPr>
                <w:delText>统计</w:delText>
              </w:r>
              <w:r w:rsidDel="00286045">
                <w:delText>兑奖</w:delText>
              </w:r>
              <w:r w:rsidDel="00286045">
                <w:rPr>
                  <w:rFonts w:hint="eastAsia"/>
                </w:rPr>
                <w:delText>信息</w:delText>
              </w:r>
              <w:r w:rsidDel="00286045">
                <w:delText>报表</w:delText>
              </w:r>
            </w:del>
          </w:p>
        </w:tc>
      </w:tr>
      <w:tr w:rsidR="00711B0D" w:rsidRPr="00883F4B" w:rsidDel="00286045" w:rsidTr="00711B0D">
        <w:trPr>
          <w:trHeight w:val="420"/>
          <w:del w:id="6738" w:author="Microsoft" w:date="2015-09-21T15:53:00Z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Del="00286045" w:rsidRDefault="00711B0D" w:rsidP="00711B0D">
            <w:pPr>
              <w:rPr>
                <w:del w:id="6739" w:author="Microsoft" w:date="2015-09-21T15:53:00Z"/>
              </w:rPr>
            </w:pPr>
            <w:del w:id="6740" w:author="Microsoft" w:date="2015-09-21T15:53:00Z">
              <w:r w:rsidRPr="00883F4B" w:rsidDel="00286045">
                <w:rPr>
                  <w:rFonts w:hint="eastAsia"/>
                </w:rPr>
                <w:delText>输入</w:delText>
              </w:r>
            </w:del>
          </w:p>
        </w:tc>
        <w:tc>
          <w:tcPr>
            <w:tcW w:w="7362" w:type="dxa"/>
            <w:gridSpan w:val="3"/>
            <w:vAlign w:val="center"/>
          </w:tcPr>
          <w:p w:rsidR="00711B0D" w:rsidDel="00286045" w:rsidRDefault="001F0F81" w:rsidP="001F0F81">
            <w:pPr>
              <w:rPr>
                <w:del w:id="6741" w:author="Microsoft" w:date="2015-09-21T15:53:00Z"/>
                <w:iCs/>
              </w:rPr>
            </w:pPr>
            <w:del w:id="6742" w:author="Microsoft" w:date="2015-09-21T15:53:00Z">
              <w:r w:rsidDel="00286045">
                <w:rPr>
                  <w:rFonts w:hint="eastAsia"/>
                  <w:iCs/>
                </w:rPr>
                <w:delText>查询条件</w:delText>
              </w:r>
              <w:r w:rsidDel="00286045">
                <w:rPr>
                  <w:iCs/>
                </w:rPr>
                <w:delText>：</w:delText>
              </w:r>
            </w:del>
          </w:p>
          <w:p w:rsidR="001F0F81" w:rsidDel="00286045" w:rsidRDefault="001F0F81" w:rsidP="001F0F81">
            <w:pPr>
              <w:rPr>
                <w:del w:id="6743" w:author="Microsoft" w:date="2015-09-21T15:53:00Z"/>
                <w:iCs/>
              </w:rPr>
            </w:pPr>
            <w:del w:id="6744" w:author="Microsoft" w:date="2015-09-21T15:53:00Z">
              <w:r w:rsidDel="00286045">
                <w:rPr>
                  <w:rFonts w:hint="eastAsia"/>
                  <w:iCs/>
                </w:rPr>
                <w:delText>公司</w:delText>
              </w:r>
              <w:r w:rsidDel="00286045">
                <w:rPr>
                  <w:iCs/>
                </w:rPr>
                <w:delText>名称</w:delText>
              </w:r>
              <w:r w:rsidR="00FD3CAF" w:rsidRPr="00FD3CAF" w:rsidDel="00286045">
                <w:rPr>
                  <w:rFonts w:hint="eastAsia"/>
                  <w:iCs/>
                </w:rPr>
                <w:delText>（</w:delText>
              </w:r>
              <w:r w:rsidR="009B3116" w:rsidDel="00286045">
                <w:rPr>
                  <w:rFonts w:hint="eastAsia"/>
                  <w:iCs/>
                </w:rPr>
                <w:delText>Office</w:delText>
              </w:r>
              <w:r w:rsidR="0001547F" w:rsidDel="00286045">
                <w:rPr>
                  <w:rFonts w:hint="eastAsia"/>
                  <w:iCs/>
                </w:rPr>
                <w:delText xml:space="preserve"> Name</w:delText>
              </w:r>
              <w:r w:rsidR="00FD3CAF" w:rsidRPr="00FD3CAF" w:rsidDel="00286045">
                <w:rPr>
                  <w:rFonts w:hint="eastAsia"/>
                  <w:iCs/>
                </w:rPr>
                <w:delText>）</w:delText>
              </w:r>
              <w:r w:rsidDel="00286045">
                <w:rPr>
                  <w:iCs/>
                </w:rPr>
                <w:delText>：</w:delText>
              </w:r>
            </w:del>
          </w:p>
          <w:p w:rsidR="001F0F81" w:rsidRPr="001F0F81" w:rsidDel="00286045" w:rsidRDefault="001F0F81" w:rsidP="001F0F81">
            <w:pPr>
              <w:rPr>
                <w:del w:id="6745" w:author="Microsoft" w:date="2015-09-21T15:53:00Z"/>
                <w:iCs/>
              </w:rPr>
            </w:pPr>
            <w:del w:id="6746" w:author="Microsoft" w:date="2015-09-21T15:53:00Z">
              <w:r w:rsidDel="00286045">
                <w:rPr>
                  <w:rFonts w:hint="eastAsia"/>
                  <w:iCs/>
                </w:rPr>
                <w:delText>方案</w:delText>
              </w:r>
              <w:r w:rsidDel="00286045">
                <w:rPr>
                  <w:iCs/>
                </w:rPr>
                <w:delText>名称</w:delText>
              </w:r>
              <w:r w:rsidR="00FD3CAF" w:rsidRPr="00FD3CAF" w:rsidDel="00286045">
                <w:rPr>
                  <w:rFonts w:hint="eastAsia"/>
                  <w:iCs/>
                </w:rPr>
                <w:delText>（</w:delText>
              </w:r>
              <w:r w:rsidR="0001547F" w:rsidDel="00286045">
                <w:rPr>
                  <w:rFonts w:hint="eastAsia"/>
                  <w:iCs/>
                </w:rPr>
                <w:delText>Plan Name</w:delText>
              </w:r>
              <w:r w:rsidR="00FD3CAF" w:rsidRPr="00FD3CAF" w:rsidDel="00286045">
                <w:rPr>
                  <w:rFonts w:hint="eastAsia"/>
                  <w:iCs/>
                </w:rPr>
                <w:delText>）</w:delText>
              </w:r>
              <w:r w:rsidDel="00286045">
                <w:rPr>
                  <w:iCs/>
                </w:rPr>
                <w:delText>：</w:delText>
              </w:r>
            </w:del>
          </w:p>
        </w:tc>
      </w:tr>
      <w:tr w:rsidR="00711B0D" w:rsidRPr="00883F4B" w:rsidDel="00286045" w:rsidTr="00711B0D">
        <w:trPr>
          <w:trHeight w:val="420"/>
          <w:del w:id="6747" w:author="Microsoft" w:date="2015-09-21T15:53:00Z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Del="00286045" w:rsidRDefault="00711B0D" w:rsidP="00711B0D">
            <w:pPr>
              <w:rPr>
                <w:del w:id="6748" w:author="Microsoft" w:date="2015-09-21T15:53:00Z"/>
              </w:rPr>
            </w:pPr>
            <w:del w:id="6749" w:author="Microsoft" w:date="2015-09-21T15:53:00Z">
              <w:r w:rsidRPr="00883F4B" w:rsidDel="00286045">
                <w:rPr>
                  <w:rFonts w:hint="eastAsia"/>
                </w:rPr>
                <w:delText>输出</w:delText>
              </w:r>
            </w:del>
          </w:p>
        </w:tc>
        <w:tc>
          <w:tcPr>
            <w:tcW w:w="7362" w:type="dxa"/>
            <w:gridSpan w:val="3"/>
            <w:vAlign w:val="center"/>
          </w:tcPr>
          <w:p w:rsidR="00711B0D" w:rsidDel="00286045" w:rsidRDefault="001F0F81" w:rsidP="00711B0D">
            <w:pPr>
              <w:rPr>
                <w:del w:id="6750" w:author="Microsoft" w:date="2015-09-21T15:53:00Z"/>
              </w:rPr>
            </w:pPr>
            <w:del w:id="6751" w:author="Microsoft" w:date="2015-09-21T15:53:00Z">
              <w:r w:rsidDel="00286045">
                <w:rPr>
                  <w:rFonts w:hint="eastAsia"/>
                </w:rPr>
                <w:delText>兑奖</w:delText>
              </w:r>
              <w:r w:rsidDel="00286045">
                <w:delText>提成</w:delText>
              </w:r>
              <w:r w:rsidR="00FD3CAF" w:rsidRPr="00FD3CAF" w:rsidDel="00286045">
                <w:rPr>
                  <w:rFonts w:hint="eastAsia"/>
                  <w:iCs/>
                </w:rPr>
                <w:delText>（</w:delText>
              </w:r>
              <w:r w:rsidR="0001547F" w:rsidDel="00286045">
                <w:rPr>
                  <w:rFonts w:hint="eastAsia"/>
                  <w:iCs/>
                </w:rPr>
                <w:delText>Payout Commission</w:delText>
              </w:r>
              <w:r w:rsidR="00FD3CAF" w:rsidRPr="00FD3CAF" w:rsidDel="00286045">
                <w:rPr>
                  <w:rFonts w:hint="eastAsia"/>
                  <w:iCs/>
                </w:rPr>
                <w:delText>）</w:delText>
              </w:r>
              <w:r w:rsidDel="00286045">
                <w:delText>：</w:delText>
              </w:r>
            </w:del>
          </w:p>
          <w:p w:rsidR="001F0F81" w:rsidDel="00286045" w:rsidRDefault="001F0F81" w:rsidP="00711B0D">
            <w:pPr>
              <w:rPr>
                <w:del w:id="6752" w:author="Microsoft" w:date="2015-09-21T15:53:00Z"/>
              </w:rPr>
            </w:pPr>
            <w:del w:id="6753" w:author="Microsoft" w:date="2015-09-21T15:53:00Z">
              <w:r w:rsidDel="00286045">
                <w:rPr>
                  <w:rFonts w:hint="eastAsia"/>
                </w:rPr>
                <w:delText>实付</w:delText>
              </w:r>
              <w:r w:rsidDel="00286045">
                <w:delText>现金</w:delText>
              </w:r>
              <w:r w:rsidR="00FD3CAF" w:rsidRPr="00FD3CAF" w:rsidDel="00286045">
                <w:rPr>
                  <w:rFonts w:hint="eastAsia"/>
                  <w:iCs/>
                </w:rPr>
                <w:delText>（</w:delText>
              </w:r>
              <w:r w:rsidR="0001547F" w:rsidDel="00286045">
                <w:rPr>
                  <w:rFonts w:hint="eastAsia"/>
                  <w:iCs/>
                </w:rPr>
                <w:delText>Cash Paid</w:delText>
              </w:r>
              <w:r w:rsidR="00FD3CAF" w:rsidRPr="00FD3CAF" w:rsidDel="00286045">
                <w:rPr>
                  <w:rFonts w:hint="eastAsia"/>
                  <w:iCs/>
                </w:rPr>
                <w:delText>）</w:delText>
              </w:r>
              <w:r w:rsidDel="00286045">
                <w:rPr>
                  <w:rFonts w:hint="eastAsia"/>
                </w:rPr>
                <w:delText>：</w:delText>
              </w:r>
            </w:del>
          </w:p>
          <w:p w:rsidR="001F0F81" w:rsidDel="00286045" w:rsidRDefault="001F0F81" w:rsidP="00711B0D">
            <w:pPr>
              <w:rPr>
                <w:del w:id="6754" w:author="Microsoft" w:date="2015-09-21T15:53:00Z"/>
              </w:rPr>
            </w:pPr>
            <w:del w:id="6755" w:author="Microsoft" w:date="2015-09-21T15:53:00Z">
              <w:r w:rsidDel="00286045">
                <w:rPr>
                  <w:rFonts w:hint="eastAsia"/>
                </w:rPr>
                <w:delText>一等奖</w:delText>
              </w:r>
              <w:r w:rsidR="00FD3CAF" w:rsidRPr="00FD3CAF" w:rsidDel="00286045">
                <w:rPr>
                  <w:rFonts w:hint="eastAsia"/>
                  <w:iCs/>
                </w:rPr>
                <w:delText>（</w:delText>
              </w:r>
              <w:r w:rsidR="0001547F" w:rsidDel="00286045">
                <w:rPr>
                  <w:rFonts w:hint="eastAsia"/>
                  <w:iCs/>
                </w:rPr>
                <w:delText>First Prize</w:delText>
              </w:r>
              <w:r w:rsidR="00FD3CAF" w:rsidRPr="00FD3CAF" w:rsidDel="00286045">
                <w:rPr>
                  <w:rFonts w:hint="eastAsia"/>
                  <w:iCs/>
                </w:rPr>
                <w:delText>）</w:delText>
              </w:r>
              <w:r w:rsidR="0001547F" w:rsidDel="00286045">
                <w:rPr>
                  <w:rFonts w:hint="eastAsia"/>
                  <w:iCs/>
                </w:rPr>
                <w:delText>（</w:delText>
              </w:r>
              <w:r w:rsidR="0001547F" w:rsidDel="00286045">
                <w:rPr>
                  <w:rFonts w:hint="eastAsia"/>
                  <w:iCs/>
                </w:rPr>
                <w:delText>1st Prize</w:delText>
              </w:r>
              <w:r w:rsidR="0001547F" w:rsidDel="00286045">
                <w:rPr>
                  <w:rFonts w:hint="eastAsia"/>
                  <w:iCs/>
                </w:rPr>
                <w:delText>）</w:delText>
              </w:r>
              <w:r w:rsidDel="00286045">
                <w:rPr>
                  <w:rFonts w:hint="eastAsia"/>
                </w:rPr>
                <w:delText>：</w:delText>
              </w:r>
            </w:del>
          </w:p>
          <w:p w:rsidR="001F0F81" w:rsidDel="00286045" w:rsidRDefault="001F0F81" w:rsidP="00711B0D">
            <w:pPr>
              <w:rPr>
                <w:del w:id="6756" w:author="Microsoft" w:date="2015-09-21T15:53:00Z"/>
              </w:rPr>
            </w:pPr>
            <w:del w:id="6757" w:author="Microsoft" w:date="2015-09-21T15:53:00Z">
              <w:r w:rsidDel="00286045">
                <w:rPr>
                  <w:rFonts w:hint="eastAsia"/>
                </w:rPr>
                <w:delText>二等奖</w:delText>
              </w:r>
              <w:r w:rsidR="00FD3CAF" w:rsidRPr="00FD3CAF" w:rsidDel="00286045">
                <w:rPr>
                  <w:rFonts w:hint="eastAsia"/>
                  <w:iCs/>
                </w:rPr>
                <w:delText>（</w:delText>
              </w:r>
              <w:r w:rsidR="0001547F" w:rsidDel="00286045">
                <w:rPr>
                  <w:rFonts w:hint="eastAsia"/>
                  <w:iCs/>
                </w:rPr>
                <w:delText>Second Prize</w:delText>
              </w:r>
              <w:r w:rsidR="00FD3CAF" w:rsidRPr="00FD3CAF" w:rsidDel="00286045">
                <w:rPr>
                  <w:rFonts w:hint="eastAsia"/>
                  <w:iCs/>
                </w:rPr>
                <w:delText>）</w:delText>
              </w:r>
              <w:r w:rsidR="0001547F" w:rsidDel="00286045">
                <w:rPr>
                  <w:rFonts w:hint="eastAsia"/>
                  <w:iCs/>
                </w:rPr>
                <w:delText>（</w:delText>
              </w:r>
              <w:r w:rsidR="0001547F" w:rsidDel="00286045">
                <w:rPr>
                  <w:rFonts w:hint="eastAsia"/>
                  <w:iCs/>
                </w:rPr>
                <w:delText>2nd Prize</w:delText>
              </w:r>
              <w:r w:rsidR="0001547F" w:rsidDel="00286045">
                <w:rPr>
                  <w:rFonts w:hint="eastAsia"/>
                  <w:iCs/>
                </w:rPr>
                <w:delText>）</w:delText>
              </w:r>
              <w:r w:rsidDel="00286045">
                <w:delText>：</w:delText>
              </w:r>
            </w:del>
          </w:p>
          <w:p w:rsidR="001F0F81" w:rsidDel="00286045" w:rsidRDefault="001F0F81" w:rsidP="00711B0D">
            <w:pPr>
              <w:rPr>
                <w:del w:id="6758" w:author="Microsoft" w:date="2015-09-21T15:53:00Z"/>
              </w:rPr>
            </w:pPr>
            <w:del w:id="6759" w:author="Microsoft" w:date="2015-09-21T15:53:00Z">
              <w:r w:rsidDel="00286045">
                <w:rPr>
                  <w:rFonts w:hint="eastAsia"/>
                </w:rPr>
                <w:delText>三等奖</w:delText>
              </w:r>
              <w:r w:rsidR="00FD3CAF" w:rsidRPr="00FD3CAF" w:rsidDel="00286045">
                <w:rPr>
                  <w:rFonts w:hint="eastAsia"/>
                  <w:iCs/>
                </w:rPr>
                <w:delText>（</w:delText>
              </w:r>
              <w:r w:rsidR="0001547F" w:rsidDel="00286045">
                <w:rPr>
                  <w:rFonts w:hint="eastAsia"/>
                  <w:iCs/>
                </w:rPr>
                <w:delText>Third Prize</w:delText>
              </w:r>
              <w:r w:rsidR="00FD3CAF" w:rsidRPr="00FD3CAF" w:rsidDel="00286045">
                <w:rPr>
                  <w:rFonts w:hint="eastAsia"/>
                  <w:iCs/>
                </w:rPr>
                <w:delText>）</w:delText>
              </w:r>
              <w:r w:rsidR="0001547F" w:rsidDel="00286045">
                <w:rPr>
                  <w:rFonts w:hint="eastAsia"/>
                  <w:iCs/>
                </w:rPr>
                <w:delText>（</w:delText>
              </w:r>
              <w:r w:rsidR="0001547F" w:rsidDel="00286045">
                <w:rPr>
                  <w:rFonts w:hint="eastAsia"/>
                  <w:iCs/>
                </w:rPr>
                <w:delText>3rd Prize</w:delText>
              </w:r>
              <w:r w:rsidR="0001547F" w:rsidDel="00286045">
                <w:rPr>
                  <w:rFonts w:hint="eastAsia"/>
                  <w:iCs/>
                </w:rPr>
                <w:delText>）</w:delText>
              </w:r>
              <w:r w:rsidDel="00286045">
                <w:delText>：</w:delText>
              </w:r>
            </w:del>
          </w:p>
          <w:p w:rsidR="001F0F81" w:rsidDel="00286045" w:rsidRDefault="001F0F81" w:rsidP="00711B0D">
            <w:pPr>
              <w:rPr>
                <w:del w:id="6760" w:author="Microsoft" w:date="2015-09-21T15:53:00Z"/>
              </w:rPr>
            </w:pPr>
            <w:del w:id="6761" w:author="Microsoft" w:date="2015-09-21T15:53:00Z">
              <w:r w:rsidDel="00286045">
                <w:rPr>
                  <w:rFonts w:hint="eastAsia"/>
                </w:rPr>
                <w:delText>四等奖</w:delText>
              </w:r>
              <w:r w:rsidR="00FD3CAF" w:rsidRPr="00FD3CAF" w:rsidDel="00286045">
                <w:rPr>
                  <w:rFonts w:hint="eastAsia"/>
                  <w:iCs/>
                </w:rPr>
                <w:delText>（</w:delText>
              </w:r>
              <w:r w:rsidR="0001547F" w:rsidDel="00286045">
                <w:rPr>
                  <w:rFonts w:hint="eastAsia"/>
                  <w:iCs/>
                </w:rPr>
                <w:delText>Fourth Prize</w:delText>
              </w:r>
              <w:r w:rsidR="00FD3CAF" w:rsidRPr="00FD3CAF" w:rsidDel="00286045">
                <w:rPr>
                  <w:rFonts w:hint="eastAsia"/>
                  <w:iCs/>
                </w:rPr>
                <w:delText>）</w:delText>
              </w:r>
              <w:r w:rsidR="0001547F" w:rsidRPr="0001547F" w:rsidDel="00286045">
                <w:rPr>
                  <w:rFonts w:hint="eastAsia"/>
                  <w:iCs/>
                </w:rPr>
                <w:delText>（</w:delText>
              </w:r>
              <w:r w:rsidR="0001547F" w:rsidDel="00286045">
                <w:rPr>
                  <w:rFonts w:hint="eastAsia"/>
                  <w:iCs/>
                </w:rPr>
                <w:delText>4th Prize</w:delText>
              </w:r>
              <w:r w:rsidR="0001547F" w:rsidRPr="0001547F" w:rsidDel="00286045">
                <w:rPr>
                  <w:rFonts w:hint="eastAsia"/>
                  <w:iCs/>
                </w:rPr>
                <w:delText>）</w:delText>
              </w:r>
              <w:r w:rsidDel="00286045">
                <w:delText>：</w:delText>
              </w:r>
            </w:del>
          </w:p>
          <w:p w:rsidR="001F0F81" w:rsidDel="00286045" w:rsidRDefault="001F0F81" w:rsidP="00711B0D">
            <w:pPr>
              <w:rPr>
                <w:del w:id="6762" w:author="Microsoft" w:date="2015-09-21T15:53:00Z"/>
              </w:rPr>
            </w:pPr>
            <w:del w:id="6763" w:author="Microsoft" w:date="2015-09-21T15:53:00Z">
              <w:r w:rsidDel="00286045">
                <w:rPr>
                  <w:rFonts w:hint="eastAsia"/>
                </w:rPr>
                <w:delText>五等奖</w:delText>
              </w:r>
              <w:r w:rsidR="00FD3CAF" w:rsidRPr="00FD3CAF" w:rsidDel="00286045">
                <w:rPr>
                  <w:rFonts w:hint="eastAsia"/>
                  <w:iCs/>
                </w:rPr>
                <w:delText>（</w:delText>
              </w:r>
              <w:r w:rsidR="0001547F" w:rsidDel="00286045">
                <w:rPr>
                  <w:rFonts w:hint="eastAsia"/>
                  <w:iCs/>
                </w:rPr>
                <w:delText>Fifth Prize</w:delText>
              </w:r>
              <w:r w:rsidR="00FD3CAF" w:rsidRPr="00FD3CAF" w:rsidDel="00286045">
                <w:rPr>
                  <w:rFonts w:hint="eastAsia"/>
                  <w:iCs/>
                </w:rPr>
                <w:delText>）</w:delText>
              </w:r>
              <w:r w:rsidR="0001547F" w:rsidRPr="0001547F" w:rsidDel="00286045">
                <w:rPr>
                  <w:rFonts w:hint="eastAsia"/>
                  <w:iCs/>
                </w:rPr>
                <w:delText>（</w:delText>
              </w:r>
              <w:r w:rsidR="0001547F" w:rsidDel="00286045">
                <w:rPr>
                  <w:rFonts w:hint="eastAsia"/>
                  <w:iCs/>
                </w:rPr>
                <w:delText>5th Prize</w:delText>
              </w:r>
              <w:r w:rsidR="0001547F" w:rsidRPr="0001547F" w:rsidDel="00286045">
                <w:rPr>
                  <w:rFonts w:hint="eastAsia"/>
                  <w:iCs/>
                </w:rPr>
                <w:delText>）</w:delText>
              </w:r>
              <w:r w:rsidDel="00286045">
                <w:delText>：</w:delText>
              </w:r>
            </w:del>
          </w:p>
          <w:p w:rsidR="001F0F81" w:rsidDel="00286045" w:rsidRDefault="001F0F81" w:rsidP="00711B0D">
            <w:pPr>
              <w:rPr>
                <w:del w:id="6764" w:author="Microsoft" w:date="2015-09-21T15:53:00Z"/>
              </w:rPr>
            </w:pPr>
            <w:del w:id="6765" w:author="Microsoft" w:date="2015-09-21T15:53:00Z">
              <w:r w:rsidDel="00286045">
                <w:rPr>
                  <w:rFonts w:hint="eastAsia"/>
                </w:rPr>
                <w:delText>六等奖</w:delText>
              </w:r>
              <w:r w:rsidR="00FD3CAF" w:rsidRPr="00FD3CAF" w:rsidDel="00286045">
                <w:rPr>
                  <w:rFonts w:hint="eastAsia"/>
                  <w:iCs/>
                </w:rPr>
                <w:delText>（</w:delText>
              </w:r>
              <w:r w:rsidR="0001547F" w:rsidDel="00286045">
                <w:rPr>
                  <w:rFonts w:hint="eastAsia"/>
                  <w:iCs/>
                </w:rPr>
                <w:delText>Sixth Prize</w:delText>
              </w:r>
              <w:r w:rsidR="00FD3CAF" w:rsidRPr="00FD3CAF" w:rsidDel="00286045">
                <w:rPr>
                  <w:rFonts w:hint="eastAsia"/>
                  <w:iCs/>
                </w:rPr>
                <w:delText>）</w:delText>
              </w:r>
              <w:r w:rsidR="0001547F" w:rsidRPr="0001547F" w:rsidDel="00286045">
                <w:rPr>
                  <w:rFonts w:hint="eastAsia"/>
                  <w:iCs/>
                </w:rPr>
                <w:delText>（</w:delText>
              </w:r>
              <w:r w:rsidR="0001547F" w:rsidDel="00286045">
                <w:rPr>
                  <w:rFonts w:hint="eastAsia"/>
                  <w:iCs/>
                </w:rPr>
                <w:delText>6th Prize</w:delText>
              </w:r>
              <w:r w:rsidR="0001547F" w:rsidRPr="0001547F" w:rsidDel="00286045">
                <w:rPr>
                  <w:rFonts w:hint="eastAsia"/>
                  <w:iCs/>
                </w:rPr>
                <w:delText>）</w:delText>
              </w:r>
              <w:r w:rsidDel="00286045">
                <w:delText>：</w:delText>
              </w:r>
            </w:del>
          </w:p>
          <w:p w:rsidR="001F0F81" w:rsidDel="00286045" w:rsidRDefault="001F0F81" w:rsidP="00711B0D">
            <w:pPr>
              <w:rPr>
                <w:del w:id="6766" w:author="Microsoft" w:date="2015-09-21T15:53:00Z"/>
              </w:rPr>
            </w:pPr>
            <w:del w:id="6767" w:author="Microsoft" w:date="2015-09-21T15:53:00Z">
              <w:r w:rsidDel="00286045">
                <w:rPr>
                  <w:rFonts w:hint="eastAsia"/>
                </w:rPr>
                <w:delText>七等奖</w:delText>
              </w:r>
              <w:r w:rsidR="00FD3CAF" w:rsidRPr="00FD3CAF" w:rsidDel="00286045">
                <w:rPr>
                  <w:rFonts w:hint="eastAsia"/>
                  <w:iCs/>
                </w:rPr>
                <w:delText>（</w:delText>
              </w:r>
              <w:r w:rsidR="0001547F" w:rsidDel="00286045">
                <w:rPr>
                  <w:rFonts w:hint="eastAsia"/>
                  <w:iCs/>
                </w:rPr>
                <w:delText>Seventh Prize</w:delText>
              </w:r>
              <w:r w:rsidR="00FD3CAF" w:rsidRPr="00FD3CAF" w:rsidDel="00286045">
                <w:rPr>
                  <w:rFonts w:hint="eastAsia"/>
                  <w:iCs/>
                </w:rPr>
                <w:delText>）</w:delText>
              </w:r>
              <w:r w:rsidR="0001547F" w:rsidRPr="0001547F" w:rsidDel="00286045">
                <w:rPr>
                  <w:rFonts w:hint="eastAsia"/>
                  <w:iCs/>
                </w:rPr>
                <w:delText>（</w:delText>
              </w:r>
              <w:r w:rsidR="0001547F" w:rsidDel="00286045">
                <w:rPr>
                  <w:rFonts w:hint="eastAsia"/>
                  <w:iCs/>
                </w:rPr>
                <w:delText>7th Prize</w:delText>
              </w:r>
              <w:r w:rsidR="0001547F" w:rsidRPr="0001547F" w:rsidDel="00286045">
                <w:rPr>
                  <w:rFonts w:hint="eastAsia"/>
                  <w:iCs/>
                </w:rPr>
                <w:delText>）</w:delText>
              </w:r>
              <w:r w:rsidDel="00286045">
                <w:delText>：</w:delText>
              </w:r>
            </w:del>
          </w:p>
          <w:p w:rsidR="001F0F81" w:rsidDel="00286045" w:rsidRDefault="001F0F81" w:rsidP="00711B0D">
            <w:pPr>
              <w:rPr>
                <w:del w:id="6768" w:author="Microsoft" w:date="2015-09-21T15:53:00Z"/>
              </w:rPr>
            </w:pPr>
            <w:del w:id="6769" w:author="Microsoft" w:date="2015-09-21T15:53:00Z">
              <w:r w:rsidDel="00286045">
                <w:rPr>
                  <w:rFonts w:hint="eastAsia"/>
                </w:rPr>
                <w:delText>合计</w:delText>
              </w:r>
              <w:r w:rsidDel="00286045">
                <w:delText>张数</w:delText>
              </w:r>
              <w:r w:rsidR="00FD3CAF" w:rsidRPr="00FD3CAF" w:rsidDel="00286045">
                <w:rPr>
                  <w:rFonts w:hint="eastAsia"/>
                  <w:iCs/>
                </w:rPr>
                <w:delText>（</w:delText>
              </w:r>
              <w:r w:rsidR="0001547F" w:rsidDel="00286045">
                <w:rPr>
                  <w:rFonts w:hint="eastAsia"/>
                  <w:iCs/>
                </w:rPr>
                <w:delText>Total Tickets</w:delText>
              </w:r>
              <w:r w:rsidR="00FD3CAF" w:rsidRPr="00FD3CAF" w:rsidDel="00286045">
                <w:rPr>
                  <w:rFonts w:hint="eastAsia"/>
                  <w:iCs/>
                </w:rPr>
                <w:delText>）</w:delText>
              </w:r>
              <w:r w:rsidDel="00286045">
                <w:delText>：</w:delText>
              </w:r>
            </w:del>
          </w:p>
          <w:p w:rsidR="001F0F81" w:rsidRPr="00883F4B" w:rsidDel="00286045" w:rsidRDefault="001F0F81" w:rsidP="00711B0D">
            <w:pPr>
              <w:rPr>
                <w:del w:id="6770" w:author="Microsoft" w:date="2015-09-21T15:53:00Z"/>
              </w:rPr>
            </w:pPr>
            <w:del w:id="6771" w:author="Microsoft" w:date="2015-09-21T15:53:00Z">
              <w:r w:rsidDel="00286045">
                <w:rPr>
                  <w:rFonts w:hint="eastAsia"/>
                </w:rPr>
                <w:delText>合计</w:delText>
              </w:r>
              <w:r w:rsidDel="00286045">
                <w:delText>金额</w:delText>
              </w:r>
              <w:r w:rsidR="00FD3CAF" w:rsidRPr="00FD3CAF" w:rsidDel="00286045">
                <w:rPr>
                  <w:rFonts w:hint="eastAsia"/>
                  <w:iCs/>
                </w:rPr>
                <w:delText>（</w:delText>
              </w:r>
              <w:r w:rsidR="0001547F" w:rsidDel="00286045">
                <w:rPr>
                  <w:rFonts w:hint="eastAsia"/>
                  <w:iCs/>
                </w:rPr>
                <w:delText>Total Value</w:delText>
              </w:r>
              <w:r w:rsidR="00FD3CAF" w:rsidRPr="00FD3CAF" w:rsidDel="00286045">
                <w:rPr>
                  <w:rFonts w:hint="eastAsia"/>
                  <w:iCs/>
                </w:rPr>
                <w:delText>）</w:delText>
              </w:r>
              <w:r w:rsidDel="00286045">
                <w:delText>：</w:delText>
              </w:r>
            </w:del>
          </w:p>
        </w:tc>
      </w:tr>
      <w:tr w:rsidR="00711B0D" w:rsidRPr="00883F4B" w:rsidDel="00286045" w:rsidTr="00711B0D">
        <w:trPr>
          <w:del w:id="6772" w:author="Microsoft" w:date="2015-09-21T15:53:00Z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Del="00286045" w:rsidRDefault="00711B0D" w:rsidP="00711B0D">
            <w:pPr>
              <w:rPr>
                <w:del w:id="6773" w:author="Microsoft" w:date="2015-09-21T15:53:00Z"/>
              </w:rPr>
            </w:pPr>
            <w:del w:id="6774" w:author="Microsoft" w:date="2015-09-21T15:53:00Z">
              <w:r w:rsidRPr="00883F4B" w:rsidDel="00286045">
                <w:rPr>
                  <w:rFonts w:hint="eastAsia"/>
                </w:rPr>
                <w:delText>异常情况</w:delText>
              </w:r>
            </w:del>
          </w:p>
        </w:tc>
        <w:tc>
          <w:tcPr>
            <w:tcW w:w="7362" w:type="dxa"/>
            <w:gridSpan w:val="3"/>
            <w:vAlign w:val="center"/>
          </w:tcPr>
          <w:p w:rsidR="00711B0D" w:rsidRPr="00FE4DC0" w:rsidDel="00286045" w:rsidRDefault="001F0F81" w:rsidP="00711B0D">
            <w:pPr>
              <w:rPr>
                <w:del w:id="6775" w:author="Microsoft" w:date="2015-09-21T15:53:00Z"/>
                <w:noProof/>
                <w:szCs w:val="21"/>
              </w:rPr>
            </w:pPr>
            <w:del w:id="6776" w:author="Microsoft" w:date="2015-09-21T15:53:00Z">
              <w:r w:rsidDel="00286045">
                <w:rPr>
                  <w:rFonts w:hint="eastAsia"/>
                  <w:noProof/>
                  <w:szCs w:val="21"/>
                </w:rPr>
                <w:delText>无</w:delText>
              </w:r>
            </w:del>
          </w:p>
        </w:tc>
      </w:tr>
      <w:tr w:rsidR="00711B0D" w:rsidRPr="00883F4B" w:rsidDel="00286045" w:rsidTr="00711B0D">
        <w:trPr>
          <w:del w:id="6777" w:author="Microsoft" w:date="2015-09-21T15:53:00Z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Del="00286045" w:rsidRDefault="00711B0D" w:rsidP="00711B0D">
            <w:pPr>
              <w:rPr>
                <w:del w:id="6778" w:author="Microsoft" w:date="2015-09-21T15:53:00Z"/>
              </w:rPr>
            </w:pPr>
            <w:del w:id="6779" w:author="Microsoft" w:date="2015-09-21T15:53:00Z">
              <w:r w:rsidRPr="00883F4B" w:rsidDel="00286045">
                <w:rPr>
                  <w:rFonts w:hint="eastAsia"/>
                </w:rPr>
                <w:delText>约束条件</w:delText>
              </w:r>
            </w:del>
          </w:p>
        </w:tc>
        <w:tc>
          <w:tcPr>
            <w:tcW w:w="7362" w:type="dxa"/>
            <w:gridSpan w:val="3"/>
            <w:vAlign w:val="center"/>
          </w:tcPr>
          <w:p w:rsidR="00711B0D" w:rsidRPr="00883F4B" w:rsidDel="00286045" w:rsidRDefault="001F0F81" w:rsidP="00711B0D">
            <w:pPr>
              <w:rPr>
                <w:del w:id="6780" w:author="Microsoft" w:date="2015-09-21T15:53:00Z"/>
                <w:bCs/>
                <w:iCs/>
              </w:rPr>
            </w:pPr>
            <w:del w:id="6781" w:author="Microsoft" w:date="2015-09-21T15:53:00Z">
              <w:r w:rsidDel="00286045">
                <w:rPr>
                  <w:rFonts w:hint="eastAsia"/>
                  <w:bCs/>
                  <w:iCs/>
                </w:rPr>
                <w:delText>无</w:delText>
              </w:r>
            </w:del>
          </w:p>
        </w:tc>
      </w:tr>
      <w:tr w:rsidR="00711B0D" w:rsidRPr="00883F4B" w:rsidDel="00286045" w:rsidTr="00711B0D">
        <w:trPr>
          <w:del w:id="6782" w:author="Microsoft" w:date="2015-09-21T15:53:00Z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Del="00286045" w:rsidRDefault="00711B0D" w:rsidP="00711B0D">
            <w:pPr>
              <w:rPr>
                <w:del w:id="6783" w:author="Microsoft" w:date="2015-09-21T15:53:00Z"/>
              </w:rPr>
            </w:pPr>
            <w:del w:id="6784" w:author="Microsoft" w:date="2015-09-21T15:53:00Z">
              <w:r w:rsidRPr="00883F4B" w:rsidDel="00286045">
                <w:rPr>
                  <w:rFonts w:hint="eastAsia"/>
                </w:rPr>
                <w:delText>其它说明</w:delText>
              </w:r>
            </w:del>
          </w:p>
        </w:tc>
        <w:tc>
          <w:tcPr>
            <w:tcW w:w="7362" w:type="dxa"/>
            <w:gridSpan w:val="3"/>
            <w:vAlign w:val="center"/>
          </w:tcPr>
          <w:p w:rsidR="00711B0D" w:rsidRPr="00883F4B" w:rsidDel="00286045" w:rsidRDefault="001F0F81" w:rsidP="00711B0D">
            <w:pPr>
              <w:rPr>
                <w:del w:id="6785" w:author="Microsoft" w:date="2015-09-21T15:53:00Z"/>
              </w:rPr>
            </w:pPr>
            <w:del w:id="6786" w:author="Microsoft" w:date="2015-09-21T15:53:00Z">
              <w:r w:rsidDel="00286045">
                <w:rPr>
                  <w:rFonts w:hint="eastAsia"/>
                </w:rPr>
                <w:delText>无</w:delText>
              </w:r>
            </w:del>
          </w:p>
        </w:tc>
      </w:tr>
    </w:tbl>
    <w:p w:rsidR="00236E7C" w:rsidRPr="00711B0D" w:rsidRDefault="00236E7C" w:rsidP="00711B0D">
      <w:pPr>
        <w:pStyle w:val="a0"/>
        <w:ind w:firstLineChars="0" w:firstLine="0"/>
      </w:pPr>
    </w:p>
    <w:p w:rsidR="00C01052" w:rsidRDefault="00C01052">
      <w:pPr>
        <w:pStyle w:val="3"/>
        <w:rPr>
          <w:ins w:id="6787" w:author="Microsoft" w:date="2015-12-28T16:21:00Z"/>
        </w:rPr>
      </w:pPr>
      <w:bookmarkStart w:id="6788" w:name="_Toc447205954"/>
      <w:ins w:id="6789" w:author="Microsoft" w:date="2015-12-28T16:21:00Z">
        <w:r>
          <w:rPr>
            <w:rFonts w:hint="eastAsia"/>
          </w:rPr>
          <w:t>库存</w:t>
        </w:r>
        <w:r>
          <w:t>报表</w:t>
        </w:r>
        <w:bookmarkEnd w:id="6788"/>
      </w:ins>
    </w:p>
    <w:p w:rsidR="00711B0D" w:rsidRDefault="001C3BDC">
      <w:pPr>
        <w:pStyle w:val="4"/>
        <w:rPr>
          <w:ins w:id="6790" w:author="Microsoft" w:date="2015-09-22T11:32:00Z"/>
        </w:rPr>
        <w:pPrChange w:id="6791" w:author="Microsoft" w:date="2015-12-29T13:55:00Z">
          <w:pPr>
            <w:pStyle w:val="3"/>
          </w:pPr>
        </w:pPrChange>
      </w:pPr>
      <w:ins w:id="6792" w:author="Microsoft" w:date="2016-01-13T11:44:00Z">
        <w:r>
          <w:rPr>
            <w:rFonts w:hint="eastAsia"/>
          </w:rPr>
          <w:t>仓库</w:t>
        </w:r>
      </w:ins>
      <w:r w:rsidR="00711B0D">
        <w:rPr>
          <w:rFonts w:hint="eastAsia"/>
        </w:rPr>
        <w:t>库存</w:t>
      </w:r>
      <w:r w:rsidR="00711B0D">
        <w:t>报表</w:t>
      </w:r>
      <w:r w:rsidR="00323126" w:rsidRPr="00323126">
        <w:rPr>
          <w:rFonts w:hint="eastAsia"/>
        </w:rPr>
        <w:t>（</w:t>
      </w:r>
      <w:ins w:id="6793" w:author="Microsoft" w:date="2016-01-13T11:45:00Z">
        <w:r>
          <w:rPr>
            <w:rFonts w:hint="eastAsia"/>
          </w:rPr>
          <w:t xml:space="preserve"> W</w:t>
        </w:r>
        <w:r>
          <w:t xml:space="preserve">areahouse </w:t>
        </w:r>
      </w:ins>
      <w:r w:rsidR="00282774">
        <w:rPr>
          <w:rFonts w:hint="eastAsia"/>
        </w:rPr>
        <w:t>Inventory</w:t>
      </w:r>
      <w:r w:rsidR="00E30F97">
        <w:rPr>
          <w:rFonts w:hint="eastAsia"/>
        </w:rPr>
        <w:t xml:space="preserve"> Reports</w:t>
      </w:r>
      <w:r w:rsidR="00323126" w:rsidRPr="00323126">
        <w:rPr>
          <w:rFonts w:hint="eastAsia"/>
        </w:rPr>
        <w:t>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27"/>
        <w:gridCol w:w="9411"/>
      </w:tblGrid>
      <w:tr w:rsidR="00341E5D" w:rsidRPr="009A3BDA" w:rsidTr="007071F4">
        <w:trPr>
          <w:trHeight w:val="285"/>
          <w:ins w:id="6794" w:author="Microsoft" w:date="2015-09-22T11:32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341E5D" w:rsidRPr="00940825" w:rsidRDefault="00341E5D" w:rsidP="007071F4">
            <w:pPr>
              <w:pStyle w:val="a8"/>
              <w:widowControl/>
              <w:numPr>
                <w:ilvl w:val="0"/>
                <w:numId w:val="65"/>
              </w:numPr>
              <w:spacing w:before="240" w:after="0"/>
              <w:ind w:firstLineChars="0"/>
              <w:jc w:val="left"/>
              <w:rPr>
                <w:ins w:id="6795" w:author="Microsoft" w:date="2015-09-22T11:32:00Z"/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ins w:id="6796" w:author="Microsoft" w:date="2015-09-22T11:32:00Z">
              <w:r w:rsidRPr="00940825">
                <w:rPr>
                  <w:rFonts w:ascii="宋体" w:hAnsi="宋体" w:cs="宋体" w:hint="eastAsia"/>
                  <w:b/>
                  <w:bCs/>
                  <w:color w:val="000000"/>
                  <w:sz w:val="22"/>
                  <w:szCs w:val="22"/>
                </w:rPr>
                <w:t>查询条件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341E5D" w:rsidRPr="009A3BDA" w:rsidRDefault="00341E5D" w:rsidP="007071F4">
            <w:pPr>
              <w:spacing w:before="240" w:after="0"/>
              <w:rPr>
                <w:ins w:id="6797" w:author="Microsoft" w:date="2015-09-22T11:32:00Z"/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ins w:id="6798" w:author="Microsoft" w:date="2015-09-22T11:32:00Z">
              <w:r w:rsidRPr="009A3BDA">
                <w:rPr>
                  <w:rFonts w:ascii="宋体" w:hAnsi="宋体" w:cs="宋体" w:hint="eastAsia"/>
                  <w:b/>
                  <w:bCs/>
                  <w:color w:val="000000"/>
                  <w:sz w:val="22"/>
                  <w:szCs w:val="22"/>
                </w:rPr>
                <w:t>说明</w:t>
              </w:r>
            </w:ins>
          </w:p>
        </w:tc>
      </w:tr>
      <w:tr w:rsidR="00341E5D" w:rsidRPr="009A3BDA" w:rsidTr="00203026">
        <w:trPr>
          <w:trHeight w:val="525"/>
          <w:ins w:id="6799" w:author="Microsoft" w:date="2015-09-22T11:32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1E5D" w:rsidRPr="009A3BDA" w:rsidRDefault="00341E5D" w:rsidP="007071F4">
            <w:pPr>
              <w:spacing w:before="240" w:after="0"/>
              <w:jc w:val="center"/>
              <w:rPr>
                <w:ins w:id="6800" w:author="Microsoft" w:date="2015-09-22T11:32:00Z"/>
                <w:rFonts w:ascii="宋体" w:hAnsi="宋体" w:cs="宋体"/>
                <w:color w:val="000000"/>
                <w:sz w:val="22"/>
                <w:szCs w:val="22"/>
              </w:rPr>
            </w:pPr>
            <w:ins w:id="6801" w:author="Microsoft" w:date="2015-09-22T11:32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方案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名称</w:t>
              </w:r>
            </w:ins>
          </w:p>
        </w:tc>
        <w:tc>
          <w:tcPr>
            <w:tcW w:w="33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341E5D" w:rsidRPr="009A3BDA" w:rsidRDefault="00341E5D" w:rsidP="007071F4">
            <w:pPr>
              <w:spacing w:before="240" w:after="0"/>
              <w:jc w:val="center"/>
              <w:rPr>
                <w:ins w:id="6802" w:author="Microsoft" w:date="2015-09-22T11:32:00Z"/>
                <w:rFonts w:ascii="宋体" w:hAnsi="宋体" w:cs="宋体"/>
                <w:color w:val="000000"/>
                <w:sz w:val="22"/>
                <w:szCs w:val="22"/>
              </w:rPr>
            </w:pPr>
            <w:ins w:id="6803" w:author="Microsoft" w:date="2015-09-22T11:32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默认全部方案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，可进行选择；</w:t>
              </w:r>
            </w:ins>
          </w:p>
        </w:tc>
      </w:tr>
      <w:tr w:rsidR="00341E5D" w:rsidRPr="009A3BDA" w:rsidTr="00203026">
        <w:trPr>
          <w:trHeight w:val="525"/>
          <w:ins w:id="6804" w:author="Microsoft" w:date="2015-09-22T11:33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41E5D" w:rsidRDefault="00341E5D" w:rsidP="007071F4">
            <w:pPr>
              <w:spacing w:before="240" w:after="0"/>
              <w:jc w:val="center"/>
              <w:rPr>
                <w:ins w:id="6805" w:author="Microsoft" w:date="2015-09-22T11:33:00Z"/>
                <w:rFonts w:ascii="宋体" w:hAnsi="宋体" w:cs="宋体"/>
                <w:color w:val="000000"/>
                <w:sz w:val="22"/>
                <w:szCs w:val="22"/>
              </w:rPr>
            </w:pPr>
            <w:ins w:id="6806" w:author="Microsoft" w:date="2015-09-22T11:34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选择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仓库</w:t>
              </w:r>
            </w:ins>
          </w:p>
        </w:tc>
        <w:tc>
          <w:tcPr>
            <w:tcW w:w="337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41E5D" w:rsidRDefault="00C733D2" w:rsidP="007071F4">
            <w:pPr>
              <w:spacing w:before="240" w:after="0"/>
              <w:jc w:val="center"/>
              <w:rPr>
                <w:ins w:id="6807" w:author="Microsoft" w:date="2015-09-22T11:33:00Z"/>
                <w:rFonts w:ascii="宋体" w:hAnsi="宋体" w:cs="宋体"/>
                <w:color w:val="000000"/>
                <w:sz w:val="22"/>
                <w:szCs w:val="22"/>
              </w:rPr>
            </w:pPr>
            <w:ins w:id="6808" w:author="Microsoft" w:date="2015-09-22T11:37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选择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一个仓库查看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库存</w:t>
              </w:r>
            </w:ins>
            <w:ins w:id="6809" w:author="Microsoft" w:date="2015-09-22T11:44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；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默认全部；查看总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库存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；</w:t>
              </w:r>
            </w:ins>
          </w:p>
        </w:tc>
      </w:tr>
      <w:tr w:rsidR="009B60AD" w:rsidRPr="009A3BDA" w:rsidTr="00341E5D">
        <w:trPr>
          <w:trHeight w:val="525"/>
          <w:ins w:id="6810" w:author="Microsoft" w:date="2015-09-22T11:49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B60AD" w:rsidRDefault="009B60AD" w:rsidP="007071F4">
            <w:pPr>
              <w:spacing w:before="240" w:after="0"/>
              <w:jc w:val="center"/>
              <w:rPr>
                <w:ins w:id="6811" w:author="Microsoft" w:date="2015-09-22T11:49:00Z"/>
                <w:rFonts w:ascii="宋体" w:hAnsi="宋体" w:cs="宋体"/>
                <w:color w:val="000000"/>
                <w:sz w:val="22"/>
                <w:szCs w:val="22"/>
              </w:rPr>
            </w:pPr>
            <w:ins w:id="6812" w:author="Microsoft" w:date="2015-09-22T11:49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日期</w:t>
              </w:r>
            </w:ins>
          </w:p>
        </w:tc>
        <w:tc>
          <w:tcPr>
            <w:tcW w:w="337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B60AD" w:rsidRDefault="009B60AD" w:rsidP="007071F4">
            <w:pPr>
              <w:spacing w:before="240" w:after="0"/>
              <w:jc w:val="center"/>
              <w:rPr>
                <w:ins w:id="6813" w:author="Microsoft" w:date="2015-09-22T11:49:00Z"/>
                <w:rFonts w:ascii="宋体" w:hAnsi="宋体" w:cs="宋体"/>
                <w:color w:val="000000"/>
                <w:sz w:val="22"/>
                <w:szCs w:val="22"/>
              </w:rPr>
            </w:pPr>
            <w:ins w:id="6814" w:author="Microsoft" w:date="2015-09-22T11:49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选择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查询的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日期区间</w:t>
              </w:r>
            </w:ins>
            <w:ins w:id="6815" w:author="Microsoft" w:date="2015-11-09T14:05:00Z">
              <w:r w:rsidR="008B4356"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每一天</w:t>
              </w:r>
              <w:r w:rsidR="008B4356">
                <w:rPr>
                  <w:rFonts w:ascii="宋体" w:hAnsi="宋体" w:cs="宋体"/>
                  <w:color w:val="000000"/>
                  <w:sz w:val="22"/>
                  <w:szCs w:val="22"/>
                </w:rPr>
                <w:t>的库存</w:t>
              </w:r>
              <w:r w:rsidR="008B4356"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情况</w:t>
              </w:r>
            </w:ins>
          </w:p>
        </w:tc>
      </w:tr>
    </w:tbl>
    <w:p w:rsidR="00341E5D" w:rsidRDefault="00341E5D" w:rsidP="00341E5D">
      <w:pPr>
        <w:pStyle w:val="a0"/>
        <w:ind w:firstLineChars="0" w:firstLine="0"/>
        <w:rPr>
          <w:ins w:id="6816" w:author="Microsoft" w:date="2015-12-29T13:30:00Z"/>
        </w:rPr>
      </w:pPr>
    </w:p>
    <w:p w:rsidR="00B52C94" w:rsidRDefault="00B52C94" w:rsidP="00341E5D">
      <w:pPr>
        <w:pStyle w:val="a0"/>
        <w:ind w:firstLineChars="0" w:firstLine="0"/>
        <w:rPr>
          <w:ins w:id="6817" w:author="Microsoft" w:date="2015-12-29T13:30:00Z"/>
        </w:rPr>
      </w:pPr>
    </w:p>
    <w:p w:rsidR="00B52C94" w:rsidRDefault="00B52C94" w:rsidP="00341E5D">
      <w:pPr>
        <w:pStyle w:val="a0"/>
        <w:ind w:firstLineChars="0" w:firstLine="0"/>
        <w:rPr>
          <w:ins w:id="6818" w:author="Microsoft" w:date="2015-10-14T15:31:00Z"/>
        </w:rPr>
      </w:pPr>
    </w:p>
    <w:tbl>
      <w:tblPr>
        <w:tblStyle w:val="a9"/>
        <w:tblW w:w="12022" w:type="dxa"/>
        <w:tblLook w:val="04A0" w:firstRow="1" w:lastRow="0" w:firstColumn="1" w:lastColumn="0" w:noHBand="0" w:noVBand="1"/>
        <w:tblPrChange w:id="6819" w:author="Microsoft" w:date="2015-10-14T15:33:00Z">
          <w:tblPr>
            <w:tblStyle w:val="a9"/>
            <w:tblW w:w="7360" w:type="dxa"/>
            <w:tblLook w:val="04A0" w:firstRow="1" w:lastRow="0" w:firstColumn="1" w:lastColumn="0" w:noHBand="0" w:noVBand="1"/>
          </w:tblPr>
        </w:tblPrChange>
      </w:tblPr>
      <w:tblGrid>
        <w:gridCol w:w="3256"/>
        <w:gridCol w:w="3265"/>
        <w:gridCol w:w="2721"/>
        <w:gridCol w:w="2780"/>
        <w:tblGridChange w:id="6820">
          <w:tblGrid>
            <w:gridCol w:w="1660"/>
            <w:gridCol w:w="1650"/>
            <w:gridCol w:w="1381"/>
            <w:gridCol w:w="1411"/>
          </w:tblGrid>
        </w:tblGridChange>
      </w:tblGrid>
      <w:tr w:rsidR="009D7DB9" w:rsidRPr="00286045" w:rsidTr="009D7DB9">
        <w:trPr>
          <w:trHeight w:val="404"/>
          <w:ins w:id="6821" w:author="Microsoft" w:date="2015-10-14T15:31:00Z"/>
          <w:trPrChange w:id="6822" w:author="Microsoft" w:date="2015-10-14T15:33:00Z">
            <w:trPr>
              <w:trHeight w:val="378"/>
            </w:trPr>
          </w:trPrChange>
        </w:trPr>
        <w:tc>
          <w:tcPr>
            <w:tcW w:w="3256" w:type="dxa"/>
            <w:shd w:val="clear" w:color="auto" w:fill="D9D9D9" w:themeFill="background1" w:themeFillShade="D9"/>
            <w:tcPrChange w:id="6823" w:author="Microsoft" w:date="2015-10-14T15:33:00Z">
              <w:tcPr>
                <w:tcW w:w="1660" w:type="dxa"/>
                <w:shd w:val="clear" w:color="auto" w:fill="D9D9D9" w:themeFill="background1" w:themeFillShade="D9"/>
              </w:tcPr>
            </w:tcPrChange>
          </w:tcPr>
          <w:p w:rsidR="009D7DB9" w:rsidRDefault="009D7DB9">
            <w:pPr>
              <w:pStyle w:val="a0"/>
              <w:ind w:firstLineChars="0" w:firstLine="0"/>
              <w:jc w:val="center"/>
              <w:rPr>
                <w:ins w:id="6824" w:author="Microsoft" w:date="2015-10-14T15:31:00Z"/>
                <w:rFonts w:ascii="微软雅黑" w:eastAsia="微软雅黑" w:hAnsi="微软雅黑"/>
              </w:rPr>
              <w:pPrChange w:id="6825" w:author="Microsoft" w:date="2015-10-14T15:33:00Z">
                <w:pPr>
                  <w:pStyle w:val="a0"/>
                  <w:ind w:firstLineChars="0" w:firstLine="0"/>
                </w:pPr>
              </w:pPrChange>
            </w:pPr>
            <w:ins w:id="6826" w:author="Microsoft" w:date="2015-10-14T15:31:00Z">
              <w:r>
                <w:rPr>
                  <w:rFonts w:ascii="微软雅黑" w:eastAsia="微软雅黑" w:hAnsi="微软雅黑" w:hint="eastAsia"/>
                </w:rPr>
                <w:t>日期</w:t>
              </w:r>
            </w:ins>
          </w:p>
        </w:tc>
        <w:tc>
          <w:tcPr>
            <w:tcW w:w="3265" w:type="dxa"/>
            <w:shd w:val="clear" w:color="auto" w:fill="D9D9D9" w:themeFill="background1" w:themeFillShade="D9"/>
            <w:tcPrChange w:id="6827" w:author="Microsoft" w:date="2015-10-14T15:33:00Z">
              <w:tcPr>
                <w:tcW w:w="1650" w:type="dxa"/>
                <w:shd w:val="clear" w:color="auto" w:fill="D9D9D9" w:themeFill="background1" w:themeFillShade="D9"/>
              </w:tcPr>
            </w:tcPrChange>
          </w:tcPr>
          <w:p w:rsidR="009D7DB9" w:rsidRPr="00203026" w:rsidRDefault="009D7DB9" w:rsidP="001E2BF5">
            <w:pPr>
              <w:pStyle w:val="a0"/>
              <w:ind w:firstLineChars="50" w:firstLine="105"/>
              <w:rPr>
                <w:ins w:id="6828" w:author="Microsoft" w:date="2015-10-14T15:31:00Z"/>
                <w:rFonts w:ascii="微软雅黑" w:eastAsia="微软雅黑" w:hAnsi="微软雅黑"/>
              </w:rPr>
            </w:pPr>
            <w:ins w:id="6829" w:author="Microsoft" w:date="2015-10-14T15:31:00Z">
              <w:r>
                <w:rPr>
                  <w:rFonts w:ascii="微软雅黑" w:eastAsia="微软雅黑" w:hAnsi="微软雅黑" w:hint="eastAsia"/>
                </w:rPr>
                <w:t>游戏</w:t>
              </w:r>
              <w:r>
                <w:rPr>
                  <w:rFonts w:ascii="微软雅黑" w:eastAsia="微软雅黑" w:hAnsi="微软雅黑"/>
                </w:rPr>
                <w:t>名称</w:t>
              </w:r>
            </w:ins>
          </w:p>
        </w:tc>
        <w:tc>
          <w:tcPr>
            <w:tcW w:w="2721" w:type="dxa"/>
            <w:shd w:val="clear" w:color="auto" w:fill="D9D9D9" w:themeFill="background1" w:themeFillShade="D9"/>
            <w:tcPrChange w:id="6830" w:author="Microsoft" w:date="2015-10-14T15:33:00Z">
              <w:tcPr>
                <w:tcW w:w="1381" w:type="dxa"/>
                <w:shd w:val="clear" w:color="auto" w:fill="D9D9D9" w:themeFill="background1" w:themeFillShade="D9"/>
              </w:tcPr>
            </w:tcPrChange>
          </w:tcPr>
          <w:p w:rsidR="009D7DB9" w:rsidRPr="00203026" w:rsidRDefault="009D7DB9">
            <w:pPr>
              <w:pStyle w:val="a0"/>
              <w:ind w:firstLineChars="0" w:firstLine="0"/>
              <w:rPr>
                <w:ins w:id="6831" w:author="Microsoft" w:date="2015-10-14T15:31:00Z"/>
                <w:rFonts w:ascii="微软雅黑" w:eastAsia="微软雅黑" w:hAnsi="微软雅黑"/>
              </w:rPr>
              <w:pPrChange w:id="6832" w:author="Microsoft" w:date="2015-10-14T15:32:00Z">
                <w:pPr>
                  <w:pStyle w:val="a0"/>
                  <w:ind w:firstLineChars="0" w:firstLine="0"/>
                  <w:jc w:val="center"/>
                </w:pPr>
              </w:pPrChange>
            </w:pPr>
            <w:ins w:id="6833" w:author="Microsoft" w:date="2015-10-14T15:32:00Z">
              <w:r>
                <w:rPr>
                  <w:rFonts w:ascii="微软雅黑" w:eastAsia="微软雅黑" w:hAnsi="微软雅黑" w:hint="eastAsia"/>
                </w:rPr>
                <w:t>库存</w:t>
              </w:r>
              <w:r>
                <w:rPr>
                  <w:rFonts w:ascii="微软雅黑" w:eastAsia="微软雅黑" w:hAnsi="微软雅黑"/>
                </w:rPr>
                <w:t>数量</w:t>
              </w:r>
            </w:ins>
          </w:p>
        </w:tc>
        <w:tc>
          <w:tcPr>
            <w:tcW w:w="2780" w:type="dxa"/>
            <w:shd w:val="clear" w:color="auto" w:fill="D9D9D9" w:themeFill="background1" w:themeFillShade="D9"/>
            <w:tcPrChange w:id="6834" w:author="Microsoft" w:date="2015-10-14T15:33:00Z">
              <w:tcPr>
                <w:tcW w:w="1411" w:type="dxa"/>
                <w:shd w:val="clear" w:color="auto" w:fill="D9D9D9" w:themeFill="background1" w:themeFillShade="D9"/>
              </w:tcPr>
            </w:tcPrChange>
          </w:tcPr>
          <w:p w:rsidR="009D7DB9" w:rsidRPr="00203026" w:rsidRDefault="009D7DB9" w:rsidP="001E2BF5">
            <w:pPr>
              <w:pStyle w:val="a0"/>
              <w:ind w:firstLineChars="0" w:firstLine="0"/>
              <w:jc w:val="center"/>
              <w:rPr>
                <w:ins w:id="6835" w:author="Microsoft" w:date="2015-10-14T15:31:00Z"/>
                <w:rFonts w:ascii="微软雅黑" w:eastAsia="微软雅黑" w:hAnsi="微软雅黑"/>
              </w:rPr>
            </w:pPr>
            <w:ins w:id="6836" w:author="Microsoft" w:date="2015-10-14T15:32:00Z">
              <w:r>
                <w:rPr>
                  <w:rFonts w:ascii="微软雅黑" w:eastAsia="微软雅黑" w:hAnsi="微软雅黑" w:hint="eastAsia"/>
                </w:rPr>
                <w:t>金额</w:t>
              </w:r>
            </w:ins>
          </w:p>
        </w:tc>
      </w:tr>
      <w:tr w:rsidR="009D7DB9" w:rsidRPr="00286045" w:rsidTr="009D7DB9">
        <w:trPr>
          <w:trHeight w:val="367"/>
          <w:ins w:id="6837" w:author="Microsoft" w:date="2015-10-14T15:31:00Z"/>
          <w:trPrChange w:id="6838" w:author="Microsoft" w:date="2015-10-14T15:33:00Z">
            <w:trPr>
              <w:trHeight w:val="344"/>
            </w:trPr>
          </w:trPrChange>
        </w:trPr>
        <w:tc>
          <w:tcPr>
            <w:tcW w:w="3256" w:type="dxa"/>
            <w:vMerge w:val="restart"/>
            <w:tcPrChange w:id="6839" w:author="Microsoft" w:date="2015-10-14T15:33:00Z">
              <w:tcPr>
                <w:tcW w:w="1660" w:type="dxa"/>
                <w:vMerge w:val="restart"/>
              </w:tcPr>
            </w:tcPrChange>
          </w:tcPr>
          <w:p w:rsidR="009D7DB9" w:rsidRDefault="009D7DB9" w:rsidP="001E2BF5">
            <w:pPr>
              <w:pStyle w:val="a0"/>
              <w:ind w:firstLineChars="0" w:firstLine="0"/>
              <w:rPr>
                <w:ins w:id="6840" w:author="Microsoft" w:date="2015-10-14T15:31:00Z"/>
                <w:rFonts w:ascii="微软雅黑" w:eastAsia="微软雅黑" w:hAnsi="微软雅黑"/>
              </w:rPr>
            </w:pPr>
          </w:p>
          <w:p w:rsidR="009D7DB9" w:rsidRDefault="009D7DB9">
            <w:pPr>
              <w:pStyle w:val="a0"/>
              <w:ind w:firstLineChars="0" w:firstLine="0"/>
              <w:jc w:val="center"/>
              <w:rPr>
                <w:ins w:id="6841" w:author="Microsoft" w:date="2015-10-14T15:31:00Z"/>
                <w:rFonts w:ascii="微软雅黑" w:eastAsia="微软雅黑" w:hAnsi="微软雅黑"/>
              </w:rPr>
              <w:pPrChange w:id="6842" w:author="Microsoft" w:date="2015-10-14T15:33:00Z">
                <w:pPr>
                  <w:pStyle w:val="a0"/>
                  <w:ind w:firstLineChars="0" w:firstLine="0"/>
                </w:pPr>
              </w:pPrChange>
            </w:pPr>
            <w:ins w:id="6843" w:author="Microsoft" w:date="2015-10-14T15:31:00Z">
              <w:r>
                <w:rPr>
                  <w:rFonts w:ascii="微软雅黑" w:eastAsia="微软雅黑" w:hAnsi="微软雅黑" w:hint="eastAsia"/>
                </w:rPr>
                <w:t>2015-08-25</w:t>
              </w:r>
            </w:ins>
          </w:p>
        </w:tc>
        <w:tc>
          <w:tcPr>
            <w:tcW w:w="3265" w:type="dxa"/>
            <w:tcPrChange w:id="6844" w:author="Microsoft" w:date="2015-10-14T15:33:00Z">
              <w:tcPr>
                <w:tcW w:w="1650" w:type="dxa"/>
              </w:tcPr>
            </w:tcPrChange>
          </w:tcPr>
          <w:p w:rsidR="009D7DB9" w:rsidRPr="00203026" w:rsidRDefault="009D7DB9" w:rsidP="001E2BF5">
            <w:pPr>
              <w:pStyle w:val="a0"/>
              <w:ind w:firstLineChars="0" w:firstLine="0"/>
              <w:rPr>
                <w:ins w:id="6845" w:author="Microsoft" w:date="2015-10-14T15:31:00Z"/>
                <w:rFonts w:ascii="微软雅黑" w:eastAsia="微软雅黑" w:hAnsi="微软雅黑"/>
              </w:rPr>
            </w:pPr>
            <w:ins w:id="6846" w:author="Microsoft" w:date="2015-10-14T15:31:00Z">
              <w:r>
                <w:rPr>
                  <w:rFonts w:ascii="微软雅黑" w:eastAsia="微软雅黑" w:hAnsi="微软雅黑" w:hint="eastAsia"/>
                </w:rPr>
                <w:t>游戏</w:t>
              </w:r>
              <w:r>
                <w:rPr>
                  <w:rFonts w:ascii="微软雅黑" w:eastAsia="微软雅黑" w:hAnsi="微软雅黑"/>
                </w:rPr>
                <w:t>名称</w:t>
              </w:r>
              <w:r>
                <w:rPr>
                  <w:rFonts w:ascii="微软雅黑" w:eastAsia="微软雅黑" w:hAnsi="微软雅黑" w:hint="eastAsia"/>
                </w:rPr>
                <w:t>1</w:t>
              </w:r>
            </w:ins>
          </w:p>
        </w:tc>
        <w:tc>
          <w:tcPr>
            <w:tcW w:w="2721" w:type="dxa"/>
            <w:tcPrChange w:id="6847" w:author="Microsoft" w:date="2015-10-14T15:33:00Z">
              <w:tcPr>
                <w:tcW w:w="1381" w:type="dxa"/>
              </w:tcPr>
            </w:tcPrChange>
          </w:tcPr>
          <w:p w:rsidR="009D7DB9" w:rsidRPr="00203026" w:rsidRDefault="009D7DB9" w:rsidP="001E2BF5">
            <w:pPr>
              <w:pStyle w:val="a0"/>
              <w:ind w:firstLineChars="0" w:firstLine="0"/>
              <w:rPr>
                <w:ins w:id="6848" w:author="Microsoft" w:date="2015-10-14T15:31:00Z"/>
                <w:rFonts w:ascii="微软雅黑" w:eastAsia="微软雅黑" w:hAnsi="微软雅黑"/>
              </w:rPr>
            </w:pPr>
          </w:p>
        </w:tc>
        <w:tc>
          <w:tcPr>
            <w:tcW w:w="2780" w:type="dxa"/>
            <w:tcPrChange w:id="6849" w:author="Microsoft" w:date="2015-10-14T15:33:00Z">
              <w:tcPr>
                <w:tcW w:w="1411" w:type="dxa"/>
              </w:tcPr>
            </w:tcPrChange>
          </w:tcPr>
          <w:p w:rsidR="009D7DB9" w:rsidRPr="00203026" w:rsidRDefault="009D7DB9" w:rsidP="001E2BF5">
            <w:pPr>
              <w:pStyle w:val="a0"/>
              <w:ind w:firstLineChars="0" w:firstLine="0"/>
              <w:rPr>
                <w:ins w:id="6850" w:author="Microsoft" w:date="2015-10-14T15:31:00Z"/>
                <w:rFonts w:ascii="微软雅黑" w:eastAsia="微软雅黑" w:hAnsi="微软雅黑"/>
              </w:rPr>
            </w:pPr>
          </w:p>
        </w:tc>
      </w:tr>
      <w:tr w:rsidR="009D7DB9" w:rsidTr="009D7DB9">
        <w:trPr>
          <w:trHeight w:val="380"/>
          <w:ins w:id="6851" w:author="Microsoft" w:date="2015-10-14T15:31:00Z"/>
          <w:trPrChange w:id="6852" w:author="Microsoft" w:date="2015-10-14T15:33:00Z">
            <w:trPr>
              <w:trHeight w:val="356"/>
            </w:trPr>
          </w:trPrChange>
        </w:trPr>
        <w:tc>
          <w:tcPr>
            <w:tcW w:w="3256" w:type="dxa"/>
            <w:vMerge/>
            <w:tcPrChange w:id="6853" w:author="Microsoft" w:date="2015-10-14T15:33:00Z">
              <w:tcPr>
                <w:tcW w:w="1660" w:type="dxa"/>
                <w:vMerge/>
              </w:tcPr>
            </w:tcPrChange>
          </w:tcPr>
          <w:p w:rsidR="009D7DB9" w:rsidRDefault="009D7DB9" w:rsidP="001E2BF5">
            <w:pPr>
              <w:pStyle w:val="a0"/>
              <w:ind w:firstLineChars="0" w:firstLine="0"/>
              <w:rPr>
                <w:ins w:id="6854" w:author="Microsoft" w:date="2015-10-14T15:31:00Z"/>
                <w:rFonts w:ascii="微软雅黑" w:eastAsia="微软雅黑" w:hAnsi="微软雅黑"/>
              </w:rPr>
            </w:pPr>
          </w:p>
        </w:tc>
        <w:tc>
          <w:tcPr>
            <w:tcW w:w="3265" w:type="dxa"/>
            <w:tcPrChange w:id="6855" w:author="Microsoft" w:date="2015-10-14T15:33:00Z">
              <w:tcPr>
                <w:tcW w:w="1650" w:type="dxa"/>
              </w:tcPr>
            </w:tcPrChange>
          </w:tcPr>
          <w:p w:rsidR="009D7DB9" w:rsidRPr="00203026" w:rsidRDefault="009D7DB9" w:rsidP="001E2BF5">
            <w:pPr>
              <w:pStyle w:val="a0"/>
              <w:ind w:firstLineChars="0" w:firstLine="0"/>
              <w:rPr>
                <w:ins w:id="6856" w:author="Microsoft" w:date="2015-10-14T15:31:00Z"/>
                <w:rFonts w:ascii="微软雅黑" w:eastAsia="微软雅黑" w:hAnsi="微软雅黑"/>
              </w:rPr>
            </w:pPr>
            <w:ins w:id="6857" w:author="Microsoft" w:date="2015-10-14T15:31:00Z">
              <w:r>
                <w:rPr>
                  <w:rFonts w:ascii="微软雅黑" w:eastAsia="微软雅黑" w:hAnsi="微软雅黑" w:hint="eastAsia"/>
                </w:rPr>
                <w:t>游戏</w:t>
              </w:r>
              <w:r>
                <w:rPr>
                  <w:rFonts w:ascii="微软雅黑" w:eastAsia="微软雅黑" w:hAnsi="微软雅黑"/>
                </w:rPr>
                <w:t>名称</w:t>
              </w:r>
              <w:r>
                <w:rPr>
                  <w:rFonts w:ascii="微软雅黑" w:eastAsia="微软雅黑" w:hAnsi="微软雅黑" w:hint="eastAsia"/>
                </w:rPr>
                <w:t>2</w:t>
              </w:r>
            </w:ins>
          </w:p>
        </w:tc>
        <w:tc>
          <w:tcPr>
            <w:tcW w:w="2721" w:type="dxa"/>
            <w:tcPrChange w:id="6858" w:author="Microsoft" w:date="2015-10-14T15:33:00Z">
              <w:tcPr>
                <w:tcW w:w="1381" w:type="dxa"/>
              </w:tcPr>
            </w:tcPrChange>
          </w:tcPr>
          <w:p w:rsidR="009D7DB9" w:rsidRDefault="009D7DB9" w:rsidP="001E2BF5">
            <w:pPr>
              <w:pStyle w:val="a0"/>
              <w:ind w:firstLineChars="0" w:firstLine="0"/>
              <w:rPr>
                <w:ins w:id="6859" w:author="Microsoft" w:date="2015-10-14T15:31:00Z"/>
              </w:rPr>
            </w:pPr>
          </w:p>
        </w:tc>
        <w:tc>
          <w:tcPr>
            <w:tcW w:w="2780" w:type="dxa"/>
            <w:tcPrChange w:id="6860" w:author="Microsoft" w:date="2015-10-14T15:33:00Z">
              <w:tcPr>
                <w:tcW w:w="1411" w:type="dxa"/>
              </w:tcPr>
            </w:tcPrChange>
          </w:tcPr>
          <w:p w:rsidR="009D7DB9" w:rsidRDefault="009D7DB9" w:rsidP="001E2BF5">
            <w:pPr>
              <w:pStyle w:val="a0"/>
              <w:ind w:firstLineChars="0" w:firstLine="0"/>
              <w:rPr>
                <w:ins w:id="6861" w:author="Microsoft" w:date="2015-10-14T15:31:00Z"/>
              </w:rPr>
            </w:pPr>
          </w:p>
        </w:tc>
      </w:tr>
      <w:tr w:rsidR="009D7DB9" w:rsidTr="009D7DB9">
        <w:trPr>
          <w:trHeight w:val="380"/>
          <w:ins w:id="6862" w:author="Microsoft" w:date="2015-10-14T15:31:00Z"/>
          <w:trPrChange w:id="6863" w:author="Microsoft" w:date="2015-10-14T15:33:00Z">
            <w:trPr>
              <w:trHeight w:val="356"/>
            </w:trPr>
          </w:trPrChange>
        </w:trPr>
        <w:tc>
          <w:tcPr>
            <w:tcW w:w="3256" w:type="dxa"/>
            <w:vMerge/>
            <w:tcPrChange w:id="6864" w:author="Microsoft" w:date="2015-10-14T15:33:00Z">
              <w:tcPr>
                <w:tcW w:w="1660" w:type="dxa"/>
                <w:vMerge/>
              </w:tcPr>
            </w:tcPrChange>
          </w:tcPr>
          <w:p w:rsidR="009D7DB9" w:rsidRDefault="009D7DB9" w:rsidP="001E2BF5">
            <w:pPr>
              <w:pStyle w:val="a0"/>
              <w:ind w:firstLineChars="0" w:firstLine="0"/>
              <w:rPr>
                <w:ins w:id="6865" w:author="Microsoft" w:date="2015-10-14T15:31:00Z"/>
                <w:rFonts w:ascii="微软雅黑" w:eastAsia="微软雅黑" w:hAnsi="微软雅黑"/>
              </w:rPr>
            </w:pPr>
          </w:p>
        </w:tc>
        <w:tc>
          <w:tcPr>
            <w:tcW w:w="3265" w:type="dxa"/>
            <w:tcPrChange w:id="6866" w:author="Microsoft" w:date="2015-10-14T15:33:00Z">
              <w:tcPr>
                <w:tcW w:w="1650" w:type="dxa"/>
              </w:tcPr>
            </w:tcPrChange>
          </w:tcPr>
          <w:p w:rsidR="009D7DB9" w:rsidRDefault="009D7DB9" w:rsidP="001E2BF5">
            <w:pPr>
              <w:pStyle w:val="a0"/>
              <w:ind w:firstLineChars="0" w:firstLine="0"/>
              <w:rPr>
                <w:ins w:id="6867" w:author="Microsoft" w:date="2015-10-14T15:31:00Z"/>
                <w:rFonts w:ascii="微软雅黑" w:eastAsia="微软雅黑" w:hAnsi="微软雅黑"/>
              </w:rPr>
            </w:pPr>
            <w:ins w:id="6868" w:author="Microsoft" w:date="2015-10-14T15:31:00Z">
              <w:r>
                <w:rPr>
                  <w:rFonts w:ascii="微软雅黑" w:eastAsia="微软雅黑" w:hAnsi="微软雅黑" w:hint="eastAsia"/>
                </w:rPr>
                <w:t>游戏</w:t>
              </w:r>
              <w:r>
                <w:rPr>
                  <w:rFonts w:ascii="微软雅黑" w:eastAsia="微软雅黑" w:hAnsi="微软雅黑"/>
                </w:rPr>
                <w:t>名称</w:t>
              </w:r>
              <w:r>
                <w:rPr>
                  <w:rFonts w:ascii="微软雅黑" w:eastAsia="微软雅黑" w:hAnsi="微软雅黑" w:hint="eastAsia"/>
                </w:rPr>
                <w:t>3</w:t>
              </w:r>
            </w:ins>
          </w:p>
        </w:tc>
        <w:tc>
          <w:tcPr>
            <w:tcW w:w="2721" w:type="dxa"/>
            <w:tcPrChange w:id="6869" w:author="Microsoft" w:date="2015-10-14T15:33:00Z">
              <w:tcPr>
                <w:tcW w:w="1381" w:type="dxa"/>
              </w:tcPr>
            </w:tcPrChange>
          </w:tcPr>
          <w:p w:rsidR="009D7DB9" w:rsidRDefault="009D7DB9" w:rsidP="001E2BF5">
            <w:pPr>
              <w:pStyle w:val="a0"/>
              <w:ind w:firstLineChars="0" w:firstLine="0"/>
              <w:rPr>
                <w:ins w:id="6870" w:author="Microsoft" w:date="2015-10-14T15:31:00Z"/>
              </w:rPr>
            </w:pPr>
          </w:p>
        </w:tc>
        <w:tc>
          <w:tcPr>
            <w:tcW w:w="2780" w:type="dxa"/>
            <w:tcPrChange w:id="6871" w:author="Microsoft" w:date="2015-10-14T15:33:00Z">
              <w:tcPr>
                <w:tcW w:w="1411" w:type="dxa"/>
              </w:tcPr>
            </w:tcPrChange>
          </w:tcPr>
          <w:p w:rsidR="009D7DB9" w:rsidRDefault="009D7DB9" w:rsidP="001E2BF5">
            <w:pPr>
              <w:pStyle w:val="a0"/>
              <w:ind w:firstLineChars="0" w:firstLine="0"/>
              <w:rPr>
                <w:ins w:id="6872" w:author="Microsoft" w:date="2015-10-14T15:31:00Z"/>
              </w:rPr>
            </w:pPr>
          </w:p>
        </w:tc>
      </w:tr>
    </w:tbl>
    <w:p w:rsidR="00341E5D" w:rsidRPr="001D599D" w:rsidRDefault="00341E5D">
      <w:pPr>
        <w:pStyle w:val="a0"/>
        <w:ind w:firstLineChars="0" w:firstLine="0"/>
        <w:pPrChange w:id="6873" w:author="Microsoft" w:date="2015-10-14T15:33:00Z">
          <w:pPr>
            <w:pStyle w:val="a0"/>
          </w:pPr>
        </w:pPrChange>
      </w:pP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11B0D" w:rsidRPr="00883F4B" w:rsidDel="00447BD2" w:rsidTr="00711B0D">
        <w:trPr>
          <w:del w:id="6874" w:author="Microsoft" w:date="2015-09-22T13:01:00Z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Del="00447BD2" w:rsidRDefault="00711B0D" w:rsidP="00711B0D">
            <w:pPr>
              <w:rPr>
                <w:del w:id="6875" w:author="Microsoft" w:date="2015-09-22T13:01:00Z"/>
              </w:rPr>
            </w:pPr>
            <w:del w:id="6876" w:author="Microsoft" w:date="2015-09-22T13:01:00Z">
              <w:r w:rsidRPr="00883F4B" w:rsidDel="00447BD2">
                <w:rPr>
                  <w:rFonts w:hint="eastAsia"/>
                </w:rPr>
                <w:delText>功能点编号</w:delText>
              </w:r>
            </w:del>
          </w:p>
        </w:tc>
        <w:tc>
          <w:tcPr>
            <w:tcW w:w="2505" w:type="dxa"/>
            <w:vAlign w:val="center"/>
          </w:tcPr>
          <w:p w:rsidR="00711B0D" w:rsidRPr="00883F4B" w:rsidDel="00447BD2" w:rsidRDefault="00607A4B" w:rsidP="00607A4B">
            <w:pPr>
              <w:rPr>
                <w:del w:id="6877" w:author="Microsoft" w:date="2015-09-22T13:01:00Z"/>
                <w:iCs/>
              </w:rPr>
            </w:pPr>
            <w:del w:id="6878" w:author="Microsoft" w:date="2015-09-22T13:01:00Z">
              <w:r w:rsidDel="00447BD2">
                <w:rPr>
                  <w:iCs/>
                </w:rPr>
                <w:delText>Jk101</w:delText>
              </w:r>
            </w:del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Del="00447BD2" w:rsidRDefault="00711B0D" w:rsidP="00711B0D">
            <w:pPr>
              <w:rPr>
                <w:del w:id="6879" w:author="Microsoft" w:date="2015-09-22T13:01:00Z"/>
              </w:rPr>
            </w:pPr>
            <w:del w:id="6880" w:author="Microsoft" w:date="2015-09-22T13:01:00Z">
              <w:r w:rsidRPr="00883F4B" w:rsidDel="00447BD2">
                <w:rPr>
                  <w:rFonts w:hint="eastAsia"/>
                  <w:color w:val="000000"/>
                  <w:sz w:val="22"/>
                  <w:szCs w:val="22"/>
                </w:rPr>
                <w:delText>功能</w:delText>
              </w:r>
            </w:del>
          </w:p>
        </w:tc>
        <w:tc>
          <w:tcPr>
            <w:tcW w:w="2997" w:type="dxa"/>
            <w:vAlign w:val="center"/>
          </w:tcPr>
          <w:p w:rsidR="00711B0D" w:rsidRPr="00883F4B" w:rsidDel="00447BD2" w:rsidRDefault="00711B0D" w:rsidP="00711B0D">
            <w:pPr>
              <w:rPr>
                <w:del w:id="6881" w:author="Microsoft" w:date="2015-09-22T13:01:00Z"/>
                <w:iCs/>
              </w:rPr>
            </w:pPr>
          </w:p>
        </w:tc>
      </w:tr>
      <w:tr w:rsidR="00711B0D" w:rsidRPr="00883F4B" w:rsidDel="00447BD2" w:rsidTr="00711B0D">
        <w:trPr>
          <w:del w:id="6882" w:author="Microsoft" w:date="2015-09-22T13:01:00Z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Del="00447BD2" w:rsidRDefault="00711B0D" w:rsidP="00711B0D">
            <w:pPr>
              <w:rPr>
                <w:del w:id="6883" w:author="Microsoft" w:date="2015-09-22T13:01:00Z"/>
              </w:rPr>
            </w:pPr>
            <w:del w:id="6884" w:author="Microsoft" w:date="2015-09-22T13:01:00Z">
              <w:r w:rsidRPr="00883F4B" w:rsidDel="00447BD2">
                <w:rPr>
                  <w:rFonts w:hint="eastAsia"/>
                </w:rPr>
                <w:delText>功能点名称</w:delText>
              </w:r>
            </w:del>
          </w:p>
        </w:tc>
        <w:tc>
          <w:tcPr>
            <w:tcW w:w="2505" w:type="dxa"/>
            <w:vAlign w:val="center"/>
          </w:tcPr>
          <w:p w:rsidR="00711B0D" w:rsidRPr="00883F4B" w:rsidDel="00447BD2" w:rsidRDefault="001F0F81" w:rsidP="00711B0D">
            <w:pPr>
              <w:rPr>
                <w:del w:id="6885" w:author="Microsoft" w:date="2015-09-22T13:01:00Z"/>
                <w:iCs/>
              </w:rPr>
            </w:pPr>
            <w:del w:id="6886" w:author="Microsoft" w:date="2015-09-22T13:01:00Z">
              <w:r w:rsidDel="00447BD2">
                <w:rPr>
                  <w:rFonts w:hint="eastAsia"/>
                  <w:iCs/>
                </w:rPr>
                <w:delText>出入库</w:delText>
              </w:r>
              <w:r w:rsidDel="00447BD2">
                <w:rPr>
                  <w:iCs/>
                </w:rPr>
                <w:delText>统计报表</w:delText>
              </w:r>
            </w:del>
          </w:p>
        </w:tc>
        <w:tc>
          <w:tcPr>
            <w:tcW w:w="1860" w:type="dxa"/>
            <w:shd w:val="clear" w:color="auto" w:fill="D9D9D9"/>
            <w:vAlign w:val="center"/>
          </w:tcPr>
          <w:p w:rsidR="00711B0D" w:rsidRPr="00883F4B" w:rsidDel="00447BD2" w:rsidRDefault="00711B0D" w:rsidP="00711B0D">
            <w:pPr>
              <w:rPr>
                <w:del w:id="6887" w:author="Microsoft" w:date="2015-09-22T13:01:00Z"/>
                <w:iCs/>
              </w:rPr>
            </w:pPr>
            <w:del w:id="6888" w:author="Microsoft" w:date="2015-09-22T13:01:00Z">
              <w:r w:rsidRPr="00883F4B" w:rsidDel="00447BD2">
                <w:rPr>
                  <w:rFonts w:hint="eastAsia"/>
                  <w:iCs/>
                </w:rPr>
                <w:delText>优先级</w:delText>
              </w:r>
            </w:del>
          </w:p>
        </w:tc>
        <w:tc>
          <w:tcPr>
            <w:tcW w:w="2997" w:type="dxa"/>
            <w:vAlign w:val="center"/>
          </w:tcPr>
          <w:p w:rsidR="00711B0D" w:rsidRPr="00883F4B" w:rsidDel="00447BD2" w:rsidRDefault="00711B0D" w:rsidP="00711B0D">
            <w:pPr>
              <w:rPr>
                <w:del w:id="6889" w:author="Microsoft" w:date="2015-09-22T13:01:00Z"/>
                <w:iCs/>
              </w:rPr>
            </w:pPr>
          </w:p>
        </w:tc>
      </w:tr>
      <w:tr w:rsidR="00711B0D" w:rsidRPr="00883F4B" w:rsidDel="00447BD2" w:rsidTr="00711B0D">
        <w:trPr>
          <w:trHeight w:val="390"/>
          <w:del w:id="6890" w:author="Microsoft" w:date="2015-09-22T13:01:00Z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Del="00447BD2" w:rsidRDefault="00711B0D" w:rsidP="00711B0D">
            <w:pPr>
              <w:rPr>
                <w:del w:id="6891" w:author="Microsoft" w:date="2015-09-22T13:01:00Z"/>
              </w:rPr>
            </w:pPr>
            <w:del w:id="6892" w:author="Microsoft" w:date="2015-09-22T13:01:00Z">
              <w:r w:rsidRPr="00883F4B" w:rsidDel="00447BD2">
                <w:rPr>
                  <w:rFonts w:hint="eastAsia"/>
                </w:rPr>
                <w:delText>功能描述</w:delText>
              </w:r>
            </w:del>
          </w:p>
        </w:tc>
        <w:tc>
          <w:tcPr>
            <w:tcW w:w="7362" w:type="dxa"/>
            <w:gridSpan w:val="3"/>
            <w:vAlign w:val="center"/>
          </w:tcPr>
          <w:p w:rsidR="00711B0D" w:rsidRPr="00883F4B" w:rsidDel="00447BD2" w:rsidRDefault="001F0F81" w:rsidP="00711B0D">
            <w:pPr>
              <w:rPr>
                <w:del w:id="6893" w:author="Microsoft" w:date="2015-09-22T13:01:00Z"/>
              </w:rPr>
            </w:pPr>
            <w:del w:id="6894" w:author="Microsoft" w:date="2015-09-22T13:01:00Z">
              <w:r w:rsidDel="00447BD2">
                <w:rPr>
                  <w:rFonts w:hint="eastAsia"/>
                </w:rPr>
                <w:delText>对各个</w:delText>
              </w:r>
              <w:r w:rsidDel="00447BD2">
                <w:delText>分公司</w:delText>
              </w:r>
              <w:r w:rsidDel="00447BD2">
                <w:rPr>
                  <w:rFonts w:hint="eastAsia"/>
                </w:rPr>
                <w:delText>或</w:delText>
              </w:r>
              <w:r w:rsidDel="00447BD2">
                <w:delText>代理商有库存机构的进行出入库统计；</w:delText>
              </w:r>
            </w:del>
          </w:p>
        </w:tc>
      </w:tr>
      <w:tr w:rsidR="00711B0D" w:rsidRPr="00883F4B" w:rsidDel="00447BD2" w:rsidTr="00711B0D">
        <w:trPr>
          <w:trHeight w:val="420"/>
          <w:del w:id="6895" w:author="Microsoft" w:date="2015-09-22T13:01:00Z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Del="00447BD2" w:rsidRDefault="00711B0D" w:rsidP="00711B0D">
            <w:pPr>
              <w:rPr>
                <w:del w:id="6896" w:author="Microsoft" w:date="2015-09-22T13:01:00Z"/>
              </w:rPr>
            </w:pPr>
            <w:del w:id="6897" w:author="Microsoft" w:date="2015-09-22T13:01:00Z">
              <w:r w:rsidRPr="00883F4B" w:rsidDel="00447BD2">
                <w:rPr>
                  <w:rFonts w:hint="eastAsia"/>
                </w:rPr>
                <w:delText>输入</w:delText>
              </w:r>
            </w:del>
          </w:p>
        </w:tc>
        <w:tc>
          <w:tcPr>
            <w:tcW w:w="7362" w:type="dxa"/>
            <w:gridSpan w:val="3"/>
            <w:vAlign w:val="center"/>
          </w:tcPr>
          <w:p w:rsidR="00711B0D" w:rsidDel="00447BD2" w:rsidRDefault="001F0F81" w:rsidP="001F0F81">
            <w:pPr>
              <w:rPr>
                <w:del w:id="6898" w:author="Microsoft" w:date="2015-09-22T13:01:00Z"/>
                <w:iCs/>
              </w:rPr>
            </w:pPr>
            <w:del w:id="6899" w:author="Microsoft" w:date="2015-09-22T13:01:00Z">
              <w:r w:rsidDel="00447BD2">
                <w:rPr>
                  <w:rFonts w:hint="eastAsia"/>
                  <w:iCs/>
                </w:rPr>
                <w:delText>查询</w:delText>
              </w:r>
              <w:r w:rsidDel="00447BD2">
                <w:rPr>
                  <w:iCs/>
                </w:rPr>
                <w:delText>条件：</w:delText>
              </w:r>
            </w:del>
          </w:p>
          <w:p w:rsidR="001F0F81" w:rsidDel="00447BD2" w:rsidRDefault="001F0F81" w:rsidP="001F0F81">
            <w:pPr>
              <w:rPr>
                <w:del w:id="6900" w:author="Microsoft" w:date="2015-09-22T13:01:00Z"/>
                <w:iCs/>
              </w:rPr>
            </w:pPr>
            <w:del w:id="6901" w:author="Microsoft" w:date="2015-09-22T13:01:00Z">
              <w:r w:rsidDel="00447BD2">
                <w:rPr>
                  <w:rFonts w:hint="eastAsia"/>
                  <w:iCs/>
                </w:rPr>
                <w:delText>公司名称</w:delText>
              </w:r>
              <w:r w:rsidR="00FD3CAF" w:rsidRPr="00FD3CAF" w:rsidDel="00447BD2">
                <w:rPr>
                  <w:rFonts w:hint="eastAsia"/>
                  <w:iCs/>
                </w:rPr>
                <w:delText>（</w:delText>
              </w:r>
              <w:r w:rsidR="009B3116" w:rsidDel="00447BD2">
                <w:rPr>
                  <w:rFonts w:hint="eastAsia"/>
                  <w:iCs/>
                </w:rPr>
                <w:delText>Office Name</w:delText>
              </w:r>
              <w:r w:rsidR="00FD3CAF" w:rsidRPr="00FD3CAF" w:rsidDel="00447BD2">
                <w:rPr>
                  <w:rFonts w:hint="eastAsia"/>
                  <w:iCs/>
                </w:rPr>
                <w:delText>）</w:delText>
              </w:r>
              <w:r w:rsidDel="00447BD2">
                <w:rPr>
                  <w:iCs/>
                </w:rPr>
                <w:delText>：</w:delText>
              </w:r>
            </w:del>
          </w:p>
          <w:p w:rsidR="001F0F81" w:rsidRPr="001F0F81" w:rsidDel="00447BD2" w:rsidRDefault="001F0F81" w:rsidP="001F0F81">
            <w:pPr>
              <w:rPr>
                <w:del w:id="6902" w:author="Microsoft" w:date="2015-09-22T13:01:00Z"/>
                <w:iCs/>
              </w:rPr>
            </w:pPr>
            <w:del w:id="6903" w:author="Microsoft" w:date="2015-09-22T13:01:00Z">
              <w:r w:rsidDel="00447BD2">
                <w:rPr>
                  <w:rFonts w:hint="eastAsia"/>
                  <w:iCs/>
                </w:rPr>
                <w:delText>选择</w:delText>
              </w:r>
              <w:r w:rsidDel="00447BD2">
                <w:rPr>
                  <w:iCs/>
                </w:rPr>
                <w:delText>日期</w:delText>
              </w:r>
              <w:r w:rsidR="00FD3CAF" w:rsidRPr="00FD3CAF" w:rsidDel="00447BD2">
                <w:rPr>
                  <w:rFonts w:hint="eastAsia"/>
                  <w:iCs/>
                </w:rPr>
                <w:delText>（</w:delText>
              </w:r>
              <w:r w:rsidR="009B3116" w:rsidDel="00447BD2">
                <w:rPr>
                  <w:rFonts w:hint="eastAsia"/>
                  <w:iCs/>
                </w:rPr>
                <w:delText>Date</w:delText>
              </w:r>
              <w:r w:rsidR="00FD3CAF" w:rsidRPr="00FD3CAF" w:rsidDel="00447BD2">
                <w:rPr>
                  <w:rFonts w:hint="eastAsia"/>
                  <w:iCs/>
                </w:rPr>
                <w:delText>）</w:delText>
              </w:r>
              <w:r w:rsidDel="00447BD2">
                <w:rPr>
                  <w:iCs/>
                </w:rPr>
                <w:delText>：时间段</w:delText>
              </w:r>
              <w:r w:rsidDel="00447BD2">
                <w:rPr>
                  <w:rFonts w:hint="eastAsia"/>
                  <w:iCs/>
                </w:rPr>
                <w:delText>进行</w:delText>
              </w:r>
              <w:r w:rsidDel="00447BD2">
                <w:rPr>
                  <w:iCs/>
                </w:rPr>
                <w:delText>查询</w:delText>
              </w:r>
              <w:r w:rsidDel="00447BD2">
                <w:rPr>
                  <w:rFonts w:hint="eastAsia"/>
                  <w:iCs/>
                </w:rPr>
                <w:delText>；</w:delText>
              </w:r>
            </w:del>
          </w:p>
        </w:tc>
      </w:tr>
      <w:tr w:rsidR="00711B0D" w:rsidRPr="00883F4B" w:rsidDel="00447BD2" w:rsidTr="00711B0D">
        <w:trPr>
          <w:trHeight w:val="420"/>
          <w:del w:id="6904" w:author="Microsoft" w:date="2015-09-22T13:01:00Z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Del="00447BD2" w:rsidRDefault="00711B0D" w:rsidP="00711B0D">
            <w:pPr>
              <w:rPr>
                <w:del w:id="6905" w:author="Microsoft" w:date="2015-09-22T13:01:00Z"/>
              </w:rPr>
            </w:pPr>
            <w:del w:id="6906" w:author="Microsoft" w:date="2015-09-22T13:01:00Z">
              <w:r w:rsidRPr="00883F4B" w:rsidDel="00447BD2">
                <w:rPr>
                  <w:rFonts w:hint="eastAsia"/>
                </w:rPr>
                <w:delText>输出</w:delText>
              </w:r>
            </w:del>
          </w:p>
        </w:tc>
        <w:tc>
          <w:tcPr>
            <w:tcW w:w="7362" w:type="dxa"/>
            <w:gridSpan w:val="3"/>
            <w:vAlign w:val="center"/>
          </w:tcPr>
          <w:p w:rsidR="00711B0D" w:rsidDel="00447BD2" w:rsidRDefault="001F0F81" w:rsidP="00711B0D">
            <w:pPr>
              <w:rPr>
                <w:del w:id="6907" w:author="Microsoft" w:date="2015-09-22T13:01:00Z"/>
              </w:rPr>
            </w:pPr>
            <w:del w:id="6908" w:author="Microsoft" w:date="2015-09-22T13:01:00Z">
              <w:r w:rsidDel="00447BD2">
                <w:rPr>
                  <w:rFonts w:hint="eastAsia"/>
                </w:rPr>
                <w:delText>入库</w:delText>
              </w:r>
              <w:r w:rsidR="009B3116" w:rsidDel="00447BD2">
                <w:rPr>
                  <w:rFonts w:hint="eastAsia"/>
                </w:rPr>
                <w:delText>（</w:delText>
              </w:r>
              <w:r w:rsidR="00A34A73" w:rsidDel="00447BD2">
                <w:rPr>
                  <w:rFonts w:hint="eastAsia"/>
                </w:rPr>
                <w:delText>Goods Receipts</w:delText>
              </w:r>
              <w:r w:rsidR="009B3116" w:rsidDel="00447BD2">
                <w:rPr>
                  <w:rFonts w:hint="eastAsia"/>
                </w:rPr>
                <w:delText>）</w:delText>
              </w:r>
              <w:r w:rsidDel="00447BD2">
                <w:delText>：</w:delText>
              </w:r>
            </w:del>
          </w:p>
          <w:p w:rsidR="001F0F81" w:rsidDel="00447BD2" w:rsidRDefault="001F0F81" w:rsidP="00711B0D">
            <w:pPr>
              <w:rPr>
                <w:del w:id="6909" w:author="Microsoft" w:date="2015-09-22T13:01:00Z"/>
              </w:rPr>
            </w:pPr>
            <w:del w:id="6910" w:author="Microsoft" w:date="2015-09-22T13:01:00Z">
              <w:r w:rsidDel="00447BD2">
                <w:rPr>
                  <w:rFonts w:hint="eastAsia"/>
                </w:rPr>
                <w:delText>彩票数量</w:delText>
              </w:r>
              <w:r w:rsidR="00FD3CAF" w:rsidRPr="00FD3CAF" w:rsidDel="00447BD2">
                <w:rPr>
                  <w:rFonts w:hint="eastAsia"/>
                  <w:iCs/>
                </w:rPr>
                <w:delText>（</w:delText>
              </w:r>
              <w:r w:rsidR="00A34A73" w:rsidDel="00447BD2">
                <w:rPr>
                  <w:rFonts w:hint="eastAsia"/>
                  <w:iCs/>
                </w:rPr>
                <w:delText>Tickets</w:delText>
              </w:r>
              <w:r w:rsidR="00FD3CAF" w:rsidRPr="00FD3CAF" w:rsidDel="00447BD2">
                <w:rPr>
                  <w:rFonts w:hint="eastAsia"/>
                  <w:iCs/>
                </w:rPr>
                <w:delText>）</w:delText>
              </w:r>
              <w:r w:rsidDel="00447BD2">
                <w:rPr>
                  <w:rFonts w:hint="eastAsia"/>
                </w:rPr>
                <w:delText>：分</w:delText>
              </w:r>
              <w:r w:rsidDel="00447BD2">
                <w:delText>方案显示</w:delText>
              </w:r>
            </w:del>
          </w:p>
          <w:p w:rsidR="001F0F81" w:rsidDel="00447BD2" w:rsidRDefault="001F0F81" w:rsidP="00711B0D">
            <w:pPr>
              <w:rPr>
                <w:del w:id="6911" w:author="Microsoft" w:date="2015-09-22T13:01:00Z"/>
              </w:rPr>
            </w:pPr>
            <w:del w:id="6912" w:author="Microsoft" w:date="2015-09-22T13:01:00Z">
              <w:r w:rsidDel="00447BD2">
                <w:rPr>
                  <w:rFonts w:hint="eastAsia"/>
                </w:rPr>
                <w:delText>彩票金额</w:delText>
              </w:r>
              <w:r w:rsidR="00FD3CAF" w:rsidRPr="00FD3CAF" w:rsidDel="00447BD2">
                <w:rPr>
                  <w:rFonts w:hint="eastAsia"/>
                  <w:iCs/>
                </w:rPr>
                <w:delText>（</w:delText>
              </w:r>
              <w:r w:rsidR="00A34A73" w:rsidDel="00447BD2">
                <w:rPr>
                  <w:rFonts w:hint="eastAsia"/>
                  <w:iCs/>
                </w:rPr>
                <w:delText>Value</w:delText>
              </w:r>
              <w:r w:rsidR="00FD3CAF" w:rsidRPr="00FD3CAF" w:rsidDel="00447BD2">
                <w:rPr>
                  <w:rFonts w:hint="eastAsia"/>
                  <w:iCs/>
                </w:rPr>
                <w:delText>）</w:delText>
              </w:r>
              <w:r w:rsidDel="00447BD2">
                <w:rPr>
                  <w:rFonts w:hint="eastAsia"/>
                </w:rPr>
                <w:delText>：分</w:delText>
              </w:r>
              <w:r w:rsidDel="00447BD2">
                <w:delText>方案显示；</w:delText>
              </w:r>
            </w:del>
          </w:p>
          <w:p w:rsidR="001F0F81" w:rsidDel="00447BD2" w:rsidRDefault="001F0F81" w:rsidP="00711B0D">
            <w:pPr>
              <w:rPr>
                <w:del w:id="6913" w:author="Microsoft" w:date="2015-09-22T13:01:00Z"/>
              </w:rPr>
            </w:pPr>
            <w:del w:id="6914" w:author="Microsoft" w:date="2015-09-22T13:01:00Z">
              <w:r w:rsidDel="00447BD2">
                <w:rPr>
                  <w:rFonts w:hint="eastAsia"/>
                </w:rPr>
                <w:delText>出库</w:delText>
              </w:r>
              <w:r w:rsidR="009B3116" w:rsidDel="00447BD2">
                <w:rPr>
                  <w:rFonts w:hint="eastAsia"/>
                </w:rPr>
                <w:delText>（</w:delText>
              </w:r>
              <w:r w:rsidR="00A34A73" w:rsidDel="00447BD2">
                <w:rPr>
                  <w:rFonts w:hint="eastAsia"/>
                </w:rPr>
                <w:delText>Goods Issues</w:delText>
              </w:r>
              <w:r w:rsidR="009B3116" w:rsidDel="00447BD2">
                <w:rPr>
                  <w:rFonts w:hint="eastAsia"/>
                </w:rPr>
                <w:delText>）</w:delText>
              </w:r>
              <w:r w:rsidDel="00447BD2">
                <w:delText>：</w:delText>
              </w:r>
            </w:del>
          </w:p>
          <w:p w:rsidR="001F0F81" w:rsidDel="00447BD2" w:rsidRDefault="001F0F81" w:rsidP="001F0F81">
            <w:pPr>
              <w:rPr>
                <w:del w:id="6915" w:author="Microsoft" w:date="2015-09-22T13:01:00Z"/>
              </w:rPr>
            </w:pPr>
            <w:del w:id="6916" w:author="Microsoft" w:date="2015-09-22T13:01:00Z">
              <w:r w:rsidDel="00447BD2">
                <w:rPr>
                  <w:rFonts w:hint="eastAsia"/>
                </w:rPr>
                <w:delText>彩票数量</w:delText>
              </w:r>
              <w:r w:rsidR="00FD3CAF" w:rsidRPr="00FD3CAF" w:rsidDel="00447BD2">
                <w:rPr>
                  <w:rFonts w:hint="eastAsia"/>
                  <w:iCs/>
                </w:rPr>
                <w:delText>（</w:delText>
              </w:r>
              <w:r w:rsidR="00A34A73" w:rsidDel="00447BD2">
                <w:rPr>
                  <w:rFonts w:hint="eastAsia"/>
                  <w:iCs/>
                </w:rPr>
                <w:delText>Tickets</w:delText>
              </w:r>
              <w:r w:rsidR="00FD3CAF" w:rsidRPr="00FD3CAF" w:rsidDel="00447BD2">
                <w:rPr>
                  <w:rFonts w:hint="eastAsia"/>
                  <w:iCs/>
                </w:rPr>
                <w:delText>）</w:delText>
              </w:r>
              <w:r w:rsidDel="00447BD2">
                <w:rPr>
                  <w:rFonts w:hint="eastAsia"/>
                </w:rPr>
                <w:delText>：分</w:delText>
              </w:r>
              <w:r w:rsidDel="00447BD2">
                <w:delText>方案显示</w:delText>
              </w:r>
            </w:del>
          </w:p>
          <w:p w:rsidR="001F0F81" w:rsidDel="00447BD2" w:rsidRDefault="001F0F81" w:rsidP="001F0F81">
            <w:pPr>
              <w:rPr>
                <w:del w:id="6917" w:author="Microsoft" w:date="2015-09-22T13:01:00Z"/>
              </w:rPr>
            </w:pPr>
            <w:del w:id="6918" w:author="Microsoft" w:date="2015-09-22T13:01:00Z">
              <w:r w:rsidDel="00447BD2">
                <w:rPr>
                  <w:rFonts w:hint="eastAsia"/>
                </w:rPr>
                <w:delText>彩票金额</w:delText>
              </w:r>
              <w:r w:rsidR="00FD3CAF" w:rsidRPr="00FD3CAF" w:rsidDel="00447BD2">
                <w:rPr>
                  <w:rFonts w:hint="eastAsia"/>
                  <w:iCs/>
                </w:rPr>
                <w:delText>（</w:delText>
              </w:r>
              <w:r w:rsidR="00A34A73" w:rsidDel="00447BD2">
                <w:rPr>
                  <w:rFonts w:hint="eastAsia"/>
                  <w:iCs/>
                </w:rPr>
                <w:delText>Value</w:delText>
              </w:r>
              <w:r w:rsidR="00FD3CAF" w:rsidRPr="00FD3CAF" w:rsidDel="00447BD2">
                <w:rPr>
                  <w:rFonts w:hint="eastAsia"/>
                  <w:iCs/>
                </w:rPr>
                <w:delText>）</w:delText>
              </w:r>
              <w:r w:rsidDel="00447BD2">
                <w:rPr>
                  <w:rFonts w:hint="eastAsia"/>
                </w:rPr>
                <w:delText>：分</w:delText>
              </w:r>
              <w:r w:rsidDel="00447BD2">
                <w:delText>方案显示；</w:delText>
              </w:r>
            </w:del>
          </w:p>
          <w:p w:rsidR="001F0F81" w:rsidDel="00447BD2" w:rsidRDefault="001F0F81" w:rsidP="00711B0D">
            <w:pPr>
              <w:rPr>
                <w:del w:id="6919" w:author="Microsoft" w:date="2015-09-22T13:01:00Z"/>
              </w:rPr>
            </w:pPr>
            <w:del w:id="6920" w:author="Microsoft" w:date="2015-09-22T13:01:00Z">
              <w:r w:rsidDel="00447BD2">
                <w:rPr>
                  <w:rFonts w:hint="eastAsia"/>
                </w:rPr>
                <w:delText>库存</w:delText>
              </w:r>
              <w:r w:rsidDel="00447BD2">
                <w:delText>数量</w:delText>
              </w:r>
              <w:r w:rsidR="00FD3CAF" w:rsidRPr="00FD3CAF" w:rsidDel="00447BD2">
                <w:rPr>
                  <w:rFonts w:hint="eastAsia"/>
                  <w:iCs/>
                </w:rPr>
                <w:delText>（</w:delText>
              </w:r>
              <w:r w:rsidR="00A34A73" w:rsidDel="00447BD2">
                <w:rPr>
                  <w:rFonts w:hint="eastAsia"/>
                  <w:iCs/>
                </w:rPr>
                <w:delText>Storage Quantity</w:delText>
              </w:r>
              <w:r w:rsidR="00FD3CAF" w:rsidRPr="00FD3CAF" w:rsidDel="00447BD2">
                <w:rPr>
                  <w:rFonts w:hint="eastAsia"/>
                  <w:iCs/>
                </w:rPr>
                <w:delText>）</w:delText>
              </w:r>
              <w:r w:rsidDel="00447BD2">
                <w:delText>：</w:delText>
              </w:r>
            </w:del>
          </w:p>
          <w:p w:rsidR="001F0F81" w:rsidDel="00447BD2" w:rsidRDefault="001F0F81" w:rsidP="001F0F81">
            <w:pPr>
              <w:rPr>
                <w:del w:id="6921" w:author="Microsoft" w:date="2015-09-22T13:01:00Z"/>
              </w:rPr>
            </w:pPr>
            <w:del w:id="6922" w:author="Microsoft" w:date="2015-09-22T13:01:00Z">
              <w:r w:rsidDel="00447BD2">
                <w:rPr>
                  <w:rFonts w:hint="eastAsia"/>
                </w:rPr>
                <w:delText>彩票数量</w:delText>
              </w:r>
              <w:r w:rsidR="00FD3CAF" w:rsidRPr="00FD3CAF" w:rsidDel="00447BD2">
                <w:rPr>
                  <w:rFonts w:hint="eastAsia"/>
                  <w:iCs/>
                </w:rPr>
                <w:delText>（</w:delText>
              </w:r>
              <w:r w:rsidR="00A34A73" w:rsidDel="00447BD2">
                <w:rPr>
                  <w:rFonts w:hint="eastAsia"/>
                  <w:iCs/>
                </w:rPr>
                <w:delText>Tickets</w:delText>
              </w:r>
              <w:r w:rsidR="00FD3CAF" w:rsidRPr="00FD3CAF" w:rsidDel="00447BD2">
                <w:rPr>
                  <w:rFonts w:hint="eastAsia"/>
                  <w:iCs/>
                </w:rPr>
                <w:delText>）</w:delText>
              </w:r>
              <w:r w:rsidDel="00447BD2">
                <w:rPr>
                  <w:rFonts w:hint="eastAsia"/>
                </w:rPr>
                <w:delText>：分</w:delText>
              </w:r>
              <w:r w:rsidDel="00447BD2">
                <w:delText>方案显示</w:delText>
              </w:r>
            </w:del>
          </w:p>
          <w:p w:rsidR="001F0F81" w:rsidRPr="00883F4B" w:rsidDel="00447BD2" w:rsidRDefault="001F0F81" w:rsidP="00711B0D">
            <w:pPr>
              <w:rPr>
                <w:del w:id="6923" w:author="Microsoft" w:date="2015-09-22T13:01:00Z"/>
              </w:rPr>
            </w:pPr>
            <w:del w:id="6924" w:author="Microsoft" w:date="2015-09-22T13:01:00Z">
              <w:r w:rsidDel="00447BD2">
                <w:rPr>
                  <w:rFonts w:hint="eastAsia"/>
                </w:rPr>
                <w:delText>彩票金额</w:delText>
              </w:r>
              <w:r w:rsidR="00FD3CAF" w:rsidRPr="00FD3CAF" w:rsidDel="00447BD2">
                <w:rPr>
                  <w:rFonts w:hint="eastAsia"/>
                  <w:iCs/>
                </w:rPr>
                <w:delText>（</w:delText>
              </w:r>
              <w:r w:rsidR="00A34A73" w:rsidDel="00447BD2">
                <w:rPr>
                  <w:rFonts w:hint="eastAsia"/>
                  <w:iCs/>
                </w:rPr>
                <w:delText>Value</w:delText>
              </w:r>
              <w:r w:rsidR="00FD3CAF" w:rsidRPr="00FD3CAF" w:rsidDel="00447BD2">
                <w:rPr>
                  <w:rFonts w:hint="eastAsia"/>
                  <w:iCs/>
                </w:rPr>
                <w:delText>）</w:delText>
              </w:r>
              <w:r w:rsidDel="00447BD2">
                <w:rPr>
                  <w:rFonts w:hint="eastAsia"/>
                </w:rPr>
                <w:delText>：分</w:delText>
              </w:r>
              <w:r w:rsidDel="00447BD2">
                <w:delText>方案显示</w:delText>
              </w:r>
            </w:del>
          </w:p>
        </w:tc>
      </w:tr>
      <w:tr w:rsidR="00711B0D" w:rsidRPr="00883F4B" w:rsidDel="00447BD2" w:rsidTr="00711B0D">
        <w:trPr>
          <w:del w:id="6925" w:author="Microsoft" w:date="2015-09-22T13:01:00Z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Del="00447BD2" w:rsidRDefault="00711B0D" w:rsidP="00711B0D">
            <w:pPr>
              <w:rPr>
                <w:del w:id="6926" w:author="Microsoft" w:date="2015-09-22T13:01:00Z"/>
              </w:rPr>
            </w:pPr>
            <w:del w:id="6927" w:author="Microsoft" w:date="2015-09-22T13:01:00Z">
              <w:r w:rsidRPr="00883F4B" w:rsidDel="00447BD2">
                <w:rPr>
                  <w:rFonts w:hint="eastAsia"/>
                </w:rPr>
                <w:delText>异常情况</w:delText>
              </w:r>
            </w:del>
          </w:p>
        </w:tc>
        <w:tc>
          <w:tcPr>
            <w:tcW w:w="7362" w:type="dxa"/>
            <w:gridSpan w:val="3"/>
            <w:vAlign w:val="center"/>
          </w:tcPr>
          <w:p w:rsidR="00711B0D" w:rsidRPr="00FE4DC0" w:rsidDel="00447BD2" w:rsidRDefault="001F0F81" w:rsidP="00711B0D">
            <w:pPr>
              <w:rPr>
                <w:del w:id="6928" w:author="Microsoft" w:date="2015-09-22T13:01:00Z"/>
                <w:noProof/>
                <w:szCs w:val="21"/>
              </w:rPr>
            </w:pPr>
            <w:del w:id="6929" w:author="Microsoft" w:date="2015-09-22T13:01:00Z">
              <w:r w:rsidDel="00447BD2">
                <w:rPr>
                  <w:rFonts w:hint="eastAsia"/>
                  <w:noProof/>
                  <w:szCs w:val="21"/>
                </w:rPr>
                <w:delText>无</w:delText>
              </w:r>
            </w:del>
          </w:p>
        </w:tc>
      </w:tr>
      <w:tr w:rsidR="00711B0D" w:rsidRPr="00883F4B" w:rsidDel="00447BD2" w:rsidTr="00711B0D">
        <w:trPr>
          <w:del w:id="6930" w:author="Microsoft" w:date="2015-09-22T13:01:00Z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Del="00447BD2" w:rsidRDefault="00711B0D" w:rsidP="00711B0D">
            <w:pPr>
              <w:rPr>
                <w:del w:id="6931" w:author="Microsoft" w:date="2015-09-22T13:01:00Z"/>
              </w:rPr>
            </w:pPr>
            <w:del w:id="6932" w:author="Microsoft" w:date="2015-09-22T13:01:00Z">
              <w:r w:rsidRPr="00883F4B" w:rsidDel="00447BD2">
                <w:rPr>
                  <w:rFonts w:hint="eastAsia"/>
                </w:rPr>
                <w:delText>约束条件</w:delText>
              </w:r>
            </w:del>
          </w:p>
        </w:tc>
        <w:tc>
          <w:tcPr>
            <w:tcW w:w="7362" w:type="dxa"/>
            <w:gridSpan w:val="3"/>
            <w:vAlign w:val="center"/>
          </w:tcPr>
          <w:p w:rsidR="00711B0D" w:rsidRPr="00883F4B" w:rsidDel="00447BD2" w:rsidRDefault="001F0F81" w:rsidP="00711B0D">
            <w:pPr>
              <w:rPr>
                <w:del w:id="6933" w:author="Microsoft" w:date="2015-09-22T13:01:00Z"/>
                <w:bCs/>
                <w:iCs/>
              </w:rPr>
            </w:pPr>
            <w:del w:id="6934" w:author="Microsoft" w:date="2015-09-22T13:01:00Z">
              <w:r w:rsidDel="00447BD2">
                <w:rPr>
                  <w:rFonts w:hint="eastAsia"/>
                  <w:bCs/>
                  <w:iCs/>
                </w:rPr>
                <w:delText>无</w:delText>
              </w:r>
            </w:del>
          </w:p>
        </w:tc>
      </w:tr>
      <w:tr w:rsidR="00711B0D" w:rsidRPr="00883F4B" w:rsidDel="00447BD2" w:rsidTr="00711B0D">
        <w:trPr>
          <w:del w:id="6935" w:author="Microsoft" w:date="2015-09-22T13:01:00Z"/>
        </w:trPr>
        <w:tc>
          <w:tcPr>
            <w:tcW w:w="1384" w:type="dxa"/>
            <w:shd w:val="clear" w:color="auto" w:fill="D9D9D9"/>
            <w:vAlign w:val="center"/>
          </w:tcPr>
          <w:p w:rsidR="00711B0D" w:rsidRPr="00883F4B" w:rsidDel="00447BD2" w:rsidRDefault="00711B0D" w:rsidP="00711B0D">
            <w:pPr>
              <w:rPr>
                <w:del w:id="6936" w:author="Microsoft" w:date="2015-09-22T13:01:00Z"/>
              </w:rPr>
            </w:pPr>
            <w:del w:id="6937" w:author="Microsoft" w:date="2015-09-22T13:01:00Z">
              <w:r w:rsidRPr="00883F4B" w:rsidDel="00447BD2">
                <w:rPr>
                  <w:rFonts w:hint="eastAsia"/>
                </w:rPr>
                <w:delText>其它说明</w:delText>
              </w:r>
            </w:del>
          </w:p>
        </w:tc>
        <w:tc>
          <w:tcPr>
            <w:tcW w:w="7362" w:type="dxa"/>
            <w:gridSpan w:val="3"/>
            <w:vAlign w:val="center"/>
          </w:tcPr>
          <w:p w:rsidR="00711B0D" w:rsidRPr="00883F4B" w:rsidDel="00447BD2" w:rsidRDefault="001F0F81" w:rsidP="00711B0D">
            <w:pPr>
              <w:rPr>
                <w:del w:id="6938" w:author="Microsoft" w:date="2015-09-22T13:01:00Z"/>
              </w:rPr>
            </w:pPr>
            <w:del w:id="6939" w:author="Microsoft" w:date="2015-09-22T13:01:00Z">
              <w:r w:rsidDel="00447BD2">
                <w:rPr>
                  <w:rFonts w:hint="eastAsia"/>
                </w:rPr>
                <w:delText>按</w:delText>
              </w:r>
              <w:r w:rsidDel="00447BD2">
                <w:delText>日期顺序排列，</w:delText>
              </w:r>
              <w:r w:rsidR="00C040E5" w:rsidDel="00447BD2">
                <w:rPr>
                  <w:rFonts w:hint="eastAsia"/>
                </w:rPr>
                <w:delText>库存</w:delText>
              </w:r>
              <w:r w:rsidR="00C040E5" w:rsidDel="00447BD2">
                <w:delText>数量是每次入库，出库对应相应</w:delText>
              </w:r>
              <w:r w:rsidR="00C040E5" w:rsidDel="00447BD2">
                <w:rPr>
                  <w:rFonts w:hint="eastAsia"/>
                </w:rPr>
                <w:delText>进行</w:delText>
              </w:r>
              <w:r w:rsidDel="00447BD2">
                <w:delText>变化；</w:delText>
              </w:r>
            </w:del>
          </w:p>
        </w:tc>
      </w:tr>
    </w:tbl>
    <w:p w:rsidR="00711B0D" w:rsidRPr="001C3BDC" w:rsidDel="009D7DB9" w:rsidRDefault="001C3BDC">
      <w:pPr>
        <w:pStyle w:val="a0"/>
        <w:ind w:firstLineChars="0" w:firstLine="0"/>
        <w:rPr>
          <w:del w:id="6940" w:author="Microsoft" w:date="2015-10-14T15:33:00Z"/>
          <w:color w:val="FF0000"/>
          <w:rPrChange w:id="6941" w:author="Microsoft" w:date="2016-01-13T11:47:00Z">
            <w:rPr>
              <w:del w:id="6942" w:author="Microsoft" w:date="2015-10-14T15:33:00Z"/>
            </w:rPr>
          </w:rPrChange>
        </w:rPr>
        <w:pPrChange w:id="6943" w:author="Microsoft" w:date="2015-10-14T15:32:00Z">
          <w:pPr>
            <w:pStyle w:val="a0"/>
          </w:pPr>
        </w:pPrChange>
      </w:pPr>
      <w:ins w:id="6944" w:author="Microsoft" w:date="2016-01-13T11:46:00Z">
        <w:r w:rsidRPr="001C3BDC">
          <w:rPr>
            <w:rFonts w:hint="eastAsia"/>
            <w:color w:val="FF0000"/>
            <w:rPrChange w:id="6945" w:author="Microsoft" w:date="2016-01-13T11:47:00Z">
              <w:rPr>
                <w:rFonts w:hint="eastAsia"/>
              </w:rPr>
            </w:rPrChange>
          </w:rPr>
          <w:t>市场管理员进行还货时，仓库库存加，部门</w:t>
        </w:r>
      </w:ins>
      <w:ins w:id="6946" w:author="Microsoft" w:date="2016-01-13T11:47:00Z">
        <w:r w:rsidRPr="001C3BDC">
          <w:rPr>
            <w:rFonts w:hint="eastAsia"/>
            <w:color w:val="FF0000"/>
            <w:rPrChange w:id="6947" w:author="Microsoft" w:date="2016-01-13T11:47:00Z">
              <w:rPr>
                <w:rFonts w:hint="eastAsia"/>
              </w:rPr>
            </w:rPrChange>
          </w:rPr>
          <w:t>库存不变；</w:t>
        </w:r>
      </w:ins>
      <w:ins w:id="6948" w:author="Microsoft" w:date="2016-01-13T11:46:00Z">
        <w:r w:rsidRPr="001C3BDC">
          <w:rPr>
            <w:rFonts w:hint="eastAsia"/>
            <w:color w:val="FF0000"/>
            <w:rPrChange w:id="6949" w:author="Microsoft" w:date="2016-01-13T11:47:00Z">
              <w:rPr>
                <w:rFonts w:hint="eastAsia"/>
              </w:rPr>
            </w:rPrChange>
          </w:rPr>
          <w:t>市场管理员出货时，仓库库存减，</w:t>
        </w:r>
      </w:ins>
      <w:ins w:id="6950" w:author="Microsoft" w:date="2016-01-13T11:47:00Z">
        <w:r w:rsidRPr="001C3BDC">
          <w:rPr>
            <w:rFonts w:hint="eastAsia"/>
            <w:color w:val="FF0000"/>
            <w:rPrChange w:id="6951" w:author="Microsoft" w:date="2016-01-13T11:47:00Z">
              <w:rPr>
                <w:rFonts w:hint="eastAsia"/>
              </w:rPr>
            </w:rPrChange>
          </w:rPr>
          <w:t>部门库存不变；</w:t>
        </w:r>
      </w:ins>
    </w:p>
    <w:p w:rsidR="0072538C" w:rsidRDefault="0072538C">
      <w:pPr>
        <w:pStyle w:val="a0"/>
        <w:ind w:firstLineChars="0" w:firstLine="0"/>
        <w:sectPr w:rsidR="0072538C" w:rsidSect="0072538C">
          <w:pgSz w:w="16838" w:h="11906" w:orient="landscape"/>
          <w:pgMar w:top="1797" w:right="1440" w:bottom="1134" w:left="1440" w:header="851" w:footer="992" w:gutter="0"/>
          <w:cols w:space="425"/>
          <w:docGrid w:linePitch="312"/>
        </w:sectPr>
        <w:pPrChange w:id="6952" w:author="Microsoft" w:date="2016-01-13T11:46:00Z">
          <w:pPr>
            <w:pStyle w:val="a0"/>
            <w:ind w:leftChars="-67" w:hangingChars="67" w:hanging="141"/>
          </w:pPr>
        </w:pPrChange>
      </w:pPr>
    </w:p>
    <w:p w:rsidR="0078428D" w:rsidRPr="0078428D" w:rsidRDefault="0078428D" w:rsidP="0078428D">
      <w:pPr>
        <w:pStyle w:val="a0"/>
        <w:ind w:leftChars="-67" w:hangingChars="67" w:hanging="141"/>
      </w:pPr>
    </w:p>
    <w:p w:rsidR="007368AB" w:rsidRDefault="007368AB">
      <w:pPr>
        <w:pStyle w:val="4"/>
        <w:rPr>
          <w:ins w:id="6953" w:author="Microsoft" w:date="2015-12-28T16:03:00Z"/>
        </w:rPr>
        <w:pPrChange w:id="6954" w:author="Microsoft" w:date="2015-12-29T13:55:00Z">
          <w:pPr>
            <w:pStyle w:val="3"/>
          </w:pPr>
        </w:pPrChange>
      </w:pPr>
      <w:ins w:id="6955" w:author="Microsoft" w:date="2015-12-28T16:02:00Z">
        <w:r>
          <w:rPr>
            <w:rFonts w:hint="eastAsia"/>
          </w:rPr>
          <w:t>市场</w:t>
        </w:r>
        <w:r>
          <w:t>管理员库存日结报表（</w:t>
        </w:r>
        <w:r>
          <w:rPr>
            <w:rFonts w:hint="eastAsia"/>
          </w:rPr>
          <w:t>MM I</w:t>
        </w:r>
        <w:r>
          <w:t>nventory Daily Report</w:t>
        </w:r>
        <w:r>
          <w:t>）</w:t>
        </w:r>
      </w:ins>
    </w:p>
    <w:tbl>
      <w:tblPr>
        <w:tblW w:w="5000" w:type="pct"/>
        <w:tblLook w:val="04A0" w:firstRow="1" w:lastRow="0" w:firstColumn="1" w:lastColumn="0" w:noHBand="0" w:noVBand="1"/>
      </w:tblPr>
      <w:tblGrid>
        <w:gridCol w:w="4527"/>
        <w:gridCol w:w="9411"/>
      </w:tblGrid>
      <w:tr w:rsidR="007368AB" w:rsidRPr="009A3BDA" w:rsidTr="004E2F85">
        <w:trPr>
          <w:trHeight w:val="285"/>
          <w:ins w:id="6956" w:author="Microsoft" w:date="2015-12-28T16:03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7368AB" w:rsidRPr="00940825" w:rsidRDefault="007368AB" w:rsidP="004E2F85">
            <w:pPr>
              <w:pStyle w:val="a8"/>
              <w:widowControl/>
              <w:numPr>
                <w:ilvl w:val="0"/>
                <w:numId w:val="65"/>
              </w:numPr>
              <w:spacing w:before="240" w:after="0"/>
              <w:ind w:firstLineChars="0"/>
              <w:jc w:val="left"/>
              <w:rPr>
                <w:ins w:id="6957" w:author="Microsoft" w:date="2015-12-28T16:03:00Z"/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ins w:id="6958" w:author="Microsoft" w:date="2015-12-28T16:03:00Z">
              <w:r w:rsidRPr="00940825">
                <w:rPr>
                  <w:rFonts w:ascii="宋体" w:hAnsi="宋体" w:cs="宋体" w:hint="eastAsia"/>
                  <w:b/>
                  <w:bCs/>
                  <w:color w:val="000000"/>
                  <w:sz w:val="22"/>
                  <w:szCs w:val="22"/>
                </w:rPr>
                <w:t>查询条件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7368AB" w:rsidRPr="009A3BDA" w:rsidRDefault="007368AB" w:rsidP="004E2F85">
            <w:pPr>
              <w:spacing w:before="240" w:after="0"/>
              <w:rPr>
                <w:ins w:id="6959" w:author="Microsoft" w:date="2015-12-28T16:03:00Z"/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ins w:id="6960" w:author="Microsoft" w:date="2015-12-28T16:03:00Z">
              <w:r w:rsidRPr="009A3BDA">
                <w:rPr>
                  <w:rFonts w:ascii="宋体" w:hAnsi="宋体" w:cs="宋体" w:hint="eastAsia"/>
                  <w:b/>
                  <w:bCs/>
                  <w:color w:val="000000"/>
                  <w:sz w:val="22"/>
                  <w:szCs w:val="22"/>
                </w:rPr>
                <w:t>说明</w:t>
              </w:r>
            </w:ins>
          </w:p>
        </w:tc>
      </w:tr>
      <w:tr w:rsidR="007368AB" w:rsidRPr="009A3BDA" w:rsidTr="004E2F85">
        <w:trPr>
          <w:trHeight w:val="533"/>
          <w:ins w:id="6961" w:author="Microsoft" w:date="2015-12-28T16:03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368AB" w:rsidRPr="009A3BDA" w:rsidRDefault="007368AB" w:rsidP="004E2F85">
            <w:pPr>
              <w:spacing w:before="240" w:after="0"/>
              <w:jc w:val="center"/>
              <w:rPr>
                <w:ins w:id="6962" w:author="Microsoft" w:date="2015-12-28T16:03:00Z"/>
                <w:rFonts w:ascii="宋体" w:hAnsi="宋体" w:cs="宋体"/>
                <w:color w:val="000000"/>
                <w:sz w:val="22"/>
                <w:szCs w:val="22"/>
              </w:rPr>
            </w:pPr>
            <w:ins w:id="6963" w:author="Microsoft" w:date="2015-12-28T16:03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市场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管理员姓名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368AB" w:rsidRDefault="007368AB" w:rsidP="004E2F85">
            <w:pPr>
              <w:spacing w:before="240" w:after="0"/>
              <w:jc w:val="center"/>
              <w:rPr>
                <w:ins w:id="6964" w:author="Microsoft" w:date="2015-12-28T16:03:00Z"/>
                <w:rFonts w:ascii="宋体" w:hAnsi="宋体" w:cs="宋体"/>
                <w:color w:val="000000"/>
                <w:sz w:val="22"/>
                <w:szCs w:val="22"/>
              </w:rPr>
            </w:pPr>
            <w:ins w:id="6965" w:author="Microsoft" w:date="2015-12-28T16:03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文本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框输入市场管理员姓名</w:t>
              </w:r>
            </w:ins>
          </w:p>
        </w:tc>
      </w:tr>
      <w:tr w:rsidR="007368AB" w:rsidRPr="009A3BDA" w:rsidTr="004E2F85">
        <w:trPr>
          <w:trHeight w:val="399"/>
          <w:ins w:id="6966" w:author="Microsoft" w:date="2015-12-28T16:03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68AB" w:rsidRPr="009A3BDA" w:rsidRDefault="007368AB" w:rsidP="004E2F85">
            <w:pPr>
              <w:spacing w:before="240" w:after="0"/>
              <w:jc w:val="center"/>
              <w:rPr>
                <w:ins w:id="6967" w:author="Microsoft" w:date="2015-12-28T16:03:00Z"/>
                <w:rFonts w:ascii="宋体" w:hAnsi="宋体" w:cs="宋体"/>
                <w:color w:val="000000"/>
                <w:sz w:val="22"/>
                <w:szCs w:val="22"/>
              </w:rPr>
            </w:pPr>
            <w:ins w:id="6968" w:author="Microsoft" w:date="2015-12-28T16:03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日期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368AB" w:rsidRPr="009A3BDA" w:rsidRDefault="007368AB" w:rsidP="004E2F85">
            <w:pPr>
              <w:spacing w:before="240" w:after="0"/>
              <w:jc w:val="center"/>
              <w:rPr>
                <w:ins w:id="6969" w:author="Microsoft" w:date="2015-12-28T16:03:00Z"/>
                <w:rFonts w:ascii="宋体" w:hAnsi="宋体" w:cs="宋体"/>
                <w:color w:val="000000"/>
                <w:sz w:val="22"/>
                <w:szCs w:val="22"/>
              </w:rPr>
            </w:pPr>
            <w:ins w:id="6970" w:author="Microsoft" w:date="2015-12-28T16:03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选择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起止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日期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，查询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某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一时间段的数据；</w:t>
              </w:r>
            </w:ins>
          </w:p>
        </w:tc>
      </w:tr>
    </w:tbl>
    <w:p w:rsidR="007368AB" w:rsidRDefault="00D4598A">
      <w:pPr>
        <w:ind w:leftChars="-135" w:left="-283" w:rightChars="-297" w:right="-624" w:firstLineChars="150" w:firstLine="315"/>
        <w:rPr>
          <w:ins w:id="6971" w:author="Microsoft" w:date="2015-12-28T16:03:00Z"/>
        </w:rPr>
        <w:pPrChange w:id="6972" w:author="Microsoft" w:date="2015-12-28T16:16:00Z">
          <w:pPr>
            <w:pStyle w:val="3"/>
          </w:pPr>
        </w:pPrChange>
      </w:pPr>
      <w:ins w:id="6973" w:author="Microsoft" w:date="2015-12-28T16:15:00Z">
        <w:r w:rsidRPr="00086413">
          <w:rPr>
            <w:rFonts w:hint="eastAsia"/>
          </w:rPr>
          <w:t>期末数量</w:t>
        </w:r>
        <w:r w:rsidRPr="00086413">
          <w:rPr>
            <w:rFonts w:hint="eastAsia"/>
          </w:rPr>
          <w:t>=</w:t>
        </w:r>
        <w:r w:rsidRPr="00086413">
          <w:rPr>
            <w:rFonts w:hint="eastAsia"/>
          </w:rPr>
          <w:t>期初数量</w:t>
        </w:r>
        <w:r w:rsidRPr="00086413">
          <w:rPr>
            <w:rFonts w:hint="eastAsia"/>
          </w:rPr>
          <w:t>+</w:t>
        </w:r>
        <w:r w:rsidRPr="00086413">
          <w:rPr>
            <w:rFonts w:hint="eastAsia"/>
          </w:rPr>
          <w:t>收货数量</w:t>
        </w:r>
        <w:r w:rsidRPr="00086413">
          <w:rPr>
            <w:rFonts w:hint="eastAsia"/>
          </w:rPr>
          <w:t>-</w:t>
        </w:r>
        <w:r w:rsidRPr="00086413">
          <w:rPr>
            <w:rFonts w:hint="eastAsia"/>
          </w:rPr>
          <w:t>销售数量</w:t>
        </w:r>
        <w:r w:rsidRPr="00086413">
          <w:rPr>
            <w:rFonts w:hint="eastAsia"/>
          </w:rPr>
          <w:t>-</w:t>
        </w:r>
        <w:r w:rsidRPr="00086413">
          <w:rPr>
            <w:rFonts w:hint="eastAsia"/>
          </w:rPr>
          <w:t>还货数量</w:t>
        </w:r>
      </w:ins>
      <w:ins w:id="6974" w:author="Microsoft" w:date="2016-01-06T14:39:00Z">
        <w:r w:rsidR="009E663E">
          <w:rPr>
            <w:rFonts w:hint="eastAsia"/>
          </w:rPr>
          <w:t>+</w:t>
        </w:r>
        <w:r w:rsidR="009E663E">
          <w:t>退货数量</w:t>
        </w:r>
        <w:r w:rsidR="009E663E">
          <w:t>-</w:t>
        </w:r>
      </w:ins>
      <w:ins w:id="6975" w:author="Microsoft" w:date="2015-12-28T16:15:00Z">
        <w:r w:rsidRPr="00086413">
          <w:rPr>
            <w:rFonts w:hint="eastAsia"/>
          </w:rPr>
          <w:t>损毁数量</w:t>
        </w:r>
      </w:ins>
    </w:p>
    <w:tbl>
      <w:tblPr>
        <w:tblStyle w:val="a9"/>
        <w:tblW w:w="13978" w:type="dxa"/>
        <w:tblLook w:val="04A0" w:firstRow="1" w:lastRow="0" w:firstColumn="1" w:lastColumn="0" w:noHBand="0" w:noVBand="1"/>
        <w:tblPrChange w:id="6976" w:author="Microsoft" w:date="2015-12-28T16:15:00Z">
          <w:tblPr>
            <w:tblStyle w:val="a9"/>
            <w:tblW w:w="14096" w:type="dxa"/>
            <w:tblLook w:val="04A0" w:firstRow="1" w:lastRow="0" w:firstColumn="1" w:lastColumn="0" w:noHBand="0" w:noVBand="1"/>
          </w:tblPr>
        </w:tblPrChange>
      </w:tblPr>
      <w:tblGrid>
        <w:gridCol w:w="1186"/>
        <w:gridCol w:w="1928"/>
        <w:gridCol w:w="1559"/>
        <w:gridCol w:w="1481"/>
        <w:gridCol w:w="1310"/>
        <w:gridCol w:w="1132"/>
        <w:gridCol w:w="1487"/>
        <w:gridCol w:w="1130"/>
        <w:gridCol w:w="1487"/>
        <w:gridCol w:w="1278"/>
        <w:tblGridChange w:id="6977">
          <w:tblGrid>
            <w:gridCol w:w="846"/>
            <w:gridCol w:w="1172"/>
            <w:gridCol w:w="1464"/>
            <w:gridCol w:w="906"/>
            <w:gridCol w:w="934"/>
            <w:gridCol w:w="807"/>
            <w:gridCol w:w="1060"/>
            <w:gridCol w:w="806"/>
            <w:gridCol w:w="1060"/>
            <w:gridCol w:w="911"/>
          </w:tblGrid>
        </w:tblGridChange>
      </w:tblGrid>
      <w:tr w:rsidR="00D4598A" w:rsidRPr="00286045" w:rsidTr="00D4598A">
        <w:trPr>
          <w:trHeight w:val="362"/>
          <w:ins w:id="6978" w:author="Microsoft" w:date="2015-12-28T16:03:00Z"/>
          <w:trPrChange w:id="6979" w:author="Microsoft" w:date="2015-12-28T16:15:00Z">
            <w:trPr>
              <w:trHeight w:val="386"/>
            </w:trPr>
          </w:trPrChange>
        </w:trPr>
        <w:tc>
          <w:tcPr>
            <w:tcW w:w="1186" w:type="dxa"/>
            <w:shd w:val="clear" w:color="auto" w:fill="D9D9D9" w:themeFill="background1" w:themeFillShade="D9"/>
            <w:tcPrChange w:id="6980" w:author="Microsoft" w:date="2015-12-28T16:15:00Z">
              <w:tcPr>
                <w:tcW w:w="846" w:type="dxa"/>
                <w:shd w:val="clear" w:color="auto" w:fill="D9D9D9" w:themeFill="background1" w:themeFillShade="D9"/>
              </w:tcPr>
            </w:tcPrChange>
          </w:tcPr>
          <w:p w:rsidR="00D4598A" w:rsidRDefault="00D4598A" w:rsidP="004E2F85">
            <w:pPr>
              <w:pStyle w:val="a0"/>
              <w:ind w:firstLineChars="50" w:firstLine="105"/>
              <w:rPr>
                <w:ins w:id="6981" w:author="Microsoft" w:date="2015-12-28T16:03:00Z"/>
                <w:rFonts w:ascii="微软雅黑" w:eastAsia="微软雅黑" w:hAnsi="微软雅黑"/>
              </w:rPr>
            </w:pPr>
            <w:ins w:id="6982" w:author="Microsoft" w:date="2015-12-28T16:03:00Z">
              <w:r>
                <w:rPr>
                  <w:rFonts w:ascii="微软雅黑" w:eastAsia="微软雅黑" w:hAnsi="微软雅黑" w:hint="eastAsia"/>
                </w:rPr>
                <w:t>日期</w:t>
              </w:r>
            </w:ins>
          </w:p>
        </w:tc>
        <w:tc>
          <w:tcPr>
            <w:tcW w:w="1928" w:type="dxa"/>
            <w:shd w:val="clear" w:color="auto" w:fill="D9D9D9" w:themeFill="background1" w:themeFillShade="D9"/>
            <w:tcPrChange w:id="6983" w:author="Microsoft" w:date="2015-12-28T16:15:00Z">
              <w:tcPr>
                <w:tcW w:w="1172" w:type="dxa"/>
                <w:shd w:val="clear" w:color="auto" w:fill="D9D9D9" w:themeFill="background1" w:themeFillShade="D9"/>
              </w:tcPr>
            </w:tcPrChange>
          </w:tcPr>
          <w:p w:rsidR="00D4598A" w:rsidRDefault="00D4598A" w:rsidP="004E2F85">
            <w:pPr>
              <w:pStyle w:val="a0"/>
              <w:ind w:firstLineChars="50" w:firstLine="105"/>
              <w:rPr>
                <w:ins w:id="6984" w:author="Microsoft" w:date="2015-12-28T16:03:00Z"/>
                <w:rFonts w:ascii="微软雅黑" w:eastAsia="微软雅黑" w:hAnsi="微软雅黑"/>
              </w:rPr>
            </w:pPr>
            <w:ins w:id="6985" w:author="Microsoft" w:date="2015-12-28T16:11:00Z">
              <w:r>
                <w:rPr>
                  <w:rFonts w:ascii="微软雅黑" w:eastAsia="微软雅黑" w:hAnsi="微软雅黑" w:hint="eastAsia"/>
                </w:rPr>
                <w:t>市场</w:t>
              </w:r>
              <w:r>
                <w:rPr>
                  <w:rFonts w:ascii="微软雅黑" w:eastAsia="微软雅黑" w:hAnsi="微软雅黑"/>
                </w:rPr>
                <w:t>管理员姓名</w:t>
              </w:r>
            </w:ins>
          </w:p>
        </w:tc>
        <w:tc>
          <w:tcPr>
            <w:tcW w:w="1559" w:type="dxa"/>
            <w:shd w:val="clear" w:color="auto" w:fill="D9D9D9" w:themeFill="background1" w:themeFillShade="D9"/>
            <w:tcPrChange w:id="6986" w:author="Microsoft" w:date="2015-12-28T16:15:00Z">
              <w:tcPr>
                <w:tcW w:w="1464" w:type="dxa"/>
                <w:shd w:val="clear" w:color="auto" w:fill="D9D9D9" w:themeFill="background1" w:themeFillShade="D9"/>
              </w:tcPr>
            </w:tcPrChange>
          </w:tcPr>
          <w:p w:rsidR="00D4598A" w:rsidRPr="00203026" w:rsidRDefault="00D4598A" w:rsidP="004E2F85">
            <w:pPr>
              <w:pStyle w:val="a0"/>
              <w:ind w:firstLineChars="0" w:firstLine="0"/>
              <w:rPr>
                <w:ins w:id="6987" w:author="Microsoft" w:date="2015-12-28T16:03:00Z"/>
                <w:rFonts w:ascii="微软雅黑" w:eastAsia="微软雅黑" w:hAnsi="微软雅黑"/>
              </w:rPr>
            </w:pPr>
            <w:ins w:id="6988" w:author="Microsoft" w:date="2015-12-28T16:13:00Z">
              <w:r>
                <w:rPr>
                  <w:rFonts w:ascii="微软雅黑" w:eastAsia="微软雅黑" w:hAnsi="微软雅黑" w:hint="eastAsia"/>
                </w:rPr>
                <w:t>方案</w:t>
              </w:r>
              <w:r>
                <w:rPr>
                  <w:rFonts w:ascii="微软雅黑" w:eastAsia="微软雅黑" w:hAnsi="微软雅黑"/>
                </w:rPr>
                <w:t>名称</w:t>
              </w:r>
            </w:ins>
          </w:p>
        </w:tc>
        <w:tc>
          <w:tcPr>
            <w:tcW w:w="1481" w:type="dxa"/>
            <w:shd w:val="clear" w:color="auto" w:fill="D9D9D9" w:themeFill="background1" w:themeFillShade="D9"/>
            <w:tcPrChange w:id="6989" w:author="Microsoft" w:date="2015-12-28T16:15:00Z">
              <w:tcPr>
                <w:tcW w:w="906" w:type="dxa"/>
                <w:shd w:val="clear" w:color="auto" w:fill="D9D9D9" w:themeFill="background1" w:themeFillShade="D9"/>
              </w:tcPr>
            </w:tcPrChange>
          </w:tcPr>
          <w:p w:rsidR="00D4598A" w:rsidRPr="00203026" w:rsidRDefault="00D4598A" w:rsidP="004E2F85">
            <w:pPr>
              <w:pStyle w:val="a0"/>
              <w:ind w:firstLineChars="0" w:firstLine="0"/>
              <w:jc w:val="center"/>
              <w:rPr>
                <w:ins w:id="6990" w:author="Microsoft" w:date="2015-12-28T16:03:00Z"/>
                <w:rFonts w:ascii="微软雅黑" w:eastAsia="微软雅黑" w:hAnsi="微软雅黑"/>
              </w:rPr>
            </w:pPr>
            <w:ins w:id="6991" w:author="Microsoft" w:date="2015-12-28T16:14:00Z">
              <w:r>
                <w:rPr>
                  <w:rFonts w:ascii="微软雅黑" w:eastAsia="微软雅黑" w:hAnsi="微软雅黑" w:hint="eastAsia"/>
                </w:rPr>
                <w:t>期初</w:t>
              </w:r>
              <w:r>
                <w:rPr>
                  <w:rFonts w:ascii="微软雅黑" w:eastAsia="微软雅黑" w:hAnsi="微软雅黑"/>
                </w:rPr>
                <w:t>数量</w:t>
              </w:r>
            </w:ins>
          </w:p>
        </w:tc>
        <w:tc>
          <w:tcPr>
            <w:tcW w:w="1310" w:type="dxa"/>
            <w:shd w:val="clear" w:color="auto" w:fill="D9D9D9" w:themeFill="background1" w:themeFillShade="D9"/>
            <w:tcPrChange w:id="6992" w:author="Microsoft" w:date="2015-12-28T16:15:00Z">
              <w:tcPr>
                <w:tcW w:w="934" w:type="dxa"/>
                <w:shd w:val="clear" w:color="auto" w:fill="D9D9D9" w:themeFill="background1" w:themeFillShade="D9"/>
              </w:tcPr>
            </w:tcPrChange>
          </w:tcPr>
          <w:p w:rsidR="00D4598A" w:rsidRDefault="00D4598A" w:rsidP="004E2F85">
            <w:pPr>
              <w:pStyle w:val="a0"/>
              <w:ind w:firstLineChars="0" w:firstLine="0"/>
              <w:jc w:val="center"/>
              <w:rPr>
                <w:ins w:id="6993" w:author="Microsoft" w:date="2015-12-28T16:03:00Z"/>
                <w:rFonts w:ascii="微软雅黑" w:eastAsia="微软雅黑" w:hAnsi="微软雅黑"/>
              </w:rPr>
            </w:pPr>
            <w:ins w:id="6994" w:author="Microsoft" w:date="2015-12-28T16:14:00Z">
              <w:r>
                <w:rPr>
                  <w:rFonts w:ascii="微软雅黑" w:eastAsia="微软雅黑" w:hAnsi="微软雅黑" w:hint="eastAsia"/>
                </w:rPr>
                <w:t>收货</w:t>
              </w:r>
              <w:r>
                <w:rPr>
                  <w:rFonts w:ascii="微软雅黑" w:eastAsia="微软雅黑" w:hAnsi="微软雅黑"/>
                </w:rPr>
                <w:t>数量</w:t>
              </w:r>
            </w:ins>
          </w:p>
        </w:tc>
        <w:tc>
          <w:tcPr>
            <w:tcW w:w="1132" w:type="dxa"/>
            <w:shd w:val="clear" w:color="auto" w:fill="D9D9D9" w:themeFill="background1" w:themeFillShade="D9"/>
            <w:tcPrChange w:id="6995" w:author="Microsoft" w:date="2015-12-28T16:15:00Z">
              <w:tcPr>
                <w:tcW w:w="807" w:type="dxa"/>
                <w:shd w:val="clear" w:color="auto" w:fill="D9D9D9" w:themeFill="background1" w:themeFillShade="D9"/>
              </w:tcPr>
            </w:tcPrChange>
          </w:tcPr>
          <w:p w:rsidR="00D4598A" w:rsidRDefault="00D4598A" w:rsidP="004E2F85">
            <w:pPr>
              <w:pStyle w:val="a0"/>
              <w:ind w:firstLineChars="0" w:firstLine="0"/>
              <w:jc w:val="center"/>
              <w:rPr>
                <w:ins w:id="6996" w:author="Microsoft" w:date="2015-12-28T16:03:00Z"/>
                <w:rFonts w:ascii="微软雅黑" w:eastAsia="微软雅黑" w:hAnsi="微软雅黑"/>
              </w:rPr>
            </w:pPr>
            <w:ins w:id="6997" w:author="Microsoft" w:date="2015-12-28T16:14:00Z">
              <w:r>
                <w:rPr>
                  <w:rFonts w:ascii="微软雅黑" w:eastAsia="微软雅黑" w:hAnsi="微软雅黑" w:hint="eastAsia"/>
                </w:rPr>
                <w:t>销售</w:t>
              </w:r>
              <w:r>
                <w:rPr>
                  <w:rFonts w:ascii="微软雅黑" w:eastAsia="微软雅黑" w:hAnsi="微软雅黑"/>
                </w:rPr>
                <w:t>数量</w:t>
              </w:r>
            </w:ins>
          </w:p>
        </w:tc>
        <w:tc>
          <w:tcPr>
            <w:tcW w:w="1487" w:type="dxa"/>
            <w:shd w:val="clear" w:color="auto" w:fill="D9D9D9" w:themeFill="background1" w:themeFillShade="D9"/>
            <w:tcPrChange w:id="6998" w:author="Microsoft" w:date="2015-12-28T16:15:00Z">
              <w:tcPr>
                <w:tcW w:w="1060" w:type="dxa"/>
                <w:shd w:val="clear" w:color="auto" w:fill="D9D9D9" w:themeFill="background1" w:themeFillShade="D9"/>
              </w:tcPr>
            </w:tcPrChange>
          </w:tcPr>
          <w:p w:rsidR="00D4598A" w:rsidRPr="00203026" w:rsidRDefault="00D4598A" w:rsidP="004E2F85">
            <w:pPr>
              <w:pStyle w:val="a0"/>
              <w:ind w:firstLineChars="0" w:firstLine="0"/>
              <w:jc w:val="center"/>
              <w:rPr>
                <w:ins w:id="6999" w:author="Microsoft" w:date="2015-12-28T16:03:00Z"/>
                <w:rFonts w:ascii="微软雅黑" w:eastAsia="微软雅黑" w:hAnsi="微软雅黑"/>
              </w:rPr>
            </w:pPr>
            <w:ins w:id="7000" w:author="Microsoft" w:date="2015-12-28T16:14:00Z">
              <w:r>
                <w:rPr>
                  <w:rFonts w:ascii="微软雅黑" w:eastAsia="微软雅黑" w:hAnsi="微软雅黑" w:hint="eastAsia"/>
                </w:rPr>
                <w:t>还货</w:t>
              </w:r>
              <w:r>
                <w:rPr>
                  <w:rFonts w:ascii="微软雅黑" w:eastAsia="微软雅黑" w:hAnsi="微软雅黑"/>
                </w:rPr>
                <w:t>数量</w:t>
              </w:r>
            </w:ins>
            <w:ins w:id="7001" w:author="Microsoft" w:date="2016-01-06T14:39:00Z">
              <w:r w:rsidR="004B3B9E">
                <w:rPr>
                  <w:rFonts w:ascii="微软雅黑" w:eastAsia="微软雅黑" w:hAnsi="微软雅黑" w:hint="eastAsia"/>
                </w:rPr>
                <w:t>（D</w:t>
              </w:r>
            </w:ins>
            <w:ins w:id="7002" w:author="Microsoft" w:date="2016-01-06T14:40:00Z">
              <w:r w:rsidR="004B3B9E">
                <w:rPr>
                  <w:rFonts w:ascii="微软雅黑" w:eastAsia="微软雅黑" w:hAnsi="微软雅黑"/>
                </w:rPr>
                <w:t>elivery</w:t>
              </w:r>
            </w:ins>
            <w:ins w:id="7003" w:author="Microsoft" w:date="2016-01-06T14:39:00Z">
              <w:r w:rsidR="004B3B9E">
                <w:rPr>
                  <w:rFonts w:ascii="微软雅黑" w:eastAsia="微软雅黑" w:hAnsi="微软雅黑"/>
                </w:rPr>
                <w:t>）</w:t>
              </w:r>
            </w:ins>
          </w:p>
        </w:tc>
        <w:tc>
          <w:tcPr>
            <w:tcW w:w="1130" w:type="dxa"/>
            <w:shd w:val="clear" w:color="auto" w:fill="D9D9D9" w:themeFill="background1" w:themeFillShade="D9"/>
            <w:tcPrChange w:id="7004" w:author="Microsoft" w:date="2015-12-28T16:15:00Z">
              <w:tcPr>
                <w:tcW w:w="806" w:type="dxa"/>
                <w:shd w:val="clear" w:color="auto" w:fill="D9D9D9" w:themeFill="background1" w:themeFillShade="D9"/>
              </w:tcPr>
            </w:tcPrChange>
          </w:tcPr>
          <w:p w:rsidR="00D4598A" w:rsidRPr="00203026" w:rsidRDefault="00D4598A" w:rsidP="004E2F85">
            <w:pPr>
              <w:pStyle w:val="a0"/>
              <w:ind w:firstLineChars="0" w:firstLine="0"/>
              <w:jc w:val="center"/>
              <w:rPr>
                <w:ins w:id="7005" w:author="Microsoft" w:date="2015-12-28T16:03:00Z"/>
                <w:rFonts w:ascii="微软雅黑" w:eastAsia="微软雅黑" w:hAnsi="微软雅黑"/>
              </w:rPr>
            </w:pPr>
            <w:ins w:id="7006" w:author="Microsoft" w:date="2015-12-28T16:14:00Z">
              <w:r>
                <w:rPr>
                  <w:rFonts w:ascii="微软雅黑" w:eastAsia="微软雅黑" w:hAnsi="微软雅黑" w:hint="eastAsia"/>
                </w:rPr>
                <w:t>损毁</w:t>
              </w:r>
              <w:r>
                <w:rPr>
                  <w:rFonts w:ascii="微软雅黑" w:eastAsia="微软雅黑" w:hAnsi="微软雅黑"/>
                </w:rPr>
                <w:t>数量</w:t>
              </w:r>
            </w:ins>
          </w:p>
        </w:tc>
        <w:tc>
          <w:tcPr>
            <w:tcW w:w="1487" w:type="dxa"/>
            <w:shd w:val="clear" w:color="auto" w:fill="D9D9D9" w:themeFill="background1" w:themeFillShade="D9"/>
            <w:tcPrChange w:id="7007" w:author="Microsoft" w:date="2015-12-28T16:15:00Z">
              <w:tcPr>
                <w:tcW w:w="1060" w:type="dxa"/>
                <w:shd w:val="clear" w:color="auto" w:fill="D9D9D9" w:themeFill="background1" w:themeFillShade="D9"/>
              </w:tcPr>
            </w:tcPrChange>
          </w:tcPr>
          <w:p w:rsidR="00D4598A" w:rsidRPr="00203026" w:rsidRDefault="00D4598A" w:rsidP="004E2F85">
            <w:pPr>
              <w:pStyle w:val="a0"/>
              <w:ind w:firstLineChars="0" w:firstLine="0"/>
              <w:jc w:val="center"/>
              <w:rPr>
                <w:ins w:id="7008" w:author="Microsoft" w:date="2015-12-28T16:03:00Z"/>
                <w:rFonts w:ascii="微软雅黑" w:eastAsia="微软雅黑" w:hAnsi="微软雅黑"/>
              </w:rPr>
            </w:pPr>
            <w:ins w:id="7009" w:author="Microsoft" w:date="2015-12-28T16:15:00Z">
              <w:r>
                <w:rPr>
                  <w:rFonts w:ascii="微软雅黑" w:eastAsia="微软雅黑" w:hAnsi="微软雅黑" w:hint="eastAsia"/>
                </w:rPr>
                <w:t>退货</w:t>
              </w:r>
              <w:r>
                <w:rPr>
                  <w:rFonts w:ascii="微软雅黑" w:eastAsia="微软雅黑" w:hAnsi="微软雅黑"/>
                </w:rPr>
                <w:t>数量</w:t>
              </w:r>
            </w:ins>
            <w:ins w:id="7010" w:author="Microsoft" w:date="2016-01-06T14:40:00Z">
              <w:r w:rsidR="004B3B9E">
                <w:rPr>
                  <w:rFonts w:ascii="微软雅黑" w:eastAsia="微软雅黑" w:hAnsi="微软雅黑" w:hint="eastAsia"/>
                </w:rPr>
                <w:t>（R</w:t>
              </w:r>
              <w:r w:rsidR="004B3B9E">
                <w:rPr>
                  <w:rFonts w:ascii="微软雅黑" w:eastAsia="微软雅黑" w:hAnsi="微软雅黑"/>
                </w:rPr>
                <w:t>eturn）</w:t>
              </w:r>
            </w:ins>
          </w:p>
        </w:tc>
        <w:tc>
          <w:tcPr>
            <w:tcW w:w="1278" w:type="dxa"/>
            <w:shd w:val="clear" w:color="auto" w:fill="D9D9D9" w:themeFill="background1" w:themeFillShade="D9"/>
            <w:tcPrChange w:id="7011" w:author="Microsoft" w:date="2015-12-28T16:15:00Z">
              <w:tcPr>
                <w:tcW w:w="911" w:type="dxa"/>
                <w:shd w:val="clear" w:color="auto" w:fill="D9D9D9" w:themeFill="background1" w:themeFillShade="D9"/>
              </w:tcPr>
            </w:tcPrChange>
          </w:tcPr>
          <w:p w:rsidR="00D4598A" w:rsidRPr="00203026" w:rsidRDefault="00D4598A" w:rsidP="004E2F85">
            <w:pPr>
              <w:pStyle w:val="a0"/>
              <w:ind w:firstLineChars="0" w:firstLine="0"/>
              <w:jc w:val="center"/>
              <w:rPr>
                <w:ins w:id="7012" w:author="Microsoft" w:date="2015-12-28T16:03:00Z"/>
                <w:rFonts w:ascii="微软雅黑" w:eastAsia="微软雅黑" w:hAnsi="微软雅黑"/>
              </w:rPr>
            </w:pPr>
            <w:ins w:id="7013" w:author="Microsoft" w:date="2015-12-28T16:15:00Z">
              <w:r>
                <w:rPr>
                  <w:rFonts w:ascii="微软雅黑" w:eastAsia="微软雅黑" w:hAnsi="微软雅黑" w:hint="eastAsia"/>
                </w:rPr>
                <w:t>期末</w:t>
              </w:r>
              <w:r>
                <w:rPr>
                  <w:rFonts w:ascii="微软雅黑" w:eastAsia="微软雅黑" w:hAnsi="微软雅黑"/>
                </w:rPr>
                <w:t>数量</w:t>
              </w:r>
            </w:ins>
          </w:p>
        </w:tc>
      </w:tr>
      <w:tr w:rsidR="00D4598A" w:rsidRPr="00286045" w:rsidTr="00D4598A">
        <w:trPr>
          <w:trHeight w:val="341"/>
          <w:ins w:id="7014" w:author="Microsoft" w:date="2015-12-28T16:03:00Z"/>
          <w:trPrChange w:id="7015" w:author="Microsoft" w:date="2015-12-28T16:15:00Z">
            <w:trPr>
              <w:trHeight w:val="364"/>
            </w:trPr>
          </w:trPrChange>
        </w:trPr>
        <w:tc>
          <w:tcPr>
            <w:tcW w:w="1186" w:type="dxa"/>
            <w:shd w:val="clear" w:color="auto" w:fill="auto"/>
            <w:tcPrChange w:id="7016" w:author="Microsoft" w:date="2015-12-28T16:15:00Z">
              <w:tcPr>
                <w:tcW w:w="846" w:type="dxa"/>
                <w:shd w:val="clear" w:color="auto" w:fill="auto"/>
              </w:tcPr>
            </w:tcPrChange>
          </w:tcPr>
          <w:p w:rsidR="00D4598A" w:rsidRDefault="00D4598A" w:rsidP="004E2F85">
            <w:pPr>
              <w:pStyle w:val="a0"/>
              <w:ind w:firstLineChars="50" w:firstLine="105"/>
              <w:rPr>
                <w:ins w:id="7017" w:author="Microsoft" w:date="2015-12-28T16:03:00Z"/>
                <w:rFonts w:ascii="微软雅黑" w:eastAsia="微软雅黑" w:hAnsi="微软雅黑"/>
              </w:rPr>
            </w:pPr>
          </w:p>
        </w:tc>
        <w:tc>
          <w:tcPr>
            <w:tcW w:w="1928" w:type="dxa"/>
            <w:shd w:val="clear" w:color="auto" w:fill="auto"/>
            <w:tcPrChange w:id="7018" w:author="Microsoft" w:date="2015-12-28T16:15:00Z">
              <w:tcPr>
                <w:tcW w:w="1172" w:type="dxa"/>
                <w:shd w:val="clear" w:color="auto" w:fill="auto"/>
              </w:tcPr>
            </w:tcPrChange>
          </w:tcPr>
          <w:p w:rsidR="00D4598A" w:rsidRDefault="00D4598A">
            <w:pPr>
              <w:pStyle w:val="a0"/>
              <w:ind w:firstLineChars="0" w:firstLine="0"/>
              <w:rPr>
                <w:ins w:id="7019" w:author="Microsoft" w:date="2015-12-28T16:03:00Z"/>
                <w:rFonts w:ascii="微软雅黑" w:eastAsia="微软雅黑" w:hAnsi="微软雅黑"/>
              </w:rPr>
              <w:pPrChange w:id="7020" w:author="Microsoft" w:date="2015-12-28T16:14:00Z">
                <w:pPr>
                  <w:pStyle w:val="a0"/>
                  <w:ind w:firstLineChars="50" w:firstLine="105"/>
                </w:pPr>
              </w:pPrChange>
            </w:pPr>
          </w:p>
        </w:tc>
        <w:tc>
          <w:tcPr>
            <w:tcW w:w="1559" w:type="dxa"/>
            <w:shd w:val="clear" w:color="auto" w:fill="auto"/>
            <w:tcPrChange w:id="7021" w:author="Microsoft" w:date="2015-12-28T16:15:00Z">
              <w:tcPr>
                <w:tcW w:w="1464" w:type="dxa"/>
                <w:shd w:val="clear" w:color="auto" w:fill="auto"/>
              </w:tcPr>
            </w:tcPrChange>
          </w:tcPr>
          <w:p w:rsidR="00D4598A" w:rsidRPr="00203026" w:rsidRDefault="00D4598A" w:rsidP="004E2F85">
            <w:pPr>
              <w:pStyle w:val="a0"/>
              <w:ind w:firstLineChars="50" w:firstLine="105"/>
              <w:rPr>
                <w:ins w:id="7022" w:author="Microsoft" w:date="2015-12-28T16:03:00Z"/>
                <w:rFonts w:ascii="微软雅黑" w:eastAsia="微软雅黑" w:hAnsi="微软雅黑"/>
              </w:rPr>
            </w:pPr>
          </w:p>
        </w:tc>
        <w:tc>
          <w:tcPr>
            <w:tcW w:w="1481" w:type="dxa"/>
            <w:shd w:val="clear" w:color="auto" w:fill="auto"/>
            <w:tcPrChange w:id="7023" w:author="Microsoft" w:date="2015-12-28T16:15:00Z">
              <w:tcPr>
                <w:tcW w:w="906" w:type="dxa"/>
                <w:shd w:val="clear" w:color="auto" w:fill="auto"/>
              </w:tcPr>
            </w:tcPrChange>
          </w:tcPr>
          <w:p w:rsidR="00D4598A" w:rsidRPr="00203026" w:rsidRDefault="00D4598A" w:rsidP="004E2F85">
            <w:pPr>
              <w:pStyle w:val="a0"/>
              <w:ind w:firstLineChars="0" w:firstLine="0"/>
              <w:rPr>
                <w:ins w:id="7024" w:author="Microsoft" w:date="2015-12-28T16:03:00Z"/>
                <w:rFonts w:ascii="微软雅黑" w:eastAsia="微软雅黑" w:hAnsi="微软雅黑"/>
              </w:rPr>
            </w:pPr>
          </w:p>
        </w:tc>
        <w:tc>
          <w:tcPr>
            <w:tcW w:w="1310" w:type="dxa"/>
            <w:shd w:val="clear" w:color="auto" w:fill="auto"/>
            <w:tcPrChange w:id="7025" w:author="Microsoft" w:date="2015-12-28T16:15:00Z">
              <w:tcPr>
                <w:tcW w:w="934" w:type="dxa"/>
                <w:shd w:val="clear" w:color="auto" w:fill="auto"/>
              </w:tcPr>
            </w:tcPrChange>
          </w:tcPr>
          <w:p w:rsidR="00D4598A" w:rsidRPr="00203026" w:rsidDel="00866874" w:rsidRDefault="00D4598A" w:rsidP="004E2F85">
            <w:pPr>
              <w:pStyle w:val="a0"/>
              <w:ind w:firstLineChars="0" w:firstLine="0"/>
              <w:rPr>
                <w:ins w:id="7026" w:author="Microsoft" w:date="2015-12-28T16:03:00Z"/>
                <w:rFonts w:ascii="微软雅黑" w:eastAsia="微软雅黑" w:hAnsi="微软雅黑"/>
              </w:rPr>
            </w:pPr>
          </w:p>
        </w:tc>
        <w:tc>
          <w:tcPr>
            <w:tcW w:w="1132" w:type="dxa"/>
            <w:shd w:val="clear" w:color="auto" w:fill="auto"/>
            <w:tcPrChange w:id="7027" w:author="Microsoft" w:date="2015-12-28T16:15:00Z">
              <w:tcPr>
                <w:tcW w:w="807" w:type="dxa"/>
                <w:shd w:val="clear" w:color="auto" w:fill="auto"/>
              </w:tcPr>
            </w:tcPrChange>
          </w:tcPr>
          <w:p w:rsidR="00D4598A" w:rsidRPr="00203026" w:rsidDel="00866874" w:rsidRDefault="00D4598A" w:rsidP="004E2F85">
            <w:pPr>
              <w:pStyle w:val="a0"/>
              <w:ind w:firstLineChars="0" w:firstLine="0"/>
              <w:rPr>
                <w:ins w:id="7028" w:author="Microsoft" w:date="2015-12-28T16:03:00Z"/>
                <w:rFonts w:ascii="微软雅黑" w:eastAsia="微软雅黑" w:hAnsi="微软雅黑"/>
              </w:rPr>
            </w:pPr>
          </w:p>
        </w:tc>
        <w:tc>
          <w:tcPr>
            <w:tcW w:w="1487" w:type="dxa"/>
            <w:shd w:val="clear" w:color="auto" w:fill="auto"/>
            <w:tcPrChange w:id="7029" w:author="Microsoft" w:date="2015-12-28T16:15:00Z">
              <w:tcPr>
                <w:tcW w:w="1060" w:type="dxa"/>
                <w:shd w:val="clear" w:color="auto" w:fill="auto"/>
              </w:tcPr>
            </w:tcPrChange>
          </w:tcPr>
          <w:p w:rsidR="00D4598A" w:rsidRPr="00203026" w:rsidRDefault="00D4598A" w:rsidP="004E2F85">
            <w:pPr>
              <w:pStyle w:val="a0"/>
              <w:ind w:firstLineChars="0" w:firstLine="0"/>
              <w:rPr>
                <w:ins w:id="7030" w:author="Microsoft" w:date="2015-12-28T16:03:00Z"/>
                <w:rFonts w:ascii="微软雅黑" w:eastAsia="微软雅黑" w:hAnsi="微软雅黑"/>
              </w:rPr>
            </w:pPr>
          </w:p>
        </w:tc>
        <w:tc>
          <w:tcPr>
            <w:tcW w:w="1130" w:type="dxa"/>
            <w:shd w:val="clear" w:color="auto" w:fill="auto"/>
            <w:tcPrChange w:id="7031" w:author="Microsoft" w:date="2015-12-28T16:15:00Z">
              <w:tcPr>
                <w:tcW w:w="806" w:type="dxa"/>
                <w:shd w:val="clear" w:color="auto" w:fill="auto"/>
              </w:tcPr>
            </w:tcPrChange>
          </w:tcPr>
          <w:p w:rsidR="00D4598A" w:rsidRPr="00203026" w:rsidRDefault="00D4598A" w:rsidP="004E2F85">
            <w:pPr>
              <w:pStyle w:val="a0"/>
              <w:ind w:firstLineChars="0" w:firstLine="0"/>
              <w:rPr>
                <w:ins w:id="7032" w:author="Microsoft" w:date="2015-12-28T16:03:00Z"/>
                <w:rFonts w:ascii="微软雅黑" w:eastAsia="微软雅黑" w:hAnsi="微软雅黑"/>
              </w:rPr>
            </w:pPr>
          </w:p>
        </w:tc>
        <w:tc>
          <w:tcPr>
            <w:tcW w:w="1487" w:type="dxa"/>
            <w:shd w:val="clear" w:color="auto" w:fill="auto"/>
            <w:tcPrChange w:id="7033" w:author="Microsoft" w:date="2015-12-28T16:15:00Z">
              <w:tcPr>
                <w:tcW w:w="1060" w:type="dxa"/>
                <w:shd w:val="clear" w:color="auto" w:fill="auto"/>
              </w:tcPr>
            </w:tcPrChange>
          </w:tcPr>
          <w:p w:rsidR="00D4598A" w:rsidRPr="00203026" w:rsidRDefault="00D4598A" w:rsidP="004E2F85">
            <w:pPr>
              <w:pStyle w:val="a0"/>
              <w:ind w:firstLineChars="0" w:firstLine="0"/>
              <w:rPr>
                <w:ins w:id="7034" w:author="Microsoft" w:date="2015-12-28T16:03:00Z"/>
                <w:rFonts w:ascii="微软雅黑" w:eastAsia="微软雅黑" w:hAnsi="微软雅黑"/>
              </w:rPr>
            </w:pPr>
          </w:p>
        </w:tc>
        <w:tc>
          <w:tcPr>
            <w:tcW w:w="1278" w:type="dxa"/>
            <w:shd w:val="clear" w:color="auto" w:fill="auto"/>
            <w:tcPrChange w:id="7035" w:author="Microsoft" w:date="2015-12-28T16:15:00Z">
              <w:tcPr>
                <w:tcW w:w="911" w:type="dxa"/>
                <w:shd w:val="clear" w:color="auto" w:fill="auto"/>
              </w:tcPr>
            </w:tcPrChange>
          </w:tcPr>
          <w:p w:rsidR="00D4598A" w:rsidRPr="00203026" w:rsidRDefault="00D4598A" w:rsidP="004E2F85">
            <w:pPr>
              <w:pStyle w:val="a0"/>
              <w:ind w:firstLineChars="0" w:firstLine="0"/>
              <w:rPr>
                <w:ins w:id="7036" w:author="Microsoft" w:date="2015-12-28T16:03:00Z"/>
                <w:rFonts w:ascii="微软雅黑" w:eastAsia="微软雅黑" w:hAnsi="微软雅黑"/>
              </w:rPr>
            </w:pPr>
          </w:p>
        </w:tc>
      </w:tr>
      <w:tr w:rsidR="00D4598A" w:rsidRPr="00286045" w:rsidTr="00D4598A">
        <w:trPr>
          <w:trHeight w:val="330"/>
          <w:ins w:id="7037" w:author="Microsoft" w:date="2015-12-28T16:03:00Z"/>
          <w:trPrChange w:id="7038" w:author="Microsoft" w:date="2015-12-28T16:15:00Z">
            <w:trPr>
              <w:trHeight w:val="352"/>
            </w:trPr>
          </w:trPrChange>
        </w:trPr>
        <w:tc>
          <w:tcPr>
            <w:tcW w:w="1186" w:type="dxa"/>
            <w:tcPrChange w:id="7039" w:author="Microsoft" w:date="2015-12-28T16:15:00Z">
              <w:tcPr>
                <w:tcW w:w="846" w:type="dxa"/>
              </w:tcPr>
            </w:tcPrChange>
          </w:tcPr>
          <w:p w:rsidR="00D4598A" w:rsidRDefault="00D4598A" w:rsidP="004E2F85">
            <w:pPr>
              <w:pStyle w:val="a0"/>
              <w:ind w:firstLineChars="0" w:firstLine="0"/>
              <w:jc w:val="center"/>
              <w:rPr>
                <w:ins w:id="7040" w:author="Microsoft" w:date="2015-12-28T16:03:00Z"/>
                <w:rFonts w:ascii="微软雅黑" w:eastAsia="微软雅黑" w:hAnsi="微软雅黑"/>
              </w:rPr>
            </w:pPr>
          </w:p>
        </w:tc>
        <w:tc>
          <w:tcPr>
            <w:tcW w:w="1928" w:type="dxa"/>
            <w:tcPrChange w:id="7041" w:author="Microsoft" w:date="2015-12-28T16:15:00Z">
              <w:tcPr>
                <w:tcW w:w="1172" w:type="dxa"/>
              </w:tcPr>
            </w:tcPrChange>
          </w:tcPr>
          <w:p w:rsidR="00D4598A" w:rsidRDefault="00D4598A" w:rsidP="004E2F85">
            <w:pPr>
              <w:pStyle w:val="a0"/>
              <w:ind w:firstLineChars="0" w:firstLine="0"/>
              <w:jc w:val="center"/>
              <w:rPr>
                <w:ins w:id="7042" w:author="Microsoft" w:date="2015-12-28T16:03:00Z"/>
                <w:rFonts w:ascii="微软雅黑" w:eastAsia="微软雅黑" w:hAnsi="微软雅黑"/>
              </w:rPr>
            </w:pPr>
          </w:p>
        </w:tc>
        <w:tc>
          <w:tcPr>
            <w:tcW w:w="1559" w:type="dxa"/>
            <w:tcPrChange w:id="7043" w:author="Microsoft" w:date="2015-12-28T16:15:00Z">
              <w:tcPr>
                <w:tcW w:w="1464" w:type="dxa"/>
              </w:tcPr>
            </w:tcPrChange>
          </w:tcPr>
          <w:p w:rsidR="00D4598A" w:rsidRPr="00203026" w:rsidRDefault="00D4598A" w:rsidP="004E2F85">
            <w:pPr>
              <w:pStyle w:val="a0"/>
              <w:ind w:firstLineChars="0" w:firstLine="0"/>
              <w:rPr>
                <w:ins w:id="7044" w:author="Microsoft" w:date="2015-12-28T16:03:00Z"/>
                <w:rFonts w:ascii="微软雅黑" w:eastAsia="微软雅黑" w:hAnsi="微软雅黑"/>
              </w:rPr>
            </w:pPr>
          </w:p>
        </w:tc>
        <w:tc>
          <w:tcPr>
            <w:tcW w:w="1481" w:type="dxa"/>
            <w:tcPrChange w:id="7045" w:author="Microsoft" w:date="2015-12-28T16:15:00Z">
              <w:tcPr>
                <w:tcW w:w="906" w:type="dxa"/>
              </w:tcPr>
            </w:tcPrChange>
          </w:tcPr>
          <w:p w:rsidR="00D4598A" w:rsidRPr="00203026" w:rsidRDefault="00D4598A" w:rsidP="004E2F85">
            <w:pPr>
              <w:pStyle w:val="a0"/>
              <w:ind w:firstLineChars="0" w:firstLine="0"/>
              <w:rPr>
                <w:ins w:id="7046" w:author="Microsoft" w:date="2015-12-28T16:03:00Z"/>
                <w:rFonts w:ascii="微软雅黑" w:eastAsia="微软雅黑" w:hAnsi="微软雅黑"/>
              </w:rPr>
            </w:pPr>
          </w:p>
        </w:tc>
        <w:tc>
          <w:tcPr>
            <w:tcW w:w="1310" w:type="dxa"/>
            <w:tcPrChange w:id="7047" w:author="Microsoft" w:date="2015-12-28T16:15:00Z">
              <w:tcPr>
                <w:tcW w:w="934" w:type="dxa"/>
              </w:tcPr>
            </w:tcPrChange>
          </w:tcPr>
          <w:p w:rsidR="00D4598A" w:rsidRPr="00203026" w:rsidRDefault="00D4598A" w:rsidP="004E2F85">
            <w:pPr>
              <w:pStyle w:val="a0"/>
              <w:ind w:firstLineChars="0" w:firstLine="0"/>
              <w:rPr>
                <w:ins w:id="7048" w:author="Microsoft" w:date="2015-12-28T16:03:00Z"/>
                <w:rFonts w:ascii="微软雅黑" w:eastAsia="微软雅黑" w:hAnsi="微软雅黑"/>
              </w:rPr>
            </w:pPr>
          </w:p>
        </w:tc>
        <w:tc>
          <w:tcPr>
            <w:tcW w:w="1132" w:type="dxa"/>
            <w:tcPrChange w:id="7049" w:author="Microsoft" w:date="2015-12-28T16:15:00Z">
              <w:tcPr>
                <w:tcW w:w="807" w:type="dxa"/>
              </w:tcPr>
            </w:tcPrChange>
          </w:tcPr>
          <w:p w:rsidR="00D4598A" w:rsidRPr="00203026" w:rsidRDefault="00D4598A" w:rsidP="004E2F85">
            <w:pPr>
              <w:pStyle w:val="a0"/>
              <w:ind w:firstLineChars="0" w:firstLine="0"/>
              <w:rPr>
                <w:ins w:id="7050" w:author="Microsoft" w:date="2015-12-28T16:03:00Z"/>
                <w:rFonts w:ascii="微软雅黑" w:eastAsia="微软雅黑" w:hAnsi="微软雅黑"/>
              </w:rPr>
            </w:pPr>
          </w:p>
        </w:tc>
        <w:tc>
          <w:tcPr>
            <w:tcW w:w="1487" w:type="dxa"/>
            <w:tcPrChange w:id="7051" w:author="Microsoft" w:date="2015-12-28T16:15:00Z">
              <w:tcPr>
                <w:tcW w:w="1060" w:type="dxa"/>
              </w:tcPr>
            </w:tcPrChange>
          </w:tcPr>
          <w:p w:rsidR="00D4598A" w:rsidRPr="00203026" w:rsidRDefault="00D4598A" w:rsidP="004E2F85">
            <w:pPr>
              <w:pStyle w:val="a0"/>
              <w:ind w:firstLineChars="0" w:firstLine="0"/>
              <w:rPr>
                <w:ins w:id="7052" w:author="Microsoft" w:date="2015-12-28T16:03:00Z"/>
                <w:rFonts w:ascii="微软雅黑" w:eastAsia="微软雅黑" w:hAnsi="微软雅黑"/>
              </w:rPr>
            </w:pPr>
          </w:p>
        </w:tc>
        <w:tc>
          <w:tcPr>
            <w:tcW w:w="1130" w:type="dxa"/>
            <w:tcPrChange w:id="7053" w:author="Microsoft" w:date="2015-12-28T16:15:00Z">
              <w:tcPr>
                <w:tcW w:w="806" w:type="dxa"/>
              </w:tcPr>
            </w:tcPrChange>
          </w:tcPr>
          <w:p w:rsidR="00D4598A" w:rsidRPr="00203026" w:rsidRDefault="00D4598A" w:rsidP="004E2F85">
            <w:pPr>
              <w:pStyle w:val="a0"/>
              <w:ind w:firstLineChars="0" w:firstLine="0"/>
              <w:rPr>
                <w:ins w:id="7054" w:author="Microsoft" w:date="2015-12-28T16:03:00Z"/>
                <w:rFonts w:ascii="微软雅黑" w:eastAsia="微软雅黑" w:hAnsi="微软雅黑"/>
              </w:rPr>
            </w:pPr>
          </w:p>
        </w:tc>
        <w:tc>
          <w:tcPr>
            <w:tcW w:w="1487" w:type="dxa"/>
            <w:tcPrChange w:id="7055" w:author="Microsoft" w:date="2015-12-28T16:15:00Z">
              <w:tcPr>
                <w:tcW w:w="1060" w:type="dxa"/>
              </w:tcPr>
            </w:tcPrChange>
          </w:tcPr>
          <w:p w:rsidR="00D4598A" w:rsidRPr="00203026" w:rsidRDefault="00D4598A" w:rsidP="004E2F85">
            <w:pPr>
              <w:pStyle w:val="a0"/>
              <w:ind w:firstLineChars="0" w:firstLine="0"/>
              <w:rPr>
                <w:ins w:id="7056" w:author="Microsoft" w:date="2015-12-28T16:03:00Z"/>
                <w:rFonts w:ascii="微软雅黑" w:eastAsia="微软雅黑" w:hAnsi="微软雅黑"/>
              </w:rPr>
            </w:pPr>
          </w:p>
        </w:tc>
        <w:tc>
          <w:tcPr>
            <w:tcW w:w="1278" w:type="dxa"/>
            <w:tcPrChange w:id="7057" w:author="Microsoft" w:date="2015-12-28T16:15:00Z">
              <w:tcPr>
                <w:tcW w:w="911" w:type="dxa"/>
              </w:tcPr>
            </w:tcPrChange>
          </w:tcPr>
          <w:p w:rsidR="00D4598A" w:rsidRPr="00203026" w:rsidRDefault="00D4598A" w:rsidP="004E2F85">
            <w:pPr>
              <w:pStyle w:val="a0"/>
              <w:ind w:firstLineChars="0" w:firstLine="0"/>
              <w:rPr>
                <w:ins w:id="7058" w:author="Microsoft" w:date="2015-12-28T16:03:00Z"/>
                <w:rFonts w:ascii="微软雅黑" w:eastAsia="微软雅黑" w:hAnsi="微软雅黑"/>
              </w:rPr>
            </w:pPr>
          </w:p>
        </w:tc>
      </w:tr>
    </w:tbl>
    <w:p w:rsidR="00B52C94" w:rsidRDefault="000549DA">
      <w:pPr>
        <w:rPr>
          <w:ins w:id="7059" w:author="Microsoft" w:date="2016-03-08T16:59:00Z"/>
        </w:rPr>
        <w:pPrChange w:id="7060" w:author="Microsoft" w:date="2016-03-08T17:00:00Z">
          <w:pPr>
            <w:pStyle w:val="a0"/>
          </w:pPr>
        </w:pPrChange>
      </w:pPr>
      <w:ins w:id="7061" w:author="Microsoft" w:date="2016-03-08T17:00:00Z">
        <w:r>
          <w:rPr>
            <w:rFonts w:hint="eastAsia"/>
          </w:rPr>
          <w:t>库存结果</w:t>
        </w:r>
        <w:r>
          <w:t>列表中</w:t>
        </w:r>
        <w:r>
          <w:rPr>
            <w:rFonts w:hint="eastAsia"/>
          </w:rPr>
          <w:t>只显示</w:t>
        </w:r>
        <w:r>
          <w:t>有库存的，库存为</w:t>
        </w:r>
        <w:r>
          <w:rPr>
            <w:rFonts w:hint="eastAsia"/>
          </w:rPr>
          <w:t>0</w:t>
        </w:r>
        <w:r>
          <w:rPr>
            <w:rFonts w:hint="eastAsia"/>
          </w:rPr>
          <w:t>的</w:t>
        </w:r>
        <w:r>
          <w:t>不显示；</w:t>
        </w:r>
      </w:ins>
    </w:p>
    <w:p w:rsidR="000549DA" w:rsidRDefault="000549DA">
      <w:pPr>
        <w:pStyle w:val="a0"/>
        <w:ind w:firstLineChars="0" w:firstLine="0"/>
        <w:rPr>
          <w:ins w:id="7062" w:author="Microsoft" w:date="2016-03-08T17:00:00Z"/>
          <w:b/>
          <w:bCs/>
        </w:rPr>
        <w:pPrChange w:id="7063" w:author="Microsoft" w:date="2016-03-08T17:00:00Z">
          <w:pPr>
            <w:pStyle w:val="a0"/>
            <w:ind w:firstLine="422"/>
          </w:pPr>
        </w:pPrChange>
      </w:pPr>
    </w:p>
    <w:p w:rsidR="00164DEC" w:rsidRDefault="00164DEC">
      <w:pPr>
        <w:pStyle w:val="a0"/>
        <w:ind w:firstLineChars="0" w:firstLine="0"/>
        <w:rPr>
          <w:ins w:id="7064" w:author="Microsoft" w:date="2015-12-29T13:27:00Z"/>
          <w:b/>
          <w:bCs/>
        </w:rPr>
        <w:sectPr w:rsidR="00164DEC" w:rsidSect="00164DEC">
          <w:pgSz w:w="16838" w:h="11906" w:orient="landscape"/>
          <w:pgMar w:top="1797" w:right="1440" w:bottom="1134" w:left="1440" w:header="851" w:footer="992" w:gutter="0"/>
          <w:cols w:space="425"/>
          <w:docGrid w:linePitch="312"/>
          <w:sectPrChange w:id="7065" w:author="Microsoft" w:date="2015-12-29T13:27:00Z">
            <w:sectPr w:rsidR="00164DEC" w:rsidSect="00164DEC">
              <w:pgSz w:w="11906" w:h="16838" w:orient="portrait"/>
              <w:pgMar w:top="1440" w:right="1134" w:bottom="1440" w:left="1797" w:header="851" w:footer="992" w:gutter="0"/>
            </w:sectPr>
          </w:sectPrChange>
        </w:sectPr>
        <w:pPrChange w:id="7066" w:author="Microsoft" w:date="2016-03-08T17:00:00Z">
          <w:pPr>
            <w:pStyle w:val="a0"/>
            <w:ind w:firstLine="422"/>
          </w:pPr>
        </w:pPrChange>
      </w:pPr>
    </w:p>
    <w:p w:rsidR="007368AB" w:rsidRPr="002419A7" w:rsidRDefault="007368AB">
      <w:pPr>
        <w:pStyle w:val="a0"/>
        <w:rPr>
          <w:ins w:id="7067" w:author="Microsoft" w:date="2015-12-28T16:02:00Z"/>
        </w:rPr>
        <w:pPrChange w:id="7068" w:author="Microsoft" w:date="2015-12-28T16:03:00Z">
          <w:pPr>
            <w:pStyle w:val="3"/>
          </w:pPr>
        </w:pPrChange>
      </w:pPr>
    </w:p>
    <w:p w:rsidR="00B52C94" w:rsidRDefault="00B52C94">
      <w:pPr>
        <w:pStyle w:val="4"/>
        <w:rPr>
          <w:ins w:id="7069" w:author="Microsoft" w:date="2015-12-29T13:29:00Z"/>
        </w:rPr>
      </w:pPr>
      <w:ins w:id="7070" w:author="Microsoft" w:date="2015-12-29T13:30:00Z">
        <w:r>
          <w:rPr>
            <w:rFonts w:hint="eastAsia"/>
          </w:rPr>
          <w:t>部门库存</w:t>
        </w:r>
        <w:r>
          <w:t>日结报表</w:t>
        </w:r>
      </w:ins>
      <w:ins w:id="7071" w:author="Microsoft" w:date="2015-12-29T14:12:00Z">
        <w:r w:rsidR="00280E68">
          <w:rPr>
            <w:rFonts w:hint="eastAsia"/>
          </w:rPr>
          <w:t>（</w:t>
        </w:r>
        <w:r w:rsidR="00280E68" w:rsidRPr="00280E68">
          <w:rPr>
            <w:rPrChange w:id="7072" w:author="Microsoft" w:date="2015-12-29T14:13:00Z">
              <w:rPr>
                <w:rFonts w:ascii="微软雅黑" w:eastAsia="微软雅黑" w:hAnsi="微软雅黑"/>
                <w:color w:val="2AA1D9"/>
                <w:sz w:val="36"/>
                <w:szCs w:val="36"/>
                <w:shd w:val="clear" w:color="auto" w:fill="FAFAFA"/>
              </w:rPr>
            </w:rPrChange>
          </w:rPr>
          <w:t>Institution Daily Report</w:t>
        </w:r>
        <w:r w:rsidR="00280E68">
          <w:t>）</w:t>
        </w:r>
      </w:ins>
    </w:p>
    <w:tbl>
      <w:tblPr>
        <w:tblW w:w="5000" w:type="pct"/>
        <w:tblLook w:val="04A0" w:firstRow="1" w:lastRow="0" w:firstColumn="1" w:lastColumn="0" w:noHBand="0" w:noVBand="1"/>
      </w:tblPr>
      <w:tblGrid>
        <w:gridCol w:w="4527"/>
        <w:gridCol w:w="9411"/>
      </w:tblGrid>
      <w:tr w:rsidR="00B52C94" w:rsidRPr="009A3BDA" w:rsidTr="004E2F85">
        <w:trPr>
          <w:trHeight w:val="285"/>
          <w:ins w:id="7073" w:author="Microsoft" w:date="2015-12-29T13:29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B52C94" w:rsidRPr="00940825" w:rsidRDefault="00B52C94" w:rsidP="004E2F85">
            <w:pPr>
              <w:pStyle w:val="a8"/>
              <w:widowControl/>
              <w:numPr>
                <w:ilvl w:val="0"/>
                <w:numId w:val="65"/>
              </w:numPr>
              <w:spacing w:before="240" w:after="0"/>
              <w:ind w:firstLineChars="0"/>
              <w:jc w:val="left"/>
              <w:rPr>
                <w:ins w:id="7074" w:author="Microsoft" w:date="2015-12-29T13:29:00Z"/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ins w:id="7075" w:author="Microsoft" w:date="2015-12-29T13:29:00Z">
              <w:r w:rsidRPr="00940825">
                <w:rPr>
                  <w:rFonts w:ascii="宋体" w:hAnsi="宋体" w:cs="宋体" w:hint="eastAsia"/>
                  <w:b/>
                  <w:bCs/>
                  <w:color w:val="000000"/>
                  <w:sz w:val="22"/>
                  <w:szCs w:val="22"/>
                </w:rPr>
                <w:t>查询条件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B52C94" w:rsidRPr="009A3BDA" w:rsidRDefault="00B52C94" w:rsidP="004E2F85">
            <w:pPr>
              <w:spacing w:before="240" w:after="0"/>
              <w:rPr>
                <w:ins w:id="7076" w:author="Microsoft" w:date="2015-12-29T13:29:00Z"/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ins w:id="7077" w:author="Microsoft" w:date="2015-12-29T13:29:00Z">
              <w:r w:rsidRPr="009A3BDA">
                <w:rPr>
                  <w:rFonts w:ascii="宋体" w:hAnsi="宋体" w:cs="宋体" w:hint="eastAsia"/>
                  <w:b/>
                  <w:bCs/>
                  <w:color w:val="000000"/>
                  <w:sz w:val="22"/>
                  <w:szCs w:val="22"/>
                </w:rPr>
                <w:t>说明</w:t>
              </w:r>
            </w:ins>
          </w:p>
        </w:tc>
      </w:tr>
      <w:tr w:rsidR="00B52C94" w:rsidRPr="009A3BDA" w:rsidTr="004E2F85">
        <w:trPr>
          <w:trHeight w:val="533"/>
          <w:ins w:id="7078" w:author="Microsoft" w:date="2015-12-29T13:29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2C94" w:rsidRPr="009A3BDA" w:rsidRDefault="00B52C94" w:rsidP="004E2F85">
            <w:pPr>
              <w:spacing w:before="240" w:after="0"/>
              <w:jc w:val="center"/>
              <w:rPr>
                <w:ins w:id="7079" w:author="Microsoft" w:date="2015-12-29T13:29:00Z"/>
                <w:rFonts w:ascii="宋体" w:hAnsi="宋体" w:cs="宋体"/>
                <w:color w:val="000000"/>
                <w:sz w:val="22"/>
                <w:szCs w:val="22"/>
              </w:rPr>
            </w:pPr>
            <w:ins w:id="7080" w:author="Microsoft" w:date="2015-12-29T13:32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部门名称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52C94" w:rsidRDefault="00B52C94" w:rsidP="004E2F85">
            <w:pPr>
              <w:spacing w:before="240" w:after="0"/>
              <w:jc w:val="center"/>
              <w:rPr>
                <w:ins w:id="7081" w:author="Microsoft" w:date="2015-12-29T13:29:00Z"/>
                <w:rFonts w:ascii="宋体" w:hAnsi="宋体" w:cs="宋体"/>
                <w:color w:val="000000"/>
                <w:sz w:val="22"/>
                <w:szCs w:val="22"/>
              </w:rPr>
            </w:pPr>
            <w:ins w:id="7082" w:author="Microsoft" w:date="2015-12-29T13:33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下拉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列表选择部门名称</w:t>
              </w:r>
            </w:ins>
          </w:p>
        </w:tc>
      </w:tr>
      <w:tr w:rsidR="00B52C94" w:rsidRPr="009A3BDA" w:rsidTr="004E2F85">
        <w:trPr>
          <w:trHeight w:val="399"/>
          <w:ins w:id="7083" w:author="Microsoft" w:date="2015-12-29T13:29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2C94" w:rsidRPr="009A3BDA" w:rsidRDefault="00B52C94" w:rsidP="004E2F85">
            <w:pPr>
              <w:spacing w:before="240" w:after="0"/>
              <w:jc w:val="center"/>
              <w:rPr>
                <w:ins w:id="7084" w:author="Microsoft" w:date="2015-12-29T13:29:00Z"/>
                <w:rFonts w:ascii="宋体" w:hAnsi="宋体" w:cs="宋体"/>
                <w:color w:val="000000"/>
                <w:sz w:val="22"/>
                <w:szCs w:val="22"/>
              </w:rPr>
            </w:pPr>
            <w:ins w:id="7085" w:author="Microsoft" w:date="2015-12-29T13:29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日期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B52C94" w:rsidRPr="009A3BDA" w:rsidRDefault="00B52C94" w:rsidP="004E2F85">
            <w:pPr>
              <w:spacing w:before="240" w:after="0"/>
              <w:jc w:val="center"/>
              <w:rPr>
                <w:ins w:id="7086" w:author="Microsoft" w:date="2015-12-29T13:29:00Z"/>
                <w:rFonts w:ascii="宋体" w:hAnsi="宋体" w:cs="宋体"/>
                <w:color w:val="000000"/>
                <w:sz w:val="22"/>
                <w:szCs w:val="22"/>
              </w:rPr>
            </w:pPr>
            <w:ins w:id="7087" w:author="Microsoft" w:date="2015-12-29T13:29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选择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起止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日期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，查询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某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一时间段的数据；</w:t>
              </w:r>
            </w:ins>
          </w:p>
        </w:tc>
      </w:tr>
    </w:tbl>
    <w:p w:rsidR="00B52C94" w:rsidRDefault="00B52C94" w:rsidP="00B52C94">
      <w:pPr>
        <w:ind w:leftChars="-135" w:left="-283" w:rightChars="-297" w:right="-624" w:firstLineChars="150" w:firstLine="315"/>
        <w:rPr>
          <w:ins w:id="7088" w:author="Microsoft" w:date="2015-12-29T13:29:00Z"/>
        </w:rPr>
      </w:pPr>
      <w:ins w:id="7089" w:author="Microsoft" w:date="2015-12-29T13:34:00Z">
        <w:r>
          <w:rPr>
            <w:rFonts w:hint="eastAsia"/>
          </w:rPr>
          <w:t>库存</w:t>
        </w:r>
        <w:r>
          <w:t>数量</w:t>
        </w:r>
        <w:r>
          <w:t>=</w:t>
        </w:r>
      </w:ins>
      <w:ins w:id="7090" w:author="Microsoft" w:date="2016-01-07T10:37:00Z">
        <w:r w:rsidR="002D57A5">
          <w:rPr>
            <w:rFonts w:hint="eastAsia"/>
          </w:rPr>
          <w:t>期初数量</w:t>
        </w:r>
        <w:r w:rsidR="002D57A5">
          <w:t>+</w:t>
        </w:r>
      </w:ins>
      <w:ins w:id="7091" w:author="Microsoft" w:date="2015-12-29T13:34:00Z">
        <w:r>
          <w:t>调拨入库</w:t>
        </w:r>
        <w:r>
          <w:t>-</w:t>
        </w:r>
        <w:r>
          <w:t>调拨出库</w:t>
        </w:r>
        <w:r>
          <w:t>-</w:t>
        </w:r>
        <w:r>
          <w:t>销售</w:t>
        </w:r>
        <w:r>
          <w:rPr>
            <w:rFonts w:hint="eastAsia"/>
          </w:rPr>
          <w:t>+</w:t>
        </w:r>
        <w:r>
          <w:t>退货</w:t>
        </w:r>
        <w:r>
          <w:t>-</w:t>
        </w:r>
        <w:r>
          <w:rPr>
            <w:rFonts w:hint="eastAsia"/>
          </w:rPr>
          <w:t>损毁</w:t>
        </w:r>
      </w:ins>
    </w:p>
    <w:tbl>
      <w:tblPr>
        <w:tblStyle w:val="a9"/>
        <w:tblW w:w="13978" w:type="dxa"/>
        <w:tblLook w:val="04A0" w:firstRow="1" w:lastRow="0" w:firstColumn="1" w:lastColumn="0" w:noHBand="0" w:noVBand="1"/>
      </w:tblPr>
      <w:tblGrid>
        <w:gridCol w:w="1186"/>
        <w:gridCol w:w="1928"/>
        <w:gridCol w:w="1559"/>
        <w:gridCol w:w="1481"/>
        <w:gridCol w:w="1310"/>
        <w:gridCol w:w="1132"/>
        <w:gridCol w:w="1487"/>
        <w:gridCol w:w="1130"/>
        <w:gridCol w:w="1487"/>
        <w:gridCol w:w="1278"/>
      </w:tblGrid>
      <w:tr w:rsidR="00B52C94" w:rsidRPr="00286045" w:rsidTr="004E2F85">
        <w:trPr>
          <w:trHeight w:val="362"/>
          <w:ins w:id="7092" w:author="Microsoft" w:date="2015-12-29T13:29:00Z"/>
        </w:trPr>
        <w:tc>
          <w:tcPr>
            <w:tcW w:w="1186" w:type="dxa"/>
            <w:shd w:val="clear" w:color="auto" w:fill="D9D9D9" w:themeFill="background1" w:themeFillShade="D9"/>
          </w:tcPr>
          <w:p w:rsidR="00B52C94" w:rsidRDefault="00B52C94" w:rsidP="004E2F85">
            <w:pPr>
              <w:pStyle w:val="a0"/>
              <w:ind w:firstLineChars="50" w:firstLine="105"/>
              <w:rPr>
                <w:ins w:id="7093" w:author="Microsoft" w:date="2015-12-29T13:29:00Z"/>
                <w:rFonts w:ascii="微软雅黑" w:eastAsia="微软雅黑" w:hAnsi="微软雅黑"/>
              </w:rPr>
            </w:pPr>
            <w:ins w:id="7094" w:author="Microsoft" w:date="2015-12-29T13:29:00Z">
              <w:r>
                <w:rPr>
                  <w:rFonts w:ascii="微软雅黑" w:eastAsia="微软雅黑" w:hAnsi="微软雅黑" w:hint="eastAsia"/>
                </w:rPr>
                <w:t>日期</w:t>
              </w:r>
            </w:ins>
          </w:p>
        </w:tc>
        <w:tc>
          <w:tcPr>
            <w:tcW w:w="1928" w:type="dxa"/>
            <w:shd w:val="clear" w:color="auto" w:fill="D9D9D9" w:themeFill="background1" w:themeFillShade="D9"/>
          </w:tcPr>
          <w:p w:rsidR="00B52C94" w:rsidRDefault="00B52C94" w:rsidP="004E2F85">
            <w:pPr>
              <w:pStyle w:val="a0"/>
              <w:ind w:firstLineChars="50" w:firstLine="105"/>
              <w:rPr>
                <w:ins w:id="7095" w:author="Microsoft" w:date="2015-12-29T13:29:00Z"/>
                <w:rFonts w:ascii="微软雅黑" w:eastAsia="微软雅黑" w:hAnsi="微软雅黑"/>
              </w:rPr>
            </w:pPr>
            <w:ins w:id="7096" w:author="Microsoft" w:date="2015-12-29T13:33:00Z">
              <w:r>
                <w:rPr>
                  <w:rFonts w:ascii="微软雅黑" w:eastAsia="微软雅黑" w:hAnsi="微软雅黑" w:hint="eastAsia"/>
                </w:rPr>
                <w:t>部门</w:t>
              </w:r>
              <w:r>
                <w:rPr>
                  <w:rFonts w:ascii="微软雅黑" w:eastAsia="微软雅黑" w:hAnsi="微软雅黑"/>
                </w:rPr>
                <w:t>名称</w:t>
              </w:r>
            </w:ins>
          </w:p>
        </w:tc>
        <w:tc>
          <w:tcPr>
            <w:tcW w:w="1559" w:type="dxa"/>
            <w:shd w:val="clear" w:color="auto" w:fill="D9D9D9" w:themeFill="background1" w:themeFillShade="D9"/>
          </w:tcPr>
          <w:p w:rsidR="00B52C94" w:rsidRPr="00203026" w:rsidRDefault="00B52C94" w:rsidP="004E2F85">
            <w:pPr>
              <w:pStyle w:val="a0"/>
              <w:ind w:firstLineChars="0" w:firstLine="0"/>
              <w:rPr>
                <w:ins w:id="7097" w:author="Microsoft" w:date="2015-12-29T13:29:00Z"/>
                <w:rFonts w:ascii="微软雅黑" w:eastAsia="微软雅黑" w:hAnsi="微软雅黑"/>
              </w:rPr>
            </w:pPr>
            <w:ins w:id="7098" w:author="Microsoft" w:date="2015-12-29T13:29:00Z">
              <w:r>
                <w:rPr>
                  <w:rFonts w:ascii="微软雅黑" w:eastAsia="微软雅黑" w:hAnsi="微软雅黑" w:hint="eastAsia"/>
                </w:rPr>
                <w:t>方案</w:t>
              </w:r>
              <w:r>
                <w:rPr>
                  <w:rFonts w:ascii="微软雅黑" w:eastAsia="微软雅黑" w:hAnsi="微软雅黑"/>
                </w:rPr>
                <w:t>名称</w:t>
              </w:r>
            </w:ins>
          </w:p>
        </w:tc>
        <w:tc>
          <w:tcPr>
            <w:tcW w:w="1481" w:type="dxa"/>
            <w:shd w:val="clear" w:color="auto" w:fill="D9D9D9" w:themeFill="background1" w:themeFillShade="D9"/>
          </w:tcPr>
          <w:p w:rsidR="00B52C94" w:rsidRPr="00203026" w:rsidRDefault="00B52C94" w:rsidP="004E2F85">
            <w:pPr>
              <w:pStyle w:val="a0"/>
              <w:ind w:firstLineChars="0" w:firstLine="0"/>
              <w:jc w:val="center"/>
              <w:rPr>
                <w:ins w:id="7099" w:author="Microsoft" w:date="2015-12-29T13:29:00Z"/>
                <w:rFonts w:ascii="微软雅黑" w:eastAsia="微软雅黑" w:hAnsi="微软雅黑"/>
              </w:rPr>
            </w:pPr>
            <w:ins w:id="7100" w:author="Microsoft" w:date="2015-12-29T13:29:00Z">
              <w:r>
                <w:rPr>
                  <w:rFonts w:ascii="微软雅黑" w:eastAsia="微软雅黑" w:hAnsi="微软雅黑" w:hint="eastAsia"/>
                </w:rPr>
                <w:t>期初</w:t>
              </w:r>
              <w:r>
                <w:rPr>
                  <w:rFonts w:ascii="微软雅黑" w:eastAsia="微软雅黑" w:hAnsi="微软雅黑"/>
                </w:rPr>
                <w:t>数量</w:t>
              </w:r>
            </w:ins>
          </w:p>
        </w:tc>
        <w:tc>
          <w:tcPr>
            <w:tcW w:w="1310" w:type="dxa"/>
            <w:shd w:val="clear" w:color="auto" w:fill="D9D9D9" w:themeFill="background1" w:themeFillShade="D9"/>
          </w:tcPr>
          <w:p w:rsidR="00B52C94" w:rsidRDefault="00B52C94" w:rsidP="004E2F85">
            <w:pPr>
              <w:pStyle w:val="a0"/>
              <w:ind w:firstLineChars="0" w:firstLine="0"/>
              <w:jc w:val="center"/>
              <w:rPr>
                <w:ins w:id="7101" w:author="Microsoft" w:date="2015-12-29T13:29:00Z"/>
                <w:rFonts w:ascii="微软雅黑" w:eastAsia="微软雅黑" w:hAnsi="微软雅黑"/>
              </w:rPr>
            </w:pPr>
            <w:ins w:id="7102" w:author="Microsoft" w:date="2015-12-29T13:33:00Z">
              <w:r>
                <w:rPr>
                  <w:rFonts w:ascii="微软雅黑" w:eastAsia="微软雅黑" w:hAnsi="微软雅黑" w:hint="eastAsia"/>
                </w:rPr>
                <w:t>入库</w:t>
              </w:r>
            </w:ins>
            <w:ins w:id="7103" w:author="Microsoft" w:date="2015-12-29T13:29:00Z">
              <w:r>
                <w:rPr>
                  <w:rFonts w:ascii="微软雅黑" w:eastAsia="微软雅黑" w:hAnsi="微软雅黑"/>
                </w:rPr>
                <w:t>数量</w:t>
              </w:r>
            </w:ins>
          </w:p>
        </w:tc>
        <w:tc>
          <w:tcPr>
            <w:tcW w:w="1132" w:type="dxa"/>
            <w:shd w:val="clear" w:color="auto" w:fill="D9D9D9" w:themeFill="background1" w:themeFillShade="D9"/>
          </w:tcPr>
          <w:p w:rsidR="00B52C94" w:rsidRDefault="00B52C94" w:rsidP="004E2F85">
            <w:pPr>
              <w:pStyle w:val="a0"/>
              <w:ind w:firstLineChars="0" w:firstLine="0"/>
              <w:jc w:val="center"/>
              <w:rPr>
                <w:ins w:id="7104" w:author="Microsoft" w:date="2015-12-29T13:29:00Z"/>
                <w:rFonts w:ascii="微软雅黑" w:eastAsia="微软雅黑" w:hAnsi="微软雅黑"/>
              </w:rPr>
            </w:pPr>
            <w:ins w:id="7105" w:author="Microsoft" w:date="2015-12-29T13:33:00Z">
              <w:r>
                <w:rPr>
                  <w:rFonts w:ascii="微软雅黑" w:eastAsia="微软雅黑" w:hAnsi="微软雅黑" w:hint="eastAsia"/>
                </w:rPr>
                <w:t>出库</w:t>
              </w:r>
              <w:r>
                <w:rPr>
                  <w:rFonts w:ascii="微软雅黑" w:eastAsia="微软雅黑" w:hAnsi="微软雅黑"/>
                </w:rPr>
                <w:t>数量</w:t>
              </w:r>
            </w:ins>
          </w:p>
        </w:tc>
        <w:tc>
          <w:tcPr>
            <w:tcW w:w="1487" w:type="dxa"/>
            <w:shd w:val="clear" w:color="auto" w:fill="D9D9D9" w:themeFill="background1" w:themeFillShade="D9"/>
          </w:tcPr>
          <w:p w:rsidR="00B52C94" w:rsidRPr="00203026" w:rsidRDefault="00B52C94" w:rsidP="004E2F85">
            <w:pPr>
              <w:pStyle w:val="a0"/>
              <w:ind w:firstLineChars="0" w:firstLine="0"/>
              <w:jc w:val="center"/>
              <w:rPr>
                <w:ins w:id="7106" w:author="Microsoft" w:date="2015-12-29T13:29:00Z"/>
                <w:rFonts w:ascii="微软雅黑" w:eastAsia="微软雅黑" w:hAnsi="微软雅黑"/>
              </w:rPr>
            </w:pPr>
            <w:ins w:id="7107" w:author="Microsoft" w:date="2015-12-29T13:33:00Z">
              <w:r>
                <w:rPr>
                  <w:rFonts w:ascii="微软雅黑" w:eastAsia="微软雅黑" w:hAnsi="微软雅黑" w:hint="eastAsia"/>
                </w:rPr>
                <w:t>销售</w:t>
              </w:r>
            </w:ins>
            <w:ins w:id="7108" w:author="Microsoft" w:date="2015-12-29T13:29:00Z">
              <w:r>
                <w:rPr>
                  <w:rFonts w:ascii="微软雅黑" w:eastAsia="微软雅黑" w:hAnsi="微软雅黑"/>
                </w:rPr>
                <w:t>数量</w:t>
              </w:r>
            </w:ins>
          </w:p>
        </w:tc>
        <w:tc>
          <w:tcPr>
            <w:tcW w:w="1130" w:type="dxa"/>
            <w:shd w:val="clear" w:color="auto" w:fill="D9D9D9" w:themeFill="background1" w:themeFillShade="D9"/>
          </w:tcPr>
          <w:p w:rsidR="00B52C94" w:rsidRPr="00203026" w:rsidRDefault="00B52C94" w:rsidP="004E2F85">
            <w:pPr>
              <w:pStyle w:val="a0"/>
              <w:ind w:firstLineChars="0" w:firstLine="0"/>
              <w:jc w:val="center"/>
              <w:rPr>
                <w:ins w:id="7109" w:author="Microsoft" w:date="2015-12-29T13:29:00Z"/>
                <w:rFonts w:ascii="微软雅黑" w:eastAsia="微软雅黑" w:hAnsi="微软雅黑"/>
              </w:rPr>
            </w:pPr>
            <w:ins w:id="7110" w:author="Microsoft" w:date="2015-12-29T13:34:00Z">
              <w:r>
                <w:rPr>
                  <w:rFonts w:ascii="微软雅黑" w:eastAsia="微软雅黑" w:hAnsi="微软雅黑" w:hint="eastAsia"/>
                </w:rPr>
                <w:t>退货</w:t>
              </w:r>
            </w:ins>
            <w:ins w:id="7111" w:author="Microsoft" w:date="2015-12-29T13:29:00Z">
              <w:r>
                <w:rPr>
                  <w:rFonts w:ascii="微软雅黑" w:eastAsia="微软雅黑" w:hAnsi="微软雅黑"/>
                </w:rPr>
                <w:t>数量</w:t>
              </w:r>
            </w:ins>
          </w:p>
        </w:tc>
        <w:tc>
          <w:tcPr>
            <w:tcW w:w="1487" w:type="dxa"/>
            <w:shd w:val="clear" w:color="auto" w:fill="D9D9D9" w:themeFill="background1" w:themeFillShade="D9"/>
          </w:tcPr>
          <w:p w:rsidR="00B52C94" w:rsidRPr="00203026" w:rsidRDefault="00B52C94" w:rsidP="004E2F85">
            <w:pPr>
              <w:pStyle w:val="a0"/>
              <w:ind w:firstLineChars="0" w:firstLine="0"/>
              <w:jc w:val="center"/>
              <w:rPr>
                <w:ins w:id="7112" w:author="Microsoft" w:date="2015-12-29T13:29:00Z"/>
                <w:rFonts w:ascii="微软雅黑" w:eastAsia="微软雅黑" w:hAnsi="微软雅黑"/>
              </w:rPr>
            </w:pPr>
            <w:ins w:id="7113" w:author="Microsoft" w:date="2015-12-29T13:34:00Z">
              <w:r>
                <w:rPr>
                  <w:rFonts w:ascii="微软雅黑" w:eastAsia="微软雅黑" w:hAnsi="微软雅黑" w:hint="eastAsia"/>
                </w:rPr>
                <w:t>损毁</w:t>
              </w:r>
            </w:ins>
            <w:ins w:id="7114" w:author="Microsoft" w:date="2015-12-29T13:29:00Z">
              <w:r>
                <w:rPr>
                  <w:rFonts w:ascii="微软雅黑" w:eastAsia="微软雅黑" w:hAnsi="微软雅黑"/>
                </w:rPr>
                <w:t>数量</w:t>
              </w:r>
            </w:ins>
          </w:p>
        </w:tc>
        <w:tc>
          <w:tcPr>
            <w:tcW w:w="1278" w:type="dxa"/>
            <w:shd w:val="clear" w:color="auto" w:fill="D9D9D9" w:themeFill="background1" w:themeFillShade="D9"/>
          </w:tcPr>
          <w:p w:rsidR="00B52C94" w:rsidRPr="00203026" w:rsidRDefault="00B52C94" w:rsidP="004E2F85">
            <w:pPr>
              <w:pStyle w:val="a0"/>
              <w:ind w:firstLineChars="0" w:firstLine="0"/>
              <w:jc w:val="center"/>
              <w:rPr>
                <w:ins w:id="7115" w:author="Microsoft" w:date="2015-12-29T13:29:00Z"/>
                <w:rFonts w:ascii="微软雅黑" w:eastAsia="微软雅黑" w:hAnsi="微软雅黑"/>
              </w:rPr>
            </w:pPr>
            <w:ins w:id="7116" w:author="Microsoft" w:date="2015-12-29T13:34:00Z">
              <w:r>
                <w:rPr>
                  <w:rFonts w:ascii="微软雅黑" w:eastAsia="微软雅黑" w:hAnsi="微软雅黑" w:hint="eastAsia"/>
                </w:rPr>
                <w:t>库存</w:t>
              </w:r>
            </w:ins>
            <w:ins w:id="7117" w:author="Microsoft" w:date="2015-12-29T13:29:00Z">
              <w:r>
                <w:rPr>
                  <w:rFonts w:ascii="微软雅黑" w:eastAsia="微软雅黑" w:hAnsi="微软雅黑"/>
                </w:rPr>
                <w:t>数量</w:t>
              </w:r>
            </w:ins>
          </w:p>
        </w:tc>
      </w:tr>
      <w:tr w:rsidR="00B52C94" w:rsidRPr="00286045" w:rsidTr="004E2F85">
        <w:trPr>
          <w:trHeight w:val="341"/>
          <w:ins w:id="7118" w:author="Microsoft" w:date="2015-12-29T13:29:00Z"/>
        </w:trPr>
        <w:tc>
          <w:tcPr>
            <w:tcW w:w="1186" w:type="dxa"/>
            <w:shd w:val="clear" w:color="auto" w:fill="auto"/>
          </w:tcPr>
          <w:p w:rsidR="00B52C94" w:rsidRDefault="00B52C94" w:rsidP="004E2F85">
            <w:pPr>
              <w:pStyle w:val="a0"/>
              <w:ind w:firstLineChars="50" w:firstLine="105"/>
              <w:rPr>
                <w:ins w:id="7119" w:author="Microsoft" w:date="2015-12-29T13:29:00Z"/>
                <w:rFonts w:ascii="微软雅黑" w:eastAsia="微软雅黑" w:hAnsi="微软雅黑"/>
              </w:rPr>
            </w:pPr>
          </w:p>
        </w:tc>
        <w:tc>
          <w:tcPr>
            <w:tcW w:w="1928" w:type="dxa"/>
            <w:shd w:val="clear" w:color="auto" w:fill="auto"/>
          </w:tcPr>
          <w:p w:rsidR="00B52C94" w:rsidRDefault="00B52C94" w:rsidP="004E2F85">
            <w:pPr>
              <w:pStyle w:val="a0"/>
              <w:ind w:firstLineChars="0" w:firstLine="0"/>
              <w:rPr>
                <w:ins w:id="7120" w:author="Microsoft" w:date="2015-12-29T13:29:00Z"/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auto"/>
          </w:tcPr>
          <w:p w:rsidR="00B52C94" w:rsidRPr="00203026" w:rsidRDefault="00B52C94" w:rsidP="004E2F85">
            <w:pPr>
              <w:pStyle w:val="a0"/>
              <w:ind w:firstLineChars="50" w:firstLine="105"/>
              <w:rPr>
                <w:ins w:id="7121" w:author="Microsoft" w:date="2015-12-29T13:29:00Z"/>
                <w:rFonts w:ascii="微软雅黑" w:eastAsia="微软雅黑" w:hAnsi="微软雅黑"/>
              </w:rPr>
            </w:pPr>
          </w:p>
        </w:tc>
        <w:tc>
          <w:tcPr>
            <w:tcW w:w="1481" w:type="dxa"/>
            <w:shd w:val="clear" w:color="auto" w:fill="auto"/>
          </w:tcPr>
          <w:p w:rsidR="00B52C94" w:rsidRPr="00203026" w:rsidRDefault="00B52C94" w:rsidP="004E2F85">
            <w:pPr>
              <w:pStyle w:val="a0"/>
              <w:ind w:firstLineChars="0" w:firstLine="0"/>
              <w:rPr>
                <w:ins w:id="7122" w:author="Microsoft" w:date="2015-12-29T13:29:00Z"/>
                <w:rFonts w:ascii="微软雅黑" w:eastAsia="微软雅黑" w:hAnsi="微软雅黑"/>
              </w:rPr>
            </w:pPr>
          </w:p>
        </w:tc>
        <w:tc>
          <w:tcPr>
            <w:tcW w:w="1310" w:type="dxa"/>
            <w:shd w:val="clear" w:color="auto" w:fill="auto"/>
          </w:tcPr>
          <w:p w:rsidR="00B52C94" w:rsidRPr="00203026" w:rsidDel="00866874" w:rsidRDefault="001C3BDC" w:rsidP="004E2F85">
            <w:pPr>
              <w:pStyle w:val="a0"/>
              <w:ind w:firstLineChars="0" w:firstLine="0"/>
              <w:rPr>
                <w:ins w:id="7123" w:author="Microsoft" w:date="2015-12-29T13:29:00Z"/>
                <w:rFonts w:ascii="微软雅黑" w:eastAsia="微软雅黑" w:hAnsi="微软雅黑"/>
              </w:rPr>
            </w:pPr>
            <w:ins w:id="7124" w:author="Microsoft" w:date="2016-01-13T11:40:00Z">
              <w:r w:rsidRPr="001C3BDC">
                <w:rPr>
                  <w:rFonts w:ascii="微软雅黑" w:eastAsia="微软雅黑" w:hAnsi="微软雅黑" w:hint="eastAsia"/>
                  <w:color w:val="FF0000"/>
                  <w:rPrChange w:id="7125" w:author="Microsoft" w:date="2016-01-13T11:41:00Z">
                    <w:rPr>
                      <w:rFonts w:ascii="微软雅黑" w:eastAsia="微软雅黑" w:hAnsi="微软雅黑" w:hint="eastAsia"/>
                    </w:rPr>
                  </w:rPrChange>
                </w:rPr>
                <w:t>调拨单应</w:t>
              </w:r>
              <w:r w:rsidRPr="001C3BDC">
                <w:rPr>
                  <w:rFonts w:ascii="微软雅黑" w:eastAsia="微软雅黑" w:hAnsi="微软雅黑"/>
                  <w:color w:val="FF0000"/>
                  <w:rPrChange w:id="7126" w:author="Microsoft" w:date="2016-01-13T11:41:00Z">
                    <w:rPr>
                      <w:rFonts w:ascii="微软雅黑" w:eastAsia="微软雅黑" w:hAnsi="微软雅黑"/>
                    </w:rPr>
                  </w:rPrChange>
                </w:rPr>
                <w:t>入库的数量</w:t>
              </w:r>
            </w:ins>
          </w:p>
        </w:tc>
        <w:tc>
          <w:tcPr>
            <w:tcW w:w="1132" w:type="dxa"/>
            <w:shd w:val="clear" w:color="auto" w:fill="auto"/>
          </w:tcPr>
          <w:p w:rsidR="00B52C94" w:rsidRPr="00203026" w:rsidDel="00866874" w:rsidRDefault="001C3BDC" w:rsidP="004E2F85">
            <w:pPr>
              <w:pStyle w:val="a0"/>
              <w:ind w:firstLineChars="0" w:firstLine="0"/>
              <w:rPr>
                <w:ins w:id="7127" w:author="Microsoft" w:date="2015-12-29T13:29:00Z"/>
                <w:rFonts w:ascii="微软雅黑" w:eastAsia="微软雅黑" w:hAnsi="微软雅黑"/>
              </w:rPr>
            </w:pPr>
            <w:ins w:id="7128" w:author="Microsoft" w:date="2016-01-13T11:41:00Z">
              <w:r w:rsidRPr="001C3BDC">
                <w:rPr>
                  <w:rFonts w:ascii="微软雅黑" w:eastAsia="微软雅黑" w:hAnsi="微软雅黑" w:hint="eastAsia"/>
                  <w:color w:val="FF0000"/>
                  <w:rPrChange w:id="7129" w:author="Microsoft" w:date="2016-01-13T11:41:00Z">
                    <w:rPr>
                      <w:rFonts w:ascii="微软雅黑" w:eastAsia="微软雅黑" w:hAnsi="微软雅黑" w:hint="eastAsia"/>
                    </w:rPr>
                  </w:rPrChange>
                </w:rPr>
                <w:t>调拨单</w:t>
              </w:r>
              <w:r w:rsidRPr="001C3BDC">
                <w:rPr>
                  <w:rFonts w:ascii="微软雅黑" w:eastAsia="微软雅黑" w:hAnsi="微软雅黑"/>
                  <w:color w:val="FF0000"/>
                  <w:rPrChange w:id="7130" w:author="Microsoft" w:date="2016-01-13T11:41:00Z">
                    <w:rPr>
                      <w:rFonts w:ascii="微软雅黑" w:eastAsia="微软雅黑" w:hAnsi="微软雅黑"/>
                    </w:rPr>
                  </w:rPrChange>
                </w:rPr>
                <w:t>出库的数量</w:t>
              </w:r>
            </w:ins>
          </w:p>
        </w:tc>
        <w:tc>
          <w:tcPr>
            <w:tcW w:w="1487" w:type="dxa"/>
            <w:shd w:val="clear" w:color="auto" w:fill="auto"/>
          </w:tcPr>
          <w:p w:rsidR="00B52C94" w:rsidRPr="00203026" w:rsidRDefault="00B52C94" w:rsidP="004E2F85">
            <w:pPr>
              <w:pStyle w:val="a0"/>
              <w:ind w:firstLineChars="0" w:firstLine="0"/>
              <w:rPr>
                <w:ins w:id="7131" w:author="Microsoft" w:date="2015-12-29T13:29:00Z"/>
                <w:rFonts w:ascii="微软雅黑" w:eastAsia="微软雅黑" w:hAnsi="微软雅黑"/>
              </w:rPr>
            </w:pPr>
          </w:p>
        </w:tc>
        <w:tc>
          <w:tcPr>
            <w:tcW w:w="1130" w:type="dxa"/>
            <w:shd w:val="clear" w:color="auto" w:fill="auto"/>
          </w:tcPr>
          <w:p w:rsidR="00B52C94" w:rsidRPr="00203026" w:rsidRDefault="00B52C94" w:rsidP="004E2F85">
            <w:pPr>
              <w:pStyle w:val="a0"/>
              <w:ind w:firstLineChars="0" w:firstLine="0"/>
              <w:rPr>
                <w:ins w:id="7132" w:author="Microsoft" w:date="2015-12-29T13:29:00Z"/>
                <w:rFonts w:ascii="微软雅黑" w:eastAsia="微软雅黑" w:hAnsi="微软雅黑"/>
              </w:rPr>
            </w:pPr>
          </w:p>
        </w:tc>
        <w:tc>
          <w:tcPr>
            <w:tcW w:w="1487" w:type="dxa"/>
            <w:shd w:val="clear" w:color="auto" w:fill="auto"/>
          </w:tcPr>
          <w:p w:rsidR="00B52C94" w:rsidRPr="00203026" w:rsidRDefault="00B52C94" w:rsidP="004E2F85">
            <w:pPr>
              <w:pStyle w:val="a0"/>
              <w:ind w:firstLineChars="0" w:firstLine="0"/>
              <w:rPr>
                <w:ins w:id="7133" w:author="Microsoft" w:date="2015-12-29T13:29:00Z"/>
                <w:rFonts w:ascii="微软雅黑" w:eastAsia="微软雅黑" w:hAnsi="微软雅黑"/>
              </w:rPr>
            </w:pPr>
          </w:p>
        </w:tc>
        <w:tc>
          <w:tcPr>
            <w:tcW w:w="1278" w:type="dxa"/>
            <w:shd w:val="clear" w:color="auto" w:fill="auto"/>
          </w:tcPr>
          <w:p w:rsidR="00B52C94" w:rsidRPr="00203026" w:rsidRDefault="00B52C94" w:rsidP="004E2F85">
            <w:pPr>
              <w:pStyle w:val="a0"/>
              <w:ind w:firstLineChars="0" w:firstLine="0"/>
              <w:rPr>
                <w:ins w:id="7134" w:author="Microsoft" w:date="2015-12-29T13:29:00Z"/>
                <w:rFonts w:ascii="微软雅黑" w:eastAsia="微软雅黑" w:hAnsi="微软雅黑"/>
              </w:rPr>
            </w:pPr>
          </w:p>
        </w:tc>
      </w:tr>
      <w:tr w:rsidR="00B52C94" w:rsidRPr="00286045" w:rsidTr="004E2F85">
        <w:trPr>
          <w:trHeight w:val="330"/>
          <w:ins w:id="7135" w:author="Microsoft" w:date="2015-12-29T13:29:00Z"/>
        </w:trPr>
        <w:tc>
          <w:tcPr>
            <w:tcW w:w="1186" w:type="dxa"/>
          </w:tcPr>
          <w:p w:rsidR="00B52C94" w:rsidRDefault="00B52C94" w:rsidP="004E2F85">
            <w:pPr>
              <w:pStyle w:val="a0"/>
              <w:ind w:firstLineChars="0" w:firstLine="0"/>
              <w:jc w:val="center"/>
              <w:rPr>
                <w:ins w:id="7136" w:author="Microsoft" w:date="2015-12-29T13:29:00Z"/>
                <w:rFonts w:ascii="微软雅黑" w:eastAsia="微软雅黑" w:hAnsi="微软雅黑"/>
              </w:rPr>
            </w:pPr>
          </w:p>
        </w:tc>
        <w:tc>
          <w:tcPr>
            <w:tcW w:w="1928" w:type="dxa"/>
          </w:tcPr>
          <w:p w:rsidR="00B52C94" w:rsidRDefault="00B52C94" w:rsidP="004E2F85">
            <w:pPr>
              <w:pStyle w:val="a0"/>
              <w:ind w:firstLineChars="0" w:firstLine="0"/>
              <w:jc w:val="center"/>
              <w:rPr>
                <w:ins w:id="7137" w:author="Microsoft" w:date="2015-12-29T13:29:00Z"/>
                <w:rFonts w:ascii="微软雅黑" w:eastAsia="微软雅黑" w:hAnsi="微软雅黑"/>
              </w:rPr>
            </w:pPr>
          </w:p>
        </w:tc>
        <w:tc>
          <w:tcPr>
            <w:tcW w:w="1559" w:type="dxa"/>
          </w:tcPr>
          <w:p w:rsidR="00B52C94" w:rsidRPr="00203026" w:rsidRDefault="00B52C94" w:rsidP="004E2F85">
            <w:pPr>
              <w:pStyle w:val="a0"/>
              <w:ind w:firstLineChars="0" w:firstLine="0"/>
              <w:rPr>
                <w:ins w:id="7138" w:author="Microsoft" w:date="2015-12-29T13:29:00Z"/>
                <w:rFonts w:ascii="微软雅黑" w:eastAsia="微软雅黑" w:hAnsi="微软雅黑"/>
              </w:rPr>
            </w:pPr>
          </w:p>
        </w:tc>
        <w:tc>
          <w:tcPr>
            <w:tcW w:w="1481" w:type="dxa"/>
          </w:tcPr>
          <w:p w:rsidR="00B52C94" w:rsidRPr="00203026" w:rsidRDefault="00B52C94" w:rsidP="004E2F85">
            <w:pPr>
              <w:pStyle w:val="a0"/>
              <w:ind w:firstLineChars="0" w:firstLine="0"/>
              <w:rPr>
                <w:ins w:id="7139" w:author="Microsoft" w:date="2015-12-29T13:29:00Z"/>
                <w:rFonts w:ascii="微软雅黑" w:eastAsia="微软雅黑" w:hAnsi="微软雅黑"/>
              </w:rPr>
            </w:pPr>
          </w:p>
        </w:tc>
        <w:tc>
          <w:tcPr>
            <w:tcW w:w="1310" w:type="dxa"/>
          </w:tcPr>
          <w:p w:rsidR="00B52C94" w:rsidRPr="00203026" w:rsidRDefault="00B52C94" w:rsidP="004E2F85">
            <w:pPr>
              <w:pStyle w:val="a0"/>
              <w:ind w:firstLineChars="0" w:firstLine="0"/>
              <w:rPr>
                <w:ins w:id="7140" w:author="Microsoft" w:date="2015-12-29T13:29:00Z"/>
                <w:rFonts w:ascii="微软雅黑" w:eastAsia="微软雅黑" w:hAnsi="微软雅黑"/>
              </w:rPr>
            </w:pPr>
          </w:p>
        </w:tc>
        <w:tc>
          <w:tcPr>
            <w:tcW w:w="1132" w:type="dxa"/>
          </w:tcPr>
          <w:p w:rsidR="00B52C94" w:rsidRPr="00203026" w:rsidRDefault="00B52C94" w:rsidP="004E2F85">
            <w:pPr>
              <w:pStyle w:val="a0"/>
              <w:ind w:firstLineChars="0" w:firstLine="0"/>
              <w:rPr>
                <w:ins w:id="7141" w:author="Microsoft" w:date="2015-12-29T13:29:00Z"/>
                <w:rFonts w:ascii="微软雅黑" w:eastAsia="微软雅黑" w:hAnsi="微软雅黑"/>
              </w:rPr>
            </w:pPr>
          </w:p>
        </w:tc>
        <w:tc>
          <w:tcPr>
            <w:tcW w:w="1487" w:type="dxa"/>
          </w:tcPr>
          <w:p w:rsidR="00B52C94" w:rsidRPr="00203026" w:rsidRDefault="00B52C94" w:rsidP="004E2F85">
            <w:pPr>
              <w:pStyle w:val="a0"/>
              <w:ind w:firstLineChars="0" w:firstLine="0"/>
              <w:rPr>
                <w:ins w:id="7142" w:author="Microsoft" w:date="2015-12-29T13:29:00Z"/>
                <w:rFonts w:ascii="微软雅黑" w:eastAsia="微软雅黑" w:hAnsi="微软雅黑"/>
              </w:rPr>
            </w:pPr>
          </w:p>
        </w:tc>
        <w:tc>
          <w:tcPr>
            <w:tcW w:w="1130" w:type="dxa"/>
          </w:tcPr>
          <w:p w:rsidR="00B52C94" w:rsidRPr="00203026" w:rsidRDefault="00B52C94" w:rsidP="004E2F85">
            <w:pPr>
              <w:pStyle w:val="a0"/>
              <w:ind w:firstLineChars="0" w:firstLine="0"/>
              <w:rPr>
                <w:ins w:id="7143" w:author="Microsoft" w:date="2015-12-29T13:29:00Z"/>
                <w:rFonts w:ascii="微软雅黑" w:eastAsia="微软雅黑" w:hAnsi="微软雅黑"/>
              </w:rPr>
            </w:pPr>
          </w:p>
        </w:tc>
        <w:tc>
          <w:tcPr>
            <w:tcW w:w="1487" w:type="dxa"/>
          </w:tcPr>
          <w:p w:rsidR="00B52C94" w:rsidRPr="00203026" w:rsidRDefault="00B52C94" w:rsidP="004E2F85">
            <w:pPr>
              <w:pStyle w:val="a0"/>
              <w:ind w:firstLineChars="0" w:firstLine="0"/>
              <w:rPr>
                <w:ins w:id="7144" w:author="Microsoft" w:date="2015-12-29T13:29:00Z"/>
                <w:rFonts w:ascii="微软雅黑" w:eastAsia="微软雅黑" w:hAnsi="微软雅黑"/>
              </w:rPr>
            </w:pPr>
          </w:p>
        </w:tc>
        <w:tc>
          <w:tcPr>
            <w:tcW w:w="1278" w:type="dxa"/>
          </w:tcPr>
          <w:p w:rsidR="00B52C94" w:rsidRPr="00203026" w:rsidRDefault="00B52C94" w:rsidP="004E2F85">
            <w:pPr>
              <w:pStyle w:val="a0"/>
              <w:ind w:firstLineChars="0" w:firstLine="0"/>
              <w:rPr>
                <w:ins w:id="7145" w:author="Microsoft" w:date="2015-12-29T13:29:00Z"/>
                <w:rFonts w:ascii="微软雅黑" w:eastAsia="微软雅黑" w:hAnsi="微软雅黑"/>
              </w:rPr>
            </w:pPr>
          </w:p>
        </w:tc>
      </w:tr>
    </w:tbl>
    <w:p w:rsidR="001C3BDC" w:rsidRDefault="001C3BDC">
      <w:pPr>
        <w:pStyle w:val="a0"/>
        <w:ind w:firstLineChars="0" w:firstLine="0"/>
        <w:rPr>
          <w:ins w:id="7146" w:author="Microsoft" w:date="2016-01-13T11:44:00Z"/>
          <w:color w:val="FF0000"/>
        </w:rPr>
        <w:pPrChange w:id="7147" w:author="Microsoft" w:date="2016-01-13T11:41:00Z">
          <w:pPr>
            <w:pStyle w:val="a0"/>
          </w:pPr>
        </w:pPrChange>
      </w:pPr>
      <w:ins w:id="7148" w:author="Microsoft" w:date="2016-01-13T11:44:00Z">
        <w:r>
          <w:rPr>
            <w:rFonts w:hint="eastAsia"/>
            <w:color w:val="FF0000"/>
          </w:rPr>
          <w:t>注</w:t>
        </w:r>
        <w:r>
          <w:rPr>
            <w:color w:val="FF0000"/>
          </w:rPr>
          <w:t>：</w:t>
        </w:r>
      </w:ins>
    </w:p>
    <w:p w:rsidR="00B52C94" w:rsidRPr="001C3BDC" w:rsidRDefault="001C3BDC">
      <w:pPr>
        <w:pStyle w:val="a0"/>
        <w:ind w:firstLineChars="0" w:firstLine="0"/>
        <w:rPr>
          <w:ins w:id="7149" w:author="Microsoft" w:date="2016-01-13T11:42:00Z"/>
          <w:color w:val="FF0000"/>
          <w:rPrChange w:id="7150" w:author="Microsoft" w:date="2016-01-13T11:43:00Z">
            <w:rPr>
              <w:ins w:id="7151" w:author="Microsoft" w:date="2016-01-13T11:42:00Z"/>
            </w:rPr>
          </w:rPrChange>
        </w:rPr>
        <w:pPrChange w:id="7152" w:author="Microsoft" w:date="2016-01-13T11:41:00Z">
          <w:pPr>
            <w:pStyle w:val="a0"/>
          </w:pPr>
        </w:pPrChange>
      </w:pPr>
      <w:ins w:id="7153" w:author="Microsoft" w:date="2016-01-13T11:41:00Z">
        <w:r w:rsidRPr="001C3BDC">
          <w:rPr>
            <w:rFonts w:hint="eastAsia"/>
            <w:color w:val="FF0000"/>
            <w:rPrChange w:id="7154" w:author="Microsoft" w:date="2016-01-13T11:43:00Z">
              <w:rPr>
                <w:rFonts w:hint="eastAsia"/>
              </w:rPr>
            </w:rPrChange>
          </w:rPr>
          <w:t>入库数量不包含市场管理员还货入库的数量，还货操作在部门内进行，</w:t>
        </w:r>
      </w:ins>
      <w:ins w:id="7155" w:author="Microsoft" w:date="2016-01-13T11:42:00Z">
        <w:r w:rsidRPr="001C3BDC">
          <w:rPr>
            <w:rFonts w:hint="eastAsia"/>
            <w:color w:val="FF0000"/>
            <w:rPrChange w:id="7156" w:author="Microsoft" w:date="2016-01-13T11:43:00Z">
              <w:rPr>
                <w:rFonts w:hint="eastAsia"/>
              </w:rPr>
            </w:rPrChange>
          </w:rPr>
          <w:t>不影响部门的</w:t>
        </w:r>
      </w:ins>
      <w:ins w:id="7157" w:author="Microsoft" w:date="2016-01-13T11:43:00Z">
        <w:r>
          <w:rPr>
            <w:rFonts w:hint="eastAsia"/>
            <w:color w:val="FF0000"/>
          </w:rPr>
          <w:t>总</w:t>
        </w:r>
      </w:ins>
      <w:ins w:id="7158" w:author="Microsoft" w:date="2016-01-13T11:42:00Z">
        <w:r w:rsidRPr="001C3BDC">
          <w:rPr>
            <w:rFonts w:hint="eastAsia"/>
            <w:color w:val="FF0000"/>
            <w:rPrChange w:id="7159" w:author="Microsoft" w:date="2016-01-13T11:43:00Z">
              <w:rPr>
                <w:rFonts w:hint="eastAsia"/>
              </w:rPr>
            </w:rPrChange>
          </w:rPr>
          <w:t>库存；</w:t>
        </w:r>
      </w:ins>
    </w:p>
    <w:p w:rsidR="001C3BDC" w:rsidRDefault="001C3BDC">
      <w:pPr>
        <w:pStyle w:val="a0"/>
        <w:ind w:firstLineChars="0" w:firstLine="0"/>
        <w:rPr>
          <w:ins w:id="7160" w:author="Microsoft" w:date="2016-01-13T11:44:00Z"/>
          <w:color w:val="FF0000"/>
        </w:rPr>
        <w:pPrChange w:id="7161" w:author="Microsoft" w:date="2016-01-13T11:41:00Z">
          <w:pPr>
            <w:pStyle w:val="a0"/>
          </w:pPr>
        </w:pPrChange>
      </w:pPr>
      <w:ins w:id="7162" w:author="Microsoft" w:date="2016-01-13T11:42:00Z">
        <w:r w:rsidRPr="001C3BDC">
          <w:rPr>
            <w:rFonts w:hint="eastAsia"/>
            <w:color w:val="FF0000"/>
            <w:rPrChange w:id="7163" w:author="Microsoft" w:date="2016-01-13T11:43:00Z">
              <w:rPr>
                <w:rFonts w:hint="eastAsia"/>
              </w:rPr>
            </w:rPrChange>
          </w:rPr>
          <w:t>出库数量不包含出货单出库的数量；</w:t>
        </w:r>
      </w:ins>
    </w:p>
    <w:p w:rsidR="001C3BDC" w:rsidRDefault="001C3BDC">
      <w:pPr>
        <w:pStyle w:val="a0"/>
        <w:ind w:firstLineChars="0" w:firstLine="0"/>
        <w:rPr>
          <w:ins w:id="7164" w:author="Microsoft" w:date="2016-01-13T11:44:00Z"/>
          <w:color w:val="FF0000"/>
        </w:rPr>
        <w:pPrChange w:id="7165" w:author="Microsoft" w:date="2016-01-13T11:41:00Z">
          <w:pPr>
            <w:pStyle w:val="a0"/>
          </w:pPr>
        </w:pPrChange>
      </w:pPr>
      <w:ins w:id="7166" w:author="Microsoft" w:date="2016-01-13T11:42:00Z">
        <w:r w:rsidRPr="001C3BDC">
          <w:rPr>
            <w:rFonts w:hint="eastAsia"/>
            <w:color w:val="FF0000"/>
            <w:rPrChange w:id="7167" w:author="Microsoft" w:date="2016-01-13T11:43:00Z">
              <w:rPr>
                <w:rFonts w:hint="eastAsia"/>
              </w:rPr>
            </w:rPrChange>
          </w:rPr>
          <w:t>部门库存</w:t>
        </w:r>
      </w:ins>
      <w:ins w:id="7168" w:author="Microsoft" w:date="2016-01-13T11:44:00Z">
        <w:r>
          <w:rPr>
            <w:rFonts w:hint="eastAsia"/>
            <w:color w:val="FF0000"/>
          </w:rPr>
          <w:t>=</w:t>
        </w:r>
      </w:ins>
      <w:ins w:id="7169" w:author="Microsoft" w:date="2016-01-13T11:42:00Z">
        <w:r w:rsidRPr="001C3BDC">
          <w:rPr>
            <w:rFonts w:hint="eastAsia"/>
            <w:color w:val="FF0000"/>
            <w:rPrChange w:id="7170" w:author="Microsoft" w:date="2016-01-13T11:43:00Z">
              <w:rPr>
                <w:rFonts w:hint="eastAsia"/>
              </w:rPr>
            </w:rPrChange>
          </w:rPr>
          <w:t>部门</w:t>
        </w:r>
      </w:ins>
      <w:ins w:id="7171" w:author="Microsoft" w:date="2016-01-13T11:43:00Z">
        <w:r w:rsidRPr="001C3BDC">
          <w:rPr>
            <w:rFonts w:hint="eastAsia"/>
            <w:color w:val="FF0000"/>
            <w:rPrChange w:id="7172" w:author="Microsoft" w:date="2016-01-13T11:43:00Z">
              <w:rPr>
                <w:rFonts w:hint="eastAsia"/>
              </w:rPr>
            </w:rPrChange>
          </w:rPr>
          <w:t>的仓库库存</w:t>
        </w:r>
        <w:r w:rsidRPr="001C3BDC">
          <w:rPr>
            <w:color w:val="FF0000"/>
            <w:rPrChange w:id="7173" w:author="Microsoft" w:date="2016-01-13T11:43:00Z">
              <w:rPr/>
            </w:rPrChange>
          </w:rPr>
          <w:t>+</w:t>
        </w:r>
      </w:ins>
      <w:ins w:id="7174" w:author="Microsoft" w:date="2016-01-13T11:44:00Z">
        <w:r>
          <w:rPr>
            <w:rFonts w:hint="eastAsia"/>
            <w:color w:val="FF0000"/>
          </w:rPr>
          <w:t>部门</w:t>
        </w:r>
        <w:r>
          <w:rPr>
            <w:color w:val="FF0000"/>
          </w:rPr>
          <w:t>下的</w:t>
        </w:r>
      </w:ins>
      <w:ins w:id="7175" w:author="Microsoft" w:date="2016-01-13T11:43:00Z">
        <w:r w:rsidRPr="001C3BDC">
          <w:rPr>
            <w:rFonts w:hint="eastAsia"/>
            <w:color w:val="FF0000"/>
            <w:rPrChange w:id="7176" w:author="Microsoft" w:date="2016-01-13T11:43:00Z">
              <w:rPr>
                <w:rFonts w:hint="eastAsia"/>
              </w:rPr>
            </w:rPrChange>
          </w:rPr>
          <w:t>市场管理员的库存；</w:t>
        </w:r>
      </w:ins>
    </w:p>
    <w:p w:rsidR="008D74CB" w:rsidRPr="008D74CB" w:rsidRDefault="001C3BDC" w:rsidP="008D74CB">
      <w:pPr>
        <w:pStyle w:val="a0"/>
        <w:ind w:firstLineChars="0" w:firstLine="0"/>
        <w:rPr>
          <w:ins w:id="7177" w:author="Microsoft" w:date="2015-12-29T13:30:00Z"/>
          <w:color w:val="FF0000"/>
          <w:rPrChange w:id="7178" w:author="Microsoft" w:date="2016-01-13T11:43:00Z">
            <w:rPr>
              <w:ins w:id="7179" w:author="Microsoft" w:date="2015-12-29T13:30:00Z"/>
            </w:rPr>
          </w:rPrChange>
        </w:rPr>
        <w:sectPr w:rsidR="008D74CB" w:rsidRPr="008D74CB" w:rsidSect="00B52C94">
          <w:pgSz w:w="16838" w:h="11906" w:orient="landscape"/>
          <w:pgMar w:top="1797" w:right="1440" w:bottom="1134" w:left="1440" w:header="851" w:footer="992" w:gutter="0"/>
          <w:cols w:space="425"/>
          <w:docGrid w:linePitch="312"/>
        </w:sectPr>
        <w:pPrChange w:id="7180" w:author="Microsoft" w:date="2016-01-13T11:41:00Z">
          <w:pPr>
            <w:pStyle w:val="a0"/>
          </w:pPr>
        </w:pPrChange>
      </w:pPr>
      <w:ins w:id="7181" w:author="Microsoft" w:date="2016-01-13T11:43:00Z">
        <w:r w:rsidRPr="001C3BDC">
          <w:rPr>
            <w:rFonts w:hint="eastAsia"/>
            <w:color w:val="FF0000"/>
            <w:rPrChange w:id="7182" w:author="Microsoft" w:date="2016-01-13T11:43:00Z">
              <w:rPr>
                <w:rFonts w:hint="eastAsia"/>
              </w:rPr>
            </w:rPrChange>
          </w:rPr>
          <w:t>市场管理员的还货和出货会影响仓库的库存，但不影响部门整体的库存；</w:t>
        </w:r>
      </w:ins>
    </w:p>
    <w:p w:rsidR="00B52C94" w:rsidRPr="002419A7" w:rsidRDefault="00B52C94">
      <w:pPr>
        <w:pStyle w:val="a0"/>
        <w:ind w:firstLineChars="0" w:firstLine="0"/>
        <w:rPr>
          <w:ins w:id="7183" w:author="Microsoft" w:date="2015-12-29T13:28:00Z"/>
        </w:rPr>
        <w:pPrChange w:id="7184" w:author="Microsoft" w:date="2016-01-13T11:41:00Z">
          <w:pPr>
            <w:pStyle w:val="4"/>
          </w:pPr>
        </w:pPrChange>
      </w:pPr>
    </w:p>
    <w:p w:rsidR="00B52C94" w:rsidRDefault="00B52C94">
      <w:pPr>
        <w:pStyle w:val="4"/>
        <w:rPr>
          <w:ins w:id="7185" w:author="Microsoft" w:date="2015-12-29T13:36:00Z"/>
        </w:rPr>
      </w:pPr>
      <w:ins w:id="7186" w:author="Microsoft" w:date="2015-12-29T13:35:00Z">
        <w:r>
          <w:rPr>
            <w:rFonts w:hint="eastAsia"/>
          </w:rPr>
          <w:t>站点</w:t>
        </w:r>
        <w:r>
          <w:t>库存日结报表</w:t>
        </w:r>
      </w:ins>
      <w:ins w:id="7187" w:author="Microsoft" w:date="2015-12-29T14:13:00Z">
        <w:r w:rsidR="00280E68">
          <w:rPr>
            <w:rFonts w:hint="eastAsia"/>
          </w:rPr>
          <w:t>（</w:t>
        </w:r>
        <w:r w:rsidR="00280E68" w:rsidRPr="00280E68">
          <w:rPr>
            <w:rPrChange w:id="7188" w:author="Microsoft" w:date="2015-12-29T14:14:00Z">
              <w:rPr>
                <w:rFonts w:ascii="微软雅黑" w:eastAsia="微软雅黑" w:hAnsi="微软雅黑"/>
                <w:szCs w:val="28"/>
              </w:rPr>
            </w:rPrChange>
          </w:rPr>
          <w:t>Outlet Daily Report</w:t>
        </w:r>
        <w:r w:rsidR="00280E68">
          <w:t>）</w:t>
        </w:r>
      </w:ins>
    </w:p>
    <w:tbl>
      <w:tblPr>
        <w:tblW w:w="5000" w:type="pct"/>
        <w:tblLook w:val="04A0" w:firstRow="1" w:lastRow="0" w:firstColumn="1" w:lastColumn="0" w:noHBand="0" w:noVBand="1"/>
      </w:tblPr>
      <w:tblGrid>
        <w:gridCol w:w="4527"/>
        <w:gridCol w:w="9411"/>
      </w:tblGrid>
      <w:tr w:rsidR="00B52C94" w:rsidRPr="009A3BDA" w:rsidTr="004E2F85">
        <w:trPr>
          <w:trHeight w:val="285"/>
          <w:ins w:id="7189" w:author="Microsoft" w:date="2015-12-29T13:36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B52C94" w:rsidRPr="00940825" w:rsidRDefault="00B52C94" w:rsidP="004E2F85">
            <w:pPr>
              <w:pStyle w:val="a8"/>
              <w:widowControl/>
              <w:numPr>
                <w:ilvl w:val="0"/>
                <w:numId w:val="65"/>
              </w:numPr>
              <w:spacing w:before="240" w:after="0"/>
              <w:ind w:firstLineChars="0"/>
              <w:jc w:val="left"/>
              <w:rPr>
                <w:ins w:id="7190" w:author="Microsoft" w:date="2015-12-29T13:36:00Z"/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ins w:id="7191" w:author="Microsoft" w:date="2015-12-29T13:36:00Z">
              <w:r w:rsidRPr="00940825">
                <w:rPr>
                  <w:rFonts w:ascii="宋体" w:hAnsi="宋体" w:cs="宋体" w:hint="eastAsia"/>
                  <w:b/>
                  <w:bCs/>
                  <w:color w:val="000000"/>
                  <w:sz w:val="22"/>
                  <w:szCs w:val="22"/>
                </w:rPr>
                <w:t>查询条件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B52C94" w:rsidRPr="009A3BDA" w:rsidRDefault="00B52C94" w:rsidP="004E2F85">
            <w:pPr>
              <w:spacing w:before="240" w:after="0"/>
              <w:rPr>
                <w:ins w:id="7192" w:author="Microsoft" w:date="2015-12-29T13:36:00Z"/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ins w:id="7193" w:author="Microsoft" w:date="2015-12-29T13:36:00Z">
              <w:r w:rsidRPr="009A3BDA">
                <w:rPr>
                  <w:rFonts w:ascii="宋体" w:hAnsi="宋体" w:cs="宋体" w:hint="eastAsia"/>
                  <w:b/>
                  <w:bCs/>
                  <w:color w:val="000000"/>
                  <w:sz w:val="22"/>
                  <w:szCs w:val="22"/>
                </w:rPr>
                <w:t>说明</w:t>
              </w:r>
            </w:ins>
          </w:p>
        </w:tc>
      </w:tr>
      <w:tr w:rsidR="00B52C94" w:rsidRPr="009A3BDA" w:rsidTr="004E2F85">
        <w:trPr>
          <w:trHeight w:val="533"/>
          <w:ins w:id="7194" w:author="Microsoft" w:date="2015-12-29T13:36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2C94" w:rsidRPr="009A3BDA" w:rsidRDefault="00B52C94" w:rsidP="004E2F85">
            <w:pPr>
              <w:spacing w:before="240" w:after="0"/>
              <w:jc w:val="center"/>
              <w:rPr>
                <w:ins w:id="7195" w:author="Microsoft" w:date="2015-12-29T13:36:00Z"/>
                <w:rFonts w:ascii="宋体" w:hAnsi="宋体" w:cs="宋体"/>
                <w:color w:val="000000"/>
                <w:sz w:val="22"/>
                <w:szCs w:val="22"/>
              </w:rPr>
            </w:pPr>
            <w:ins w:id="7196" w:author="Microsoft" w:date="2015-12-29T13:37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站点编号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52C94" w:rsidRDefault="00B52C94" w:rsidP="004E2F85">
            <w:pPr>
              <w:spacing w:before="240" w:after="0"/>
              <w:jc w:val="center"/>
              <w:rPr>
                <w:ins w:id="7197" w:author="Microsoft" w:date="2015-12-29T13:36:00Z"/>
                <w:rFonts w:ascii="宋体" w:hAnsi="宋体" w:cs="宋体"/>
                <w:color w:val="000000"/>
                <w:sz w:val="22"/>
                <w:szCs w:val="22"/>
              </w:rPr>
            </w:pPr>
            <w:ins w:id="7198" w:author="Microsoft" w:date="2015-12-29T13:37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输入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站点编号进行查询</w:t>
              </w:r>
            </w:ins>
          </w:p>
        </w:tc>
      </w:tr>
      <w:tr w:rsidR="00B52C94" w:rsidRPr="009A3BDA" w:rsidTr="004E2F85">
        <w:trPr>
          <w:trHeight w:val="399"/>
          <w:ins w:id="7199" w:author="Microsoft" w:date="2015-12-29T13:36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2C94" w:rsidRPr="009A3BDA" w:rsidRDefault="00B52C94" w:rsidP="004E2F85">
            <w:pPr>
              <w:spacing w:before="240" w:after="0"/>
              <w:jc w:val="center"/>
              <w:rPr>
                <w:ins w:id="7200" w:author="Microsoft" w:date="2015-12-29T13:36:00Z"/>
                <w:rFonts w:ascii="宋体" w:hAnsi="宋体" w:cs="宋体"/>
                <w:color w:val="000000"/>
                <w:sz w:val="22"/>
                <w:szCs w:val="22"/>
              </w:rPr>
            </w:pPr>
            <w:ins w:id="7201" w:author="Microsoft" w:date="2015-12-29T13:36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日期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B52C94" w:rsidRPr="009A3BDA" w:rsidRDefault="00B52C94" w:rsidP="004E2F85">
            <w:pPr>
              <w:spacing w:before="240" w:after="0"/>
              <w:jc w:val="center"/>
              <w:rPr>
                <w:ins w:id="7202" w:author="Microsoft" w:date="2015-12-29T13:36:00Z"/>
                <w:rFonts w:ascii="宋体" w:hAnsi="宋体" w:cs="宋体"/>
                <w:color w:val="000000"/>
                <w:sz w:val="22"/>
                <w:szCs w:val="22"/>
              </w:rPr>
            </w:pPr>
            <w:ins w:id="7203" w:author="Microsoft" w:date="2015-12-29T13:36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选择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起止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日期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，查询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某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一时间段的数据；</w:t>
              </w:r>
            </w:ins>
          </w:p>
        </w:tc>
      </w:tr>
    </w:tbl>
    <w:p w:rsidR="00B52C94" w:rsidRDefault="002D158F" w:rsidP="00B52C94">
      <w:pPr>
        <w:ind w:leftChars="-135" w:left="-283" w:rightChars="-297" w:right="-624" w:firstLineChars="150" w:firstLine="315"/>
        <w:rPr>
          <w:ins w:id="7204" w:author="Microsoft" w:date="2015-12-29T13:36:00Z"/>
        </w:rPr>
      </w:pPr>
      <w:ins w:id="7205" w:author="Microsoft" w:date="2015-12-29T13:39:00Z">
        <w:r>
          <w:rPr>
            <w:rFonts w:hint="eastAsia"/>
          </w:rPr>
          <w:t>库存数量</w:t>
        </w:r>
        <w:r>
          <w:t>=</w:t>
        </w:r>
        <w:r>
          <w:t>收货数量</w:t>
        </w:r>
        <w:r>
          <w:t>-</w:t>
        </w:r>
        <w:r>
          <w:t>退货数量</w:t>
        </w:r>
      </w:ins>
    </w:p>
    <w:tbl>
      <w:tblPr>
        <w:tblStyle w:val="a9"/>
        <w:tblW w:w="13959" w:type="dxa"/>
        <w:tblLook w:val="04A0" w:firstRow="1" w:lastRow="0" w:firstColumn="1" w:lastColumn="0" w:noHBand="0" w:noVBand="1"/>
        <w:tblPrChange w:id="7206" w:author="Microsoft" w:date="2015-12-29T13:38:00Z">
          <w:tblPr>
            <w:tblStyle w:val="a9"/>
            <w:tblW w:w="12846" w:type="dxa"/>
            <w:tblLook w:val="04A0" w:firstRow="1" w:lastRow="0" w:firstColumn="1" w:lastColumn="0" w:noHBand="0" w:noVBand="1"/>
          </w:tblPr>
        </w:tblPrChange>
      </w:tblPr>
      <w:tblGrid>
        <w:gridCol w:w="1618"/>
        <w:gridCol w:w="2631"/>
        <w:gridCol w:w="2128"/>
        <w:gridCol w:w="2021"/>
        <w:gridCol w:w="1788"/>
        <w:gridCol w:w="2029"/>
        <w:gridCol w:w="1744"/>
        <w:tblGridChange w:id="7207">
          <w:tblGrid>
            <w:gridCol w:w="1186"/>
            <w:gridCol w:w="1928"/>
            <w:gridCol w:w="1559"/>
            <w:gridCol w:w="1481"/>
            <w:gridCol w:w="1310"/>
            <w:gridCol w:w="1487"/>
            <w:gridCol w:w="1278"/>
          </w:tblGrid>
        </w:tblGridChange>
      </w:tblGrid>
      <w:tr w:rsidR="002D158F" w:rsidRPr="00286045" w:rsidTr="002D158F">
        <w:trPr>
          <w:trHeight w:val="284"/>
          <w:ins w:id="7208" w:author="Microsoft" w:date="2015-12-29T13:36:00Z"/>
          <w:trPrChange w:id="7209" w:author="Microsoft" w:date="2015-12-29T13:38:00Z">
            <w:trPr>
              <w:trHeight w:val="362"/>
            </w:trPr>
          </w:trPrChange>
        </w:trPr>
        <w:tc>
          <w:tcPr>
            <w:tcW w:w="1618" w:type="dxa"/>
            <w:shd w:val="clear" w:color="auto" w:fill="D9D9D9" w:themeFill="background1" w:themeFillShade="D9"/>
            <w:tcPrChange w:id="7210" w:author="Microsoft" w:date="2015-12-29T13:38:00Z">
              <w:tcPr>
                <w:tcW w:w="1186" w:type="dxa"/>
                <w:shd w:val="clear" w:color="auto" w:fill="D9D9D9" w:themeFill="background1" w:themeFillShade="D9"/>
              </w:tcPr>
            </w:tcPrChange>
          </w:tcPr>
          <w:p w:rsidR="002D158F" w:rsidRDefault="002D158F" w:rsidP="004E2F85">
            <w:pPr>
              <w:pStyle w:val="a0"/>
              <w:ind w:firstLineChars="50" w:firstLine="105"/>
              <w:rPr>
                <w:ins w:id="7211" w:author="Microsoft" w:date="2015-12-29T13:36:00Z"/>
                <w:rFonts w:ascii="微软雅黑" w:eastAsia="微软雅黑" w:hAnsi="微软雅黑"/>
              </w:rPr>
            </w:pPr>
            <w:ins w:id="7212" w:author="Microsoft" w:date="2015-12-29T13:36:00Z">
              <w:r>
                <w:rPr>
                  <w:rFonts w:ascii="微软雅黑" w:eastAsia="微软雅黑" w:hAnsi="微软雅黑" w:hint="eastAsia"/>
                </w:rPr>
                <w:t>日期</w:t>
              </w:r>
            </w:ins>
          </w:p>
        </w:tc>
        <w:tc>
          <w:tcPr>
            <w:tcW w:w="2631" w:type="dxa"/>
            <w:shd w:val="clear" w:color="auto" w:fill="D9D9D9" w:themeFill="background1" w:themeFillShade="D9"/>
            <w:tcPrChange w:id="7213" w:author="Microsoft" w:date="2015-12-29T13:38:00Z">
              <w:tcPr>
                <w:tcW w:w="1928" w:type="dxa"/>
                <w:shd w:val="clear" w:color="auto" w:fill="D9D9D9" w:themeFill="background1" w:themeFillShade="D9"/>
              </w:tcPr>
            </w:tcPrChange>
          </w:tcPr>
          <w:p w:rsidR="002D158F" w:rsidRDefault="002D158F" w:rsidP="004E2F85">
            <w:pPr>
              <w:pStyle w:val="a0"/>
              <w:ind w:firstLineChars="50" w:firstLine="105"/>
              <w:rPr>
                <w:ins w:id="7214" w:author="Microsoft" w:date="2015-12-29T13:36:00Z"/>
                <w:rFonts w:ascii="微软雅黑" w:eastAsia="微软雅黑" w:hAnsi="微软雅黑"/>
              </w:rPr>
            </w:pPr>
            <w:ins w:id="7215" w:author="Microsoft" w:date="2015-12-29T13:38:00Z">
              <w:r>
                <w:rPr>
                  <w:rFonts w:ascii="微软雅黑" w:eastAsia="微软雅黑" w:hAnsi="微软雅黑" w:hint="eastAsia"/>
                </w:rPr>
                <w:t>站点</w:t>
              </w:r>
              <w:r>
                <w:rPr>
                  <w:rFonts w:ascii="微软雅黑" w:eastAsia="微软雅黑" w:hAnsi="微软雅黑"/>
                </w:rPr>
                <w:t>名称</w:t>
              </w:r>
            </w:ins>
          </w:p>
        </w:tc>
        <w:tc>
          <w:tcPr>
            <w:tcW w:w="2128" w:type="dxa"/>
            <w:shd w:val="clear" w:color="auto" w:fill="D9D9D9" w:themeFill="background1" w:themeFillShade="D9"/>
            <w:tcPrChange w:id="7216" w:author="Microsoft" w:date="2015-12-29T13:38:00Z">
              <w:tcPr>
                <w:tcW w:w="1559" w:type="dxa"/>
                <w:shd w:val="clear" w:color="auto" w:fill="D9D9D9" w:themeFill="background1" w:themeFillShade="D9"/>
              </w:tcPr>
            </w:tcPrChange>
          </w:tcPr>
          <w:p w:rsidR="002D158F" w:rsidRPr="00203026" w:rsidRDefault="002D158F" w:rsidP="004E2F85">
            <w:pPr>
              <w:pStyle w:val="a0"/>
              <w:ind w:firstLineChars="0" w:firstLine="0"/>
              <w:rPr>
                <w:ins w:id="7217" w:author="Microsoft" w:date="2015-12-29T13:36:00Z"/>
                <w:rFonts w:ascii="微软雅黑" w:eastAsia="微软雅黑" w:hAnsi="微软雅黑"/>
              </w:rPr>
            </w:pPr>
            <w:ins w:id="7218" w:author="Microsoft" w:date="2015-12-29T13:38:00Z">
              <w:r>
                <w:rPr>
                  <w:rFonts w:ascii="微软雅黑" w:eastAsia="微软雅黑" w:hAnsi="微软雅黑" w:hint="eastAsia"/>
                </w:rPr>
                <w:t>站点</w:t>
              </w:r>
              <w:r>
                <w:rPr>
                  <w:rFonts w:ascii="微软雅黑" w:eastAsia="微软雅黑" w:hAnsi="微软雅黑"/>
                </w:rPr>
                <w:t>编号</w:t>
              </w:r>
            </w:ins>
          </w:p>
        </w:tc>
        <w:tc>
          <w:tcPr>
            <w:tcW w:w="2021" w:type="dxa"/>
            <w:shd w:val="clear" w:color="auto" w:fill="D9D9D9" w:themeFill="background1" w:themeFillShade="D9"/>
            <w:tcPrChange w:id="7219" w:author="Microsoft" w:date="2015-12-29T13:38:00Z">
              <w:tcPr>
                <w:tcW w:w="1481" w:type="dxa"/>
                <w:shd w:val="clear" w:color="auto" w:fill="D9D9D9" w:themeFill="background1" w:themeFillShade="D9"/>
              </w:tcPr>
            </w:tcPrChange>
          </w:tcPr>
          <w:p w:rsidR="002D158F" w:rsidRPr="00203026" w:rsidRDefault="002D158F" w:rsidP="004E2F85">
            <w:pPr>
              <w:pStyle w:val="a0"/>
              <w:ind w:firstLineChars="0" w:firstLine="0"/>
              <w:jc w:val="center"/>
              <w:rPr>
                <w:ins w:id="7220" w:author="Microsoft" w:date="2015-12-29T13:36:00Z"/>
                <w:rFonts w:ascii="微软雅黑" w:eastAsia="微软雅黑" w:hAnsi="微软雅黑"/>
              </w:rPr>
            </w:pPr>
            <w:ins w:id="7221" w:author="Microsoft" w:date="2015-12-29T13:38:00Z">
              <w:r>
                <w:rPr>
                  <w:rFonts w:ascii="微软雅黑" w:eastAsia="微软雅黑" w:hAnsi="微软雅黑" w:hint="eastAsia"/>
                </w:rPr>
                <w:t>方案名称</w:t>
              </w:r>
            </w:ins>
          </w:p>
        </w:tc>
        <w:tc>
          <w:tcPr>
            <w:tcW w:w="1788" w:type="dxa"/>
            <w:shd w:val="clear" w:color="auto" w:fill="D9D9D9" w:themeFill="background1" w:themeFillShade="D9"/>
            <w:tcPrChange w:id="7222" w:author="Microsoft" w:date="2015-12-29T13:38:00Z">
              <w:tcPr>
                <w:tcW w:w="1310" w:type="dxa"/>
                <w:shd w:val="clear" w:color="auto" w:fill="D9D9D9" w:themeFill="background1" w:themeFillShade="D9"/>
              </w:tcPr>
            </w:tcPrChange>
          </w:tcPr>
          <w:p w:rsidR="002D158F" w:rsidRDefault="002D158F" w:rsidP="004E2F85">
            <w:pPr>
              <w:pStyle w:val="a0"/>
              <w:ind w:firstLineChars="0" w:firstLine="0"/>
              <w:jc w:val="center"/>
              <w:rPr>
                <w:ins w:id="7223" w:author="Microsoft" w:date="2015-12-29T13:36:00Z"/>
                <w:rFonts w:ascii="微软雅黑" w:eastAsia="微软雅黑" w:hAnsi="微软雅黑"/>
              </w:rPr>
            </w:pPr>
            <w:ins w:id="7224" w:author="Microsoft" w:date="2015-12-29T13:36:00Z">
              <w:r>
                <w:rPr>
                  <w:rFonts w:ascii="微软雅黑" w:eastAsia="微软雅黑" w:hAnsi="微软雅黑" w:hint="eastAsia"/>
                </w:rPr>
                <w:t>收货</w:t>
              </w:r>
              <w:r>
                <w:rPr>
                  <w:rFonts w:ascii="微软雅黑" w:eastAsia="微软雅黑" w:hAnsi="微软雅黑"/>
                </w:rPr>
                <w:t>数量</w:t>
              </w:r>
            </w:ins>
          </w:p>
        </w:tc>
        <w:tc>
          <w:tcPr>
            <w:tcW w:w="2029" w:type="dxa"/>
            <w:shd w:val="clear" w:color="auto" w:fill="D9D9D9" w:themeFill="background1" w:themeFillShade="D9"/>
            <w:tcPrChange w:id="7225" w:author="Microsoft" w:date="2015-12-29T13:38:00Z">
              <w:tcPr>
                <w:tcW w:w="1487" w:type="dxa"/>
                <w:shd w:val="clear" w:color="auto" w:fill="D9D9D9" w:themeFill="background1" w:themeFillShade="D9"/>
              </w:tcPr>
            </w:tcPrChange>
          </w:tcPr>
          <w:p w:rsidR="002D158F" w:rsidRPr="00203026" w:rsidRDefault="002D158F" w:rsidP="004E2F85">
            <w:pPr>
              <w:pStyle w:val="a0"/>
              <w:ind w:firstLineChars="0" w:firstLine="0"/>
              <w:jc w:val="center"/>
              <w:rPr>
                <w:ins w:id="7226" w:author="Microsoft" w:date="2015-12-29T13:36:00Z"/>
                <w:rFonts w:ascii="微软雅黑" w:eastAsia="微软雅黑" w:hAnsi="微软雅黑"/>
              </w:rPr>
            </w:pPr>
            <w:ins w:id="7227" w:author="Microsoft" w:date="2015-12-29T13:36:00Z">
              <w:r>
                <w:rPr>
                  <w:rFonts w:ascii="微软雅黑" w:eastAsia="微软雅黑" w:hAnsi="微软雅黑" w:hint="eastAsia"/>
                </w:rPr>
                <w:t>退货</w:t>
              </w:r>
              <w:r>
                <w:rPr>
                  <w:rFonts w:ascii="微软雅黑" w:eastAsia="微软雅黑" w:hAnsi="微软雅黑"/>
                </w:rPr>
                <w:t>数量</w:t>
              </w:r>
            </w:ins>
          </w:p>
        </w:tc>
        <w:tc>
          <w:tcPr>
            <w:tcW w:w="1744" w:type="dxa"/>
            <w:shd w:val="clear" w:color="auto" w:fill="D9D9D9" w:themeFill="background1" w:themeFillShade="D9"/>
            <w:tcPrChange w:id="7228" w:author="Microsoft" w:date="2015-12-29T13:38:00Z">
              <w:tcPr>
                <w:tcW w:w="1278" w:type="dxa"/>
                <w:shd w:val="clear" w:color="auto" w:fill="D9D9D9" w:themeFill="background1" w:themeFillShade="D9"/>
              </w:tcPr>
            </w:tcPrChange>
          </w:tcPr>
          <w:p w:rsidR="002D158F" w:rsidRPr="00203026" w:rsidRDefault="002D158F" w:rsidP="004E2F85">
            <w:pPr>
              <w:pStyle w:val="a0"/>
              <w:ind w:firstLineChars="0" w:firstLine="0"/>
              <w:jc w:val="center"/>
              <w:rPr>
                <w:ins w:id="7229" w:author="Microsoft" w:date="2015-12-29T13:36:00Z"/>
                <w:rFonts w:ascii="微软雅黑" w:eastAsia="微软雅黑" w:hAnsi="微软雅黑"/>
              </w:rPr>
            </w:pPr>
            <w:ins w:id="7230" w:author="Microsoft" w:date="2015-12-29T13:39:00Z">
              <w:r>
                <w:rPr>
                  <w:rFonts w:ascii="微软雅黑" w:eastAsia="微软雅黑" w:hAnsi="微软雅黑" w:hint="eastAsia"/>
                </w:rPr>
                <w:t>库存</w:t>
              </w:r>
            </w:ins>
            <w:ins w:id="7231" w:author="Microsoft" w:date="2015-12-29T13:36:00Z">
              <w:r>
                <w:rPr>
                  <w:rFonts w:ascii="微软雅黑" w:eastAsia="微软雅黑" w:hAnsi="微软雅黑"/>
                </w:rPr>
                <w:t>数量</w:t>
              </w:r>
            </w:ins>
          </w:p>
        </w:tc>
      </w:tr>
      <w:tr w:rsidR="002D158F" w:rsidRPr="00286045" w:rsidTr="002D158F">
        <w:trPr>
          <w:trHeight w:val="268"/>
          <w:ins w:id="7232" w:author="Microsoft" w:date="2015-12-29T13:36:00Z"/>
          <w:trPrChange w:id="7233" w:author="Microsoft" w:date="2015-12-29T13:38:00Z">
            <w:trPr>
              <w:trHeight w:val="341"/>
            </w:trPr>
          </w:trPrChange>
        </w:trPr>
        <w:tc>
          <w:tcPr>
            <w:tcW w:w="1618" w:type="dxa"/>
            <w:shd w:val="clear" w:color="auto" w:fill="auto"/>
            <w:tcPrChange w:id="7234" w:author="Microsoft" w:date="2015-12-29T13:38:00Z">
              <w:tcPr>
                <w:tcW w:w="1186" w:type="dxa"/>
                <w:shd w:val="clear" w:color="auto" w:fill="auto"/>
              </w:tcPr>
            </w:tcPrChange>
          </w:tcPr>
          <w:p w:rsidR="002D158F" w:rsidRDefault="002D158F" w:rsidP="004E2F85">
            <w:pPr>
              <w:pStyle w:val="a0"/>
              <w:ind w:firstLineChars="50" w:firstLine="105"/>
              <w:rPr>
                <w:ins w:id="7235" w:author="Microsoft" w:date="2015-12-29T13:36:00Z"/>
                <w:rFonts w:ascii="微软雅黑" w:eastAsia="微软雅黑" w:hAnsi="微软雅黑"/>
              </w:rPr>
            </w:pPr>
          </w:p>
        </w:tc>
        <w:tc>
          <w:tcPr>
            <w:tcW w:w="2631" w:type="dxa"/>
            <w:shd w:val="clear" w:color="auto" w:fill="auto"/>
            <w:tcPrChange w:id="7236" w:author="Microsoft" w:date="2015-12-29T13:38:00Z">
              <w:tcPr>
                <w:tcW w:w="1928" w:type="dxa"/>
                <w:shd w:val="clear" w:color="auto" w:fill="auto"/>
              </w:tcPr>
            </w:tcPrChange>
          </w:tcPr>
          <w:p w:rsidR="002D158F" w:rsidRDefault="002D158F" w:rsidP="004E2F85">
            <w:pPr>
              <w:pStyle w:val="a0"/>
              <w:ind w:firstLineChars="0" w:firstLine="0"/>
              <w:rPr>
                <w:ins w:id="7237" w:author="Microsoft" w:date="2015-12-29T13:36:00Z"/>
                <w:rFonts w:ascii="微软雅黑" w:eastAsia="微软雅黑" w:hAnsi="微软雅黑"/>
              </w:rPr>
            </w:pPr>
          </w:p>
        </w:tc>
        <w:tc>
          <w:tcPr>
            <w:tcW w:w="2128" w:type="dxa"/>
            <w:shd w:val="clear" w:color="auto" w:fill="auto"/>
            <w:tcPrChange w:id="7238" w:author="Microsoft" w:date="2015-12-29T13:38:00Z">
              <w:tcPr>
                <w:tcW w:w="1559" w:type="dxa"/>
                <w:shd w:val="clear" w:color="auto" w:fill="auto"/>
              </w:tcPr>
            </w:tcPrChange>
          </w:tcPr>
          <w:p w:rsidR="002D158F" w:rsidRPr="00203026" w:rsidRDefault="002D158F" w:rsidP="004E2F85">
            <w:pPr>
              <w:pStyle w:val="a0"/>
              <w:ind w:firstLineChars="50" w:firstLine="105"/>
              <w:rPr>
                <w:ins w:id="7239" w:author="Microsoft" w:date="2015-12-29T13:36:00Z"/>
                <w:rFonts w:ascii="微软雅黑" w:eastAsia="微软雅黑" w:hAnsi="微软雅黑"/>
              </w:rPr>
            </w:pPr>
          </w:p>
        </w:tc>
        <w:tc>
          <w:tcPr>
            <w:tcW w:w="2021" w:type="dxa"/>
            <w:shd w:val="clear" w:color="auto" w:fill="auto"/>
            <w:tcPrChange w:id="7240" w:author="Microsoft" w:date="2015-12-29T13:38:00Z">
              <w:tcPr>
                <w:tcW w:w="1481" w:type="dxa"/>
                <w:shd w:val="clear" w:color="auto" w:fill="auto"/>
              </w:tcPr>
            </w:tcPrChange>
          </w:tcPr>
          <w:p w:rsidR="002D158F" w:rsidRPr="00203026" w:rsidRDefault="002D158F" w:rsidP="004E2F85">
            <w:pPr>
              <w:pStyle w:val="a0"/>
              <w:ind w:firstLineChars="0" w:firstLine="0"/>
              <w:rPr>
                <w:ins w:id="7241" w:author="Microsoft" w:date="2015-12-29T13:36:00Z"/>
                <w:rFonts w:ascii="微软雅黑" w:eastAsia="微软雅黑" w:hAnsi="微软雅黑"/>
              </w:rPr>
            </w:pPr>
          </w:p>
        </w:tc>
        <w:tc>
          <w:tcPr>
            <w:tcW w:w="1788" w:type="dxa"/>
            <w:shd w:val="clear" w:color="auto" w:fill="auto"/>
            <w:tcPrChange w:id="7242" w:author="Microsoft" w:date="2015-12-29T13:38:00Z">
              <w:tcPr>
                <w:tcW w:w="1310" w:type="dxa"/>
                <w:shd w:val="clear" w:color="auto" w:fill="auto"/>
              </w:tcPr>
            </w:tcPrChange>
          </w:tcPr>
          <w:p w:rsidR="002D158F" w:rsidRPr="00203026" w:rsidDel="00866874" w:rsidRDefault="002D158F" w:rsidP="004E2F85">
            <w:pPr>
              <w:pStyle w:val="a0"/>
              <w:ind w:firstLineChars="0" w:firstLine="0"/>
              <w:rPr>
                <w:ins w:id="7243" w:author="Microsoft" w:date="2015-12-29T13:36:00Z"/>
                <w:rFonts w:ascii="微软雅黑" w:eastAsia="微软雅黑" w:hAnsi="微软雅黑"/>
              </w:rPr>
            </w:pPr>
          </w:p>
        </w:tc>
        <w:tc>
          <w:tcPr>
            <w:tcW w:w="2029" w:type="dxa"/>
            <w:shd w:val="clear" w:color="auto" w:fill="auto"/>
            <w:tcPrChange w:id="7244" w:author="Microsoft" w:date="2015-12-29T13:38:00Z">
              <w:tcPr>
                <w:tcW w:w="1487" w:type="dxa"/>
                <w:shd w:val="clear" w:color="auto" w:fill="auto"/>
              </w:tcPr>
            </w:tcPrChange>
          </w:tcPr>
          <w:p w:rsidR="002D158F" w:rsidRPr="00203026" w:rsidRDefault="002D158F" w:rsidP="004E2F85">
            <w:pPr>
              <w:pStyle w:val="a0"/>
              <w:ind w:firstLineChars="0" w:firstLine="0"/>
              <w:rPr>
                <w:ins w:id="7245" w:author="Microsoft" w:date="2015-12-29T13:36:00Z"/>
                <w:rFonts w:ascii="微软雅黑" w:eastAsia="微软雅黑" w:hAnsi="微软雅黑"/>
              </w:rPr>
            </w:pPr>
          </w:p>
        </w:tc>
        <w:tc>
          <w:tcPr>
            <w:tcW w:w="1744" w:type="dxa"/>
            <w:shd w:val="clear" w:color="auto" w:fill="auto"/>
            <w:tcPrChange w:id="7246" w:author="Microsoft" w:date="2015-12-29T13:38:00Z">
              <w:tcPr>
                <w:tcW w:w="1278" w:type="dxa"/>
                <w:shd w:val="clear" w:color="auto" w:fill="auto"/>
              </w:tcPr>
            </w:tcPrChange>
          </w:tcPr>
          <w:p w:rsidR="002D158F" w:rsidRPr="00203026" w:rsidRDefault="002D158F" w:rsidP="004E2F85">
            <w:pPr>
              <w:pStyle w:val="a0"/>
              <w:ind w:firstLineChars="0" w:firstLine="0"/>
              <w:rPr>
                <w:ins w:id="7247" w:author="Microsoft" w:date="2015-12-29T13:36:00Z"/>
                <w:rFonts w:ascii="微软雅黑" w:eastAsia="微软雅黑" w:hAnsi="微软雅黑"/>
              </w:rPr>
            </w:pPr>
          </w:p>
        </w:tc>
      </w:tr>
      <w:tr w:rsidR="002D158F" w:rsidRPr="00286045" w:rsidTr="002D158F">
        <w:trPr>
          <w:trHeight w:val="259"/>
          <w:ins w:id="7248" w:author="Microsoft" w:date="2015-12-29T13:36:00Z"/>
          <w:trPrChange w:id="7249" w:author="Microsoft" w:date="2015-12-29T13:38:00Z">
            <w:trPr>
              <w:trHeight w:val="330"/>
            </w:trPr>
          </w:trPrChange>
        </w:trPr>
        <w:tc>
          <w:tcPr>
            <w:tcW w:w="1618" w:type="dxa"/>
            <w:tcPrChange w:id="7250" w:author="Microsoft" w:date="2015-12-29T13:38:00Z">
              <w:tcPr>
                <w:tcW w:w="1186" w:type="dxa"/>
              </w:tcPr>
            </w:tcPrChange>
          </w:tcPr>
          <w:p w:rsidR="002D158F" w:rsidRDefault="002D158F" w:rsidP="004E2F85">
            <w:pPr>
              <w:pStyle w:val="a0"/>
              <w:ind w:firstLineChars="0" w:firstLine="0"/>
              <w:jc w:val="center"/>
              <w:rPr>
                <w:ins w:id="7251" w:author="Microsoft" w:date="2015-12-29T13:36:00Z"/>
                <w:rFonts w:ascii="微软雅黑" w:eastAsia="微软雅黑" w:hAnsi="微软雅黑"/>
              </w:rPr>
            </w:pPr>
          </w:p>
        </w:tc>
        <w:tc>
          <w:tcPr>
            <w:tcW w:w="2631" w:type="dxa"/>
            <w:tcPrChange w:id="7252" w:author="Microsoft" w:date="2015-12-29T13:38:00Z">
              <w:tcPr>
                <w:tcW w:w="1928" w:type="dxa"/>
              </w:tcPr>
            </w:tcPrChange>
          </w:tcPr>
          <w:p w:rsidR="002D158F" w:rsidRDefault="002D158F" w:rsidP="004E2F85">
            <w:pPr>
              <w:pStyle w:val="a0"/>
              <w:ind w:firstLineChars="0" w:firstLine="0"/>
              <w:jc w:val="center"/>
              <w:rPr>
                <w:ins w:id="7253" w:author="Microsoft" w:date="2015-12-29T13:36:00Z"/>
                <w:rFonts w:ascii="微软雅黑" w:eastAsia="微软雅黑" w:hAnsi="微软雅黑"/>
              </w:rPr>
            </w:pPr>
          </w:p>
        </w:tc>
        <w:tc>
          <w:tcPr>
            <w:tcW w:w="2128" w:type="dxa"/>
            <w:tcPrChange w:id="7254" w:author="Microsoft" w:date="2015-12-29T13:38:00Z">
              <w:tcPr>
                <w:tcW w:w="1559" w:type="dxa"/>
              </w:tcPr>
            </w:tcPrChange>
          </w:tcPr>
          <w:p w:rsidR="002D158F" w:rsidRPr="00203026" w:rsidRDefault="002D158F" w:rsidP="004E2F85">
            <w:pPr>
              <w:pStyle w:val="a0"/>
              <w:ind w:firstLineChars="0" w:firstLine="0"/>
              <w:rPr>
                <w:ins w:id="7255" w:author="Microsoft" w:date="2015-12-29T13:36:00Z"/>
                <w:rFonts w:ascii="微软雅黑" w:eastAsia="微软雅黑" w:hAnsi="微软雅黑"/>
              </w:rPr>
            </w:pPr>
          </w:p>
        </w:tc>
        <w:tc>
          <w:tcPr>
            <w:tcW w:w="2021" w:type="dxa"/>
            <w:tcPrChange w:id="7256" w:author="Microsoft" w:date="2015-12-29T13:38:00Z">
              <w:tcPr>
                <w:tcW w:w="1481" w:type="dxa"/>
              </w:tcPr>
            </w:tcPrChange>
          </w:tcPr>
          <w:p w:rsidR="002D158F" w:rsidRPr="00203026" w:rsidRDefault="002D158F" w:rsidP="004E2F85">
            <w:pPr>
              <w:pStyle w:val="a0"/>
              <w:ind w:firstLineChars="0" w:firstLine="0"/>
              <w:rPr>
                <w:ins w:id="7257" w:author="Microsoft" w:date="2015-12-29T13:36:00Z"/>
                <w:rFonts w:ascii="微软雅黑" w:eastAsia="微软雅黑" w:hAnsi="微软雅黑"/>
              </w:rPr>
            </w:pPr>
          </w:p>
        </w:tc>
        <w:tc>
          <w:tcPr>
            <w:tcW w:w="1788" w:type="dxa"/>
            <w:tcPrChange w:id="7258" w:author="Microsoft" w:date="2015-12-29T13:38:00Z">
              <w:tcPr>
                <w:tcW w:w="1310" w:type="dxa"/>
              </w:tcPr>
            </w:tcPrChange>
          </w:tcPr>
          <w:p w:rsidR="002D158F" w:rsidRPr="00203026" w:rsidRDefault="002D158F" w:rsidP="004E2F85">
            <w:pPr>
              <w:pStyle w:val="a0"/>
              <w:ind w:firstLineChars="0" w:firstLine="0"/>
              <w:rPr>
                <w:ins w:id="7259" w:author="Microsoft" w:date="2015-12-29T13:36:00Z"/>
                <w:rFonts w:ascii="微软雅黑" w:eastAsia="微软雅黑" w:hAnsi="微软雅黑"/>
              </w:rPr>
            </w:pPr>
          </w:p>
        </w:tc>
        <w:tc>
          <w:tcPr>
            <w:tcW w:w="2029" w:type="dxa"/>
            <w:tcPrChange w:id="7260" w:author="Microsoft" w:date="2015-12-29T13:38:00Z">
              <w:tcPr>
                <w:tcW w:w="1487" w:type="dxa"/>
              </w:tcPr>
            </w:tcPrChange>
          </w:tcPr>
          <w:p w:rsidR="002D158F" w:rsidRPr="00203026" w:rsidRDefault="002D158F" w:rsidP="004E2F85">
            <w:pPr>
              <w:pStyle w:val="a0"/>
              <w:ind w:firstLineChars="0" w:firstLine="0"/>
              <w:rPr>
                <w:ins w:id="7261" w:author="Microsoft" w:date="2015-12-29T13:36:00Z"/>
                <w:rFonts w:ascii="微软雅黑" w:eastAsia="微软雅黑" w:hAnsi="微软雅黑"/>
              </w:rPr>
            </w:pPr>
          </w:p>
        </w:tc>
        <w:tc>
          <w:tcPr>
            <w:tcW w:w="1744" w:type="dxa"/>
            <w:tcPrChange w:id="7262" w:author="Microsoft" w:date="2015-12-29T13:38:00Z">
              <w:tcPr>
                <w:tcW w:w="1278" w:type="dxa"/>
              </w:tcPr>
            </w:tcPrChange>
          </w:tcPr>
          <w:p w:rsidR="002D158F" w:rsidRPr="00203026" w:rsidRDefault="002D158F" w:rsidP="004E2F85">
            <w:pPr>
              <w:pStyle w:val="a0"/>
              <w:ind w:firstLineChars="0" w:firstLine="0"/>
              <w:rPr>
                <w:ins w:id="7263" w:author="Microsoft" w:date="2015-12-29T13:36:00Z"/>
                <w:rFonts w:ascii="微软雅黑" w:eastAsia="微软雅黑" w:hAnsi="微软雅黑"/>
              </w:rPr>
            </w:pPr>
          </w:p>
        </w:tc>
      </w:tr>
    </w:tbl>
    <w:p w:rsidR="00B52C94" w:rsidRDefault="00B52C94" w:rsidP="00B52C94">
      <w:pPr>
        <w:pStyle w:val="a0"/>
        <w:rPr>
          <w:ins w:id="7264" w:author="Microsoft" w:date="2015-12-29T13:37:00Z"/>
        </w:rPr>
        <w:sectPr w:rsidR="00B52C94" w:rsidSect="00B52C94">
          <w:pgSz w:w="16838" w:h="11906" w:orient="landscape"/>
          <w:pgMar w:top="1797" w:right="1440" w:bottom="1134" w:left="1440" w:header="851" w:footer="992" w:gutter="0"/>
          <w:cols w:space="425"/>
          <w:docGrid w:linePitch="312"/>
          <w:sectPrChange w:id="7265" w:author="Microsoft" w:date="2015-12-29T13:37:00Z">
            <w:sectPr w:rsidR="00B52C94" w:rsidSect="00B52C94">
              <w:pgSz w:w="11906" w:h="16838" w:orient="portrait"/>
              <w:pgMar w:top="1440" w:right="1134" w:bottom="1440" w:left="1797" w:header="851" w:footer="992" w:gutter="0"/>
            </w:sectPr>
          </w:sectPrChange>
        </w:sectPr>
      </w:pPr>
    </w:p>
    <w:p w:rsidR="00B52C94" w:rsidRPr="002419A7" w:rsidRDefault="00B52C94">
      <w:pPr>
        <w:pStyle w:val="a0"/>
        <w:rPr>
          <w:ins w:id="7266" w:author="Microsoft" w:date="2015-12-29T13:35:00Z"/>
        </w:rPr>
        <w:pPrChange w:id="7267" w:author="Microsoft" w:date="2015-12-29T13:36:00Z">
          <w:pPr>
            <w:pStyle w:val="4"/>
          </w:pPr>
        </w:pPrChange>
      </w:pPr>
    </w:p>
    <w:p w:rsidR="002C24C1" w:rsidRDefault="002C24C1">
      <w:pPr>
        <w:pStyle w:val="4"/>
        <w:rPr>
          <w:ins w:id="7268" w:author="Microsoft" w:date="2016-01-05T13:24:00Z"/>
        </w:rPr>
      </w:pPr>
      <w:ins w:id="7269" w:author="Microsoft" w:date="2016-01-05T13:24:00Z">
        <w:r>
          <w:rPr>
            <w:rFonts w:hint="eastAsia"/>
          </w:rPr>
          <w:t>总部物品出库报表</w:t>
        </w:r>
      </w:ins>
    </w:p>
    <w:tbl>
      <w:tblPr>
        <w:tblW w:w="5000" w:type="pct"/>
        <w:tblLook w:val="04A0" w:firstRow="1" w:lastRow="0" w:firstColumn="1" w:lastColumn="0" w:noHBand="0" w:noVBand="1"/>
      </w:tblPr>
      <w:tblGrid>
        <w:gridCol w:w="4527"/>
        <w:gridCol w:w="9411"/>
      </w:tblGrid>
      <w:tr w:rsidR="002C24C1" w:rsidRPr="009A3BDA" w:rsidTr="00251E89">
        <w:trPr>
          <w:trHeight w:val="285"/>
          <w:ins w:id="7270" w:author="Microsoft" w:date="2016-01-05T13:26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2C24C1" w:rsidRPr="00940825" w:rsidRDefault="002C24C1" w:rsidP="00251E89">
            <w:pPr>
              <w:pStyle w:val="a8"/>
              <w:widowControl/>
              <w:numPr>
                <w:ilvl w:val="0"/>
                <w:numId w:val="65"/>
              </w:numPr>
              <w:spacing w:before="240" w:after="0"/>
              <w:ind w:firstLineChars="0"/>
              <w:jc w:val="left"/>
              <w:rPr>
                <w:ins w:id="7271" w:author="Microsoft" w:date="2016-01-05T13:26:00Z"/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ins w:id="7272" w:author="Microsoft" w:date="2016-01-05T13:26:00Z">
              <w:r w:rsidRPr="00940825">
                <w:rPr>
                  <w:rFonts w:ascii="宋体" w:hAnsi="宋体" w:cs="宋体" w:hint="eastAsia"/>
                  <w:b/>
                  <w:bCs/>
                  <w:color w:val="000000"/>
                  <w:sz w:val="22"/>
                  <w:szCs w:val="22"/>
                </w:rPr>
                <w:t>查询条件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2C24C1" w:rsidRPr="009A3BDA" w:rsidRDefault="002C24C1" w:rsidP="00251E89">
            <w:pPr>
              <w:spacing w:before="240" w:after="0"/>
              <w:rPr>
                <w:ins w:id="7273" w:author="Microsoft" w:date="2016-01-05T13:26:00Z"/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ins w:id="7274" w:author="Microsoft" w:date="2016-01-05T13:26:00Z">
              <w:r w:rsidRPr="009A3BDA">
                <w:rPr>
                  <w:rFonts w:ascii="宋体" w:hAnsi="宋体" w:cs="宋体" w:hint="eastAsia"/>
                  <w:b/>
                  <w:bCs/>
                  <w:color w:val="000000"/>
                  <w:sz w:val="22"/>
                  <w:szCs w:val="22"/>
                </w:rPr>
                <w:t>说明</w:t>
              </w:r>
            </w:ins>
          </w:p>
        </w:tc>
      </w:tr>
      <w:tr w:rsidR="002C24C1" w:rsidRPr="009A3BDA" w:rsidTr="00251E89">
        <w:trPr>
          <w:trHeight w:val="533"/>
          <w:ins w:id="7275" w:author="Microsoft" w:date="2016-01-05T13:26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24C1" w:rsidRPr="009A3BDA" w:rsidRDefault="00C20250" w:rsidP="00251E89">
            <w:pPr>
              <w:spacing w:before="240" w:after="0"/>
              <w:jc w:val="center"/>
              <w:rPr>
                <w:ins w:id="7276" w:author="Microsoft" w:date="2016-01-05T13:26:00Z"/>
                <w:rFonts w:ascii="宋体" w:hAnsi="宋体" w:cs="宋体"/>
                <w:color w:val="000000"/>
                <w:sz w:val="22"/>
                <w:szCs w:val="22"/>
              </w:rPr>
            </w:pPr>
            <w:ins w:id="7277" w:author="Microsoft" w:date="2016-01-05T13:56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仓库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24C1" w:rsidRDefault="00C20250" w:rsidP="00251E89">
            <w:pPr>
              <w:spacing w:before="240" w:after="0"/>
              <w:jc w:val="center"/>
              <w:rPr>
                <w:ins w:id="7278" w:author="Microsoft" w:date="2016-01-05T13:26:00Z"/>
                <w:rFonts w:ascii="宋体" w:hAnsi="宋体" w:cs="宋体"/>
                <w:color w:val="000000"/>
                <w:sz w:val="22"/>
                <w:szCs w:val="22"/>
              </w:rPr>
            </w:pPr>
            <w:ins w:id="7279" w:author="Microsoft" w:date="2016-01-05T13:56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下拉选择框选择仓库</w:t>
              </w:r>
            </w:ins>
          </w:p>
        </w:tc>
      </w:tr>
      <w:tr w:rsidR="002C24C1" w:rsidRPr="009A3BDA" w:rsidTr="00251E89">
        <w:trPr>
          <w:trHeight w:val="399"/>
          <w:ins w:id="7280" w:author="Microsoft" w:date="2016-01-05T13:26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24C1" w:rsidRPr="009A3BDA" w:rsidRDefault="002C24C1" w:rsidP="00251E89">
            <w:pPr>
              <w:spacing w:before="240" w:after="0"/>
              <w:jc w:val="center"/>
              <w:rPr>
                <w:ins w:id="7281" w:author="Microsoft" w:date="2016-01-05T13:26:00Z"/>
                <w:rFonts w:ascii="宋体" w:hAnsi="宋体" w:cs="宋体"/>
                <w:color w:val="000000"/>
                <w:sz w:val="22"/>
                <w:szCs w:val="22"/>
              </w:rPr>
            </w:pPr>
            <w:ins w:id="7282" w:author="Microsoft" w:date="2016-01-05T13:26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日期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2C24C1" w:rsidRPr="009A3BDA" w:rsidRDefault="002C24C1" w:rsidP="00251E89">
            <w:pPr>
              <w:spacing w:before="240" w:after="0"/>
              <w:jc w:val="center"/>
              <w:rPr>
                <w:ins w:id="7283" w:author="Microsoft" w:date="2016-01-05T13:26:00Z"/>
                <w:rFonts w:ascii="宋体" w:hAnsi="宋体" w:cs="宋体"/>
                <w:color w:val="000000"/>
                <w:sz w:val="22"/>
                <w:szCs w:val="22"/>
              </w:rPr>
            </w:pPr>
            <w:ins w:id="7284" w:author="Microsoft" w:date="2016-01-05T13:26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选择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起止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日期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，查询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某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一时间段的数据；</w:t>
              </w:r>
            </w:ins>
          </w:p>
        </w:tc>
      </w:tr>
    </w:tbl>
    <w:p w:rsidR="002C24C1" w:rsidRDefault="002C24C1">
      <w:pPr>
        <w:pStyle w:val="a0"/>
        <w:rPr>
          <w:ins w:id="7285" w:author="Microsoft" w:date="2016-01-05T13:26:00Z"/>
        </w:rPr>
        <w:pPrChange w:id="7286" w:author="Microsoft" w:date="2016-01-05T13:24:00Z">
          <w:pPr>
            <w:pStyle w:val="4"/>
          </w:pPr>
        </w:pPrChange>
      </w:pPr>
    </w:p>
    <w:tbl>
      <w:tblPr>
        <w:tblStyle w:val="a9"/>
        <w:tblW w:w="13898" w:type="dxa"/>
        <w:tblLook w:val="04A0" w:firstRow="1" w:lastRow="0" w:firstColumn="1" w:lastColumn="0" w:noHBand="0" w:noVBand="1"/>
        <w:tblPrChange w:id="7287" w:author="Microsoft" w:date="2016-01-05T14:04:00Z">
          <w:tblPr>
            <w:tblStyle w:val="a9"/>
            <w:tblW w:w="13954" w:type="dxa"/>
            <w:tblLook w:val="04A0" w:firstRow="1" w:lastRow="0" w:firstColumn="1" w:lastColumn="0" w:noHBand="0" w:noVBand="1"/>
          </w:tblPr>
        </w:tblPrChange>
      </w:tblPr>
      <w:tblGrid>
        <w:gridCol w:w="2311"/>
        <w:gridCol w:w="2524"/>
        <w:gridCol w:w="2420"/>
        <w:gridCol w:w="2300"/>
        <w:gridCol w:w="2034"/>
        <w:gridCol w:w="2309"/>
        <w:tblGridChange w:id="7288">
          <w:tblGrid>
            <w:gridCol w:w="2049"/>
            <w:gridCol w:w="2238"/>
            <w:gridCol w:w="2146"/>
            <w:gridCol w:w="2039"/>
            <w:gridCol w:w="1803"/>
            <w:gridCol w:w="2047"/>
          </w:tblGrid>
        </w:tblGridChange>
      </w:tblGrid>
      <w:tr w:rsidR="00C20250" w:rsidRPr="00286045" w:rsidTr="00C20250">
        <w:trPr>
          <w:trHeight w:val="236"/>
          <w:ins w:id="7289" w:author="Microsoft" w:date="2016-01-05T13:26:00Z"/>
          <w:trPrChange w:id="7290" w:author="Microsoft" w:date="2016-01-05T14:04:00Z">
            <w:trPr>
              <w:trHeight w:val="230"/>
            </w:trPr>
          </w:trPrChange>
        </w:trPr>
        <w:tc>
          <w:tcPr>
            <w:tcW w:w="2311" w:type="dxa"/>
            <w:shd w:val="clear" w:color="auto" w:fill="D9D9D9" w:themeFill="background1" w:themeFillShade="D9"/>
            <w:tcPrChange w:id="7291" w:author="Microsoft" w:date="2016-01-05T14:04:00Z">
              <w:tcPr>
                <w:tcW w:w="2049" w:type="dxa"/>
                <w:shd w:val="clear" w:color="auto" w:fill="D9D9D9" w:themeFill="background1" w:themeFillShade="D9"/>
              </w:tcPr>
            </w:tcPrChange>
          </w:tcPr>
          <w:p w:rsidR="00C20250" w:rsidRDefault="00C20250">
            <w:pPr>
              <w:pStyle w:val="a0"/>
              <w:ind w:firstLineChars="0" w:firstLine="0"/>
              <w:rPr>
                <w:ins w:id="7292" w:author="Microsoft" w:date="2016-01-05T13:26:00Z"/>
                <w:rFonts w:ascii="微软雅黑" w:eastAsia="微软雅黑" w:hAnsi="微软雅黑"/>
              </w:rPr>
              <w:pPrChange w:id="7293" w:author="Microsoft" w:date="2016-01-05T13:59:00Z">
                <w:pPr>
                  <w:pStyle w:val="a0"/>
                  <w:ind w:firstLineChars="50" w:firstLine="105"/>
                </w:pPr>
              </w:pPrChange>
            </w:pPr>
            <w:ins w:id="7294" w:author="Microsoft" w:date="2016-01-05T13:59:00Z">
              <w:r>
                <w:rPr>
                  <w:rFonts w:ascii="微软雅黑" w:eastAsia="微软雅黑" w:hAnsi="微软雅黑" w:hint="eastAsia"/>
                </w:rPr>
                <w:t>出库</w:t>
              </w:r>
            </w:ins>
            <w:ins w:id="7295" w:author="Microsoft" w:date="2016-01-05T14:04:00Z">
              <w:r>
                <w:rPr>
                  <w:rFonts w:ascii="微软雅黑" w:eastAsia="微软雅黑" w:hAnsi="微软雅黑" w:hint="eastAsia"/>
                </w:rPr>
                <w:t>时间</w:t>
              </w:r>
            </w:ins>
          </w:p>
        </w:tc>
        <w:tc>
          <w:tcPr>
            <w:tcW w:w="2524" w:type="dxa"/>
            <w:shd w:val="clear" w:color="auto" w:fill="D9D9D9" w:themeFill="background1" w:themeFillShade="D9"/>
            <w:tcPrChange w:id="7296" w:author="Microsoft" w:date="2016-01-05T14:04:00Z">
              <w:tcPr>
                <w:tcW w:w="2238" w:type="dxa"/>
                <w:shd w:val="clear" w:color="auto" w:fill="D9D9D9" w:themeFill="background1" w:themeFillShade="D9"/>
              </w:tcPr>
            </w:tcPrChange>
          </w:tcPr>
          <w:p w:rsidR="00C20250" w:rsidRDefault="00C20250" w:rsidP="00251E89">
            <w:pPr>
              <w:pStyle w:val="a0"/>
              <w:ind w:firstLineChars="50" w:firstLine="105"/>
              <w:rPr>
                <w:ins w:id="7297" w:author="Microsoft" w:date="2016-01-05T13:26:00Z"/>
                <w:rFonts w:ascii="微软雅黑" w:eastAsia="微软雅黑" w:hAnsi="微软雅黑"/>
              </w:rPr>
            </w:pPr>
            <w:ins w:id="7298" w:author="Microsoft" w:date="2016-01-05T13:59:00Z">
              <w:r>
                <w:rPr>
                  <w:rFonts w:ascii="微软雅黑" w:eastAsia="微软雅黑" w:hAnsi="微软雅黑" w:hint="eastAsia"/>
                </w:rPr>
                <w:t>出库</w:t>
              </w:r>
            </w:ins>
            <w:ins w:id="7299" w:author="Microsoft" w:date="2016-01-05T14:04:00Z">
              <w:r>
                <w:rPr>
                  <w:rFonts w:ascii="微软雅黑" w:eastAsia="微软雅黑" w:hAnsi="微软雅黑" w:hint="eastAsia"/>
                </w:rPr>
                <w:t>人</w:t>
              </w:r>
            </w:ins>
          </w:p>
        </w:tc>
        <w:tc>
          <w:tcPr>
            <w:tcW w:w="2420" w:type="dxa"/>
            <w:shd w:val="clear" w:color="auto" w:fill="D9D9D9" w:themeFill="background1" w:themeFillShade="D9"/>
            <w:tcPrChange w:id="7300" w:author="Microsoft" w:date="2016-01-05T14:04:00Z">
              <w:tcPr>
                <w:tcW w:w="2146" w:type="dxa"/>
                <w:shd w:val="clear" w:color="auto" w:fill="D9D9D9" w:themeFill="background1" w:themeFillShade="D9"/>
              </w:tcPr>
            </w:tcPrChange>
          </w:tcPr>
          <w:p w:rsidR="00C20250" w:rsidRPr="00203026" w:rsidRDefault="00C20250" w:rsidP="00251E89">
            <w:pPr>
              <w:pStyle w:val="a0"/>
              <w:ind w:firstLineChars="0" w:firstLine="0"/>
              <w:rPr>
                <w:ins w:id="7301" w:author="Microsoft" w:date="2016-01-05T13:26:00Z"/>
                <w:rFonts w:ascii="微软雅黑" w:eastAsia="微软雅黑" w:hAnsi="微软雅黑"/>
              </w:rPr>
            </w:pPr>
            <w:ins w:id="7302" w:author="Microsoft" w:date="2016-01-05T13:59:00Z">
              <w:r>
                <w:rPr>
                  <w:rFonts w:ascii="微软雅黑" w:eastAsia="微软雅黑" w:hAnsi="微软雅黑" w:hint="eastAsia"/>
                </w:rPr>
                <w:t>出库仓库</w:t>
              </w:r>
            </w:ins>
          </w:p>
        </w:tc>
        <w:tc>
          <w:tcPr>
            <w:tcW w:w="2300" w:type="dxa"/>
            <w:shd w:val="clear" w:color="auto" w:fill="D9D9D9" w:themeFill="background1" w:themeFillShade="D9"/>
            <w:tcPrChange w:id="7303" w:author="Microsoft" w:date="2016-01-05T14:04:00Z">
              <w:tcPr>
                <w:tcW w:w="2039" w:type="dxa"/>
                <w:shd w:val="clear" w:color="auto" w:fill="D9D9D9" w:themeFill="background1" w:themeFillShade="D9"/>
              </w:tcPr>
            </w:tcPrChange>
          </w:tcPr>
          <w:p w:rsidR="00C20250" w:rsidRPr="00203026" w:rsidRDefault="00C20250" w:rsidP="00251E89">
            <w:pPr>
              <w:pStyle w:val="a0"/>
              <w:ind w:firstLineChars="0" w:firstLine="0"/>
              <w:jc w:val="center"/>
              <w:rPr>
                <w:ins w:id="7304" w:author="Microsoft" w:date="2016-01-05T13:26:00Z"/>
                <w:rFonts w:ascii="微软雅黑" w:eastAsia="微软雅黑" w:hAnsi="微软雅黑"/>
              </w:rPr>
            </w:pPr>
            <w:ins w:id="7305" w:author="Microsoft" w:date="2016-01-05T13:59:00Z">
              <w:r>
                <w:rPr>
                  <w:rFonts w:ascii="微软雅黑" w:eastAsia="微软雅黑" w:hAnsi="微软雅黑" w:hint="eastAsia"/>
                </w:rPr>
                <w:t>收货机构</w:t>
              </w:r>
            </w:ins>
          </w:p>
        </w:tc>
        <w:tc>
          <w:tcPr>
            <w:tcW w:w="2034" w:type="dxa"/>
            <w:shd w:val="clear" w:color="auto" w:fill="D9D9D9" w:themeFill="background1" w:themeFillShade="D9"/>
            <w:tcPrChange w:id="7306" w:author="Microsoft" w:date="2016-01-05T14:04:00Z">
              <w:tcPr>
                <w:tcW w:w="1803" w:type="dxa"/>
                <w:shd w:val="clear" w:color="auto" w:fill="D9D9D9" w:themeFill="background1" w:themeFillShade="D9"/>
              </w:tcPr>
            </w:tcPrChange>
          </w:tcPr>
          <w:p w:rsidR="00C20250" w:rsidRDefault="00C20250" w:rsidP="00251E89">
            <w:pPr>
              <w:pStyle w:val="a0"/>
              <w:ind w:firstLineChars="0" w:firstLine="0"/>
              <w:jc w:val="center"/>
              <w:rPr>
                <w:ins w:id="7307" w:author="Microsoft" w:date="2016-01-05T13:26:00Z"/>
                <w:rFonts w:ascii="微软雅黑" w:eastAsia="微软雅黑" w:hAnsi="微软雅黑"/>
              </w:rPr>
            </w:pPr>
            <w:ins w:id="7308" w:author="Microsoft" w:date="2016-01-05T13:59:00Z">
              <w:r>
                <w:rPr>
                  <w:rFonts w:ascii="微软雅黑" w:eastAsia="微软雅黑" w:hAnsi="微软雅黑" w:hint="eastAsia"/>
                </w:rPr>
                <w:t>物品名称</w:t>
              </w:r>
            </w:ins>
          </w:p>
        </w:tc>
        <w:tc>
          <w:tcPr>
            <w:tcW w:w="2309" w:type="dxa"/>
            <w:shd w:val="clear" w:color="auto" w:fill="D9D9D9" w:themeFill="background1" w:themeFillShade="D9"/>
            <w:tcPrChange w:id="7309" w:author="Microsoft" w:date="2016-01-05T14:04:00Z">
              <w:tcPr>
                <w:tcW w:w="2047" w:type="dxa"/>
                <w:shd w:val="clear" w:color="auto" w:fill="D9D9D9" w:themeFill="background1" w:themeFillShade="D9"/>
              </w:tcPr>
            </w:tcPrChange>
          </w:tcPr>
          <w:p w:rsidR="00C20250" w:rsidRPr="00203026" w:rsidRDefault="00C20250" w:rsidP="00251E89">
            <w:pPr>
              <w:pStyle w:val="a0"/>
              <w:ind w:firstLineChars="0" w:firstLine="0"/>
              <w:jc w:val="center"/>
              <w:rPr>
                <w:ins w:id="7310" w:author="Microsoft" w:date="2016-01-05T13:26:00Z"/>
                <w:rFonts w:ascii="微软雅黑" w:eastAsia="微软雅黑" w:hAnsi="微软雅黑"/>
              </w:rPr>
            </w:pPr>
            <w:ins w:id="7311" w:author="Microsoft" w:date="2016-01-05T13:26:00Z">
              <w:r>
                <w:rPr>
                  <w:rFonts w:ascii="微软雅黑" w:eastAsia="微软雅黑" w:hAnsi="微软雅黑"/>
                </w:rPr>
                <w:t>数量</w:t>
              </w:r>
            </w:ins>
          </w:p>
        </w:tc>
      </w:tr>
      <w:tr w:rsidR="00C20250" w:rsidRPr="00286045" w:rsidTr="00C20250">
        <w:trPr>
          <w:trHeight w:val="223"/>
          <w:ins w:id="7312" w:author="Microsoft" w:date="2016-01-05T13:26:00Z"/>
          <w:trPrChange w:id="7313" w:author="Microsoft" w:date="2016-01-05T14:04:00Z">
            <w:trPr>
              <w:trHeight w:val="217"/>
            </w:trPr>
          </w:trPrChange>
        </w:trPr>
        <w:tc>
          <w:tcPr>
            <w:tcW w:w="2311" w:type="dxa"/>
            <w:shd w:val="clear" w:color="auto" w:fill="auto"/>
            <w:tcPrChange w:id="7314" w:author="Microsoft" w:date="2016-01-05T14:04:00Z">
              <w:tcPr>
                <w:tcW w:w="2049" w:type="dxa"/>
                <w:shd w:val="clear" w:color="auto" w:fill="auto"/>
              </w:tcPr>
            </w:tcPrChange>
          </w:tcPr>
          <w:p w:rsidR="00C20250" w:rsidRDefault="00C20250" w:rsidP="00251E89">
            <w:pPr>
              <w:pStyle w:val="a0"/>
              <w:ind w:firstLineChars="50" w:firstLine="105"/>
              <w:rPr>
                <w:ins w:id="7315" w:author="Microsoft" w:date="2016-01-05T13:26:00Z"/>
                <w:rFonts w:ascii="微软雅黑" w:eastAsia="微软雅黑" w:hAnsi="微软雅黑"/>
              </w:rPr>
            </w:pPr>
            <w:ins w:id="7316" w:author="Microsoft" w:date="2016-01-05T14:04:00Z">
              <w:r w:rsidRPr="00C20250">
                <w:rPr>
                  <w:rFonts w:ascii="微软雅黑" w:eastAsia="微软雅黑" w:hAnsi="微软雅黑" w:hint="eastAsia"/>
                  <w:color w:val="5B9BD5" w:themeColor="accent1"/>
                  <w:rPrChange w:id="7317" w:author="Microsoft" w:date="2016-01-05T14:05:00Z">
                    <w:rPr>
                      <w:rFonts w:ascii="微软雅黑" w:eastAsia="微软雅黑" w:hAnsi="微软雅黑" w:hint="eastAsia"/>
                    </w:rPr>
                  </w:rPrChange>
                </w:rPr>
                <w:t>按</w:t>
              </w:r>
              <w:r w:rsidRPr="00C20250">
                <w:rPr>
                  <w:rFonts w:ascii="微软雅黑" w:eastAsia="微软雅黑" w:hAnsi="微软雅黑"/>
                  <w:color w:val="5B9BD5" w:themeColor="accent1"/>
                  <w:rPrChange w:id="7318" w:author="Microsoft" w:date="2016-01-05T14:05:00Z">
                    <w:rPr>
                      <w:rFonts w:ascii="微软雅黑" w:eastAsia="微软雅黑" w:hAnsi="微软雅黑"/>
                    </w:rPr>
                  </w:rPrChange>
                </w:rPr>
                <w:t>时间</w:t>
              </w:r>
            </w:ins>
            <w:ins w:id="7319" w:author="Microsoft" w:date="2016-01-05T14:05:00Z">
              <w:r w:rsidRPr="00C20250">
                <w:rPr>
                  <w:rFonts w:ascii="微软雅黑" w:eastAsia="微软雅黑" w:hAnsi="微软雅黑"/>
                  <w:color w:val="5B9BD5" w:themeColor="accent1"/>
                  <w:rPrChange w:id="7320" w:author="Microsoft" w:date="2016-01-05T14:05:00Z">
                    <w:rPr>
                      <w:rFonts w:ascii="微软雅黑" w:eastAsia="微软雅黑" w:hAnsi="微软雅黑"/>
                    </w:rPr>
                  </w:rPrChange>
                </w:rPr>
                <w:t>倒序排列</w:t>
              </w:r>
            </w:ins>
          </w:p>
        </w:tc>
        <w:tc>
          <w:tcPr>
            <w:tcW w:w="2524" w:type="dxa"/>
            <w:shd w:val="clear" w:color="auto" w:fill="auto"/>
            <w:tcPrChange w:id="7321" w:author="Microsoft" w:date="2016-01-05T14:04:00Z">
              <w:tcPr>
                <w:tcW w:w="2238" w:type="dxa"/>
                <w:shd w:val="clear" w:color="auto" w:fill="auto"/>
              </w:tcPr>
            </w:tcPrChange>
          </w:tcPr>
          <w:p w:rsidR="00C20250" w:rsidRDefault="00C20250" w:rsidP="00251E89">
            <w:pPr>
              <w:pStyle w:val="a0"/>
              <w:ind w:firstLineChars="0" w:firstLine="0"/>
              <w:rPr>
                <w:ins w:id="7322" w:author="Microsoft" w:date="2016-01-05T13:26:00Z"/>
                <w:rFonts w:ascii="微软雅黑" w:eastAsia="微软雅黑" w:hAnsi="微软雅黑"/>
              </w:rPr>
            </w:pPr>
          </w:p>
        </w:tc>
        <w:tc>
          <w:tcPr>
            <w:tcW w:w="2420" w:type="dxa"/>
            <w:shd w:val="clear" w:color="auto" w:fill="auto"/>
            <w:tcPrChange w:id="7323" w:author="Microsoft" w:date="2016-01-05T14:04:00Z">
              <w:tcPr>
                <w:tcW w:w="2146" w:type="dxa"/>
                <w:shd w:val="clear" w:color="auto" w:fill="auto"/>
              </w:tcPr>
            </w:tcPrChange>
          </w:tcPr>
          <w:p w:rsidR="00C20250" w:rsidRPr="00203026" w:rsidRDefault="00C20250" w:rsidP="00251E89">
            <w:pPr>
              <w:pStyle w:val="a0"/>
              <w:ind w:firstLineChars="50" w:firstLine="105"/>
              <w:rPr>
                <w:ins w:id="7324" w:author="Microsoft" w:date="2016-01-05T13:26:00Z"/>
                <w:rFonts w:ascii="微软雅黑" w:eastAsia="微软雅黑" w:hAnsi="微软雅黑"/>
              </w:rPr>
            </w:pPr>
          </w:p>
        </w:tc>
        <w:tc>
          <w:tcPr>
            <w:tcW w:w="2300" w:type="dxa"/>
            <w:shd w:val="clear" w:color="auto" w:fill="auto"/>
            <w:tcPrChange w:id="7325" w:author="Microsoft" w:date="2016-01-05T14:04:00Z">
              <w:tcPr>
                <w:tcW w:w="2039" w:type="dxa"/>
                <w:shd w:val="clear" w:color="auto" w:fill="auto"/>
              </w:tcPr>
            </w:tcPrChange>
          </w:tcPr>
          <w:p w:rsidR="00C20250" w:rsidRPr="00203026" w:rsidRDefault="00C20250" w:rsidP="00251E89">
            <w:pPr>
              <w:pStyle w:val="a0"/>
              <w:ind w:firstLineChars="0" w:firstLine="0"/>
              <w:rPr>
                <w:ins w:id="7326" w:author="Microsoft" w:date="2016-01-05T13:26:00Z"/>
                <w:rFonts w:ascii="微软雅黑" w:eastAsia="微软雅黑" w:hAnsi="微软雅黑"/>
              </w:rPr>
            </w:pPr>
          </w:p>
        </w:tc>
        <w:tc>
          <w:tcPr>
            <w:tcW w:w="2034" w:type="dxa"/>
            <w:shd w:val="clear" w:color="auto" w:fill="auto"/>
            <w:tcPrChange w:id="7327" w:author="Microsoft" w:date="2016-01-05T14:04:00Z">
              <w:tcPr>
                <w:tcW w:w="1803" w:type="dxa"/>
                <w:shd w:val="clear" w:color="auto" w:fill="auto"/>
              </w:tcPr>
            </w:tcPrChange>
          </w:tcPr>
          <w:p w:rsidR="00C20250" w:rsidRPr="00203026" w:rsidDel="00866874" w:rsidRDefault="00C20250" w:rsidP="00251E89">
            <w:pPr>
              <w:pStyle w:val="a0"/>
              <w:ind w:firstLineChars="0" w:firstLine="0"/>
              <w:rPr>
                <w:ins w:id="7328" w:author="Microsoft" w:date="2016-01-05T13:26:00Z"/>
                <w:rFonts w:ascii="微软雅黑" w:eastAsia="微软雅黑" w:hAnsi="微软雅黑"/>
              </w:rPr>
            </w:pPr>
          </w:p>
        </w:tc>
        <w:tc>
          <w:tcPr>
            <w:tcW w:w="2309" w:type="dxa"/>
            <w:shd w:val="clear" w:color="auto" w:fill="auto"/>
            <w:tcPrChange w:id="7329" w:author="Microsoft" w:date="2016-01-05T14:04:00Z">
              <w:tcPr>
                <w:tcW w:w="2047" w:type="dxa"/>
                <w:shd w:val="clear" w:color="auto" w:fill="auto"/>
              </w:tcPr>
            </w:tcPrChange>
          </w:tcPr>
          <w:p w:rsidR="00C20250" w:rsidRPr="00203026" w:rsidRDefault="00C20250" w:rsidP="00251E89">
            <w:pPr>
              <w:pStyle w:val="a0"/>
              <w:ind w:firstLineChars="0" w:firstLine="0"/>
              <w:rPr>
                <w:ins w:id="7330" w:author="Microsoft" w:date="2016-01-05T13:26:00Z"/>
                <w:rFonts w:ascii="微软雅黑" w:eastAsia="微软雅黑" w:hAnsi="微软雅黑"/>
              </w:rPr>
            </w:pPr>
          </w:p>
        </w:tc>
      </w:tr>
      <w:tr w:rsidR="00C20250" w:rsidRPr="00286045" w:rsidTr="00C20250">
        <w:trPr>
          <w:trHeight w:val="215"/>
          <w:ins w:id="7331" w:author="Microsoft" w:date="2016-01-05T13:26:00Z"/>
          <w:trPrChange w:id="7332" w:author="Microsoft" w:date="2016-01-05T14:04:00Z">
            <w:trPr>
              <w:trHeight w:val="209"/>
            </w:trPr>
          </w:trPrChange>
        </w:trPr>
        <w:tc>
          <w:tcPr>
            <w:tcW w:w="2311" w:type="dxa"/>
            <w:tcPrChange w:id="7333" w:author="Microsoft" w:date="2016-01-05T14:04:00Z">
              <w:tcPr>
                <w:tcW w:w="2049" w:type="dxa"/>
              </w:tcPr>
            </w:tcPrChange>
          </w:tcPr>
          <w:p w:rsidR="00C20250" w:rsidRDefault="00C20250" w:rsidP="00251E89">
            <w:pPr>
              <w:pStyle w:val="a0"/>
              <w:ind w:firstLineChars="0" w:firstLine="0"/>
              <w:jc w:val="center"/>
              <w:rPr>
                <w:ins w:id="7334" w:author="Microsoft" w:date="2016-01-05T13:26:00Z"/>
                <w:rFonts w:ascii="微软雅黑" w:eastAsia="微软雅黑" w:hAnsi="微软雅黑"/>
              </w:rPr>
            </w:pPr>
          </w:p>
        </w:tc>
        <w:tc>
          <w:tcPr>
            <w:tcW w:w="2524" w:type="dxa"/>
            <w:tcPrChange w:id="7335" w:author="Microsoft" w:date="2016-01-05T14:04:00Z">
              <w:tcPr>
                <w:tcW w:w="2238" w:type="dxa"/>
              </w:tcPr>
            </w:tcPrChange>
          </w:tcPr>
          <w:p w:rsidR="00C20250" w:rsidRDefault="00C20250" w:rsidP="00251E89">
            <w:pPr>
              <w:pStyle w:val="a0"/>
              <w:ind w:firstLineChars="0" w:firstLine="0"/>
              <w:jc w:val="center"/>
              <w:rPr>
                <w:ins w:id="7336" w:author="Microsoft" w:date="2016-01-05T13:26:00Z"/>
                <w:rFonts w:ascii="微软雅黑" w:eastAsia="微软雅黑" w:hAnsi="微软雅黑"/>
              </w:rPr>
            </w:pPr>
          </w:p>
        </w:tc>
        <w:tc>
          <w:tcPr>
            <w:tcW w:w="2420" w:type="dxa"/>
            <w:tcPrChange w:id="7337" w:author="Microsoft" w:date="2016-01-05T14:04:00Z">
              <w:tcPr>
                <w:tcW w:w="2146" w:type="dxa"/>
              </w:tcPr>
            </w:tcPrChange>
          </w:tcPr>
          <w:p w:rsidR="00C20250" w:rsidRPr="00203026" w:rsidRDefault="00C20250" w:rsidP="00251E89">
            <w:pPr>
              <w:pStyle w:val="a0"/>
              <w:ind w:firstLineChars="0" w:firstLine="0"/>
              <w:rPr>
                <w:ins w:id="7338" w:author="Microsoft" w:date="2016-01-05T13:26:00Z"/>
                <w:rFonts w:ascii="微软雅黑" w:eastAsia="微软雅黑" w:hAnsi="微软雅黑"/>
              </w:rPr>
            </w:pPr>
          </w:p>
        </w:tc>
        <w:tc>
          <w:tcPr>
            <w:tcW w:w="2300" w:type="dxa"/>
            <w:tcPrChange w:id="7339" w:author="Microsoft" w:date="2016-01-05T14:04:00Z">
              <w:tcPr>
                <w:tcW w:w="2039" w:type="dxa"/>
              </w:tcPr>
            </w:tcPrChange>
          </w:tcPr>
          <w:p w:rsidR="00C20250" w:rsidRPr="00203026" w:rsidRDefault="00C20250" w:rsidP="00251E89">
            <w:pPr>
              <w:pStyle w:val="a0"/>
              <w:ind w:firstLineChars="0" w:firstLine="0"/>
              <w:rPr>
                <w:ins w:id="7340" w:author="Microsoft" w:date="2016-01-05T13:26:00Z"/>
                <w:rFonts w:ascii="微软雅黑" w:eastAsia="微软雅黑" w:hAnsi="微软雅黑"/>
              </w:rPr>
            </w:pPr>
          </w:p>
        </w:tc>
        <w:tc>
          <w:tcPr>
            <w:tcW w:w="2034" w:type="dxa"/>
            <w:tcPrChange w:id="7341" w:author="Microsoft" w:date="2016-01-05T14:04:00Z">
              <w:tcPr>
                <w:tcW w:w="1803" w:type="dxa"/>
              </w:tcPr>
            </w:tcPrChange>
          </w:tcPr>
          <w:p w:rsidR="00C20250" w:rsidRPr="00203026" w:rsidRDefault="00C20250" w:rsidP="00251E89">
            <w:pPr>
              <w:pStyle w:val="a0"/>
              <w:ind w:firstLineChars="0" w:firstLine="0"/>
              <w:rPr>
                <w:ins w:id="7342" w:author="Microsoft" w:date="2016-01-05T13:26:00Z"/>
                <w:rFonts w:ascii="微软雅黑" w:eastAsia="微软雅黑" w:hAnsi="微软雅黑"/>
              </w:rPr>
            </w:pPr>
          </w:p>
        </w:tc>
        <w:tc>
          <w:tcPr>
            <w:tcW w:w="2309" w:type="dxa"/>
            <w:tcPrChange w:id="7343" w:author="Microsoft" w:date="2016-01-05T14:04:00Z">
              <w:tcPr>
                <w:tcW w:w="2047" w:type="dxa"/>
              </w:tcPr>
            </w:tcPrChange>
          </w:tcPr>
          <w:p w:rsidR="00C20250" w:rsidRPr="00203026" w:rsidRDefault="00C20250" w:rsidP="00251E89">
            <w:pPr>
              <w:pStyle w:val="a0"/>
              <w:ind w:firstLineChars="0" w:firstLine="0"/>
              <w:rPr>
                <w:ins w:id="7344" w:author="Microsoft" w:date="2016-01-05T13:26:00Z"/>
                <w:rFonts w:ascii="微软雅黑" w:eastAsia="微软雅黑" w:hAnsi="微软雅黑"/>
              </w:rPr>
            </w:pPr>
          </w:p>
        </w:tc>
      </w:tr>
    </w:tbl>
    <w:p w:rsidR="002C24C1" w:rsidRPr="0052022D" w:rsidRDefault="002C24C1">
      <w:pPr>
        <w:pStyle w:val="a0"/>
        <w:rPr>
          <w:ins w:id="7345" w:author="Microsoft" w:date="2016-01-05T13:24:00Z"/>
        </w:rPr>
        <w:pPrChange w:id="7346" w:author="Microsoft" w:date="2016-01-05T13:24:00Z">
          <w:pPr>
            <w:pStyle w:val="4"/>
          </w:pPr>
        </w:pPrChange>
      </w:pPr>
    </w:p>
    <w:p w:rsidR="002C24C1" w:rsidRDefault="002C24C1">
      <w:pPr>
        <w:pStyle w:val="4"/>
        <w:rPr>
          <w:ins w:id="7347" w:author="Microsoft" w:date="2016-01-05T13:25:00Z"/>
        </w:rPr>
      </w:pPr>
      <w:ins w:id="7348" w:author="Microsoft" w:date="2016-01-05T13:24:00Z">
        <w:r>
          <w:rPr>
            <w:rFonts w:hint="eastAsia"/>
          </w:rPr>
          <w:t>总部方案入库报表</w:t>
        </w:r>
      </w:ins>
    </w:p>
    <w:tbl>
      <w:tblPr>
        <w:tblW w:w="5000" w:type="pct"/>
        <w:tblLook w:val="04A0" w:firstRow="1" w:lastRow="0" w:firstColumn="1" w:lastColumn="0" w:noHBand="0" w:noVBand="1"/>
      </w:tblPr>
      <w:tblGrid>
        <w:gridCol w:w="4527"/>
        <w:gridCol w:w="9411"/>
      </w:tblGrid>
      <w:tr w:rsidR="00C20250" w:rsidRPr="009A3BDA" w:rsidTr="00251E89">
        <w:trPr>
          <w:trHeight w:val="285"/>
          <w:ins w:id="7349" w:author="Microsoft" w:date="2016-01-05T14:00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C20250" w:rsidRPr="00940825" w:rsidRDefault="00C20250" w:rsidP="00251E89">
            <w:pPr>
              <w:pStyle w:val="a8"/>
              <w:widowControl/>
              <w:numPr>
                <w:ilvl w:val="0"/>
                <w:numId w:val="65"/>
              </w:numPr>
              <w:spacing w:before="240" w:after="0"/>
              <w:ind w:firstLineChars="0"/>
              <w:jc w:val="left"/>
              <w:rPr>
                <w:ins w:id="7350" w:author="Microsoft" w:date="2016-01-05T14:00:00Z"/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ins w:id="7351" w:author="Microsoft" w:date="2016-01-05T14:00:00Z">
              <w:r w:rsidRPr="00940825">
                <w:rPr>
                  <w:rFonts w:ascii="宋体" w:hAnsi="宋体" w:cs="宋体" w:hint="eastAsia"/>
                  <w:b/>
                  <w:bCs/>
                  <w:color w:val="000000"/>
                  <w:sz w:val="22"/>
                  <w:szCs w:val="22"/>
                </w:rPr>
                <w:t>查询条件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C20250" w:rsidRPr="009A3BDA" w:rsidRDefault="00C20250" w:rsidP="00251E89">
            <w:pPr>
              <w:spacing w:before="240" w:after="0"/>
              <w:rPr>
                <w:ins w:id="7352" w:author="Microsoft" w:date="2016-01-05T14:00:00Z"/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ins w:id="7353" w:author="Microsoft" w:date="2016-01-05T14:00:00Z">
              <w:r w:rsidRPr="009A3BDA">
                <w:rPr>
                  <w:rFonts w:ascii="宋体" w:hAnsi="宋体" w:cs="宋体" w:hint="eastAsia"/>
                  <w:b/>
                  <w:bCs/>
                  <w:color w:val="000000"/>
                  <w:sz w:val="22"/>
                  <w:szCs w:val="22"/>
                </w:rPr>
                <w:t>说明</w:t>
              </w:r>
            </w:ins>
          </w:p>
        </w:tc>
      </w:tr>
      <w:tr w:rsidR="00C20250" w:rsidRPr="009A3BDA" w:rsidTr="00251E89">
        <w:trPr>
          <w:trHeight w:val="533"/>
          <w:ins w:id="7354" w:author="Microsoft" w:date="2016-01-05T14:00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20250" w:rsidRPr="009A3BDA" w:rsidRDefault="00C20250" w:rsidP="00251E89">
            <w:pPr>
              <w:spacing w:before="240" w:after="0"/>
              <w:jc w:val="center"/>
              <w:rPr>
                <w:ins w:id="7355" w:author="Microsoft" w:date="2016-01-05T14:00:00Z"/>
                <w:rFonts w:ascii="宋体" w:hAnsi="宋体" w:cs="宋体"/>
                <w:color w:val="000000"/>
                <w:sz w:val="22"/>
                <w:szCs w:val="22"/>
              </w:rPr>
            </w:pPr>
            <w:ins w:id="7356" w:author="Microsoft" w:date="2016-01-05T14:00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仓库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20250" w:rsidRDefault="00C20250" w:rsidP="00251E89">
            <w:pPr>
              <w:spacing w:before="240" w:after="0"/>
              <w:jc w:val="center"/>
              <w:rPr>
                <w:ins w:id="7357" w:author="Microsoft" w:date="2016-01-05T14:00:00Z"/>
                <w:rFonts w:ascii="宋体" w:hAnsi="宋体" w:cs="宋体"/>
                <w:color w:val="000000"/>
                <w:sz w:val="22"/>
                <w:szCs w:val="22"/>
              </w:rPr>
            </w:pPr>
            <w:ins w:id="7358" w:author="Microsoft" w:date="2016-01-05T14:00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下拉选择框选择仓库</w:t>
              </w:r>
            </w:ins>
          </w:p>
        </w:tc>
      </w:tr>
      <w:tr w:rsidR="00C20250" w:rsidRPr="009A3BDA" w:rsidTr="00251E89">
        <w:trPr>
          <w:trHeight w:val="399"/>
          <w:ins w:id="7359" w:author="Microsoft" w:date="2016-01-05T14:00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0250" w:rsidRPr="009A3BDA" w:rsidRDefault="00C20250" w:rsidP="00251E89">
            <w:pPr>
              <w:spacing w:before="240" w:after="0"/>
              <w:jc w:val="center"/>
              <w:rPr>
                <w:ins w:id="7360" w:author="Microsoft" w:date="2016-01-05T14:00:00Z"/>
                <w:rFonts w:ascii="宋体" w:hAnsi="宋体" w:cs="宋体"/>
                <w:color w:val="000000"/>
                <w:sz w:val="22"/>
                <w:szCs w:val="22"/>
              </w:rPr>
            </w:pPr>
            <w:ins w:id="7361" w:author="Microsoft" w:date="2016-01-05T14:00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日期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20250" w:rsidRPr="009A3BDA" w:rsidRDefault="00C20250" w:rsidP="00251E89">
            <w:pPr>
              <w:spacing w:before="240" w:after="0"/>
              <w:jc w:val="center"/>
              <w:rPr>
                <w:ins w:id="7362" w:author="Microsoft" w:date="2016-01-05T14:00:00Z"/>
                <w:rFonts w:ascii="宋体" w:hAnsi="宋体" w:cs="宋体"/>
                <w:color w:val="000000"/>
                <w:sz w:val="22"/>
                <w:szCs w:val="22"/>
              </w:rPr>
            </w:pPr>
            <w:ins w:id="7363" w:author="Microsoft" w:date="2016-01-05T14:00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选择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起止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日期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，查询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某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一时间段的数据；</w:t>
              </w:r>
            </w:ins>
          </w:p>
        </w:tc>
      </w:tr>
    </w:tbl>
    <w:p w:rsidR="002C24C1" w:rsidRDefault="002C24C1">
      <w:pPr>
        <w:pStyle w:val="a0"/>
        <w:rPr>
          <w:ins w:id="7364" w:author="Microsoft" w:date="2016-01-05T14:00:00Z"/>
        </w:rPr>
        <w:pPrChange w:id="7365" w:author="Microsoft" w:date="2016-01-05T13:25:00Z">
          <w:pPr>
            <w:pStyle w:val="4"/>
          </w:pPr>
        </w:pPrChange>
      </w:pPr>
    </w:p>
    <w:tbl>
      <w:tblPr>
        <w:tblStyle w:val="a9"/>
        <w:tblW w:w="13744" w:type="dxa"/>
        <w:tblLook w:val="04A0" w:firstRow="1" w:lastRow="0" w:firstColumn="1" w:lastColumn="0" w:noHBand="0" w:noVBand="1"/>
        <w:tblPrChange w:id="7366" w:author="Microsoft" w:date="2016-01-05T14:01:00Z">
          <w:tblPr>
            <w:tblStyle w:val="a9"/>
            <w:tblW w:w="13954" w:type="dxa"/>
            <w:tblLook w:val="04A0" w:firstRow="1" w:lastRow="0" w:firstColumn="1" w:lastColumn="0" w:noHBand="0" w:noVBand="1"/>
          </w:tblPr>
        </w:tblPrChange>
      </w:tblPr>
      <w:tblGrid>
        <w:gridCol w:w="1980"/>
        <w:gridCol w:w="1941"/>
        <w:gridCol w:w="2911"/>
        <w:gridCol w:w="2477"/>
        <w:gridCol w:w="2354"/>
        <w:gridCol w:w="2081"/>
        <w:tblGridChange w:id="7367">
          <w:tblGrid>
            <w:gridCol w:w="1632"/>
            <w:gridCol w:w="1765"/>
            <w:gridCol w:w="2522"/>
            <w:gridCol w:w="2146"/>
            <w:gridCol w:w="2039"/>
            <w:gridCol w:w="1803"/>
          </w:tblGrid>
        </w:tblGridChange>
      </w:tblGrid>
      <w:tr w:rsidR="00C20250" w:rsidRPr="00286045" w:rsidTr="00C20250">
        <w:trPr>
          <w:trHeight w:val="219"/>
          <w:ins w:id="7368" w:author="Microsoft" w:date="2016-01-05T14:00:00Z"/>
          <w:trPrChange w:id="7369" w:author="Microsoft" w:date="2016-01-05T14:01:00Z">
            <w:trPr>
              <w:trHeight w:val="230"/>
            </w:trPr>
          </w:trPrChange>
        </w:trPr>
        <w:tc>
          <w:tcPr>
            <w:tcW w:w="1980" w:type="dxa"/>
            <w:shd w:val="clear" w:color="auto" w:fill="D9D9D9" w:themeFill="background1" w:themeFillShade="D9"/>
            <w:tcPrChange w:id="7370" w:author="Microsoft" w:date="2016-01-05T14:01:00Z">
              <w:tcPr>
                <w:tcW w:w="1632" w:type="dxa"/>
                <w:shd w:val="clear" w:color="auto" w:fill="D9D9D9" w:themeFill="background1" w:themeFillShade="D9"/>
              </w:tcPr>
            </w:tcPrChange>
          </w:tcPr>
          <w:p w:rsidR="00C20250" w:rsidRDefault="00C20250" w:rsidP="00251E89">
            <w:pPr>
              <w:pStyle w:val="a0"/>
              <w:ind w:firstLineChars="50" w:firstLine="105"/>
              <w:rPr>
                <w:ins w:id="7371" w:author="Microsoft" w:date="2016-01-05T14:00:00Z"/>
                <w:rFonts w:ascii="微软雅黑" w:eastAsia="微软雅黑" w:hAnsi="微软雅黑"/>
              </w:rPr>
            </w:pPr>
            <w:ins w:id="7372" w:author="Microsoft" w:date="2016-01-05T14:00:00Z">
              <w:r>
                <w:rPr>
                  <w:rFonts w:ascii="微软雅黑" w:eastAsia="微软雅黑" w:hAnsi="微软雅黑" w:hint="eastAsia"/>
                </w:rPr>
                <w:lastRenderedPageBreak/>
                <w:t>入库时间</w:t>
              </w:r>
            </w:ins>
          </w:p>
        </w:tc>
        <w:tc>
          <w:tcPr>
            <w:tcW w:w="1941" w:type="dxa"/>
            <w:shd w:val="clear" w:color="auto" w:fill="D9D9D9" w:themeFill="background1" w:themeFillShade="D9"/>
            <w:tcPrChange w:id="7373" w:author="Microsoft" w:date="2016-01-05T14:01:00Z">
              <w:tcPr>
                <w:tcW w:w="1765" w:type="dxa"/>
                <w:shd w:val="clear" w:color="auto" w:fill="D9D9D9" w:themeFill="background1" w:themeFillShade="D9"/>
              </w:tcPr>
            </w:tcPrChange>
          </w:tcPr>
          <w:p w:rsidR="00C20250" w:rsidRDefault="00C20250" w:rsidP="00251E89">
            <w:pPr>
              <w:pStyle w:val="a0"/>
              <w:ind w:firstLineChars="0" w:firstLine="0"/>
              <w:rPr>
                <w:ins w:id="7374" w:author="Microsoft" w:date="2016-01-05T14:00:00Z"/>
                <w:rFonts w:ascii="微软雅黑" w:eastAsia="微软雅黑" w:hAnsi="微软雅黑"/>
              </w:rPr>
            </w:pPr>
            <w:ins w:id="7375" w:author="Microsoft" w:date="2016-01-05T14:00:00Z">
              <w:r>
                <w:rPr>
                  <w:rFonts w:ascii="微软雅黑" w:eastAsia="微软雅黑" w:hAnsi="微软雅黑" w:hint="eastAsia"/>
                </w:rPr>
                <w:t>入库仓库</w:t>
              </w:r>
            </w:ins>
          </w:p>
        </w:tc>
        <w:tc>
          <w:tcPr>
            <w:tcW w:w="2911" w:type="dxa"/>
            <w:shd w:val="clear" w:color="auto" w:fill="D9D9D9" w:themeFill="background1" w:themeFillShade="D9"/>
            <w:tcPrChange w:id="7376" w:author="Microsoft" w:date="2016-01-05T14:01:00Z">
              <w:tcPr>
                <w:tcW w:w="2522" w:type="dxa"/>
                <w:shd w:val="clear" w:color="auto" w:fill="D9D9D9" w:themeFill="background1" w:themeFillShade="D9"/>
              </w:tcPr>
            </w:tcPrChange>
          </w:tcPr>
          <w:p w:rsidR="00C20250" w:rsidRDefault="00C20250" w:rsidP="00251E89">
            <w:pPr>
              <w:pStyle w:val="a0"/>
              <w:ind w:firstLineChars="50" w:firstLine="105"/>
              <w:rPr>
                <w:ins w:id="7377" w:author="Microsoft" w:date="2016-01-05T14:00:00Z"/>
                <w:rFonts w:ascii="微软雅黑" w:eastAsia="微软雅黑" w:hAnsi="微软雅黑"/>
              </w:rPr>
            </w:pPr>
            <w:ins w:id="7378" w:author="Microsoft" w:date="2016-01-05T14:00:00Z">
              <w:r>
                <w:rPr>
                  <w:rFonts w:ascii="微软雅黑" w:eastAsia="微软雅黑" w:hAnsi="微软雅黑" w:hint="eastAsia"/>
                </w:rPr>
                <w:t>方案名称</w:t>
              </w:r>
            </w:ins>
          </w:p>
        </w:tc>
        <w:tc>
          <w:tcPr>
            <w:tcW w:w="2477" w:type="dxa"/>
            <w:shd w:val="clear" w:color="auto" w:fill="D9D9D9" w:themeFill="background1" w:themeFillShade="D9"/>
            <w:tcPrChange w:id="7379" w:author="Microsoft" w:date="2016-01-05T14:01:00Z">
              <w:tcPr>
                <w:tcW w:w="2146" w:type="dxa"/>
                <w:shd w:val="clear" w:color="auto" w:fill="D9D9D9" w:themeFill="background1" w:themeFillShade="D9"/>
              </w:tcPr>
            </w:tcPrChange>
          </w:tcPr>
          <w:p w:rsidR="00C20250" w:rsidRPr="00203026" w:rsidRDefault="00567720" w:rsidP="00251E89">
            <w:pPr>
              <w:pStyle w:val="a0"/>
              <w:ind w:firstLineChars="0" w:firstLine="0"/>
              <w:rPr>
                <w:ins w:id="7380" w:author="Microsoft" w:date="2016-01-05T14:00:00Z"/>
                <w:rFonts w:ascii="微软雅黑" w:eastAsia="微软雅黑" w:hAnsi="微软雅黑"/>
              </w:rPr>
            </w:pPr>
            <w:ins w:id="7381" w:author="Microsoft" w:date="2016-01-05T17:26:00Z">
              <w:r>
                <w:rPr>
                  <w:rFonts w:ascii="微软雅黑" w:eastAsia="微软雅黑" w:hAnsi="微软雅黑" w:hint="eastAsia"/>
                </w:rPr>
                <w:t>数量（tickets</w:t>
              </w:r>
              <w:r>
                <w:rPr>
                  <w:rFonts w:ascii="微软雅黑" w:eastAsia="微软雅黑" w:hAnsi="微软雅黑"/>
                </w:rPr>
                <w:t>）</w:t>
              </w:r>
            </w:ins>
          </w:p>
        </w:tc>
        <w:tc>
          <w:tcPr>
            <w:tcW w:w="2354" w:type="dxa"/>
            <w:shd w:val="clear" w:color="auto" w:fill="D9D9D9" w:themeFill="background1" w:themeFillShade="D9"/>
            <w:tcPrChange w:id="7382" w:author="Microsoft" w:date="2016-01-05T14:01:00Z">
              <w:tcPr>
                <w:tcW w:w="2039" w:type="dxa"/>
                <w:shd w:val="clear" w:color="auto" w:fill="D9D9D9" w:themeFill="background1" w:themeFillShade="D9"/>
              </w:tcPr>
            </w:tcPrChange>
          </w:tcPr>
          <w:p w:rsidR="00C20250" w:rsidRPr="00203026" w:rsidRDefault="00C20250" w:rsidP="00251E89">
            <w:pPr>
              <w:pStyle w:val="a0"/>
              <w:ind w:firstLineChars="0" w:firstLine="0"/>
              <w:jc w:val="center"/>
              <w:rPr>
                <w:ins w:id="7383" w:author="Microsoft" w:date="2016-01-05T14:00:00Z"/>
                <w:rFonts w:ascii="微软雅黑" w:eastAsia="微软雅黑" w:hAnsi="微软雅黑"/>
              </w:rPr>
            </w:pPr>
            <w:ins w:id="7384" w:author="Microsoft" w:date="2016-01-05T14:00:00Z">
              <w:r>
                <w:rPr>
                  <w:rFonts w:ascii="微软雅黑" w:eastAsia="微软雅黑" w:hAnsi="微软雅黑" w:hint="eastAsia"/>
                </w:rPr>
                <w:t>金额</w:t>
              </w:r>
              <w:r>
                <w:rPr>
                  <w:rFonts w:ascii="微软雅黑" w:eastAsia="微软雅黑" w:hAnsi="微软雅黑"/>
                </w:rPr>
                <w:t>（</w:t>
              </w:r>
              <w:r>
                <w:rPr>
                  <w:rFonts w:ascii="微软雅黑" w:eastAsia="微软雅黑" w:hAnsi="微软雅黑" w:hint="eastAsia"/>
                </w:rPr>
                <w:t>R</w:t>
              </w:r>
              <w:r>
                <w:rPr>
                  <w:rFonts w:ascii="微软雅黑" w:eastAsia="微软雅黑" w:hAnsi="微软雅黑"/>
                </w:rPr>
                <w:t>）</w:t>
              </w:r>
            </w:ins>
          </w:p>
        </w:tc>
        <w:tc>
          <w:tcPr>
            <w:tcW w:w="2081" w:type="dxa"/>
            <w:shd w:val="clear" w:color="auto" w:fill="D9D9D9" w:themeFill="background1" w:themeFillShade="D9"/>
            <w:tcPrChange w:id="7385" w:author="Microsoft" w:date="2016-01-05T14:01:00Z">
              <w:tcPr>
                <w:tcW w:w="1803" w:type="dxa"/>
                <w:shd w:val="clear" w:color="auto" w:fill="D9D9D9" w:themeFill="background1" w:themeFillShade="D9"/>
              </w:tcPr>
            </w:tcPrChange>
          </w:tcPr>
          <w:p w:rsidR="00C20250" w:rsidRDefault="00C20250" w:rsidP="00251E89">
            <w:pPr>
              <w:pStyle w:val="a0"/>
              <w:ind w:firstLineChars="0" w:firstLine="0"/>
              <w:jc w:val="center"/>
              <w:rPr>
                <w:ins w:id="7386" w:author="Microsoft" w:date="2016-01-05T14:00:00Z"/>
                <w:rFonts w:ascii="微软雅黑" w:eastAsia="微软雅黑" w:hAnsi="微软雅黑"/>
              </w:rPr>
            </w:pPr>
            <w:ins w:id="7387" w:author="Microsoft" w:date="2016-01-05T14:01:00Z">
              <w:r>
                <w:rPr>
                  <w:rFonts w:ascii="微软雅黑" w:eastAsia="微软雅黑" w:hAnsi="微软雅黑" w:hint="eastAsia"/>
                </w:rPr>
                <w:t>金额</w:t>
              </w:r>
              <w:r>
                <w:rPr>
                  <w:rFonts w:ascii="微软雅黑" w:eastAsia="微软雅黑" w:hAnsi="微软雅黑"/>
                </w:rPr>
                <w:t>（</w:t>
              </w:r>
              <w:r>
                <w:rPr>
                  <w:rFonts w:ascii="微软雅黑" w:eastAsia="微软雅黑" w:hAnsi="微软雅黑" w:hint="eastAsia"/>
                </w:rPr>
                <w:t>$</w:t>
              </w:r>
              <w:r>
                <w:rPr>
                  <w:rFonts w:ascii="微软雅黑" w:eastAsia="微软雅黑" w:hAnsi="微软雅黑"/>
                </w:rPr>
                <w:t>）</w:t>
              </w:r>
            </w:ins>
          </w:p>
        </w:tc>
      </w:tr>
      <w:tr w:rsidR="00C20250" w:rsidRPr="00286045" w:rsidTr="00C20250">
        <w:trPr>
          <w:trHeight w:val="207"/>
          <w:ins w:id="7388" w:author="Microsoft" w:date="2016-01-05T14:00:00Z"/>
          <w:trPrChange w:id="7389" w:author="Microsoft" w:date="2016-01-05T14:01:00Z">
            <w:trPr>
              <w:trHeight w:val="217"/>
            </w:trPr>
          </w:trPrChange>
        </w:trPr>
        <w:tc>
          <w:tcPr>
            <w:tcW w:w="1980" w:type="dxa"/>
            <w:tcPrChange w:id="7390" w:author="Microsoft" w:date="2016-01-05T14:01:00Z">
              <w:tcPr>
                <w:tcW w:w="1632" w:type="dxa"/>
              </w:tcPr>
            </w:tcPrChange>
          </w:tcPr>
          <w:p w:rsidR="00C20250" w:rsidRDefault="00C20250" w:rsidP="00251E89">
            <w:pPr>
              <w:pStyle w:val="a0"/>
              <w:ind w:firstLineChars="50" w:firstLine="105"/>
              <w:rPr>
                <w:ins w:id="7391" w:author="Microsoft" w:date="2016-01-05T14:00:00Z"/>
                <w:rFonts w:ascii="微软雅黑" w:eastAsia="微软雅黑" w:hAnsi="微软雅黑"/>
              </w:rPr>
            </w:pPr>
            <w:ins w:id="7392" w:author="Microsoft" w:date="2016-01-05T14:04:00Z">
              <w:r w:rsidRPr="00C20250">
                <w:rPr>
                  <w:rFonts w:ascii="微软雅黑" w:eastAsia="微软雅黑" w:hAnsi="微软雅黑" w:hint="eastAsia"/>
                  <w:color w:val="5B9BD5" w:themeColor="accent1"/>
                  <w:rPrChange w:id="7393" w:author="Microsoft" w:date="2016-01-05T14:05:00Z">
                    <w:rPr>
                      <w:rFonts w:ascii="微软雅黑" w:eastAsia="微软雅黑" w:hAnsi="微软雅黑" w:hint="eastAsia"/>
                    </w:rPr>
                  </w:rPrChange>
                </w:rPr>
                <w:t>按时间</w:t>
              </w:r>
              <w:r w:rsidRPr="00C20250">
                <w:rPr>
                  <w:rFonts w:ascii="微软雅黑" w:eastAsia="微软雅黑" w:hAnsi="微软雅黑"/>
                  <w:color w:val="5B9BD5" w:themeColor="accent1"/>
                  <w:rPrChange w:id="7394" w:author="Microsoft" w:date="2016-01-05T14:05:00Z">
                    <w:rPr>
                      <w:rFonts w:ascii="微软雅黑" w:eastAsia="微软雅黑" w:hAnsi="微软雅黑"/>
                    </w:rPr>
                  </w:rPrChange>
                </w:rPr>
                <w:t>倒序排列</w:t>
              </w:r>
            </w:ins>
          </w:p>
        </w:tc>
        <w:tc>
          <w:tcPr>
            <w:tcW w:w="1941" w:type="dxa"/>
            <w:shd w:val="clear" w:color="auto" w:fill="auto"/>
            <w:tcPrChange w:id="7395" w:author="Microsoft" w:date="2016-01-05T14:01:00Z">
              <w:tcPr>
                <w:tcW w:w="1765" w:type="dxa"/>
                <w:shd w:val="clear" w:color="auto" w:fill="auto"/>
              </w:tcPr>
            </w:tcPrChange>
          </w:tcPr>
          <w:p w:rsidR="00C20250" w:rsidRDefault="00C20250" w:rsidP="00251E89">
            <w:pPr>
              <w:pStyle w:val="a0"/>
              <w:ind w:firstLineChars="50" w:firstLine="105"/>
              <w:rPr>
                <w:ins w:id="7396" w:author="Microsoft" w:date="2016-01-05T14:00:00Z"/>
                <w:rFonts w:ascii="微软雅黑" w:eastAsia="微软雅黑" w:hAnsi="微软雅黑"/>
              </w:rPr>
            </w:pPr>
          </w:p>
        </w:tc>
        <w:tc>
          <w:tcPr>
            <w:tcW w:w="2911" w:type="dxa"/>
            <w:shd w:val="clear" w:color="auto" w:fill="auto"/>
            <w:tcPrChange w:id="7397" w:author="Microsoft" w:date="2016-01-05T14:01:00Z">
              <w:tcPr>
                <w:tcW w:w="2522" w:type="dxa"/>
                <w:shd w:val="clear" w:color="auto" w:fill="auto"/>
              </w:tcPr>
            </w:tcPrChange>
          </w:tcPr>
          <w:p w:rsidR="00C20250" w:rsidRDefault="00C20250" w:rsidP="00251E89">
            <w:pPr>
              <w:pStyle w:val="a0"/>
              <w:ind w:firstLineChars="0" w:firstLine="0"/>
              <w:rPr>
                <w:ins w:id="7398" w:author="Microsoft" w:date="2016-01-05T14:00:00Z"/>
                <w:rFonts w:ascii="微软雅黑" w:eastAsia="微软雅黑" w:hAnsi="微软雅黑"/>
              </w:rPr>
            </w:pPr>
          </w:p>
        </w:tc>
        <w:tc>
          <w:tcPr>
            <w:tcW w:w="2477" w:type="dxa"/>
            <w:shd w:val="clear" w:color="auto" w:fill="auto"/>
            <w:tcPrChange w:id="7399" w:author="Microsoft" w:date="2016-01-05T14:01:00Z">
              <w:tcPr>
                <w:tcW w:w="2146" w:type="dxa"/>
                <w:shd w:val="clear" w:color="auto" w:fill="auto"/>
              </w:tcPr>
            </w:tcPrChange>
          </w:tcPr>
          <w:p w:rsidR="00C20250" w:rsidRPr="00203026" w:rsidRDefault="00C20250" w:rsidP="00251E89">
            <w:pPr>
              <w:pStyle w:val="a0"/>
              <w:ind w:firstLineChars="50" w:firstLine="105"/>
              <w:rPr>
                <w:ins w:id="7400" w:author="Microsoft" w:date="2016-01-05T14:00:00Z"/>
                <w:rFonts w:ascii="微软雅黑" w:eastAsia="微软雅黑" w:hAnsi="微软雅黑"/>
              </w:rPr>
            </w:pPr>
          </w:p>
        </w:tc>
        <w:tc>
          <w:tcPr>
            <w:tcW w:w="2354" w:type="dxa"/>
            <w:shd w:val="clear" w:color="auto" w:fill="auto"/>
            <w:tcPrChange w:id="7401" w:author="Microsoft" w:date="2016-01-05T14:01:00Z">
              <w:tcPr>
                <w:tcW w:w="2039" w:type="dxa"/>
                <w:shd w:val="clear" w:color="auto" w:fill="auto"/>
              </w:tcPr>
            </w:tcPrChange>
          </w:tcPr>
          <w:p w:rsidR="00C20250" w:rsidRPr="00203026" w:rsidRDefault="00C20250" w:rsidP="00251E89">
            <w:pPr>
              <w:pStyle w:val="a0"/>
              <w:ind w:firstLineChars="0" w:firstLine="0"/>
              <w:rPr>
                <w:ins w:id="7402" w:author="Microsoft" w:date="2016-01-05T14:00:00Z"/>
                <w:rFonts w:ascii="微软雅黑" w:eastAsia="微软雅黑" w:hAnsi="微软雅黑"/>
              </w:rPr>
            </w:pPr>
          </w:p>
        </w:tc>
        <w:tc>
          <w:tcPr>
            <w:tcW w:w="2081" w:type="dxa"/>
            <w:shd w:val="clear" w:color="auto" w:fill="auto"/>
            <w:tcPrChange w:id="7403" w:author="Microsoft" w:date="2016-01-05T14:01:00Z">
              <w:tcPr>
                <w:tcW w:w="1803" w:type="dxa"/>
                <w:shd w:val="clear" w:color="auto" w:fill="auto"/>
              </w:tcPr>
            </w:tcPrChange>
          </w:tcPr>
          <w:p w:rsidR="00C20250" w:rsidRPr="00203026" w:rsidDel="00866874" w:rsidRDefault="00A834C9" w:rsidP="00251E89">
            <w:pPr>
              <w:pStyle w:val="a0"/>
              <w:ind w:firstLineChars="0" w:firstLine="0"/>
              <w:rPr>
                <w:ins w:id="7404" w:author="Microsoft" w:date="2016-01-05T14:00:00Z"/>
                <w:rFonts w:ascii="微软雅黑" w:eastAsia="微软雅黑" w:hAnsi="微软雅黑"/>
              </w:rPr>
            </w:pPr>
            <w:ins w:id="7405" w:author="Microsoft" w:date="2016-01-05T14:06:00Z">
              <w:r>
                <w:rPr>
                  <w:rFonts w:ascii="微软雅黑" w:eastAsia="微软雅黑" w:hAnsi="微软雅黑" w:hint="eastAsia"/>
                </w:rPr>
                <w:t>保留</w:t>
              </w:r>
              <w:r>
                <w:rPr>
                  <w:rFonts w:ascii="微软雅黑" w:eastAsia="微软雅黑" w:hAnsi="微软雅黑"/>
                </w:rPr>
                <w:t>三位小数</w:t>
              </w:r>
            </w:ins>
          </w:p>
        </w:tc>
      </w:tr>
      <w:tr w:rsidR="00C20250" w:rsidRPr="00286045" w:rsidTr="00C20250">
        <w:trPr>
          <w:trHeight w:val="199"/>
          <w:ins w:id="7406" w:author="Microsoft" w:date="2016-01-05T14:00:00Z"/>
          <w:trPrChange w:id="7407" w:author="Microsoft" w:date="2016-01-05T14:01:00Z">
            <w:trPr>
              <w:trHeight w:val="209"/>
            </w:trPr>
          </w:trPrChange>
        </w:trPr>
        <w:tc>
          <w:tcPr>
            <w:tcW w:w="1980" w:type="dxa"/>
            <w:tcPrChange w:id="7408" w:author="Microsoft" w:date="2016-01-05T14:01:00Z">
              <w:tcPr>
                <w:tcW w:w="1632" w:type="dxa"/>
              </w:tcPr>
            </w:tcPrChange>
          </w:tcPr>
          <w:p w:rsidR="00C20250" w:rsidRDefault="00C20250" w:rsidP="00251E89">
            <w:pPr>
              <w:pStyle w:val="a0"/>
              <w:ind w:firstLineChars="0" w:firstLine="0"/>
              <w:jc w:val="center"/>
              <w:rPr>
                <w:ins w:id="7409" w:author="Microsoft" w:date="2016-01-05T14:00:00Z"/>
                <w:rFonts w:ascii="微软雅黑" w:eastAsia="微软雅黑" w:hAnsi="微软雅黑"/>
              </w:rPr>
            </w:pPr>
          </w:p>
        </w:tc>
        <w:tc>
          <w:tcPr>
            <w:tcW w:w="1941" w:type="dxa"/>
            <w:tcPrChange w:id="7410" w:author="Microsoft" w:date="2016-01-05T14:01:00Z">
              <w:tcPr>
                <w:tcW w:w="1765" w:type="dxa"/>
              </w:tcPr>
            </w:tcPrChange>
          </w:tcPr>
          <w:p w:rsidR="00C20250" w:rsidRDefault="00C20250" w:rsidP="00251E89">
            <w:pPr>
              <w:pStyle w:val="a0"/>
              <w:ind w:firstLineChars="0" w:firstLine="0"/>
              <w:jc w:val="center"/>
              <w:rPr>
                <w:ins w:id="7411" w:author="Microsoft" w:date="2016-01-05T14:00:00Z"/>
                <w:rFonts w:ascii="微软雅黑" w:eastAsia="微软雅黑" w:hAnsi="微软雅黑"/>
              </w:rPr>
            </w:pPr>
          </w:p>
        </w:tc>
        <w:tc>
          <w:tcPr>
            <w:tcW w:w="2911" w:type="dxa"/>
            <w:tcPrChange w:id="7412" w:author="Microsoft" w:date="2016-01-05T14:01:00Z">
              <w:tcPr>
                <w:tcW w:w="2522" w:type="dxa"/>
              </w:tcPr>
            </w:tcPrChange>
          </w:tcPr>
          <w:p w:rsidR="00C20250" w:rsidRDefault="00C20250" w:rsidP="00251E89">
            <w:pPr>
              <w:pStyle w:val="a0"/>
              <w:ind w:firstLineChars="0" w:firstLine="0"/>
              <w:jc w:val="center"/>
              <w:rPr>
                <w:ins w:id="7413" w:author="Microsoft" w:date="2016-01-05T14:00:00Z"/>
                <w:rFonts w:ascii="微软雅黑" w:eastAsia="微软雅黑" w:hAnsi="微软雅黑"/>
              </w:rPr>
            </w:pPr>
          </w:p>
        </w:tc>
        <w:tc>
          <w:tcPr>
            <w:tcW w:w="2477" w:type="dxa"/>
            <w:tcPrChange w:id="7414" w:author="Microsoft" w:date="2016-01-05T14:01:00Z">
              <w:tcPr>
                <w:tcW w:w="2146" w:type="dxa"/>
              </w:tcPr>
            </w:tcPrChange>
          </w:tcPr>
          <w:p w:rsidR="00C20250" w:rsidRPr="00203026" w:rsidRDefault="00C20250" w:rsidP="00251E89">
            <w:pPr>
              <w:pStyle w:val="a0"/>
              <w:ind w:firstLineChars="0" w:firstLine="0"/>
              <w:rPr>
                <w:ins w:id="7415" w:author="Microsoft" w:date="2016-01-05T14:00:00Z"/>
                <w:rFonts w:ascii="微软雅黑" w:eastAsia="微软雅黑" w:hAnsi="微软雅黑"/>
              </w:rPr>
            </w:pPr>
          </w:p>
        </w:tc>
        <w:tc>
          <w:tcPr>
            <w:tcW w:w="2354" w:type="dxa"/>
            <w:tcPrChange w:id="7416" w:author="Microsoft" w:date="2016-01-05T14:01:00Z">
              <w:tcPr>
                <w:tcW w:w="2039" w:type="dxa"/>
              </w:tcPr>
            </w:tcPrChange>
          </w:tcPr>
          <w:p w:rsidR="00C20250" w:rsidRPr="00203026" w:rsidRDefault="00C20250" w:rsidP="00251E89">
            <w:pPr>
              <w:pStyle w:val="a0"/>
              <w:ind w:firstLineChars="0" w:firstLine="0"/>
              <w:rPr>
                <w:ins w:id="7417" w:author="Microsoft" w:date="2016-01-05T14:00:00Z"/>
                <w:rFonts w:ascii="微软雅黑" w:eastAsia="微软雅黑" w:hAnsi="微软雅黑"/>
              </w:rPr>
            </w:pPr>
          </w:p>
        </w:tc>
        <w:tc>
          <w:tcPr>
            <w:tcW w:w="2081" w:type="dxa"/>
            <w:tcPrChange w:id="7418" w:author="Microsoft" w:date="2016-01-05T14:01:00Z">
              <w:tcPr>
                <w:tcW w:w="1803" w:type="dxa"/>
              </w:tcPr>
            </w:tcPrChange>
          </w:tcPr>
          <w:p w:rsidR="00C20250" w:rsidRPr="00203026" w:rsidRDefault="00C20250" w:rsidP="00251E89">
            <w:pPr>
              <w:pStyle w:val="a0"/>
              <w:ind w:firstLineChars="0" w:firstLine="0"/>
              <w:rPr>
                <w:ins w:id="7419" w:author="Microsoft" w:date="2016-01-05T14:00:00Z"/>
                <w:rFonts w:ascii="微软雅黑" w:eastAsia="微软雅黑" w:hAnsi="微软雅黑"/>
              </w:rPr>
            </w:pPr>
          </w:p>
        </w:tc>
      </w:tr>
    </w:tbl>
    <w:p w:rsidR="00C20250" w:rsidRPr="0052022D" w:rsidRDefault="00C20250">
      <w:pPr>
        <w:pStyle w:val="a0"/>
        <w:rPr>
          <w:ins w:id="7420" w:author="Microsoft" w:date="2016-01-05T13:24:00Z"/>
        </w:rPr>
        <w:pPrChange w:id="7421" w:author="Microsoft" w:date="2016-01-05T13:25:00Z">
          <w:pPr>
            <w:pStyle w:val="4"/>
          </w:pPr>
        </w:pPrChange>
      </w:pPr>
    </w:p>
    <w:p w:rsidR="002C24C1" w:rsidRDefault="002C24C1">
      <w:pPr>
        <w:pStyle w:val="4"/>
        <w:rPr>
          <w:ins w:id="7422" w:author="Microsoft" w:date="2016-01-05T14:02:00Z"/>
        </w:rPr>
        <w:pPrChange w:id="7423" w:author="Microsoft" w:date="2016-01-05T14:01:00Z">
          <w:pPr>
            <w:pStyle w:val="a0"/>
          </w:pPr>
        </w:pPrChange>
      </w:pPr>
      <w:ins w:id="7424" w:author="Microsoft" w:date="2016-01-05T13:24:00Z">
        <w:r>
          <w:rPr>
            <w:rFonts w:hint="eastAsia"/>
          </w:rPr>
          <w:t>总部方案出库报表</w:t>
        </w:r>
      </w:ins>
    </w:p>
    <w:tbl>
      <w:tblPr>
        <w:tblW w:w="5000" w:type="pct"/>
        <w:tblLook w:val="04A0" w:firstRow="1" w:lastRow="0" w:firstColumn="1" w:lastColumn="0" w:noHBand="0" w:noVBand="1"/>
      </w:tblPr>
      <w:tblGrid>
        <w:gridCol w:w="4527"/>
        <w:gridCol w:w="9411"/>
      </w:tblGrid>
      <w:tr w:rsidR="00C20250" w:rsidRPr="009A3BDA" w:rsidTr="00251E89">
        <w:trPr>
          <w:trHeight w:val="285"/>
          <w:ins w:id="7425" w:author="Microsoft" w:date="2016-01-05T14:02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C20250" w:rsidRPr="00940825" w:rsidRDefault="00C20250" w:rsidP="00251E89">
            <w:pPr>
              <w:pStyle w:val="a8"/>
              <w:widowControl/>
              <w:numPr>
                <w:ilvl w:val="0"/>
                <w:numId w:val="65"/>
              </w:numPr>
              <w:spacing w:before="240" w:after="0"/>
              <w:ind w:firstLineChars="0"/>
              <w:jc w:val="left"/>
              <w:rPr>
                <w:ins w:id="7426" w:author="Microsoft" w:date="2016-01-05T14:02:00Z"/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ins w:id="7427" w:author="Microsoft" w:date="2016-01-05T14:02:00Z">
              <w:r w:rsidRPr="00940825">
                <w:rPr>
                  <w:rFonts w:ascii="宋体" w:hAnsi="宋体" w:cs="宋体" w:hint="eastAsia"/>
                  <w:b/>
                  <w:bCs/>
                  <w:color w:val="000000"/>
                  <w:sz w:val="22"/>
                  <w:szCs w:val="22"/>
                </w:rPr>
                <w:t>查询条件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C20250" w:rsidRPr="009A3BDA" w:rsidRDefault="00C20250" w:rsidP="00251E89">
            <w:pPr>
              <w:spacing w:before="240" w:after="0"/>
              <w:rPr>
                <w:ins w:id="7428" w:author="Microsoft" w:date="2016-01-05T14:02:00Z"/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ins w:id="7429" w:author="Microsoft" w:date="2016-01-05T14:02:00Z">
              <w:r w:rsidRPr="009A3BDA">
                <w:rPr>
                  <w:rFonts w:ascii="宋体" w:hAnsi="宋体" w:cs="宋体" w:hint="eastAsia"/>
                  <w:b/>
                  <w:bCs/>
                  <w:color w:val="000000"/>
                  <w:sz w:val="22"/>
                  <w:szCs w:val="22"/>
                </w:rPr>
                <w:t>说明</w:t>
              </w:r>
            </w:ins>
          </w:p>
        </w:tc>
      </w:tr>
      <w:tr w:rsidR="00C20250" w:rsidRPr="009A3BDA" w:rsidTr="00251E89">
        <w:trPr>
          <w:trHeight w:val="533"/>
          <w:ins w:id="7430" w:author="Microsoft" w:date="2016-01-05T14:02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20250" w:rsidRPr="009A3BDA" w:rsidRDefault="00C20250" w:rsidP="00251E89">
            <w:pPr>
              <w:spacing w:before="240" w:after="0"/>
              <w:jc w:val="center"/>
              <w:rPr>
                <w:ins w:id="7431" w:author="Microsoft" w:date="2016-01-05T14:02:00Z"/>
                <w:rFonts w:ascii="宋体" w:hAnsi="宋体" w:cs="宋体"/>
                <w:color w:val="000000"/>
                <w:sz w:val="22"/>
                <w:szCs w:val="22"/>
              </w:rPr>
            </w:pPr>
            <w:ins w:id="7432" w:author="Microsoft" w:date="2016-01-05T14:02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仓库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20250" w:rsidRDefault="00C20250" w:rsidP="00251E89">
            <w:pPr>
              <w:spacing w:before="240" w:after="0"/>
              <w:jc w:val="center"/>
              <w:rPr>
                <w:ins w:id="7433" w:author="Microsoft" w:date="2016-01-05T14:02:00Z"/>
                <w:rFonts w:ascii="宋体" w:hAnsi="宋体" w:cs="宋体"/>
                <w:color w:val="000000"/>
                <w:sz w:val="22"/>
                <w:szCs w:val="22"/>
              </w:rPr>
            </w:pPr>
            <w:ins w:id="7434" w:author="Microsoft" w:date="2016-01-05T14:02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下拉选择框选择仓库</w:t>
              </w:r>
            </w:ins>
          </w:p>
        </w:tc>
      </w:tr>
      <w:tr w:rsidR="00C20250" w:rsidRPr="009A3BDA" w:rsidTr="00251E89">
        <w:trPr>
          <w:trHeight w:val="399"/>
          <w:ins w:id="7435" w:author="Microsoft" w:date="2016-01-05T14:02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0250" w:rsidRPr="009A3BDA" w:rsidRDefault="00C20250" w:rsidP="00251E89">
            <w:pPr>
              <w:spacing w:before="240" w:after="0"/>
              <w:jc w:val="center"/>
              <w:rPr>
                <w:ins w:id="7436" w:author="Microsoft" w:date="2016-01-05T14:02:00Z"/>
                <w:rFonts w:ascii="宋体" w:hAnsi="宋体" w:cs="宋体"/>
                <w:color w:val="000000"/>
                <w:sz w:val="22"/>
                <w:szCs w:val="22"/>
              </w:rPr>
            </w:pPr>
            <w:ins w:id="7437" w:author="Microsoft" w:date="2016-01-05T14:02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日期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20250" w:rsidRPr="009A3BDA" w:rsidRDefault="00C20250" w:rsidP="00251E89">
            <w:pPr>
              <w:spacing w:before="240" w:after="0"/>
              <w:jc w:val="center"/>
              <w:rPr>
                <w:ins w:id="7438" w:author="Microsoft" w:date="2016-01-05T14:02:00Z"/>
                <w:rFonts w:ascii="宋体" w:hAnsi="宋体" w:cs="宋体"/>
                <w:color w:val="000000"/>
                <w:sz w:val="22"/>
                <w:szCs w:val="22"/>
              </w:rPr>
            </w:pPr>
            <w:ins w:id="7439" w:author="Microsoft" w:date="2016-01-05T14:02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选择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起止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日期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，查询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某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一时间段的数据；</w:t>
              </w:r>
            </w:ins>
          </w:p>
        </w:tc>
      </w:tr>
    </w:tbl>
    <w:p w:rsidR="00C20250" w:rsidRDefault="00C20250">
      <w:pPr>
        <w:pStyle w:val="a0"/>
        <w:ind w:firstLineChars="0" w:firstLine="0"/>
        <w:rPr>
          <w:ins w:id="7440" w:author="Microsoft" w:date="2016-01-05T14:02:00Z"/>
        </w:rPr>
        <w:pPrChange w:id="7441" w:author="Microsoft" w:date="2016-01-05T14:02:00Z">
          <w:pPr>
            <w:pStyle w:val="a0"/>
          </w:pPr>
        </w:pPrChange>
      </w:pPr>
    </w:p>
    <w:tbl>
      <w:tblPr>
        <w:tblStyle w:val="a9"/>
        <w:tblW w:w="13948" w:type="dxa"/>
        <w:tblLook w:val="04A0" w:firstRow="1" w:lastRow="0" w:firstColumn="1" w:lastColumn="0" w:noHBand="0" w:noVBand="1"/>
        <w:tblPrChange w:id="7442" w:author="Microsoft" w:date="2016-01-05T17:26:00Z">
          <w:tblPr>
            <w:tblStyle w:val="a9"/>
            <w:tblW w:w="13930" w:type="dxa"/>
            <w:tblLook w:val="04A0" w:firstRow="1" w:lastRow="0" w:firstColumn="1" w:lastColumn="0" w:noHBand="0" w:noVBand="1"/>
          </w:tblPr>
        </w:tblPrChange>
      </w:tblPr>
      <w:tblGrid>
        <w:gridCol w:w="1726"/>
        <w:gridCol w:w="1594"/>
        <w:gridCol w:w="1781"/>
        <w:gridCol w:w="1795"/>
        <w:gridCol w:w="1688"/>
        <w:gridCol w:w="1784"/>
        <w:gridCol w:w="1881"/>
        <w:gridCol w:w="1699"/>
        <w:tblGridChange w:id="7443">
          <w:tblGrid>
            <w:gridCol w:w="1980"/>
            <w:gridCol w:w="1843"/>
            <w:gridCol w:w="2047"/>
            <w:gridCol w:w="2087"/>
            <w:gridCol w:w="1957"/>
            <w:gridCol w:w="2117"/>
            <w:gridCol w:w="2117"/>
            <w:gridCol w:w="1899"/>
          </w:tblGrid>
        </w:tblGridChange>
      </w:tblGrid>
      <w:tr w:rsidR="00567720" w:rsidRPr="00286045" w:rsidTr="00567720">
        <w:trPr>
          <w:trHeight w:val="219"/>
          <w:ins w:id="7444" w:author="Microsoft" w:date="2016-01-05T14:02:00Z"/>
          <w:trPrChange w:id="7445" w:author="Microsoft" w:date="2016-01-05T17:26:00Z">
            <w:trPr>
              <w:trHeight w:val="219"/>
            </w:trPr>
          </w:trPrChange>
        </w:trPr>
        <w:tc>
          <w:tcPr>
            <w:tcW w:w="1726" w:type="dxa"/>
            <w:shd w:val="clear" w:color="auto" w:fill="D9D9D9" w:themeFill="background1" w:themeFillShade="D9"/>
            <w:tcPrChange w:id="7446" w:author="Microsoft" w:date="2016-01-05T17:2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:rsidR="00567720" w:rsidRDefault="00567720" w:rsidP="00251E89">
            <w:pPr>
              <w:pStyle w:val="a0"/>
              <w:ind w:firstLineChars="50" w:firstLine="105"/>
              <w:rPr>
                <w:ins w:id="7447" w:author="Microsoft" w:date="2016-01-05T14:02:00Z"/>
                <w:rFonts w:ascii="微软雅黑" w:eastAsia="微软雅黑" w:hAnsi="微软雅黑"/>
              </w:rPr>
            </w:pPr>
            <w:ins w:id="7448" w:author="Microsoft" w:date="2016-01-05T14:02:00Z">
              <w:r>
                <w:rPr>
                  <w:rFonts w:ascii="微软雅黑" w:eastAsia="微软雅黑" w:hAnsi="微软雅黑" w:hint="eastAsia"/>
                </w:rPr>
                <w:t>出库时间</w:t>
              </w:r>
            </w:ins>
          </w:p>
        </w:tc>
        <w:tc>
          <w:tcPr>
            <w:tcW w:w="1594" w:type="dxa"/>
            <w:shd w:val="clear" w:color="auto" w:fill="D9D9D9" w:themeFill="background1" w:themeFillShade="D9"/>
            <w:tcPrChange w:id="7449" w:author="Microsoft" w:date="2016-01-05T17:26:00Z">
              <w:tcPr>
                <w:tcW w:w="1843" w:type="dxa"/>
                <w:shd w:val="clear" w:color="auto" w:fill="D9D9D9" w:themeFill="background1" w:themeFillShade="D9"/>
              </w:tcPr>
            </w:tcPrChange>
          </w:tcPr>
          <w:p w:rsidR="00567720" w:rsidRDefault="00567720" w:rsidP="00251E89">
            <w:pPr>
              <w:pStyle w:val="a0"/>
              <w:ind w:firstLineChars="0" w:firstLine="0"/>
              <w:rPr>
                <w:ins w:id="7450" w:author="Microsoft" w:date="2016-01-05T14:02:00Z"/>
                <w:rFonts w:ascii="微软雅黑" w:eastAsia="微软雅黑" w:hAnsi="微软雅黑"/>
              </w:rPr>
            </w:pPr>
            <w:ins w:id="7451" w:author="Microsoft" w:date="2016-01-05T14:02:00Z">
              <w:r>
                <w:rPr>
                  <w:rFonts w:ascii="微软雅黑" w:eastAsia="微软雅黑" w:hAnsi="微软雅黑" w:hint="eastAsia"/>
                </w:rPr>
                <w:t>出库</w:t>
              </w:r>
            </w:ins>
            <w:ins w:id="7452" w:author="Microsoft" w:date="2016-01-05T14:03:00Z">
              <w:r>
                <w:rPr>
                  <w:rFonts w:ascii="微软雅黑" w:eastAsia="微软雅黑" w:hAnsi="微软雅黑" w:hint="eastAsia"/>
                </w:rPr>
                <w:t>人</w:t>
              </w:r>
            </w:ins>
          </w:p>
        </w:tc>
        <w:tc>
          <w:tcPr>
            <w:tcW w:w="1781" w:type="dxa"/>
            <w:shd w:val="clear" w:color="auto" w:fill="D9D9D9" w:themeFill="background1" w:themeFillShade="D9"/>
            <w:tcPrChange w:id="7453" w:author="Microsoft" w:date="2016-01-05T17:26:00Z">
              <w:tcPr>
                <w:tcW w:w="2047" w:type="dxa"/>
                <w:shd w:val="clear" w:color="auto" w:fill="D9D9D9" w:themeFill="background1" w:themeFillShade="D9"/>
              </w:tcPr>
            </w:tcPrChange>
          </w:tcPr>
          <w:p w:rsidR="00567720" w:rsidRDefault="00567720" w:rsidP="00251E89">
            <w:pPr>
              <w:pStyle w:val="a0"/>
              <w:ind w:firstLineChars="50" w:firstLine="105"/>
              <w:rPr>
                <w:ins w:id="7454" w:author="Microsoft" w:date="2016-01-05T14:02:00Z"/>
                <w:rFonts w:ascii="微软雅黑" w:eastAsia="微软雅黑" w:hAnsi="微软雅黑"/>
              </w:rPr>
            </w:pPr>
            <w:ins w:id="7455" w:author="Microsoft" w:date="2016-01-05T14:03:00Z">
              <w:r>
                <w:rPr>
                  <w:rFonts w:ascii="微软雅黑" w:eastAsia="微软雅黑" w:hAnsi="微软雅黑" w:hint="eastAsia"/>
                </w:rPr>
                <w:t>出库</w:t>
              </w:r>
              <w:r>
                <w:rPr>
                  <w:rFonts w:ascii="微软雅黑" w:eastAsia="微软雅黑" w:hAnsi="微软雅黑"/>
                </w:rPr>
                <w:t>仓库</w:t>
              </w:r>
            </w:ins>
          </w:p>
        </w:tc>
        <w:tc>
          <w:tcPr>
            <w:tcW w:w="1795" w:type="dxa"/>
            <w:shd w:val="clear" w:color="auto" w:fill="D9D9D9" w:themeFill="background1" w:themeFillShade="D9"/>
            <w:tcPrChange w:id="7456" w:author="Microsoft" w:date="2016-01-05T17:26:00Z">
              <w:tcPr>
                <w:tcW w:w="2087" w:type="dxa"/>
                <w:shd w:val="clear" w:color="auto" w:fill="D9D9D9" w:themeFill="background1" w:themeFillShade="D9"/>
              </w:tcPr>
            </w:tcPrChange>
          </w:tcPr>
          <w:p w:rsidR="00567720" w:rsidRPr="00203026" w:rsidRDefault="00567720" w:rsidP="00251E89">
            <w:pPr>
              <w:pStyle w:val="a0"/>
              <w:ind w:firstLineChars="0" w:firstLine="0"/>
              <w:rPr>
                <w:ins w:id="7457" w:author="Microsoft" w:date="2016-01-05T14:02:00Z"/>
                <w:rFonts w:ascii="微软雅黑" w:eastAsia="微软雅黑" w:hAnsi="微软雅黑"/>
              </w:rPr>
            </w:pPr>
            <w:ins w:id="7458" w:author="Microsoft" w:date="2016-01-05T14:03:00Z">
              <w:r>
                <w:rPr>
                  <w:rFonts w:ascii="微软雅黑" w:eastAsia="微软雅黑" w:hAnsi="微软雅黑" w:hint="eastAsia"/>
                </w:rPr>
                <w:t>收货机构</w:t>
              </w:r>
            </w:ins>
          </w:p>
        </w:tc>
        <w:tc>
          <w:tcPr>
            <w:tcW w:w="1688" w:type="dxa"/>
            <w:shd w:val="clear" w:color="auto" w:fill="D9D9D9" w:themeFill="background1" w:themeFillShade="D9"/>
            <w:tcPrChange w:id="7459" w:author="Microsoft" w:date="2016-01-05T17:26:00Z">
              <w:tcPr>
                <w:tcW w:w="1957" w:type="dxa"/>
                <w:shd w:val="clear" w:color="auto" w:fill="D9D9D9" w:themeFill="background1" w:themeFillShade="D9"/>
              </w:tcPr>
            </w:tcPrChange>
          </w:tcPr>
          <w:p w:rsidR="00567720" w:rsidRDefault="00567720" w:rsidP="00251E89">
            <w:pPr>
              <w:pStyle w:val="a0"/>
              <w:ind w:firstLineChars="0" w:firstLine="0"/>
              <w:jc w:val="center"/>
              <w:rPr>
                <w:ins w:id="7460" w:author="Microsoft" w:date="2016-01-05T14:03:00Z"/>
                <w:rFonts w:ascii="微软雅黑" w:eastAsia="微软雅黑" w:hAnsi="微软雅黑"/>
              </w:rPr>
            </w:pPr>
            <w:ins w:id="7461" w:author="Microsoft" w:date="2016-01-05T14:03:00Z">
              <w:r>
                <w:rPr>
                  <w:rFonts w:ascii="微软雅黑" w:eastAsia="微软雅黑" w:hAnsi="微软雅黑" w:hint="eastAsia"/>
                </w:rPr>
                <w:t>方案</w:t>
              </w:r>
              <w:r>
                <w:rPr>
                  <w:rFonts w:ascii="微软雅黑" w:eastAsia="微软雅黑" w:hAnsi="微软雅黑"/>
                </w:rPr>
                <w:t>名称</w:t>
              </w:r>
            </w:ins>
          </w:p>
        </w:tc>
        <w:tc>
          <w:tcPr>
            <w:tcW w:w="1784" w:type="dxa"/>
            <w:shd w:val="clear" w:color="auto" w:fill="D9D9D9" w:themeFill="background1" w:themeFillShade="D9"/>
            <w:tcPrChange w:id="7462" w:author="Microsoft" w:date="2016-01-05T17:26:00Z">
              <w:tcPr>
                <w:tcW w:w="2117" w:type="dxa"/>
                <w:shd w:val="clear" w:color="auto" w:fill="D9D9D9" w:themeFill="background1" w:themeFillShade="D9"/>
              </w:tcPr>
            </w:tcPrChange>
          </w:tcPr>
          <w:p w:rsidR="00567720" w:rsidRDefault="00567720" w:rsidP="00251E89">
            <w:pPr>
              <w:pStyle w:val="a0"/>
              <w:ind w:firstLineChars="0" w:firstLine="0"/>
              <w:jc w:val="center"/>
              <w:rPr>
                <w:ins w:id="7463" w:author="Microsoft" w:date="2016-01-05T17:26:00Z"/>
                <w:rFonts w:ascii="微软雅黑" w:eastAsia="微软雅黑" w:hAnsi="微软雅黑"/>
              </w:rPr>
            </w:pPr>
            <w:ins w:id="7464" w:author="Microsoft" w:date="2016-01-05T17:26:00Z">
              <w:r>
                <w:rPr>
                  <w:rFonts w:ascii="微软雅黑" w:eastAsia="微软雅黑" w:hAnsi="微软雅黑" w:hint="eastAsia"/>
                </w:rPr>
                <w:t>数量（tickets）</w:t>
              </w:r>
            </w:ins>
          </w:p>
        </w:tc>
        <w:tc>
          <w:tcPr>
            <w:tcW w:w="1881" w:type="dxa"/>
            <w:shd w:val="clear" w:color="auto" w:fill="D9D9D9" w:themeFill="background1" w:themeFillShade="D9"/>
            <w:tcPrChange w:id="7465" w:author="Microsoft" w:date="2016-01-05T17:26:00Z">
              <w:tcPr>
                <w:tcW w:w="2117" w:type="dxa"/>
                <w:shd w:val="clear" w:color="auto" w:fill="D9D9D9" w:themeFill="background1" w:themeFillShade="D9"/>
              </w:tcPr>
            </w:tcPrChange>
          </w:tcPr>
          <w:p w:rsidR="00567720" w:rsidRPr="00203026" w:rsidRDefault="00567720" w:rsidP="00251E89">
            <w:pPr>
              <w:pStyle w:val="a0"/>
              <w:ind w:firstLineChars="0" w:firstLine="0"/>
              <w:jc w:val="center"/>
              <w:rPr>
                <w:ins w:id="7466" w:author="Microsoft" w:date="2016-01-05T14:02:00Z"/>
                <w:rFonts w:ascii="微软雅黑" w:eastAsia="微软雅黑" w:hAnsi="微软雅黑"/>
              </w:rPr>
            </w:pPr>
            <w:ins w:id="7467" w:author="Microsoft" w:date="2016-01-05T14:02:00Z">
              <w:r>
                <w:rPr>
                  <w:rFonts w:ascii="微软雅黑" w:eastAsia="微软雅黑" w:hAnsi="微软雅黑" w:hint="eastAsia"/>
                </w:rPr>
                <w:t>金额</w:t>
              </w:r>
              <w:r>
                <w:rPr>
                  <w:rFonts w:ascii="微软雅黑" w:eastAsia="微软雅黑" w:hAnsi="微软雅黑"/>
                </w:rPr>
                <w:t>（</w:t>
              </w:r>
              <w:r>
                <w:rPr>
                  <w:rFonts w:ascii="微软雅黑" w:eastAsia="微软雅黑" w:hAnsi="微软雅黑" w:hint="eastAsia"/>
                </w:rPr>
                <w:t>R</w:t>
              </w:r>
              <w:r>
                <w:rPr>
                  <w:rFonts w:ascii="微软雅黑" w:eastAsia="微软雅黑" w:hAnsi="微软雅黑"/>
                </w:rPr>
                <w:t>）</w:t>
              </w:r>
            </w:ins>
          </w:p>
        </w:tc>
        <w:tc>
          <w:tcPr>
            <w:tcW w:w="1699" w:type="dxa"/>
            <w:shd w:val="clear" w:color="auto" w:fill="D9D9D9" w:themeFill="background1" w:themeFillShade="D9"/>
            <w:tcPrChange w:id="7468" w:author="Microsoft" w:date="2016-01-05T17:26:00Z">
              <w:tcPr>
                <w:tcW w:w="1899" w:type="dxa"/>
                <w:shd w:val="clear" w:color="auto" w:fill="D9D9D9" w:themeFill="background1" w:themeFillShade="D9"/>
              </w:tcPr>
            </w:tcPrChange>
          </w:tcPr>
          <w:p w:rsidR="00567720" w:rsidRDefault="00567720" w:rsidP="00251E89">
            <w:pPr>
              <w:pStyle w:val="a0"/>
              <w:ind w:firstLineChars="0" w:firstLine="0"/>
              <w:jc w:val="center"/>
              <w:rPr>
                <w:ins w:id="7469" w:author="Microsoft" w:date="2016-01-05T14:02:00Z"/>
                <w:rFonts w:ascii="微软雅黑" w:eastAsia="微软雅黑" w:hAnsi="微软雅黑"/>
              </w:rPr>
            </w:pPr>
            <w:ins w:id="7470" w:author="Microsoft" w:date="2016-01-05T14:02:00Z">
              <w:r>
                <w:rPr>
                  <w:rFonts w:ascii="微软雅黑" w:eastAsia="微软雅黑" w:hAnsi="微软雅黑" w:hint="eastAsia"/>
                </w:rPr>
                <w:t>金额</w:t>
              </w:r>
              <w:r>
                <w:rPr>
                  <w:rFonts w:ascii="微软雅黑" w:eastAsia="微软雅黑" w:hAnsi="微软雅黑"/>
                </w:rPr>
                <w:t>（</w:t>
              </w:r>
              <w:r>
                <w:rPr>
                  <w:rFonts w:ascii="微软雅黑" w:eastAsia="微软雅黑" w:hAnsi="微软雅黑" w:hint="eastAsia"/>
                </w:rPr>
                <w:t>$</w:t>
              </w:r>
              <w:r>
                <w:rPr>
                  <w:rFonts w:ascii="微软雅黑" w:eastAsia="微软雅黑" w:hAnsi="微软雅黑"/>
                </w:rPr>
                <w:t>）</w:t>
              </w:r>
            </w:ins>
          </w:p>
        </w:tc>
      </w:tr>
      <w:tr w:rsidR="00567720" w:rsidRPr="00286045" w:rsidTr="00567720">
        <w:trPr>
          <w:trHeight w:val="207"/>
          <w:ins w:id="7471" w:author="Microsoft" w:date="2016-01-05T14:02:00Z"/>
          <w:trPrChange w:id="7472" w:author="Microsoft" w:date="2016-01-05T17:26:00Z">
            <w:trPr>
              <w:trHeight w:val="207"/>
            </w:trPr>
          </w:trPrChange>
        </w:trPr>
        <w:tc>
          <w:tcPr>
            <w:tcW w:w="1726" w:type="dxa"/>
            <w:tcPrChange w:id="7473" w:author="Microsoft" w:date="2016-01-05T17:26:00Z">
              <w:tcPr>
                <w:tcW w:w="1980" w:type="dxa"/>
              </w:tcPr>
            </w:tcPrChange>
          </w:tcPr>
          <w:p w:rsidR="00567720" w:rsidRDefault="00567720" w:rsidP="00251E89">
            <w:pPr>
              <w:pStyle w:val="a0"/>
              <w:ind w:firstLineChars="50" w:firstLine="105"/>
              <w:rPr>
                <w:ins w:id="7474" w:author="Microsoft" w:date="2016-01-05T14:02:00Z"/>
                <w:rFonts w:ascii="微软雅黑" w:eastAsia="微软雅黑" w:hAnsi="微软雅黑"/>
              </w:rPr>
            </w:pPr>
            <w:ins w:id="7475" w:author="Microsoft" w:date="2016-01-05T14:04:00Z">
              <w:r w:rsidRPr="00C20250">
                <w:rPr>
                  <w:rFonts w:ascii="微软雅黑" w:eastAsia="微软雅黑" w:hAnsi="微软雅黑" w:hint="eastAsia"/>
                  <w:color w:val="5B9BD5" w:themeColor="accent1"/>
                  <w:rPrChange w:id="7476" w:author="Microsoft" w:date="2016-01-05T14:05:00Z">
                    <w:rPr>
                      <w:rFonts w:ascii="微软雅黑" w:eastAsia="微软雅黑" w:hAnsi="微软雅黑" w:hint="eastAsia"/>
                    </w:rPr>
                  </w:rPrChange>
                </w:rPr>
                <w:t>按</w:t>
              </w:r>
              <w:r w:rsidRPr="00C20250">
                <w:rPr>
                  <w:rFonts w:ascii="微软雅黑" w:eastAsia="微软雅黑" w:hAnsi="微软雅黑"/>
                  <w:color w:val="5B9BD5" w:themeColor="accent1"/>
                  <w:rPrChange w:id="7477" w:author="Microsoft" w:date="2016-01-05T14:05:00Z">
                    <w:rPr>
                      <w:rFonts w:ascii="微软雅黑" w:eastAsia="微软雅黑" w:hAnsi="微软雅黑"/>
                    </w:rPr>
                  </w:rPrChange>
                </w:rPr>
                <w:t>时间</w:t>
              </w:r>
              <w:r w:rsidRPr="00C20250">
                <w:rPr>
                  <w:rFonts w:ascii="微软雅黑" w:eastAsia="微软雅黑" w:hAnsi="微软雅黑" w:hint="eastAsia"/>
                  <w:color w:val="5B9BD5" w:themeColor="accent1"/>
                  <w:rPrChange w:id="7478" w:author="Microsoft" w:date="2016-01-05T14:05:00Z">
                    <w:rPr>
                      <w:rFonts w:ascii="微软雅黑" w:eastAsia="微软雅黑" w:hAnsi="微软雅黑" w:hint="eastAsia"/>
                    </w:rPr>
                  </w:rPrChange>
                </w:rPr>
                <w:t>倒序</w:t>
              </w:r>
              <w:r w:rsidRPr="00C20250">
                <w:rPr>
                  <w:rFonts w:ascii="微软雅黑" w:eastAsia="微软雅黑" w:hAnsi="微软雅黑"/>
                  <w:color w:val="5B9BD5" w:themeColor="accent1"/>
                  <w:rPrChange w:id="7479" w:author="Microsoft" w:date="2016-01-05T14:05:00Z">
                    <w:rPr>
                      <w:rFonts w:ascii="微软雅黑" w:eastAsia="微软雅黑" w:hAnsi="微软雅黑"/>
                    </w:rPr>
                  </w:rPrChange>
                </w:rPr>
                <w:t>排列</w:t>
              </w:r>
            </w:ins>
          </w:p>
        </w:tc>
        <w:tc>
          <w:tcPr>
            <w:tcW w:w="1594" w:type="dxa"/>
            <w:shd w:val="clear" w:color="auto" w:fill="auto"/>
            <w:tcPrChange w:id="7480" w:author="Microsoft" w:date="2016-01-05T17:26:00Z">
              <w:tcPr>
                <w:tcW w:w="1843" w:type="dxa"/>
                <w:shd w:val="clear" w:color="auto" w:fill="auto"/>
              </w:tcPr>
            </w:tcPrChange>
          </w:tcPr>
          <w:p w:rsidR="00567720" w:rsidRDefault="00567720" w:rsidP="00251E89">
            <w:pPr>
              <w:pStyle w:val="a0"/>
              <w:ind w:firstLineChars="50" w:firstLine="105"/>
              <w:rPr>
                <w:ins w:id="7481" w:author="Microsoft" w:date="2016-01-05T14:02:00Z"/>
                <w:rFonts w:ascii="微软雅黑" w:eastAsia="微软雅黑" w:hAnsi="微软雅黑"/>
              </w:rPr>
            </w:pPr>
          </w:p>
        </w:tc>
        <w:tc>
          <w:tcPr>
            <w:tcW w:w="1781" w:type="dxa"/>
            <w:shd w:val="clear" w:color="auto" w:fill="auto"/>
            <w:tcPrChange w:id="7482" w:author="Microsoft" w:date="2016-01-05T17:26:00Z">
              <w:tcPr>
                <w:tcW w:w="2047" w:type="dxa"/>
                <w:shd w:val="clear" w:color="auto" w:fill="auto"/>
              </w:tcPr>
            </w:tcPrChange>
          </w:tcPr>
          <w:p w:rsidR="00567720" w:rsidRDefault="00567720" w:rsidP="00251E89">
            <w:pPr>
              <w:pStyle w:val="a0"/>
              <w:ind w:firstLineChars="0" w:firstLine="0"/>
              <w:rPr>
                <w:ins w:id="7483" w:author="Microsoft" w:date="2016-01-05T14:02:00Z"/>
                <w:rFonts w:ascii="微软雅黑" w:eastAsia="微软雅黑" w:hAnsi="微软雅黑"/>
              </w:rPr>
            </w:pPr>
          </w:p>
        </w:tc>
        <w:tc>
          <w:tcPr>
            <w:tcW w:w="1795" w:type="dxa"/>
            <w:shd w:val="clear" w:color="auto" w:fill="auto"/>
            <w:tcPrChange w:id="7484" w:author="Microsoft" w:date="2016-01-05T17:26:00Z">
              <w:tcPr>
                <w:tcW w:w="2087" w:type="dxa"/>
                <w:shd w:val="clear" w:color="auto" w:fill="auto"/>
              </w:tcPr>
            </w:tcPrChange>
          </w:tcPr>
          <w:p w:rsidR="00567720" w:rsidRPr="00203026" w:rsidRDefault="00567720" w:rsidP="00251E89">
            <w:pPr>
              <w:pStyle w:val="a0"/>
              <w:ind w:firstLineChars="50" w:firstLine="105"/>
              <w:rPr>
                <w:ins w:id="7485" w:author="Microsoft" w:date="2016-01-05T14:02:00Z"/>
                <w:rFonts w:ascii="微软雅黑" w:eastAsia="微软雅黑" w:hAnsi="微软雅黑"/>
              </w:rPr>
            </w:pPr>
          </w:p>
        </w:tc>
        <w:tc>
          <w:tcPr>
            <w:tcW w:w="1688" w:type="dxa"/>
            <w:tcPrChange w:id="7486" w:author="Microsoft" w:date="2016-01-05T17:26:00Z">
              <w:tcPr>
                <w:tcW w:w="1957" w:type="dxa"/>
              </w:tcPr>
            </w:tcPrChange>
          </w:tcPr>
          <w:p w:rsidR="00567720" w:rsidRPr="00203026" w:rsidRDefault="00567720" w:rsidP="00251E89">
            <w:pPr>
              <w:pStyle w:val="a0"/>
              <w:ind w:firstLineChars="0" w:firstLine="0"/>
              <w:rPr>
                <w:ins w:id="7487" w:author="Microsoft" w:date="2016-01-05T14:03:00Z"/>
                <w:rFonts w:ascii="微软雅黑" w:eastAsia="微软雅黑" w:hAnsi="微软雅黑"/>
              </w:rPr>
            </w:pPr>
          </w:p>
        </w:tc>
        <w:tc>
          <w:tcPr>
            <w:tcW w:w="1784" w:type="dxa"/>
            <w:shd w:val="clear" w:color="auto" w:fill="auto"/>
            <w:tcPrChange w:id="7488" w:author="Microsoft" w:date="2016-01-05T17:26:00Z">
              <w:tcPr>
                <w:tcW w:w="2117" w:type="dxa"/>
                <w:shd w:val="clear" w:color="auto" w:fill="auto"/>
              </w:tcPr>
            </w:tcPrChange>
          </w:tcPr>
          <w:p w:rsidR="00567720" w:rsidRPr="00203026" w:rsidRDefault="00567720" w:rsidP="00251E89">
            <w:pPr>
              <w:pStyle w:val="a0"/>
              <w:ind w:firstLineChars="0" w:firstLine="0"/>
              <w:rPr>
                <w:ins w:id="7489" w:author="Microsoft" w:date="2016-01-05T17:26:00Z"/>
                <w:rFonts w:ascii="微软雅黑" w:eastAsia="微软雅黑" w:hAnsi="微软雅黑"/>
              </w:rPr>
            </w:pPr>
          </w:p>
        </w:tc>
        <w:tc>
          <w:tcPr>
            <w:tcW w:w="1881" w:type="dxa"/>
            <w:shd w:val="clear" w:color="auto" w:fill="auto"/>
            <w:tcPrChange w:id="7490" w:author="Microsoft" w:date="2016-01-05T17:26:00Z">
              <w:tcPr>
                <w:tcW w:w="2117" w:type="dxa"/>
                <w:shd w:val="clear" w:color="auto" w:fill="auto"/>
              </w:tcPr>
            </w:tcPrChange>
          </w:tcPr>
          <w:p w:rsidR="00567720" w:rsidRPr="00203026" w:rsidRDefault="00567720" w:rsidP="00251E89">
            <w:pPr>
              <w:pStyle w:val="a0"/>
              <w:ind w:firstLineChars="0" w:firstLine="0"/>
              <w:rPr>
                <w:ins w:id="7491" w:author="Microsoft" w:date="2016-01-05T14:02:00Z"/>
                <w:rFonts w:ascii="微软雅黑" w:eastAsia="微软雅黑" w:hAnsi="微软雅黑"/>
              </w:rPr>
            </w:pPr>
          </w:p>
        </w:tc>
        <w:tc>
          <w:tcPr>
            <w:tcW w:w="1699" w:type="dxa"/>
            <w:tcPrChange w:id="7492" w:author="Microsoft" w:date="2016-01-05T17:26:00Z">
              <w:tcPr>
                <w:tcW w:w="1899" w:type="dxa"/>
              </w:tcPr>
            </w:tcPrChange>
          </w:tcPr>
          <w:p w:rsidR="00567720" w:rsidRPr="00203026" w:rsidDel="00866874" w:rsidRDefault="00567720" w:rsidP="00251E89">
            <w:pPr>
              <w:pStyle w:val="a0"/>
              <w:ind w:firstLineChars="0" w:firstLine="0"/>
              <w:rPr>
                <w:ins w:id="7493" w:author="Microsoft" w:date="2016-01-05T14:02:00Z"/>
                <w:rFonts w:ascii="微软雅黑" w:eastAsia="微软雅黑" w:hAnsi="微软雅黑"/>
              </w:rPr>
            </w:pPr>
            <w:ins w:id="7494" w:author="Microsoft" w:date="2016-01-05T14:06:00Z">
              <w:r>
                <w:rPr>
                  <w:rFonts w:ascii="微软雅黑" w:eastAsia="微软雅黑" w:hAnsi="微软雅黑" w:hint="eastAsia"/>
                </w:rPr>
                <w:t>保留</w:t>
              </w:r>
              <w:r>
                <w:rPr>
                  <w:rFonts w:ascii="微软雅黑" w:eastAsia="微软雅黑" w:hAnsi="微软雅黑"/>
                </w:rPr>
                <w:t>三位小数</w:t>
              </w:r>
            </w:ins>
          </w:p>
        </w:tc>
      </w:tr>
      <w:tr w:rsidR="00567720" w:rsidRPr="00286045" w:rsidTr="00567720">
        <w:trPr>
          <w:trHeight w:val="199"/>
          <w:ins w:id="7495" w:author="Microsoft" w:date="2016-01-05T14:02:00Z"/>
          <w:trPrChange w:id="7496" w:author="Microsoft" w:date="2016-01-05T17:26:00Z">
            <w:trPr>
              <w:trHeight w:val="199"/>
            </w:trPr>
          </w:trPrChange>
        </w:trPr>
        <w:tc>
          <w:tcPr>
            <w:tcW w:w="1726" w:type="dxa"/>
            <w:tcPrChange w:id="7497" w:author="Microsoft" w:date="2016-01-05T17:26:00Z">
              <w:tcPr>
                <w:tcW w:w="1980" w:type="dxa"/>
              </w:tcPr>
            </w:tcPrChange>
          </w:tcPr>
          <w:p w:rsidR="00567720" w:rsidRDefault="00567720" w:rsidP="00251E89">
            <w:pPr>
              <w:pStyle w:val="a0"/>
              <w:ind w:firstLineChars="0" w:firstLine="0"/>
              <w:jc w:val="center"/>
              <w:rPr>
                <w:ins w:id="7498" w:author="Microsoft" w:date="2016-01-05T14:02:00Z"/>
                <w:rFonts w:ascii="微软雅黑" w:eastAsia="微软雅黑" w:hAnsi="微软雅黑"/>
              </w:rPr>
            </w:pPr>
          </w:p>
        </w:tc>
        <w:tc>
          <w:tcPr>
            <w:tcW w:w="1594" w:type="dxa"/>
            <w:tcPrChange w:id="7499" w:author="Microsoft" w:date="2016-01-05T17:26:00Z">
              <w:tcPr>
                <w:tcW w:w="1843" w:type="dxa"/>
              </w:tcPr>
            </w:tcPrChange>
          </w:tcPr>
          <w:p w:rsidR="00567720" w:rsidRDefault="00567720" w:rsidP="00251E89">
            <w:pPr>
              <w:pStyle w:val="a0"/>
              <w:ind w:firstLineChars="0" w:firstLine="0"/>
              <w:jc w:val="center"/>
              <w:rPr>
                <w:ins w:id="7500" w:author="Microsoft" w:date="2016-01-05T14:02:00Z"/>
                <w:rFonts w:ascii="微软雅黑" w:eastAsia="微软雅黑" w:hAnsi="微软雅黑"/>
              </w:rPr>
            </w:pPr>
          </w:p>
        </w:tc>
        <w:tc>
          <w:tcPr>
            <w:tcW w:w="1781" w:type="dxa"/>
            <w:tcPrChange w:id="7501" w:author="Microsoft" w:date="2016-01-05T17:26:00Z">
              <w:tcPr>
                <w:tcW w:w="2047" w:type="dxa"/>
              </w:tcPr>
            </w:tcPrChange>
          </w:tcPr>
          <w:p w:rsidR="00567720" w:rsidRDefault="00567720" w:rsidP="00251E89">
            <w:pPr>
              <w:pStyle w:val="a0"/>
              <w:ind w:firstLineChars="0" w:firstLine="0"/>
              <w:jc w:val="center"/>
              <w:rPr>
                <w:ins w:id="7502" w:author="Microsoft" w:date="2016-01-05T14:02:00Z"/>
                <w:rFonts w:ascii="微软雅黑" w:eastAsia="微软雅黑" w:hAnsi="微软雅黑"/>
              </w:rPr>
            </w:pPr>
          </w:p>
        </w:tc>
        <w:tc>
          <w:tcPr>
            <w:tcW w:w="1795" w:type="dxa"/>
            <w:tcPrChange w:id="7503" w:author="Microsoft" w:date="2016-01-05T17:26:00Z">
              <w:tcPr>
                <w:tcW w:w="2087" w:type="dxa"/>
              </w:tcPr>
            </w:tcPrChange>
          </w:tcPr>
          <w:p w:rsidR="00567720" w:rsidRPr="00203026" w:rsidRDefault="00567720" w:rsidP="00251E89">
            <w:pPr>
              <w:pStyle w:val="a0"/>
              <w:ind w:firstLineChars="0" w:firstLine="0"/>
              <w:rPr>
                <w:ins w:id="7504" w:author="Microsoft" w:date="2016-01-05T14:02:00Z"/>
                <w:rFonts w:ascii="微软雅黑" w:eastAsia="微软雅黑" w:hAnsi="微软雅黑"/>
              </w:rPr>
            </w:pPr>
          </w:p>
        </w:tc>
        <w:tc>
          <w:tcPr>
            <w:tcW w:w="1688" w:type="dxa"/>
            <w:tcPrChange w:id="7505" w:author="Microsoft" w:date="2016-01-05T17:26:00Z">
              <w:tcPr>
                <w:tcW w:w="1957" w:type="dxa"/>
              </w:tcPr>
            </w:tcPrChange>
          </w:tcPr>
          <w:p w:rsidR="00567720" w:rsidRPr="00203026" w:rsidRDefault="00567720" w:rsidP="00251E89">
            <w:pPr>
              <w:pStyle w:val="a0"/>
              <w:ind w:firstLineChars="0" w:firstLine="0"/>
              <w:rPr>
                <w:ins w:id="7506" w:author="Microsoft" w:date="2016-01-05T14:03:00Z"/>
                <w:rFonts w:ascii="微软雅黑" w:eastAsia="微软雅黑" w:hAnsi="微软雅黑"/>
              </w:rPr>
            </w:pPr>
          </w:p>
        </w:tc>
        <w:tc>
          <w:tcPr>
            <w:tcW w:w="1784" w:type="dxa"/>
            <w:tcPrChange w:id="7507" w:author="Microsoft" w:date="2016-01-05T17:26:00Z">
              <w:tcPr>
                <w:tcW w:w="2117" w:type="dxa"/>
              </w:tcPr>
            </w:tcPrChange>
          </w:tcPr>
          <w:p w:rsidR="00567720" w:rsidRPr="00203026" w:rsidRDefault="00567720" w:rsidP="00251E89">
            <w:pPr>
              <w:pStyle w:val="a0"/>
              <w:ind w:firstLineChars="0" w:firstLine="0"/>
              <w:rPr>
                <w:ins w:id="7508" w:author="Microsoft" w:date="2016-01-05T17:26:00Z"/>
                <w:rFonts w:ascii="微软雅黑" w:eastAsia="微软雅黑" w:hAnsi="微软雅黑"/>
              </w:rPr>
            </w:pPr>
          </w:p>
        </w:tc>
        <w:tc>
          <w:tcPr>
            <w:tcW w:w="1881" w:type="dxa"/>
            <w:tcPrChange w:id="7509" w:author="Microsoft" w:date="2016-01-05T17:26:00Z">
              <w:tcPr>
                <w:tcW w:w="2117" w:type="dxa"/>
              </w:tcPr>
            </w:tcPrChange>
          </w:tcPr>
          <w:p w:rsidR="00567720" w:rsidRPr="00203026" w:rsidRDefault="00567720" w:rsidP="00251E89">
            <w:pPr>
              <w:pStyle w:val="a0"/>
              <w:ind w:firstLineChars="0" w:firstLine="0"/>
              <w:rPr>
                <w:ins w:id="7510" w:author="Microsoft" w:date="2016-01-05T14:02:00Z"/>
                <w:rFonts w:ascii="微软雅黑" w:eastAsia="微软雅黑" w:hAnsi="微软雅黑"/>
              </w:rPr>
            </w:pPr>
          </w:p>
        </w:tc>
        <w:tc>
          <w:tcPr>
            <w:tcW w:w="1699" w:type="dxa"/>
            <w:tcPrChange w:id="7511" w:author="Microsoft" w:date="2016-01-05T17:26:00Z">
              <w:tcPr>
                <w:tcW w:w="1899" w:type="dxa"/>
              </w:tcPr>
            </w:tcPrChange>
          </w:tcPr>
          <w:p w:rsidR="00567720" w:rsidRPr="00203026" w:rsidRDefault="00567720" w:rsidP="00251E89">
            <w:pPr>
              <w:pStyle w:val="a0"/>
              <w:ind w:firstLineChars="0" w:firstLine="0"/>
              <w:rPr>
                <w:ins w:id="7512" w:author="Microsoft" w:date="2016-01-05T14:02:00Z"/>
                <w:rFonts w:ascii="微软雅黑" w:eastAsia="微软雅黑" w:hAnsi="微软雅黑"/>
              </w:rPr>
            </w:pPr>
          </w:p>
        </w:tc>
      </w:tr>
    </w:tbl>
    <w:p w:rsidR="00536317" w:rsidRDefault="00536317">
      <w:pPr>
        <w:pStyle w:val="a0"/>
        <w:ind w:firstLineChars="0" w:firstLine="0"/>
        <w:rPr>
          <w:ins w:id="7513" w:author="Microsoft" w:date="2016-01-05T13:26:00Z"/>
        </w:rPr>
        <w:sectPr w:rsidR="00536317" w:rsidSect="002C24C1">
          <w:pgSz w:w="16838" w:h="11906" w:orient="landscape"/>
          <w:pgMar w:top="1797" w:right="1440" w:bottom="1134" w:left="1440" w:header="851" w:footer="992" w:gutter="0"/>
          <w:cols w:space="425"/>
          <w:docGrid w:linePitch="312"/>
        </w:sectPr>
        <w:pPrChange w:id="7514" w:author="Microsoft" w:date="2016-01-05T14:02:00Z">
          <w:pPr>
            <w:pStyle w:val="a0"/>
          </w:pPr>
        </w:pPrChange>
      </w:pPr>
    </w:p>
    <w:p w:rsidR="002C24C1" w:rsidRPr="0052022D" w:rsidRDefault="002C24C1">
      <w:pPr>
        <w:pStyle w:val="a0"/>
        <w:rPr>
          <w:ins w:id="7515" w:author="Microsoft" w:date="2016-01-05T13:24:00Z"/>
        </w:rPr>
        <w:pPrChange w:id="7516" w:author="Microsoft" w:date="2016-01-05T13:24:00Z">
          <w:pPr>
            <w:pStyle w:val="4"/>
          </w:pPr>
        </w:pPrChange>
      </w:pPr>
    </w:p>
    <w:p w:rsidR="00FD3342" w:rsidRPr="005C1505" w:rsidRDefault="005C1505">
      <w:pPr>
        <w:pStyle w:val="3"/>
        <w:rPr>
          <w:ins w:id="7517" w:author="Microsoft" w:date="2016-01-25T15:25:00Z"/>
        </w:rPr>
      </w:pPr>
      <w:bookmarkStart w:id="7518" w:name="_Toc447205955"/>
      <w:ins w:id="7519" w:author="Microsoft" w:date="2016-01-25T15:25:00Z">
        <w:r>
          <w:rPr>
            <w:rFonts w:hint="eastAsia"/>
          </w:rPr>
          <w:t>数据分析</w:t>
        </w:r>
        <w:r w:rsidR="00FD3342">
          <w:t>报</w:t>
        </w:r>
      </w:ins>
      <w:ins w:id="7520" w:author="Microsoft" w:date="2016-01-25T15:27:00Z">
        <w:r w:rsidR="00FD3342">
          <w:rPr>
            <w:rFonts w:hint="eastAsia"/>
          </w:rPr>
          <w:t>表（</w:t>
        </w:r>
      </w:ins>
      <w:ins w:id="7521" w:author="Microsoft" w:date="2016-01-25T15:28:00Z">
        <w:r w:rsidR="00FD3342">
          <w:t>A</w:t>
        </w:r>
        <w:r w:rsidR="00FD3342" w:rsidRPr="00FD3342">
          <w:t>nalysis</w:t>
        </w:r>
      </w:ins>
      <w:ins w:id="7522" w:author="Microsoft" w:date="2016-01-25T15:27:00Z">
        <w:r w:rsidR="00FD3342">
          <w:t>）</w:t>
        </w:r>
      </w:ins>
      <w:bookmarkEnd w:id="7518"/>
    </w:p>
    <w:p w:rsidR="00FD3342" w:rsidRDefault="00FD3342">
      <w:pPr>
        <w:pStyle w:val="4"/>
        <w:rPr>
          <w:ins w:id="7523" w:author="Microsoft" w:date="2016-01-25T15:27:00Z"/>
        </w:rPr>
        <w:pPrChange w:id="7524" w:author="Microsoft" w:date="2016-01-25T15:26:00Z">
          <w:pPr>
            <w:pStyle w:val="3"/>
          </w:pPr>
        </w:pPrChange>
      </w:pPr>
      <w:ins w:id="7525" w:author="Microsoft" w:date="2016-01-25T15:27:00Z">
        <w:r>
          <w:rPr>
            <w:rFonts w:hint="eastAsia"/>
          </w:rPr>
          <w:t>新增</w:t>
        </w:r>
        <w:r>
          <w:t>站点统计报表</w:t>
        </w:r>
      </w:ins>
      <w:ins w:id="7526" w:author="Microsoft" w:date="2016-01-25T15:28:00Z">
        <w:r>
          <w:rPr>
            <w:rFonts w:hint="eastAsia"/>
          </w:rPr>
          <w:t>（</w:t>
        </w:r>
        <w:r>
          <w:rPr>
            <w:rFonts w:hint="eastAsia"/>
          </w:rPr>
          <w:t>N</w:t>
        </w:r>
        <w:r>
          <w:t>ew Outlets Statistics Report</w:t>
        </w:r>
        <w:r>
          <w:t>）</w:t>
        </w:r>
      </w:ins>
    </w:p>
    <w:tbl>
      <w:tblPr>
        <w:tblW w:w="4805" w:type="pct"/>
        <w:tblInd w:w="132" w:type="dxa"/>
        <w:tblLook w:val="04A0" w:firstRow="1" w:lastRow="0" w:firstColumn="1" w:lastColumn="0" w:noHBand="0" w:noVBand="1"/>
        <w:tblPrChange w:id="7527" w:author="Microsoft" w:date="2016-01-27T11:43:00Z">
          <w:tblPr>
            <w:tblW w:w="4805" w:type="pct"/>
            <w:tblLook w:val="04A0" w:firstRow="1" w:lastRow="0" w:firstColumn="1" w:lastColumn="0" w:noHBand="0" w:noVBand="1"/>
          </w:tblPr>
        </w:tblPrChange>
      </w:tblPr>
      <w:tblGrid>
        <w:gridCol w:w="5433"/>
        <w:gridCol w:w="7961"/>
        <w:tblGridChange w:id="7528">
          <w:tblGrid>
            <w:gridCol w:w="250"/>
            <w:gridCol w:w="5183"/>
            <w:gridCol w:w="250"/>
            <w:gridCol w:w="7711"/>
            <w:gridCol w:w="250"/>
          </w:tblGrid>
        </w:tblGridChange>
      </w:tblGrid>
      <w:tr w:rsidR="00FD3342" w:rsidRPr="009A3BDA" w:rsidTr="007D0E58">
        <w:trPr>
          <w:trHeight w:val="189"/>
          <w:ins w:id="7529" w:author="Microsoft" w:date="2016-01-25T15:27:00Z"/>
          <w:trPrChange w:id="7530" w:author="Microsoft" w:date="2016-01-27T11:43:00Z">
            <w:trPr>
              <w:gridAfter w:val="0"/>
              <w:trHeight w:val="189"/>
            </w:trPr>
          </w:trPrChange>
        </w:trPr>
        <w:tc>
          <w:tcPr>
            <w:tcW w:w="202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  <w:tcPrChange w:id="7531" w:author="Microsoft" w:date="2016-01-27T11:43:00Z">
              <w:tcPr>
                <w:tcW w:w="2028" w:type="pct"/>
                <w:gridSpan w:val="2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D9D9D9"/>
                <w:hideMark/>
              </w:tcPr>
            </w:tcPrChange>
          </w:tcPr>
          <w:p w:rsidR="00FD3342" w:rsidRPr="00940825" w:rsidRDefault="00FD3342" w:rsidP="0098187E">
            <w:pPr>
              <w:pStyle w:val="a8"/>
              <w:widowControl/>
              <w:numPr>
                <w:ilvl w:val="0"/>
                <w:numId w:val="65"/>
              </w:numPr>
              <w:spacing w:before="240" w:after="0"/>
              <w:ind w:firstLineChars="0"/>
              <w:jc w:val="left"/>
              <w:rPr>
                <w:ins w:id="7532" w:author="Microsoft" w:date="2016-01-25T15:27:00Z"/>
                <w:rFonts w:ascii="宋体" w:hAnsi="宋体" w:cs="宋体"/>
                <w:b/>
                <w:bCs/>
                <w:color w:val="000000"/>
                <w:sz w:val="22"/>
              </w:rPr>
            </w:pPr>
            <w:ins w:id="7533" w:author="Microsoft" w:date="2016-01-25T15:27:00Z">
              <w:r w:rsidRPr="00940825">
                <w:rPr>
                  <w:rFonts w:ascii="宋体" w:hAnsi="宋体" w:cs="宋体" w:hint="eastAsia"/>
                  <w:b/>
                  <w:bCs/>
                  <w:color w:val="000000"/>
                  <w:sz w:val="22"/>
                </w:rPr>
                <w:t>查询条件</w:t>
              </w:r>
            </w:ins>
          </w:p>
        </w:tc>
        <w:tc>
          <w:tcPr>
            <w:tcW w:w="29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  <w:tcPrChange w:id="7534" w:author="Microsoft" w:date="2016-01-27T11:43:00Z">
              <w:tcPr>
                <w:tcW w:w="2972" w:type="pct"/>
                <w:gridSpan w:val="2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D9D9D9"/>
                <w:hideMark/>
              </w:tcPr>
            </w:tcPrChange>
          </w:tcPr>
          <w:p w:rsidR="00FD3342" w:rsidRPr="009A3BDA" w:rsidRDefault="00FD3342" w:rsidP="0098187E">
            <w:pPr>
              <w:spacing w:before="240"/>
              <w:rPr>
                <w:ins w:id="7535" w:author="Microsoft" w:date="2016-01-25T15:27:00Z"/>
                <w:rFonts w:ascii="宋体" w:hAnsi="宋体" w:cs="宋体"/>
                <w:b/>
                <w:bCs/>
                <w:color w:val="000000"/>
                <w:sz w:val="22"/>
              </w:rPr>
            </w:pPr>
            <w:ins w:id="7536" w:author="Microsoft" w:date="2016-01-25T15:27:00Z">
              <w:r w:rsidRPr="009A3BDA">
                <w:rPr>
                  <w:rFonts w:ascii="宋体" w:hAnsi="宋体" w:cs="宋体" w:hint="eastAsia"/>
                  <w:b/>
                  <w:bCs/>
                  <w:color w:val="000000"/>
                  <w:sz w:val="22"/>
                </w:rPr>
                <w:t>说明</w:t>
              </w:r>
            </w:ins>
          </w:p>
        </w:tc>
      </w:tr>
      <w:tr w:rsidR="00FD3342" w:rsidRPr="009A3BDA" w:rsidTr="007D0E58">
        <w:trPr>
          <w:trHeight w:val="311"/>
          <w:ins w:id="7537" w:author="Microsoft" w:date="2016-01-25T15:27:00Z"/>
          <w:trPrChange w:id="7538" w:author="Microsoft" w:date="2016-01-27T11:43:00Z">
            <w:trPr>
              <w:gridAfter w:val="0"/>
              <w:trHeight w:val="311"/>
            </w:trPr>
          </w:trPrChange>
        </w:trPr>
        <w:tc>
          <w:tcPr>
            <w:tcW w:w="202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tcPrChange w:id="7539" w:author="Microsoft" w:date="2016-01-27T11:43:00Z">
              <w:tcPr>
                <w:tcW w:w="2028" w:type="pct"/>
                <w:gridSpan w:val="2"/>
                <w:tcBorders>
                  <w:top w:val="single" w:sz="8" w:space="0" w:color="auto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FD3342" w:rsidRPr="009A3BDA" w:rsidRDefault="00FD3342" w:rsidP="0098187E">
            <w:pPr>
              <w:spacing w:before="240"/>
              <w:jc w:val="center"/>
              <w:rPr>
                <w:ins w:id="7540" w:author="Microsoft" w:date="2016-01-25T15:27:00Z"/>
                <w:rFonts w:ascii="宋体" w:hAnsi="宋体" w:cs="宋体"/>
                <w:color w:val="000000"/>
                <w:sz w:val="22"/>
              </w:rPr>
            </w:pPr>
            <w:ins w:id="7541" w:author="Microsoft" w:date="2016-01-25T15:27:00Z">
              <w:r>
                <w:rPr>
                  <w:rFonts w:ascii="宋体" w:hAnsi="宋体" w:cs="宋体" w:hint="eastAsia"/>
                  <w:color w:val="000000"/>
                  <w:sz w:val="22"/>
                </w:rPr>
                <w:t>部门名称</w:t>
              </w:r>
            </w:ins>
          </w:p>
        </w:tc>
        <w:tc>
          <w:tcPr>
            <w:tcW w:w="297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PrChange w:id="7542" w:author="Microsoft" w:date="2016-01-27T11:43:00Z">
              <w:tcPr>
                <w:tcW w:w="2972" w:type="pct"/>
                <w:gridSpan w:val="2"/>
                <w:tcBorders>
                  <w:top w:val="single" w:sz="8" w:space="0" w:color="auto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</w:tcPr>
            </w:tcPrChange>
          </w:tcPr>
          <w:p w:rsidR="00FD3342" w:rsidRDefault="00FD3342" w:rsidP="0098187E">
            <w:pPr>
              <w:spacing w:before="240"/>
              <w:jc w:val="center"/>
              <w:rPr>
                <w:ins w:id="7543" w:author="Microsoft" w:date="2016-01-25T15:27:00Z"/>
                <w:rFonts w:ascii="宋体" w:hAnsi="宋体" w:cs="宋体"/>
                <w:color w:val="000000"/>
                <w:sz w:val="22"/>
              </w:rPr>
            </w:pPr>
            <w:ins w:id="7544" w:author="Microsoft" w:date="2016-01-25T15:27:00Z">
              <w:r>
                <w:rPr>
                  <w:rFonts w:ascii="宋体" w:hAnsi="宋体" w:cs="宋体" w:hint="eastAsia"/>
                  <w:color w:val="000000"/>
                  <w:sz w:val="22"/>
                </w:rPr>
                <w:t>下拉</w:t>
              </w:r>
              <w:r>
                <w:rPr>
                  <w:rFonts w:ascii="宋体" w:hAnsi="宋体" w:cs="宋体"/>
                  <w:color w:val="000000"/>
                  <w:sz w:val="22"/>
                </w:rPr>
                <w:t>选择</w:t>
              </w:r>
              <w:r>
                <w:rPr>
                  <w:rFonts w:ascii="宋体" w:hAnsi="宋体" w:cs="宋体" w:hint="eastAsia"/>
                  <w:color w:val="000000"/>
                  <w:sz w:val="22"/>
                </w:rPr>
                <w:t>部门</w:t>
              </w:r>
              <w:r>
                <w:rPr>
                  <w:rFonts w:ascii="宋体" w:hAnsi="宋体" w:cs="宋体"/>
                  <w:color w:val="000000"/>
                  <w:sz w:val="22"/>
                </w:rPr>
                <w:t>名称</w:t>
              </w:r>
            </w:ins>
          </w:p>
        </w:tc>
      </w:tr>
      <w:tr w:rsidR="00FD3342" w:rsidRPr="009A3BDA" w:rsidTr="00907112">
        <w:trPr>
          <w:trHeight w:val="305"/>
          <w:ins w:id="7545" w:author="Microsoft" w:date="2016-01-25T15:27:00Z"/>
          <w:trPrChange w:id="7546" w:author="Microsoft" w:date="2016-03-31T16:20:00Z">
            <w:trPr>
              <w:gridAfter w:val="0"/>
              <w:trHeight w:val="305"/>
            </w:trPr>
          </w:trPrChange>
        </w:trPr>
        <w:tc>
          <w:tcPr>
            <w:tcW w:w="202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  <w:tcPrChange w:id="7547" w:author="Microsoft" w:date="2016-03-31T16:20:00Z">
              <w:tcPr>
                <w:tcW w:w="2028" w:type="pct"/>
                <w:gridSpan w:val="2"/>
                <w:tcBorders>
                  <w:top w:val="single" w:sz="8" w:space="0" w:color="auto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FD3342" w:rsidRPr="009A3BDA" w:rsidRDefault="00FD3342" w:rsidP="0098187E">
            <w:pPr>
              <w:spacing w:before="240"/>
              <w:jc w:val="center"/>
              <w:rPr>
                <w:ins w:id="7548" w:author="Microsoft" w:date="2016-01-25T15:27:00Z"/>
                <w:rFonts w:ascii="宋体" w:hAnsi="宋体" w:cs="宋体"/>
                <w:color w:val="000000"/>
                <w:sz w:val="22"/>
              </w:rPr>
            </w:pPr>
            <w:ins w:id="7549" w:author="Microsoft" w:date="2016-01-25T15:27:00Z">
              <w:r>
                <w:rPr>
                  <w:rFonts w:ascii="宋体" w:hAnsi="宋体" w:cs="宋体" w:hint="eastAsia"/>
                  <w:color w:val="000000"/>
                  <w:sz w:val="22"/>
                </w:rPr>
                <w:t>日期</w:t>
              </w:r>
            </w:ins>
          </w:p>
        </w:tc>
        <w:tc>
          <w:tcPr>
            <w:tcW w:w="29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  <w:tcPrChange w:id="7550" w:author="Microsoft" w:date="2016-03-31T16:20:00Z">
              <w:tcPr>
                <w:tcW w:w="2972" w:type="pct"/>
                <w:gridSpan w:val="2"/>
                <w:tcBorders>
                  <w:top w:val="single" w:sz="8" w:space="0" w:color="auto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hideMark/>
              </w:tcPr>
            </w:tcPrChange>
          </w:tcPr>
          <w:p w:rsidR="00FD3342" w:rsidRPr="009A3BDA" w:rsidRDefault="00FD3342" w:rsidP="0098187E">
            <w:pPr>
              <w:spacing w:before="240"/>
              <w:jc w:val="center"/>
              <w:rPr>
                <w:ins w:id="7551" w:author="Microsoft" w:date="2016-01-25T15:27:00Z"/>
                <w:rFonts w:ascii="宋体" w:hAnsi="宋体" w:cs="宋体"/>
                <w:color w:val="000000"/>
                <w:sz w:val="22"/>
              </w:rPr>
            </w:pPr>
            <w:ins w:id="7552" w:author="Microsoft" w:date="2016-01-25T15:27:00Z">
              <w:r>
                <w:rPr>
                  <w:rFonts w:ascii="宋体" w:hAnsi="宋体" w:cs="宋体" w:hint="eastAsia"/>
                  <w:color w:val="000000"/>
                  <w:sz w:val="22"/>
                </w:rPr>
                <w:t>选择</w:t>
              </w:r>
              <w:r>
                <w:rPr>
                  <w:rFonts w:ascii="宋体" w:hAnsi="宋体" w:cs="宋体"/>
                  <w:color w:val="000000"/>
                  <w:sz w:val="22"/>
                </w:rPr>
                <w:t>起止</w:t>
              </w:r>
              <w:r>
                <w:rPr>
                  <w:rFonts w:ascii="宋体" w:hAnsi="宋体" w:cs="宋体" w:hint="eastAsia"/>
                  <w:color w:val="000000"/>
                  <w:sz w:val="22"/>
                </w:rPr>
                <w:t>日期</w:t>
              </w:r>
              <w:r>
                <w:rPr>
                  <w:rFonts w:ascii="宋体" w:hAnsi="宋体" w:cs="宋体"/>
                  <w:color w:val="000000"/>
                  <w:sz w:val="22"/>
                </w:rPr>
                <w:t>，查询</w:t>
              </w:r>
              <w:r>
                <w:rPr>
                  <w:rFonts w:ascii="宋体" w:hAnsi="宋体" w:cs="宋体" w:hint="eastAsia"/>
                  <w:color w:val="000000"/>
                  <w:sz w:val="22"/>
                </w:rPr>
                <w:t>某</w:t>
              </w:r>
              <w:r>
                <w:rPr>
                  <w:rFonts w:ascii="宋体" w:hAnsi="宋体" w:cs="宋体"/>
                  <w:color w:val="000000"/>
                  <w:sz w:val="22"/>
                </w:rPr>
                <w:t>一时间段的数据；</w:t>
              </w:r>
            </w:ins>
          </w:p>
        </w:tc>
      </w:tr>
      <w:tr w:rsidR="00907112" w:rsidRPr="009A3BDA" w:rsidTr="007D0E58">
        <w:trPr>
          <w:trHeight w:val="305"/>
          <w:ins w:id="7553" w:author="Microsoft" w:date="2016-03-31T16:20:00Z"/>
        </w:trPr>
        <w:tc>
          <w:tcPr>
            <w:tcW w:w="202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07112" w:rsidRDefault="00907112" w:rsidP="0098187E">
            <w:pPr>
              <w:spacing w:before="240"/>
              <w:jc w:val="center"/>
              <w:rPr>
                <w:ins w:id="7554" w:author="Microsoft" w:date="2016-03-31T16:20:00Z"/>
                <w:rFonts w:ascii="宋体" w:hAnsi="宋体" w:cs="宋体"/>
                <w:color w:val="000000"/>
                <w:sz w:val="22"/>
              </w:rPr>
            </w:pPr>
            <w:ins w:id="7555" w:author="Microsoft" w:date="2016-03-31T16:20:00Z">
              <w:r>
                <w:rPr>
                  <w:rFonts w:ascii="宋体" w:hAnsi="宋体" w:cs="宋体" w:hint="eastAsia"/>
                  <w:color w:val="000000"/>
                  <w:sz w:val="22"/>
                </w:rPr>
                <w:t>状态</w:t>
              </w:r>
            </w:ins>
          </w:p>
        </w:tc>
        <w:tc>
          <w:tcPr>
            <w:tcW w:w="297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07112" w:rsidRDefault="00907112" w:rsidP="0098187E">
            <w:pPr>
              <w:spacing w:before="240"/>
              <w:jc w:val="center"/>
              <w:rPr>
                <w:ins w:id="7556" w:author="Microsoft" w:date="2016-03-31T16:20:00Z"/>
                <w:rFonts w:ascii="宋体" w:hAnsi="宋体" w:cs="宋体"/>
                <w:color w:val="000000"/>
                <w:sz w:val="22"/>
              </w:rPr>
            </w:pPr>
            <w:ins w:id="7557" w:author="Microsoft" w:date="2016-03-31T16:20:00Z">
              <w:r>
                <w:rPr>
                  <w:rFonts w:ascii="宋体" w:hAnsi="宋体" w:cs="宋体"/>
                  <w:color w:val="000000"/>
                  <w:sz w:val="22"/>
                </w:rPr>
                <w:t>E</w:t>
              </w:r>
              <w:r>
                <w:rPr>
                  <w:rFonts w:ascii="宋体" w:hAnsi="宋体" w:cs="宋体" w:hint="eastAsia"/>
                  <w:color w:val="000000"/>
                  <w:sz w:val="22"/>
                </w:rPr>
                <w:t>nable</w:t>
              </w:r>
              <w:r>
                <w:rPr>
                  <w:rFonts w:ascii="宋体" w:hAnsi="宋体" w:cs="宋体"/>
                  <w:color w:val="000000"/>
                  <w:sz w:val="22"/>
                </w:rPr>
                <w:t>、disable、delete</w:t>
              </w:r>
            </w:ins>
          </w:p>
        </w:tc>
      </w:tr>
    </w:tbl>
    <w:p w:rsidR="00FD3342" w:rsidRPr="00876D8F" w:rsidRDefault="00FD3342" w:rsidP="00FD3342">
      <w:pPr>
        <w:pStyle w:val="a8"/>
        <w:ind w:left="360" w:firstLineChars="0" w:firstLine="0"/>
        <w:rPr>
          <w:ins w:id="7558" w:author="Microsoft" w:date="2016-01-25T15:27:00Z"/>
        </w:rPr>
      </w:pPr>
    </w:p>
    <w:p w:rsidR="00FD3342" w:rsidRDefault="00FD3342" w:rsidP="00FD3342">
      <w:pPr>
        <w:pStyle w:val="a8"/>
        <w:ind w:left="360" w:firstLineChars="0" w:firstLine="0"/>
        <w:rPr>
          <w:ins w:id="7559" w:author="Microsoft" w:date="2016-01-25T15:27:00Z"/>
        </w:rPr>
      </w:pPr>
    </w:p>
    <w:tbl>
      <w:tblPr>
        <w:tblStyle w:val="a9"/>
        <w:tblW w:w="13840" w:type="dxa"/>
        <w:tblInd w:w="108" w:type="dxa"/>
        <w:tblLook w:val="04A0" w:firstRow="1" w:lastRow="0" w:firstColumn="1" w:lastColumn="0" w:noHBand="0" w:noVBand="1"/>
        <w:tblPrChange w:id="7560" w:author="Microsoft" w:date="2016-03-31T16:20:00Z">
          <w:tblPr>
            <w:tblStyle w:val="a9"/>
            <w:tblW w:w="13523" w:type="dxa"/>
            <w:tblInd w:w="108" w:type="dxa"/>
            <w:tblLook w:val="04A0" w:firstRow="1" w:lastRow="0" w:firstColumn="1" w:lastColumn="0" w:noHBand="0" w:noVBand="1"/>
          </w:tblPr>
        </w:tblPrChange>
      </w:tblPr>
      <w:tblGrid>
        <w:gridCol w:w="1089"/>
        <w:gridCol w:w="1089"/>
        <w:gridCol w:w="1089"/>
        <w:gridCol w:w="1213"/>
        <w:gridCol w:w="1027"/>
        <w:gridCol w:w="1151"/>
        <w:gridCol w:w="1257"/>
        <w:gridCol w:w="1273"/>
        <w:gridCol w:w="1203"/>
        <w:gridCol w:w="1156"/>
        <w:gridCol w:w="1156"/>
        <w:gridCol w:w="1137"/>
        <w:tblGridChange w:id="7561">
          <w:tblGrid>
            <w:gridCol w:w="1156"/>
            <w:gridCol w:w="1157"/>
            <w:gridCol w:w="1157"/>
            <w:gridCol w:w="1294"/>
            <w:gridCol w:w="1088"/>
            <w:gridCol w:w="1225"/>
            <w:gridCol w:w="1342"/>
            <w:gridCol w:w="1360"/>
            <w:gridCol w:w="1282"/>
            <w:gridCol w:w="1231"/>
            <w:gridCol w:w="1231"/>
            <w:gridCol w:w="1231"/>
          </w:tblGrid>
        </w:tblGridChange>
      </w:tblGrid>
      <w:tr w:rsidR="00907112" w:rsidTr="00907112">
        <w:trPr>
          <w:trHeight w:val="623"/>
          <w:ins w:id="7562" w:author="Microsoft" w:date="2016-01-25T15:27:00Z"/>
          <w:trPrChange w:id="7563" w:author="Microsoft" w:date="2016-03-31T16:20:00Z">
            <w:trPr>
              <w:trHeight w:val="623"/>
            </w:trPr>
          </w:trPrChange>
        </w:trPr>
        <w:tc>
          <w:tcPr>
            <w:tcW w:w="1089" w:type="dxa"/>
            <w:shd w:val="clear" w:color="auto" w:fill="D9D9D9" w:themeFill="background1" w:themeFillShade="D9"/>
            <w:tcPrChange w:id="7564" w:author="Microsoft" w:date="2016-03-31T16:20:00Z">
              <w:tcPr>
                <w:tcW w:w="1156" w:type="dxa"/>
                <w:shd w:val="clear" w:color="auto" w:fill="D9D9D9" w:themeFill="background1" w:themeFillShade="D9"/>
              </w:tcPr>
            </w:tcPrChange>
          </w:tcPr>
          <w:p w:rsidR="00907112" w:rsidRDefault="00E502ED" w:rsidP="0098187E">
            <w:pPr>
              <w:pStyle w:val="a8"/>
              <w:ind w:firstLineChars="0" w:firstLine="0"/>
              <w:rPr>
                <w:ins w:id="7565" w:author="Microsoft" w:date="2016-01-25T15:27:00Z"/>
              </w:rPr>
            </w:pPr>
            <w:ins w:id="7566" w:author="Microsoft" w:date="2016-03-31T16:29:00Z">
              <w:r>
                <w:rPr>
                  <w:rFonts w:hint="eastAsia"/>
                </w:rPr>
                <w:t>创建</w:t>
              </w:r>
            </w:ins>
            <w:ins w:id="7567" w:author="Microsoft" w:date="2016-01-25T15:27:00Z">
              <w:r w:rsidR="00907112">
                <w:rPr>
                  <w:rFonts w:hint="eastAsia"/>
                </w:rPr>
                <w:t>日期</w:t>
              </w:r>
            </w:ins>
          </w:p>
        </w:tc>
        <w:tc>
          <w:tcPr>
            <w:tcW w:w="1089" w:type="dxa"/>
            <w:shd w:val="clear" w:color="auto" w:fill="D9D9D9" w:themeFill="background1" w:themeFillShade="D9"/>
            <w:tcPrChange w:id="7568" w:author="Microsoft" w:date="2016-03-31T16:20:00Z">
              <w:tcPr>
                <w:tcW w:w="1157" w:type="dxa"/>
                <w:shd w:val="clear" w:color="auto" w:fill="D9D9D9" w:themeFill="background1" w:themeFillShade="D9"/>
              </w:tcPr>
            </w:tcPrChange>
          </w:tcPr>
          <w:p w:rsidR="00907112" w:rsidRDefault="00907112" w:rsidP="0098187E">
            <w:pPr>
              <w:pStyle w:val="a8"/>
              <w:ind w:firstLineChars="0" w:firstLine="0"/>
              <w:rPr>
                <w:ins w:id="7569" w:author="Microsoft" w:date="2016-01-25T15:27:00Z"/>
              </w:rPr>
            </w:pPr>
            <w:ins w:id="7570" w:author="Microsoft" w:date="2016-01-25T15:27:00Z">
              <w:r>
                <w:rPr>
                  <w:rFonts w:hint="eastAsia"/>
                </w:rPr>
                <w:t>所属</w:t>
              </w:r>
              <w:r>
                <w:t>部门</w:t>
              </w:r>
            </w:ins>
          </w:p>
        </w:tc>
        <w:tc>
          <w:tcPr>
            <w:tcW w:w="1089" w:type="dxa"/>
            <w:shd w:val="clear" w:color="auto" w:fill="D9D9D9" w:themeFill="background1" w:themeFillShade="D9"/>
            <w:tcPrChange w:id="7571" w:author="Microsoft" w:date="2016-03-31T16:20:00Z">
              <w:tcPr>
                <w:tcW w:w="1157" w:type="dxa"/>
                <w:shd w:val="clear" w:color="auto" w:fill="D9D9D9" w:themeFill="background1" w:themeFillShade="D9"/>
              </w:tcPr>
            </w:tcPrChange>
          </w:tcPr>
          <w:p w:rsidR="00907112" w:rsidRDefault="00907112" w:rsidP="0098187E">
            <w:pPr>
              <w:pStyle w:val="a8"/>
              <w:ind w:firstLineChars="0" w:firstLine="0"/>
              <w:rPr>
                <w:ins w:id="7572" w:author="Microsoft" w:date="2016-01-25T15:27:00Z"/>
              </w:rPr>
            </w:pPr>
            <w:ins w:id="7573" w:author="Microsoft" w:date="2016-01-25T15:27:00Z">
              <w:r>
                <w:rPr>
                  <w:rFonts w:hint="eastAsia"/>
                </w:rPr>
                <w:t>站点编号</w:t>
              </w:r>
            </w:ins>
          </w:p>
        </w:tc>
        <w:tc>
          <w:tcPr>
            <w:tcW w:w="1213" w:type="dxa"/>
            <w:shd w:val="clear" w:color="auto" w:fill="D9D9D9" w:themeFill="background1" w:themeFillShade="D9"/>
            <w:tcPrChange w:id="7574" w:author="Microsoft" w:date="2016-03-31T16:20:00Z">
              <w:tcPr>
                <w:tcW w:w="1294" w:type="dxa"/>
                <w:shd w:val="clear" w:color="auto" w:fill="D9D9D9" w:themeFill="background1" w:themeFillShade="D9"/>
              </w:tcPr>
            </w:tcPrChange>
          </w:tcPr>
          <w:p w:rsidR="00907112" w:rsidRDefault="00907112" w:rsidP="0098187E">
            <w:pPr>
              <w:pStyle w:val="a8"/>
              <w:ind w:firstLineChars="0" w:firstLine="0"/>
              <w:rPr>
                <w:ins w:id="7575" w:author="Microsoft" w:date="2016-01-25T15:27:00Z"/>
              </w:rPr>
            </w:pPr>
            <w:ins w:id="7576" w:author="Microsoft" w:date="2016-01-25T15:27:00Z">
              <w:r>
                <w:rPr>
                  <w:rFonts w:hint="eastAsia"/>
                </w:rPr>
                <w:t>站点名称</w:t>
              </w:r>
            </w:ins>
          </w:p>
        </w:tc>
        <w:tc>
          <w:tcPr>
            <w:tcW w:w="1027" w:type="dxa"/>
            <w:shd w:val="clear" w:color="auto" w:fill="D9D9D9" w:themeFill="background1" w:themeFillShade="D9"/>
            <w:tcPrChange w:id="7577" w:author="Microsoft" w:date="2016-03-31T16:20:00Z">
              <w:tcPr>
                <w:tcW w:w="1088" w:type="dxa"/>
                <w:shd w:val="clear" w:color="auto" w:fill="D9D9D9" w:themeFill="background1" w:themeFillShade="D9"/>
              </w:tcPr>
            </w:tcPrChange>
          </w:tcPr>
          <w:p w:rsidR="00907112" w:rsidRDefault="00907112" w:rsidP="0098187E">
            <w:pPr>
              <w:pStyle w:val="a8"/>
              <w:ind w:firstLineChars="0" w:firstLine="0"/>
              <w:rPr>
                <w:ins w:id="7578" w:author="Microsoft" w:date="2016-01-25T15:27:00Z"/>
              </w:rPr>
            </w:pPr>
            <w:ins w:id="7579" w:author="Microsoft" w:date="2016-01-25T15:27:00Z">
              <w:r>
                <w:rPr>
                  <w:rFonts w:hint="eastAsia"/>
                </w:rPr>
                <w:t>地址</w:t>
              </w:r>
            </w:ins>
          </w:p>
        </w:tc>
        <w:tc>
          <w:tcPr>
            <w:tcW w:w="1151" w:type="dxa"/>
            <w:shd w:val="clear" w:color="auto" w:fill="D9D9D9" w:themeFill="background1" w:themeFillShade="D9"/>
            <w:tcPrChange w:id="7580" w:author="Microsoft" w:date="2016-03-31T16:20:00Z">
              <w:tcPr>
                <w:tcW w:w="1225" w:type="dxa"/>
                <w:shd w:val="clear" w:color="auto" w:fill="D9D9D9" w:themeFill="background1" w:themeFillShade="D9"/>
              </w:tcPr>
            </w:tcPrChange>
          </w:tcPr>
          <w:p w:rsidR="00907112" w:rsidRDefault="00907112" w:rsidP="0098187E">
            <w:pPr>
              <w:pStyle w:val="a8"/>
              <w:ind w:firstLineChars="0" w:firstLine="0"/>
              <w:rPr>
                <w:ins w:id="7581" w:author="Microsoft" w:date="2016-01-25T15:27:00Z"/>
              </w:rPr>
            </w:pPr>
            <w:ins w:id="7582" w:author="Microsoft" w:date="2016-01-25T15:27:00Z">
              <w:r>
                <w:rPr>
                  <w:rFonts w:hint="eastAsia"/>
                </w:rPr>
                <w:t>联系人</w:t>
              </w:r>
            </w:ins>
          </w:p>
        </w:tc>
        <w:tc>
          <w:tcPr>
            <w:tcW w:w="1257" w:type="dxa"/>
            <w:shd w:val="clear" w:color="auto" w:fill="D9D9D9" w:themeFill="background1" w:themeFillShade="D9"/>
            <w:tcPrChange w:id="7583" w:author="Microsoft" w:date="2016-03-31T16:20:00Z">
              <w:tcPr>
                <w:tcW w:w="1342" w:type="dxa"/>
                <w:shd w:val="clear" w:color="auto" w:fill="D9D9D9" w:themeFill="background1" w:themeFillShade="D9"/>
              </w:tcPr>
            </w:tcPrChange>
          </w:tcPr>
          <w:p w:rsidR="00907112" w:rsidRDefault="00907112" w:rsidP="0098187E">
            <w:pPr>
              <w:pStyle w:val="a8"/>
              <w:ind w:firstLineChars="0" w:firstLine="0"/>
              <w:rPr>
                <w:ins w:id="7584" w:author="Microsoft" w:date="2016-01-27T11:29:00Z"/>
              </w:rPr>
            </w:pPr>
            <w:ins w:id="7585" w:author="Microsoft" w:date="2016-01-27T11:29:00Z">
              <w:r>
                <w:rPr>
                  <w:rFonts w:hint="eastAsia"/>
                </w:rPr>
                <w:t>合同编号</w:t>
              </w:r>
            </w:ins>
          </w:p>
        </w:tc>
        <w:tc>
          <w:tcPr>
            <w:tcW w:w="1273" w:type="dxa"/>
            <w:shd w:val="clear" w:color="auto" w:fill="D9D9D9" w:themeFill="background1" w:themeFillShade="D9"/>
            <w:tcPrChange w:id="7586" w:author="Microsoft" w:date="2016-03-31T16:20:00Z">
              <w:tcPr>
                <w:tcW w:w="1360" w:type="dxa"/>
                <w:shd w:val="clear" w:color="auto" w:fill="D9D9D9" w:themeFill="background1" w:themeFillShade="D9"/>
              </w:tcPr>
            </w:tcPrChange>
          </w:tcPr>
          <w:p w:rsidR="00907112" w:rsidRDefault="00907112" w:rsidP="0098187E">
            <w:pPr>
              <w:pStyle w:val="a8"/>
              <w:ind w:firstLineChars="0" w:firstLine="0"/>
              <w:rPr>
                <w:ins w:id="7587" w:author="Microsoft" w:date="2016-01-25T15:27:00Z"/>
              </w:rPr>
            </w:pPr>
            <w:ins w:id="7588" w:author="Microsoft" w:date="2016-01-25T15:27:00Z">
              <w:r>
                <w:rPr>
                  <w:rFonts w:hint="eastAsia"/>
                </w:rPr>
                <w:t>联系</w:t>
              </w:r>
              <w:r>
                <w:t>方式</w:t>
              </w:r>
            </w:ins>
          </w:p>
        </w:tc>
        <w:tc>
          <w:tcPr>
            <w:tcW w:w="1203" w:type="dxa"/>
            <w:shd w:val="clear" w:color="auto" w:fill="D9D9D9" w:themeFill="background1" w:themeFillShade="D9"/>
            <w:tcPrChange w:id="7589" w:author="Microsoft" w:date="2016-03-31T16:20:00Z">
              <w:tcPr>
                <w:tcW w:w="1282" w:type="dxa"/>
                <w:shd w:val="clear" w:color="auto" w:fill="D9D9D9" w:themeFill="background1" w:themeFillShade="D9"/>
              </w:tcPr>
            </w:tcPrChange>
          </w:tcPr>
          <w:p w:rsidR="00907112" w:rsidRDefault="00907112" w:rsidP="0098187E">
            <w:pPr>
              <w:pStyle w:val="a8"/>
              <w:ind w:firstLineChars="0" w:firstLine="0"/>
              <w:rPr>
                <w:ins w:id="7590" w:author="Microsoft" w:date="2016-01-25T15:27:00Z"/>
              </w:rPr>
            </w:pPr>
            <w:ins w:id="7591" w:author="Microsoft" w:date="2016-01-25T15:27:00Z">
              <w:r>
                <w:rPr>
                  <w:rFonts w:hint="eastAsia"/>
                </w:rPr>
                <w:t>信用额度</w:t>
              </w:r>
            </w:ins>
          </w:p>
        </w:tc>
        <w:tc>
          <w:tcPr>
            <w:tcW w:w="1156" w:type="dxa"/>
            <w:shd w:val="clear" w:color="auto" w:fill="D9D9D9" w:themeFill="background1" w:themeFillShade="D9"/>
            <w:tcPrChange w:id="7592" w:author="Microsoft" w:date="2016-03-31T16:20:00Z">
              <w:tcPr>
                <w:tcW w:w="1231" w:type="dxa"/>
                <w:shd w:val="clear" w:color="auto" w:fill="D9D9D9" w:themeFill="background1" w:themeFillShade="D9"/>
              </w:tcPr>
            </w:tcPrChange>
          </w:tcPr>
          <w:p w:rsidR="00907112" w:rsidRDefault="00907112" w:rsidP="0098187E">
            <w:pPr>
              <w:pStyle w:val="a8"/>
              <w:ind w:firstLineChars="0" w:firstLine="0"/>
              <w:rPr>
                <w:ins w:id="7593" w:author="Microsoft" w:date="2016-01-27T11:30:00Z"/>
              </w:rPr>
            </w:pPr>
            <w:ins w:id="7594" w:author="Microsoft" w:date="2016-01-27T11:30:00Z">
              <w:r>
                <w:rPr>
                  <w:rFonts w:hint="eastAsia"/>
                </w:rPr>
                <w:t>销售</w:t>
              </w:r>
              <w:r>
                <w:t>佣金</w:t>
              </w:r>
            </w:ins>
          </w:p>
        </w:tc>
        <w:tc>
          <w:tcPr>
            <w:tcW w:w="1156" w:type="dxa"/>
            <w:shd w:val="clear" w:color="auto" w:fill="D9D9D9" w:themeFill="background1" w:themeFillShade="D9"/>
            <w:tcPrChange w:id="7595" w:author="Microsoft" w:date="2016-03-31T16:20:00Z">
              <w:tcPr>
                <w:tcW w:w="1231" w:type="dxa"/>
                <w:shd w:val="clear" w:color="auto" w:fill="D9D9D9" w:themeFill="background1" w:themeFillShade="D9"/>
              </w:tcPr>
            </w:tcPrChange>
          </w:tcPr>
          <w:p w:rsidR="00907112" w:rsidRDefault="00907112" w:rsidP="0098187E">
            <w:pPr>
              <w:pStyle w:val="a8"/>
              <w:ind w:firstLineChars="0" w:firstLine="0"/>
              <w:rPr>
                <w:ins w:id="7596" w:author="Microsoft" w:date="2016-01-27T11:30:00Z"/>
              </w:rPr>
            </w:pPr>
            <w:ins w:id="7597" w:author="Microsoft" w:date="2016-01-27T11:30:00Z">
              <w:r>
                <w:rPr>
                  <w:rFonts w:hint="eastAsia"/>
                </w:rPr>
                <w:t>兑奖</w:t>
              </w:r>
              <w:r>
                <w:t>佣金</w:t>
              </w:r>
            </w:ins>
          </w:p>
        </w:tc>
        <w:tc>
          <w:tcPr>
            <w:tcW w:w="1137" w:type="dxa"/>
            <w:shd w:val="clear" w:color="auto" w:fill="D9D9D9" w:themeFill="background1" w:themeFillShade="D9"/>
            <w:tcPrChange w:id="7598" w:author="Microsoft" w:date="2016-03-31T16:20:00Z">
              <w:tcPr>
                <w:tcW w:w="1231" w:type="dxa"/>
                <w:shd w:val="clear" w:color="auto" w:fill="D9D9D9" w:themeFill="background1" w:themeFillShade="D9"/>
              </w:tcPr>
            </w:tcPrChange>
          </w:tcPr>
          <w:p w:rsidR="00907112" w:rsidRDefault="00907112" w:rsidP="0098187E">
            <w:pPr>
              <w:pStyle w:val="a8"/>
              <w:ind w:firstLineChars="0" w:firstLine="0"/>
              <w:rPr>
                <w:ins w:id="7599" w:author="Microsoft" w:date="2016-03-31T16:20:00Z"/>
              </w:rPr>
            </w:pPr>
            <w:ins w:id="7600" w:author="Microsoft" w:date="2016-03-31T16:20:00Z">
              <w:r>
                <w:rPr>
                  <w:rFonts w:hint="eastAsia"/>
                </w:rPr>
                <w:t>状态</w:t>
              </w:r>
            </w:ins>
          </w:p>
        </w:tc>
      </w:tr>
      <w:tr w:rsidR="00907112" w:rsidTr="00907112">
        <w:trPr>
          <w:trHeight w:val="623"/>
          <w:ins w:id="7601" w:author="Microsoft" w:date="2016-01-25T15:27:00Z"/>
          <w:trPrChange w:id="7602" w:author="Microsoft" w:date="2016-03-31T16:20:00Z">
            <w:trPr>
              <w:trHeight w:val="623"/>
            </w:trPr>
          </w:trPrChange>
        </w:trPr>
        <w:tc>
          <w:tcPr>
            <w:tcW w:w="1089" w:type="dxa"/>
            <w:tcPrChange w:id="7603" w:author="Microsoft" w:date="2016-03-31T16:20:00Z">
              <w:tcPr>
                <w:tcW w:w="1156" w:type="dxa"/>
              </w:tcPr>
            </w:tcPrChange>
          </w:tcPr>
          <w:p w:rsidR="00907112" w:rsidRDefault="00907112" w:rsidP="0098187E">
            <w:pPr>
              <w:pStyle w:val="a8"/>
              <w:ind w:firstLineChars="0" w:firstLine="0"/>
              <w:rPr>
                <w:ins w:id="7604" w:author="Microsoft" w:date="2016-01-25T15:27:00Z"/>
              </w:rPr>
            </w:pPr>
          </w:p>
        </w:tc>
        <w:tc>
          <w:tcPr>
            <w:tcW w:w="1089" w:type="dxa"/>
            <w:tcPrChange w:id="7605" w:author="Microsoft" w:date="2016-03-31T16:20:00Z">
              <w:tcPr>
                <w:tcW w:w="1157" w:type="dxa"/>
              </w:tcPr>
            </w:tcPrChange>
          </w:tcPr>
          <w:p w:rsidR="00907112" w:rsidRDefault="00907112" w:rsidP="0098187E">
            <w:pPr>
              <w:pStyle w:val="a8"/>
              <w:ind w:firstLineChars="0" w:firstLine="0"/>
              <w:rPr>
                <w:ins w:id="7606" w:author="Microsoft" w:date="2016-01-25T15:27:00Z"/>
              </w:rPr>
            </w:pPr>
          </w:p>
        </w:tc>
        <w:tc>
          <w:tcPr>
            <w:tcW w:w="1089" w:type="dxa"/>
            <w:tcPrChange w:id="7607" w:author="Microsoft" w:date="2016-03-31T16:20:00Z">
              <w:tcPr>
                <w:tcW w:w="1157" w:type="dxa"/>
              </w:tcPr>
            </w:tcPrChange>
          </w:tcPr>
          <w:p w:rsidR="00907112" w:rsidRDefault="00907112" w:rsidP="0098187E">
            <w:pPr>
              <w:pStyle w:val="a8"/>
              <w:ind w:firstLineChars="0" w:firstLine="0"/>
              <w:rPr>
                <w:ins w:id="7608" w:author="Microsoft" w:date="2016-01-25T15:27:00Z"/>
              </w:rPr>
            </w:pPr>
          </w:p>
        </w:tc>
        <w:tc>
          <w:tcPr>
            <w:tcW w:w="1213" w:type="dxa"/>
            <w:tcPrChange w:id="7609" w:author="Microsoft" w:date="2016-03-31T16:20:00Z">
              <w:tcPr>
                <w:tcW w:w="1294" w:type="dxa"/>
              </w:tcPr>
            </w:tcPrChange>
          </w:tcPr>
          <w:p w:rsidR="00907112" w:rsidRDefault="00907112" w:rsidP="0098187E">
            <w:pPr>
              <w:pStyle w:val="a8"/>
              <w:ind w:firstLineChars="0" w:firstLine="0"/>
              <w:rPr>
                <w:ins w:id="7610" w:author="Microsoft" w:date="2016-01-25T15:27:00Z"/>
              </w:rPr>
            </w:pPr>
          </w:p>
        </w:tc>
        <w:tc>
          <w:tcPr>
            <w:tcW w:w="1027" w:type="dxa"/>
            <w:tcPrChange w:id="7611" w:author="Microsoft" w:date="2016-03-31T16:20:00Z">
              <w:tcPr>
                <w:tcW w:w="1088" w:type="dxa"/>
              </w:tcPr>
            </w:tcPrChange>
          </w:tcPr>
          <w:p w:rsidR="00907112" w:rsidRDefault="00907112" w:rsidP="0098187E">
            <w:pPr>
              <w:pStyle w:val="a8"/>
              <w:ind w:firstLineChars="0" w:firstLine="0"/>
              <w:rPr>
                <w:ins w:id="7612" w:author="Microsoft" w:date="2016-01-25T15:27:00Z"/>
              </w:rPr>
            </w:pPr>
          </w:p>
        </w:tc>
        <w:tc>
          <w:tcPr>
            <w:tcW w:w="1151" w:type="dxa"/>
            <w:tcPrChange w:id="7613" w:author="Microsoft" w:date="2016-03-31T16:20:00Z">
              <w:tcPr>
                <w:tcW w:w="1225" w:type="dxa"/>
              </w:tcPr>
            </w:tcPrChange>
          </w:tcPr>
          <w:p w:rsidR="00907112" w:rsidRDefault="00907112" w:rsidP="0098187E">
            <w:pPr>
              <w:pStyle w:val="a8"/>
              <w:ind w:firstLineChars="0" w:firstLine="0"/>
              <w:rPr>
                <w:ins w:id="7614" w:author="Microsoft" w:date="2016-01-25T15:27:00Z"/>
              </w:rPr>
            </w:pPr>
          </w:p>
        </w:tc>
        <w:tc>
          <w:tcPr>
            <w:tcW w:w="1257" w:type="dxa"/>
            <w:tcPrChange w:id="7615" w:author="Microsoft" w:date="2016-03-31T16:20:00Z">
              <w:tcPr>
                <w:tcW w:w="1342" w:type="dxa"/>
              </w:tcPr>
            </w:tcPrChange>
          </w:tcPr>
          <w:p w:rsidR="00907112" w:rsidRDefault="00907112" w:rsidP="0098187E">
            <w:pPr>
              <w:pStyle w:val="a8"/>
              <w:ind w:firstLineChars="0" w:firstLine="0"/>
              <w:rPr>
                <w:ins w:id="7616" w:author="Microsoft" w:date="2016-01-27T11:29:00Z"/>
              </w:rPr>
            </w:pPr>
          </w:p>
        </w:tc>
        <w:tc>
          <w:tcPr>
            <w:tcW w:w="1273" w:type="dxa"/>
            <w:tcPrChange w:id="7617" w:author="Microsoft" w:date="2016-03-31T16:20:00Z">
              <w:tcPr>
                <w:tcW w:w="1360" w:type="dxa"/>
              </w:tcPr>
            </w:tcPrChange>
          </w:tcPr>
          <w:p w:rsidR="00907112" w:rsidRDefault="00907112" w:rsidP="0098187E">
            <w:pPr>
              <w:pStyle w:val="a8"/>
              <w:ind w:firstLineChars="0" w:firstLine="0"/>
              <w:rPr>
                <w:ins w:id="7618" w:author="Microsoft" w:date="2016-01-25T15:27:00Z"/>
              </w:rPr>
            </w:pPr>
          </w:p>
        </w:tc>
        <w:tc>
          <w:tcPr>
            <w:tcW w:w="1203" w:type="dxa"/>
            <w:tcPrChange w:id="7619" w:author="Microsoft" w:date="2016-03-31T16:20:00Z">
              <w:tcPr>
                <w:tcW w:w="1282" w:type="dxa"/>
              </w:tcPr>
            </w:tcPrChange>
          </w:tcPr>
          <w:p w:rsidR="00907112" w:rsidRDefault="00907112" w:rsidP="0098187E">
            <w:pPr>
              <w:pStyle w:val="a8"/>
              <w:ind w:firstLineChars="0" w:firstLine="0"/>
              <w:rPr>
                <w:ins w:id="7620" w:author="Microsoft" w:date="2016-01-25T15:27:00Z"/>
              </w:rPr>
            </w:pPr>
          </w:p>
        </w:tc>
        <w:tc>
          <w:tcPr>
            <w:tcW w:w="1156" w:type="dxa"/>
            <w:tcPrChange w:id="7621" w:author="Microsoft" w:date="2016-03-31T16:20:00Z">
              <w:tcPr>
                <w:tcW w:w="1231" w:type="dxa"/>
              </w:tcPr>
            </w:tcPrChange>
          </w:tcPr>
          <w:p w:rsidR="00907112" w:rsidRDefault="00907112" w:rsidP="0098187E">
            <w:pPr>
              <w:pStyle w:val="a8"/>
              <w:ind w:firstLineChars="0" w:firstLine="0"/>
              <w:rPr>
                <w:ins w:id="7622" w:author="Microsoft" w:date="2016-01-27T11:30:00Z"/>
              </w:rPr>
            </w:pPr>
          </w:p>
        </w:tc>
        <w:tc>
          <w:tcPr>
            <w:tcW w:w="1156" w:type="dxa"/>
            <w:tcPrChange w:id="7623" w:author="Microsoft" w:date="2016-03-31T16:20:00Z">
              <w:tcPr>
                <w:tcW w:w="1231" w:type="dxa"/>
              </w:tcPr>
            </w:tcPrChange>
          </w:tcPr>
          <w:p w:rsidR="00907112" w:rsidRDefault="00907112" w:rsidP="0098187E">
            <w:pPr>
              <w:pStyle w:val="a8"/>
              <w:ind w:firstLineChars="0" w:firstLine="0"/>
              <w:rPr>
                <w:ins w:id="7624" w:author="Microsoft" w:date="2016-01-27T11:30:00Z"/>
              </w:rPr>
            </w:pPr>
          </w:p>
        </w:tc>
        <w:tc>
          <w:tcPr>
            <w:tcW w:w="1137" w:type="dxa"/>
            <w:tcPrChange w:id="7625" w:author="Microsoft" w:date="2016-03-31T16:20:00Z">
              <w:tcPr>
                <w:tcW w:w="1231" w:type="dxa"/>
              </w:tcPr>
            </w:tcPrChange>
          </w:tcPr>
          <w:p w:rsidR="00907112" w:rsidRDefault="00907112" w:rsidP="0098187E">
            <w:pPr>
              <w:pStyle w:val="a8"/>
              <w:ind w:firstLineChars="0" w:firstLine="0"/>
              <w:rPr>
                <w:ins w:id="7626" w:author="Microsoft" w:date="2016-03-31T16:20:00Z"/>
              </w:rPr>
            </w:pPr>
          </w:p>
        </w:tc>
      </w:tr>
      <w:tr w:rsidR="00907112" w:rsidTr="00907112">
        <w:trPr>
          <w:trHeight w:val="623"/>
          <w:ins w:id="7627" w:author="Microsoft" w:date="2016-01-25T15:27:00Z"/>
          <w:trPrChange w:id="7628" w:author="Microsoft" w:date="2016-03-31T16:20:00Z">
            <w:trPr>
              <w:trHeight w:val="623"/>
            </w:trPr>
          </w:trPrChange>
        </w:trPr>
        <w:tc>
          <w:tcPr>
            <w:tcW w:w="1089" w:type="dxa"/>
            <w:tcPrChange w:id="7629" w:author="Microsoft" w:date="2016-03-31T16:20:00Z">
              <w:tcPr>
                <w:tcW w:w="1156" w:type="dxa"/>
              </w:tcPr>
            </w:tcPrChange>
          </w:tcPr>
          <w:p w:rsidR="00907112" w:rsidRDefault="00907112" w:rsidP="0098187E">
            <w:pPr>
              <w:pStyle w:val="a8"/>
              <w:ind w:firstLineChars="0" w:firstLine="0"/>
              <w:rPr>
                <w:ins w:id="7630" w:author="Microsoft" w:date="2016-01-25T15:27:00Z"/>
              </w:rPr>
            </w:pPr>
          </w:p>
        </w:tc>
        <w:tc>
          <w:tcPr>
            <w:tcW w:w="1089" w:type="dxa"/>
            <w:tcPrChange w:id="7631" w:author="Microsoft" w:date="2016-03-31T16:20:00Z">
              <w:tcPr>
                <w:tcW w:w="1157" w:type="dxa"/>
              </w:tcPr>
            </w:tcPrChange>
          </w:tcPr>
          <w:p w:rsidR="00907112" w:rsidRDefault="00907112" w:rsidP="0098187E">
            <w:pPr>
              <w:pStyle w:val="a8"/>
              <w:ind w:firstLineChars="0" w:firstLine="0"/>
              <w:rPr>
                <w:ins w:id="7632" w:author="Microsoft" w:date="2016-01-25T15:27:00Z"/>
              </w:rPr>
            </w:pPr>
          </w:p>
        </w:tc>
        <w:tc>
          <w:tcPr>
            <w:tcW w:w="1089" w:type="dxa"/>
            <w:tcPrChange w:id="7633" w:author="Microsoft" w:date="2016-03-31T16:20:00Z">
              <w:tcPr>
                <w:tcW w:w="1157" w:type="dxa"/>
              </w:tcPr>
            </w:tcPrChange>
          </w:tcPr>
          <w:p w:rsidR="00907112" w:rsidRDefault="00907112" w:rsidP="0098187E">
            <w:pPr>
              <w:pStyle w:val="a8"/>
              <w:ind w:firstLineChars="0" w:firstLine="0"/>
              <w:rPr>
                <w:ins w:id="7634" w:author="Microsoft" w:date="2016-01-25T15:27:00Z"/>
              </w:rPr>
            </w:pPr>
          </w:p>
        </w:tc>
        <w:tc>
          <w:tcPr>
            <w:tcW w:w="1213" w:type="dxa"/>
            <w:tcPrChange w:id="7635" w:author="Microsoft" w:date="2016-03-31T16:20:00Z">
              <w:tcPr>
                <w:tcW w:w="1294" w:type="dxa"/>
              </w:tcPr>
            </w:tcPrChange>
          </w:tcPr>
          <w:p w:rsidR="00907112" w:rsidRDefault="00907112" w:rsidP="0098187E">
            <w:pPr>
              <w:pStyle w:val="a8"/>
              <w:ind w:firstLineChars="0" w:firstLine="0"/>
              <w:rPr>
                <w:ins w:id="7636" w:author="Microsoft" w:date="2016-01-25T15:27:00Z"/>
              </w:rPr>
            </w:pPr>
          </w:p>
        </w:tc>
        <w:tc>
          <w:tcPr>
            <w:tcW w:w="1027" w:type="dxa"/>
            <w:tcPrChange w:id="7637" w:author="Microsoft" w:date="2016-03-31T16:20:00Z">
              <w:tcPr>
                <w:tcW w:w="1088" w:type="dxa"/>
              </w:tcPr>
            </w:tcPrChange>
          </w:tcPr>
          <w:p w:rsidR="00907112" w:rsidRDefault="00907112" w:rsidP="0098187E">
            <w:pPr>
              <w:pStyle w:val="a8"/>
              <w:ind w:firstLineChars="0" w:firstLine="0"/>
              <w:rPr>
                <w:ins w:id="7638" w:author="Microsoft" w:date="2016-01-25T15:27:00Z"/>
              </w:rPr>
            </w:pPr>
          </w:p>
        </w:tc>
        <w:tc>
          <w:tcPr>
            <w:tcW w:w="1151" w:type="dxa"/>
            <w:tcPrChange w:id="7639" w:author="Microsoft" w:date="2016-03-31T16:20:00Z">
              <w:tcPr>
                <w:tcW w:w="1225" w:type="dxa"/>
              </w:tcPr>
            </w:tcPrChange>
          </w:tcPr>
          <w:p w:rsidR="00907112" w:rsidRDefault="00907112" w:rsidP="0098187E">
            <w:pPr>
              <w:pStyle w:val="a8"/>
              <w:ind w:firstLineChars="0" w:firstLine="0"/>
              <w:rPr>
                <w:ins w:id="7640" w:author="Microsoft" w:date="2016-01-25T15:27:00Z"/>
              </w:rPr>
            </w:pPr>
          </w:p>
        </w:tc>
        <w:tc>
          <w:tcPr>
            <w:tcW w:w="1257" w:type="dxa"/>
            <w:tcPrChange w:id="7641" w:author="Microsoft" w:date="2016-03-31T16:20:00Z">
              <w:tcPr>
                <w:tcW w:w="1342" w:type="dxa"/>
              </w:tcPr>
            </w:tcPrChange>
          </w:tcPr>
          <w:p w:rsidR="00907112" w:rsidRDefault="00907112" w:rsidP="0098187E">
            <w:pPr>
              <w:pStyle w:val="a8"/>
              <w:ind w:firstLineChars="0" w:firstLine="0"/>
              <w:rPr>
                <w:ins w:id="7642" w:author="Microsoft" w:date="2016-01-27T11:29:00Z"/>
              </w:rPr>
            </w:pPr>
          </w:p>
        </w:tc>
        <w:tc>
          <w:tcPr>
            <w:tcW w:w="1273" w:type="dxa"/>
            <w:tcPrChange w:id="7643" w:author="Microsoft" w:date="2016-03-31T16:20:00Z">
              <w:tcPr>
                <w:tcW w:w="1360" w:type="dxa"/>
              </w:tcPr>
            </w:tcPrChange>
          </w:tcPr>
          <w:p w:rsidR="00907112" w:rsidRDefault="00907112" w:rsidP="0098187E">
            <w:pPr>
              <w:pStyle w:val="a8"/>
              <w:ind w:firstLineChars="0" w:firstLine="0"/>
              <w:rPr>
                <w:ins w:id="7644" w:author="Microsoft" w:date="2016-01-25T15:27:00Z"/>
              </w:rPr>
            </w:pPr>
          </w:p>
        </w:tc>
        <w:tc>
          <w:tcPr>
            <w:tcW w:w="1203" w:type="dxa"/>
            <w:tcPrChange w:id="7645" w:author="Microsoft" w:date="2016-03-31T16:20:00Z">
              <w:tcPr>
                <w:tcW w:w="1282" w:type="dxa"/>
              </w:tcPr>
            </w:tcPrChange>
          </w:tcPr>
          <w:p w:rsidR="00907112" w:rsidRDefault="00907112" w:rsidP="0098187E">
            <w:pPr>
              <w:pStyle w:val="a8"/>
              <w:ind w:firstLineChars="0" w:firstLine="0"/>
              <w:rPr>
                <w:ins w:id="7646" w:author="Microsoft" w:date="2016-01-25T15:27:00Z"/>
              </w:rPr>
            </w:pPr>
          </w:p>
        </w:tc>
        <w:tc>
          <w:tcPr>
            <w:tcW w:w="1156" w:type="dxa"/>
            <w:tcPrChange w:id="7647" w:author="Microsoft" w:date="2016-03-31T16:20:00Z">
              <w:tcPr>
                <w:tcW w:w="1231" w:type="dxa"/>
              </w:tcPr>
            </w:tcPrChange>
          </w:tcPr>
          <w:p w:rsidR="00907112" w:rsidRDefault="00907112" w:rsidP="0098187E">
            <w:pPr>
              <w:pStyle w:val="a8"/>
              <w:ind w:firstLineChars="0" w:firstLine="0"/>
              <w:rPr>
                <w:ins w:id="7648" w:author="Microsoft" w:date="2016-01-27T11:30:00Z"/>
              </w:rPr>
            </w:pPr>
          </w:p>
        </w:tc>
        <w:tc>
          <w:tcPr>
            <w:tcW w:w="1156" w:type="dxa"/>
            <w:tcPrChange w:id="7649" w:author="Microsoft" w:date="2016-03-31T16:20:00Z">
              <w:tcPr>
                <w:tcW w:w="1231" w:type="dxa"/>
              </w:tcPr>
            </w:tcPrChange>
          </w:tcPr>
          <w:p w:rsidR="00907112" w:rsidRDefault="00907112" w:rsidP="0098187E">
            <w:pPr>
              <w:pStyle w:val="a8"/>
              <w:ind w:firstLineChars="0" w:firstLine="0"/>
              <w:rPr>
                <w:ins w:id="7650" w:author="Microsoft" w:date="2016-01-27T11:30:00Z"/>
              </w:rPr>
            </w:pPr>
          </w:p>
        </w:tc>
        <w:tc>
          <w:tcPr>
            <w:tcW w:w="1137" w:type="dxa"/>
            <w:tcPrChange w:id="7651" w:author="Microsoft" w:date="2016-03-31T16:20:00Z">
              <w:tcPr>
                <w:tcW w:w="1231" w:type="dxa"/>
              </w:tcPr>
            </w:tcPrChange>
          </w:tcPr>
          <w:p w:rsidR="00907112" w:rsidRDefault="00907112" w:rsidP="0098187E">
            <w:pPr>
              <w:pStyle w:val="a8"/>
              <w:ind w:firstLineChars="0" w:firstLine="0"/>
              <w:rPr>
                <w:ins w:id="7652" w:author="Microsoft" w:date="2016-03-31T16:20:00Z"/>
              </w:rPr>
            </w:pPr>
          </w:p>
        </w:tc>
      </w:tr>
    </w:tbl>
    <w:p w:rsidR="00FD3342" w:rsidRDefault="00FD3342">
      <w:pPr>
        <w:pStyle w:val="a0"/>
        <w:rPr>
          <w:ins w:id="7653" w:author="Microsoft" w:date="2016-01-25T15:27:00Z"/>
        </w:rPr>
        <w:pPrChange w:id="7654" w:author="Microsoft" w:date="2016-01-25T15:27:00Z">
          <w:pPr>
            <w:pStyle w:val="3"/>
          </w:pPr>
        </w:pPrChange>
      </w:pPr>
    </w:p>
    <w:p w:rsidR="00FD3342" w:rsidRDefault="00FD3342">
      <w:pPr>
        <w:pStyle w:val="a0"/>
        <w:rPr>
          <w:ins w:id="7655" w:author="Microsoft" w:date="2016-01-25T15:27:00Z"/>
        </w:rPr>
        <w:pPrChange w:id="7656" w:author="Microsoft" w:date="2016-01-25T15:27:00Z">
          <w:pPr>
            <w:pStyle w:val="3"/>
          </w:pPr>
        </w:pPrChange>
      </w:pPr>
    </w:p>
    <w:p w:rsidR="00FD3342" w:rsidRDefault="00FD3342">
      <w:pPr>
        <w:pStyle w:val="a0"/>
        <w:rPr>
          <w:ins w:id="7657" w:author="Microsoft" w:date="2016-01-25T15:27:00Z"/>
        </w:rPr>
        <w:pPrChange w:id="7658" w:author="Microsoft" w:date="2016-01-25T15:27:00Z">
          <w:pPr>
            <w:pStyle w:val="3"/>
          </w:pPr>
        </w:pPrChange>
      </w:pPr>
    </w:p>
    <w:p w:rsidR="00FD3342" w:rsidRDefault="00FD3342">
      <w:pPr>
        <w:pStyle w:val="a0"/>
        <w:rPr>
          <w:ins w:id="7659" w:author="Microsoft" w:date="2016-01-25T15:27:00Z"/>
        </w:rPr>
        <w:pPrChange w:id="7660" w:author="Microsoft" w:date="2016-01-25T15:27:00Z">
          <w:pPr>
            <w:pStyle w:val="3"/>
          </w:pPr>
        </w:pPrChange>
      </w:pPr>
    </w:p>
    <w:p w:rsidR="00FD3342" w:rsidRPr="0052022D" w:rsidRDefault="00FD3342">
      <w:pPr>
        <w:pStyle w:val="a0"/>
        <w:ind w:firstLineChars="0" w:firstLine="0"/>
        <w:rPr>
          <w:ins w:id="7661" w:author="Microsoft" w:date="2016-01-25T15:26:00Z"/>
        </w:rPr>
        <w:pPrChange w:id="7662" w:author="Microsoft" w:date="2016-01-25T15:27:00Z">
          <w:pPr>
            <w:pStyle w:val="3"/>
          </w:pPr>
        </w:pPrChange>
      </w:pPr>
    </w:p>
    <w:p w:rsidR="00E502ED" w:rsidRDefault="00E502ED">
      <w:pPr>
        <w:pStyle w:val="4"/>
        <w:rPr>
          <w:ins w:id="7663" w:author="Microsoft" w:date="2016-03-31T16:27:00Z"/>
        </w:rPr>
      </w:pPr>
      <w:ins w:id="7664" w:author="Microsoft" w:date="2016-03-31T16:27:00Z">
        <w:r>
          <w:rPr>
            <w:rFonts w:hint="eastAsia"/>
          </w:rPr>
          <w:t>未</w:t>
        </w:r>
        <w:r>
          <w:t>销售站点报表</w:t>
        </w:r>
        <w:r>
          <w:rPr>
            <w:rFonts w:hint="eastAsia"/>
          </w:rPr>
          <w:t>（</w:t>
        </w:r>
        <w:r>
          <w:rPr>
            <w:rFonts w:hint="eastAsia"/>
          </w:rPr>
          <w:t>N</w:t>
        </w:r>
        <w:r>
          <w:t>o Sale Outlets R</w:t>
        </w:r>
      </w:ins>
      <w:ins w:id="7665" w:author="Microsoft" w:date="2016-03-31T16:28:00Z">
        <w:r>
          <w:t>eports</w:t>
        </w:r>
      </w:ins>
      <w:ins w:id="7666" w:author="Microsoft" w:date="2016-03-31T16:27:00Z">
        <w:r>
          <w:t>）</w:t>
        </w:r>
      </w:ins>
    </w:p>
    <w:tbl>
      <w:tblPr>
        <w:tblW w:w="4805" w:type="pct"/>
        <w:tblInd w:w="132" w:type="dxa"/>
        <w:tblLook w:val="04A0" w:firstRow="1" w:lastRow="0" w:firstColumn="1" w:lastColumn="0" w:noHBand="0" w:noVBand="1"/>
      </w:tblPr>
      <w:tblGrid>
        <w:gridCol w:w="5433"/>
        <w:gridCol w:w="7961"/>
      </w:tblGrid>
      <w:tr w:rsidR="00E502ED" w:rsidRPr="009A3BDA" w:rsidTr="009357BF">
        <w:trPr>
          <w:trHeight w:val="189"/>
          <w:ins w:id="7667" w:author="Microsoft" w:date="2016-03-31T16:28:00Z"/>
        </w:trPr>
        <w:tc>
          <w:tcPr>
            <w:tcW w:w="202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E502ED" w:rsidRPr="00940825" w:rsidRDefault="00E502ED" w:rsidP="009357BF">
            <w:pPr>
              <w:pStyle w:val="a8"/>
              <w:widowControl/>
              <w:numPr>
                <w:ilvl w:val="0"/>
                <w:numId w:val="65"/>
              </w:numPr>
              <w:spacing w:before="240" w:after="0"/>
              <w:ind w:firstLineChars="0"/>
              <w:jc w:val="left"/>
              <w:rPr>
                <w:ins w:id="7668" w:author="Microsoft" w:date="2016-03-31T16:28:00Z"/>
                <w:rFonts w:ascii="宋体" w:hAnsi="宋体" w:cs="宋体"/>
                <w:b/>
                <w:bCs/>
                <w:color w:val="000000"/>
                <w:sz w:val="22"/>
              </w:rPr>
            </w:pPr>
            <w:ins w:id="7669" w:author="Microsoft" w:date="2016-03-31T16:28:00Z">
              <w:r w:rsidRPr="00940825">
                <w:rPr>
                  <w:rFonts w:ascii="宋体" w:hAnsi="宋体" w:cs="宋体" w:hint="eastAsia"/>
                  <w:b/>
                  <w:bCs/>
                  <w:color w:val="000000"/>
                  <w:sz w:val="22"/>
                </w:rPr>
                <w:t>查询条件</w:t>
              </w:r>
            </w:ins>
          </w:p>
        </w:tc>
        <w:tc>
          <w:tcPr>
            <w:tcW w:w="29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E502ED" w:rsidRPr="009A3BDA" w:rsidRDefault="00E502ED" w:rsidP="009357BF">
            <w:pPr>
              <w:spacing w:before="240"/>
              <w:rPr>
                <w:ins w:id="7670" w:author="Microsoft" w:date="2016-03-31T16:28:00Z"/>
                <w:rFonts w:ascii="宋体" w:hAnsi="宋体" w:cs="宋体"/>
                <w:b/>
                <w:bCs/>
                <w:color w:val="000000"/>
                <w:sz w:val="22"/>
              </w:rPr>
            </w:pPr>
            <w:ins w:id="7671" w:author="Microsoft" w:date="2016-03-31T16:28:00Z">
              <w:r w:rsidRPr="009A3BDA">
                <w:rPr>
                  <w:rFonts w:ascii="宋体" w:hAnsi="宋体" w:cs="宋体" w:hint="eastAsia"/>
                  <w:b/>
                  <w:bCs/>
                  <w:color w:val="000000"/>
                  <w:sz w:val="22"/>
                </w:rPr>
                <w:t>说明</w:t>
              </w:r>
            </w:ins>
          </w:p>
        </w:tc>
      </w:tr>
      <w:tr w:rsidR="00E502ED" w:rsidRPr="009A3BDA" w:rsidTr="009357BF">
        <w:trPr>
          <w:trHeight w:val="311"/>
          <w:ins w:id="7672" w:author="Microsoft" w:date="2016-03-31T16:28:00Z"/>
        </w:trPr>
        <w:tc>
          <w:tcPr>
            <w:tcW w:w="202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2ED" w:rsidRPr="009A3BDA" w:rsidRDefault="00E502ED" w:rsidP="009357BF">
            <w:pPr>
              <w:spacing w:before="240"/>
              <w:jc w:val="center"/>
              <w:rPr>
                <w:ins w:id="7673" w:author="Microsoft" w:date="2016-03-31T16:28:00Z"/>
                <w:rFonts w:ascii="宋体" w:hAnsi="宋体" w:cs="宋体"/>
                <w:color w:val="000000"/>
                <w:sz w:val="22"/>
              </w:rPr>
            </w:pPr>
            <w:ins w:id="7674" w:author="Microsoft" w:date="2016-03-31T16:28:00Z">
              <w:r>
                <w:rPr>
                  <w:rFonts w:ascii="宋体" w:hAnsi="宋体" w:cs="宋体" w:hint="eastAsia"/>
                  <w:color w:val="000000"/>
                  <w:sz w:val="22"/>
                </w:rPr>
                <w:t>部门名称</w:t>
              </w:r>
            </w:ins>
          </w:p>
        </w:tc>
        <w:tc>
          <w:tcPr>
            <w:tcW w:w="297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502ED" w:rsidRDefault="00E502ED" w:rsidP="009357BF">
            <w:pPr>
              <w:spacing w:before="240"/>
              <w:jc w:val="center"/>
              <w:rPr>
                <w:ins w:id="7675" w:author="Microsoft" w:date="2016-03-31T16:28:00Z"/>
                <w:rFonts w:ascii="宋体" w:hAnsi="宋体" w:cs="宋体"/>
                <w:color w:val="000000"/>
                <w:sz w:val="22"/>
              </w:rPr>
            </w:pPr>
            <w:ins w:id="7676" w:author="Microsoft" w:date="2016-03-31T16:28:00Z">
              <w:r>
                <w:rPr>
                  <w:rFonts w:ascii="宋体" w:hAnsi="宋体" w:cs="宋体" w:hint="eastAsia"/>
                  <w:color w:val="000000"/>
                  <w:sz w:val="22"/>
                </w:rPr>
                <w:t>下拉</w:t>
              </w:r>
              <w:r>
                <w:rPr>
                  <w:rFonts w:ascii="宋体" w:hAnsi="宋体" w:cs="宋体"/>
                  <w:color w:val="000000"/>
                  <w:sz w:val="22"/>
                </w:rPr>
                <w:t>选择</w:t>
              </w:r>
              <w:r>
                <w:rPr>
                  <w:rFonts w:ascii="宋体" w:hAnsi="宋体" w:cs="宋体" w:hint="eastAsia"/>
                  <w:color w:val="000000"/>
                  <w:sz w:val="22"/>
                </w:rPr>
                <w:t>部门</w:t>
              </w:r>
              <w:r>
                <w:rPr>
                  <w:rFonts w:ascii="宋体" w:hAnsi="宋体" w:cs="宋体"/>
                  <w:color w:val="000000"/>
                  <w:sz w:val="22"/>
                </w:rPr>
                <w:t>名称</w:t>
              </w:r>
            </w:ins>
          </w:p>
        </w:tc>
      </w:tr>
      <w:tr w:rsidR="00E502ED" w:rsidRPr="009A3BDA" w:rsidTr="009357BF">
        <w:trPr>
          <w:trHeight w:val="305"/>
          <w:ins w:id="7677" w:author="Microsoft" w:date="2016-03-31T16:28:00Z"/>
        </w:trPr>
        <w:tc>
          <w:tcPr>
            <w:tcW w:w="202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2ED" w:rsidRPr="009A3BDA" w:rsidRDefault="00E502ED" w:rsidP="009357BF">
            <w:pPr>
              <w:spacing w:before="240"/>
              <w:jc w:val="center"/>
              <w:rPr>
                <w:ins w:id="7678" w:author="Microsoft" w:date="2016-03-31T16:28:00Z"/>
                <w:rFonts w:ascii="宋体" w:hAnsi="宋体" w:cs="宋体"/>
                <w:color w:val="000000"/>
                <w:sz w:val="22"/>
              </w:rPr>
            </w:pPr>
            <w:ins w:id="7679" w:author="Microsoft" w:date="2016-03-31T16:28:00Z">
              <w:r>
                <w:rPr>
                  <w:rFonts w:ascii="宋体" w:hAnsi="宋体" w:cs="宋体" w:hint="eastAsia"/>
                  <w:color w:val="000000"/>
                  <w:sz w:val="22"/>
                </w:rPr>
                <w:t>日期</w:t>
              </w:r>
            </w:ins>
          </w:p>
        </w:tc>
        <w:tc>
          <w:tcPr>
            <w:tcW w:w="29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502ED" w:rsidRPr="009A3BDA" w:rsidRDefault="00E502ED" w:rsidP="009357BF">
            <w:pPr>
              <w:spacing w:before="240"/>
              <w:jc w:val="center"/>
              <w:rPr>
                <w:ins w:id="7680" w:author="Microsoft" w:date="2016-03-31T16:28:00Z"/>
                <w:rFonts w:ascii="宋体" w:hAnsi="宋体" w:cs="宋体"/>
                <w:color w:val="000000"/>
                <w:sz w:val="22"/>
              </w:rPr>
            </w:pPr>
            <w:ins w:id="7681" w:author="Microsoft" w:date="2016-03-31T16:28:00Z">
              <w:r>
                <w:rPr>
                  <w:rFonts w:ascii="宋体" w:hAnsi="宋体" w:cs="宋体" w:hint="eastAsia"/>
                  <w:color w:val="000000"/>
                  <w:sz w:val="22"/>
                </w:rPr>
                <w:t>选择</w:t>
              </w:r>
              <w:r>
                <w:rPr>
                  <w:rFonts w:ascii="宋体" w:hAnsi="宋体" w:cs="宋体"/>
                  <w:color w:val="000000"/>
                  <w:sz w:val="22"/>
                </w:rPr>
                <w:t>起止</w:t>
              </w:r>
              <w:r>
                <w:rPr>
                  <w:rFonts w:ascii="宋体" w:hAnsi="宋体" w:cs="宋体" w:hint="eastAsia"/>
                  <w:color w:val="000000"/>
                  <w:sz w:val="22"/>
                </w:rPr>
                <w:t>日期</w:t>
              </w:r>
              <w:r>
                <w:rPr>
                  <w:rFonts w:ascii="宋体" w:hAnsi="宋体" w:cs="宋体"/>
                  <w:color w:val="000000"/>
                  <w:sz w:val="22"/>
                </w:rPr>
                <w:t>，查询</w:t>
              </w:r>
              <w:r>
                <w:rPr>
                  <w:rFonts w:ascii="宋体" w:hAnsi="宋体" w:cs="宋体" w:hint="eastAsia"/>
                  <w:color w:val="000000"/>
                  <w:sz w:val="22"/>
                </w:rPr>
                <w:t>某</w:t>
              </w:r>
              <w:r>
                <w:rPr>
                  <w:rFonts w:ascii="宋体" w:hAnsi="宋体" w:cs="宋体"/>
                  <w:color w:val="000000"/>
                  <w:sz w:val="22"/>
                </w:rPr>
                <w:t>一时间段的数据；</w:t>
              </w:r>
            </w:ins>
          </w:p>
        </w:tc>
      </w:tr>
    </w:tbl>
    <w:p w:rsidR="00E502ED" w:rsidRPr="00876D8F" w:rsidRDefault="00E502ED" w:rsidP="00E502ED">
      <w:pPr>
        <w:pStyle w:val="a8"/>
        <w:ind w:left="360" w:firstLineChars="0" w:firstLine="0"/>
        <w:rPr>
          <w:ins w:id="7682" w:author="Microsoft" w:date="2016-03-31T16:28:00Z"/>
        </w:rPr>
      </w:pPr>
    </w:p>
    <w:p w:rsidR="00E502ED" w:rsidRDefault="00E502ED" w:rsidP="00E502ED">
      <w:pPr>
        <w:pStyle w:val="a8"/>
        <w:ind w:left="360" w:firstLineChars="0" w:firstLine="0"/>
        <w:rPr>
          <w:ins w:id="7683" w:author="Microsoft" w:date="2016-03-31T16:28:00Z"/>
        </w:rPr>
      </w:pPr>
    </w:p>
    <w:tbl>
      <w:tblPr>
        <w:tblStyle w:val="a9"/>
        <w:tblW w:w="13840" w:type="dxa"/>
        <w:tblInd w:w="108" w:type="dxa"/>
        <w:tblLook w:val="04A0" w:firstRow="1" w:lastRow="0" w:firstColumn="1" w:lastColumn="0" w:noHBand="0" w:noVBand="1"/>
      </w:tblPr>
      <w:tblGrid>
        <w:gridCol w:w="1089"/>
        <w:gridCol w:w="1089"/>
        <w:gridCol w:w="1089"/>
        <w:gridCol w:w="1213"/>
        <w:gridCol w:w="1027"/>
        <w:gridCol w:w="1151"/>
        <w:gridCol w:w="1257"/>
        <w:gridCol w:w="1273"/>
        <w:gridCol w:w="1203"/>
        <w:gridCol w:w="1156"/>
        <w:gridCol w:w="1156"/>
        <w:gridCol w:w="1137"/>
      </w:tblGrid>
      <w:tr w:rsidR="00E502ED" w:rsidTr="009357BF">
        <w:trPr>
          <w:trHeight w:val="623"/>
          <w:ins w:id="7684" w:author="Microsoft" w:date="2016-03-31T16:28:00Z"/>
        </w:trPr>
        <w:tc>
          <w:tcPr>
            <w:tcW w:w="1089" w:type="dxa"/>
            <w:shd w:val="clear" w:color="auto" w:fill="D9D9D9" w:themeFill="background1" w:themeFillShade="D9"/>
          </w:tcPr>
          <w:p w:rsidR="00E502ED" w:rsidRDefault="00E502ED" w:rsidP="009357BF">
            <w:pPr>
              <w:pStyle w:val="a8"/>
              <w:ind w:firstLineChars="0" w:firstLine="0"/>
              <w:rPr>
                <w:ins w:id="7685" w:author="Microsoft" w:date="2016-03-31T16:28:00Z"/>
              </w:rPr>
            </w:pPr>
            <w:ins w:id="7686" w:author="Microsoft" w:date="2016-03-31T16:29:00Z">
              <w:r>
                <w:rPr>
                  <w:rFonts w:hint="eastAsia"/>
                </w:rPr>
                <w:t>创建</w:t>
              </w:r>
            </w:ins>
            <w:ins w:id="7687" w:author="Microsoft" w:date="2016-03-31T16:28:00Z">
              <w:r>
                <w:rPr>
                  <w:rFonts w:hint="eastAsia"/>
                </w:rPr>
                <w:t>日期</w:t>
              </w:r>
            </w:ins>
          </w:p>
        </w:tc>
        <w:tc>
          <w:tcPr>
            <w:tcW w:w="1089" w:type="dxa"/>
            <w:shd w:val="clear" w:color="auto" w:fill="D9D9D9" w:themeFill="background1" w:themeFillShade="D9"/>
          </w:tcPr>
          <w:p w:rsidR="00E502ED" w:rsidRDefault="00E502ED" w:rsidP="009357BF">
            <w:pPr>
              <w:pStyle w:val="a8"/>
              <w:ind w:firstLineChars="0" w:firstLine="0"/>
              <w:rPr>
                <w:ins w:id="7688" w:author="Microsoft" w:date="2016-03-31T16:28:00Z"/>
              </w:rPr>
            </w:pPr>
            <w:ins w:id="7689" w:author="Microsoft" w:date="2016-03-31T16:28:00Z">
              <w:r>
                <w:rPr>
                  <w:rFonts w:hint="eastAsia"/>
                </w:rPr>
                <w:t>所属</w:t>
              </w:r>
              <w:r>
                <w:t>部门</w:t>
              </w:r>
            </w:ins>
          </w:p>
        </w:tc>
        <w:tc>
          <w:tcPr>
            <w:tcW w:w="1089" w:type="dxa"/>
            <w:shd w:val="clear" w:color="auto" w:fill="D9D9D9" w:themeFill="background1" w:themeFillShade="D9"/>
          </w:tcPr>
          <w:p w:rsidR="00E502ED" w:rsidRDefault="00E502ED" w:rsidP="009357BF">
            <w:pPr>
              <w:pStyle w:val="a8"/>
              <w:ind w:firstLineChars="0" w:firstLine="0"/>
              <w:rPr>
                <w:ins w:id="7690" w:author="Microsoft" w:date="2016-03-31T16:28:00Z"/>
              </w:rPr>
            </w:pPr>
            <w:ins w:id="7691" w:author="Microsoft" w:date="2016-03-31T16:28:00Z">
              <w:r>
                <w:rPr>
                  <w:rFonts w:hint="eastAsia"/>
                </w:rPr>
                <w:t>站点编号</w:t>
              </w:r>
            </w:ins>
          </w:p>
        </w:tc>
        <w:tc>
          <w:tcPr>
            <w:tcW w:w="1213" w:type="dxa"/>
            <w:shd w:val="clear" w:color="auto" w:fill="D9D9D9" w:themeFill="background1" w:themeFillShade="D9"/>
          </w:tcPr>
          <w:p w:rsidR="00E502ED" w:rsidRDefault="00E502ED" w:rsidP="009357BF">
            <w:pPr>
              <w:pStyle w:val="a8"/>
              <w:ind w:firstLineChars="0" w:firstLine="0"/>
              <w:rPr>
                <w:ins w:id="7692" w:author="Microsoft" w:date="2016-03-31T16:28:00Z"/>
              </w:rPr>
            </w:pPr>
            <w:ins w:id="7693" w:author="Microsoft" w:date="2016-03-31T16:28:00Z">
              <w:r>
                <w:rPr>
                  <w:rFonts w:hint="eastAsia"/>
                </w:rPr>
                <w:t>站点名称</w:t>
              </w:r>
            </w:ins>
          </w:p>
        </w:tc>
        <w:tc>
          <w:tcPr>
            <w:tcW w:w="1027" w:type="dxa"/>
            <w:shd w:val="clear" w:color="auto" w:fill="D9D9D9" w:themeFill="background1" w:themeFillShade="D9"/>
          </w:tcPr>
          <w:p w:rsidR="00E502ED" w:rsidRDefault="00E502ED" w:rsidP="009357BF">
            <w:pPr>
              <w:pStyle w:val="a8"/>
              <w:ind w:firstLineChars="0" w:firstLine="0"/>
              <w:rPr>
                <w:ins w:id="7694" w:author="Microsoft" w:date="2016-03-31T16:28:00Z"/>
              </w:rPr>
            </w:pPr>
            <w:ins w:id="7695" w:author="Microsoft" w:date="2016-03-31T16:28:00Z">
              <w:r>
                <w:rPr>
                  <w:rFonts w:hint="eastAsia"/>
                </w:rPr>
                <w:t>地址</w:t>
              </w:r>
            </w:ins>
          </w:p>
        </w:tc>
        <w:tc>
          <w:tcPr>
            <w:tcW w:w="1151" w:type="dxa"/>
            <w:shd w:val="clear" w:color="auto" w:fill="D9D9D9" w:themeFill="background1" w:themeFillShade="D9"/>
          </w:tcPr>
          <w:p w:rsidR="00E502ED" w:rsidRDefault="00E502ED" w:rsidP="009357BF">
            <w:pPr>
              <w:pStyle w:val="a8"/>
              <w:ind w:firstLineChars="0" w:firstLine="0"/>
              <w:rPr>
                <w:ins w:id="7696" w:author="Microsoft" w:date="2016-03-31T16:28:00Z"/>
              </w:rPr>
            </w:pPr>
            <w:ins w:id="7697" w:author="Microsoft" w:date="2016-03-31T16:28:00Z">
              <w:r>
                <w:rPr>
                  <w:rFonts w:hint="eastAsia"/>
                </w:rPr>
                <w:t>联系人</w:t>
              </w:r>
            </w:ins>
          </w:p>
        </w:tc>
        <w:tc>
          <w:tcPr>
            <w:tcW w:w="1257" w:type="dxa"/>
            <w:shd w:val="clear" w:color="auto" w:fill="D9D9D9" w:themeFill="background1" w:themeFillShade="D9"/>
          </w:tcPr>
          <w:p w:rsidR="00E502ED" w:rsidRDefault="00E502ED" w:rsidP="009357BF">
            <w:pPr>
              <w:pStyle w:val="a8"/>
              <w:ind w:firstLineChars="0" w:firstLine="0"/>
              <w:rPr>
                <w:ins w:id="7698" w:author="Microsoft" w:date="2016-03-31T16:28:00Z"/>
              </w:rPr>
            </w:pPr>
            <w:ins w:id="7699" w:author="Microsoft" w:date="2016-03-31T16:28:00Z">
              <w:r>
                <w:rPr>
                  <w:rFonts w:hint="eastAsia"/>
                </w:rPr>
                <w:t>合同编号</w:t>
              </w:r>
            </w:ins>
          </w:p>
        </w:tc>
        <w:tc>
          <w:tcPr>
            <w:tcW w:w="1273" w:type="dxa"/>
            <w:shd w:val="clear" w:color="auto" w:fill="D9D9D9" w:themeFill="background1" w:themeFillShade="D9"/>
          </w:tcPr>
          <w:p w:rsidR="00E502ED" w:rsidRDefault="00E502ED" w:rsidP="009357BF">
            <w:pPr>
              <w:pStyle w:val="a8"/>
              <w:ind w:firstLineChars="0" w:firstLine="0"/>
              <w:rPr>
                <w:ins w:id="7700" w:author="Microsoft" w:date="2016-03-31T16:28:00Z"/>
              </w:rPr>
            </w:pPr>
            <w:ins w:id="7701" w:author="Microsoft" w:date="2016-03-31T16:28:00Z">
              <w:r>
                <w:rPr>
                  <w:rFonts w:hint="eastAsia"/>
                </w:rPr>
                <w:t>联系</w:t>
              </w:r>
              <w:r>
                <w:t>方式</w:t>
              </w:r>
            </w:ins>
          </w:p>
        </w:tc>
        <w:tc>
          <w:tcPr>
            <w:tcW w:w="1203" w:type="dxa"/>
            <w:shd w:val="clear" w:color="auto" w:fill="D9D9D9" w:themeFill="background1" w:themeFillShade="D9"/>
          </w:tcPr>
          <w:p w:rsidR="00E502ED" w:rsidRDefault="00E502ED" w:rsidP="009357BF">
            <w:pPr>
              <w:pStyle w:val="a8"/>
              <w:ind w:firstLineChars="0" w:firstLine="0"/>
              <w:rPr>
                <w:ins w:id="7702" w:author="Microsoft" w:date="2016-03-31T16:28:00Z"/>
              </w:rPr>
            </w:pPr>
            <w:ins w:id="7703" w:author="Microsoft" w:date="2016-03-31T16:28:00Z">
              <w:r>
                <w:rPr>
                  <w:rFonts w:hint="eastAsia"/>
                </w:rPr>
                <w:t>信用额度</w:t>
              </w:r>
            </w:ins>
          </w:p>
        </w:tc>
        <w:tc>
          <w:tcPr>
            <w:tcW w:w="1156" w:type="dxa"/>
            <w:shd w:val="clear" w:color="auto" w:fill="D9D9D9" w:themeFill="background1" w:themeFillShade="D9"/>
          </w:tcPr>
          <w:p w:rsidR="00E502ED" w:rsidRDefault="00E502ED" w:rsidP="009357BF">
            <w:pPr>
              <w:pStyle w:val="a8"/>
              <w:ind w:firstLineChars="0" w:firstLine="0"/>
              <w:rPr>
                <w:ins w:id="7704" w:author="Microsoft" w:date="2016-03-31T16:28:00Z"/>
              </w:rPr>
            </w:pPr>
            <w:ins w:id="7705" w:author="Microsoft" w:date="2016-03-31T16:28:00Z">
              <w:r>
                <w:rPr>
                  <w:rFonts w:hint="eastAsia"/>
                </w:rPr>
                <w:t>销售</w:t>
              </w:r>
              <w:r>
                <w:t>佣金</w:t>
              </w:r>
            </w:ins>
          </w:p>
        </w:tc>
        <w:tc>
          <w:tcPr>
            <w:tcW w:w="1156" w:type="dxa"/>
            <w:shd w:val="clear" w:color="auto" w:fill="D9D9D9" w:themeFill="background1" w:themeFillShade="D9"/>
          </w:tcPr>
          <w:p w:rsidR="00E502ED" w:rsidRDefault="00E502ED" w:rsidP="009357BF">
            <w:pPr>
              <w:pStyle w:val="a8"/>
              <w:ind w:firstLineChars="0" w:firstLine="0"/>
              <w:rPr>
                <w:ins w:id="7706" w:author="Microsoft" w:date="2016-03-31T16:28:00Z"/>
              </w:rPr>
            </w:pPr>
            <w:ins w:id="7707" w:author="Microsoft" w:date="2016-03-31T16:28:00Z">
              <w:r>
                <w:rPr>
                  <w:rFonts w:hint="eastAsia"/>
                </w:rPr>
                <w:t>兑奖</w:t>
              </w:r>
              <w:r>
                <w:t>佣金</w:t>
              </w:r>
            </w:ins>
          </w:p>
        </w:tc>
        <w:tc>
          <w:tcPr>
            <w:tcW w:w="1137" w:type="dxa"/>
            <w:shd w:val="clear" w:color="auto" w:fill="D9D9D9" w:themeFill="background1" w:themeFillShade="D9"/>
          </w:tcPr>
          <w:p w:rsidR="00E502ED" w:rsidRDefault="00E502ED" w:rsidP="009357BF">
            <w:pPr>
              <w:pStyle w:val="a8"/>
              <w:ind w:firstLineChars="0" w:firstLine="0"/>
              <w:rPr>
                <w:ins w:id="7708" w:author="Microsoft" w:date="2016-03-31T16:28:00Z"/>
              </w:rPr>
            </w:pPr>
            <w:ins w:id="7709" w:author="Microsoft" w:date="2016-03-31T16:28:00Z">
              <w:r>
                <w:rPr>
                  <w:rFonts w:hint="eastAsia"/>
                </w:rPr>
                <w:t>状态</w:t>
              </w:r>
            </w:ins>
          </w:p>
        </w:tc>
      </w:tr>
      <w:tr w:rsidR="00E502ED" w:rsidTr="009357BF">
        <w:trPr>
          <w:trHeight w:val="623"/>
          <w:ins w:id="7710" w:author="Microsoft" w:date="2016-03-31T16:28:00Z"/>
        </w:trPr>
        <w:tc>
          <w:tcPr>
            <w:tcW w:w="1089" w:type="dxa"/>
          </w:tcPr>
          <w:p w:rsidR="00E502ED" w:rsidRDefault="00E502ED" w:rsidP="009357BF">
            <w:pPr>
              <w:pStyle w:val="a8"/>
              <w:ind w:firstLineChars="0" w:firstLine="0"/>
              <w:rPr>
                <w:ins w:id="7711" w:author="Microsoft" w:date="2016-03-31T16:28:00Z"/>
              </w:rPr>
            </w:pPr>
          </w:p>
        </w:tc>
        <w:tc>
          <w:tcPr>
            <w:tcW w:w="1089" w:type="dxa"/>
          </w:tcPr>
          <w:p w:rsidR="00E502ED" w:rsidRDefault="00E502ED" w:rsidP="009357BF">
            <w:pPr>
              <w:pStyle w:val="a8"/>
              <w:ind w:firstLineChars="0" w:firstLine="0"/>
              <w:rPr>
                <w:ins w:id="7712" w:author="Microsoft" w:date="2016-03-31T16:28:00Z"/>
              </w:rPr>
            </w:pPr>
          </w:p>
        </w:tc>
        <w:tc>
          <w:tcPr>
            <w:tcW w:w="1089" w:type="dxa"/>
          </w:tcPr>
          <w:p w:rsidR="00E502ED" w:rsidRDefault="00E502ED" w:rsidP="009357BF">
            <w:pPr>
              <w:pStyle w:val="a8"/>
              <w:ind w:firstLineChars="0" w:firstLine="0"/>
              <w:rPr>
                <w:ins w:id="7713" w:author="Microsoft" w:date="2016-03-31T16:28:00Z"/>
              </w:rPr>
            </w:pPr>
          </w:p>
        </w:tc>
        <w:tc>
          <w:tcPr>
            <w:tcW w:w="1213" w:type="dxa"/>
          </w:tcPr>
          <w:p w:rsidR="00E502ED" w:rsidRDefault="00E502ED" w:rsidP="009357BF">
            <w:pPr>
              <w:pStyle w:val="a8"/>
              <w:ind w:firstLineChars="0" w:firstLine="0"/>
              <w:rPr>
                <w:ins w:id="7714" w:author="Microsoft" w:date="2016-03-31T16:28:00Z"/>
              </w:rPr>
            </w:pPr>
          </w:p>
        </w:tc>
        <w:tc>
          <w:tcPr>
            <w:tcW w:w="1027" w:type="dxa"/>
          </w:tcPr>
          <w:p w:rsidR="00E502ED" w:rsidRDefault="00E502ED" w:rsidP="009357BF">
            <w:pPr>
              <w:pStyle w:val="a8"/>
              <w:ind w:firstLineChars="0" w:firstLine="0"/>
              <w:rPr>
                <w:ins w:id="7715" w:author="Microsoft" w:date="2016-03-31T16:28:00Z"/>
              </w:rPr>
            </w:pPr>
          </w:p>
        </w:tc>
        <w:tc>
          <w:tcPr>
            <w:tcW w:w="1151" w:type="dxa"/>
          </w:tcPr>
          <w:p w:rsidR="00E502ED" w:rsidRDefault="00E502ED" w:rsidP="009357BF">
            <w:pPr>
              <w:pStyle w:val="a8"/>
              <w:ind w:firstLineChars="0" w:firstLine="0"/>
              <w:rPr>
                <w:ins w:id="7716" w:author="Microsoft" w:date="2016-03-31T16:28:00Z"/>
              </w:rPr>
            </w:pPr>
          </w:p>
        </w:tc>
        <w:tc>
          <w:tcPr>
            <w:tcW w:w="1257" w:type="dxa"/>
          </w:tcPr>
          <w:p w:rsidR="00E502ED" w:rsidRDefault="00E502ED" w:rsidP="009357BF">
            <w:pPr>
              <w:pStyle w:val="a8"/>
              <w:ind w:firstLineChars="0" w:firstLine="0"/>
              <w:rPr>
                <w:ins w:id="7717" w:author="Microsoft" w:date="2016-03-31T16:28:00Z"/>
              </w:rPr>
            </w:pPr>
          </w:p>
        </w:tc>
        <w:tc>
          <w:tcPr>
            <w:tcW w:w="1273" w:type="dxa"/>
          </w:tcPr>
          <w:p w:rsidR="00E502ED" w:rsidRDefault="00E502ED" w:rsidP="009357BF">
            <w:pPr>
              <w:pStyle w:val="a8"/>
              <w:ind w:firstLineChars="0" w:firstLine="0"/>
              <w:rPr>
                <w:ins w:id="7718" w:author="Microsoft" w:date="2016-03-31T16:28:00Z"/>
              </w:rPr>
            </w:pPr>
          </w:p>
        </w:tc>
        <w:tc>
          <w:tcPr>
            <w:tcW w:w="1203" w:type="dxa"/>
          </w:tcPr>
          <w:p w:rsidR="00E502ED" w:rsidRDefault="00E502ED" w:rsidP="009357BF">
            <w:pPr>
              <w:pStyle w:val="a8"/>
              <w:ind w:firstLineChars="0" w:firstLine="0"/>
              <w:rPr>
                <w:ins w:id="7719" w:author="Microsoft" w:date="2016-03-31T16:28:00Z"/>
              </w:rPr>
            </w:pPr>
          </w:p>
        </w:tc>
        <w:tc>
          <w:tcPr>
            <w:tcW w:w="1156" w:type="dxa"/>
          </w:tcPr>
          <w:p w:rsidR="00E502ED" w:rsidRDefault="00E502ED" w:rsidP="009357BF">
            <w:pPr>
              <w:pStyle w:val="a8"/>
              <w:ind w:firstLineChars="0" w:firstLine="0"/>
              <w:rPr>
                <w:ins w:id="7720" w:author="Microsoft" w:date="2016-03-31T16:28:00Z"/>
              </w:rPr>
            </w:pPr>
          </w:p>
        </w:tc>
        <w:tc>
          <w:tcPr>
            <w:tcW w:w="1156" w:type="dxa"/>
          </w:tcPr>
          <w:p w:rsidR="00E502ED" w:rsidRDefault="00E502ED" w:rsidP="009357BF">
            <w:pPr>
              <w:pStyle w:val="a8"/>
              <w:ind w:firstLineChars="0" w:firstLine="0"/>
              <w:rPr>
                <w:ins w:id="7721" w:author="Microsoft" w:date="2016-03-31T16:28:00Z"/>
              </w:rPr>
            </w:pPr>
          </w:p>
        </w:tc>
        <w:tc>
          <w:tcPr>
            <w:tcW w:w="1137" w:type="dxa"/>
          </w:tcPr>
          <w:p w:rsidR="00E502ED" w:rsidRDefault="00E502ED" w:rsidP="009357BF">
            <w:pPr>
              <w:pStyle w:val="a8"/>
              <w:ind w:firstLineChars="0" w:firstLine="0"/>
              <w:rPr>
                <w:ins w:id="7722" w:author="Microsoft" w:date="2016-03-31T16:28:00Z"/>
              </w:rPr>
            </w:pPr>
          </w:p>
        </w:tc>
      </w:tr>
      <w:tr w:rsidR="00E502ED" w:rsidTr="009357BF">
        <w:trPr>
          <w:trHeight w:val="623"/>
          <w:ins w:id="7723" w:author="Microsoft" w:date="2016-03-31T16:28:00Z"/>
        </w:trPr>
        <w:tc>
          <w:tcPr>
            <w:tcW w:w="1089" w:type="dxa"/>
          </w:tcPr>
          <w:p w:rsidR="00E502ED" w:rsidRDefault="00E502ED" w:rsidP="009357BF">
            <w:pPr>
              <w:pStyle w:val="a8"/>
              <w:ind w:firstLineChars="0" w:firstLine="0"/>
              <w:rPr>
                <w:ins w:id="7724" w:author="Microsoft" w:date="2016-03-31T16:28:00Z"/>
              </w:rPr>
            </w:pPr>
          </w:p>
        </w:tc>
        <w:tc>
          <w:tcPr>
            <w:tcW w:w="1089" w:type="dxa"/>
          </w:tcPr>
          <w:p w:rsidR="00E502ED" w:rsidRDefault="00E502ED" w:rsidP="009357BF">
            <w:pPr>
              <w:pStyle w:val="a8"/>
              <w:ind w:firstLineChars="0" w:firstLine="0"/>
              <w:rPr>
                <w:ins w:id="7725" w:author="Microsoft" w:date="2016-03-31T16:28:00Z"/>
              </w:rPr>
            </w:pPr>
          </w:p>
        </w:tc>
        <w:tc>
          <w:tcPr>
            <w:tcW w:w="1089" w:type="dxa"/>
          </w:tcPr>
          <w:p w:rsidR="00E502ED" w:rsidRDefault="00E502ED" w:rsidP="009357BF">
            <w:pPr>
              <w:pStyle w:val="a8"/>
              <w:ind w:firstLineChars="0" w:firstLine="0"/>
              <w:rPr>
                <w:ins w:id="7726" w:author="Microsoft" w:date="2016-03-31T16:28:00Z"/>
              </w:rPr>
            </w:pPr>
          </w:p>
        </w:tc>
        <w:tc>
          <w:tcPr>
            <w:tcW w:w="1213" w:type="dxa"/>
          </w:tcPr>
          <w:p w:rsidR="00E502ED" w:rsidRDefault="00E502ED" w:rsidP="009357BF">
            <w:pPr>
              <w:pStyle w:val="a8"/>
              <w:ind w:firstLineChars="0" w:firstLine="0"/>
              <w:rPr>
                <w:ins w:id="7727" w:author="Microsoft" w:date="2016-03-31T16:28:00Z"/>
              </w:rPr>
            </w:pPr>
          </w:p>
        </w:tc>
        <w:tc>
          <w:tcPr>
            <w:tcW w:w="1027" w:type="dxa"/>
          </w:tcPr>
          <w:p w:rsidR="00E502ED" w:rsidRDefault="00E502ED" w:rsidP="009357BF">
            <w:pPr>
              <w:pStyle w:val="a8"/>
              <w:ind w:firstLineChars="0" w:firstLine="0"/>
              <w:rPr>
                <w:ins w:id="7728" w:author="Microsoft" w:date="2016-03-31T16:28:00Z"/>
              </w:rPr>
            </w:pPr>
          </w:p>
        </w:tc>
        <w:tc>
          <w:tcPr>
            <w:tcW w:w="1151" w:type="dxa"/>
          </w:tcPr>
          <w:p w:rsidR="00E502ED" w:rsidRDefault="00E502ED" w:rsidP="009357BF">
            <w:pPr>
              <w:pStyle w:val="a8"/>
              <w:ind w:firstLineChars="0" w:firstLine="0"/>
              <w:rPr>
                <w:ins w:id="7729" w:author="Microsoft" w:date="2016-03-31T16:28:00Z"/>
              </w:rPr>
            </w:pPr>
          </w:p>
        </w:tc>
        <w:tc>
          <w:tcPr>
            <w:tcW w:w="1257" w:type="dxa"/>
          </w:tcPr>
          <w:p w:rsidR="00E502ED" w:rsidRDefault="00E502ED" w:rsidP="009357BF">
            <w:pPr>
              <w:pStyle w:val="a8"/>
              <w:ind w:firstLineChars="0" w:firstLine="0"/>
              <w:rPr>
                <w:ins w:id="7730" w:author="Microsoft" w:date="2016-03-31T16:28:00Z"/>
              </w:rPr>
            </w:pPr>
          </w:p>
        </w:tc>
        <w:tc>
          <w:tcPr>
            <w:tcW w:w="1273" w:type="dxa"/>
          </w:tcPr>
          <w:p w:rsidR="00E502ED" w:rsidRDefault="00E502ED" w:rsidP="009357BF">
            <w:pPr>
              <w:pStyle w:val="a8"/>
              <w:ind w:firstLineChars="0" w:firstLine="0"/>
              <w:rPr>
                <w:ins w:id="7731" w:author="Microsoft" w:date="2016-03-31T16:28:00Z"/>
              </w:rPr>
            </w:pPr>
          </w:p>
        </w:tc>
        <w:tc>
          <w:tcPr>
            <w:tcW w:w="1203" w:type="dxa"/>
          </w:tcPr>
          <w:p w:rsidR="00E502ED" w:rsidRDefault="00E502ED" w:rsidP="009357BF">
            <w:pPr>
              <w:pStyle w:val="a8"/>
              <w:ind w:firstLineChars="0" w:firstLine="0"/>
              <w:rPr>
                <w:ins w:id="7732" w:author="Microsoft" w:date="2016-03-31T16:28:00Z"/>
              </w:rPr>
            </w:pPr>
          </w:p>
        </w:tc>
        <w:tc>
          <w:tcPr>
            <w:tcW w:w="1156" w:type="dxa"/>
          </w:tcPr>
          <w:p w:rsidR="00E502ED" w:rsidRDefault="00E502ED" w:rsidP="009357BF">
            <w:pPr>
              <w:pStyle w:val="a8"/>
              <w:ind w:firstLineChars="0" w:firstLine="0"/>
              <w:rPr>
                <w:ins w:id="7733" w:author="Microsoft" w:date="2016-03-31T16:28:00Z"/>
              </w:rPr>
            </w:pPr>
          </w:p>
        </w:tc>
        <w:tc>
          <w:tcPr>
            <w:tcW w:w="1156" w:type="dxa"/>
          </w:tcPr>
          <w:p w:rsidR="00E502ED" w:rsidRDefault="00E502ED" w:rsidP="009357BF">
            <w:pPr>
              <w:pStyle w:val="a8"/>
              <w:ind w:firstLineChars="0" w:firstLine="0"/>
              <w:rPr>
                <w:ins w:id="7734" w:author="Microsoft" w:date="2016-03-31T16:28:00Z"/>
              </w:rPr>
            </w:pPr>
          </w:p>
        </w:tc>
        <w:tc>
          <w:tcPr>
            <w:tcW w:w="1137" w:type="dxa"/>
          </w:tcPr>
          <w:p w:rsidR="00E502ED" w:rsidRDefault="00E502ED" w:rsidP="009357BF">
            <w:pPr>
              <w:pStyle w:val="a8"/>
              <w:ind w:firstLineChars="0" w:firstLine="0"/>
              <w:rPr>
                <w:ins w:id="7735" w:author="Microsoft" w:date="2016-03-31T16:28:00Z"/>
              </w:rPr>
            </w:pPr>
          </w:p>
        </w:tc>
      </w:tr>
    </w:tbl>
    <w:p w:rsidR="00E502ED" w:rsidRPr="003C5CF1" w:rsidRDefault="00E502ED">
      <w:pPr>
        <w:pStyle w:val="a0"/>
        <w:rPr>
          <w:ins w:id="7736" w:author="Microsoft" w:date="2016-03-31T16:27:00Z"/>
        </w:rPr>
        <w:pPrChange w:id="7737" w:author="Microsoft" w:date="2016-03-31T16:27:00Z">
          <w:pPr>
            <w:pStyle w:val="4"/>
          </w:pPr>
        </w:pPrChange>
      </w:pPr>
    </w:p>
    <w:p w:rsidR="005055A9" w:rsidRDefault="009869E5">
      <w:pPr>
        <w:pStyle w:val="4"/>
        <w:rPr>
          <w:ins w:id="7738" w:author="Microsoft" w:date="2016-04-22T11:10:00Z"/>
        </w:rPr>
      </w:pPr>
      <w:bookmarkStart w:id="7739" w:name="_Toc447205956"/>
      <w:ins w:id="7740" w:author="Microsoft" w:date="2016-04-22T11:09:00Z">
        <w:r>
          <w:t>代理商</w:t>
        </w:r>
      </w:ins>
      <w:ins w:id="7741" w:author="Microsoft" w:date="2016-05-11T15:12:00Z">
        <w:r>
          <w:t>资金</w:t>
        </w:r>
      </w:ins>
      <w:ins w:id="7742" w:author="Microsoft" w:date="2016-04-22T11:09:00Z">
        <w:r w:rsidR="005055A9">
          <w:t>统计报表</w:t>
        </w:r>
        <w:r w:rsidR="005055A9">
          <w:rPr>
            <w:rFonts w:hint="eastAsia"/>
          </w:rPr>
          <w:t>（按彩票类型）（</w:t>
        </w:r>
        <w:r w:rsidR="005055A9">
          <w:rPr>
            <w:rFonts w:hint="eastAsia"/>
          </w:rPr>
          <w:t>Agent</w:t>
        </w:r>
        <w:r w:rsidR="005055A9">
          <w:t xml:space="preserve"> Fund Statistics Reports</w:t>
        </w:r>
        <w:r w:rsidR="005055A9">
          <w:rPr>
            <w:rFonts w:hint="eastAsia"/>
          </w:rPr>
          <w:t>）</w:t>
        </w:r>
      </w:ins>
    </w:p>
    <w:tbl>
      <w:tblPr>
        <w:tblW w:w="5000" w:type="pct"/>
        <w:tblLook w:val="04A0" w:firstRow="1" w:lastRow="0" w:firstColumn="1" w:lastColumn="0" w:noHBand="0" w:noVBand="1"/>
      </w:tblPr>
      <w:tblGrid>
        <w:gridCol w:w="4527"/>
        <w:gridCol w:w="9411"/>
      </w:tblGrid>
      <w:tr w:rsidR="00B5509D" w:rsidRPr="009A3BDA" w:rsidTr="00764C22">
        <w:trPr>
          <w:trHeight w:val="285"/>
          <w:ins w:id="7743" w:author="Microsoft" w:date="2016-04-22T11:10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B5509D" w:rsidRPr="00940825" w:rsidRDefault="00B5509D" w:rsidP="00764C22">
            <w:pPr>
              <w:pStyle w:val="a8"/>
              <w:widowControl/>
              <w:numPr>
                <w:ilvl w:val="0"/>
                <w:numId w:val="65"/>
              </w:numPr>
              <w:spacing w:before="240" w:after="0"/>
              <w:ind w:firstLineChars="0"/>
              <w:jc w:val="left"/>
              <w:rPr>
                <w:ins w:id="7744" w:author="Microsoft" w:date="2016-04-22T11:10:00Z"/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ins w:id="7745" w:author="Microsoft" w:date="2016-04-22T11:10:00Z">
              <w:r w:rsidRPr="00940825">
                <w:rPr>
                  <w:rFonts w:ascii="宋体" w:hAnsi="宋体" w:cs="宋体" w:hint="eastAsia"/>
                  <w:b/>
                  <w:bCs/>
                  <w:color w:val="000000"/>
                  <w:sz w:val="22"/>
                  <w:szCs w:val="22"/>
                </w:rPr>
                <w:t>查询条件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B5509D" w:rsidRPr="009A3BDA" w:rsidRDefault="00B5509D" w:rsidP="00764C22">
            <w:pPr>
              <w:spacing w:before="240" w:after="0"/>
              <w:rPr>
                <w:ins w:id="7746" w:author="Microsoft" w:date="2016-04-22T11:10:00Z"/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ins w:id="7747" w:author="Microsoft" w:date="2016-04-22T11:10:00Z">
              <w:r w:rsidRPr="009A3BDA">
                <w:rPr>
                  <w:rFonts w:ascii="宋体" w:hAnsi="宋体" w:cs="宋体" w:hint="eastAsia"/>
                  <w:b/>
                  <w:bCs/>
                  <w:color w:val="000000"/>
                  <w:sz w:val="22"/>
                  <w:szCs w:val="22"/>
                </w:rPr>
                <w:t>说明</w:t>
              </w:r>
            </w:ins>
          </w:p>
        </w:tc>
      </w:tr>
      <w:tr w:rsidR="00B5509D" w:rsidRPr="009A3BDA" w:rsidTr="00764C22">
        <w:trPr>
          <w:trHeight w:val="533"/>
          <w:ins w:id="7748" w:author="Microsoft" w:date="2016-04-22T11:10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509D" w:rsidRPr="009A3BDA" w:rsidRDefault="00B5509D" w:rsidP="00764C22">
            <w:pPr>
              <w:spacing w:before="240" w:after="0"/>
              <w:jc w:val="center"/>
              <w:rPr>
                <w:ins w:id="7749" w:author="Microsoft" w:date="2016-04-22T11:10:00Z"/>
                <w:rFonts w:ascii="宋体" w:hAnsi="宋体" w:cs="宋体"/>
                <w:color w:val="000000"/>
                <w:sz w:val="22"/>
                <w:szCs w:val="22"/>
              </w:rPr>
            </w:pPr>
            <w:ins w:id="7750" w:author="Microsoft" w:date="2016-04-22T11:10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代理商名称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5509D" w:rsidRDefault="00B5509D" w:rsidP="00764C22">
            <w:pPr>
              <w:spacing w:before="240" w:after="0"/>
              <w:jc w:val="center"/>
              <w:rPr>
                <w:ins w:id="7751" w:author="Microsoft" w:date="2016-04-22T11:10:00Z"/>
                <w:rFonts w:ascii="宋体" w:hAnsi="宋体" w:cs="宋体"/>
                <w:color w:val="000000"/>
                <w:sz w:val="22"/>
                <w:szCs w:val="22"/>
              </w:rPr>
            </w:pPr>
            <w:ins w:id="7752" w:author="Microsoft" w:date="2016-04-22T11:10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下拉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选择代理商名称</w:t>
              </w:r>
            </w:ins>
          </w:p>
        </w:tc>
      </w:tr>
      <w:tr w:rsidR="00B5509D" w:rsidRPr="009A3BDA" w:rsidTr="00764C22">
        <w:trPr>
          <w:trHeight w:val="399"/>
          <w:ins w:id="7753" w:author="Microsoft" w:date="2016-04-22T11:10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509D" w:rsidRPr="009A3BDA" w:rsidRDefault="00B5509D" w:rsidP="00764C22">
            <w:pPr>
              <w:spacing w:before="240" w:after="0"/>
              <w:jc w:val="center"/>
              <w:rPr>
                <w:ins w:id="7754" w:author="Microsoft" w:date="2016-04-22T11:10:00Z"/>
                <w:rFonts w:ascii="宋体" w:hAnsi="宋体" w:cs="宋体"/>
                <w:color w:val="000000"/>
                <w:sz w:val="22"/>
                <w:szCs w:val="22"/>
              </w:rPr>
            </w:pPr>
            <w:ins w:id="7755" w:author="Microsoft" w:date="2016-04-22T11:10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lastRenderedPageBreak/>
                <w:t>日期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B5509D" w:rsidRPr="009A3BDA" w:rsidRDefault="00B5509D" w:rsidP="00764C22">
            <w:pPr>
              <w:spacing w:before="240" w:after="0"/>
              <w:jc w:val="center"/>
              <w:rPr>
                <w:ins w:id="7756" w:author="Microsoft" w:date="2016-04-22T11:10:00Z"/>
                <w:rFonts w:ascii="宋体" w:hAnsi="宋体" w:cs="宋体"/>
                <w:color w:val="000000"/>
                <w:sz w:val="22"/>
                <w:szCs w:val="22"/>
              </w:rPr>
            </w:pPr>
            <w:ins w:id="7757" w:author="Microsoft" w:date="2016-04-22T11:10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选择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起止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日期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，查询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某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一时间段的数据；</w:t>
              </w:r>
            </w:ins>
          </w:p>
        </w:tc>
      </w:tr>
      <w:tr w:rsidR="00B5509D" w:rsidRPr="009A3BDA" w:rsidTr="00764C22">
        <w:trPr>
          <w:trHeight w:val="399"/>
          <w:ins w:id="7758" w:author="Microsoft" w:date="2016-04-22T11:10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509D" w:rsidRDefault="00B5509D" w:rsidP="00764C22">
            <w:pPr>
              <w:spacing w:before="240" w:after="0"/>
              <w:jc w:val="center"/>
              <w:rPr>
                <w:ins w:id="7759" w:author="Microsoft" w:date="2016-04-22T11:10:00Z"/>
                <w:rFonts w:ascii="宋体" w:hAnsi="宋体" w:cs="宋体"/>
                <w:color w:val="000000"/>
                <w:sz w:val="22"/>
                <w:szCs w:val="22"/>
              </w:rPr>
            </w:pPr>
            <w:ins w:id="7760" w:author="Microsoft" w:date="2016-04-22T11:10:00Z"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类型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B5509D" w:rsidRDefault="00B5509D" w:rsidP="00764C22">
            <w:pPr>
              <w:spacing w:before="240" w:after="0"/>
              <w:jc w:val="center"/>
              <w:rPr>
                <w:ins w:id="7761" w:author="Microsoft" w:date="2016-04-22T11:10:00Z"/>
                <w:rFonts w:ascii="宋体" w:hAnsi="宋体" w:cs="宋体"/>
                <w:color w:val="000000"/>
                <w:sz w:val="22"/>
                <w:szCs w:val="22"/>
              </w:rPr>
            </w:pPr>
            <w:ins w:id="7762" w:author="Microsoft" w:date="2016-04-22T11:10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默认合计，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下拉选择电脑票、即开票</w:t>
              </w:r>
            </w:ins>
          </w:p>
        </w:tc>
      </w:tr>
    </w:tbl>
    <w:p w:rsidR="00B5509D" w:rsidRDefault="00B5509D" w:rsidP="00B5509D">
      <w:pPr>
        <w:pStyle w:val="a0"/>
        <w:ind w:firstLineChars="0" w:firstLine="0"/>
        <w:rPr>
          <w:ins w:id="7763" w:author="Microsoft" w:date="2016-04-22T11:10:00Z"/>
        </w:rPr>
      </w:pPr>
      <w:ins w:id="7764" w:author="Microsoft" w:date="2016-04-22T11:10:00Z">
        <w:r>
          <w:rPr>
            <w:rFonts w:hint="eastAsia"/>
          </w:rPr>
          <w:t>期初</w:t>
        </w:r>
        <w:r>
          <w:t>账户余额</w:t>
        </w:r>
        <w:r>
          <w:rPr>
            <w:rFonts w:hint="eastAsia"/>
          </w:rPr>
          <w:t>=</w:t>
        </w:r>
        <w:r>
          <w:t>前一</w:t>
        </w:r>
        <w:r>
          <w:rPr>
            <w:rFonts w:hint="eastAsia"/>
          </w:rPr>
          <w:t>日期末</w:t>
        </w:r>
        <w:r>
          <w:t>账户余额</w:t>
        </w:r>
      </w:ins>
    </w:p>
    <w:p w:rsidR="00B5509D" w:rsidRDefault="00B5509D" w:rsidP="00B5509D">
      <w:pPr>
        <w:pStyle w:val="a0"/>
        <w:ind w:firstLineChars="0" w:firstLine="0"/>
        <w:rPr>
          <w:ins w:id="7765" w:author="Microsoft" w:date="2016-04-22T11:10:00Z"/>
        </w:rPr>
      </w:pPr>
      <w:ins w:id="7766" w:author="Microsoft" w:date="2016-04-22T11:10:00Z">
        <w:r>
          <w:rPr>
            <w:rFonts w:hint="eastAsia"/>
          </w:rPr>
          <w:t>期末</w:t>
        </w:r>
        <w:r>
          <w:t>账户余额</w:t>
        </w:r>
        <w:r>
          <w:t>=</w:t>
        </w:r>
        <w:r>
          <w:rPr>
            <w:rFonts w:hint="eastAsia"/>
          </w:rPr>
          <w:t>期初</w:t>
        </w:r>
        <w:r>
          <w:t>账户</w:t>
        </w:r>
        <w:r>
          <w:rPr>
            <w:rFonts w:hint="eastAsia"/>
          </w:rPr>
          <w:t>余额</w:t>
        </w:r>
        <w:r>
          <w:rPr>
            <w:rFonts w:hint="eastAsia"/>
          </w:rPr>
          <w:t>+</w:t>
        </w:r>
        <w:r>
          <w:rPr>
            <w:rFonts w:hint="eastAsia"/>
          </w:rPr>
          <w:t>充值</w:t>
        </w:r>
        <w:r>
          <w:t>-</w:t>
        </w:r>
        <w:r>
          <w:t>提现</w:t>
        </w:r>
        <w:r>
          <w:t>-</w:t>
        </w:r>
        <w:r>
          <w:t>调拨入库</w:t>
        </w:r>
        <w:r>
          <w:t>+</w:t>
        </w:r>
        <w:r>
          <w:t>销售佣金</w:t>
        </w:r>
        <w:r>
          <w:t>+</w:t>
        </w:r>
        <w:r>
          <w:t>调拨出库</w:t>
        </w:r>
        <w:r>
          <w:t>-</w:t>
        </w:r>
        <w:r>
          <w:rPr>
            <w:rFonts w:hint="eastAsia"/>
          </w:rPr>
          <w:t>退还</w:t>
        </w:r>
        <w:r>
          <w:t>佣金</w:t>
        </w:r>
        <w:r>
          <w:t>+</w:t>
        </w:r>
        <w:r>
          <w:t>中心兑奖</w:t>
        </w:r>
        <w:r>
          <w:rPr>
            <w:rFonts w:hint="eastAsia"/>
          </w:rPr>
          <w:t>金额</w:t>
        </w:r>
        <w:r>
          <w:t>+</w:t>
        </w:r>
        <w:r>
          <w:t>兑奖佣金</w:t>
        </w:r>
        <w:r>
          <w:t>+</w:t>
        </w:r>
        <w:r>
          <w:t>站点兑奖金额</w:t>
        </w:r>
        <w:r>
          <w:t>+</w:t>
        </w:r>
        <w:r>
          <w:t>站点兑奖佣金</w:t>
        </w:r>
      </w:ins>
      <w:ins w:id="7767" w:author="Microsoft" w:date="2016-05-13T11:00:00Z">
        <w:r w:rsidR="000547B9">
          <w:rPr>
            <w:rFonts w:hint="eastAsia"/>
          </w:rPr>
          <w:t>+</w:t>
        </w:r>
        <w:r w:rsidR="000547B9">
          <w:t>中心退票</w:t>
        </w:r>
        <w:r w:rsidR="000547B9">
          <w:rPr>
            <w:rFonts w:hint="eastAsia"/>
          </w:rPr>
          <w:t>-</w:t>
        </w:r>
      </w:ins>
      <w:ins w:id="7768" w:author="Microsoft" w:date="2016-04-22T15:30:00Z">
        <w:r w:rsidR="00AA71B4">
          <w:rPr>
            <w:rFonts w:hint="eastAsia"/>
          </w:rPr>
          <w:t>中心退票</w:t>
        </w:r>
      </w:ins>
      <w:ins w:id="7769" w:author="Microsoft" w:date="2016-05-13T11:00:00Z">
        <w:r w:rsidR="000547B9">
          <w:rPr>
            <w:rFonts w:hint="eastAsia"/>
          </w:rPr>
          <w:t>佣金</w:t>
        </w:r>
      </w:ins>
    </w:p>
    <w:p w:rsidR="00B5509D" w:rsidRPr="00235D80" w:rsidRDefault="00B5509D">
      <w:pPr>
        <w:pStyle w:val="a0"/>
        <w:ind w:firstLineChars="0" w:firstLine="0"/>
        <w:rPr>
          <w:ins w:id="7770" w:author="Microsoft" w:date="2016-04-22T11:09:00Z"/>
        </w:rPr>
        <w:pPrChange w:id="7771" w:author="Microsoft" w:date="2016-04-22T11:10:00Z">
          <w:pPr>
            <w:pStyle w:val="4"/>
          </w:pPr>
        </w:pPrChange>
      </w:pPr>
      <w:ins w:id="7772" w:author="Microsoft" w:date="2016-04-22T11:10:00Z">
        <w:r>
          <w:rPr>
            <w:rFonts w:hint="eastAsia"/>
            <w:color w:val="FF0000"/>
          </w:rPr>
          <w:t>报表</w:t>
        </w:r>
        <w:r>
          <w:rPr>
            <w:color w:val="FF0000"/>
          </w:rPr>
          <w:t>默认显示某一日期的合计值</w:t>
        </w:r>
        <w:r>
          <w:rPr>
            <w:rFonts w:hint="eastAsia"/>
            <w:color w:val="FF0000"/>
          </w:rPr>
          <w:t>，</w:t>
        </w:r>
        <w:r>
          <w:rPr>
            <w:color w:val="FF0000"/>
          </w:rPr>
          <w:t>下拉选择查看电脑票或即开票类型进行查看相应报表内容；</w:t>
        </w:r>
      </w:ins>
    </w:p>
    <w:tbl>
      <w:tblPr>
        <w:tblStyle w:val="a9"/>
        <w:tblW w:w="14018" w:type="dxa"/>
        <w:tblLook w:val="04A0" w:firstRow="1" w:lastRow="0" w:firstColumn="1" w:lastColumn="0" w:noHBand="0" w:noVBand="1"/>
      </w:tblPr>
      <w:tblGrid>
        <w:gridCol w:w="614"/>
        <w:gridCol w:w="961"/>
        <w:gridCol w:w="790"/>
        <w:gridCol w:w="948"/>
        <w:gridCol w:w="632"/>
        <w:gridCol w:w="632"/>
        <w:gridCol w:w="790"/>
        <w:gridCol w:w="790"/>
        <w:gridCol w:w="789"/>
        <w:gridCol w:w="790"/>
        <w:gridCol w:w="790"/>
        <w:gridCol w:w="790"/>
        <w:gridCol w:w="790"/>
        <w:gridCol w:w="790"/>
        <w:gridCol w:w="789"/>
        <w:gridCol w:w="1184"/>
        <w:gridCol w:w="1149"/>
        <w:tblGridChange w:id="7773">
          <w:tblGrid>
            <w:gridCol w:w="113"/>
            <w:gridCol w:w="438"/>
            <w:gridCol w:w="176"/>
            <w:gridCol w:w="686"/>
            <w:gridCol w:w="275"/>
            <w:gridCol w:w="434"/>
            <w:gridCol w:w="356"/>
            <w:gridCol w:w="494"/>
            <w:gridCol w:w="454"/>
            <w:gridCol w:w="113"/>
            <w:gridCol w:w="519"/>
            <w:gridCol w:w="48"/>
            <w:gridCol w:w="584"/>
            <w:gridCol w:w="125"/>
            <w:gridCol w:w="665"/>
            <w:gridCol w:w="44"/>
            <w:gridCol w:w="708"/>
            <w:gridCol w:w="38"/>
            <w:gridCol w:w="671"/>
            <w:gridCol w:w="118"/>
            <w:gridCol w:w="591"/>
            <w:gridCol w:w="199"/>
            <w:gridCol w:w="510"/>
            <w:gridCol w:w="280"/>
            <w:gridCol w:w="429"/>
            <w:gridCol w:w="361"/>
            <w:gridCol w:w="348"/>
            <w:gridCol w:w="442"/>
            <w:gridCol w:w="266"/>
            <w:gridCol w:w="524"/>
            <w:gridCol w:w="538"/>
            <w:gridCol w:w="251"/>
            <w:gridCol w:w="780"/>
            <w:gridCol w:w="404"/>
            <w:gridCol w:w="1149"/>
          </w:tblGrid>
        </w:tblGridChange>
      </w:tblGrid>
      <w:tr w:rsidR="00B74C0D" w:rsidRPr="00286045" w:rsidTr="000547B9">
        <w:trPr>
          <w:trHeight w:val="519"/>
          <w:ins w:id="7774" w:author="Microsoft" w:date="2016-04-22T11:09:00Z"/>
        </w:trPr>
        <w:tc>
          <w:tcPr>
            <w:tcW w:w="614" w:type="dxa"/>
            <w:shd w:val="clear" w:color="auto" w:fill="D9D9D9" w:themeFill="background1" w:themeFillShade="D9"/>
          </w:tcPr>
          <w:p w:rsidR="000547B9" w:rsidRDefault="000547B9" w:rsidP="000547B9">
            <w:pPr>
              <w:pStyle w:val="a0"/>
              <w:ind w:firstLineChars="50" w:firstLine="105"/>
              <w:rPr>
                <w:ins w:id="7775" w:author="Microsoft" w:date="2016-04-22T11:09:00Z"/>
                <w:rFonts w:ascii="微软雅黑" w:eastAsia="微软雅黑" w:hAnsi="微软雅黑"/>
              </w:rPr>
            </w:pPr>
            <w:ins w:id="7776" w:author="Microsoft" w:date="2016-04-22T11:09:00Z">
              <w:r>
                <w:rPr>
                  <w:rFonts w:ascii="微软雅黑" w:eastAsia="微软雅黑" w:hAnsi="微软雅黑" w:hint="eastAsia"/>
                </w:rPr>
                <w:t>日期</w:t>
              </w:r>
            </w:ins>
          </w:p>
        </w:tc>
        <w:tc>
          <w:tcPr>
            <w:tcW w:w="961" w:type="dxa"/>
            <w:shd w:val="clear" w:color="auto" w:fill="D9D9D9" w:themeFill="background1" w:themeFillShade="D9"/>
          </w:tcPr>
          <w:p w:rsidR="000547B9" w:rsidRDefault="000547B9" w:rsidP="000547B9">
            <w:pPr>
              <w:pStyle w:val="a0"/>
              <w:ind w:firstLineChars="50" w:firstLine="105"/>
              <w:rPr>
                <w:ins w:id="7777" w:author="Microsoft" w:date="2016-04-22T11:09:00Z"/>
                <w:rFonts w:ascii="微软雅黑" w:eastAsia="微软雅黑" w:hAnsi="微软雅黑"/>
              </w:rPr>
            </w:pPr>
          </w:p>
        </w:tc>
        <w:tc>
          <w:tcPr>
            <w:tcW w:w="790" w:type="dxa"/>
            <w:shd w:val="clear" w:color="auto" w:fill="D9D9D9" w:themeFill="background1" w:themeFillShade="D9"/>
          </w:tcPr>
          <w:p w:rsidR="000547B9" w:rsidRDefault="000547B9" w:rsidP="000547B9">
            <w:pPr>
              <w:pStyle w:val="a0"/>
              <w:ind w:firstLineChars="50" w:firstLine="105"/>
              <w:rPr>
                <w:ins w:id="7778" w:author="Microsoft" w:date="2016-04-22T11:09:00Z"/>
                <w:rFonts w:ascii="微软雅黑" w:eastAsia="微软雅黑" w:hAnsi="微软雅黑"/>
              </w:rPr>
            </w:pPr>
            <w:ins w:id="7779" w:author="Microsoft" w:date="2016-04-22T11:09:00Z">
              <w:r>
                <w:rPr>
                  <w:rFonts w:ascii="微软雅黑" w:eastAsia="微软雅黑" w:hAnsi="微软雅黑" w:hint="eastAsia"/>
                </w:rPr>
                <w:t>代理商</w:t>
              </w:r>
              <w:r>
                <w:rPr>
                  <w:rFonts w:ascii="微软雅黑" w:eastAsia="微软雅黑" w:hAnsi="微软雅黑"/>
                </w:rPr>
                <w:t>名称</w:t>
              </w:r>
            </w:ins>
          </w:p>
        </w:tc>
        <w:tc>
          <w:tcPr>
            <w:tcW w:w="948" w:type="dxa"/>
            <w:shd w:val="clear" w:color="auto" w:fill="D9D9D9" w:themeFill="background1" w:themeFillShade="D9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7780" w:author="Microsoft" w:date="2016-04-22T11:09:00Z"/>
                <w:rFonts w:ascii="微软雅黑" w:eastAsia="微软雅黑" w:hAnsi="微软雅黑"/>
              </w:rPr>
            </w:pPr>
            <w:ins w:id="7781" w:author="Microsoft" w:date="2016-04-22T11:09:00Z">
              <w:r>
                <w:rPr>
                  <w:rFonts w:ascii="微软雅黑" w:eastAsia="微软雅黑" w:hAnsi="微软雅黑" w:hint="eastAsia"/>
                </w:rPr>
                <w:t>期初账户</w:t>
              </w:r>
              <w:r>
                <w:rPr>
                  <w:rFonts w:ascii="微软雅黑" w:eastAsia="微软雅黑" w:hAnsi="微软雅黑"/>
                </w:rPr>
                <w:t>余额</w:t>
              </w:r>
            </w:ins>
          </w:p>
        </w:tc>
        <w:tc>
          <w:tcPr>
            <w:tcW w:w="632" w:type="dxa"/>
            <w:shd w:val="clear" w:color="auto" w:fill="D9D9D9" w:themeFill="background1" w:themeFillShade="D9"/>
          </w:tcPr>
          <w:p w:rsidR="000547B9" w:rsidRPr="00203026" w:rsidRDefault="000547B9" w:rsidP="000547B9">
            <w:pPr>
              <w:pStyle w:val="a0"/>
              <w:ind w:firstLineChars="0" w:firstLine="0"/>
              <w:jc w:val="center"/>
              <w:rPr>
                <w:ins w:id="7782" w:author="Microsoft" w:date="2016-04-22T11:09:00Z"/>
                <w:rFonts w:ascii="微软雅黑" w:eastAsia="微软雅黑" w:hAnsi="微软雅黑"/>
              </w:rPr>
            </w:pPr>
            <w:ins w:id="7783" w:author="Microsoft" w:date="2016-04-22T11:09:00Z">
              <w:r>
                <w:rPr>
                  <w:rFonts w:ascii="微软雅黑" w:eastAsia="微软雅黑" w:hAnsi="微软雅黑" w:hint="eastAsia"/>
                </w:rPr>
                <w:t>充值</w:t>
              </w:r>
            </w:ins>
          </w:p>
        </w:tc>
        <w:tc>
          <w:tcPr>
            <w:tcW w:w="632" w:type="dxa"/>
            <w:shd w:val="clear" w:color="auto" w:fill="D9D9D9" w:themeFill="background1" w:themeFillShade="D9"/>
          </w:tcPr>
          <w:p w:rsidR="000547B9" w:rsidRDefault="000547B9" w:rsidP="000547B9">
            <w:pPr>
              <w:pStyle w:val="a0"/>
              <w:ind w:firstLineChars="0" w:firstLine="0"/>
              <w:jc w:val="center"/>
              <w:rPr>
                <w:ins w:id="7784" w:author="Microsoft" w:date="2016-04-22T11:09:00Z"/>
                <w:rFonts w:ascii="微软雅黑" w:eastAsia="微软雅黑" w:hAnsi="微软雅黑"/>
              </w:rPr>
            </w:pPr>
            <w:ins w:id="7785" w:author="Microsoft" w:date="2016-04-22T11:09:00Z">
              <w:r>
                <w:rPr>
                  <w:rFonts w:ascii="微软雅黑" w:eastAsia="微软雅黑" w:hAnsi="微软雅黑" w:hint="eastAsia"/>
                </w:rPr>
                <w:t>提现</w:t>
              </w:r>
            </w:ins>
          </w:p>
        </w:tc>
        <w:tc>
          <w:tcPr>
            <w:tcW w:w="790" w:type="dxa"/>
            <w:shd w:val="clear" w:color="auto" w:fill="D9D9D9" w:themeFill="background1" w:themeFillShade="D9"/>
          </w:tcPr>
          <w:p w:rsidR="000547B9" w:rsidRDefault="000547B9" w:rsidP="000547B9">
            <w:pPr>
              <w:pStyle w:val="a0"/>
              <w:ind w:firstLineChars="0" w:firstLine="0"/>
              <w:jc w:val="center"/>
              <w:rPr>
                <w:ins w:id="7786" w:author="Microsoft" w:date="2016-04-22T11:09:00Z"/>
                <w:rFonts w:ascii="微软雅黑" w:eastAsia="微软雅黑" w:hAnsi="微软雅黑"/>
              </w:rPr>
            </w:pPr>
            <w:ins w:id="7787" w:author="Microsoft" w:date="2016-04-22T11:09:00Z">
              <w:r>
                <w:rPr>
                  <w:rFonts w:ascii="微软雅黑" w:eastAsia="微软雅黑" w:hAnsi="微软雅黑" w:hint="eastAsia"/>
                </w:rPr>
                <w:t>调拨</w:t>
              </w:r>
              <w:r>
                <w:rPr>
                  <w:rFonts w:ascii="微软雅黑" w:eastAsia="微软雅黑" w:hAnsi="微软雅黑"/>
                </w:rPr>
                <w:t>入库</w:t>
              </w:r>
            </w:ins>
          </w:p>
        </w:tc>
        <w:tc>
          <w:tcPr>
            <w:tcW w:w="790" w:type="dxa"/>
            <w:shd w:val="clear" w:color="auto" w:fill="D9D9D9" w:themeFill="background1" w:themeFillShade="D9"/>
          </w:tcPr>
          <w:p w:rsidR="000547B9" w:rsidRPr="00203026" w:rsidRDefault="000547B9" w:rsidP="000547B9">
            <w:pPr>
              <w:pStyle w:val="a0"/>
              <w:ind w:firstLineChars="0" w:firstLine="0"/>
              <w:jc w:val="center"/>
              <w:rPr>
                <w:ins w:id="7788" w:author="Microsoft" w:date="2016-04-22T11:09:00Z"/>
                <w:rFonts w:ascii="微软雅黑" w:eastAsia="微软雅黑" w:hAnsi="微软雅黑"/>
              </w:rPr>
            </w:pPr>
            <w:ins w:id="7789" w:author="Microsoft" w:date="2016-04-22T11:09:00Z">
              <w:r>
                <w:rPr>
                  <w:rFonts w:ascii="微软雅黑" w:eastAsia="微软雅黑" w:hAnsi="微软雅黑" w:hint="eastAsia"/>
                </w:rPr>
                <w:t>销售</w:t>
              </w:r>
              <w:r>
                <w:rPr>
                  <w:rFonts w:ascii="微软雅黑" w:eastAsia="微软雅黑" w:hAnsi="微软雅黑"/>
                </w:rPr>
                <w:t>佣金</w:t>
              </w:r>
            </w:ins>
          </w:p>
        </w:tc>
        <w:tc>
          <w:tcPr>
            <w:tcW w:w="789" w:type="dxa"/>
            <w:shd w:val="clear" w:color="auto" w:fill="D9D9D9" w:themeFill="background1" w:themeFillShade="D9"/>
          </w:tcPr>
          <w:p w:rsidR="000547B9" w:rsidRPr="00203026" w:rsidRDefault="000547B9" w:rsidP="000547B9">
            <w:pPr>
              <w:pStyle w:val="a0"/>
              <w:ind w:firstLineChars="0" w:firstLine="0"/>
              <w:jc w:val="center"/>
              <w:rPr>
                <w:ins w:id="7790" w:author="Microsoft" w:date="2016-04-22T11:09:00Z"/>
                <w:rFonts w:ascii="微软雅黑" w:eastAsia="微软雅黑" w:hAnsi="微软雅黑"/>
              </w:rPr>
            </w:pPr>
            <w:ins w:id="7791" w:author="Microsoft" w:date="2016-04-22T11:09:00Z">
              <w:r>
                <w:rPr>
                  <w:rFonts w:ascii="微软雅黑" w:eastAsia="微软雅黑" w:hAnsi="微软雅黑" w:hint="eastAsia"/>
                </w:rPr>
                <w:t>调拨</w:t>
              </w:r>
              <w:r>
                <w:rPr>
                  <w:rFonts w:ascii="微软雅黑" w:eastAsia="微软雅黑" w:hAnsi="微软雅黑"/>
                </w:rPr>
                <w:t>出库</w:t>
              </w:r>
            </w:ins>
          </w:p>
        </w:tc>
        <w:tc>
          <w:tcPr>
            <w:tcW w:w="790" w:type="dxa"/>
            <w:shd w:val="clear" w:color="auto" w:fill="D9D9D9" w:themeFill="background1" w:themeFillShade="D9"/>
          </w:tcPr>
          <w:p w:rsidR="000547B9" w:rsidRPr="00203026" w:rsidRDefault="000547B9" w:rsidP="000547B9">
            <w:pPr>
              <w:pStyle w:val="a0"/>
              <w:ind w:firstLineChars="0" w:firstLine="0"/>
              <w:jc w:val="center"/>
              <w:rPr>
                <w:ins w:id="7792" w:author="Microsoft" w:date="2016-04-22T11:09:00Z"/>
                <w:rFonts w:ascii="微软雅黑" w:eastAsia="微软雅黑" w:hAnsi="微软雅黑"/>
              </w:rPr>
            </w:pPr>
            <w:ins w:id="7793" w:author="Microsoft" w:date="2016-04-22T11:09:00Z">
              <w:r>
                <w:rPr>
                  <w:rFonts w:ascii="微软雅黑" w:eastAsia="微软雅黑" w:hAnsi="微软雅黑" w:hint="eastAsia"/>
                </w:rPr>
                <w:t>退还</w:t>
              </w:r>
              <w:r>
                <w:rPr>
                  <w:rFonts w:ascii="微软雅黑" w:eastAsia="微软雅黑" w:hAnsi="微软雅黑"/>
                </w:rPr>
                <w:t>佣金</w:t>
              </w:r>
            </w:ins>
          </w:p>
        </w:tc>
        <w:tc>
          <w:tcPr>
            <w:tcW w:w="790" w:type="dxa"/>
            <w:shd w:val="clear" w:color="auto" w:fill="D9D9D9" w:themeFill="background1" w:themeFillShade="D9"/>
          </w:tcPr>
          <w:p w:rsidR="000547B9" w:rsidRDefault="000547B9" w:rsidP="000547B9">
            <w:pPr>
              <w:pStyle w:val="a0"/>
              <w:ind w:firstLineChars="0" w:firstLine="0"/>
              <w:jc w:val="center"/>
              <w:rPr>
                <w:ins w:id="7794" w:author="Microsoft" w:date="2016-05-13T10:59:00Z"/>
                <w:rFonts w:ascii="微软雅黑" w:eastAsia="微软雅黑" w:hAnsi="微软雅黑"/>
              </w:rPr>
            </w:pPr>
            <w:ins w:id="7795" w:author="Microsoft" w:date="2016-05-13T10:59:00Z">
              <w:r>
                <w:rPr>
                  <w:rFonts w:ascii="微软雅黑" w:eastAsia="微软雅黑" w:hAnsi="微软雅黑" w:hint="eastAsia"/>
                </w:rPr>
                <w:t>站点兑奖</w:t>
              </w:r>
              <w:r>
                <w:rPr>
                  <w:rFonts w:ascii="微软雅黑" w:eastAsia="微软雅黑" w:hAnsi="微软雅黑"/>
                </w:rPr>
                <w:t>金额</w:t>
              </w:r>
            </w:ins>
          </w:p>
        </w:tc>
        <w:tc>
          <w:tcPr>
            <w:tcW w:w="790" w:type="dxa"/>
            <w:shd w:val="clear" w:color="auto" w:fill="D9D9D9" w:themeFill="background1" w:themeFillShade="D9"/>
          </w:tcPr>
          <w:p w:rsidR="000547B9" w:rsidRDefault="000547B9" w:rsidP="000547B9">
            <w:pPr>
              <w:pStyle w:val="a0"/>
              <w:ind w:firstLineChars="0" w:firstLine="0"/>
              <w:jc w:val="center"/>
              <w:rPr>
                <w:ins w:id="7796" w:author="Microsoft" w:date="2016-05-13T10:59:00Z"/>
                <w:rFonts w:ascii="微软雅黑" w:eastAsia="微软雅黑" w:hAnsi="微软雅黑"/>
              </w:rPr>
            </w:pPr>
            <w:ins w:id="7797" w:author="Microsoft" w:date="2016-05-13T10:59:00Z">
              <w:r>
                <w:rPr>
                  <w:rFonts w:ascii="微软雅黑" w:eastAsia="微软雅黑" w:hAnsi="微软雅黑" w:hint="eastAsia"/>
                </w:rPr>
                <w:t>站点兑奖佣金</w:t>
              </w:r>
            </w:ins>
          </w:p>
        </w:tc>
        <w:tc>
          <w:tcPr>
            <w:tcW w:w="790" w:type="dxa"/>
            <w:shd w:val="clear" w:color="auto" w:fill="D9D9D9" w:themeFill="background1" w:themeFillShade="D9"/>
          </w:tcPr>
          <w:p w:rsidR="000547B9" w:rsidRPr="00203026" w:rsidRDefault="000547B9" w:rsidP="000547B9">
            <w:pPr>
              <w:pStyle w:val="a0"/>
              <w:ind w:firstLineChars="0" w:firstLine="0"/>
              <w:jc w:val="center"/>
              <w:rPr>
                <w:ins w:id="7798" w:author="Microsoft" w:date="2016-04-22T11:09:00Z"/>
                <w:rFonts w:ascii="微软雅黑" w:eastAsia="微软雅黑" w:hAnsi="微软雅黑"/>
              </w:rPr>
            </w:pPr>
            <w:ins w:id="7799" w:author="Microsoft" w:date="2016-04-22T11:09:00Z">
              <w:r>
                <w:rPr>
                  <w:rFonts w:ascii="微软雅黑" w:eastAsia="微软雅黑" w:hAnsi="微软雅黑" w:hint="eastAsia"/>
                </w:rPr>
                <w:t>中心兑奖</w:t>
              </w:r>
            </w:ins>
          </w:p>
        </w:tc>
        <w:tc>
          <w:tcPr>
            <w:tcW w:w="790" w:type="dxa"/>
            <w:shd w:val="clear" w:color="auto" w:fill="D9D9D9" w:themeFill="background1" w:themeFillShade="D9"/>
          </w:tcPr>
          <w:p w:rsidR="000547B9" w:rsidRPr="00203026" w:rsidRDefault="000547B9" w:rsidP="000547B9">
            <w:pPr>
              <w:pStyle w:val="a0"/>
              <w:ind w:firstLineChars="0" w:firstLine="0"/>
              <w:jc w:val="center"/>
              <w:rPr>
                <w:ins w:id="7800" w:author="Microsoft" w:date="2016-04-22T11:09:00Z"/>
                <w:rFonts w:ascii="微软雅黑" w:eastAsia="微软雅黑" w:hAnsi="微软雅黑"/>
              </w:rPr>
            </w:pPr>
            <w:ins w:id="7801" w:author="Microsoft" w:date="2016-04-22T11:09:00Z">
              <w:r>
                <w:rPr>
                  <w:rFonts w:ascii="微软雅黑" w:eastAsia="微软雅黑" w:hAnsi="微软雅黑" w:hint="eastAsia"/>
                </w:rPr>
                <w:t>兑奖</w:t>
              </w:r>
              <w:r>
                <w:rPr>
                  <w:rFonts w:ascii="微软雅黑" w:eastAsia="微软雅黑" w:hAnsi="微软雅黑"/>
                </w:rPr>
                <w:t>佣金</w:t>
              </w:r>
            </w:ins>
          </w:p>
        </w:tc>
        <w:tc>
          <w:tcPr>
            <w:tcW w:w="789" w:type="dxa"/>
            <w:shd w:val="clear" w:color="auto" w:fill="D9D9D9" w:themeFill="background1" w:themeFillShade="D9"/>
          </w:tcPr>
          <w:p w:rsidR="000547B9" w:rsidRDefault="000547B9" w:rsidP="000547B9">
            <w:pPr>
              <w:pStyle w:val="a0"/>
              <w:ind w:firstLineChars="0" w:firstLine="0"/>
              <w:jc w:val="center"/>
              <w:rPr>
                <w:ins w:id="7802" w:author="Microsoft" w:date="2016-04-22T11:09:00Z"/>
                <w:rFonts w:ascii="微软雅黑" w:eastAsia="微软雅黑" w:hAnsi="微软雅黑"/>
              </w:rPr>
            </w:pPr>
            <w:ins w:id="7803" w:author="Microsoft" w:date="2016-04-22T11:09:00Z">
              <w:r>
                <w:rPr>
                  <w:rFonts w:ascii="微软雅黑" w:eastAsia="微软雅黑" w:hAnsi="微软雅黑" w:hint="eastAsia"/>
                </w:rPr>
                <w:t>中心退票</w:t>
              </w:r>
            </w:ins>
          </w:p>
        </w:tc>
        <w:tc>
          <w:tcPr>
            <w:tcW w:w="1184" w:type="dxa"/>
            <w:shd w:val="clear" w:color="auto" w:fill="D9D9D9" w:themeFill="background1" w:themeFillShade="D9"/>
          </w:tcPr>
          <w:p w:rsidR="000547B9" w:rsidRDefault="000547B9" w:rsidP="000547B9">
            <w:pPr>
              <w:pStyle w:val="a0"/>
              <w:ind w:firstLineChars="0" w:firstLine="0"/>
              <w:jc w:val="center"/>
              <w:rPr>
                <w:ins w:id="7804" w:author="Microsoft" w:date="2016-04-22T11:09:00Z"/>
                <w:rFonts w:ascii="微软雅黑" w:eastAsia="微软雅黑" w:hAnsi="微软雅黑"/>
              </w:rPr>
            </w:pPr>
            <w:ins w:id="7805" w:author="Microsoft" w:date="2016-05-13T11:00:00Z">
              <w:r>
                <w:rPr>
                  <w:rFonts w:ascii="微软雅黑" w:eastAsia="微软雅黑" w:hAnsi="微软雅黑" w:hint="eastAsia"/>
                </w:rPr>
                <w:t>中心</w:t>
              </w:r>
            </w:ins>
            <w:ins w:id="7806" w:author="Microsoft" w:date="2016-04-22T11:09:00Z">
              <w:r>
                <w:rPr>
                  <w:rFonts w:ascii="微软雅黑" w:eastAsia="微软雅黑" w:hAnsi="微软雅黑" w:hint="eastAsia"/>
                </w:rPr>
                <w:t>退票佣金</w:t>
              </w:r>
            </w:ins>
          </w:p>
        </w:tc>
        <w:tc>
          <w:tcPr>
            <w:tcW w:w="1149" w:type="dxa"/>
            <w:shd w:val="clear" w:color="auto" w:fill="D9D9D9" w:themeFill="background1" w:themeFillShade="D9"/>
          </w:tcPr>
          <w:p w:rsidR="000547B9" w:rsidRDefault="000547B9" w:rsidP="000547B9">
            <w:pPr>
              <w:pStyle w:val="a0"/>
              <w:ind w:firstLineChars="0" w:firstLine="0"/>
              <w:jc w:val="center"/>
              <w:rPr>
                <w:ins w:id="7807" w:author="Microsoft" w:date="2016-04-22T11:09:00Z"/>
                <w:rFonts w:ascii="微软雅黑" w:eastAsia="微软雅黑" w:hAnsi="微软雅黑"/>
              </w:rPr>
            </w:pPr>
            <w:ins w:id="7808" w:author="Microsoft" w:date="2016-04-22T11:09:00Z">
              <w:r>
                <w:rPr>
                  <w:rFonts w:ascii="微软雅黑" w:eastAsia="微软雅黑" w:hAnsi="微软雅黑" w:hint="eastAsia"/>
                </w:rPr>
                <w:t>期末账户</w:t>
              </w:r>
              <w:r>
                <w:rPr>
                  <w:rFonts w:ascii="微软雅黑" w:eastAsia="微软雅黑" w:hAnsi="微软雅黑"/>
                </w:rPr>
                <w:t>余额</w:t>
              </w:r>
            </w:ins>
          </w:p>
        </w:tc>
      </w:tr>
      <w:tr w:rsidR="00B74C0D" w:rsidRPr="00286045" w:rsidTr="000547B9">
        <w:trPr>
          <w:trHeight w:val="489"/>
          <w:ins w:id="7809" w:author="Microsoft" w:date="2016-04-22T11:09:00Z"/>
        </w:trPr>
        <w:tc>
          <w:tcPr>
            <w:tcW w:w="614" w:type="dxa"/>
            <w:shd w:val="clear" w:color="auto" w:fill="D9D9D9" w:themeFill="background1" w:themeFillShade="D9"/>
          </w:tcPr>
          <w:p w:rsidR="000547B9" w:rsidRDefault="000547B9" w:rsidP="000547B9">
            <w:pPr>
              <w:pStyle w:val="a0"/>
              <w:ind w:firstLineChars="50" w:firstLine="105"/>
              <w:rPr>
                <w:ins w:id="7810" w:author="Microsoft" w:date="2016-04-22T11:09:00Z"/>
                <w:rFonts w:ascii="微软雅黑" w:eastAsia="微软雅黑" w:hAnsi="微软雅黑"/>
              </w:rPr>
            </w:pPr>
          </w:p>
        </w:tc>
        <w:tc>
          <w:tcPr>
            <w:tcW w:w="961" w:type="dxa"/>
            <w:shd w:val="clear" w:color="auto" w:fill="FFFF00"/>
          </w:tcPr>
          <w:p w:rsidR="000547B9" w:rsidRDefault="000547B9" w:rsidP="000547B9">
            <w:pPr>
              <w:pStyle w:val="a0"/>
              <w:ind w:firstLineChars="50" w:firstLine="105"/>
              <w:rPr>
                <w:ins w:id="7811" w:author="Microsoft" w:date="2016-04-22T11:09:00Z"/>
                <w:rFonts w:ascii="微软雅黑" w:eastAsia="微软雅黑" w:hAnsi="微软雅黑"/>
              </w:rPr>
            </w:pPr>
            <w:ins w:id="7812" w:author="Microsoft" w:date="2016-04-22T11:09:00Z">
              <w:r>
                <w:rPr>
                  <w:rFonts w:ascii="微软雅黑" w:eastAsia="微软雅黑" w:hAnsi="微软雅黑" w:hint="eastAsia"/>
                </w:rPr>
                <w:t>合计</w:t>
              </w:r>
            </w:ins>
          </w:p>
        </w:tc>
        <w:tc>
          <w:tcPr>
            <w:tcW w:w="790" w:type="dxa"/>
            <w:shd w:val="clear" w:color="auto" w:fill="FFFF00"/>
          </w:tcPr>
          <w:p w:rsidR="000547B9" w:rsidRDefault="000547B9" w:rsidP="000547B9">
            <w:pPr>
              <w:pStyle w:val="a0"/>
              <w:ind w:firstLineChars="50" w:firstLine="105"/>
              <w:rPr>
                <w:ins w:id="7813" w:author="Microsoft" w:date="2016-04-22T11:09:00Z"/>
                <w:rFonts w:ascii="微软雅黑" w:eastAsia="微软雅黑" w:hAnsi="微软雅黑"/>
              </w:rPr>
            </w:pPr>
          </w:p>
        </w:tc>
        <w:tc>
          <w:tcPr>
            <w:tcW w:w="948" w:type="dxa"/>
            <w:shd w:val="clear" w:color="auto" w:fill="FFFF00"/>
          </w:tcPr>
          <w:p w:rsidR="000547B9" w:rsidRPr="00203026" w:rsidRDefault="000547B9" w:rsidP="000547B9">
            <w:pPr>
              <w:pStyle w:val="a0"/>
              <w:ind w:firstLineChars="50" w:firstLine="105"/>
              <w:rPr>
                <w:ins w:id="7814" w:author="Microsoft" w:date="2016-04-22T11:09:00Z"/>
                <w:rFonts w:ascii="微软雅黑" w:eastAsia="微软雅黑" w:hAnsi="微软雅黑"/>
              </w:rPr>
            </w:pPr>
          </w:p>
        </w:tc>
        <w:tc>
          <w:tcPr>
            <w:tcW w:w="632" w:type="dxa"/>
            <w:shd w:val="clear" w:color="auto" w:fill="FFFF00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7815" w:author="Microsoft" w:date="2016-04-22T11:09:00Z"/>
                <w:rFonts w:ascii="微软雅黑" w:eastAsia="微软雅黑" w:hAnsi="微软雅黑"/>
              </w:rPr>
            </w:pPr>
          </w:p>
        </w:tc>
        <w:tc>
          <w:tcPr>
            <w:tcW w:w="632" w:type="dxa"/>
            <w:shd w:val="clear" w:color="auto" w:fill="FFFF00"/>
          </w:tcPr>
          <w:p w:rsidR="000547B9" w:rsidRPr="00203026" w:rsidDel="00866874" w:rsidRDefault="000547B9" w:rsidP="000547B9">
            <w:pPr>
              <w:pStyle w:val="a0"/>
              <w:ind w:firstLineChars="0" w:firstLine="0"/>
              <w:rPr>
                <w:ins w:id="7816" w:author="Microsoft" w:date="2016-04-22T11:09:00Z"/>
                <w:rFonts w:ascii="微软雅黑" w:eastAsia="微软雅黑" w:hAnsi="微软雅黑"/>
              </w:rPr>
            </w:pPr>
          </w:p>
        </w:tc>
        <w:tc>
          <w:tcPr>
            <w:tcW w:w="790" w:type="dxa"/>
            <w:shd w:val="clear" w:color="auto" w:fill="FFFF00"/>
          </w:tcPr>
          <w:p w:rsidR="000547B9" w:rsidRPr="00203026" w:rsidDel="00866874" w:rsidRDefault="000547B9" w:rsidP="000547B9">
            <w:pPr>
              <w:pStyle w:val="a0"/>
              <w:ind w:firstLineChars="0" w:firstLine="0"/>
              <w:rPr>
                <w:ins w:id="7817" w:author="Microsoft" w:date="2016-04-22T11:09:00Z"/>
                <w:rFonts w:ascii="微软雅黑" w:eastAsia="微软雅黑" w:hAnsi="微软雅黑"/>
              </w:rPr>
            </w:pPr>
          </w:p>
        </w:tc>
        <w:tc>
          <w:tcPr>
            <w:tcW w:w="790" w:type="dxa"/>
            <w:shd w:val="clear" w:color="auto" w:fill="FFFF00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7818" w:author="Microsoft" w:date="2016-04-22T11:09:00Z"/>
                <w:rFonts w:ascii="微软雅黑" w:eastAsia="微软雅黑" w:hAnsi="微软雅黑"/>
              </w:rPr>
            </w:pPr>
          </w:p>
        </w:tc>
        <w:tc>
          <w:tcPr>
            <w:tcW w:w="789" w:type="dxa"/>
            <w:shd w:val="clear" w:color="auto" w:fill="FFFF00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7819" w:author="Microsoft" w:date="2016-04-22T11:09:00Z"/>
                <w:rFonts w:ascii="微软雅黑" w:eastAsia="微软雅黑" w:hAnsi="微软雅黑"/>
              </w:rPr>
            </w:pPr>
          </w:p>
        </w:tc>
        <w:tc>
          <w:tcPr>
            <w:tcW w:w="790" w:type="dxa"/>
            <w:shd w:val="clear" w:color="auto" w:fill="FFFF00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7820" w:author="Microsoft" w:date="2016-04-22T11:09:00Z"/>
                <w:rFonts w:ascii="微软雅黑" w:eastAsia="微软雅黑" w:hAnsi="微软雅黑"/>
              </w:rPr>
            </w:pPr>
          </w:p>
        </w:tc>
        <w:tc>
          <w:tcPr>
            <w:tcW w:w="790" w:type="dxa"/>
            <w:shd w:val="clear" w:color="auto" w:fill="FFFF00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7821" w:author="Microsoft" w:date="2016-05-13T10:59:00Z"/>
                <w:rFonts w:ascii="微软雅黑" w:eastAsia="微软雅黑" w:hAnsi="微软雅黑"/>
              </w:rPr>
            </w:pPr>
          </w:p>
        </w:tc>
        <w:tc>
          <w:tcPr>
            <w:tcW w:w="790" w:type="dxa"/>
            <w:shd w:val="clear" w:color="auto" w:fill="FFFF00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7822" w:author="Microsoft" w:date="2016-05-13T10:59:00Z"/>
                <w:rFonts w:ascii="微软雅黑" w:eastAsia="微软雅黑" w:hAnsi="微软雅黑"/>
              </w:rPr>
            </w:pPr>
          </w:p>
        </w:tc>
        <w:tc>
          <w:tcPr>
            <w:tcW w:w="790" w:type="dxa"/>
            <w:shd w:val="clear" w:color="auto" w:fill="FFFF00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7823" w:author="Microsoft" w:date="2016-04-22T11:09:00Z"/>
                <w:rFonts w:ascii="微软雅黑" w:eastAsia="微软雅黑" w:hAnsi="微软雅黑"/>
              </w:rPr>
            </w:pPr>
          </w:p>
        </w:tc>
        <w:tc>
          <w:tcPr>
            <w:tcW w:w="790" w:type="dxa"/>
            <w:shd w:val="clear" w:color="auto" w:fill="FFFF00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7824" w:author="Microsoft" w:date="2016-04-22T11:09:00Z"/>
                <w:rFonts w:ascii="微软雅黑" w:eastAsia="微软雅黑" w:hAnsi="微软雅黑"/>
              </w:rPr>
            </w:pPr>
          </w:p>
        </w:tc>
        <w:tc>
          <w:tcPr>
            <w:tcW w:w="789" w:type="dxa"/>
            <w:shd w:val="clear" w:color="auto" w:fill="FFFF00"/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7825" w:author="Microsoft" w:date="2016-04-22T11:09:00Z"/>
                <w:rFonts w:ascii="微软雅黑" w:eastAsia="微软雅黑" w:hAnsi="微软雅黑"/>
              </w:rPr>
            </w:pPr>
          </w:p>
        </w:tc>
        <w:tc>
          <w:tcPr>
            <w:tcW w:w="1184" w:type="dxa"/>
            <w:shd w:val="clear" w:color="auto" w:fill="FFFF00"/>
          </w:tcPr>
          <w:p w:rsidR="000547B9" w:rsidRPr="004C6131" w:rsidRDefault="000547B9" w:rsidP="000547B9">
            <w:pPr>
              <w:pStyle w:val="a0"/>
              <w:ind w:firstLineChars="0" w:firstLine="0"/>
              <w:rPr>
                <w:ins w:id="7826" w:author="Microsoft" w:date="2016-04-22T11:09:00Z"/>
                <w:rFonts w:ascii="微软雅黑" w:eastAsia="微软雅黑" w:hAnsi="微软雅黑"/>
              </w:rPr>
            </w:pPr>
          </w:p>
        </w:tc>
        <w:tc>
          <w:tcPr>
            <w:tcW w:w="1149" w:type="dxa"/>
            <w:shd w:val="clear" w:color="auto" w:fill="FFFF00"/>
          </w:tcPr>
          <w:p w:rsidR="000547B9" w:rsidRPr="004C6131" w:rsidRDefault="000547B9" w:rsidP="000547B9">
            <w:pPr>
              <w:pStyle w:val="a0"/>
              <w:ind w:firstLineChars="0" w:firstLine="0"/>
              <w:rPr>
                <w:ins w:id="7827" w:author="Microsoft" w:date="2016-04-22T11:09:00Z"/>
                <w:rFonts w:ascii="微软雅黑" w:eastAsia="微软雅黑" w:hAnsi="微软雅黑"/>
              </w:rPr>
            </w:pPr>
          </w:p>
        </w:tc>
      </w:tr>
      <w:tr w:rsidR="000547B9" w:rsidRPr="00286045" w:rsidTr="000547B9">
        <w:tblPrEx>
          <w:tblW w:w="14018" w:type="dxa"/>
          <w:tblPrExChange w:id="7828" w:author="Microsoft" w:date="2016-05-13T11:00:00Z">
            <w:tblPrEx>
              <w:tblW w:w="13712" w:type="dxa"/>
            </w:tblPrEx>
          </w:tblPrExChange>
        </w:tblPrEx>
        <w:trPr>
          <w:trHeight w:val="473"/>
          <w:ins w:id="7829" w:author="Microsoft" w:date="2016-04-22T11:09:00Z"/>
          <w:trPrChange w:id="7830" w:author="Microsoft" w:date="2016-05-13T11:00:00Z">
            <w:trPr>
              <w:gridAfter w:val="0"/>
              <w:trHeight w:val="475"/>
            </w:trPr>
          </w:trPrChange>
        </w:trPr>
        <w:tc>
          <w:tcPr>
            <w:tcW w:w="614" w:type="dxa"/>
            <w:shd w:val="clear" w:color="auto" w:fill="D9D9D9" w:themeFill="background1" w:themeFillShade="D9"/>
            <w:tcPrChange w:id="7831" w:author="Microsoft" w:date="2016-05-13T11:00:00Z">
              <w:tcPr>
                <w:tcW w:w="551" w:type="dxa"/>
                <w:gridSpan w:val="2"/>
                <w:shd w:val="clear" w:color="auto" w:fill="D9D9D9" w:themeFill="background1" w:themeFillShade="D9"/>
              </w:tcPr>
            </w:tcPrChange>
          </w:tcPr>
          <w:p w:rsidR="000547B9" w:rsidRDefault="000547B9" w:rsidP="000547B9">
            <w:pPr>
              <w:pStyle w:val="a0"/>
              <w:ind w:firstLineChars="0" w:firstLine="0"/>
              <w:jc w:val="center"/>
              <w:rPr>
                <w:ins w:id="7832" w:author="Microsoft" w:date="2016-04-22T11:09:00Z"/>
                <w:rFonts w:ascii="微软雅黑" w:eastAsia="微软雅黑" w:hAnsi="微软雅黑"/>
              </w:rPr>
            </w:pPr>
          </w:p>
        </w:tc>
        <w:tc>
          <w:tcPr>
            <w:tcW w:w="961" w:type="dxa"/>
            <w:tcPrChange w:id="7833" w:author="Microsoft" w:date="2016-05-13T11:00:00Z">
              <w:tcPr>
                <w:tcW w:w="862" w:type="dxa"/>
                <w:gridSpan w:val="2"/>
              </w:tcPr>
            </w:tcPrChange>
          </w:tcPr>
          <w:p w:rsidR="000547B9" w:rsidRDefault="000547B9" w:rsidP="000547B9">
            <w:pPr>
              <w:pStyle w:val="a0"/>
              <w:ind w:firstLineChars="0" w:firstLine="0"/>
              <w:jc w:val="center"/>
              <w:rPr>
                <w:ins w:id="7834" w:author="Microsoft" w:date="2016-04-22T11:09:00Z"/>
                <w:rFonts w:ascii="微软雅黑" w:eastAsia="微软雅黑" w:hAnsi="微软雅黑"/>
              </w:rPr>
            </w:pPr>
            <w:ins w:id="7835" w:author="Microsoft" w:date="2016-04-22T11:09:00Z">
              <w:r>
                <w:rPr>
                  <w:rFonts w:ascii="微软雅黑" w:eastAsia="微软雅黑" w:hAnsi="微软雅黑" w:hint="eastAsia"/>
                </w:rPr>
                <w:t>即开票</w:t>
              </w:r>
            </w:ins>
          </w:p>
        </w:tc>
        <w:tc>
          <w:tcPr>
            <w:tcW w:w="790" w:type="dxa"/>
            <w:tcPrChange w:id="7836" w:author="Microsoft" w:date="2016-05-13T11:00:00Z">
              <w:tcPr>
                <w:tcW w:w="709" w:type="dxa"/>
                <w:gridSpan w:val="2"/>
              </w:tcPr>
            </w:tcPrChange>
          </w:tcPr>
          <w:p w:rsidR="000547B9" w:rsidRDefault="000547B9" w:rsidP="000547B9">
            <w:pPr>
              <w:pStyle w:val="a0"/>
              <w:ind w:firstLineChars="0" w:firstLine="0"/>
              <w:jc w:val="center"/>
              <w:rPr>
                <w:ins w:id="7837" w:author="Microsoft" w:date="2016-04-22T11:09:00Z"/>
                <w:rFonts w:ascii="微软雅黑" w:eastAsia="微软雅黑" w:hAnsi="微软雅黑"/>
              </w:rPr>
            </w:pPr>
          </w:p>
        </w:tc>
        <w:tc>
          <w:tcPr>
            <w:tcW w:w="948" w:type="dxa"/>
            <w:tcPrChange w:id="7838" w:author="Microsoft" w:date="2016-05-13T11:00:00Z">
              <w:tcPr>
                <w:tcW w:w="850" w:type="dxa"/>
                <w:gridSpan w:val="2"/>
              </w:tcPr>
            </w:tcPrChange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7839" w:author="Microsoft" w:date="2016-04-22T11:09:00Z"/>
                <w:rFonts w:ascii="微软雅黑" w:eastAsia="微软雅黑" w:hAnsi="微软雅黑"/>
              </w:rPr>
            </w:pPr>
          </w:p>
        </w:tc>
        <w:tc>
          <w:tcPr>
            <w:tcW w:w="632" w:type="dxa"/>
            <w:tcPrChange w:id="7840" w:author="Microsoft" w:date="2016-05-13T11:00:00Z">
              <w:tcPr>
                <w:tcW w:w="567" w:type="dxa"/>
                <w:gridSpan w:val="2"/>
              </w:tcPr>
            </w:tcPrChange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7841" w:author="Microsoft" w:date="2016-04-22T11:09:00Z"/>
                <w:rFonts w:ascii="微软雅黑" w:eastAsia="微软雅黑" w:hAnsi="微软雅黑"/>
              </w:rPr>
            </w:pPr>
          </w:p>
        </w:tc>
        <w:tc>
          <w:tcPr>
            <w:tcW w:w="632" w:type="dxa"/>
            <w:tcPrChange w:id="7842" w:author="Microsoft" w:date="2016-05-13T11:00:00Z">
              <w:tcPr>
                <w:tcW w:w="567" w:type="dxa"/>
                <w:gridSpan w:val="2"/>
              </w:tcPr>
            </w:tcPrChange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7843" w:author="Microsoft" w:date="2016-04-22T11:09:00Z"/>
                <w:rFonts w:ascii="微软雅黑" w:eastAsia="微软雅黑" w:hAnsi="微软雅黑"/>
              </w:rPr>
            </w:pPr>
          </w:p>
        </w:tc>
        <w:tc>
          <w:tcPr>
            <w:tcW w:w="790" w:type="dxa"/>
            <w:tcPrChange w:id="7844" w:author="Microsoft" w:date="2016-05-13T11:00:00Z">
              <w:tcPr>
                <w:tcW w:w="709" w:type="dxa"/>
                <w:gridSpan w:val="2"/>
              </w:tcPr>
            </w:tcPrChange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7845" w:author="Microsoft" w:date="2016-04-22T11:09:00Z"/>
                <w:rFonts w:ascii="微软雅黑" w:eastAsia="微软雅黑" w:hAnsi="微软雅黑"/>
              </w:rPr>
            </w:pPr>
          </w:p>
        </w:tc>
        <w:tc>
          <w:tcPr>
            <w:tcW w:w="790" w:type="dxa"/>
            <w:tcPrChange w:id="7846" w:author="Microsoft" w:date="2016-05-13T11:00:00Z">
              <w:tcPr>
                <w:tcW w:w="709" w:type="dxa"/>
                <w:gridSpan w:val="2"/>
              </w:tcPr>
            </w:tcPrChange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7847" w:author="Microsoft" w:date="2016-04-22T11:09:00Z"/>
                <w:rFonts w:ascii="微软雅黑" w:eastAsia="微软雅黑" w:hAnsi="微软雅黑"/>
              </w:rPr>
            </w:pPr>
          </w:p>
        </w:tc>
        <w:tc>
          <w:tcPr>
            <w:tcW w:w="789" w:type="dxa"/>
            <w:tcPrChange w:id="7848" w:author="Microsoft" w:date="2016-05-13T11:00:00Z">
              <w:tcPr>
                <w:tcW w:w="708" w:type="dxa"/>
              </w:tcPr>
            </w:tcPrChange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7849" w:author="Microsoft" w:date="2016-04-22T11:09:00Z"/>
                <w:rFonts w:ascii="微软雅黑" w:eastAsia="微软雅黑" w:hAnsi="微软雅黑"/>
              </w:rPr>
            </w:pPr>
          </w:p>
        </w:tc>
        <w:tc>
          <w:tcPr>
            <w:tcW w:w="790" w:type="dxa"/>
            <w:tcPrChange w:id="7850" w:author="Microsoft" w:date="2016-05-13T11:00:00Z">
              <w:tcPr>
                <w:tcW w:w="709" w:type="dxa"/>
                <w:gridSpan w:val="2"/>
              </w:tcPr>
            </w:tcPrChange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7851" w:author="Microsoft" w:date="2016-04-22T11:09:00Z"/>
                <w:rFonts w:ascii="微软雅黑" w:eastAsia="微软雅黑" w:hAnsi="微软雅黑"/>
              </w:rPr>
            </w:pPr>
          </w:p>
        </w:tc>
        <w:tc>
          <w:tcPr>
            <w:tcW w:w="790" w:type="dxa"/>
            <w:tcPrChange w:id="7852" w:author="Microsoft" w:date="2016-05-13T11:00:00Z">
              <w:tcPr>
                <w:tcW w:w="709" w:type="dxa"/>
                <w:gridSpan w:val="2"/>
              </w:tcPr>
            </w:tcPrChange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7853" w:author="Microsoft" w:date="2016-05-13T10:59:00Z"/>
                <w:rFonts w:ascii="微软雅黑" w:eastAsia="微软雅黑" w:hAnsi="微软雅黑"/>
              </w:rPr>
            </w:pPr>
          </w:p>
        </w:tc>
        <w:tc>
          <w:tcPr>
            <w:tcW w:w="790" w:type="dxa"/>
            <w:tcPrChange w:id="7854" w:author="Microsoft" w:date="2016-05-13T11:00:00Z">
              <w:tcPr>
                <w:tcW w:w="709" w:type="dxa"/>
                <w:gridSpan w:val="2"/>
              </w:tcPr>
            </w:tcPrChange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7855" w:author="Microsoft" w:date="2016-05-13T10:59:00Z"/>
                <w:rFonts w:ascii="微软雅黑" w:eastAsia="微软雅黑" w:hAnsi="微软雅黑"/>
              </w:rPr>
            </w:pPr>
          </w:p>
        </w:tc>
        <w:tc>
          <w:tcPr>
            <w:tcW w:w="790" w:type="dxa"/>
            <w:tcPrChange w:id="7856" w:author="Microsoft" w:date="2016-05-13T11:00:00Z">
              <w:tcPr>
                <w:tcW w:w="709" w:type="dxa"/>
                <w:gridSpan w:val="2"/>
              </w:tcPr>
            </w:tcPrChange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7857" w:author="Microsoft" w:date="2016-04-22T11:09:00Z"/>
                <w:rFonts w:ascii="微软雅黑" w:eastAsia="微软雅黑" w:hAnsi="微软雅黑"/>
              </w:rPr>
            </w:pPr>
          </w:p>
        </w:tc>
        <w:tc>
          <w:tcPr>
            <w:tcW w:w="790" w:type="dxa"/>
            <w:tcPrChange w:id="7858" w:author="Microsoft" w:date="2016-05-13T11:00:00Z">
              <w:tcPr>
                <w:tcW w:w="709" w:type="dxa"/>
                <w:gridSpan w:val="2"/>
              </w:tcPr>
            </w:tcPrChange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7859" w:author="Microsoft" w:date="2016-04-22T11:09:00Z"/>
                <w:rFonts w:ascii="微软雅黑" w:eastAsia="微软雅黑" w:hAnsi="微软雅黑"/>
              </w:rPr>
            </w:pPr>
          </w:p>
        </w:tc>
        <w:tc>
          <w:tcPr>
            <w:tcW w:w="789" w:type="dxa"/>
            <w:tcPrChange w:id="7860" w:author="Microsoft" w:date="2016-05-13T11:00:00Z">
              <w:tcPr>
                <w:tcW w:w="708" w:type="dxa"/>
                <w:gridSpan w:val="2"/>
              </w:tcPr>
            </w:tcPrChange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7861" w:author="Microsoft" w:date="2016-04-22T11:09:00Z"/>
                <w:rFonts w:ascii="微软雅黑" w:eastAsia="微软雅黑" w:hAnsi="微软雅黑"/>
              </w:rPr>
            </w:pPr>
            <w:ins w:id="7862" w:author="Microsoft" w:date="2016-05-13T11:04:00Z">
              <w:r>
                <w:rPr>
                  <w:rFonts w:ascii="微软雅黑" w:eastAsia="微软雅黑" w:hAnsi="微软雅黑" w:hint="eastAsia"/>
                </w:rPr>
                <w:t>0</w:t>
              </w:r>
            </w:ins>
          </w:p>
        </w:tc>
        <w:tc>
          <w:tcPr>
            <w:tcW w:w="1184" w:type="dxa"/>
            <w:tcPrChange w:id="7863" w:author="Microsoft" w:date="2016-05-13T11:00:00Z">
              <w:tcPr>
                <w:tcW w:w="1062" w:type="dxa"/>
                <w:gridSpan w:val="2"/>
              </w:tcPr>
            </w:tcPrChange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7864" w:author="Microsoft" w:date="2016-04-22T11:09:00Z"/>
                <w:rFonts w:ascii="微软雅黑" w:eastAsia="微软雅黑" w:hAnsi="微软雅黑"/>
              </w:rPr>
            </w:pPr>
            <w:ins w:id="7865" w:author="Microsoft" w:date="2016-05-13T11:04:00Z">
              <w:r>
                <w:rPr>
                  <w:rFonts w:ascii="微软雅黑" w:eastAsia="微软雅黑" w:hAnsi="微软雅黑" w:hint="eastAsia"/>
                </w:rPr>
                <w:t>0</w:t>
              </w:r>
            </w:ins>
          </w:p>
        </w:tc>
        <w:tc>
          <w:tcPr>
            <w:tcW w:w="1149" w:type="dxa"/>
            <w:tcPrChange w:id="7866" w:author="Microsoft" w:date="2016-05-13T11:00:00Z">
              <w:tcPr>
                <w:tcW w:w="1031" w:type="dxa"/>
                <w:gridSpan w:val="2"/>
              </w:tcPr>
            </w:tcPrChange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7867" w:author="Microsoft" w:date="2016-04-22T11:09:00Z"/>
                <w:rFonts w:ascii="微软雅黑" w:eastAsia="微软雅黑" w:hAnsi="微软雅黑"/>
              </w:rPr>
            </w:pPr>
          </w:p>
        </w:tc>
      </w:tr>
      <w:tr w:rsidR="000547B9" w:rsidRPr="00286045" w:rsidTr="000547B9">
        <w:tblPrEx>
          <w:tblW w:w="14018" w:type="dxa"/>
          <w:tblPrExChange w:id="7868" w:author="Microsoft" w:date="2016-05-13T11:00:00Z">
            <w:tblPrEx>
              <w:tblW w:w="13712" w:type="dxa"/>
            </w:tblPrEx>
          </w:tblPrExChange>
        </w:tblPrEx>
        <w:trPr>
          <w:trHeight w:val="473"/>
          <w:ins w:id="7869" w:author="Microsoft" w:date="2016-04-22T11:09:00Z"/>
          <w:trPrChange w:id="7870" w:author="Microsoft" w:date="2016-05-13T11:00:00Z">
            <w:trPr>
              <w:gridAfter w:val="0"/>
              <w:trHeight w:val="475"/>
            </w:trPr>
          </w:trPrChange>
        </w:trPr>
        <w:tc>
          <w:tcPr>
            <w:tcW w:w="614" w:type="dxa"/>
            <w:shd w:val="clear" w:color="auto" w:fill="D9D9D9" w:themeFill="background1" w:themeFillShade="D9"/>
            <w:tcPrChange w:id="7871" w:author="Microsoft" w:date="2016-05-13T11:00:00Z">
              <w:tcPr>
                <w:tcW w:w="551" w:type="dxa"/>
                <w:gridSpan w:val="2"/>
                <w:shd w:val="clear" w:color="auto" w:fill="D9D9D9" w:themeFill="background1" w:themeFillShade="D9"/>
              </w:tcPr>
            </w:tcPrChange>
          </w:tcPr>
          <w:p w:rsidR="000547B9" w:rsidRDefault="000547B9" w:rsidP="000547B9">
            <w:pPr>
              <w:pStyle w:val="a0"/>
              <w:ind w:firstLineChars="0" w:firstLine="0"/>
              <w:jc w:val="center"/>
              <w:rPr>
                <w:ins w:id="7872" w:author="Microsoft" w:date="2016-04-22T11:09:00Z"/>
                <w:rFonts w:ascii="微软雅黑" w:eastAsia="微软雅黑" w:hAnsi="微软雅黑"/>
              </w:rPr>
            </w:pPr>
          </w:p>
        </w:tc>
        <w:tc>
          <w:tcPr>
            <w:tcW w:w="961" w:type="dxa"/>
            <w:tcPrChange w:id="7873" w:author="Microsoft" w:date="2016-05-13T11:00:00Z">
              <w:tcPr>
                <w:tcW w:w="862" w:type="dxa"/>
                <w:gridSpan w:val="2"/>
              </w:tcPr>
            </w:tcPrChange>
          </w:tcPr>
          <w:p w:rsidR="000547B9" w:rsidRDefault="000547B9" w:rsidP="000547B9">
            <w:pPr>
              <w:pStyle w:val="a0"/>
              <w:ind w:firstLineChars="0" w:firstLine="0"/>
              <w:jc w:val="center"/>
              <w:rPr>
                <w:ins w:id="7874" w:author="Microsoft" w:date="2016-04-22T11:09:00Z"/>
                <w:rFonts w:ascii="微软雅黑" w:eastAsia="微软雅黑" w:hAnsi="微软雅黑"/>
              </w:rPr>
            </w:pPr>
            <w:ins w:id="7875" w:author="Microsoft" w:date="2016-04-22T11:09:00Z">
              <w:r>
                <w:rPr>
                  <w:rFonts w:ascii="微软雅黑" w:eastAsia="微软雅黑" w:hAnsi="微软雅黑" w:hint="eastAsia"/>
                </w:rPr>
                <w:t>电脑</w:t>
              </w:r>
              <w:r>
                <w:rPr>
                  <w:rFonts w:ascii="微软雅黑" w:eastAsia="微软雅黑" w:hAnsi="微软雅黑"/>
                </w:rPr>
                <w:t>票</w:t>
              </w:r>
            </w:ins>
          </w:p>
        </w:tc>
        <w:tc>
          <w:tcPr>
            <w:tcW w:w="790" w:type="dxa"/>
            <w:tcPrChange w:id="7876" w:author="Microsoft" w:date="2016-05-13T11:00:00Z">
              <w:tcPr>
                <w:tcW w:w="709" w:type="dxa"/>
                <w:gridSpan w:val="2"/>
              </w:tcPr>
            </w:tcPrChange>
          </w:tcPr>
          <w:p w:rsidR="000547B9" w:rsidRDefault="000547B9" w:rsidP="000547B9">
            <w:pPr>
              <w:pStyle w:val="a0"/>
              <w:ind w:firstLineChars="0" w:firstLine="0"/>
              <w:jc w:val="center"/>
              <w:rPr>
                <w:ins w:id="7877" w:author="Microsoft" w:date="2016-04-22T11:09:00Z"/>
                <w:rFonts w:ascii="微软雅黑" w:eastAsia="微软雅黑" w:hAnsi="微软雅黑"/>
              </w:rPr>
            </w:pPr>
          </w:p>
        </w:tc>
        <w:tc>
          <w:tcPr>
            <w:tcW w:w="948" w:type="dxa"/>
            <w:tcPrChange w:id="7878" w:author="Microsoft" w:date="2016-05-13T11:00:00Z">
              <w:tcPr>
                <w:tcW w:w="850" w:type="dxa"/>
                <w:gridSpan w:val="2"/>
              </w:tcPr>
            </w:tcPrChange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7879" w:author="Microsoft" w:date="2016-04-22T11:09:00Z"/>
                <w:rFonts w:ascii="微软雅黑" w:eastAsia="微软雅黑" w:hAnsi="微软雅黑"/>
              </w:rPr>
            </w:pPr>
          </w:p>
        </w:tc>
        <w:tc>
          <w:tcPr>
            <w:tcW w:w="632" w:type="dxa"/>
            <w:tcPrChange w:id="7880" w:author="Microsoft" w:date="2016-05-13T11:00:00Z">
              <w:tcPr>
                <w:tcW w:w="567" w:type="dxa"/>
                <w:gridSpan w:val="2"/>
              </w:tcPr>
            </w:tcPrChange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7881" w:author="Microsoft" w:date="2016-04-22T11:09:00Z"/>
                <w:rFonts w:ascii="微软雅黑" w:eastAsia="微软雅黑" w:hAnsi="微软雅黑"/>
              </w:rPr>
            </w:pPr>
          </w:p>
        </w:tc>
        <w:tc>
          <w:tcPr>
            <w:tcW w:w="632" w:type="dxa"/>
            <w:tcPrChange w:id="7882" w:author="Microsoft" w:date="2016-05-13T11:00:00Z">
              <w:tcPr>
                <w:tcW w:w="567" w:type="dxa"/>
                <w:gridSpan w:val="2"/>
              </w:tcPr>
            </w:tcPrChange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7883" w:author="Microsoft" w:date="2016-04-22T11:09:00Z"/>
                <w:rFonts w:ascii="微软雅黑" w:eastAsia="微软雅黑" w:hAnsi="微软雅黑"/>
              </w:rPr>
            </w:pPr>
          </w:p>
        </w:tc>
        <w:tc>
          <w:tcPr>
            <w:tcW w:w="790" w:type="dxa"/>
            <w:tcPrChange w:id="7884" w:author="Microsoft" w:date="2016-05-13T11:00:00Z">
              <w:tcPr>
                <w:tcW w:w="709" w:type="dxa"/>
                <w:gridSpan w:val="2"/>
              </w:tcPr>
            </w:tcPrChange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7885" w:author="Microsoft" w:date="2016-04-22T11:09:00Z"/>
                <w:rFonts w:ascii="微软雅黑" w:eastAsia="微软雅黑" w:hAnsi="微软雅黑"/>
              </w:rPr>
            </w:pPr>
          </w:p>
        </w:tc>
        <w:tc>
          <w:tcPr>
            <w:tcW w:w="790" w:type="dxa"/>
            <w:tcPrChange w:id="7886" w:author="Microsoft" w:date="2016-05-13T11:00:00Z">
              <w:tcPr>
                <w:tcW w:w="709" w:type="dxa"/>
                <w:gridSpan w:val="2"/>
              </w:tcPr>
            </w:tcPrChange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7887" w:author="Microsoft" w:date="2016-04-22T11:09:00Z"/>
                <w:rFonts w:ascii="微软雅黑" w:eastAsia="微软雅黑" w:hAnsi="微软雅黑"/>
              </w:rPr>
            </w:pPr>
          </w:p>
        </w:tc>
        <w:tc>
          <w:tcPr>
            <w:tcW w:w="789" w:type="dxa"/>
            <w:tcPrChange w:id="7888" w:author="Microsoft" w:date="2016-05-13T11:00:00Z">
              <w:tcPr>
                <w:tcW w:w="708" w:type="dxa"/>
              </w:tcPr>
            </w:tcPrChange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7889" w:author="Microsoft" w:date="2016-04-22T11:09:00Z"/>
                <w:rFonts w:ascii="微软雅黑" w:eastAsia="微软雅黑" w:hAnsi="微软雅黑"/>
              </w:rPr>
            </w:pPr>
            <w:ins w:id="7890" w:author="Microsoft" w:date="2016-05-13T11:04:00Z">
              <w:r>
                <w:rPr>
                  <w:rFonts w:ascii="微软雅黑" w:eastAsia="微软雅黑" w:hAnsi="微软雅黑" w:hint="eastAsia"/>
                </w:rPr>
                <w:t>0</w:t>
              </w:r>
            </w:ins>
          </w:p>
        </w:tc>
        <w:tc>
          <w:tcPr>
            <w:tcW w:w="790" w:type="dxa"/>
            <w:tcPrChange w:id="7891" w:author="Microsoft" w:date="2016-05-13T11:00:00Z">
              <w:tcPr>
                <w:tcW w:w="709" w:type="dxa"/>
                <w:gridSpan w:val="2"/>
              </w:tcPr>
            </w:tcPrChange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7892" w:author="Microsoft" w:date="2016-04-22T11:09:00Z"/>
                <w:rFonts w:ascii="微软雅黑" w:eastAsia="微软雅黑" w:hAnsi="微软雅黑"/>
              </w:rPr>
            </w:pPr>
            <w:ins w:id="7893" w:author="Microsoft" w:date="2016-05-13T11:04:00Z">
              <w:r>
                <w:rPr>
                  <w:rFonts w:ascii="微软雅黑" w:eastAsia="微软雅黑" w:hAnsi="微软雅黑" w:hint="eastAsia"/>
                </w:rPr>
                <w:t>0</w:t>
              </w:r>
            </w:ins>
          </w:p>
        </w:tc>
        <w:tc>
          <w:tcPr>
            <w:tcW w:w="790" w:type="dxa"/>
            <w:tcPrChange w:id="7894" w:author="Microsoft" w:date="2016-05-13T11:00:00Z">
              <w:tcPr>
                <w:tcW w:w="709" w:type="dxa"/>
                <w:gridSpan w:val="2"/>
              </w:tcPr>
            </w:tcPrChange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7895" w:author="Microsoft" w:date="2016-05-13T10:59:00Z"/>
                <w:rFonts w:ascii="微软雅黑" w:eastAsia="微软雅黑" w:hAnsi="微软雅黑"/>
              </w:rPr>
            </w:pPr>
          </w:p>
        </w:tc>
        <w:tc>
          <w:tcPr>
            <w:tcW w:w="790" w:type="dxa"/>
            <w:tcPrChange w:id="7896" w:author="Microsoft" w:date="2016-05-13T11:00:00Z">
              <w:tcPr>
                <w:tcW w:w="709" w:type="dxa"/>
                <w:gridSpan w:val="2"/>
              </w:tcPr>
            </w:tcPrChange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7897" w:author="Microsoft" w:date="2016-05-13T10:59:00Z"/>
                <w:rFonts w:ascii="微软雅黑" w:eastAsia="微软雅黑" w:hAnsi="微软雅黑"/>
              </w:rPr>
            </w:pPr>
          </w:p>
        </w:tc>
        <w:tc>
          <w:tcPr>
            <w:tcW w:w="790" w:type="dxa"/>
            <w:tcPrChange w:id="7898" w:author="Microsoft" w:date="2016-05-13T11:00:00Z">
              <w:tcPr>
                <w:tcW w:w="709" w:type="dxa"/>
                <w:gridSpan w:val="2"/>
              </w:tcPr>
            </w:tcPrChange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7899" w:author="Microsoft" w:date="2016-04-22T11:09:00Z"/>
                <w:rFonts w:ascii="微软雅黑" w:eastAsia="微软雅黑" w:hAnsi="微软雅黑"/>
              </w:rPr>
            </w:pPr>
          </w:p>
        </w:tc>
        <w:tc>
          <w:tcPr>
            <w:tcW w:w="790" w:type="dxa"/>
            <w:tcPrChange w:id="7900" w:author="Microsoft" w:date="2016-05-13T11:00:00Z">
              <w:tcPr>
                <w:tcW w:w="709" w:type="dxa"/>
                <w:gridSpan w:val="2"/>
              </w:tcPr>
            </w:tcPrChange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7901" w:author="Microsoft" w:date="2016-04-22T11:09:00Z"/>
                <w:rFonts w:ascii="微软雅黑" w:eastAsia="微软雅黑" w:hAnsi="微软雅黑"/>
              </w:rPr>
            </w:pPr>
          </w:p>
        </w:tc>
        <w:tc>
          <w:tcPr>
            <w:tcW w:w="789" w:type="dxa"/>
            <w:tcPrChange w:id="7902" w:author="Microsoft" w:date="2016-05-13T11:00:00Z">
              <w:tcPr>
                <w:tcW w:w="708" w:type="dxa"/>
                <w:gridSpan w:val="2"/>
              </w:tcPr>
            </w:tcPrChange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7903" w:author="Microsoft" w:date="2016-04-22T11:09:00Z"/>
                <w:rFonts w:ascii="微软雅黑" w:eastAsia="微软雅黑" w:hAnsi="微软雅黑"/>
              </w:rPr>
            </w:pPr>
          </w:p>
        </w:tc>
        <w:tc>
          <w:tcPr>
            <w:tcW w:w="1184" w:type="dxa"/>
            <w:tcPrChange w:id="7904" w:author="Microsoft" w:date="2016-05-13T11:00:00Z">
              <w:tcPr>
                <w:tcW w:w="1062" w:type="dxa"/>
                <w:gridSpan w:val="2"/>
              </w:tcPr>
            </w:tcPrChange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7905" w:author="Microsoft" w:date="2016-04-22T11:09:00Z"/>
                <w:rFonts w:ascii="微软雅黑" w:eastAsia="微软雅黑" w:hAnsi="微软雅黑"/>
              </w:rPr>
            </w:pPr>
          </w:p>
        </w:tc>
        <w:tc>
          <w:tcPr>
            <w:tcW w:w="1149" w:type="dxa"/>
            <w:tcPrChange w:id="7906" w:author="Microsoft" w:date="2016-05-13T11:00:00Z">
              <w:tcPr>
                <w:tcW w:w="1031" w:type="dxa"/>
                <w:gridSpan w:val="2"/>
              </w:tcPr>
            </w:tcPrChange>
          </w:tcPr>
          <w:p w:rsidR="000547B9" w:rsidRPr="00203026" w:rsidRDefault="000547B9" w:rsidP="000547B9">
            <w:pPr>
              <w:pStyle w:val="a0"/>
              <w:ind w:firstLineChars="0" w:firstLine="0"/>
              <w:rPr>
                <w:ins w:id="7907" w:author="Microsoft" w:date="2016-04-22T11:09:00Z"/>
                <w:rFonts w:ascii="微软雅黑" w:eastAsia="微软雅黑" w:hAnsi="微软雅黑"/>
              </w:rPr>
            </w:pPr>
          </w:p>
        </w:tc>
      </w:tr>
    </w:tbl>
    <w:p w:rsidR="005055A9" w:rsidRPr="00235D80" w:rsidRDefault="005055A9">
      <w:pPr>
        <w:pStyle w:val="a0"/>
        <w:rPr>
          <w:ins w:id="7908" w:author="Microsoft" w:date="2016-04-22T11:09:00Z"/>
        </w:rPr>
        <w:pPrChange w:id="7909" w:author="Microsoft" w:date="2016-04-22T11:09:00Z">
          <w:pPr>
            <w:pStyle w:val="4"/>
          </w:pPr>
        </w:pPrChange>
      </w:pPr>
    </w:p>
    <w:p w:rsidR="005055A9" w:rsidRDefault="005055A9" w:rsidP="005F11EF">
      <w:pPr>
        <w:pStyle w:val="4"/>
        <w:rPr>
          <w:ins w:id="7910" w:author="Microsoft" w:date="2016-04-14T10:34:00Z"/>
        </w:rPr>
      </w:pPr>
      <w:ins w:id="7911" w:author="Microsoft" w:date="2016-04-14T10:34:00Z">
        <w:r>
          <w:rPr>
            <w:rFonts w:hint="eastAsia"/>
          </w:rPr>
          <w:t>部门资金统计</w:t>
        </w:r>
        <w:r>
          <w:t>报表</w:t>
        </w:r>
      </w:ins>
      <w:ins w:id="7912" w:author="Microsoft" w:date="2016-04-14T10:38:00Z">
        <w:r>
          <w:rPr>
            <w:rFonts w:hint="eastAsia"/>
          </w:rPr>
          <w:t>（按</w:t>
        </w:r>
        <w:r>
          <w:t>彩票类型</w:t>
        </w:r>
        <w:r>
          <w:rPr>
            <w:rFonts w:hint="eastAsia"/>
          </w:rPr>
          <w:t>）</w:t>
        </w:r>
      </w:ins>
      <w:ins w:id="7913" w:author="Microsoft" w:date="2016-04-14T10:34:00Z">
        <w:r>
          <w:rPr>
            <w:rFonts w:hint="eastAsia"/>
          </w:rPr>
          <w:t>（</w:t>
        </w:r>
        <w:r>
          <w:t>Institution Fund Statistics</w:t>
        </w:r>
        <w:r w:rsidRPr="00C74D8E">
          <w:t xml:space="preserve"> Reports</w:t>
        </w:r>
        <w:r>
          <w:t>）</w:t>
        </w:r>
      </w:ins>
    </w:p>
    <w:tbl>
      <w:tblPr>
        <w:tblW w:w="5000" w:type="pct"/>
        <w:tblLook w:val="04A0" w:firstRow="1" w:lastRow="0" w:firstColumn="1" w:lastColumn="0" w:noHBand="0" w:noVBand="1"/>
      </w:tblPr>
      <w:tblGrid>
        <w:gridCol w:w="4527"/>
        <w:gridCol w:w="9411"/>
      </w:tblGrid>
      <w:tr w:rsidR="005055A9" w:rsidRPr="009A3BDA" w:rsidTr="00D66717">
        <w:trPr>
          <w:trHeight w:val="285"/>
          <w:ins w:id="7914" w:author="Microsoft" w:date="2016-04-14T10:34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5055A9" w:rsidRPr="00940825" w:rsidRDefault="005055A9" w:rsidP="00D66717">
            <w:pPr>
              <w:pStyle w:val="a8"/>
              <w:widowControl/>
              <w:numPr>
                <w:ilvl w:val="0"/>
                <w:numId w:val="65"/>
              </w:numPr>
              <w:spacing w:before="240" w:after="0"/>
              <w:ind w:firstLineChars="0"/>
              <w:jc w:val="left"/>
              <w:rPr>
                <w:ins w:id="7915" w:author="Microsoft" w:date="2016-04-14T10:34:00Z"/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ins w:id="7916" w:author="Microsoft" w:date="2016-04-14T10:34:00Z">
              <w:r w:rsidRPr="00940825">
                <w:rPr>
                  <w:rFonts w:ascii="宋体" w:hAnsi="宋体" w:cs="宋体" w:hint="eastAsia"/>
                  <w:b/>
                  <w:bCs/>
                  <w:color w:val="000000"/>
                  <w:sz w:val="22"/>
                  <w:szCs w:val="22"/>
                </w:rPr>
                <w:t>查询条件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5055A9" w:rsidRPr="009A3BDA" w:rsidRDefault="005055A9" w:rsidP="00D66717">
            <w:pPr>
              <w:spacing w:before="240"/>
              <w:rPr>
                <w:ins w:id="7917" w:author="Microsoft" w:date="2016-04-14T10:34:00Z"/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ins w:id="7918" w:author="Microsoft" w:date="2016-04-14T10:34:00Z">
              <w:r w:rsidRPr="009A3BDA">
                <w:rPr>
                  <w:rFonts w:ascii="宋体" w:hAnsi="宋体" w:cs="宋体" w:hint="eastAsia"/>
                  <w:b/>
                  <w:bCs/>
                  <w:color w:val="000000"/>
                  <w:sz w:val="22"/>
                  <w:szCs w:val="22"/>
                </w:rPr>
                <w:t>说明</w:t>
              </w:r>
            </w:ins>
          </w:p>
        </w:tc>
      </w:tr>
      <w:tr w:rsidR="005055A9" w:rsidRPr="009A3BDA" w:rsidTr="00D66717">
        <w:trPr>
          <w:trHeight w:val="533"/>
          <w:ins w:id="7919" w:author="Microsoft" w:date="2016-04-14T10:34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55A9" w:rsidRPr="009A3BDA" w:rsidRDefault="005055A9" w:rsidP="00D66717">
            <w:pPr>
              <w:spacing w:before="240"/>
              <w:jc w:val="center"/>
              <w:rPr>
                <w:ins w:id="7920" w:author="Microsoft" w:date="2016-04-14T10:34:00Z"/>
                <w:rFonts w:ascii="宋体" w:hAnsi="宋体" w:cs="宋体"/>
                <w:color w:val="000000"/>
                <w:sz w:val="22"/>
                <w:szCs w:val="22"/>
              </w:rPr>
            </w:pPr>
            <w:ins w:id="7921" w:author="Microsoft" w:date="2016-04-14T10:34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部门名称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055A9" w:rsidRDefault="005055A9" w:rsidP="00D66717">
            <w:pPr>
              <w:spacing w:before="240"/>
              <w:jc w:val="center"/>
              <w:rPr>
                <w:ins w:id="7922" w:author="Microsoft" w:date="2016-04-14T10:34:00Z"/>
                <w:rFonts w:ascii="宋体" w:hAnsi="宋体" w:cs="宋体"/>
                <w:color w:val="000000"/>
                <w:sz w:val="22"/>
                <w:szCs w:val="22"/>
              </w:rPr>
            </w:pPr>
            <w:ins w:id="7923" w:author="Microsoft" w:date="2016-04-14T10:34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下拉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选择框选择部门名称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（包括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代理商）</w:t>
              </w:r>
            </w:ins>
          </w:p>
        </w:tc>
      </w:tr>
      <w:tr w:rsidR="005055A9" w:rsidRPr="009A3BDA" w:rsidTr="00D66717">
        <w:trPr>
          <w:trHeight w:val="399"/>
          <w:ins w:id="7924" w:author="Microsoft" w:date="2016-04-14T10:34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55A9" w:rsidRPr="009A3BDA" w:rsidRDefault="005055A9" w:rsidP="00D66717">
            <w:pPr>
              <w:spacing w:before="240"/>
              <w:jc w:val="center"/>
              <w:rPr>
                <w:ins w:id="7925" w:author="Microsoft" w:date="2016-04-14T10:34:00Z"/>
                <w:rFonts w:ascii="宋体" w:hAnsi="宋体" w:cs="宋体"/>
                <w:color w:val="000000"/>
                <w:sz w:val="22"/>
                <w:szCs w:val="22"/>
              </w:rPr>
            </w:pPr>
            <w:ins w:id="7926" w:author="Microsoft" w:date="2016-04-14T10:34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lastRenderedPageBreak/>
                <w:t>日期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055A9" w:rsidRPr="009A3BDA" w:rsidRDefault="005055A9" w:rsidP="00D66717">
            <w:pPr>
              <w:spacing w:before="240"/>
              <w:jc w:val="center"/>
              <w:rPr>
                <w:ins w:id="7927" w:author="Microsoft" w:date="2016-04-14T10:34:00Z"/>
                <w:rFonts w:ascii="宋体" w:hAnsi="宋体" w:cs="宋体"/>
                <w:color w:val="000000"/>
                <w:sz w:val="22"/>
                <w:szCs w:val="22"/>
              </w:rPr>
            </w:pPr>
            <w:ins w:id="7928" w:author="Microsoft" w:date="2016-04-14T10:34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选择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起止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日期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，查询</w:t>
              </w:r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某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一时间段的数据；</w:t>
              </w:r>
            </w:ins>
          </w:p>
        </w:tc>
      </w:tr>
      <w:tr w:rsidR="005055A9" w:rsidRPr="009A3BDA" w:rsidTr="00D66717">
        <w:trPr>
          <w:trHeight w:val="399"/>
          <w:ins w:id="7929" w:author="Microsoft" w:date="2016-04-14T10:34:00Z"/>
        </w:trPr>
        <w:tc>
          <w:tcPr>
            <w:tcW w:w="1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55A9" w:rsidRDefault="005055A9" w:rsidP="00D66717">
            <w:pPr>
              <w:spacing w:before="240"/>
              <w:jc w:val="center"/>
              <w:rPr>
                <w:ins w:id="7930" w:author="Microsoft" w:date="2016-04-14T10:34:00Z"/>
                <w:rFonts w:ascii="宋体" w:hAnsi="宋体" w:cs="宋体"/>
                <w:color w:val="000000"/>
                <w:sz w:val="22"/>
                <w:szCs w:val="22"/>
              </w:rPr>
            </w:pPr>
            <w:ins w:id="7931" w:author="Microsoft" w:date="2016-04-14T10:34:00Z"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类型</w:t>
              </w:r>
            </w:ins>
          </w:p>
        </w:tc>
        <w:tc>
          <w:tcPr>
            <w:tcW w:w="33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055A9" w:rsidRDefault="005055A9" w:rsidP="00D66717">
            <w:pPr>
              <w:spacing w:before="240"/>
              <w:jc w:val="center"/>
              <w:rPr>
                <w:ins w:id="7932" w:author="Microsoft" w:date="2016-04-14T10:34:00Z"/>
                <w:rFonts w:ascii="宋体" w:hAnsi="宋体" w:cs="宋体"/>
                <w:color w:val="000000"/>
                <w:sz w:val="22"/>
                <w:szCs w:val="22"/>
              </w:rPr>
            </w:pPr>
            <w:ins w:id="7933" w:author="Microsoft" w:date="2016-04-14T10:34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默认合计，</w:t>
              </w:r>
              <w:r>
                <w:rPr>
                  <w:rFonts w:ascii="宋体" w:hAnsi="宋体" w:cs="宋体"/>
                  <w:color w:val="000000"/>
                  <w:sz w:val="22"/>
                  <w:szCs w:val="22"/>
                </w:rPr>
                <w:t>下拉选择电脑票、即开票</w:t>
              </w:r>
            </w:ins>
          </w:p>
        </w:tc>
      </w:tr>
    </w:tbl>
    <w:p w:rsidR="005055A9" w:rsidRPr="003C5CF1" w:rsidRDefault="005055A9" w:rsidP="005F11EF">
      <w:pPr>
        <w:pStyle w:val="a0"/>
        <w:rPr>
          <w:ins w:id="7934" w:author="Microsoft" w:date="2016-04-14T10:34:00Z"/>
        </w:rPr>
      </w:pPr>
    </w:p>
    <w:p w:rsidR="005055A9" w:rsidRDefault="005055A9" w:rsidP="005F11EF">
      <w:pPr>
        <w:rPr>
          <w:ins w:id="7935" w:author="Microsoft" w:date="2016-04-14T10:34:00Z"/>
        </w:rPr>
      </w:pPr>
      <w:ins w:id="7936" w:author="Microsoft" w:date="2016-04-14T10:34:00Z">
        <w:r>
          <w:t>部门登录时</w:t>
        </w:r>
        <w:r>
          <w:rPr>
            <w:rFonts w:hint="eastAsia"/>
          </w:rPr>
          <w:t>，</w:t>
        </w:r>
        <w:r>
          <w:t>显示本部门的资金报表信息</w:t>
        </w:r>
        <w:r>
          <w:rPr>
            <w:rFonts w:hint="eastAsia"/>
          </w:rPr>
          <w:t>；总公司登录显示全部各部门的资金信息；各代理商</w:t>
        </w:r>
        <w:r>
          <w:t>进行中心兑奖</w:t>
        </w:r>
        <w:r>
          <w:rPr>
            <w:rFonts w:hint="eastAsia"/>
          </w:rPr>
          <w:t>（</w:t>
        </w:r>
        <w:r>
          <w:rPr>
            <w:rFonts w:hint="eastAsia"/>
          </w:rPr>
          <w:t>0</w:t>
        </w:r>
        <w:r>
          <w:t>-699</w:t>
        </w:r>
        <w:r>
          <w:t>）时</w:t>
        </w:r>
        <w:r>
          <w:rPr>
            <w:rFonts w:hint="eastAsia"/>
          </w:rPr>
          <w:t>，</w:t>
        </w:r>
        <w:r>
          <w:t>给予兑奖佣金；</w:t>
        </w:r>
        <w:r>
          <w:t xml:space="preserve"> </w:t>
        </w:r>
      </w:ins>
    </w:p>
    <w:p w:rsidR="005055A9" w:rsidRPr="004C59F7" w:rsidRDefault="005055A9" w:rsidP="005F11EF">
      <w:pPr>
        <w:rPr>
          <w:ins w:id="7937" w:author="Microsoft" w:date="2016-04-14T10:34:00Z"/>
          <w:color w:val="FF0000"/>
        </w:rPr>
      </w:pPr>
      <w:ins w:id="7938" w:author="Microsoft" w:date="2016-04-14T10:34:00Z">
        <w:r w:rsidRPr="004C59F7">
          <w:rPr>
            <w:rFonts w:hint="eastAsia"/>
            <w:color w:val="FF0000"/>
          </w:rPr>
          <w:t>收入</w:t>
        </w:r>
        <w:r w:rsidRPr="004C59F7">
          <w:rPr>
            <w:color w:val="FF0000"/>
          </w:rPr>
          <w:t>=</w:t>
        </w:r>
        <w:r w:rsidRPr="004C59F7">
          <w:rPr>
            <w:rFonts w:hint="eastAsia"/>
            <w:color w:val="FF0000"/>
          </w:rPr>
          <w:t>销售金额</w:t>
        </w:r>
        <w:r w:rsidRPr="004C59F7">
          <w:rPr>
            <w:color w:val="FF0000"/>
          </w:rPr>
          <w:t>-</w:t>
        </w:r>
        <w:r w:rsidRPr="004C59F7">
          <w:rPr>
            <w:rFonts w:hint="eastAsia"/>
            <w:color w:val="FF0000"/>
          </w:rPr>
          <w:t>销售佣金</w:t>
        </w:r>
        <w:r w:rsidRPr="004C59F7">
          <w:rPr>
            <w:color w:val="FF0000"/>
          </w:rPr>
          <w:t>-</w:t>
        </w:r>
        <w:r w:rsidRPr="004C59F7">
          <w:rPr>
            <w:rFonts w:hint="eastAsia"/>
            <w:color w:val="FF0000"/>
          </w:rPr>
          <w:t>兑奖</w:t>
        </w:r>
        <w:r w:rsidRPr="004C59F7">
          <w:rPr>
            <w:color w:val="FF0000"/>
          </w:rPr>
          <w:t>-</w:t>
        </w:r>
        <w:r w:rsidRPr="004C59F7">
          <w:rPr>
            <w:rFonts w:hint="eastAsia"/>
            <w:color w:val="FF0000"/>
          </w:rPr>
          <w:t>兑奖佣金</w:t>
        </w:r>
        <w:r w:rsidRPr="004C59F7">
          <w:rPr>
            <w:color w:val="FF0000"/>
          </w:rPr>
          <w:t>-</w:t>
        </w:r>
        <w:r w:rsidRPr="004C59F7">
          <w:rPr>
            <w:rFonts w:hint="eastAsia"/>
            <w:color w:val="FF0000"/>
          </w:rPr>
          <w:t>中心兑奖</w:t>
        </w:r>
        <w:r w:rsidRPr="004C59F7">
          <w:rPr>
            <w:color w:val="FF0000"/>
          </w:rPr>
          <w:t>-</w:t>
        </w:r>
        <w:r w:rsidRPr="004C59F7">
          <w:rPr>
            <w:rFonts w:hint="eastAsia"/>
            <w:color w:val="FF0000"/>
          </w:rPr>
          <w:t>中心兑奖佣金</w:t>
        </w:r>
        <w:r w:rsidRPr="004C59F7">
          <w:rPr>
            <w:color w:val="FF0000"/>
          </w:rPr>
          <w:t>+</w:t>
        </w:r>
        <w:r w:rsidRPr="004C59F7">
          <w:rPr>
            <w:rFonts w:hint="eastAsia"/>
            <w:color w:val="FF0000"/>
          </w:rPr>
          <w:t>退货佣金</w:t>
        </w:r>
        <w:r w:rsidRPr="004C59F7">
          <w:rPr>
            <w:color w:val="FF0000"/>
          </w:rPr>
          <w:t>-</w:t>
        </w:r>
        <w:r w:rsidRPr="004C59F7">
          <w:rPr>
            <w:rFonts w:hint="eastAsia"/>
            <w:color w:val="FF0000"/>
          </w:rPr>
          <w:t>退货金额</w:t>
        </w:r>
      </w:ins>
      <w:ins w:id="7939" w:author="Microsoft" w:date="2016-04-22T15:31:00Z">
        <w:r w:rsidR="00AA71B4">
          <w:rPr>
            <w:rFonts w:hint="eastAsia"/>
            <w:color w:val="FF0000"/>
          </w:rPr>
          <w:t>-</w:t>
        </w:r>
        <w:r w:rsidR="00AA71B4">
          <w:rPr>
            <w:rFonts w:hint="eastAsia"/>
            <w:color w:val="FF0000"/>
          </w:rPr>
          <w:t>中心退票</w:t>
        </w:r>
      </w:ins>
    </w:p>
    <w:p w:rsidR="005055A9" w:rsidRDefault="005055A9" w:rsidP="005F11EF">
      <w:pPr>
        <w:rPr>
          <w:ins w:id="7940" w:author="Microsoft" w:date="2016-05-23T13:32:00Z"/>
          <w:color w:val="FF0000"/>
        </w:rPr>
      </w:pPr>
      <w:ins w:id="7941" w:author="Microsoft" w:date="2016-04-14T10:34:00Z">
        <w:r w:rsidRPr="004C59F7">
          <w:rPr>
            <w:rFonts w:hint="eastAsia"/>
            <w:color w:val="FF0000"/>
          </w:rPr>
          <w:t>期末欠款累计</w:t>
        </w:r>
        <w:r w:rsidRPr="004C59F7">
          <w:rPr>
            <w:color w:val="FF0000"/>
          </w:rPr>
          <w:t>=</w:t>
        </w:r>
        <w:r w:rsidRPr="004C59F7">
          <w:rPr>
            <w:rFonts w:hint="eastAsia"/>
            <w:color w:val="FF0000"/>
          </w:rPr>
          <w:t>期初欠款累计</w:t>
        </w:r>
        <w:r w:rsidRPr="004C59F7">
          <w:rPr>
            <w:color w:val="FF0000"/>
          </w:rPr>
          <w:t>+</w:t>
        </w:r>
        <w:r w:rsidRPr="004C59F7">
          <w:rPr>
            <w:rFonts w:hint="eastAsia"/>
            <w:color w:val="FF0000"/>
          </w:rPr>
          <w:t>充值</w:t>
        </w:r>
        <w:r w:rsidRPr="004C59F7">
          <w:rPr>
            <w:color w:val="FF0000"/>
          </w:rPr>
          <w:t>-</w:t>
        </w:r>
        <w:r w:rsidRPr="004C59F7">
          <w:rPr>
            <w:rFonts w:hint="eastAsia"/>
            <w:color w:val="FF0000"/>
          </w:rPr>
          <w:t>提现</w:t>
        </w:r>
        <w:r w:rsidRPr="004C59F7">
          <w:rPr>
            <w:color w:val="FF0000"/>
          </w:rPr>
          <w:t>-</w:t>
        </w:r>
        <w:r w:rsidRPr="004C59F7">
          <w:rPr>
            <w:rFonts w:hint="eastAsia"/>
            <w:color w:val="FF0000"/>
          </w:rPr>
          <w:t>销售</w:t>
        </w:r>
        <w:r w:rsidRPr="004C59F7">
          <w:rPr>
            <w:color w:val="FF0000"/>
          </w:rPr>
          <w:t>+</w:t>
        </w:r>
        <w:r w:rsidRPr="004C59F7">
          <w:rPr>
            <w:rFonts w:hint="eastAsia"/>
            <w:color w:val="FF0000"/>
          </w:rPr>
          <w:t>销售佣金</w:t>
        </w:r>
        <w:r w:rsidRPr="004C59F7">
          <w:rPr>
            <w:color w:val="FF0000"/>
          </w:rPr>
          <w:t>+</w:t>
        </w:r>
        <w:r w:rsidRPr="004C59F7">
          <w:rPr>
            <w:rFonts w:hint="eastAsia"/>
            <w:color w:val="FF0000"/>
          </w:rPr>
          <w:t>兑奖</w:t>
        </w:r>
        <w:r w:rsidRPr="004C59F7">
          <w:rPr>
            <w:color w:val="FF0000"/>
          </w:rPr>
          <w:t>+</w:t>
        </w:r>
        <w:r w:rsidRPr="004C59F7">
          <w:rPr>
            <w:rFonts w:hint="eastAsia"/>
            <w:color w:val="FF0000"/>
          </w:rPr>
          <w:t>兑奖佣金</w:t>
        </w:r>
        <w:r>
          <w:rPr>
            <w:color w:val="FF0000"/>
          </w:rPr>
          <w:t>+</w:t>
        </w:r>
        <w:r w:rsidRPr="004C59F7">
          <w:rPr>
            <w:rFonts w:hint="eastAsia"/>
            <w:color w:val="FF0000"/>
          </w:rPr>
          <w:t>退货金额</w:t>
        </w:r>
        <w:r w:rsidRPr="004C59F7">
          <w:rPr>
            <w:color w:val="FF0000"/>
          </w:rPr>
          <w:t>-</w:t>
        </w:r>
        <w:r w:rsidRPr="004C59F7">
          <w:rPr>
            <w:rFonts w:hint="eastAsia"/>
            <w:color w:val="FF0000"/>
          </w:rPr>
          <w:t>退货佣金</w:t>
        </w:r>
      </w:ins>
    </w:p>
    <w:p w:rsidR="00D875EF" w:rsidRDefault="00D875EF" w:rsidP="00D875EF">
      <w:pPr>
        <w:rPr>
          <w:ins w:id="7942" w:author="Microsoft" w:date="2016-05-23T13:32:00Z"/>
          <w:bCs/>
          <w:iCs/>
        </w:rPr>
      </w:pPr>
      <w:ins w:id="7943" w:author="Microsoft" w:date="2016-05-23T13:32:00Z">
        <w:r>
          <w:rPr>
            <w:bCs/>
            <w:iCs/>
          </w:rPr>
          <w:t>站点销售电脑票佣金设置</w:t>
        </w:r>
        <w:r>
          <w:rPr>
            <w:rFonts w:hint="eastAsia"/>
            <w:bCs/>
            <w:iCs/>
          </w:rPr>
          <w:t>：</w:t>
        </w:r>
        <w:r>
          <w:rPr>
            <w:bCs/>
            <w:iCs/>
          </w:rPr>
          <w:t>初始新建站点后电脑票销售佣金比例为</w:t>
        </w:r>
        <w:r>
          <w:rPr>
            <w:rFonts w:hint="eastAsia"/>
            <w:bCs/>
            <w:iCs/>
          </w:rPr>
          <w:t>7%</w:t>
        </w:r>
        <w:r>
          <w:rPr>
            <w:rFonts w:hint="eastAsia"/>
            <w:bCs/>
            <w:iCs/>
          </w:rPr>
          <w:t>；</w:t>
        </w:r>
      </w:ins>
    </w:p>
    <w:p w:rsidR="00D875EF" w:rsidRDefault="00D875EF" w:rsidP="00D875EF">
      <w:pPr>
        <w:rPr>
          <w:ins w:id="7944" w:author="Microsoft" w:date="2016-05-23T13:32:00Z"/>
          <w:bCs/>
          <w:iCs/>
        </w:rPr>
      </w:pPr>
      <w:ins w:id="7945" w:author="Microsoft" w:date="2016-05-23T13:32:00Z">
        <w:r>
          <w:rPr>
            <w:bCs/>
            <w:iCs/>
          </w:rPr>
          <w:t>电脑票月销售额在</w:t>
        </w:r>
        <w:r>
          <w:rPr>
            <w:rFonts w:hint="eastAsia"/>
            <w:bCs/>
            <w:iCs/>
          </w:rPr>
          <w:t>1200</w:t>
        </w:r>
        <w:r>
          <w:rPr>
            <w:rFonts w:hint="eastAsia"/>
            <w:bCs/>
            <w:iCs/>
          </w:rPr>
          <w:t>万瑞尔（含</w:t>
        </w:r>
        <w:r>
          <w:rPr>
            <w:rFonts w:hint="eastAsia"/>
            <w:bCs/>
            <w:iCs/>
          </w:rPr>
          <w:t>1200</w:t>
        </w:r>
        <w:r>
          <w:rPr>
            <w:rFonts w:hint="eastAsia"/>
            <w:bCs/>
            <w:iCs/>
          </w:rPr>
          <w:t>万）以下，销售佣金为全部销售额的</w:t>
        </w:r>
        <w:r>
          <w:rPr>
            <w:rFonts w:hint="eastAsia"/>
            <w:bCs/>
            <w:iCs/>
          </w:rPr>
          <w:t>7%</w:t>
        </w:r>
        <w:r>
          <w:rPr>
            <w:rFonts w:hint="eastAsia"/>
            <w:bCs/>
            <w:iCs/>
          </w:rPr>
          <w:t>；</w:t>
        </w:r>
      </w:ins>
    </w:p>
    <w:p w:rsidR="00D875EF" w:rsidRDefault="00D875EF" w:rsidP="00D875EF">
      <w:pPr>
        <w:rPr>
          <w:ins w:id="7946" w:author="Microsoft" w:date="2016-05-23T13:32:00Z"/>
          <w:bCs/>
          <w:iCs/>
        </w:rPr>
      </w:pPr>
      <w:ins w:id="7947" w:author="Microsoft" w:date="2016-05-23T13:32:00Z">
        <w:r>
          <w:rPr>
            <w:bCs/>
            <w:iCs/>
          </w:rPr>
          <w:t>电脑票月销售额在</w:t>
        </w:r>
        <w:r>
          <w:rPr>
            <w:rFonts w:hint="eastAsia"/>
            <w:bCs/>
            <w:iCs/>
          </w:rPr>
          <w:t>1200</w:t>
        </w:r>
        <w:r>
          <w:rPr>
            <w:rFonts w:hint="eastAsia"/>
            <w:bCs/>
            <w:iCs/>
          </w:rPr>
          <w:t>万—</w:t>
        </w:r>
        <w:r>
          <w:rPr>
            <w:rFonts w:hint="eastAsia"/>
            <w:bCs/>
            <w:iCs/>
          </w:rPr>
          <w:t>2400</w:t>
        </w:r>
        <w:r>
          <w:rPr>
            <w:rFonts w:hint="eastAsia"/>
            <w:bCs/>
            <w:iCs/>
          </w:rPr>
          <w:t>万瑞尔的，销售佣金为全部销售额的</w:t>
        </w:r>
        <w:r>
          <w:rPr>
            <w:rFonts w:hint="eastAsia"/>
            <w:bCs/>
            <w:iCs/>
          </w:rPr>
          <w:t>8%</w:t>
        </w:r>
        <w:r>
          <w:rPr>
            <w:rFonts w:hint="eastAsia"/>
            <w:bCs/>
            <w:iCs/>
          </w:rPr>
          <w:t>；</w:t>
        </w:r>
      </w:ins>
    </w:p>
    <w:p w:rsidR="00D875EF" w:rsidRDefault="00D875EF" w:rsidP="00D875EF">
      <w:pPr>
        <w:pStyle w:val="a0"/>
        <w:ind w:firstLineChars="0" w:firstLine="0"/>
        <w:rPr>
          <w:ins w:id="7948" w:author="Microsoft" w:date="2016-05-23T13:32:00Z"/>
          <w:bCs/>
          <w:iCs/>
        </w:rPr>
      </w:pPr>
      <w:ins w:id="7949" w:author="Microsoft" w:date="2016-05-23T13:32:00Z">
        <w:r>
          <w:rPr>
            <w:bCs/>
            <w:iCs/>
          </w:rPr>
          <w:t>电脑票月销售额在</w:t>
        </w:r>
        <w:r>
          <w:rPr>
            <w:rFonts w:hint="eastAsia"/>
            <w:bCs/>
            <w:iCs/>
          </w:rPr>
          <w:t>2400</w:t>
        </w:r>
        <w:r>
          <w:rPr>
            <w:rFonts w:hint="eastAsia"/>
            <w:bCs/>
            <w:iCs/>
          </w:rPr>
          <w:t>万以上的，销售佣金为全部销售额的</w:t>
        </w:r>
        <w:r>
          <w:rPr>
            <w:rFonts w:hint="eastAsia"/>
            <w:bCs/>
            <w:iCs/>
          </w:rPr>
          <w:t>9%</w:t>
        </w:r>
        <w:r>
          <w:rPr>
            <w:rFonts w:hint="eastAsia"/>
            <w:bCs/>
            <w:iCs/>
          </w:rPr>
          <w:t>；</w:t>
        </w:r>
      </w:ins>
    </w:p>
    <w:p w:rsidR="00D875EF" w:rsidRDefault="00D875EF" w:rsidP="00D875EF">
      <w:pPr>
        <w:pStyle w:val="a0"/>
        <w:ind w:firstLineChars="0" w:firstLine="0"/>
        <w:rPr>
          <w:ins w:id="7950" w:author="Microsoft" w:date="2016-05-23T13:32:00Z"/>
          <w:bCs/>
          <w:iCs/>
        </w:rPr>
      </w:pPr>
      <w:ins w:id="7951" w:author="Microsoft" w:date="2016-05-23T13:32:00Z">
        <w:r>
          <w:rPr>
            <w:bCs/>
            <w:iCs/>
          </w:rPr>
          <w:t>每日电脑票佣金均按</w:t>
        </w:r>
        <w:r>
          <w:rPr>
            <w:rFonts w:hint="eastAsia"/>
            <w:bCs/>
            <w:iCs/>
          </w:rPr>
          <w:t>7%</w:t>
        </w:r>
        <w:r>
          <w:rPr>
            <w:rFonts w:hint="eastAsia"/>
            <w:bCs/>
            <w:iCs/>
          </w:rPr>
          <w:t>计算统计，当截止到每月的最后一天，结算这一月的销售佣金；</w:t>
        </w:r>
      </w:ins>
    </w:p>
    <w:p w:rsidR="00D875EF" w:rsidRPr="00D875EF" w:rsidRDefault="00D875EF" w:rsidP="005F11EF">
      <w:pPr>
        <w:rPr>
          <w:ins w:id="7952" w:author="Microsoft" w:date="2016-04-14T10:34:00Z"/>
          <w:rPrChange w:id="7953" w:author="Microsoft" w:date="2016-05-23T13:32:00Z">
            <w:rPr>
              <w:ins w:id="7954" w:author="Microsoft" w:date="2016-04-14T10:34:00Z"/>
              <w:color w:val="FF0000"/>
            </w:rPr>
          </w:rPrChange>
        </w:rPr>
      </w:pPr>
      <w:ins w:id="7955" w:author="Microsoft" w:date="2016-05-23T13:32:00Z">
        <w:r>
          <w:rPr>
            <w:rFonts w:hint="eastAsia"/>
            <w:bCs/>
            <w:iCs/>
          </w:rPr>
          <w:t>例，电脑票月销售额：</w:t>
        </w:r>
        <w:r>
          <w:rPr>
            <w:rFonts w:hint="eastAsia"/>
            <w:bCs/>
            <w:iCs/>
          </w:rPr>
          <w:t>2500</w:t>
        </w:r>
        <w:r>
          <w:rPr>
            <w:rFonts w:hint="eastAsia"/>
            <w:bCs/>
            <w:iCs/>
          </w:rPr>
          <w:t>万瑞尔，月末这一天所获佣金</w:t>
        </w:r>
        <w:r>
          <w:rPr>
            <w:rFonts w:hint="eastAsia"/>
            <w:bCs/>
            <w:iCs/>
          </w:rPr>
          <w:t>=</w:t>
        </w:r>
        <w:r>
          <w:rPr>
            <w:bCs/>
            <w:iCs/>
          </w:rPr>
          <w:t>7</w:t>
        </w:r>
        <w:r>
          <w:rPr>
            <w:rFonts w:hint="eastAsia"/>
            <w:bCs/>
            <w:iCs/>
          </w:rPr>
          <w:t>%*</w:t>
        </w:r>
        <w:r>
          <w:rPr>
            <w:bCs/>
            <w:iCs/>
          </w:rPr>
          <w:t>当天的销售额</w:t>
        </w:r>
        <w:r>
          <w:rPr>
            <w:rFonts w:hint="eastAsia"/>
            <w:bCs/>
            <w:iCs/>
          </w:rPr>
          <w:t>+</w:t>
        </w:r>
        <w:r>
          <w:rPr>
            <w:bCs/>
            <w:iCs/>
          </w:rPr>
          <w:t>2500</w:t>
        </w:r>
        <w:r>
          <w:rPr>
            <w:rFonts w:hint="eastAsia"/>
            <w:bCs/>
            <w:iCs/>
          </w:rPr>
          <w:t>*1%</w:t>
        </w:r>
      </w:ins>
    </w:p>
    <w:p w:rsidR="005055A9" w:rsidRDefault="005055A9" w:rsidP="005F11EF">
      <w:pPr>
        <w:pStyle w:val="a0"/>
        <w:ind w:firstLineChars="0" w:firstLine="0"/>
        <w:rPr>
          <w:ins w:id="7956" w:author="Microsoft" w:date="2016-04-14T10:34:00Z"/>
          <w:color w:val="FF0000"/>
        </w:rPr>
      </w:pPr>
      <w:ins w:id="7957" w:author="Microsoft" w:date="2016-04-14T10:34:00Z">
        <w:r>
          <w:rPr>
            <w:color w:val="FF0000"/>
          </w:rPr>
          <w:t xml:space="preserve"> </w:t>
        </w:r>
        <w:r w:rsidRPr="005B5438">
          <w:rPr>
            <w:rFonts w:hint="eastAsia"/>
            <w:color w:val="FF0000"/>
          </w:rPr>
          <w:t>注</w:t>
        </w:r>
        <w:r w:rsidRPr="005B5438">
          <w:rPr>
            <w:color w:val="FF0000"/>
          </w:rPr>
          <w:t>：美金</w:t>
        </w:r>
        <w:r w:rsidRPr="005B5438">
          <w:rPr>
            <w:rFonts w:hint="eastAsia"/>
            <w:color w:val="FF0000"/>
          </w:rPr>
          <w:t>报表</w:t>
        </w:r>
        <w:r w:rsidRPr="005B5438">
          <w:rPr>
            <w:color w:val="FF0000"/>
          </w:rPr>
          <w:t>保留小数点后三位有效数字</w:t>
        </w:r>
      </w:ins>
    </w:p>
    <w:p w:rsidR="005055A9" w:rsidRPr="004C59F7" w:rsidRDefault="005055A9" w:rsidP="005F11EF">
      <w:pPr>
        <w:pStyle w:val="a0"/>
        <w:rPr>
          <w:ins w:id="7958" w:author="Microsoft" w:date="2016-04-14T10:34:00Z"/>
          <w:iCs/>
          <w:kern w:val="0"/>
          <w:szCs w:val="20"/>
        </w:rPr>
      </w:pPr>
      <w:ins w:id="7959" w:author="Microsoft" w:date="2016-04-14T10:34:00Z">
        <w:r>
          <w:rPr>
            <w:rFonts w:hint="eastAsia"/>
            <w:color w:val="FF0000"/>
          </w:rPr>
          <w:t>报表</w:t>
        </w:r>
        <w:r>
          <w:rPr>
            <w:color w:val="FF0000"/>
          </w:rPr>
          <w:t>默认显示某一日期的合计值</w:t>
        </w:r>
        <w:r>
          <w:rPr>
            <w:rFonts w:hint="eastAsia"/>
            <w:color w:val="FF0000"/>
          </w:rPr>
          <w:t>的一行</w:t>
        </w:r>
        <w:r>
          <w:rPr>
            <w:color w:val="FF0000"/>
          </w:rPr>
          <w:t>数据</w:t>
        </w:r>
        <w:r>
          <w:rPr>
            <w:rFonts w:hint="eastAsia"/>
            <w:color w:val="FF0000"/>
          </w:rPr>
          <w:t>，</w:t>
        </w:r>
        <w:r>
          <w:rPr>
            <w:color w:val="FF0000"/>
          </w:rPr>
          <w:t>下拉选择查看电脑票或即开票类型进行查看相应报表内容；</w:t>
        </w:r>
      </w:ins>
    </w:p>
    <w:tbl>
      <w:tblPr>
        <w:tblStyle w:val="a9"/>
        <w:tblW w:w="14114" w:type="dxa"/>
        <w:tblInd w:w="-5" w:type="dxa"/>
        <w:tblLook w:val="04A0" w:firstRow="1" w:lastRow="0" w:firstColumn="1" w:lastColumn="0" w:noHBand="0" w:noVBand="1"/>
      </w:tblPr>
      <w:tblGrid>
        <w:gridCol w:w="1213"/>
        <w:gridCol w:w="1413"/>
        <w:gridCol w:w="1413"/>
        <w:gridCol w:w="979"/>
        <w:gridCol w:w="1228"/>
        <w:gridCol w:w="979"/>
        <w:gridCol w:w="1139"/>
        <w:gridCol w:w="850"/>
        <w:gridCol w:w="1134"/>
        <w:gridCol w:w="1134"/>
        <w:gridCol w:w="1497"/>
        <w:gridCol w:w="1135"/>
      </w:tblGrid>
      <w:tr w:rsidR="005055A9" w:rsidRPr="00286045" w:rsidTr="005F11EF">
        <w:trPr>
          <w:trHeight w:val="868"/>
          <w:ins w:id="7960" w:author="Microsoft" w:date="2016-04-14T10:34:00Z"/>
        </w:trPr>
        <w:tc>
          <w:tcPr>
            <w:tcW w:w="1213" w:type="dxa"/>
            <w:shd w:val="clear" w:color="auto" w:fill="D9D9D9" w:themeFill="background1" w:themeFillShade="D9"/>
          </w:tcPr>
          <w:p w:rsidR="005055A9" w:rsidRDefault="005055A9" w:rsidP="00D66717">
            <w:pPr>
              <w:pStyle w:val="a0"/>
              <w:ind w:firstLineChars="50" w:firstLine="105"/>
              <w:rPr>
                <w:ins w:id="7961" w:author="Microsoft" w:date="2016-04-14T10:34:00Z"/>
                <w:rFonts w:ascii="微软雅黑" w:eastAsia="微软雅黑" w:hAnsi="微软雅黑"/>
              </w:rPr>
            </w:pPr>
            <w:ins w:id="7962" w:author="Microsoft" w:date="2016-04-14T10:34:00Z">
              <w:r>
                <w:rPr>
                  <w:rFonts w:ascii="微软雅黑" w:eastAsia="微软雅黑" w:hAnsi="微软雅黑" w:hint="eastAsia"/>
                </w:rPr>
                <w:t>日期</w:t>
              </w:r>
            </w:ins>
          </w:p>
        </w:tc>
        <w:tc>
          <w:tcPr>
            <w:tcW w:w="1413" w:type="dxa"/>
            <w:shd w:val="clear" w:color="auto" w:fill="D9D9D9" w:themeFill="background1" w:themeFillShade="D9"/>
          </w:tcPr>
          <w:p w:rsidR="005055A9" w:rsidRDefault="005055A9" w:rsidP="00D66717">
            <w:pPr>
              <w:pStyle w:val="a0"/>
              <w:ind w:firstLineChars="50" w:firstLine="105"/>
              <w:rPr>
                <w:ins w:id="7963" w:author="Microsoft" w:date="2016-04-14T10:34:00Z"/>
                <w:rFonts w:ascii="微软雅黑" w:eastAsia="微软雅黑" w:hAnsi="微软雅黑"/>
              </w:rPr>
            </w:pPr>
          </w:p>
        </w:tc>
        <w:tc>
          <w:tcPr>
            <w:tcW w:w="1413" w:type="dxa"/>
            <w:shd w:val="clear" w:color="auto" w:fill="D9D9D9" w:themeFill="background1" w:themeFillShade="D9"/>
          </w:tcPr>
          <w:p w:rsidR="005055A9" w:rsidRDefault="005055A9" w:rsidP="00D66717">
            <w:pPr>
              <w:pStyle w:val="a0"/>
              <w:ind w:firstLineChars="0" w:firstLine="0"/>
              <w:rPr>
                <w:ins w:id="7964" w:author="Microsoft" w:date="2016-04-14T10:34:00Z"/>
                <w:rFonts w:ascii="微软雅黑" w:eastAsia="微软雅黑" w:hAnsi="微软雅黑"/>
              </w:rPr>
            </w:pPr>
            <w:ins w:id="7965" w:author="Microsoft" w:date="2016-04-14T10:34:00Z">
              <w:r>
                <w:rPr>
                  <w:rFonts w:ascii="微软雅黑" w:eastAsia="微软雅黑" w:hAnsi="微软雅黑" w:hint="eastAsia"/>
                </w:rPr>
                <w:t>部门</w:t>
              </w:r>
              <w:r>
                <w:rPr>
                  <w:rFonts w:ascii="微软雅黑" w:eastAsia="微软雅黑" w:hAnsi="微软雅黑"/>
                </w:rPr>
                <w:t>名称</w:t>
              </w:r>
            </w:ins>
          </w:p>
        </w:tc>
        <w:tc>
          <w:tcPr>
            <w:tcW w:w="979" w:type="dxa"/>
            <w:shd w:val="clear" w:color="auto" w:fill="D9D9D9" w:themeFill="background1" w:themeFillShade="D9"/>
          </w:tcPr>
          <w:p w:rsidR="005055A9" w:rsidRDefault="005055A9" w:rsidP="00D66717">
            <w:pPr>
              <w:pStyle w:val="a0"/>
              <w:ind w:firstLineChars="0" w:firstLine="0"/>
              <w:rPr>
                <w:ins w:id="7966" w:author="Microsoft" w:date="2016-04-14T10:34:00Z"/>
                <w:rFonts w:ascii="微软雅黑" w:eastAsia="微软雅黑" w:hAnsi="微软雅黑"/>
              </w:rPr>
            </w:pPr>
            <w:ins w:id="7967" w:author="Microsoft" w:date="2016-04-14T10:39:00Z">
              <w:r>
                <w:rPr>
                  <w:rFonts w:ascii="微软雅黑" w:eastAsia="微软雅黑" w:hAnsi="微软雅黑" w:hint="eastAsia"/>
                </w:rPr>
                <w:t>销售</w:t>
              </w:r>
            </w:ins>
          </w:p>
        </w:tc>
        <w:tc>
          <w:tcPr>
            <w:tcW w:w="1228" w:type="dxa"/>
            <w:shd w:val="clear" w:color="auto" w:fill="D9D9D9" w:themeFill="background1" w:themeFillShade="D9"/>
          </w:tcPr>
          <w:p w:rsidR="005055A9" w:rsidRPr="00203026" w:rsidRDefault="005055A9" w:rsidP="00D66717">
            <w:pPr>
              <w:pStyle w:val="a0"/>
              <w:ind w:firstLineChars="0" w:firstLine="0"/>
              <w:rPr>
                <w:ins w:id="7968" w:author="Microsoft" w:date="2016-04-14T10:34:00Z"/>
                <w:rFonts w:ascii="微软雅黑" w:eastAsia="微软雅黑" w:hAnsi="微软雅黑"/>
              </w:rPr>
            </w:pPr>
            <w:ins w:id="7969" w:author="Microsoft" w:date="2016-04-14T10:39:00Z">
              <w:r>
                <w:rPr>
                  <w:rFonts w:ascii="微软雅黑" w:eastAsia="微软雅黑" w:hAnsi="微软雅黑" w:hint="eastAsia"/>
                </w:rPr>
                <w:t>销售</w:t>
              </w:r>
            </w:ins>
            <w:ins w:id="7970" w:author="Microsoft" w:date="2016-04-14T10:34:00Z">
              <w:r>
                <w:rPr>
                  <w:rFonts w:ascii="微软雅黑" w:eastAsia="微软雅黑" w:hAnsi="微软雅黑"/>
                </w:rPr>
                <w:t>佣金</w:t>
              </w:r>
            </w:ins>
          </w:p>
        </w:tc>
        <w:tc>
          <w:tcPr>
            <w:tcW w:w="979" w:type="dxa"/>
            <w:shd w:val="clear" w:color="auto" w:fill="D9D9D9" w:themeFill="background1" w:themeFillShade="D9"/>
          </w:tcPr>
          <w:p w:rsidR="005055A9" w:rsidRPr="00203026" w:rsidRDefault="005055A9" w:rsidP="00D66717">
            <w:pPr>
              <w:pStyle w:val="a0"/>
              <w:ind w:firstLineChars="0" w:firstLine="0"/>
              <w:rPr>
                <w:ins w:id="7971" w:author="Microsoft" w:date="2016-04-14T10:34:00Z"/>
                <w:rFonts w:ascii="微软雅黑" w:eastAsia="微软雅黑" w:hAnsi="微软雅黑"/>
              </w:rPr>
            </w:pPr>
            <w:ins w:id="7972" w:author="Microsoft" w:date="2016-04-14T10:39:00Z">
              <w:r>
                <w:rPr>
                  <w:rFonts w:ascii="微软雅黑" w:eastAsia="微软雅黑" w:hAnsi="微软雅黑" w:hint="eastAsia"/>
                </w:rPr>
                <w:t>退货</w:t>
              </w:r>
            </w:ins>
          </w:p>
        </w:tc>
        <w:tc>
          <w:tcPr>
            <w:tcW w:w="1139" w:type="dxa"/>
            <w:shd w:val="clear" w:color="auto" w:fill="D9D9D9" w:themeFill="background1" w:themeFillShade="D9"/>
          </w:tcPr>
          <w:p w:rsidR="005055A9" w:rsidRPr="00203026" w:rsidRDefault="005055A9" w:rsidP="00D66717">
            <w:pPr>
              <w:pStyle w:val="a0"/>
              <w:ind w:firstLineChars="0" w:firstLine="0"/>
              <w:rPr>
                <w:ins w:id="7973" w:author="Microsoft" w:date="2016-04-14T10:34:00Z"/>
                <w:rFonts w:ascii="微软雅黑" w:eastAsia="微软雅黑" w:hAnsi="微软雅黑"/>
              </w:rPr>
            </w:pPr>
            <w:ins w:id="7974" w:author="Microsoft" w:date="2016-04-14T10:39:00Z">
              <w:r>
                <w:rPr>
                  <w:rFonts w:ascii="微软雅黑" w:eastAsia="微软雅黑" w:hAnsi="微软雅黑" w:hint="eastAsia"/>
                </w:rPr>
                <w:t>退货</w:t>
              </w:r>
            </w:ins>
            <w:ins w:id="7975" w:author="Microsoft" w:date="2016-04-14T10:34:00Z">
              <w:r>
                <w:rPr>
                  <w:rFonts w:ascii="微软雅黑" w:eastAsia="微软雅黑" w:hAnsi="微软雅黑" w:hint="eastAsia"/>
                </w:rPr>
                <w:t>佣金</w:t>
              </w:r>
            </w:ins>
          </w:p>
        </w:tc>
        <w:tc>
          <w:tcPr>
            <w:tcW w:w="850" w:type="dxa"/>
            <w:shd w:val="clear" w:color="auto" w:fill="D9D9D9" w:themeFill="background1" w:themeFillShade="D9"/>
          </w:tcPr>
          <w:p w:rsidR="005055A9" w:rsidRPr="00203026" w:rsidRDefault="005055A9" w:rsidP="00D66717">
            <w:pPr>
              <w:pStyle w:val="a0"/>
              <w:ind w:firstLineChars="0" w:firstLine="0"/>
              <w:rPr>
                <w:ins w:id="7976" w:author="Microsoft" w:date="2016-04-14T10:34:00Z"/>
                <w:rFonts w:ascii="微软雅黑" w:eastAsia="微软雅黑" w:hAnsi="微软雅黑"/>
              </w:rPr>
            </w:pPr>
            <w:ins w:id="7977" w:author="Microsoft" w:date="2016-04-14T10:34:00Z">
              <w:r>
                <w:rPr>
                  <w:rFonts w:ascii="微软雅黑" w:eastAsia="微软雅黑" w:hAnsi="微软雅黑" w:hint="eastAsia"/>
                </w:rPr>
                <w:t>兑奖</w:t>
              </w:r>
            </w:ins>
          </w:p>
        </w:tc>
        <w:tc>
          <w:tcPr>
            <w:tcW w:w="1134" w:type="dxa"/>
            <w:shd w:val="clear" w:color="auto" w:fill="D9D9D9" w:themeFill="background1" w:themeFillShade="D9"/>
          </w:tcPr>
          <w:p w:rsidR="005055A9" w:rsidRPr="00203026" w:rsidRDefault="005055A9" w:rsidP="00D66717">
            <w:pPr>
              <w:pStyle w:val="a0"/>
              <w:ind w:firstLineChars="0" w:firstLine="0"/>
              <w:rPr>
                <w:ins w:id="7978" w:author="Microsoft" w:date="2016-04-14T10:34:00Z"/>
                <w:rFonts w:ascii="微软雅黑" w:eastAsia="微软雅黑" w:hAnsi="微软雅黑"/>
              </w:rPr>
            </w:pPr>
            <w:ins w:id="7979" w:author="Microsoft" w:date="2016-04-14T10:34:00Z">
              <w:r>
                <w:rPr>
                  <w:rFonts w:ascii="微软雅黑" w:eastAsia="微软雅黑" w:hAnsi="微软雅黑" w:hint="eastAsia"/>
                </w:rPr>
                <w:t>兑奖</w:t>
              </w:r>
              <w:r>
                <w:rPr>
                  <w:rFonts w:ascii="微软雅黑" w:eastAsia="微软雅黑" w:hAnsi="微软雅黑"/>
                </w:rPr>
                <w:t>佣金</w:t>
              </w:r>
            </w:ins>
          </w:p>
        </w:tc>
        <w:tc>
          <w:tcPr>
            <w:tcW w:w="1134" w:type="dxa"/>
            <w:shd w:val="clear" w:color="auto" w:fill="D9D9D9" w:themeFill="background1" w:themeFillShade="D9"/>
          </w:tcPr>
          <w:p w:rsidR="005055A9" w:rsidRPr="00203026" w:rsidRDefault="005055A9" w:rsidP="00D66717">
            <w:pPr>
              <w:pStyle w:val="a0"/>
              <w:ind w:firstLineChars="0" w:firstLine="0"/>
              <w:rPr>
                <w:ins w:id="7980" w:author="Microsoft" w:date="2016-04-14T10:34:00Z"/>
                <w:rFonts w:ascii="微软雅黑" w:eastAsia="微软雅黑" w:hAnsi="微软雅黑"/>
              </w:rPr>
            </w:pPr>
            <w:ins w:id="7981" w:author="Microsoft" w:date="2016-04-14T10:34:00Z">
              <w:r>
                <w:rPr>
                  <w:rFonts w:ascii="微软雅黑" w:eastAsia="微软雅黑" w:hAnsi="微软雅黑" w:hint="eastAsia"/>
                </w:rPr>
                <w:t>中心</w:t>
              </w:r>
              <w:r>
                <w:rPr>
                  <w:rFonts w:ascii="微软雅黑" w:eastAsia="微软雅黑" w:hAnsi="微软雅黑"/>
                </w:rPr>
                <w:t>兑奖</w:t>
              </w:r>
            </w:ins>
          </w:p>
        </w:tc>
        <w:tc>
          <w:tcPr>
            <w:tcW w:w="1497" w:type="dxa"/>
            <w:shd w:val="clear" w:color="auto" w:fill="D9D9D9" w:themeFill="background1" w:themeFillShade="D9"/>
          </w:tcPr>
          <w:p w:rsidR="005055A9" w:rsidRDefault="005055A9" w:rsidP="00D66717">
            <w:pPr>
              <w:pStyle w:val="a0"/>
              <w:ind w:firstLineChars="0" w:firstLine="0"/>
              <w:rPr>
                <w:ins w:id="7982" w:author="Microsoft" w:date="2016-04-14T10:34:00Z"/>
                <w:rFonts w:ascii="微软雅黑" w:eastAsia="微软雅黑" w:hAnsi="微软雅黑"/>
              </w:rPr>
            </w:pPr>
            <w:ins w:id="7983" w:author="Microsoft" w:date="2016-04-14T10:34:00Z">
              <w:r>
                <w:rPr>
                  <w:rFonts w:ascii="微软雅黑" w:eastAsia="微软雅黑" w:hAnsi="微软雅黑" w:hint="eastAsia"/>
                </w:rPr>
                <w:t>中心</w:t>
              </w:r>
              <w:r>
                <w:rPr>
                  <w:rFonts w:ascii="微软雅黑" w:eastAsia="微软雅黑" w:hAnsi="微软雅黑"/>
                </w:rPr>
                <w:t>兑奖佣金</w:t>
              </w:r>
            </w:ins>
          </w:p>
        </w:tc>
        <w:tc>
          <w:tcPr>
            <w:tcW w:w="1135" w:type="dxa"/>
            <w:shd w:val="clear" w:color="auto" w:fill="D9D9D9" w:themeFill="background1" w:themeFillShade="D9"/>
          </w:tcPr>
          <w:p w:rsidR="005055A9" w:rsidRDefault="005055A9" w:rsidP="00D66717">
            <w:pPr>
              <w:pStyle w:val="a0"/>
              <w:ind w:firstLineChars="0" w:firstLine="0"/>
              <w:rPr>
                <w:ins w:id="7984" w:author="Microsoft" w:date="2016-04-14T10:34:00Z"/>
                <w:rFonts w:ascii="微软雅黑" w:eastAsia="微软雅黑" w:hAnsi="微软雅黑"/>
              </w:rPr>
            </w:pPr>
            <w:ins w:id="7985" w:author="Microsoft" w:date="2016-04-14T10:34:00Z">
              <w:r>
                <w:rPr>
                  <w:rFonts w:ascii="微软雅黑" w:eastAsia="微软雅黑" w:hAnsi="微软雅黑" w:hint="eastAsia"/>
                </w:rPr>
                <w:t>中心</w:t>
              </w:r>
              <w:r>
                <w:rPr>
                  <w:rFonts w:ascii="微软雅黑" w:eastAsia="微软雅黑" w:hAnsi="微软雅黑"/>
                </w:rPr>
                <w:t>退票</w:t>
              </w:r>
            </w:ins>
          </w:p>
        </w:tc>
      </w:tr>
      <w:tr w:rsidR="005055A9" w:rsidRPr="00286045" w:rsidTr="005F11EF">
        <w:trPr>
          <w:trHeight w:val="266"/>
          <w:ins w:id="7986" w:author="Microsoft" w:date="2016-04-14T10:34:00Z"/>
        </w:trPr>
        <w:tc>
          <w:tcPr>
            <w:tcW w:w="1213" w:type="dxa"/>
            <w:shd w:val="clear" w:color="auto" w:fill="D9D9D9" w:themeFill="background1" w:themeFillShade="D9"/>
          </w:tcPr>
          <w:p w:rsidR="005055A9" w:rsidRDefault="005055A9" w:rsidP="00D66717">
            <w:pPr>
              <w:pStyle w:val="a0"/>
              <w:ind w:firstLineChars="50" w:firstLine="105"/>
              <w:rPr>
                <w:ins w:id="7987" w:author="Microsoft" w:date="2016-04-14T10:34:00Z"/>
                <w:rFonts w:ascii="微软雅黑" w:eastAsia="微软雅黑" w:hAnsi="微软雅黑"/>
              </w:rPr>
            </w:pPr>
          </w:p>
        </w:tc>
        <w:tc>
          <w:tcPr>
            <w:tcW w:w="1413" w:type="dxa"/>
            <w:shd w:val="clear" w:color="auto" w:fill="FFFF00"/>
          </w:tcPr>
          <w:p w:rsidR="005055A9" w:rsidRDefault="005055A9" w:rsidP="00D66717">
            <w:pPr>
              <w:pStyle w:val="a0"/>
              <w:ind w:firstLineChars="50" w:firstLine="105"/>
              <w:rPr>
                <w:ins w:id="7988" w:author="Microsoft" w:date="2016-04-14T10:34:00Z"/>
                <w:rFonts w:ascii="微软雅黑" w:eastAsia="微软雅黑" w:hAnsi="微软雅黑"/>
              </w:rPr>
            </w:pPr>
            <w:ins w:id="7989" w:author="Microsoft" w:date="2016-04-14T10:34:00Z">
              <w:r>
                <w:rPr>
                  <w:rFonts w:ascii="微软雅黑" w:eastAsia="微软雅黑" w:hAnsi="微软雅黑" w:hint="eastAsia"/>
                </w:rPr>
                <w:t>合计</w:t>
              </w:r>
            </w:ins>
          </w:p>
        </w:tc>
        <w:tc>
          <w:tcPr>
            <w:tcW w:w="1413" w:type="dxa"/>
            <w:shd w:val="clear" w:color="auto" w:fill="FFFF00"/>
          </w:tcPr>
          <w:p w:rsidR="005055A9" w:rsidRDefault="005055A9" w:rsidP="00D66717">
            <w:pPr>
              <w:pStyle w:val="a0"/>
              <w:ind w:firstLineChars="50" w:firstLine="105"/>
              <w:rPr>
                <w:ins w:id="7990" w:author="Microsoft" w:date="2016-04-14T10:34:00Z"/>
                <w:rFonts w:ascii="微软雅黑" w:eastAsia="微软雅黑" w:hAnsi="微软雅黑"/>
              </w:rPr>
            </w:pPr>
          </w:p>
        </w:tc>
        <w:tc>
          <w:tcPr>
            <w:tcW w:w="979" w:type="dxa"/>
            <w:shd w:val="clear" w:color="auto" w:fill="FFFF00"/>
          </w:tcPr>
          <w:p w:rsidR="005055A9" w:rsidRDefault="005055A9" w:rsidP="00D66717">
            <w:pPr>
              <w:pStyle w:val="a0"/>
              <w:jc w:val="center"/>
              <w:rPr>
                <w:ins w:id="7991" w:author="Microsoft" w:date="2016-04-14T10:34:00Z"/>
                <w:rFonts w:ascii="微软雅黑" w:eastAsia="微软雅黑" w:hAnsi="微软雅黑"/>
              </w:rPr>
            </w:pPr>
          </w:p>
        </w:tc>
        <w:tc>
          <w:tcPr>
            <w:tcW w:w="1228" w:type="dxa"/>
            <w:shd w:val="clear" w:color="auto" w:fill="FFFF00"/>
          </w:tcPr>
          <w:p w:rsidR="005055A9" w:rsidRDefault="005055A9" w:rsidP="00D66717">
            <w:pPr>
              <w:pStyle w:val="a0"/>
              <w:jc w:val="center"/>
              <w:rPr>
                <w:ins w:id="7992" w:author="Microsoft" w:date="2016-04-14T10:34:00Z"/>
                <w:rFonts w:ascii="微软雅黑" w:eastAsia="微软雅黑" w:hAnsi="微软雅黑"/>
              </w:rPr>
            </w:pPr>
          </w:p>
        </w:tc>
        <w:tc>
          <w:tcPr>
            <w:tcW w:w="979" w:type="dxa"/>
            <w:shd w:val="clear" w:color="auto" w:fill="FFFF00"/>
          </w:tcPr>
          <w:p w:rsidR="005055A9" w:rsidRDefault="005055A9" w:rsidP="00D66717">
            <w:pPr>
              <w:pStyle w:val="a0"/>
              <w:jc w:val="center"/>
              <w:rPr>
                <w:ins w:id="7993" w:author="Microsoft" w:date="2016-04-14T10:34:00Z"/>
                <w:rFonts w:ascii="微软雅黑" w:eastAsia="微软雅黑" w:hAnsi="微软雅黑"/>
              </w:rPr>
            </w:pPr>
          </w:p>
        </w:tc>
        <w:tc>
          <w:tcPr>
            <w:tcW w:w="1139" w:type="dxa"/>
            <w:shd w:val="clear" w:color="auto" w:fill="FFFF00"/>
          </w:tcPr>
          <w:p w:rsidR="005055A9" w:rsidRDefault="005055A9" w:rsidP="00D66717">
            <w:pPr>
              <w:pStyle w:val="a0"/>
              <w:jc w:val="center"/>
              <w:rPr>
                <w:ins w:id="7994" w:author="Microsoft" w:date="2016-04-14T10:34:00Z"/>
                <w:rFonts w:ascii="微软雅黑" w:eastAsia="微软雅黑" w:hAnsi="微软雅黑"/>
              </w:rPr>
            </w:pPr>
          </w:p>
        </w:tc>
        <w:tc>
          <w:tcPr>
            <w:tcW w:w="850" w:type="dxa"/>
            <w:shd w:val="clear" w:color="auto" w:fill="FFFF00"/>
          </w:tcPr>
          <w:p w:rsidR="005055A9" w:rsidRDefault="005055A9" w:rsidP="00D66717">
            <w:pPr>
              <w:pStyle w:val="a0"/>
              <w:jc w:val="center"/>
              <w:rPr>
                <w:ins w:id="7995" w:author="Microsoft" w:date="2016-04-14T10:34:00Z"/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FFFF00"/>
          </w:tcPr>
          <w:p w:rsidR="005055A9" w:rsidRDefault="005055A9" w:rsidP="00D66717">
            <w:pPr>
              <w:pStyle w:val="a0"/>
              <w:jc w:val="center"/>
              <w:rPr>
                <w:ins w:id="7996" w:author="Microsoft" w:date="2016-04-14T10:34:00Z"/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FFFF00"/>
          </w:tcPr>
          <w:p w:rsidR="005055A9" w:rsidRDefault="005055A9" w:rsidP="00D66717">
            <w:pPr>
              <w:pStyle w:val="a0"/>
              <w:jc w:val="center"/>
              <w:rPr>
                <w:ins w:id="7997" w:author="Microsoft" w:date="2016-04-14T10:34:00Z"/>
                <w:rFonts w:ascii="微软雅黑" w:eastAsia="微软雅黑" w:hAnsi="微软雅黑"/>
              </w:rPr>
            </w:pPr>
          </w:p>
        </w:tc>
        <w:tc>
          <w:tcPr>
            <w:tcW w:w="1497" w:type="dxa"/>
            <w:shd w:val="clear" w:color="auto" w:fill="FFFF00"/>
          </w:tcPr>
          <w:p w:rsidR="005055A9" w:rsidRDefault="005055A9" w:rsidP="00D66717">
            <w:pPr>
              <w:pStyle w:val="a0"/>
              <w:jc w:val="center"/>
              <w:rPr>
                <w:ins w:id="7998" w:author="Microsoft" w:date="2016-04-14T10:34:00Z"/>
                <w:rFonts w:ascii="微软雅黑" w:eastAsia="微软雅黑" w:hAnsi="微软雅黑"/>
              </w:rPr>
            </w:pPr>
          </w:p>
        </w:tc>
        <w:tc>
          <w:tcPr>
            <w:tcW w:w="1135" w:type="dxa"/>
            <w:shd w:val="clear" w:color="auto" w:fill="FFFF00"/>
          </w:tcPr>
          <w:p w:rsidR="005055A9" w:rsidRDefault="005055A9" w:rsidP="00D66717">
            <w:pPr>
              <w:pStyle w:val="a0"/>
              <w:jc w:val="center"/>
              <w:rPr>
                <w:ins w:id="7999" w:author="Microsoft" w:date="2016-04-14T10:34:00Z"/>
                <w:rFonts w:ascii="微软雅黑" w:eastAsia="微软雅黑" w:hAnsi="微软雅黑"/>
              </w:rPr>
            </w:pPr>
          </w:p>
        </w:tc>
      </w:tr>
      <w:tr w:rsidR="005055A9" w:rsidRPr="00286045" w:rsidTr="005F11EF">
        <w:trPr>
          <w:trHeight w:val="252"/>
          <w:ins w:id="8000" w:author="Microsoft" w:date="2016-04-14T10:34:00Z"/>
        </w:trPr>
        <w:tc>
          <w:tcPr>
            <w:tcW w:w="1213" w:type="dxa"/>
            <w:shd w:val="clear" w:color="auto" w:fill="D9D9D9" w:themeFill="background1" w:themeFillShade="D9"/>
          </w:tcPr>
          <w:p w:rsidR="005055A9" w:rsidRDefault="005055A9" w:rsidP="00D66717">
            <w:pPr>
              <w:pStyle w:val="a0"/>
              <w:ind w:firstLineChars="50" w:firstLine="105"/>
              <w:rPr>
                <w:ins w:id="8001" w:author="Microsoft" w:date="2016-04-14T10:34:00Z"/>
                <w:rFonts w:ascii="微软雅黑" w:eastAsia="微软雅黑" w:hAnsi="微软雅黑"/>
              </w:rPr>
            </w:pPr>
          </w:p>
        </w:tc>
        <w:tc>
          <w:tcPr>
            <w:tcW w:w="1413" w:type="dxa"/>
            <w:shd w:val="clear" w:color="auto" w:fill="FFFFFF" w:themeFill="background1"/>
          </w:tcPr>
          <w:p w:rsidR="005055A9" w:rsidRDefault="005055A9" w:rsidP="00D66717">
            <w:pPr>
              <w:pStyle w:val="a0"/>
              <w:ind w:firstLineChars="50" w:firstLine="105"/>
              <w:rPr>
                <w:ins w:id="8002" w:author="Microsoft" w:date="2016-04-14T10:34:00Z"/>
                <w:rFonts w:ascii="微软雅黑" w:eastAsia="微软雅黑" w:hAnsi="微软雅黑"/>
              </w:rPr>
            </w:pPr>
            <w:ins w:id="8003" w:author="Microsoft" w:date="2016-04-14T10:34:00Z">
              <w:r>
                <w:rPr>
                  <w:rFonts w:ascii="微软雅黑" w:eastAsia="微软雅黑" w:hAnsi="微软雅黑" w:hint="eastAsia"/>
                </w:rPr>
                <w:t>即开票</w:t>
              </w:r>
            </w:ins>
          </w:p>
        </w:tc>
        <w:tc>
          <w:tcPr>
            <w:tcW w:w="1413" w:type="dxa"/>
            <w:shd w:val="clear" w:color="auto" w:fill="FFFFFF" w:themeFill="background1"/>
          </w:tcPr>
          <w:p w:rsidR="005055A9" w:rsidRDefault="005055A9" w:rsidP="00D66717">
            <w:pPr>
              <w:pStyle w:val="a0"/>
              <w:ind w:firstLineChars="50" w:firstLine="105"/>
              <w:rPr>
                <w:ins w:id="8004" w:author="Microsoft" w:date="2016-04-14T10:34:00Z"/>
                <w:rFonts w:ascii="微软雅黑" w:eastAsia="微软雅黑" w:hAnsi="微软雅黑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:rsidR="005055A9" w:rsidRPr="00203026" w:rsidDel="00866874" w:rsidRDefault="005055A9" w:rsidP="00D66717">
            <w:pPr>
              <w:pStyle w:val="a0"/>
              <w:rPr>
                <w:ins w:id="8005" w:author="Microsoft" w:date="2016-04-14T10:34:00Z"/>
                <w:rFonts w:ascii="微软雅黑" w:eastAsia="微软雅黑" w:hAnsi="微软雅黑"/>
              </w:rPr>
            </w:pPr>
          </w:p>
        </w:tc>
        <w:tc>
          <w:tcPr>
            <w:tcW w:w="1228" w:type="dxa"/>
            <w:shd w:val="clear" w:color="auto" w:fill="FFFFFF" w:themeFill="background1"/>
          </w:tcPr>
          <w:p w:rsidR="005055A9" w:rsidRPr="00203026" w:rsidRDefault="005055A9" w:rsidP="00D66717">
            <w:pPr>
              <w:pStyle w:val="a0"/>
              <w:rPr>
                <w:ins w:id="8006" w:author="Microsoft" w:date="2016-04-14T10:34:00Z"/>
                <w:rFonts w:ascii="微软雅黑" w:eastAsia="微软雅黑" w:hAnsi="微软雅黑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:rsidR="005055A9" w:rsidRPr="00203026" w:rsidRDefault="005055A9" w:rsidP="00D66717">
            <w:pPr>
              <w:pStyle w:val="a0"/>
              <w:rPr>
                <w:ins w:id="8007" w:author="Microsoft" w:date="2016-04-14T10:34:00Z"/>
                <w:rFonts w:ascii="微软雅黑" w:eastAsia="微软雅黑" w:hAnsi="微软雅黑"/>
              </w:rPr>
            </w:pPr>
          </w:p>
        </w:tc>
        <w:tc>
          <w:tcPr>
            <w:tcW w:w="1139" w:type="dxa"/>
            <w:shd w:val="clear" w:color="auto" w:fill="FFFFFF" w:themeFill="background1"/>
          </w:tcPr>
          <w:p w:rsidR="005055A9" w:rsidRPr="00203026" w:rsidRDefault="005055A9" w:rsidP="00D66717">
            <w:pPr>
              <w:pStyle w:val="a0"/>
              <w:rPr>
                <w:ins w:id="8008" w:author="Microsoft" w:date="2016-04-14T10:34:00Z"/>
                <w:rFonts w:ascii="微软雅黑" w:eastAsia="微软雅黑" w:hAnsi="微软雅黑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5055A9" w:rsidRPr="00203026" w:rsidRDefault="005055A9" w:rsidP="00D66717">
            <w:pPr>
              <w:pStyle w:val="a0"/>
              <w:rPr>
                <w:ins w:id="8009" w:author="Microsoft" w:date="2016-04-14T10:34:00Z"/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5055A9" w:rsidRPr="00203026" w:rsidRDefault="005055A9" w:rsidP="00D66717">
            <w:pPr>
              <w:pStyle w:val="a0"/>
              <w:rPr>
                <w:ins w:id="8010" w:author="Microsoft" w:date="2016-04-14T10:34:00Z"/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5055A9" w:rsidRPr="00203026" w:rsidRDefault="005055A9" w:rsidP="00D66717">
            <w:pPr>
              <w:pStyle w:val="a0"/>
              <w:rPr>
                <w:ins w:id="8011" w:author="Microsoft" w:date="2016-04-14T10:34:00Z"/>
                <w:rFonts w:ascii="微软雅黑" w:eastAsia="微软雅黑" w:hAnsi="微软雅黑"/>
              </w:rPr>
            </w:pPr>
          </w:p>
        </w:tc>
        <w:tc>
          <w:tcPr>
            <w:tcW w:w="1497" w:type="dxa"/>
            <w:shd w:val="clear" w:color="auto" w:fill="FFFFFF" w:themeFill="background1"/>
          </w:tcPr>
          <w:p w:rsidR="005055A9" w:rsidRDefault="005055A9" w:rsidP="00D66717">
            <w:pPr>
              <w:pStyle w:val="a0"/>
              <w:rPr>
                <w:ins w:id="8012" w:author="Microsoft" w:date="2016-04-14T10:34:00Z"/>
                <w:rFonts w:ascii="微软雅黑" w:eastAsia="微软雅黑" w:hAnsi="微软雅黑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5055A9" w:rsidRPr="00203026" w:rsidRDefault="005055A9" w:rsidP="00D66717">
            <w:pPr>
              <w:pStyle w:val="a0"/>
              <w:rPr>
                <w:ins w:id="8013" w:author="Microsoft" w:date="2016-04-14T10:34:00Z"/>
                <w:rFonts w:ascii="微软雅黑" w:eastAsia="微软雅黑" w:hAnsi="微软雅黑"/>
              </w:rPr>
            </w:pPr>
            <w:ins w:id="8014" w:author="Microsoft" w:date="2016-04-14T10:40:00Z">
              <w:r>
                <w:rPr>
                  <w:rFonts w:ascii="微软雅黑" w:eastAsia="微软雅黑" w:hAnsi="微软雅黑" w:hint="eastAsia"/>
                </w:rPr>
                <w:t>0</w:t>
              </w:r>
            </w:ins>
          </w:p>
        </w:tc>
      </w:tr>
      <w:tr w:rsidR="005055A9" w:rsidRPr="00286045" w:rsidTr="005F11EF">
        <w:trPr>
          <w:trHeight w:val="252"/>
          <w:ins w:id="8015" w:author="Microsoft" w:date="2016-04-14T10:34:00Z"/>
        </w:trPr>
        <w:tc>
          <w:tcPr>
            <w:tcW w:w="1213" w:type="dxa"/>
            <w:shd w:val="clear" w:color="auto" w:fill="D9D9D9" w:themeFill="background1" w:themeFillShade="D9"/>
          </w:tcPr>
          <w:p w:rsidR="005055A9" w:rsidRDefault="005055A9" w:rsidP="00D66717">
            <w:pPr>
              <w:pStyle w:val="a0"/>
              <w:ind w:firstLineChars="50" w:firstLine="105"/>
              <w:rPr>
                <w:ins w:id="8016" w:author="Microsoft" w:date="2016-04-14T10:34:00Z"/>
                <w:rFonts w:ascii="微软雅黑" w:eastAsia="微软雅黑" w:hAnsi="微软雅黑"/>
              </w:rPr>
            </w:pPr>
          </w:p>
        </w:tc>
        <w:tc>
          <w:tcPr>
            <w:tcW w:w="1413" w:type="dxa"/>
            <w:shd w:val="clear" w:color="auto" w:fill="FFFFFF" w:themeFill="background1"/>
          </w:tcPr>
          <w:p w:rsidR="005055A9" w:rsidRDefault="005055A9" w:rsidP="00D66717">
            <w:pPr>
              <w:pStyle w:val="a0"/>
              <w:ind w:firstLineChars="50" w:firstLine="105"/>
              <w:rPr>
                <w:ins w:id="8017" w:author="Microsoft" w:date="2016-04-14T10:34:00Z"/>
                <w:rFonts w:ascii="微软雅黑" w:eastAsia="微软雅黑" w:hAnsi="微软雅黑"/>
              </w:rPr>
            </w:pPr>
            <w:ins w:id="8018" w:author="Microsoft" w:date="2016-04-14T10:34:00Z">
              <w:r>
                <w:rPr>
                  <w:rFonts w:ascii="微软雅黑" w:eastAsia="微软雅黑" w:hAnsi="微软雅黑" w:hint="eastAsia"/>
                </w:rPr>
                <w:t>电脑</w:t>
              </w:r>
              <w:r>
                <w:rPr>
                  <w:rFonts w:ascii="微软雅黑" w:eastAsia="微软雅黑" w:hAnsi="微软雅黑"/>
                </w:rPr>
                <w:t>票</w:t>
              </w:r>
            </w:ins>
          </w:p>
        </w:tc>
        <w:tc>
          <w:tcPr>
            <w:tcW w:w="1413" w:type="dxa"/>
            <w:shd w:val="clear" w:color="auto" w:fill="FFFFFF" w:themeFill="background1"/>
          </w:tcPr>
          <w:p w:rsidR="005055A9" w:rsidRDefault="005055A9" w:rsidP="00D66717">
            <w:pPr>
              <w:pStyle w:val="a0"/>
              <w:ind w:firstLineChars="50" w:firstLine="105"/>
              <w:rPr>
                <w:ins w:id="8019" w:author="Microsoft" w:date="2016-04-14T10:34:00Z"/>
                <w:rFonts w:ascii="微软雅黑" w:eastAsia="微软雅黑" w:hAnsi="微软雅黑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:rsidR="005055A9" w:rsidRPr="00203026" w:rsidDel="00866874" w:rsidRDefault="005055A9" w:rsidP="00D66717">
            <w:pPr>
              <w:pStyle w:val="a0"/>
              <w:rPr>
                <w:ins w:id="8020" w:author="Microsoft" w:date="2016-04-14T10:34:00Z"/>
                <w:rFonts w:ascii="微软雅黑" w:eastAsia="微软雅黑" w:hAnsi="微软雅黑"/>
              </w:rPr>
            </w:pPr>
          </w:p>
        </w:tc>
        <w:tc>
          <w:tcPr>
            <w:tcW w:w="1228" w:type="dxa"/>
            <w:shd w:val="clear" w:color="auto" w:fill="FFFFFF" w:themeFill="background1"/>
          </w:tcPr>
          <w:p w:rsidR="005055A9" w:rsidRPr="00203026" w:rsidRDefault="005055A9" w:rsidP="00D66717">
            <w:pPr>
              <w:pStyle w:val="a0"/>
              <w:rPr>
                <w:ins w:id="8021" w:author="Microsoft" w:date="2016-04-14T10:34:00Z"/>
                <w:rFonts w:ascii="微软雅黑" w:eastAsia="微软雅黑" w:hAnsi="微软雅黑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:rsidR="005055A9" w:rsidRPr="00203026" w:rsidRDefault="005055A9" w:rsidP="00D66717">
            <w:pPr>
              <w:pStyle w:val="a0"/>
              <w:rPr>
                <w:ins w:id="8022" w:author="Microsoft" w:date="2016-04-14T10:34:00Z"/>
                <w:rFonts w:ascii="微软雅黑" w:eastAsia="微软雅黑" w:hAnsi="微软雅黑"/>
              </w:rPr>
            </w:pPr>
          </w:p>
        </w:tc>
        <w:tc>
          <w:tcPr>
            <w:tcW w:w="1139" w:type="dxa"/>
            <w:shd w:val="clear" w:color="auto" w:fill="FFFFFF" w:themeFill="background1"/>
          </w:tcPr>
          <w:p w:rsidR="005055A9" w:rsidRPr="00203026" w:rsidRDefault="005055A9" w:rsidP="00D66717">
            <w:pPr>
              <w:pStyle w:val="a0"/>
              <w:rPr>
                <w:ins w:id="8023" w:author="Microsoft" w:date="2016-04-14T10:34:00Z"/>
                <w:rFonts w:ascii="微软雅黑" w:eastAsia="微软雅黑" w:hAnsi="微软雅黑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5055A9" w:rsidRPr="00203026" w:rsidRDefault="005055A9" w:rsidP="00D66717">
            <w:pPr>
              <w:pStyle w:val="a0"/>
              <w:rPr>
                <w:ins w:id="8024" w:author="Microsoft" w:date="2016-04-14T10:34:00Z"/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5055A9" w:rsidRPr="00203026" w:rsidRDefault="005055A9" w:rsidP="00D66717">
            <w:pPr>
              <w:pStyle w:val="a0"/>
              <w:rPr>
                <w:ins w:id="8025" w:author="Microsoft" w:date="2016-04-14T10:34:00Z"/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5055A9" w:rsidRPr="00203026" w:rsidRDefault="005055A9" w:rsidP="00D66717">
            <w:pPr>
              <w:pStyle w:val="a0"/>
              <w:rPr>
                <w:ins w:id="8026" w:author="Microsoft" w:date="2016-04-14T10:34:00Z"/>
                <w:rFonts w:ascii="微软雅黑" w:eastAsia="微软雅黑" w:hAnsi="微软雅黑"/>
              </w:rPr>
            </w:pPr>
          </w:p>
        </w:tc>
        <w:tc>
          <w:tcPr>
            <w:tcW w:w="1497" w:type="dxa"/>
            <w:shd w:val="clear" w:color="auto" w:fill="FFFFFF" w:themeFill="background1"/>
          </w:tcPr>
          <w:p w:rsidR="005055A9" w:rsidRDefault="005055A9" w:rsidP="00D66717">
            <w:pPr>
              <w:pStyle w:val="a0"/>
              <w:rPr>
                <w:ins w:id="8027" w:author="Microsoft" w:date="2016-04-14T10:34:00Z"/>
                <w:rFonts w:ascii="微软雅黑" w:eastAsia="微软雅黑" w:hAnsi="微软雅黑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5055A9" w:rsidRPr="00203026" w:rsidRDefault="005055A9" w:rsidP="00D66717">
            <w:pPr>
              <w:pStyle w:val="a0"/>
              <w:rPr>
                <w:ins w:id="8028" w:author="Microsoft" w:date="2016-04-14T10:34:00Z"/>
                <w:rFonts w:ascii="微软雅黑" w:eastAsia="微软雅黑" w:hAnsi="微软雅黑"/>
              </w:rPr>
            </w:pPr>
          </w:p>
        </w:tc>
      </w:tr>
    </w:tbl>
    <w:p w:rsidR="005055A9" w:rsidRDefault="005055A9">
      <w:pPr>
        <w:pStyle w:val="2"/>
        <w:rPr>
          <w:ins w:id="8029" w:author="Microsoft" w:date="2016-04-21T10:18:00Z"/>
        </w:rPr>
        <w:sectPr w:rsidR="005055A9" w:rsidSect="00FD3342">
          <w:pgSz w:w="16838" w:h="11906" w:orient="landscape"/>
          <w:pgMar w:top="1797" w:right="1440" w:bottom="1134" w:left="1440" w:header="851" w:footer="992" w:gutter="0"/>
          <w:cols w:space="425"/>
          <w:docGrid w:linePitch="312"/>
        </w:sectPr>
      </w:pPr>
    </w:p>
    <w:p w:rsidR="005055A9" w:rsidRDefault="005055A9">
      <w:pPr>
        <w:pStyle w:val="2"/>
        <w:rPr>
          <w:ins w:id="8030" w:author="Microsoft" w:date="2016-04-21T10:33:00Z"/>
        </w:rPr>
      </w:pPr>
      <w:bookmarkStart w:id="8031" w:name="_GoBack"/>
      <w:bookmarkEnd w:id="8031"/>
      <w:ins w:id="8032" w:author="Microsoft" w:date="2016-04-07T13:54:00Z">
        <w:r>
          <w:rPr>
            <w:rFonts w:hint="eastAsia"/>
          </w:rPr>
          <w:lastRenderedPageBreak/>
          <w:t>系统参数</w:t>
        </w:r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5055A9" w:rsidRPr="00883F4B" w:rsidTr="003D19F0">
        <w:trPr>
          <w:ins w:id="8033" w:author="Microsoft" w:date="2016-04-21T10:33:00Z"/>
        </w:trPr>
        <w:tc>
          <w:tcPr>
            <w:tcW w:w="1384" w:type="dxa"/>
            <w:shd w:val="clear" w:color="auto" w:fill="D9D9D9"/>
            <w:vAlign w:val="center"/>
          </w:tcPr>
          <w:p w:rsidR="005055A9" w:rsidRPr="00883F4B" w:rsidRDefault="005055A9" w:rsidP="003D19F0">
            <w:pPr>
              <w:rPr>
                <w:ins w:id="8034" w:author="Microsoft" w:date="2016-04-21T10:33:00Z"/>
              </w:rPr>
            </w:pPr>
            <w:ins w:id="8035" w:author="Microsoft" w:date="2016-04-21T10:33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:rsidR="005055A9" w:rsidRPr="00883F4B" w:rsidRDefault="005055A9" w:rsidP="003D19F0">
            <w:pPr>
              <w:rPr>
                <w:ins w:id="8036" w:author="Microsoft" w:date="2016-04-21T10:33:00Z"/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:rsidR="005055A9" w:rsidRPr="00883F4B" w:rsidRDefault="005055A9" w:rsidP="003D19F0">
            <w:pPr>
              <w:rPr>
                <w:ins w:id="8037" w:author="Microsoft" w:date="2016-04-21T10:33:00Z"/>
              </w:rPr>
            </w:pPr>
            <w:ins w:id="8038" w:author="Microsoft" w:date="2016-04-21T10:33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:rsidR="005055A9" w:rsidRPr="00883F4B" w:rsidRDefault="005055A9" w:rsidP="003D19F0">
            <w:pPr>
              <w:rPr>
                <w:ins w:id="8039" w:author="Microsoft" w:date="2016-04-21T10:33:00Z"/>
                <w:iCs/>
              </w:rPr>
            </w:pPr>
          </w:p>
        </w:tc>
      </w:tr>
      <w:tr w:rsidR="005055A9" w:rsidRPr="00883F4B" w:rsidTr="003D19F0">
        <w:trPr>
          <w:ins w:id="8040" w:author="Microsoft" w:date="2016-04-21T10:33:00Z"/>
        </w:trPr>
        <w:tc>
          <w:tcPr>
            <w:tcW w:w="1384" w:type="dxa"/>
            <w:shd w:val="clear" w:color="auto" w:fill="D9D9D9"/>
            <w:vAlign w:val="center"/>
          </w:tcPr>
          <w:p w:rsidR="005055A9" w:rsidRPr="00883F4B" w:rsidRDefault="005055A9" w:rsidP="003D19F0">
            <w:pPr>
              <w:rPr>
                <w:ins w:id="8041" w:author="Microsoft" w:date="2016-04-21T10:33:00Z"/>
              </w:rPr>
            </w:pPr>
            <w:ins w:id="8042" w:author="Microsoft" w:date="2016-04-21T10:33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:rsidR="005055A9" w:rsidRPr="00883F4B" w:rsidRDefault="005055A9" w:rsidP="003D19F0">
            <w:pPr>
              <w:rPr>
                <w:ins w:id="8043" w:author="Microsoft" w:date="2016-04-21T10:33:00Z"/>
                <w:iCs/>
              </w:rPr>
            </w:pPr>
            <w:ins w:id="8044" w:author="Microsoft" w:date="2016-04-21T10:36:00Z">
              <w:r>
                <w:rPr>
                  <w:rFonts w:hint="eastAsia"/>
                  <w:iCs/>
                </w:rPr>
                <w:t>系统参数设置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:rsidR="005055A9" w:rsidRPr="00883F4B" w:rsidRDefault="005055A9" w:rsidP="003D19F0">
            <w:pPr>
              <w:rPr>
                <w:ins w:id="8045" w:author="Microsoft" w:date="2016-04-21T10:33:00Z"/>
                <w:iCs/>
              </w:rPr>
            </w:pPr>
            <w:ins w:id="8046" w:author="Microsoft" w:date="2016-04-21T10:33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:rsidR="005055A9" w:rsidRPr="00883F4B" w:rsidRDefault="005055A9" w:rsidP="003D19F0">
            <w:pPr>
              <w:rPr>
                <w:ins w:id="8047" w:author="Microsoft" w:date="2016-04-21T10:33:00Z"/>
                <w:iCs/>
              </w:rPr>
            </w:pPr>
          </w:p>
        </w:tc>
      </w:tr>
      <w:tr w:rsidR="005055A9" w:rsidRPr="00883F4B" w:rsidTr="003D19F0">
        <w:trPr>
          <w:trHeight w:val="390"/>
          <w:ins w:id="8048" w:author="Microsoft" w:date="2016-04-21T10:33:00Z"/>
        </w:trPr>
        <w:tc>
          <w:tcPr>
            <w:tcW w:w="1384" w:type="dxa"/>
            <w:shd w:val="clear" w:color="auto" w:fill="D9D9D9"/>
            <w:vAlign w:val="center"/>
          </w:tcPr>
          <w:p w:rsidR="005055A9" w:rsidRPr="00883F4B" w:rsidRDefault="005055A9" w:rsidP="003D19F0">
            <w:pPr>
              <w:rPr>
                <w:ins w:id="8049" w:author="Microsoft" w:date="2016-04-21T10:33:00Z"/>
              </w:rPr>
            </w:pPr>
            <w:ins w:id="8050" w:author="Microsoft" w:date="2016-04-21T10:33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5055A9" w:rsidRPr="00883F4B" w:rsidRDefault="005055A9" w:rsidP="003D19F0">
            <w:pPr>
              <w:rPr>
                <w:ins w:id="8051" w:author="Microsoft" w:date="2016-04-21T10:33:00Z"/>
              </w:rPr>
            </w:pPr>
          </w:p>
        </w:tc>
      </w:tr>
      <w:tr w:rsidR="005055A9" w:rsidRPr="00883F4B" w:rsidTr="003D19F0">
        <w:trPr>
          <w:trHeight w:val="420"/>
          <w:ins w:id="8052" w:author="Microsoft" w:date="2016-04-21T10:33:00Z"/>
        </w:trPr>
        <w:tc>
          <w:tcPr>
            <w:tcW w:w="1384" w:type="dxa"/>
            <w:shd w:val="clear" w:color="auto" w:fill="D9D9D9"/>
            <w:vAlign w:val="center"/>
          </w:tcPr>
          <w:p w:rsidR="005055A9" w:rsidRPr="00883F4B" w:rsidRDefault="005055A9" w:rsidP="003D19F0">
            <w:pPr>
              <w:rPr>
                <w:ins w:id="8053" w:author="Microsoft" w:date="2016-04-21T10:33:00Z"/>
              </w:rPr>
            </w:pPr>
            <w:ins w:id="8054" w:author="Microsoft" w:date="2016-04-21T10:33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5055A9" w:rsidRDefault="005055A9">
            <w:pPr>
              <w:pStyle w:val="a8"/>
              <w:numPr>
                <w:ilvl w:val="0"/>
                <w:numId w:val="87"/>
              </w:numPr>
              <w:ind w:firstLineChars="0"/>
              <w:rPr>
                <w:ins w:id="8055" w:author="Microsoft" w:date="2016-04-21T10:55:00Z"/>
                <w:iCs/>
              </w:rPr>
              <w:pPrChange w:id="8056" w:author="Microsoft" w:date="2016-04-21T10:54:00Z">
                <w:pPr>
                  <w:pStyle w:val="a8"/>
                  <w:numPr>
                    <w:numId w:val="64"/>
                  </w:numPr>
                  <w:ind w:left="420" w:firstLineChars="0" w:hanging="420"/>
                </w:pPr>
              </w:pPrChange>
            </w:pPr>
            <w:ins w:id="8057" w:author="Microsoft" w:date="2016-04-21T10:55:00Z">
              <w:r>
                <w:rPr>
                  <w:rFonts w:hint="eastAsia"/>
                  <w:iCs/>
                </w:rPr>
                <w:t>还货单自动审批限额</w:t>
              </w:r>
            </w:ins>
            <w:ins w:id="8058" w:author="Microsoft" w:date="2016-04-21T11:11:00Z">
              <w:r>
                <w:rPr>
                  <w:rFonts w:hint="eastAsia"/>
                  <w:iCs/>
                </w:rPr>
                <w:t>（瑞尔）</w:t>
              </w:r>
            </w:ins>
            <w:ins w:id="8059" w:author="Microsoft" w:date="2016-04-21T10:55:00Z">
              <w:r>
                <w:rPr>
                  <w:rFonts w:hint="eastAsia"/>
                  <w:iCs/>
                </w:rPr>
                <w:t>：</w:t>
              </w:r>
            </w:ins>
          </w:p>
          <w:p w:rsidR="005055A9" w:rsidRDefault="005055A9">
            <w:pPr>
              <w:pStyle w:val="a8"/>
              <w:numPr>
                <w:ilvl w:val="0"/>
                <w:numId w:val="87"/>
              </w:numPr>
              <w:ind w:firstLineChars="0"/>
              <w:rPr>
                <w:ins w:id="8060" w:author="Microsoft" w:date="2016-04-21T11:00:00Z"/>
                <w:iCs/>
              </w:rPr>
              <w:pPrChange w:id="8061" w:author="Microsoft" w:date="2016-04-21T10:54:00Z">
                <w:pPr>
                  <w:pStyle w:val="a8"/>
                  <w:numPr>
                    <w:numId w:val="64"/>
                  </w:numPr>
                  <w:ind w:left="420" w:firstLineChars="0" w:hanging="420"/>
                </w:pPr>
              </w:pPrChange>
            </w:pPr>
            <w:ins w:id="8062" w:author="Microsoft" w:date="2016-04-21T10:57:00Z">
              <w:r>
                <w:rPr>
                  <w:iCs/>
                </w:rPr>
                <w:t>管理员兑奖</w:t>
              </w:r>
              <w:r>
                <w:rPr>
                  <w:rFonts w:hint="eastAsia"/>
                  <w:iCs/>
                </w:rPr>
                <w:t>，</w:t>
              </w:r>
              <w:r>
                <w:rPr>
                  <w:iCs/>
                </w:rPr>
                <w:t>代销费归属</w:t>
              </w:r>
              <w:r>
                <w:rPr>
                  <w:rFonts w:hint="eastAsia"/>
                  <w:iCs/>
                </w:rPr>
                <w:t>：</w:t>
              </w:r>
              <w:r>
                <w:rPr>
                  <w:iCs/>
                </w:rPr>
                <w:t>销售站点</w:t>
              </w:r>
              <w:r>
                <w:rPr>
                  <w:rFonts w:hint="eastAsia"/>
                  <w:iCs/>
                </w:rPr>
                <w:t>-</w:t>
              </w:r>
              <w:r>
                <w:rPr>
                  <w:iCs/>
                </w:rPr>
                <w:t>1</w:t>
              </w:r>
            </w:ins>
            <w:ins w:id="8063" w:author="Microsoft" w:date="2016-04-21T10:58:00Z">
              <w:r>
                <w:rPr>
                  <w:rFonts w:hint="eastAsia"/>
                  <w:iCs/>
                </w:rPr>
                <w:t>；不计算</w:t>
              </w:r>
              <w:r>
                <w:rPr>
                  <w:rFonts w:hint="eastAsia"/>
                  <w:iCs/>
                </w:rPr>
                <w:t>-</w:t>
              </w:r>
              <w:r>
                <w:rPr>
                  <w:iCs/>
                </w:rPr>
                <w:t>2</w:t>
              </w:r>
              <w:r>
                <w:rPr>
                  <w:rFonts w:hint="eastAsia"/>
                  <w:iCs/>
                </w:rPr>
                <w:t>；</w:t>
              </w:r>
            </w:ins>
          </w:p>
          <w:p w:rsidR="005055A9" w:rsidRDefault="005055A9">
            <w:pPr>
              <w:pStyle w:val="a8"/>
              <w:numPr>
                <w:ilvl w:val="0"/>
                <w:numId w:val="87"/>
              </w:numPr>
              <w:ind w:firstLineChars="0"/>
              <w:rPr>
                <w:ins w:id="8064" w:author="Microsoft" w:date="2016-04-21T11:08:00Z"/>
                <w:iCs/>
              </w:rPr>
              <w:pPrChange w:id="8065" w:author="Microsoft" w:date="2016-04-21T10:54:00Z">
                <w:pPr>
                  <w:pStyle w:val="a8"/>
                  <w:numPr>
                    <w:numId w:val="64"/>
                  </w:numPr>
                  <w:ind w:left="420" w:firstLineChars="0" w:hanging="420"/>
                </w:pPr>
              </w:pPrChange>
            </w:pPr>
            <w:ins w:id="8066" w:author="Microsoft" w:date="2016-04-21T11:01:00Z">
              <w:r>
                <w:rPr>
                  <w:iCs/>
                </w:rPr>
                <w:t>终端兑奖限额</w:t>
              </w:r>
              <w:r>
                <w:rPr>
                  <w:rFonts w:hint="eastAsia"/>
                  <w:iCs/>
                </w:rPr>
                <w:t>：</w:t>
              </w:r>
            </w:ins>
          </w:p>
          <w:p w:rsidR="005055A9" w:rsidRDefault="005055A9">
            <w:pPr>
              <w:pStyle w:val="a8"/>
              <w:numPr>
                <w:ilvl w:val="0"/>
                <w:numId w:val="87"/>
              </w:numPr>
              <w:ind w:firstLineChars="0"/>
              <w:rPr>
                <w:ins w:id="8067" w:author="Microsoft" w:date="2016-04-21T11:03:00Z"/>
                <w:iCs/>
              </w:rPr>
              <w:pPrChange w:id="8068" w:author="Microsoft" w:date="2016-04-21T10:54:00Z">
                <w:pPr>
                  <w:pStyle w:val="a8"/>
                  <w:numPr>
                    <w:numId w:val="64"/>
                  </w:numPr>
                  <w:ind w:left="420" w:firstLineChars="0" w:hanging="420"/>
                </w:pPr>
              </w:pPrChange>
            </w:pPr>
            <w:ins w:id="8069" w:author="Microsoft" w:date="2016-04-21T11:08:00Z">
              <w:r>
                <w:rPr>
                  <w:iCs/>
                </w:rPr>
                <w:t>终端退票限额</w:t>
              </w:r>
              <w:r>
                <w:rPr>
                  <w:rFonts w:hint="eastAsia"/>
                  <w:iCs/>
                </w:rPr>
                <w:t>：</w:t>
              </w:r>
            </w:ins>
          </w:p>
          <w:p w:rsidR="005055A9" w:rsidRDefault="005055A9">
            <w:pPr>
              <w:pStyle w:val="a8"/>
              <w:numPr>
                <w:ilvl w:val="0"/>
                <w:numId w:val="87"/>
              </w:numPr>
              <w:ind w:firstLineChars="0"/>
              <w:rPr>
                <w:ins w:id="8070" w:author="Microsoft" w:date="2016-04-21T11:03:00Z"/>
                <w:iCs/>
              </w:rPr>
              <w:pPrChange w:id="8071" w:author="Microsoft" w:date="2016-04-21T10:54:00Z">
                <w:pPr>
                  <w:pStyle w:val="a8"/>
                  <w:numPr>
                    <w:numId w:val="64"/>
                  </w:numPr>
                  <w:ind w:left="420" w:firstLineChars="0" w:hanging="420"/>
                </w:pPr>
              </w:pPrChange>
            </w:pPr>
            <w:ins w:id="8072" w:author="Microsoft" w:date="2016-04-21T11:03:00Z">
              <w:r>
                <w:rPr>
                  <w:iCs/>
                </w:rPr>
                <w:t>是否启用分公司兑奖限额</w:t>
              </w:r>
            </w:ins>
            <w:ins w:id="8073" w:author="Microsoft" w:date="2016-04-21T11:04:00Z">
              <w:r>
                <w:rPr>
                  <w:rFonts w:hint="eastAsia"/>
                  <w:iCs/>
                </w:rPr>
                <w:t>：限制</w:t>
              </w:r>
              <w:r>
                <w:rPr>
                  <w:rFonts w:hint="eastAsia"/>
                  <w:iCs/>
                </w:rPr>
                <w:t>-</w:t>
              </w:r>
              <w:r>
                <w:rPr>
                  <w:iCs/>
                </w:rPr>
                <w:t>1</w:t>
              </w:r>
              <w:r>
                <w:rPr>
                  <w:rFonts w:hint="eastAsia"/>
                  <w:iCs/>
                </w:rPr>
                <w:t>；</w:t>
              </w:r>
              <w:r>
                <w:rPr>
                  <w:iCs/>
                </w:rPr>
                <w:t>不限制</w:t>
              </w:r>
              <w:r>
                <w:rPr>
                  <w:rFonts w:hint="eastAsia"/>
                  <w:iCs/>
                </w:rPr>
                <w:t>-</w:t>
              </w:r>
              <w:r>
                <w:rPr>
                  <w:iCs/>
                </w:rPr>
                <w:t>2</w:t>
              </w:r>
              <w:r>
                <w:rPr>
                  <w:rFonts w:hint="eastAsia"/>
                  <w:iCs/>
                </w:rPr>
                <w:t>；</w:t>
              </w:r>
            </w:ins>
          </w:p>
          <w:p w:rsidR="005055A9" w:rsidRDefault="005055A9">
            <w:pPr>
              <w:pStyle w:val="a8"/>
              <w:numPr>
                <w:ilvl w:val="0"/>
                <w:numId w:val="87"/>
              </w:numPr>
              <w:ind w:firstLineChars="0"/>
              <w:rPr>
                <w:ins w:id="8074" w:author="Microsoft" w:date="2016-04-21T11:08:00Z"/>
                <w:iCs/>
              </w:rPr>
              <w:pPrChange w:id="8075" w:author="Microsoft" w:date="2016-04-21T11:08:00Z">
                <w:pPr>
                  <w:pStyle w:val="a8"/>
                  <w:numPr>
                    <w:numId w:val="64"/>
                  </w:numPr>
                  <w:ind w:left="420" w:firstLineChars="0" w:hanging="420"/>
                </w:pPr>
              </w:pPrChange>
            </w:pPr>
            <w:ins w:id="8076" w:author="Microsoft" w:date="2016-04-21T11:03:00Z">
              <w:r>
                <w:rPr>
                  <w:iCs/>
                </w:rPr>
                <w:t>分公司兑奖限额</w:t>
              </w:r>
              <w:r>
                <w:rPr>
                  <w:rFonts w:hint="eastAsia"/>
                  <w:iCs/>
                </w:rPr>
                <w:t>：</w:t>
              </w:r>
            </w:ins>
          </w:p>
          <w:p w:rsidR="005055A9" w:rsidRPr="003F0729" w:rsidRDefault="005055A9">
            <w:pPr>
              <w:pStyle w:val="a8"/>
              <w:numPr>
                <w:ilvl w:val="0"/>
                <w:numId w:val="87"/>
              </w:numPr>
              <w:ind w:firstLineChars="0"/>
              <w:rPr>
                <w:ins w:id="8077" w:author="Microsoft" w:date="2016-04-21T11:08:00Z"/>
                <w:iCs/>
                <w:rPrChange w:id="8078" w:author="Microsoft" w:date="2016-04-21T11:08:00Z">
                  <w:rPr>
                    <w:ins w:id="8079" w:author="Microsoft" w:date="2016-04-21T11:08:00Z"/>
                  </w:rPr>
                </w:rPrChange>
              </w:rPr>
              <w:pPrChange w:id="8080" w:author="Microsoft" w:date="2016-04-21T11:08:00Z">
                <w:pPr>
                  <w:pStyle w:val="a8"/>
                  <w:numPr>
                    <w:numId w:val="64"/>
                  </w:numPr>
                  <w:ind w:left="420" w:firstLineChars="0" w:hanging="420"/>
                </w:pPr>
              </w:pPrChange>
            </w:pPr>
            <w:ins w:id="8081" w:author="Microsoft" w:date="2016-04-21T11:08:00Z">
              <w:r>
                <w:rPr>
                  <w:iCs/>
                </w:rPr>
                <w:t>是否启用分公司退票限额</w:t>
              </w:r>
              <w:r>
                <w:rPr>
                  <w:rFonts w:hint="eastAsia"/>
                  <w:iCs/>
                </w:rPr>
                <w:t>：</w:t>
              </w:r>
              <w:r>
                <w:rPr>
                  <w:iCs/>
                </w:rPr>
                <w:t>限制</w:t>
              </w:r>
              <w:r>
                <w:rPr>
                  <w:rFonts w:hint="eastAsia"/>
                  <w:iCs/>
                </w:rPr>
                <w:t>-</w:t>
              </w:r>
              <w:r>
                <w:rPr>
                  <w:iCs/>
                </w:rPr>
                <w:t>1</w:t>
              </w:r>
              <w:r>
                <w:rPr>
                  <w:rFonts w:hint="eastAsia"/>
                  <w:iCs/>
                </w:rPr>
                <w:t>；</w:t>
              </w:r>
              <w:r>
                <w:rPr>
                  <w:iCs/>
                </w:rPr>
                <w:t>不</w:t>
              </w:r>
            </w:ins>
            <w:ins w:id="8082" w:author="Microsoft" w:date="2016-04-21T11:09:00Z">
              <w:r>
                <w:rPr>
                  <w:iCs/>
                </w:rPr>
                <w:t>限制</w:t>
              </w:r>
            </w:ins>
            <w:ins w:id="8083" w:author="Microsoft" w:date="2016-04-21T11:08:00Z">
              <w:r>
                <w:rPr>
                  <w:rFonts w:hint="eastAsia"/>
                  <w:iCs/>
                </w:rPr>
                <w:t>-</w:t>
              </w:r>
              <w:r>
                <w:rPr>
                  <w:iCs/>
                </w:rPr>
                <w:t>2</w:t>
              </w:r>
            </w:ins>
            <w:ins w:id="8084" w:author="Microsoft" w:date="2016-04-21T11:09:00Z">
              <w:r>
                <w:rPr>
                  <w:rFonts w:hint="eastAsia"/>
                  <w:iCs/>
                </w:rPr>
                <w:t>；</w:t>
              </w:r>
            </w:ins>
          </w:p>
          <w:p w:rsidR="005055A9" w:rsidRDefault="005055A9">
            <w:pPr>
              <w:pStyle w:val="a8"/>
              <w:numPr>
                <w:ilvl w:val="0"/>
                <w:numId w:val="87"/>
              </w:numPr>
              <w:ind w:firstLineChars="0"/>
              <w:rPr>
                <w:ins w:id="8085" w:author="Microsoft" w:date="2016-04-21T11:04:00Z"/>
                <w:iCs/>
              </w:rPr>
              <w:pPrChange w:id="8086" w:author="Microsoft" w:date="2016-04-21T10:54:00Z">
                <w:pPr>
                  <w:pStyle w:val="a8"/>
                  <w:numPr>
                    <w:numId w:val="64"/>
                  </w:numPr>
                  <w:ind w:left="420" w:firstLineChars="0" w:hanging="420"/>
                </w:pPr>
              </w:pPrChange>
            </w:pPr>
            <w:ins w:id="8087" w:author="Microsoft" w:date="2016-04-21T11:08:00Z">
              <w:r>
                <w:rPr>
                  <w:iCs/>
                </w:rPr>
                <w:t>分公司退票限额</w:t>
              </w:r>
              <w:r>
                <w:rPr>
                  <w:rFonts w:hint="eastAsia"/>
                  <w:iCs/>
                </w:rPr>
                <w:t>：</w:t>
              </w:r>
            </w:ins>
          </w:p>
          <w:p w:rsidR="005055A9" w:rsidRDefault="005055A9">
            <w:pPr>
              <w:pStyle w:val="a8"/>
              <w:numPr>
                <w:ilvl w:val="0"/>
                <w:numId w:val="87"/>
              </w:numPr>
              <w:ind w:firstLineChars="0"/>
              <w:rPr>
                <w:ins w:id="8088" w:author="Microsoft" w:date="2016-04-21T11:04:00Z"/>
                <w:iCs/>
              </w:rPr>
              <w:pPrChange w:id="8089" w:author="Microsoft" w:date="2016-04-21T10:54:00Z">
                <w:pPr>
                  <w:pStyle w:val="a8"/>
                  <w:numPr>
                    <w:numId w:val="64"/>
                  </w:numPr>
                  <w:ind w:left="420" w:firstLineChars="0" w:hanging="420"/>
                </w:pPr>
              </w:pPrChange>
            </w:pPr>
            <w:ins w:id="8090" w:author="Microsoft" w:date="2016-04-21T11:04:00Z">
              <w:r>
                <w:rPr>
                  <w:iCs/>
                </w:rPr>
                <w:t>提现自动审批限额</w:t>
              </w:r>
            </w:ins>
            <w:ins w:id="8091" w:author="Microsoft" w:date="2016-04-21T11:11:00Z">
              <w:r>
                <w:rPr>
                  <w:rFonts w:hint="eastAsia"/>
                  <w:iCs/>
                </w:rPr>
                <w:t>（瑞尔）</w:t>
              </w:r>
            </w:ins>
            <w:ins w:id="8092" w:author="Microsoft" w:date="2016-04-21T11:04:00Z">
              <w:r>
                <w:rPr>
                  <w:rFonts w:hint="eastAsia"/>
                  <w:iCs/>
                </w:rPr>
                <w:t>：</w:t>
              </w:r>
            </w:ins>
          </w:p>
          <w:p w:rsidR="005055A9" w:rsidRDefault="005055A9">
            <w:pPr>
              <w:pStyle w:val="a8"/>
              <w:numPr>
                <w:ilvl w:val="0"/>
                <w:numId w:val="87"/>
              </w:numPr>
              <w:ind w:firstLineChars="0"/>
              <w:rPr>
                <w:ins w:id="8093" w:author="Microsoft" w:date="2016-04-21T11:03:00Z"/>
                <w:iCs/>
              </w:rPr>
              <w:pPrChange w:id="8094" w:author="Microsoft" w:date="2016-04-21T10:54:00Z">
                <w:pPr>
                  <w:pStyle w:val="a8"/>
                  <w:numPr>
                    <w:numId w:val="64"/>
                  </w:numPr>
                  <w:ind w:left="420" w:firstLineChars="0" w:hanging="420"/>
                </w:pPr>
              </w:pPrChange>
            </w:pPr>
            <w:ins w:id="8095" w:author="Microsoft" w:date="2016-04-21T11:04:00Z">
              <w:r>
                <w:rPr>
                  <w:iCs/>
                </w:rPr>
                <w:t>是否计算分公司兑奖佣金</w:t>
              </w:r>
              <w:r>
                <w:rPr>
                  <w:rFonts w:hint="eastAsia"/>
                  <w:iCs/>
                </w:rPr>
                <w:t>：</w:t>
              </w:r>
              <w:r>
                <w:rPr>
                  <w:iCs/>
                </w:rPr>
                <w:t>计算</w:t>
              </w:r>
              <w:r>
                <w:rPr>
                  <w:rFonts w:hint="eastAsia"/>
                  <w:iCs/>
                </w:rPr>
                <w:t>-</w:t>
              </w:r>
              <w:r>
                <w:rPr>
                  <w:iCs/>
                </w:rPr>
                <w:t>1</w:t>
              </w:r>
              <w:r>
                <w:rPr>
                  <w:rFonts w:hint="eastAsia"/>
                  <w:iCs/>
                </w:rPr>
                <w:t>；</w:t>
              </w:r>
              <w:r>
                <w:rPr>
                  <w:iCs/>
                </w:rPr>
                <w:t>不计算</w:t>
              </w:r>
              <w:r>
                <w:rPr>
                  <w:rFonts w:hint="eastAsia"/>
                  <w:iCs/>
                </w:rPr>
                <w:t>-</w:t>
              </w:r>
              <w:r>
                <w:rPr>
                  <w:iCs/>
                </w:rPr>
                <w:t>2</w:t>
              </w:r>
              <w:r>
                <w:rPr>
                  <w:rFonts w:hint="eastAsia"/>
                  <w:iCs/>
                </w:rPr>
                <w:t>；</w:t>
              </w:r>
            </w:ins>
          </w:p>
          <w:p w:rsidR="005055A9" w:rsidRDefault="005055A9">
            <w:pPr>
              <w:pStyle w:val="a8"/>
              <w:numPr>
                <w:ilvl w:val="0"/>
                <w:numId w:val="87"/>
              </w:numPr>
              <w:ind w:firstLineChars="0"/>
              <w:rPr>
                <w:ins w:id="8096" w:author="Microsoft" w:date="2016-04-21T11:06:00Z"/>
                <w:iCs/>
              </w:rPr>
              <w:pPrChange w:id="8097" w:author="Microsoft" w:date="2016-04-21T10:54:00Z">
                <w:pPr>
                  <w:pStyle w:val="a8"/>
                  <w:numPr>
                    <w:numId w:val="64"/>
                  </w:numPr>
                  <w:ind w:left="420" w:firstLineChars="0" w:hanging="420"/>
                </w:pPr>
              </w:pPrChange>
            </w:pPr>
            <w:ins w:id="8098" w:author="Microsoft" w:date="2016-04-21T11:06:00Z">
              <w:r>
                <w:rPr>
                  <w:rFonts w:hint="eastAsia"/>
                  <w:iCs/>
                </w:rPr>
                <w:t>当前手持终端系统可用版本号：</w:t>
              </w:r>
            </w:ins>
          </w:p>
          <w:p w:rsidR="005055A9" w:rsidRDefault="005055A9">
            <w:pPr>
              <w:pStyle w:val="a8"/>
              <w:numPr>
                <w:ilvl w:val="0"/>
                <w:numId w:val="87"/>
              </w:numPr>
              <w:ind w:firstLineChars="0"/>
              <w:rPr>
                <w:ins w:id="8099" w:author="Microsoft" w:date="2016-04-21T11:06:00Z"/>
                <w:iCs/>
              </w:rPr>
              <w:pPrChange w:id="8100" w:author="Microsoft" w:date="2016-04-21T10:54:00Z">
                <w:pPr>
                  <w:pStyle w:val="a8"/>
                  <w:numPr>
                    <w:numId w:val="64"/>
                  </w:numPr>
                  <w:ind w:left="420" w:firstLineChars="0" w:hanging="420"/>
                </w:pPr>
              </w:pPrChange>
            </w:pPr>
            <w:ins w:id="8101" w:author="Microsoft" w:date="2016-04-21T11:06:00Z">
              <w:r>
                <w:rPr>
                  <w:iCs/>
                </w:rPr>
                <w:t>手持终端下载</w:t>
              </w:r>
              <w:r>
                <w:rPr>
                  <w:rFonts w:hint="eastAsia"/>
                  <w:iCs/>
                </w:rPr>
                <w:t>URL</w:t>
              </w:r>
              <w:r>
                <w:rPr>
                  <w:rFonts w:hint="eastAsia"/>
                  <w:iCs/>
                </w:rPr>
                <w:t>：</w:t>
              </w:r>
            </w:ins>
          </w:p>
          <w:p w:rsidR="005055A9" w:rsidRDefault="005055A9">
            <w:pPr>
              <w:pStyle w:val="a8"/>
              <w:numPr>
                <w:ilvl w:val="0"/>
                <w:numId w:val="87"/>
              </w:numPr>
              <w:ind w:firstLineChars="0"/>
              <w:rPr>
                <w:ins w:id="8102" w:author="Microsoft" w:date="2016-04-21T11:07:00Z"/>
                <w:iCs/>
              </w:rPr>
              <w:pPrChange w:id="8103" w:author="Microsoft" w:date="2016-04-21T11:07:00Z">
                <w:pPr>
                  <w:pStyle w:val="a8"/>
                  <w:numPr>
                    <w:numId w:val="64"/>
                  </w:numPr>
                  <w:ind w:left="420" w:firstLineChars="0" w:hanging="420"/>
                </w:pPr>
              </w:pPrChange>
            </w:pPr>
            <w:ins w:id="8104" w:author="Microsoft" w:date="2016-04-21T11:06:00Z">
              <w:r>
                <w:rPr>
                  <w:iCs/>
                </w:rPr>
                <w:t>手持终端系统下载</w:t>
              </w:r>
            </w:ins>
            <w:ins w:id="8105" w:author="Microsoft" w:date="2016-04-21T11:07:00Z">
              <w:r>
                <w:rPr>
                  <w:rFonts w:hint="eastAsia"/>
                  <w:iCs/>
                </w:rPr>
                <w:t>URL</w:t>
              </w:r>
              <w:r>
                <w:rPr>
                  <w:iCs/>
                </w:rPr>
                <w:t>用户名</w:t>
              </w:r>
              <w:r>
                <w:rPr>
                  <w:rFonts w:hint="eastAsia"/>
                  <w:iCs/>
                </w:rPr>
                <w:t>：</w:t>
              </w:r>
            </w:ins>
          </w:p>
          <w:p w:rsidR="005055A9" w:rsidRDefault="005055A9">
            <w:pPr>
              <w:pStyle w:val="a8"/>
              <w:numPr>
                <w:ilvl w:val="0"/>
                <w:numId w:val="87"/>
              </w:numPr>
              <w:ind w:firstLineChars="0"/>
              <w:rPr>
                <w:ins w:id="8106" w:author="Microsoft" w:date="2016-04-21T11:07:00Z"/>
                <w:iCs/>
              </w:rPr>
              <w:pPrChange w:id="8107" w:author="Microsoft" w:date="2016-04-21T11:07:00Z">
                <w:pPr>
                  <w:pStyle w:val="a8"/>
                  <w:numPr>
                    <w:numId w:val="64"/>
                  </w:numPr>
                  <w:ind w:left="420" w:firstLineChars="0" w:hanging="420"/>
                </w:pPr>
              </w:pPrChange>
            </w:pPr>
            <w:ins w:id="8108" w:author="Microsoft" w:date="2016-04-21T11:07:00Z">
              <w:r>
                <w:rPr>
                  <w:iCs/>
                </w:rPr>
                <w:t>手持终端系统下载</w:t>
              </w:r>
              <w:r>
                <w:rPr>
                  <w:rFonts w:hint="eastAsia"/>
                  <w:iCs/>
                </w:rPr>
                <w:t>URL</w:t>
              </w:r>
              <w:r>
                <w:rPr>
                  <w:rFonts w:hint="eastAsia"/>
                  <w:iCs/>
                </w:rPr>
                <w:t>密码：</w:t>
              </w:r>
            </w:ins>
          </w:p>
          <w:p w:rsidR="005055A9" w:rsidRDefault="005055A9">
            <w:pPr>
              <w:pStyle w:val="a8"/>
              <w:numPr>
                <w:ilvl w:val="0"/>
                <w:numId w:val="87"/>
              </w:numPr>
              <w:ind w:firstLineChars="0"/>
              <w:rPr>
                <w:ins w:id="8109" w:author="Microsoft" w:date="2016-04-21T11:10:00Z"/>
                <w:iCs/>
              </w:rPr>
              <w:pPrChange w:id="8110" w:author="Microsoft" w:date="2016-04-21T11:07:00Z">
                <w:pPr>
                  <w:pStyle w:val="a8"/>
                  <w:numPr>
                    <w:numId w:val="64"/>
                  </w:numPr>
                  <w:ind w:left="420" w:firstLineChars="0" w:hanging="420"/>
                </w:pPr>
              </w:pPrChange>
            </w:pPr>
            <w:ins w:id="8111" w:author="Microsoft" w:date="2016-04-21T11:07:00Z">
              <w:r>
                <w:rPr>
                  <w:iCs/>
                </w:rPr>
                <w:t>瑞尔与美金的汇率</w:t>
              </w:r>
              <w:r>
                <w:rPr>
                  <w:rFonts w:hint="eastAsia"/>
                  <w:iCs/>
                </w:rPr>
                <w:t>：</w:t>
              </w:r>
            </w:ins>
          </w:p>
          <w:p w:rsidR="005055A9" w:rsidRDefault="005055A9">
            <w:pPr>
              <w:pStyle w:val="a8"/>
              <w:numPr>
                <w:ilvl w:val="0"/>
                <w:numId w:val="87"/>
              </w:numPr>
              <w:ind w:firstLineChars="0"/>
              <w:rPr>
                <w:ins w:id="8112" w:author="Microsoft" w:date="2016-04-21T11:10:00Z"/>
                <w:iCs/>
              </w:rPr>
              <w:pPrChange w:id="8113" w:author="Microsoft" w:date="2016-04-21T11:07:00Z">
                <w:pPr>
                  <w:pStyle w:val="a8"/>
                  <w:numPr>
                    <w:numId w:val="64"/>
                  </w:numPr>
                  <w:ind w:left="420" w:firstLineChars="0" w:hanging="420"/>
                </w:pPr>
              </w:pPrChange>
            </w:pPr>
            <w:ins w:id="8114" w:author="Microsoft" w:date="2016-04-21T11:10:00Z">
              <w:r>
                <w:rPr>
                  <w:iCs/>
                </w:rPr>
                <w:t>爱心游戏是否开放</w:t>
              </w:r>
              <w:r>
                <w:rPr>
                  <w:rFonts w:hint="eastAsia"/>
                  <w:iCs/>
                </w:rPr>
                <w:t>：</w:t>
              </w:r>
              <w:r>
                <w:rPr>
                  <w:iCs/>
                </w:rPr>
                <w:t>开放</w:t>
              </w:r>
              <w:r>
                <w:rPr>
                  <w:rFonts w:hint="eastAsia"/>
                  <w:iCs/>
                </w:rPr>
                <w:t>-</w:t>
              </w:r>
              <w:r>
                <w:rPr>
                  <w:iCs/>
                </w:rPr>
                <w:t>1</w:t>
              </w:r>
              <w:r>
                <w:rPr>
                  <w:rFonts w:hint="eastAsia"/>
                  <w:iCs/>
                </w:rPr>
                <w:t>；</w:t>
              </w:r>
              <w:r>
                <w:rPr>
                  <w:iCs/>
                </w:rPr>
                <w:t>关闭</w:t>
              </w:r>
              <w:r>
                <w:rPr>
                  <w:rFonts w:hint="eastAsia"/>
                  <w:iCs/>
                </w:rPr>
                <w:t>-</w:t>
              </w:r>
              <w:r>
                <w:rPr>
                  <w:iCs/>
                </w:rPr>
                <w:t>2</w:t>
              </w:r>
              <w:r>
                <w:rPr>
                  <w:rFonts w:hint="eastAsia"/>
                  <w:iCs/>
                </w:rPr>
                <w:t>；</w:t>
              </w:r>
            </w:ins>
          </w:p>
          <w:p w:rsidR="005055A9" w:rsidRDefault="005055A9">
            <w:pPr>
              <w:pStyle w:val="a8"/>
              <w:numPr>
                <w:ilvl w:val="0"/>
                <w:numId w:val="87"/>
              </w:numPr>
              <w:ind w:firstLineChars="0"/>
              <w:rPr>
                <w:ins w:id="8115" w:author="Microsoft" w:date="2016-04-21T11:10:00Z"/>
                <w:iCs/>
              </w:rPr>
              <w:pPrChange w:id="8116" w:author="Microsoft" w:date="2016-04-21T11:07:00Z">
                <w:pPr>
                  <w:pStyle w:val="a8"/>
                  <w:numPr>
                    <w:numId w:val="64"/>
                  </w:numPr>
                  <w:ind w:left="420" w:firstLineChars="0" w:hanging="420"/>
                </w:pPr>
              </w:pPrChange>
            </w:pPr>
            <w:ins w:id="8117" w:author="Microsoft" w:date="2016-04-21T11:10:00Z">
              <w:r>
                <w:rPr>
                  <w:iCs/>
                </w:rPr>
                <w:t>站点爱心兑奖佣金</w:t>
              </w:r>
              <w:r>
                <w:rPr>
                  <w:rFonts w:hint="eastAsia"/>
                  <w:iCs/>
                </w:rPr>
                <w:t>（千分位）：</w:t>
              </w:r>
            </w:ins>
          </w:p>
          <w:p w:rsidR="005055A9" w:rsidRDefault="005055A9">
            <w:pPr>
              <w:pStyle w:val="a8"/>
              <w:numPr>
                <w:ilvl w:val="0"/>
                <w:numId w:val="87"/>
              </w:numPr>
              <w:ind w:firstLineChars="0"/>
              <w:rPr>
                <w:ins w:id="8118" w:author="Microsoft" w:date="2016-05-20T14:16:00Z"/>
                <w:iCs/>
              </w:rPr>
              <w:pPrChange w:id="8119" w:author="Microsoft" w:date="2016-04-21T11:07:00Z">
                <w:pPr>
                  <w:pStyle w:val="a8"/>
                  <w:numPr>
                    <w:numId w:val="64"/>
                  </w:numPr>
                  <w:ind w:left="420" w:firstLineChars="0" w:hanging="420"/>
                </w:pPr>
              </w:pPrChange>
            </w:pPr>
            <w:ins w:id="8120" w:author="Microsoft" w:date="2016-04-21T11:10:00Z">
              <w:r>
                <w:rPr>
                  <w:iCs/>
                </w:rPr>
                <w:t>机构爱心兑奖</w:t>
              </w:r>
            </w:ins>
            <w:ins w:id="8121" w:author="Microsoft" w:date="2016-04-21T11:11:00Z">
              <w:r>
                <w:rPr>
                  <w:iCs/>
                </w:rPr>
                <w:t>佣金</w:t>
              </w:r>
              <w:r>
                <w:rPr>
                  <w:rFonts w:hint="eastAsia"/>
                  <w:iCs/>
                </w:rPr>
                <w:t>（千分位）：</w:t>
              </w:r>
            </w:ins>
          </w:p>
          <w:p w:rsidR="00142622" w:rsidRDefault="00142622">
            <w:pPr>
              <w:pStyle w:val="a8"/>
              <w:numPr>
                <w:ilvl w:val="0"/>
                <w:numId w:val="87"/>
              </w:numPr>
              <w:ind w:firstLineChars="0"/>
              <w:rPr>
                <w:ins w:id="8122" w:author="Microsoft" w:date="2016-07-05T15:15:00Z"/>
                <w:iCs/>
              </w:rPr>
              <w:pPrChange w:id="8123" w:author="Microsoft" w:date="2016-04-21T11:07:00Z">
                <w:pPr>
                  <w:pStyle w:val="a8"/>
                  <w:numPr>
                    <w:numId w:val="64"/>
                  </w:numPr>
                  <w:ind w:left="420" w:firstLineChars="0" w:hanging="420"/>
                </w:pPr>
              </w:pPrChange>
            </w:pPr>
            <w:ins w:id="8124" w:author="Microsoft" w:date="2016-05-20T14:16:00Z">
              <w:r>
                <w:rPr>
                  <w:iCs/>
                </w:rPr>
                <w:t>当前</w:t>
              </w:r>
              <w:r>
                <w:rPr>
                  <w:iCs/>
                </w:rPr>
                <w:t>TDS</w:t>
              </w:r>
              <w:r>
                <w:rPr>
                  <w:iCs/>
                </w:rPr>
                <w:t>版本号</w:t>
              </w:r>
              <w:r>
                <w:rPr>
                  <w:rFonts w:hint="eastAsia"/>
                  <w:iCs/>
                </w:rPr>
                <w:t>：</w:t>
              </w:r>
            </w:ins>
          </w:p>
          <w:p w:rsidR="008333AB" w:rsidRPr="003F0729" w:rsidRDefault="008333AB">
            <w:pPr>
              <w:pStyle w:val="a8"/>
              <w:numPr>
                <w:ilvl w:val="0"/>
                <w:numId w:val="87"/>
              </w:numPr>
              <w:ind w:firstLineChars="0"/>
              <w:rPr>
                <w:ins w:id="8125" w:author="Microsoft" w:date="2016-04-21T10:33:00Z"/>
                <w:iCs/>
                <w:rPrChange w:id="8126" w:author="Microsoft" w:date="2016-04-21T11:07:00Z">
                  <w:rPr>
                    <w:ins w:id="8127" w:author="Microsoft" w:date="2016-04-21T10:33:00Z"/>
                  </w:rPr>
                </w:rPrChange>
              </w:rPr>
              <w:pPrChange w:id="8128" w:author="Microsoft" w:date="2016-04-21T11:07:00Z">
                <w:pPr>
                  <w:pStyle w:val="a8"/>
                  <w:numPr>
                    <w:numId w:val="64"/>
                  </w:numPr>
                  <w:ind w:left="420" w:firstLineChars="0" w:hanging="420"/>
                </w:pPr>
              </w:pPrChange>
            </w:pPr>
            <w:ins w:id="8129" w:author="Microsoft" w:date="2016-07-05T15:15:00Z">
              <w:r>
                <w:rPr>
                  <w:iCs/>
                </w:rPr>
                <w:t>是否启用滚动栏信息</w:t>
              </w:r>
              <w:r>
                <w:rPr>
                  <w:rFonts w:hint="eastAsia"/>
                  <w:iCs/>
                </w:rPr>
                <w:t>：启用</w:t>
              </w:r>
              <w:r>
                <w:rPr>
                  <w:rFonts w:hint="eastAsia"/>
                  <w:iCs/>
                </w:rPr>
                <w:t>-</w:t>
              </w:r>
              <w:r>
                <w:rPr>
                  <w:iCs/>
                </w:rPr>
                <w:t>1</w:t>
              </w:r>
              <w:r>
                <w:rPr>
                  <w:rFonts w:hint="eastAsia"/>
                  <w:iCs/>
                </w:rPr>
                <w:t>；</w:t>
              </w:r>
              <w:r>
                <w:rPr>
                  <w:iCs/>
                </w:rPr>
                <w:t>不启用</w:t>
              </w:r>
              <w:r>
                <w:rPr>
                  <w:rFonts w:hint="eastAsia"/>
                  <w:iCs/>
                </w:rPr>
                <w:t>-</w:t>
              </w:r>
              <w:r>
                <w:rPr>
                  <w:iCs/>
                </w:rPr>
                <w:t>0</w:t>
              </w:r>
              <w:r>
                <w:rPr>
                  <w:rFonts w:hint="eastAsia"/>
                  <w:iCs/>
                </w:rPr>
                <w:t>；</w:t>
              </w:r>
            </w:ins>
          </w:p>
        </w:tc>
      </w:tr>
      <w:tr w:rsidR="005055A9" w:rsidRPr="00883F4B" w:rsidTr="003D19F0">
        <w:trPr>
          <w:trHeight w:val="420"/>
          <w:ins w:id="8130" w:author="Microsoft" w:date="2016-04-21T10:33:00Z"/>
        </w:trPr>
        <w:tc>
          <w:tcPr>
            <w:tcW w:w="1384" w:type="dxa"/>
            <w:shd w:val="clear" w:color="auto" w:fill="D9D9D9"/>
            <w:vAlign w:val="center"/>
          </w:tcPr>
          <w:p w:rsidR="005055A9" w:rsidRPr="00883F4B" w:rsidRDefault="005055A9" w:rsidP="003D19F0">
            <w:pPr>
              <w:rPr>
                <w:ins w:id="8131" w:author="Microsoft" w:date="2016-04-21T10:33:00Z"/>
              </w:rPr>
            </w:pPr>
            <w:ins w:id="8132" w:author="Microsoft" w:date="2016-04-21T10:33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5055A9" w:rsidRPr="00883F4B" w:rsidRDefault="005055A9">
            <w:pPr>
              <w:rPr>
                <w:ins w:id="8133" w:author="Microsoft" w:date="2016-04-21T10:33:00Z"/>
              </w:rPr>
              <w:pPrChange w:id="8134" w:author="Microsoft" w:date="2016-04-21T13:36:00Z">
                <w:pPr>
                  <w:pStyle w:val="a8"/>
                  <w:numPr>
                    <w:numId w:val="28"/>
                  </w:numPr>
                  <w:ind w:left="420" w:firstLineChars="0" w:hanging="420"/>
                </w:pPr>
              </w:pPrChange>
            </w:pPr>
          </w:p>
        </w:tc>
      </w:tr>
      <w:tr w:rsidR="005055A9" w:rsidRPr="00883F4B" w:rsidTr="003D19F0">
        <w:trPr>
          <w:ins w:id="8135" w:author="Microsoft" w:date="2016-04-21T10:33:00Z"/>
        </w:trPr>
        <w:tc>
          <w:tcPr>
            <w:tcW w:w="1384" w:type="dxa"/>
            <w:shd w:val="clear" w:color="auto" w:fill="D9D9D9"/>
            <w:vAlign w:val="center"/>
          </w:tcPr>
          <w:p w:rsidR="005055A9" w:rsidRPr="00883F4B" w:rsidRDefault="005055A9" w:rsidP="003D19F0">
            <w:pPr>
              <w:rPr>
                <w:ins w:id="8136" w:author="Microsoft" w:date="2016-04-21T10:33:00Z"/>
              </w:rPr>
            </w:pPr>
            <w:ins w:id="8137" w:author="Microsoft" w:date="2016-04-21T10:33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5055A9" w:rsidRPr="00FE4DC0" w:rsidRDefault="005055A9" w:rsidP="003D19F0">
            <w:pPr>
              <w:rPr>
                <w:ins w:id="8138" w:author="Microsoft" w:date="2016-04-21T10:33:00Z"/>
                <w:noProof/>
                <w:szCs w:val="21"/>
              </w:rPr>
            </w:pPr>
            <w:ins w:id="8139" w:author="Microsoft" w:date="2016-04-21T10:33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5055A9" w:rsidRPr="00883F4B" w:rsidTr="003D19F0">
        <w:trPr>
          <w:ins w:id="8140" w:author="Microsoft" w:date="2016-04-21T10:33:00Z"/>
        </w:trPr>
        <w:tc>
          <w:tcPr>
            <w:tcW w:w="1384" w:type="dxa"/>
            <w:shd w:val="clear" w:color="auto" w:fill="D9D9D9"/>
            <w:vAlign w:val="center"/>
          </w:tcPr>
          <w:p w:rsidR="005055A9" w:rsidRPr="00883F4B" w:rsidRDefault="005055A9" w:rsidP="003D19F0">
            <w:pPr>
              <w:rPr>
                <w:ins w:id="8141" w:author="Microsoft" w:date="2016-04-21T10:33:00Z"/>
              </w:rPr>
            </w:pPr>
            <w:ins w:id="8142" w:author="Microsoft" w:date="2016-04-21T10:33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:rsidR="005055A9" w:rsidRPr="00883F4B" w:rsidRDefault="005055A9" w:rsidP="003D19F0">
            <w:pPr>
              <w:rPr>
                <w:ins w:id="8143" w:author="Microsoft" w:date="2016-04-21T10:33:00Z"/>
                <w:bCs/>
                <w:iCs/>
              </w:rPr>
            </w:pPr>
            <w:ins w:id="8144" w:author="Microsoft" w:date="2016-04-21T13:36:00Z">
              <w:r>
                <w:rPr>
                  <w:rFonts w:hint="eastAsia"/>
                  <w:bCs/>
                  <w:iCs/>
                </w:rPr>
                <w:t>无</w:t>
              </w:r>
            </w:ins>
          </w:p>
        </w:tc>
      </w:tr>
      <w:tr w:rsidR="005055A9" w:rsidRPr="00883F4B" w:rsidTr="003D19F0">
        <w:trPr>
          <w:ins w:id="8145" w:author="Microsoft" w:date="2016-04-21T10:33:00Z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055A9" w:rsidRPr="00883F4B" w:rsidRDefault="005055A9" w:rsidP="003D19F0">
            <w:pPr>
              <w:rPr>
                <w:ins w:id="8146" w:author="Microsoft" w:date="2016-04-21T10:33:00Z"/>
              </w:rPr>
            </w:pPr>
            <w:ins w:id="8147" w:author="Microsoft" w:date="2016-04-21T10:33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5A9" w:rsidRDefault="005055A9" w:rsidP="003D19F0">
            <w:pPr>
              <w:rPr>
                <w:ins w:id="8148" w:author="Microsoft" w:date="2016-07-05T15:17:00Z"/>
                <w:bCs/>
                <w:iCs/>
              </w:rPr>
            </w:pPr>
            <w:ins w:id="8149" w:author="Microsoft" w:date="2016-04-21T13:39:00Z">
              <w:r>
                <w:rPr>
                  <w:rFonts w:hint="eastAsia"/>
                  <w:bCs/>
                  <w:iCs/>
                </w:rPr>
                <w:t>电脑票</w:t>
              </w:r>
            </w:ins>
            <w:ins w:id="8150" w:author="Microsoft" w:date="2016-04-21T13:40:00Z">
              <w:r>
                <w:rPr>
                  <w:rFonts w:hint="eastAsia"/>
                  <w:bCs/>
                  <w:iCs/>
                </w:rPr>
                <w:t>与即开票共用兑奖和退票参数；电脑票相应的游戏参数在其</w:t>
              </w:r>
              <w:r>
                <w:rPr>
                  <w:rFonts w:hint="eastAsia"/>
                  <w:bCs/>
                  <w:iCs/>
                </w:rPr>
                <w:t>oms</w:t>
              </w:r>
              <w:r>
                <w:rPr>
                  <w:rFonts w:hint="eastAsia"/>
                  <w:bCs/>
                  <w:iCs/>
                </w:rPr>
                <w:t>系统中进行设置；</w:t>
              </w:r>
            </w:ins>
          </w:p>
          <w:p w:rsidR="008333AB" w:rsidRDefault="008333AB" w:rsidP="003D19F0">
            <w:pPr>
              <w:rPr>
                <w:ins w:id="8151" w:author="Microsoft" w:date="2016-07-05T15:19:00Z"/>
                <w:bCs/>
                <w:iCs/>
              </w:rPr>
            </w:pPr>
            <w:ins w:id="8152" w:author="Microsoft" w:date="2016-07-05T15:17:00Z">
              <w:r>
                <w:rPr>
                  <w:bCs/>
                  <w:iCs/>
                </w:rPr>
                <w:t>是否启用滚动栏信息</w:t>
              </w:r>
              <w:r>
                <w:rPr>
                  <w:rFonts w:hint="eastAsia"/>
                  <w:bCs/>
                  <w:iCs/>
                </w:rPr>
                <w:t>：</w:t>
              </w:r>
              <w:r>
                <w:rPr>
                  <w:rFonts w:hint="eastAsia"/>
                  <w:bCs/>
                  <w:iCs/>
                </w:rPr>
                <w:t>1</w:t>
              </w:r>
              <w:r>
                <w:rPr>
                  <w:rFonts w:hint="eastAsia"/>
                  <w:bCs/>
                  <w:iCs/>
                </w:rPr>
                <w:t>是显示</w:t>
              </w:r>
            </w:ins>
            <w:ins w:id="8153" w:author="Microsoft" w:date="2016-07-05T15:19:00Z">
              <w:r>
                <w:rPr>
                  <w:rFonts w:hint="eastAsia"/>
                  <w:bCs/>
                  <w:iCs/>
                </w:rPr>
                <w:t>当前期次期结后的最近</w:t>
              </w:r>
              <w:r>
                <w:rPr>
                  <w:rFonts w:hint="eastAsia"/>
                  <w:bCs/>
                  <w:iCs/>
                </w:rPr>
                <w:t>7</w:t>
              </w:r>
              <w:r>
                <w:rPr>
                  <w:rFonts w:hint="eastAsia"/>
                  <w:bCs/>
                  <w:iCs/>
                </w:rPr>
                <w:t>天</w:t>
              </w:r>
            </w:ins>
            <w:ins w:id="8154" w:author="Microsoft" w:date="2016-07-05T15:20:00Z">
              <w:r>
                <w:rPr>
                  <w:rFonts w:hint="eastAsia"/>
                  <w:bCs/>
                  <w:iCs/>
                </w:rPr>
                <w:t>内</w:t>
              </w:r>
            </w:ins>
            <w:ins w:id="8155" w:author="Microsoft" w:date="2016-07-05T15:19:00Z">
              <w:r>
                <w:rPr>
                  <w:rFonts w:hint="eastAsia"/>
                  <w:bCs/>
                  <w:iCs/>
                </w:rPr>
                <w:t>中奖前三名的信息；</w:t>
              </w:r>
              <w:r>
                <w:rPr>
                  <w:rFonts w:hint="eastAsia"/>
                  <w:bCs/>
                  <w:iCs/>
                </w:rPr>
                <w:t>0</w:t>
              </w:r>
              <w:r>
                <w:rPr>
                  <w:rFonts w:hint="eastAsia"/>
                  <w:bCs/>
                  <w:iCs/>
                </w:rPr>
                <w:t>是显示管理平台上用户自己编辑的文字信息；</w:t>
              </w:r>
            </w:ins>
            <w:ins w:id="8156" w:author="Microsoft" w:date="2016-07-05T15:39:00Z">
              <w:r w:rsidR="00997F68">
                <w:rPr>
                  <w:rFonts w:hint="eastAsia"/>
                  <w:bCs/>
                  <w:iCs/>
                </w:rPr>
                <w:t>（修改后每次期结后生效）</w:t>
              </w:r>
            </w:ins>
          </w:p>
          <w:p w:rsidR="008333AB" w:rsidRDefault="008333AB" w:rsidP="003D19F0">
            <w:pPr>
              <w:rPr>
                <w:ins w:id="8157" w:author="Microsoft" w:date="2016-07-05T15:39:00Z"/>
                <w:bCs/>
                <w:iCs/>
              </w:rPr>
            </w:pPr>
            <w:ins w:id="8158" w:author="Microsoft" w:date="2016-07-05T15:19:00Z">
              <w:r>
                <w:rPr>
                  <w:bCs/>
                  <w:iCs/>
                </w:rPr>
                <w:t>大奖播放格式</w:t>
              </w:r>
              <w:r>
                <w:rPr>
                  <w:rFonts w:hint="eastAsia"/>
                  <w:bCs/>
                  <w:iCs/>
                </w:rPr>
                <w:t>：</w:t>
              </w:r>
              <w:r>
                <w:rPr>
                  <w:bCs/>
                  <w:iCs/>
                </w:rPr>
                <w:t>站点编号</w:t>
              </w:r>
              <w:r>
                <w:rPr>
                  <w:rFonts w:hint="eastAsia"/>
                  <w:bCs/>
                  <w:iCs/>
                </w:rPr>
                <w:t>+</w:t>
              </w:r>
            </w:ins>
            <w:ins w:id="8159" w:author="Microsoft" w:date="2016-07-05T15:20:00Z">
              <w:r>
                <w:rPr>
                  <w:bCs/>
                  <w:iCs/>
                </w:rPr>
                <w:t>站点地址</w:t>
              </w:r>
              <w:r>
                <w:rPr>
                  <w:rFonts w:hint="eastAsia"/>
                  <w:bCs/>
                  <w:iCs/>
                </w:rPr>
                <w:t>+</w:t>
              </w:r>
              <w:r>
                <w:rPr>
                  <w:bCs/>
                  <w:iCs/>
                </w:rPr>
                <w:t>期次</w:t>
              </w:r>
              <w:r>
                <w:rPr>
                  <w:rFonts w:hint="eastAsia"/>
                  <w:bCs/>
                  <w:iCs/>
                </w:rPr>
                <w:t>+</w:t>
              </w:r>
              <w:r>
                <w:rPr>
                  <w:bCs/>
                  <w:iCs/>
                </w:rPr>
                <w:t>奖金</w:t>
              </w:r>
            </w:ins>
          </w:p>
          <w:p w:rsidR="00997F68" w:rsidRPr="005836BE" w:rsidRDefault="00997F68" w:rsidP="003D19F0">
            <w:pPr>
              <w:rPr>
                <w:ins w:id="8160" w:author="Microsoft" w:date="2016-04-21T10:33:00Z"/>
                <w:bCs/>
                <w:iCs/>
              </w:rPr>
            </w:pPr>
          </w:p>
        </w:tc>
      </w:tr>
    </w:tbl>
    <w:p w:rsidR="005055A9" w:rsidRPr="00235D80" w:rsidRDefault="005055A9">
      <w:pPr>
        <w:pStyle w:val="a0"/>
        <w:rPr>
          <w:ins w:id="8161" w:author="Microsoft" w:date="2016-04-07T13:54:00Z"/>
        </w:rPr>
        <w:pPrChange w:id="8162" w:author="Microsoft" w:date="2016-04-21T10:33:00Z">
          <w:pPr>
            <w:pStyle w:val="2"/>
          </w:pPr>
        </w:pPrChange>
      </w:pPr>
    </w:p>
    <w:p w:rsidR="005055A9" w:rsidRPr="003C5CF1" w:rsidRDefault="005055A9">
      <w:pPr>
        <w:pStyle w:val="a0"/>
        <w:rPr>
          <w:ins w:id="8163" w:author="Microsoft" w:date="2016-04-07T13:54:00Z"/>
        </w:rPr>
        <w:pPrChange w:id="8164" w:author="Microsoft" w:date="2016-04-07T13:54:00Z">
          <w:pPr>
            <w:pStyle w:val="2"/>
          </w:pPr>
        </w:pPrChange>
      </w:pPr>
    </w:p>
    <w:p w:rsidR="005055A9" w:rsidRDefault="005055A9">
      <w:pPr>
        <w:pStyle w:val="1"/>
        <w:rPr>
          <w:ins w:id="8165" w:author="Microsoft" w:date="2016-04-21T10:19:00Z"/>
        </w:rPr>
        <w:sectPr w:rsidR="005055A9" w:rsidSect="005055A9">
          <w:pgSz w:w="11906" w:h="16838"/>
          <w:pgMar w:top="1440" w:right="1134" w:bottom="1440" w:left="1797" w:header="851" w:footer="992" w:gutter="0"/>
          <w:cols w:space="425"/>
          <w:docGrid w:linePitch="312"/>
        </w:sectPr>
      </w:pPr>
    </w:p>
    <w:p w:rsidR="00B40D9D" w:rsidRDefault="005055A9">
      <w:pPr>
        <w:pStyle w:val="1"/>
      </w:pPr>
      <w:r>
        <w:rPr>
          <w:rFonts w:hint="eastAsia"/>
        </w:rPr>
        <w:lastRenderedPageBreak/>
        <w:t>附件</w:t>
      </w:r>
      <w:bookmarkEnd w:id="7739"/>
    </w:p>
    <w:p w:rsidR="00B40D9D" w:rsidRDefault="00B40D9D" w:rsidP="00B40D9D">
      <w:pPr>
        <w:pStyle w:val="2"/>
      </w:pPr>
      <w:bookmarkStart w:id="8166" w:name="_Toc447205957"/>
      <w:r>
        <w:rPr>
          <w:rFonts w:hint="eastAsia"/>
        </w:rPr>
        <w:t>箱签</w:t>
      </w:r>
      <w:r>
        <w:t>，盒签</w:t>
      </w:r>
      <w:r>
        <w:rPr>
          <w:rFonts w:hint="eastAsia"/>
        </w:rPr>
        <w:t>条形码</w:t>
      </w:r>
      <w:r>
        <w:t>分解</w:t>
      </w:r>
      <w:bookmarkEnd w:id="8166"/>
    </w:p>
    <w:p w:rsidR="00B40D9D" w:rsidRDefault="00B40D9D" w:rsidP="00B40D9D">
      <w:pPr>
        <w:pStyle w:val="a0"/>
      </w:pPr>
      <w:r>
        <w:rPr>
          <w:rFonts w:hint="eastAsia"/>
        </w:rPr>
        <w:t>箱签</w:t>
      </w:r>
      <w:r>
        <w:t>扫描结果列表：</w:t>
      </w:r>
    </w:p>
    <w:p w:rsidR="00B40D9D" w:rsidRDefault="00B40D9D" w:rsidP="0062263C">
      <w:pPr>
        <w:pStyle w:val="a0"/>
        <w:ind w:leftChars="-270" w:left="-426" w:hangingChars="67" w:hanging="141"/>
      </w:pPr>
      <w:r>
        <w:rPr>
          <w:noProof/>
          <w:lang w:bidi="km-KH"/>
        </w:rPr>
        <w:drawing>
          <wp:inline distT="0" distB="0" distL="0" distR="0">
            <wp:extent cx="9152092" cy="1347582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97456" cy="135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9D" w:rsidRDefault="00B40D9D" w:rsidP="00B40D9D">
      <w:pPr>
        <w:pStyle w:val="a0"/>
      </w:pPr>
      <w:r>
        <w:rPr>
          <w:rFonts w:hint="eastAsia"/>
        </w:rPr>
        <w:t>盒签</w:t>
      </w:r>
      <w:r>
        <w:t>扫描结果列表：</w:t>
      </w:r>
    </w:p>
    <w:p w:rsidR="00DB4D25" w:rsidRDefault="00B40D9D">
      <w:pPr>
        <w:pStyle w:val="a0"/>
        <w:ind w:leftChars="-270" w:left="-567" w:firstLineChars="0" w:firstLine="0"/>
        <w:rPr>
          <w:ins w:id="8167" w:author="Microsoft" w:date="2015-09-23T16:50:00Z"/>
        </w:rPr>
        <w:sectPr w:rsidR="00DB4D25" w:rsidSect="00D66717">
          <w:pgSz w:w="16838" w:h="11906" w:orient="landscape"/>
          <w:pgMar w:top="1797" w:right="1440" w:bottom="1134" w:left="1440" w:header="851" w:footer="992" w:gutter="0"/>
          <w:cols w:space="425"/>
          <w:docGrid w:linePitch="312"/>
          <w:sectPrChange w:id="8168" w:author="Microsoft" w:date="2016-04-21T10:19:00Z">
            <w:sectPr w:rsidR="00DB4D25" w:rsidSect="00D66717">
              <w:pgSz w:w="11906" w:h="16838" w:orient="portrait"/>
              <w:pgMar w:top="1440" w:right="1134" w:bottom="1440" w:left="1797" w:header="851" w:footer="992" w:gutter="0"/>
            </w:sectPr>
          </w:sectPrChange>
        </w:sectPr>
      </w:pPr>
      <w:r>
        <w:rPr>
          <w:noProof/>
          <w:lang w:bidi="km-KH"/>
        </w:rPr>
        <w:drawing>
          <wp:inline distT="0" distB="0" distL="0" distR="0">
            <wp:extent cx="9498390" cy="849663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94969" cy="87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9D" w:rsidRPr="00B40D9D" w:rsidDel="00D66717" w:rsidRDefault="00B40D9D">
      <w:pPr>
        <w:rPr>
          <w:del w:id="8169" w:author="Microsoft" w:date="2016-04-21T10:26:00Z"/>
        </w:rPr>
        <w:pPrChange w:id="8170" w:author="Microsoft" w:date="2016-04-21T10:26:00Z">
          <w:pPr>
            <w:pStyle w:val="a0"/>
            <w:ind w:leftChars="-270" w:left="-567" w:firstLineChars="0" w:firstLine="0"/>
          </w:pPr>
        </w:pPrChange>
      </w:pPr>
    </w:p>
    <w:p w:rsidR="00B40D9D" w:rsidRDefault="00B40D9D" w:rsidP="00B40D9D">
      <w:pPr>
        <w:pStyle w:val="2"/>
      </w:pPr>
      <w:bookmarkStart w:id="8171" w:name="_Toc447205958"/>
      <w:r>
        <w:rPr>
          <w:rFonts w:hint="eastAsia"/>
        </w:rPr>
        <w:t>各</w:t>
      </w:r>
      <w:r>
        <w:t>流程图</w:t>
      </w:r>
      <w:bookmarkEnd w:id="8171"/>
    </w:p>
    <w:p w:rsidR="00B40D9D" w:rsidRDefault="00B40D9D" w:rsidP="00B40D9D">
      <w:pPr>
        <w:pStyle w:val="a0"/>
      </w:pPr>
      <w:r>
        <w:object w:dxaOrig="5580" w:dyaOrig="10801">
          <v:shape id="_x0000_i1027" type="#_x0000_t75" style="width:278.5pt;height:540pt" o:ole="">
            <v:imagedata r:id="rId18" o:title=""/>
          </v:shape>
          <o:OLEObject Type="Embed" ProgID="Visio.Drawing.15" ShapeID="_x0000_i1027" DrawAspect="Content" ObjectID="_1531570245" r:id="rId19"/>
        </w:object>
      </w:r>
    </w:p>
    <w:p w:rsidR="00994B3F" w:rsidRPr="0072538C" w:rsidRDefault="00B40D9D" w:rsidP="0072538C">
      <w:pPr>
        <w:pStyle w:val="a0"/>
        <w:ind w:leftChars="-67" w:hangingChars="67" w:hanging="141"/>
        <w:rPr>
          <w:ins w:id="8172" w:author="Microsoft" w:date="2015-09-23T16:50:00Z"/>
        </w:rPr>
        <w:sectPr w:rsidR="00994B3F" w:rsidRPr="0072538C" w:rsidSect="00D66717">
          <w:pgSz w:w="11906" w:h="16838"/>
          <w:pgMar w:top="1440" w:right="1134" w:bottom="1440" w:left="1797" w:header="851" w:footer="992" w:gutter="0"/>
          <w:cols w:space="425"/>
          <w:docGrid w:linePitch="312"/>
        </w:sectPr>
      </w:pPr>
      <w:r>
        <w:object w:dxaOrig="9916" w:dyaOrig="13470">
          <v:shape id="_x0000_i1028" type="#_x0000_t75" style="width:456.5pt;height:617pt" o:ole="">
            <v:imagedata r:id="rId20" o:title=""/>
          </v:shape>
          <o:OLEObject Type="Embed" ProgID="Visio.Drawing.15" ShapeID="_x0000_i1028" DrawAspect="Content" ObjectID="_1531570246" r:id="rId21"/>
        </w:object>
      </w:r>
    </w:p>
    <w:p w:rsidR="0072538C" w:rsidRDefault="00994B3F" w:rsidP="0072538C">
      <w:pPr>
        <w:pStyle w:val="a0"/>
        <w:ind w:firstLineChars="0" w:firstLine="0"/>
        <w:sectPr w:rsidR="0072538C" w:rsidSect="00D66717">
          <w:pgSz w:w="16838" w:h="11906" w:orient="landscape"/>
          <w:pgMar w:top="1797" w:right="1440" w:bottom="1134" w:left="1440" w:header="851" w:footer="992" w:gutter="0"/>
          <w:cols w:space="425"/>
          <w:docGrid w:linePitch="312"/>
        </w:sectPr>
      </w:pPr>
      <w:r>
        <w:object w:dxaOrig="14220" w:dyaOrig="9795">
          <v:shape id="_x0000_i1029" type="#_x0000_t75" style="width:694.5pt;height:386.5pt" o:ole="">
            <v:imagedata r:id="rId22" o:title=""/>
          </v:shape>
          <o:OLEObject Type="Embed" ProgID="Visio.Drawing.15" ShapeID="_x0000_i1029" DrawAspect="Content" ObjectID="_1531570247" r:id="rId23"/>
        </w:object>
      </w:r>
    </w:p>
    <w:p w:rsidR="0072538C" w:rsidRDefault="00A33400" w:rsidP="00A33400">
      <w:pPr>
        <w:pStyle w:val="a0"/>
        <w:ind w:left="315" w:hangingChars="150" w:hanging="315"/>
        <w:sectPr w:rsidR="0072538C" w:rsidSect="00D66717">
          <w:pgSz w:w="11906" w:h="16838" w:orient="portrait"/>
          <w:pgMar w:top="1440" w:right="1134" w:bottom="1440" w:left="1797" w:header="851" w:footer="992" w:gutter="0"/>
          <w:cols w:space="425"/>
          <w:docGrid w:linePitch="312"/>
          <w:sectPrChange w:id="8173" w:author="Microsoft" w:date="2016-04-21T10:26:00Z">
            <w:sectPr w:rsidR="0072538C" w:rsidSect="00D66717">
              <w:pgSz w:w="16838" w:h="11906" w:orient="landscape"/>
              <w:pgMar w:top="1797" w:right="1440" w:bottom="1134" w:left="1440" w:header="851" w:footer="992" w:gutter="0"/>
            </w:sectPr>
          </w:sectPrChange>
        </w:sectPr>
      </w:pPr>
      <w:r>
        <w:lastRenderedPageBreak/>
        <w:t xml:space="preserve"> </w:t>
      </w:r>
      <w:r w:rsidR="00D66717">
        <w:object w:dxaOrig="10935" w:dyaOrig="9990">
          <v:shape id="_x0000_i1030" type="#_x0000_t75" style="width:437.5pt;height:541.5pt" o:ole="">
            <v:imagedata r:id="rId24" o:title=""/>
          </v:shape>
          <o:OLEObject Type="Embed" ProgID="Visio.Drawing.15" ShapeID="_x0000_i1030" DrawAspect="Content" ObjectID="_1531570248" r:id="rId25"/>
        </w:object>
      </w:r>
    </w:p>
    <w:p w:rsidR="004E4B4F" w:rsidRDefault="00B40D9D" w:rsidP="00B40D9D">
      <w:pPr>
        <w:pStyle w:val="a0"/>
        <w:ind w:leftChars="-67" w:hangingChars="67" w:hanging="141"/>
        <w:sectPr w:rsidR="004E4B4F" w:rsidSect="00864A4F">
          <w:pgSz w:w="16838" w:h="11906" w:orient="landscape"/>
          <w:pgMar w:top="1797" w:right="1440" w:bottom="1134" w:left="1440" w:header="851" w:footer="992" w:gutter="0"/>
          <w:cols w:space="425"/>
          <w:docGrid w:linePitch="312"/>
        </w:sectPr>
      </w:pPr>
      <w:r>
        <w:object w:dxaOrig="13140" w:dyaOrig="10170">
          <v:shape id="_x0000_i1031" type="#_x0000_t75" style="width:650.5pt;height:402pt" o:ole="">
            <v:imagedata r:id="rId26" o:title=""/>
          </v:shape>
          <o:OLEObject Type="Embed" ProgID="Visio.Drawing.15" ShapeID="_x0000_i1031" DrawAspect="Content" ObjectID="_1531570249" r:id="rId27"/>
        </w:object>
      </w:r>
    </w:p>
    <w:p w:rsidR="00994B3F" w:rsidRDefault="00994B3F" w:rsidP="004E4B4F">
      <w:pPr>
        <w:pStyle w:val="a0"/>
        <w:ind w:leftChars="-202" w:hangingChars="202" w:hanging="424"/>
        <w:rPr>
          <w:ins w:id="8174" w:author="Microsoft" w:date="2015-09-23T16:51:00Z"/>
        </w:rPr>
        <w:sectPr w:rsidR="00994B3F" w:rsidSect="00D66717">
          <w:pgSz w:w="11906" w:h="16838"/>
          <w:pgMar w:top="1440" w:right="1134" w:bottom="1440" w:left="1797" w:header="851" w:footer="992" w:gutter="0"/>
          <w:cols w:space="425"/>
          <w:docGrid w:linePitch="312"/>
        </w:sectPr>
      </w:pPr>
      <w:r>
        <w:object w:dxaOrig="9285" w:dyaOrig="11835">
          <v:shape id="_x0000_i1032" type="#_x0000_t75" style="width:475pt;height:605pt" o:ole="">
            <v:imagedata r:id="rId28" o:title=""/>
          </v:shape>
          <o:OLEObject Type="Embed" ProgID="Visio.Drawing.15" ShapeID="_x0000_i1032" DrawAspect="Content" ObjectID="_1531570250" r:id="rId29"/>
        </w:object>
      </w:r>
    </w:p>
    <w:p w:rsidR="00994B3F" w:rsidRDefault="0021383C" w:rsidP="00994B3F">
      <w:pPr>
        <w:pStyle w:val="a0"/>
        <w:ind w:leftChars="-202" w:rightChars="-46" w:right="-97" w:hangingChars="202" w:hanging="424"/>
        <w:rPr>
          <w:ins w:id="8175" w:author="Microsoft" w:date="2015-09-23T16:52:00Z"/>
        </w:rPr>
        <w:sectPr w:rsidR="00994B3F" w:rsidSect="00D66717">
          <w:pgSz w:w="11906" w:h="16838"/>
          <w:pgMar w:top="1440" w:right="1134" w:bottom="1440" w:left="1797" w:header="851" w:footer="992" w:gutter="0"/>
          <w:cols w:space="425"/>
          <w:docGrid w:linePitch="312"/>
        </w:sectPr>
      </w:pPr>
      <w:r>
        <w:rPr>
          <w:noProof/>
        </w:rPr>
        <w:lastRenderedPageBreak/>
        <w:object w:dxaOrig="1440" w:dyaOrig="1440">
          <v:shape id="_x0000_s1035" type="#_x0000_t75" style="position:absolute;left:0;text-align:left;margin-left:0;margin-top:0;width:303.75pt;height:615.75pt;z-index:251659264;mso-position-horizontal:left">
            <v:imagedata r:id="rId30" o:title=""/>
            <w10:wrap type="square" side="right"/>
          </v:shape>
          <o:OLEObject Type="Embed" ProgID="Visio.Drawing.15" ShapeID="_x0000_s1035" DrawAspect="Content" ObjectID="_1531570252" r:id="rId31"/>
        </w:object>
      </w:r>
      <w:r w:rsidR="00994B3F">
        <w:br w:type="textWrapping" w:clear="all"/>
      </w:r>
    </w:p>
    <w:p w:rsidR="00994B3F" w:rsidDel="00994B3F" w:rsidRDefault="00994B3F">
      <w:pPr>
        <w:widowControl/>
        <w:spacing w:before="0" w:after="0"/>
        <w:jc w:val="left"/>
        <w:rPr>
          <w:del w:id="8176" w:author="Microsoft" w:date="2015-09-23T16:56:00Z"/>
        </w:rPr>
      </w:pPr>
      <w:r>
        <w:object w:dxaOrig="6015" w:dyaOrig="7786">
          <v:shape id="_x0000_i1033" type="#_x0000_t75" style="width:420.5pt;height:498.5pt" o:ole="">
            <v:imagedata r:id="rId32" o:title=""/>
          </v:shape>
          <o:OLEObject Type="Embed" ProgID="Visio.Drawing.15" ShapeID="_x0000_i1033" DrawAspect="Content" ObjectID="_1531570251" r:id="rId33"/>
        </w:object>
      </w:r>
    </w:p>
    <w:p w:rsidR="00B40D9D" w:rsidRPr="00B40D9D" w:rsidRDefault="00B40D9D" w:rsidP="00994B3F">
      <w:pPr>
        <w:widowControl/>
        <w:spacing w:before="0" w:after="0"/>
        <w:jc w:val="left"/>
      </w:pPr>
    </w:p>
    <w:sectPr w:rsidR="00B40D9D" w:rsidRPr="00B40D9D" w:rsidSect="00235D80">
      <w:pgSz w:w="11906" w:h="16838"/>
      <w:pgMar w:top="1440" w:right="1134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83C" w:rsidRDefault="0021383C" w:rsidP="00B47348">
      <w:pPr>
        <w:spacing w:before="0" w:after="0"/>
      </w:pPr>
      <w:r>
        <w:separator/>
      </w:r>
    </w:p>
  </w:endnote>
  <w:endnote w:type="continuationSeparator" w:id="0">
    <w:p w:rsidR="0021383C" w:rsidRDefault="0021383C" w:rsidP="00B4734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5152053"/>
      <w:docPartObj>
        <w:docPartGallery w:val="Page Numbers (Bottom of Page)"/>
        <w:docPartUnique/>
      </w:docPartObj>
    </w:sdtPr>
    <w:sdtEndPr/>
    <w:sdtContent>
      <w:p w:rsidR="001954FB" w:rsidRDefault="001954F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20B5" w:rsidRPr="004420B5">
          <w:rPr>
            <w:noProof/>
            <w:lang w:val="zh-CN"/>
          </w:rPr>
          <w:t>141</w:t>
        </w:r>
        <w:r>
          <w:rPr>
            <w:noProof/>
            <w:lang w:val="zh-CN"/>
          </w:rPr>
          <w:fldChar w:fldCharType="end"/>
        </w:r>
      </w:p>
    </w:sdtContent>
  </w:sdt>
  <w:p w:rsidR="001954FB" w:rsidRDefault="001954F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83C" w:rsidRDefault="0021383C" w:rsidP="00B47348">
      <w:pPr>
        <w:spacing w:before="0" w:after="0"/>
      </w:pPr>
      <w:r>
        <w:separator/>
      </w:r>
    </w:p>
  </w:footnote>
  <w:footnote w:type="continuationSeparator" w:id="0">
    <w:p w:rsidR="0021383C" w:rsidRDefault="0021383C" w:rsidP="00B4734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4FB" w:rsidRDefault="001954FB" w:rsidP="00C0119E">
    <w:pPr>
      <w:pStyle w:val="a4"/>
    </w:pPr>
    <w:r>
      <w:rPr>
        <w:rFonts w:hint="eastAsia"/>
      </w:rPr>
      <w:t>华彩</w:t>
    </w:r>
    <w:r>
      <w:t>控股有限</w:t>
    </w:r>
    <w:r>
      <w:rPr>
        <w:rFonts w:hint="eastAsia"/>
      </w:rPr>
      <w:t>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A0D37"/>
    <w:multiLevelType w:val="hybridMultilevel"/>
    <w:tmpl w:val="13784284"/>
    <w:lvl w:ilvl="0" w:tplc="93E4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D254B5"/>
    <w:multiLevelType w:val="hybridMultilevel"/>
    <w:tmpl w:val="CC5EB4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3225114"/>
    <w:multiLevelType w:val="hybridMultilevel"/>
    <w:tmpl w:val="5E9C06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5275A50"/>
    <w:multiLevelType w:val="hybridMultilevel"/>
    <w:tmpl w:val="6C6CF4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5F41E7D"/>
    <w:multiLevelType w:val="hybridMultilevel"/>
    <w:tmpl w:val="CC1E10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6470989"/>
    <w:multiLevelType w:val="hybridMultilevel"/>
    <w:tmpl w:val="135E6E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7475C9A"/>
    <w:multiLevelType w:val="hybridMultilevel"/>
    <w:tmpl w:val="DA9AD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9FC2DD5"/>
    <w:multiLevelType w:val="hybridMultilevel"/>
    <w:tmpl w:val="059CA4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C276086"/>
    <w:multiLevelType w:val="hybridMultilevel"/>
    <w:tmpl w:val="D5FA8C38"/>
    <w:lvl w:ilvl="0" w:tplc="DDDCDE5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lang w:eastAsia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E516255"/>
    <w:multiLevelType w:val="hybridMultilevel"/>
    <w:tmpl w:val="218C7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0FF67F25"/>
    <w:multiLevelType w:val="multilevel"/>
    <w:tmpl w:val="C23CF18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eastAsia="宋体" w:hint="eastAsia"/>
        <w:b/>
        <w:i w:val="0"/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eastAsia="宋体" w:hint="eastAsia"/>
        <w:b/>
        <w:i w:val="0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color w:val="auto"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120A2F80"/>
    <w:multiLevelType w:val="hybridMultilevel"/>
    <w:tmpl w:val="36ACC1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21C7043"/>
    <w:multiLevelType w:val="hybridMultilevel"/>
    <w:tmpl w:val="342028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6DC23FD"/>
    <w:multiLevelType w:val="hybridMultilevel"/>
    <w:tmpl w:val="D28E0E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BB58D5"/>
    <w:multiLevelType w:val="hybridMultilevel"/>
    <w:tmpl w:val="F67EF70E"/>
    <w:lvl w:ilvl="0" w:tplc="2CC8605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3BABC7C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89CE3C2E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25C20A92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1CE81A0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787CC588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A218EF4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92181796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1A0A58F2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1CAD59B0"/>
    <w:multiLevelType w:val="hybridMultilevel"/>
    <w:tmpl w:val="EEE0BE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1EC63CC5"/>
    <w:multiLevelType w:val="hybridMultilevel"/>
    <w:tmpl w:val="24426D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1BF4459"/>
    <w:multiLevelType w:val="hybridMultilevel"/>
    <w:tmpl w:val="A0C2B0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6832FF2"/>
    <w:multiLevelType w:val="hybridMultilevel"/>
    <w:tmpl w:val="6B16C7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286F72F0"/>
    <w:multiLevelType w:val="hybridMultilevel"/>
    <w:tmpl w:val="A78AD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9543184"/>
    <w:multiLevelType w:val="hybridMultilevel"/>
    <w:tmpl w:val="C256E0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29E8542C"/>
    <w:multiLevelType w:val="hybridMultilevel"/>
    <w:tmpl w:val="21227FBC"/>
    <w:lvl w:ilvl="0" w:tplc="DDB4FA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C2D0807"/>
    <w:multiLevelType w:val="hybridMultilevel"/>
    <w:tmpl w:val="6D666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2FF7520D"/>
    <w:multiLevelType w:val="hybridMultilevel"/>
    <w:tmpl w:val="F86A92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18F6A5C"/>
    <w:multiLevelType w:val="hybridMultilevel"/>
    <w:tmpl w:val="B9EE7B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319B5624"/>
    <w:multiLevelType w:val="hybridMultilevel"/>
    <w:tmpl w:val="7CC4E72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330A4418"/>
    <w:multiLevelType w:val="hybridMultilevel"/>
    <w:tmpl w:val="37D42D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33656319"/>
    <w:multiLevelType w:val="hybridMultilevel"/>
    <w:tmpl w:val="BB147C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34626136"/>
    <w:multiLevelType w:val="hybridMultilevel"/>
    <w:tmpl w:val="1AEC3B24"/>
    <w:lvl w:ilvl="0" w:tplc="DDDCDE5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lang w:eastAsia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349044F7"/>
    <w:multiLevelType w:val="hybridMultilevel"/>
    <w:tmpl w:val="171043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356657EC"/>
    <w:multiLevelType w:val="hybridMultilevel"/>
    <w:tmpl w:val="A3B6F9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36DA794D"/>
    <w:multiLevelType w:val="hybridMultilevel"/>
    <w:tmpl w:val="8E8AA74A"/>
    <w:lvl w:ilvl="0" w:tplc="0409000D">
      <w:start w:val="1"/>
      <w:numFmt w:val="bullet"/>
      <w:lvlText w:val="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2">
    <w:nsid w:val="37C117C5"/>
    <w:multiLevelType w:val="hybridMultilevel"/>
    <w:tmpl w:val="C19647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3ABD135F"/>
    <w:multiLevelType w:val="hybridMultilevel"/>
    <w:tmpl w:val="ACFA6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3AFD3D6C"/>
    <w:multiLevelType w:val="hybridMultilevel"/>
    <w:tmpl w:val="202824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3B2821C1"/>
    <w:multiLevelType w:val="hybridMultilevel"/>
    <w:tmpl w:val="5C1057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3B945AAD"/>
    <w:multiLevelType w:val="hybridMultilevel"/>
    <w:tmpl w:val="BCC0C9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3D3C79E9"/>
    <w:multiLevelType w:val="hybridMultilevel"/>
    <w:tmpl w:val="89D64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3D454060"/>
    <w:multiLevelType w:val="hybridMultilevel"/>
    <w:tmpl w:val="7FE4D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3E3950E2"/>
    <w:multiLevelType w:val="hybridMultilevel"/>
    <w:tmpl w:val="6B1EBA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3EE221D6"/>
    <w:multiLevelType w:val="hybridMultilevel"/>
    <w:tmpl w:val="7F9A94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40286DE7"/>
    <w:multiLevelType w:val="hybridMultilevel"/>
    <w:tmpl w:val="17B61A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412C0420"/>
    <w:multiLevelType w:val="hybridMultilevel"/>
    <w:tmpl w:val="E59408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44BF04F4"/>
    <w:multiLevelType w:val="hybridMultilevel"/>
    <w:tmpl w:val="A1AA8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453B188F"/>
    <w:multiLevelType w:val="hybridMultilevel"/>
    <w:tmpl w:val="B9520B16"/>
    <w:lvl w:ilvl="0" w:tplc="04090003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5">
    <w:nsid w:val="454829F3"/>
    <w:multiLevelType w:val="hybridMultilevel"/>
    <w:tmpl w:val="1020F3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45C30F65"/>
    <w:multiLevelType w:val="hybridMultilevel"/>
    <w:tmpl w:val="785271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47F005C8"/>
    <w:multiLevelType w:val="hybridMultilevel"/>
    <w:tmpl w:val="E53E1B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49227446"/>
    <w:multiLevelType w:val="hybridMultilevel"/>
    <w:tmpl w:val="04CC87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49DC325D"/>
    <w:multiLevelType w:val="hybridMultilevel"/>
    <w:tmpl w:val="BF6C0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>
    <w:nsid w:val="4D050277"/>
    <w:multiLevelType w:val="hybridMultilevel"/>
    <w:tmpl w:val="73421C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4E6706F7"/>
    <w:multiLevelType w:val="hybridMultilevel"/>
    <w:tmpl w:val="F190D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>
    <w:nsid w:val="505E63D7"/>
    <w:multiLevelType w:val="hybridMultilevel"/>
    <w:tmpl w:val="73529D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>
    <w:nsid w:val="509361D3"/>
    <w:multiLevelType w:val="hybridMultilevel"/>
    <w:tmpl w:val="90B610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>
    <w:nsid w:val="52A559AA"/>
    <w:multiLevelType w:val="hybridMultilevel"/>
    <w:tmpl w:val="F2FC38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>
    <w:nsid w:val="545C0D9D"/>
    <w:multiLevelType w:val="hybridMultilevel"/>
    <w:tmpl w:val="EA80C0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6">
    <w:nsid w:val="54A5024D"/>
    <w:multiLevelType w:val="hybridMultilevel"/>
    <w:tmpl w:val="CEAE86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7">
    <w:nsid w:val="560C4A08"/>
    <w:multiLevelType w:val="hybridMultilevel"/>
    <w:tmpl w:val="B9A6C9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>
    <w:nsid w:val="568160FC"/>
    <w:multiLevelType w:val="hybridMultilevel"/>
    <w:tmpl w:val="D72A00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>
    <w:nsid w:val="578B3783"/>
    <w:multiLevelType w:val="hybridMultilevel"/>
    <w:tmpl w:val="CF1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>
    <w:nsid w:val="5AE43149"/>
    <w:multiLevelType w:val="hybridMultilevel"/>
    <w:tmpl w:val="F1DAC8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>
    <w:nsid w:val="5C0C6F5E"/>
    <w:multiLevelType w:val="hybridMultilevel"/>
    <w:tmpl w:val="0E1EE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>
    <w:nsid w:val="5F017548"/>
    <w:multiLevelType w:val="hybridMultilevel"/>
    <w:tmpl w:val="5C4C51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>
    <w:nsid w:val="5F3304B3"/>
    <w:multiLevelType w:val="hybridMultilevel"/>
    <w:tmpl w:val="F84891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>
    <w:nsid w:val="60CC3DE1"/>
    <w:multiLevelType w:val="hybridMultilevel"/>
    <w:tmpl w:val="6240CD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>
    <w:nsid w:val="62146307"/>
    <w:multiLevelType w:val="hybridMultilevel"/>
    <w:tmpl w:val="F32C87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>
    <w:nsid w:val="65BE7123"/>
    <w:multiLevelType w:val="hybridMultilevel"/>
    <w:tmpl w:val="490E15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>
    <w:nsid w:val="695065EF"/>
    <w:multiLevelType w:val="hybridMultilevel"/>
    <w:tmpl w:val="97087C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>
    <w:nsid w:val="69A36667"/>
    <w:multiLevelType w:val="hybridMultilevel"/>
    <w:tmpl w:val="6090F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>
    <w:nsid w:val="69D60C5D"/>
    <w:multiLevelType w:val="hybridMultilevel"/>
    <w:tmpl w:val="5AC24B1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0">
    <w:nsid w:val="6DB808E0"/>
    <w:multiLevelType w:val="hybridMultilevel"/>
    <w:tmpl w:val="7438F7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>
    <w:nsid w:val="6F322A38"/>
    <w:multiLevelType w:val="hybridMultilevel"/>
    <w:tmpl w:val="5636F1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>
    <w:nsid w:val="7008331F"/>
    <w:multiLevelType w:val="hybridMultilevel"/>
    <w:tmpl w:val="B720E8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>
    <w:nsid w:val="70610540"/>
    <w:multiLevelType w:val="hybridMultilevel"/>
    <w:tmpl w:val="26B41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>
    <w:nsid w:val="710C3072"/>
    <w:multiLevelType w:val="hybridMultilevel"/>
    <w:tmpl w:val="84AE82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>
    <w:nsid w:val="71D30245"/>
    <w:multiLevelType w:val="hybridMultilevel"/>
    <w:tmpl w:val="514423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>
    <w:nsid w:val="723F2503"/>
    <w:multiLevelType w:val="hybridMultilevel"/>
    <w:tmpl w:val="1C02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>
    <w:nsid w:val="72480DFC"/>
    <w:multiLevelType w:val="hybridMultilevel"/>
    <w:tmpl w:val="2BB8A0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>
    <w:nsid w:val="72986FD0"/>
    <w:multiLevelType w:val="hybridMultilevel"/>
    <w:tmpl w:val="2FDC64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>
    <w:nsid w:val="72AF6F05"/>
    <w:multiLevelType w:val="hybridMultilevel"/>
    <w:tmpl w:val="9F3A25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0">
    <w:nsid w:val="72D76CD7"/>
    <w:multiLevelType w:val="hybridMultilevel"/>
    <w:tmpl w:val="A82076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1">
    <w:nsid w:val="730563D6"/>
    <w:multiLevelType w:val="hybridMultilevel"/>
    <w:tmpl w:val="ACF843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2">
    <w:nsid w:val="73B664EF"/>
    <w:multiLevelType w:val="hybridMultilevel"/>
    <w:tmpl w:val="6D70D8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3">
    <w:nsid w:val="74483500"/>
    <w:multiLevelType w:val="hybridMultilevel"/>
    <w:tmpl w:val="7D0E0FAA"/>
    <w:lvl w:ilvl="0" w:tplc="8904F3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77165FD9"/>
    <w:multiLevelType w:val="hybridMultilevel"/>
    <w:tmpl w:val="A5C2A3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>
    <w:nsid w:val="7A8C3063"/>
    <w:multiLevelType w:val="hybridMultilevel"/>
    <w:tmpl w:val="91BA00AE"/>
    <w:lvl w:ilvl="0" w:tplc="D96EE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7AF97EFC"/>
    <w:multiLevelType w:val="hybridMultilevel"/>
    <w:tmpl w:val="14681A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7">
    <w:nsid w:val="7B04158B"/>
    <w:multiLevelType w:val="hybridMultilevel"/>
    <w:tmpl w:val="4BEAE7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>
    <w:nsid w:val="7B7D4249"/>
    <w:multiLevelType w:val="hybridMultilevel"/>
    <w:tmpl w:val="72128F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9">
    <w:nsid w:val="7CD122A7"/>
    <w:multiLevelType w:val="hybridMultilevel"/>
    <w:tmpl w:val="2BB4F8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55"/>
  </w:num>
  <w:num w:numId="3">
    <w:abstractNumId w:val="82"/>
  </w:num>
  <w:num w:numId="4">
    <w:abstractNumId w:val="46"/>
  </w:num>
  <w:num w:numId="5">
    <w:abstractNumId w:val="2"/>
  </w:num>
  <w:num w:numId="6">
    <w:abstractNumId w:val="74"/>
  </w:num>
  <w:num w:numId="7">
    <w:abstractNumId w:val="3"/>
  </w:num>
  <w:num w:numId="8">
    <w:abstractNumId w:val="41"/>
  </w:num>
  <w:num w:numId="9">
    <w:abstractNumId w:val="33"/>
  </w:num>
  <w:num w:numId="10">
    <w:abstractNumId w:val="68"/>
  </w:num>
  <w:num w:numId="11">
    <w:abstractNumId w:val="84"/>
  </w:num>
  <w:num w:numId="12">
    <w:abstractNumId w:val="38"/>
  </w:num>
  <w:num w:numId="13">
    <w:abstractNumId w:val="23"/>
  </w:num>
  <w:num w:numId="14">
    <w:abstractNumId w:val="8"/>
  </w:num>
  <w:num w:numId="15">
    <w:abstractNumId w:val="28"/>
  </w:num>
  <w:num w:numId="16">
    <w:abstractNumId w:val="85"/>
  </w:num>
  <w:num w:numId="17">
    <w:abstractNumId w:val="62"/>
  </w:num>
  <w:num w:numId="18">
    <w:abstractNumId w:val="64"/>
  </w:num>
  <w:num w:numId="19">
    <w:abstractNumId w:val="53"/>
  </w:num>
  <w:num w:numId="20">
    <w:abstractNumId w:val="11"/>
  </w:num>
  <w:num w:numId="21">
    <w:abstractNumId w:val="24"/>
  </w:num>
  <w:num w:numId="22">
    <w:abstractNumId w:val="22"/>
  </w:num>
  <w:num w:numId="23">
    <w:abstractNumId w:val="56"/>
  </w:num>
  <w:num w:numId="24">
    <w:abstractNumId w:val="9"/>
  </w:num>
  <w:num w:numId="25">
    <w:abstractNumId w:val="20"/>
  </w:num>
  <w:num w:numId="26">
    <w:abstractNumId w:val="51"/>
  </w:num>
  <w:num w:numId="27">
    <w:abstractNumId w:val="7"/>
  </w:num>
  <w:num w:numId="28">
    <w:abstractNumId w:val="76"/>
  </w:num>
  <w:num w:numId="29">
    <w:abstractNumId w:val="75"/>
  </w:num>
  <w:num w:numId="30">
    <w:abstractNumId w:val="15"/>
  </w:num>
  <w:num w:numId="31">
    <w:abstractNumId w:val="29"/>
  </w:num>
  <w:num w:numId="32">
    <w:abstractNumId w:val="72"/>
  </w:num>
  <w:num w:numId="33">
    <w:abstractNumId w:val="50"/>
  </w:num>
  <w:num w:numId="34">
    <w:abstractNumId w:val="49"/>
  </w:num>
  <w:num w:numId="35">
    <w:abstractNumId w:val="61"/>
  </w:num>
  <w:num w:numId="36">
    <w:abstractNumId w:val="54"/>
  </w:num>
  <w:num w:numId="37">
    <w:abstractNumId w:val="36"/>
  </w:num>
  <w:num w:numId="38">
    <w:abstractNumId w:val="81"/>
  </w:num>
  <w:num w:numId="39">
    <w:abstractNumId w:val="21"/>
  </w:num>
  <w:num w:numId="40">
    <w:abstractNumId w:val="0"/>
  </w:num>
  <w:num w:numId="41">
    <w:abstractNumId w:val="26"/>
  </w:num>
  <w:num w:numId="42">
    <w:abstractNumId w:val="63"/>
  </w:num>
  <w:num w:numId="43">
    <w:abstractNumId w:val="60"/>
  </w:num>
  <w:num w:numId="44">
    <w:abstractNumId w:val="78"/>
  </w:num>
  <w:num w:numId="45">
    <w:abstractNumId w:val="43"/>
  </w:num>
  <w:num w:numId="46">
    <w:abstractNumId w:val="86"/>
  </w:num>
  <w:num w:numId="47">
    <w:abstractNumId w:val="6"/>
  </w:num>
  <w:num w:numId="48">
    <w:abstractNumId w:val="30"/>
  </w:num>
  <w:num w:numId="49">
    <w:abstractNumId w:val="1"/>
  </w:num>
  <w:num w:numId="50">
    <w:abstractNumId w:val="27"/>
  </w:num>
  <w:num w:numId="51">
    <w:abstractNumId w:val="48"/>
  </w:num>
  <w:num w:numId="52">
    <w:abstractNumId w:val="80"/>
  </w:num>
  <w:num w:numId="53">
    <w:abstractNumId w:val="35"/>
  </w:num>
  <w:num w:numId="54">
    <w:abstractNumId w:val="70"/>
  </w:num>
  <w:num w:numId="55">
    <w:abstractNumId w:val="16"/>
  </w:num>
  <w:num w:numId="56">
    <w:abstractNumId w:val="57"/>
  </w:num>
  <w:num w:numId="57">
    <w:abstractNumId w:val="39"/>
  </w:num>
  <w:num w:numId="58">
    <w:abstractNumId w:val="13"/>
  </w:num>
  <w:num w:numId="59">
    <w:abstractNumId w:val="5"/>
  </w:num>
  <w:num w:numId="60">
    <w:abstractNumId w:val="17"/>
  </w:num>
  <w:num w:numId="61">
    <w:abstractNumId w:val="66"/>
  </w:num>
  <w:num w:numId="62">
    <w:abstractNumId w:val="88"/>
  </w:num>
  <w:num w:numId="63">
    <w:abstractNumId w:val="45"/>
  </w:num>
  <w:num w:numId="64">
    <w:abstractNumId w:val="12"/>
  </w:num>
  <w:num w:numId="65">
    <w:abstractNumId w:val="31"/>
  </w:num>
  <w:num w:numId="66">
    <w:abstractNumId w:val="18"/>
  </w:num>
  <w:num w:numId="67">
    <w:abstractNumId w:val="77"/>
  </w:num>
  <w:num w:numId="68">
    <w:abstractNumId w:val="67"/>
  </w:num>
  <w:num w:numId="69">
    <w:abstractNumId w:val="4"/>
  </w:num>
  <w:num w:numId="70">
    <w:abstractNumId w:val="32"/>
  </w:num>
  <w:num w:numId="71">
    <w:abstractNumId w:val="83"/>
  </w:num>
  <w:num w:numId="72">
    <w:abstractNumId w:val="40"/>
  </w:num>
  <w:num w:numId="73">
    <w:abstractNumId w:val="19"/>
  </w:num>
  <w:num w:numId="74">
    <w:abstractNumId w:val="79"/>
  </w:num>
  <w:num w:numId="75">
    <w:abstractNumId w:val="59"/>
  </w:num>
  <w:num w:numId="76">
    <w:abstractNumId w:val="52"/>
  </w:num>
  <w:num w:numId="77">
    <w:abstractNumId w:val="42"/>
  </w:num>
  <w:num w:numId="78">
    <w:abstractNumId w:val="73"/>
  </w:num>
  <w:num w:numId="79">
    <w:abstractNumId w:val="34"/>
  </w:num>
  <w:num w:numId="80">
    <w:abstractNumId w:val="71"/>
  </w:num>
  <w:num w:numId="81">
    <w:abstractNumId w:val="65"/>
  </w:num>
  <w:num w:numId="82">
    <w:abstractNumId w:val="89"/>
  </w:num>
  <w:num w:numId="83">
    <w:abstractNumId w:val="47"/>
  </w:num>
  <w:num w:numId="84">
    <w:abstractNumId w:val="37"/>
  </w:num>
  <w:num w:numId="85">
    <w:abstractNumId w:val="58"/>
  </w:num>
  <w:num w:numId="86">
    <w:abstractNumId w:val="14"/>
  </w:num>
  <w:num w:numId="87">
    <w:abstractNumId w:val="87"/>
  </w:num>
  <w:num w:numId="88">
    <w:abstractNumId w:val="44"/>
  </w:num>
  <w:num w:numId="89">
    <w:abstractNumId w:val="25"/>
  </w:num>
  <w:num w:numId="90">
    <w:abstractNumId w:val="69"/>
  </w:num>
  <w:numIdMacAtCleanup w:val="8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">
    <w15:presenceInfo w15:providerId="None" w15:userId="Microsof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BD0"/>
    <w:rsid w:val="0000063A"/>
    <w:rsid w:val="0000315C"/>
    <w:rsid w:val="00003290"/>
    <w:rsid w:val="000042E7"/>
    <w:rsid w:val="00004C48"/>
    <w:rsid w:val="00004EBA"/>
    <w:rsid w:val="000067FA"/>
    <w:rsid w:val="0000782D"/>
    <w:rsid w:val="0001177D"/>
    <w:rsid w:val="0001547F"/>
    <w:rsid w:val="00015FA6"/>
    <w:rsid w:val="00017049"/>
    <w:rsid w:val="0001712B"/>
    <w:rsid w:val="000200D3"/>
    <w:rsid w:val="000201BA"/>
    <w:rsid w:val="00020500"/>
    <w:rsid w:val="00022D54"/>
    <w:rsid w:val="000247EA"/>
    <w:rsid w:val="0002515B"/>
    <w:rsid w:val="000255AC"/>
    <w:rsid w:val="00026E46"/>
    <w:rsid w:val="0002741D"/>
    <w:rsid w:val="00027944"/>
    <w:rsid w:val="00030E4B"/>
    <w:rsid w:val="00031892"/>
    <w:rsid w:val="00031E4C"/>
    <w:rsid w:val="000321AA"/>
    <w:rsid w:val="0003476B"/>
    <w:rsid w:val="0004029E"/>
    <w:rsid w:val="00040DFB"/>
    <w:rsid w:val="0004145E"/>
    <w:rsid w:val="000425B8"/>
    <w:rsid w:val="0004375B"/>
    <w:rsid w:val="00043AF4"/>
    <w:rsid w:val="00044CFE"/>
    <w:rsid w:val="00045024"/>
    <w:rsid w:val="00045876"/>
    <w:rsid w:val="00045E8B"/>
    <w:rsid w:val="000464DC"/>
    <w:rsid w:val="00046A54"/>
    <w:rsid w:val="000473E6"/>
    <w:rsid w:val="00047F56"/>
    <w:rsid w:val="000500CB"/>
    <w:rsid w:val="00050E63"/>
    <w:rsid w:val="000512AA"/>
    <w:rsid w:val="000512D0"/>
    <w:rsid w:val="00051E5F"/>
    <w:rsid w:val="000547B9"/>
    <w:rsid w:val="000549DA"/>
    <w:rsid w:val="00056A19"/>
    <w:rsid w:val="00056A25"/>
    <w:rsid w:val="000630DB"/>
    <w:rsid w:val="00063C90"/>
    <w:rsid w:val="000642C5"/>
    <w:rsid w:val="000661DC"/>
    <w:rsid w:val="00070D70"/>
    <w:rsid w:val="00071746"/>
    <w:rsid w:val="00071AA1"/>
    <w:rsid w:val="00072244"/>
    <w:rsid w:val="00075A0B"/>
    <w:rsid w:val="000803CA"/>
    <w:rsid w:val="00081494"/>
    <w:rsid w:val="000823DB"/>
    <w:rsid w:val="00082567"/>
    <w:rsid w:val="00083041"/>
    <w:rsid w:val="00084141"/>
    <w:rsid w:val="0008547E"/>
    <w:rsid w:val="000859E3"/>
    <w:rsid w:val="0009004B"/>
    <w:rsid w:val="00091AA8"/>
    <w:rsid w:val="00091FB3"/>
    <w:rsid w:val="000929EF"/>
    <w:rsid w:val="00092C46"/>
    <w:rsid w:val="00093B00"/>
    <w:rsid w:val="000A4019"/>
    <w:rsid w:val="000A5988"/>
    <w:rsid w:val="000A5DD7"/>
    <w:rsid w:val="000A6C56"/>
    <w:rsid w:val="000B0ED9"/>
    <w:rsid w:val="000B1FB5"/>
    <w:rsid w:val="000B2D54"/>
    <w:rsid w:val="000B501E"/>
    <w:rsid w:val="000B5681"/>
    <w:rsid w:val="000B66B4"/>
    <w:rsid w:val="000B698E"/>
    <w:rsid w:val="000B7525"/>
    <w:rsid w:val="000B758D"/>
    <w:rsid w:val="000C1DBB"/>
    <w:rsid w:val="000C30B3"/>
    <w:rsid w:val="000C5914"/>
    <w:rsid w:val="000C59B6"/>
    <w:rsid w:val="000C622A"/>
    <w:rsid w:val="000C73F8"/>
    <w:rsid w:val="000C7DC2"/>
    <w:rsid w:val="000D07B9"/>
    <w:rsid w:val="000D1E10"/>
    <w:rsid w:val="000D3C41"/>
    <w:rsid w:val="000D4F43"/>
    <w:rsid w:val="000D5752"/>
    <w:rsid w:val="000D5E76"/>
    <w:rsid w:val="000D6415"/>
    <w:rsid w:val="000E192D"/>
    <w:rsid w:val="000E3003"/>
    <w:rsid w:val="000E31EE"/>
    <w:rsid w:val="000E3A96"/>
    <w:rsid w:val="000E3BA9"/>
    <w:rsid w:val="000E4EB5"/>
    <w:rsid w:val="000E56C7"/>
    <w:rsid w:val="000E7057"/>
    <w:rsid w:val="000F07DE"/>
    <w:rsid w:val="000F0822"/>
    <w:rsid w:val="000F0B9B"/>
    <w:rsid w:val="000F0CFD"/>
    <w:rsid w:val="000F12AC"/>
    <w:rsid w:val="000F1CA2"/>
    <w:rsid w:val="000F2C10"/>
    <w:rsid w:val="0010030D"/>
    <w:rsid w:val="0010237D"/>
    <w:rsid w:val="001035B2"/>
    <w:rsid w:val="00107009"/>
    <w:rsid w:val="00107E3F"/>
    <w:rsid w:val="00113EF8"/>
    <w:rsid w:val="00114A75"/>
    <w:rsid w:val="00114B09"/>
    <w:rsid w:val="00115044"/>
    <w:rsid w:val="00115AEE"/>
    <w:rsid w:val="001178DB"/>
    <w:rsid w:val="00117D5B"/>
    <w:rsid w:val="00122BC5"/>
    <w:rsid w:val="00122E16"/>
    <w:rsid w:val="00122F78"/>
    <w:rsid w:val="001237EB"/>
    <w:rsid w:val="001267A3"/>
    <w:rsid w:val="00127F18"/>
    <w:rsid w:val="0013019F"/>
    <w:rsid w:val="00131744"/>
    <w:rsid w:val="0013448B"/>
    <w:rsid w:val="00135DEF"/>
    <w:rsid w:val="00136C60"/>
    <w:rsid w:val="00136D21"/>
    <w:rsid w:val="00137344"/>
    <w:rsid w:val="00140B8D"/>
    <w:rsid w:val="0014164B"/>
    <w:rsid w:val="00141CED"/>
    <w:rsid w:val="00142622"/>
    <w:rsid w:val="00142D68"/>
    <w:rsid w:val="0014316A"/>
    <w:rsid w:val="0014341C"/>
    <w:rsid w:val="0014375B"/>
    <w:rsid w:val="00143D30"/>
    <w:rsid w:val="00145752"/>
    <w:rsid w:val="00147668"/>
    <w:rsid w:val="001477FF"/>
    <w:rsid w:val="00151226"/>
    <w:rsid w:val="00151744"/>
    <w:rsid w:val="00152DFE"/>
    <w:rsid w:val="00153A0F"/>
    <w:rsid w:val="00153D92"/>
    <w:rsid w:val="001543F1"/>
    <w:rsid w:val="00155482"/>
    <w:rsid w:val="001600C1"/>
    <w:rsid w:val="00160A97"/>
    <w:rsid w:val="00160B75"/>
    <w:rsid w:val="00160D76"/>
    <w:rsid w:val="001634EE"/>
    <w:rsid w:val="00164DEC"/>
    <w:rsid w:val="001655F3"/>
    <w:rsid w:val="001660BC"/>
    <w:rsid w:val="00166362"/>
    <w:rsid w:val="001668F3"/>
    <w:rsid w:val="00166BC7"/>
    <w:rsid w:val="0017228B"/>
    <w:rsid w:val="0017317C"/>
    <w:rsid w:val="00175AD1"/>
    <w:rsid w:val="0018045F"/>
    <w:rsid w:val="00181E8B"/>
    <w:rsid w:val="00181FE2"/>
    <w:rsid w:val="001861CE"/>
    <w:rsid w:val="00187B09"/>
    <w:rsid w:val="00191291"/>
    <w:rsid w:val="00191A5C"/>
    <w:rsid w:val="00191E5D"/>
    <w:rsid w:val="001922A4"/>
    <w:rsid w:val="00192E30"/>
    <w:rsid w:val="00192F00"/>
    <w:rsid w:val="00194081"/>
    <w:rsid w:val="001954FB"/>
    <w:rsid w:val="00196F16"/>
    <w:rsid w:val="001A0883"/>
    <w:rsid w:val="001A1F65"/>
    <w:rsid w:val="001A35C2"/>
    <w:rsid w:val="001A6CD9"/>
    <w:rsid w:val="001A732E"/>
    <w:rsid w:val="001A7562"/>
    <w:rsid w:val="001B67C2"/>
    <w:rsid w:val="001C23E7"/>
    <w:rsid w:val="001C23F0"/>
    <w:rsid w:val="001C3BDC"/>
    <w:rsid w:val="001C4CBD"/>
    <w:rsid w:val="001C4F99"/>
    <w:rsid w:val="001C580C"/>
    <w:rsid w:val="001C6C7F"/>
    <w:rsid w:val="001C7F12"/>
    <w:rsid w:val="001D20B5"/>
    <w:rsid w:val="001D4491"/>
    <w:rsid w:val="001D527D"/>
    <w:rsid w:val="001D599D"/>
    <w:rsid w:val="001D6ACB"/>
    <w:rsid w:val="001E1610"/>
    <w:rsid w:val="001E1C3C"/>
    <w:rsid w:val="001E2A83"/>
    <w:rsid w:val="001E2BF5"/>
    <w:rsid w:val="001E2D23"/>
    <w:rsid w:val="001E4CF4"/>
    <w:rsid w:val="001E4D55"/>
    <w:rsid w:val="001E6351"/>
    <w:rsid w:val="001F0BA1"/>
    <w:rsid w:val="001F0C30"/>
    <w:rsid w:val="001F0F81"/>
    <w:rsid w:val="001F1A89"/>
    <w:rsid w:val="001F41AA"/>
    <w:rsid w:val="001F4EBD"/>
    <w:rsid w:val="001F500D"/>
    <w:rsid w:val="00200037"/>
    <w:rsid w:val="00200C1B"/>
    <w:rsid w:val="00201137"/>
    <w:rsid w:val="00203026"/>
    <w:rsid w:val="00205911"/>
    <w:rsid w:val="00205A68"/>
    <w:rsid w:val="00206EEC"/>
    <w:rsid w:val="00207CE4"/>
    <w:rsid w:val="002106CF"/>
    <w:rsid w:val="002128F6"/>
    <w:rsid w:val="00212C17"/>
    <w:rsid w:val="0021310F"/>
    <w:rsid w:val="0021383C"/>
    <w:rsid w:val="00216B3F"/>
    <w:rsid w:val="002200C2"/>
    <w:rsid w:val="00220B5D"/>
    <w:rsid w:val="00220F46"/>
    <w:rsid w:val="002212FE"/>
    <w:rsid w:val="00222775"/>
    <w:rsid w:val="00224AA4"/>
    <w:rsid w:val="00224DD2"/>
    <w:rsid w:val="00225A87"/>
    <w:rsid w:val="00225F00"/>
    <w:rsid w:val="002272AF"/>
    <w:rsid w:val="0023051E"/>
    <w:rsid w:val="00233A0A"/>
    <w:rsid w:val="00233E7C"/>
    <w:rsid w:val="00234229"/>
    <w:rsid w:val="0023445E"/>
    <w:rsid w:val="002346B6"/>
    <w:rsid w:val="00235D80"/>
    <w:rsid w:val="00236200"/>
    <w:rsid w:val="00236E7C"/>
    <w:rsid w:val="00240CFC"/>
    <w:rsid w:val="0024130D"/>
    <w:rsid w:val="002419A7"/>
    <w:rsid w:val="002465F4"/>
    <w:rsid w:val="00251095"/>
    <w:rsid w:val="00251E89"/>
    <w:rsid w:val="00255669"/>
    <w:rsid w:val="00255BFC"/>
    <w:rsid w:val="00256B4B"/>
    <w:rsid w:val="00256E24"/>
    <w:rsid w:val="0025775D"/>
    <w:rsid w:val="002601CA"/>
    <w:rsid w:val="0026066E"/>
    <w:rsid w:val="00264784"/>
    <w:rsid w:val="002651A7"/>
    <w:rsid w:val="00266726"/>
    <w:rsid w:val="002675CA"/>
    <w:rsid w:val="00273678"/>
    <w:rsid w:val="0027469B"/>
    <w:rsid w:val="00275488"/>
    <w:rsid w:val="00275C8F"/>
    <w:rsid w:val="00277E03"/>
    <w:rsid w:val="00277E81"/>
    <w:rsid w:val="002803DB"/>
    <w:rsid w:val="002807B2"/>
    <w:rsid w:val="00280E68"/>
    <w:rsid w:val="00282774"/>
    <w:rsid w:val="00283360"/>
    <w:rsid w:val="0028395E"/>
    <w:rsid w:val="00283AA8"/>
    <w:rsid w:val="00286045"/>
    <w:rsid w:val="00287DF4"/>
    <w:rsid w:val="00290162"/>
    <w:rsid w:val="002911B8"/>
    <w:rsid w:val="00291ED1"/>
    <w:rsid w:val="0029252A"/>
    <w:rsid w:val="002941CB"/>
    <w:rsid w:val="00294450"/>
    <w:rsid w:val="00296127"/>
    <w:rsid w:val="00296273"/>
    <w:rsid w:val="002965C5"/>
    <w:rsid w:val="002A1806"/>
    <w:rsid w:val="002A523A"/>
    <w:rsid w:val="002A71D3"/>
    <w:rsid w:val="002B1832"/>
    <w:rsid w:val="002B22AD"/>
    <w:rsid w:val="002B3CFC"/>
    <w:rsid w:val="002B67CF"/>
    <w:rsid w:val="002C24C1"/>
    <w:rsid w:val="002C3C03"/>
    <w:rsid w:val="002C46D7"/>
    <w:rsid w:val="002C48F3"/>
    <w:rsid w:val="002C56AB"/>
    <w:rsid w:val="002D158F"/>
    <w:rsid w:val="002D4239"/>
    <w:rsid w:val="002D505B"/>
    <w:rsid w:val="002D57A5"/>
    <w:rsid w:val="002D72E5"/>
    <w:rsid w:val="002D73D6"/>
    <w:rsid w:val="002D7ACA"/>
    <w:rsid w:val="002E0C5D"/>
    <w:rsid w:val="002E0CC1"/>
    <w:rsid w:val="002E1520"/>
    <w:rsid w:val="002E1DAA"/>
    <w:rsid w:val="002E2693"/>
    <w:rsid w:val="002E340E"/>
    <w:rsid w:val="002E37B0"/>
    <w:rsid w:val="002E5C59"/>
    <w:rsid w:val="002E600A"/>
    <w:rsid w:val="002E61AB"/>
    <w:rsid w:val="002E6960"/>
    <w:rsid w:val="002F1076"/>
    <w:rsid w:val="0030057F"/>
    <w:rsid w:val="0030280C"/>
    <w:rsid w:val="003050C3"/>
    <w:rsid w:val="00310396"/>
    <w:rsid w:val="00311E0D"/>
    <w:rsid w:val="00312CCC"/>
    <w:rsid w:val="00314151"/>
    <w:rsid w:val="00315448"/>
    <w:rsid w:val="00316439"/>
    <w:rsid w:val="00320584"/>
    <w:rsid w:val="00322405"/>
    <w:rsid w:val="00322E8C"/>
    <w:rsid w:val="00323126"/>
    <w:rsid w:val="0032342E"/>
    <w:rsid w:val="003252ED"/>
    <w:rsid w:val="00326201"/>
    <w:rsid w:val="003273E9"/>
    <w:rsid w:val="0032779F"/>
    <w:rsid w:val="003304C4"/>
    <w:rsid w:val="00332442"/>
    <w:rsid w:val="0033323C"/>
    <w:rsid w:val="0033364B"/>
    <w:rsid w:val="00333705"/>
    <w:rsid w:val="00334E05"/>
    <w:rsid w:val="00335FF0"/>
    <w:rsid w:val="0034143A"/>
    <w:rsid w:val="00341CE1"/>
    <w:rsid w:val="00341E5D"/>
    <w:rsid w:val="00343A97"/>
    <w:rsid w:val="00344C07"/>
    <w:rsid w:val="0034584A"/>
    <w:rsid w:val="00347551"/>
    <w:rsid w:val="00347588"/>
    <w:rsid w:val="00347DDF"/>
    <w:rsid w:val="00350ACD"/>
    <w:rsid w:val="003519FC"/>
    <w:rsid w:val="00352E94"/>
    <w:rsid w:val="00353E88"/>
    <w:rsid w:val="00354338"/>
    <w:rsid w:val="00354C0B"/>
    <w:rsid w:val="003552B5"/>
    <w:rsid w:val="00357147"/>
    <w:rsid w:val="003573C6"/>
    <w:rsid w:val="00362D53"/>
    <w:rsid w:val="003630A5"/>
    <w:rsid w:val="003648BF"/>
    <w:rsid w:val="00366E94"/>
    <w:rsid w:val="0036733D"/>
    <w:rsid w:val="003677A1"/>
    <w:rsid w:val="003732D9"/>
    <w:rsid w:val="00374DDA"/>
    <w:rsid w:val="003752E1"/>
    <w:rsid w:val="00375CB9"/>
    <w:rsid w:val="00376757"/>
    <w:rsid w:val="003802BF"/>
    <w:rsid w:val="003825FC"/>
    <w:rsid w:val="00382C85"/>
    <w:rsid w:val="00385067"/>
    <w:rsid w:val="00385F93"/>
    <w:rsid w:val="0038791D"/>
    <w:rsid w:val="00390352"/>
    <w:rsid w:val="003918B0"/>
    <w:rsid w:val="00394B67"/>
    <w:rsid w:val="00394E3C"/>
    <w:rsid w:val="00396348"/>
    <w:rsid w:val="003967F2"/>
    <w:rsid w:val="003A0216"/>
    <w:rsid w:val="003A3A5A"/>
    <w:rsid w:val="003A400D"/>
    <w:rsid w:val="003A4F16"/>
    <w:rsid w:val="003A7850"/>
    <w:rsid w:val="003B016B"/>
    <w:rsid w:val="003B086E"/>
    <w:rsid w:val="003B0CE4"/>
    <w:rsid w:val="003B1632"/>
    <w:rsid w:val="003B30BD"/>
    <w:rsid w:val="003B48E4"/>
    <w:rsid w:val="003B648A"/>
    <w:rsid w:val="003B742F"/>
    <w:rsid w:val="003C0F3D"/>
    <w:rsid w:val="003C1E1B"/>
    <w:rsid w:val="003C3BC4"/>
    <w:rsid w:val="003C54BF"/>
    <w:rsid w:val="003C5CF1"/>
    <w:rsid w:val="003C64BA"/>
    <w:rsid w:val="003D0A22"/>
    <w:rsid w:val="003D0EF5"/>
    <w:rsid w:val="003D19F0"/>
    <w:rsid w:val="003D329D"/>
    <w:rsid w:val="003D5B6D"/>
    <w:rsid w:val="003E16A6"/>
    <w:rsid w:val="003E1D1D"/>
    <w:rsid w:val="003E2736"/>
    <w:rsid w:val="003E3470"/>
    <w:rsid w:val="003E37E8"/>
    <w:rsid w:val="003E3B1A"/>
    <w:rsid w:val="003E3C8B"/>
    <w:rsid w:val="003E632F"/>
    <w:rsid w:val="003E77B5"/>
    <w:rsid w:val="003F0269"/>
    <w:rsid w:val="003F06EB"/>
    <w:rsid w:val="003F0729"/>
    <w:rsid w:val="003F0F4F"/>
    <w:rsid w:val="003F1F8B"/>
    <w:rsid w:val="003F2588"/>
    <w:rsid w:val="003F2D7B"/>
    <w:rsid w:val="003F4435"/>
    <w:rsid w:val="003F723D"/>
    <w:rsid w:val="00400DC6"/>
    <w:rsid w:val="00401216"/>
    <w:rsid w:val="00404553"/>
    <w:rsid w:val="004055EB"/>
    <w:rsid w:val="00407144"/>
    <w:rsid w:val="00410A2B"/>
    <w:rsid w:val="00410CAA"/>
    <w:rsid w:val="00411243"/>
    <w:rsid w:val="004114BD"/>
    <w:rsid w:val="00415036"/>
    <w:rsid w:val="00417604"/>
    <w:rsid w:val="00420337"/>
    <w:rsid w:val="004212D8"/>
    <w:rsid w:val="00421533"/>
    <w:rsid w:val="00421CDD"/>
    <w:rsid w:val="00422715"/>
    <w:rsid w:val="0042322C"/>
    <w:rsid w:val="004248A6"/>
    <w:rsid w:val="00424ED5"/>
    <w:rsid w:val="0043589E"/>
    <w:rsid w:val="00436FC9"/>
    <w:rsid w:val="00437D5C"/>
    <w:rsid w:val="0044035B"/>
    <w:rsid w:val="004420B5"/>
    <w:rsid w:val="0044254F"/>
    <w:rsid w:val="004439BA"/>
    <w:rsid w:val="00443A85"/>
    <w:rsid w:val="00443C72"/>
    <w:rsid w:val="00444194"/>
    <w:rsid w:val="004450FE"/>
    <w:rsid w:val="0044546F"/>
    <w:rsid w:val="004456FE"/>
    <w:rsid w:val="004476D8"/>
    <w:rsid w:val="00447BD2"/>
    <w:rsid w:val="00450E5C"/>
    <w:rsid w:val="00454BE8"/>
    <w:rsid w:val="00457CBE"/>
    <w:rsid w:val="004602C2"/>
    <w:rsid w:val="00462CFB"/>
    <w:rsid w:val="00465FC9"/>
    <w:rsid w:val="00471469"/>
    <w:rsid w:val="004715D7"/>
    <w:rsid w:val="004727A6"/>
    <w:rsid w:val="00473AEF"/>
    <w:rsid w:val="004747D0"/>
    <w:rsid w:val="004759ED"/>
    <w:rsid w:val="0048094C"/>
    <w:rsid w:val="00480DD5"/>
    <w:rsid w:val="00483084"/>
    <w:rsid w:val="00485B84"/>
    <w:rsid w:val="0049252E"/>
    <w:rsid w:val="0049404A"/>
    <w:rsid w:val="00494FBD"/>
    <w:rsid w:val="0049557D"/>
    <w:rsid w:val="0049737E"/>
    <w:rsid w:val="004A4470"/>
    <w:rsid w:val="004A563E"/>
    <w:rsid w:val="004A7494"/>
    <w:rsid w:val="004B0DC7"/>
    <w:rsid w:val="004B16F5"/>
    <w:rsid w:val="004B3107"/>
    <w:rsid w:val="004B38AB"/>
    <w:rsid w:val="004B3B9E"/>
    <w:rsid w:val="004B4605"/>
    <w:rsid w:val="004B6299"/>
    <w:rsid w:val="004B68E0"/>
    <w:rsid w:val="004B6D96"/>
    <w:rsid w:val="004C1D16"/>
    <w:rsid w:val="004C21AC"/>
    <w:rsid w:val="004C3F00"/>
    <w:rsid w:val="004C5CB0"/>
    <w:rsid w:val="004C6D4E"/>
    <w:rsid w:val="004C7FA0"/>
    <w:rsid w:val="004D1B67"/>
    <w:rsid w:val="004D200D"/>
    <w:rsid w:val="004D6849"/>
    <w:rsid w:val="004E06C9"/>
    <w:rsid w:val="004E0A7F"/>
    <w:rsid w:val="004E2F85"/>
    <w:rsid w:val="004E4B4F"/>
    <w:rsid w:val="004E5408"/>
    <w:rsid w:val="004E550A"/>
    <w:rsid w:val="004E693A"/>
    <w:rsid w:val="004E73D9"/>
    <w:rsid w:val="004F224C"/>
    <w:rsid w:val="004F5CB2"/>
    <w:rsid w:val="004F7B9D"/>
    <w:rsid w:val="00500D7B"/>
    <w:rsid w:val="00500F04"/>
    <w:rsid w:val="00501329"/>
    <w:rsid w:val="005019FF"/>
    <w:rsid w:val="005029D4"/>
    <w:rsid w:val="00502F67"/>
    <w:rsid w:val="00503071"/>
    <w:rsid w:val="00504BBC"/>
    <w:rsid w:val="00504C88"/>
    <w:rsid w:val="005055A9"/>
    <w:rsid w:val="00505E17"/>
    <w:rsid w:val="00507D48"/>
    <w:rsid w:val="00512F12"/>
    <w:rsid w:val="00513D20"/>
    <w:rsid w:val="00514E60"/>
    <w:rsid w:val="005153E1"/>
    <w:rsid w:val="0051778E"/>
    <w:rsid w:val="0052022D"/>
    <w:rsid w:val="00522ECB"/>
    <w:rsid w:val="00523782"/>
    <w:rsid w:val="00523FCC"/>
    <w:rsid w:val="00525617"/>
    <w:rsid w:val="00525BEC"/>
    <w:rsid w:val="00527AFE"/>
    <w:rsid w:val="005303A4"/>
    <w:rsid w:val="0053273B"/>
    <w:rsid w:val="00535A5F"/>
    <w:rsid w:val="00536101"/>
    <w:rsid w:val="00536317"/>
    <w:rsid w:val="00536510"/>
    <w:rsid w:val="005368EF"/>
    <w:rsid w:val="00536D6B"/>
    <w:rsid w:val="00536E07"/>
    <w:rsid w:val="0053703D"/>
    <w:rsid w:val="00540395"/>
    <w:rsid w:val="005404A3"/>
    <w:rsid w:val="005405D7"/>
    <w:rsid w:val="0054329A"/>
    <w:rsid w:val="00543EA2"/>
    <w:rsid w:val="00544706"/>
    <w:rsid w:val="00545741"/>
    <w:rsid w:val="005463B0"/>
    <w:rsid w:val="005528EA"/>
    <w:rsid w:val="0055410D"/>
    <w:rsid w:val="00554974"/>
    <w:rsid w:val="00555427"/>
    <w:rsid w:val="00560A3F"/>
    <w:rsid w:val="00561656"/>
    <w:rsid w:val="005635A1"/>
    <w:rsid w:val="00564CE3"/>
    <w:rsid w:val="00565654"/>
    <w:rsid w:val="00566333"/>
    <w:rsid w:val="00566688"/>
    <w:rsid w:val="00566786"/>
    <w:rsid w:val="00567720"/>
    <w:rsid w:val="00574F56"/>
    <w:rsid w:val="0057668B"/>
    <w:rsid w:val="005779C8"/>
    <w:rsid w:val="00577CBD"/>
    <w:rsid w:val="0058127B"/>
    <w:rsid w:val="00583041"/>
    <w:rsid w:val="005836BE"/>
    <w:rsid w:val="005845BF"/>
    <w:rsid w:val="005847DD"/>
    <w:rsid w:val="005851BF"/>
    <w:rsid w:val="005855DB"/>
    <w:rsid w:val="00585C8E"/>
    <w:rsid w:val="00586290"/>
    <w:rsid w:val="005907CD"/>
    <w:rsid w:val="00590C73"/>
    <w:rsid w:val="00591C1A"/>
    <w:rsid w:val="00593306"/>
    <w:rsid w:val="00593A4E"/>
    <w:rsid w:val="005943E6"/>
    <w:rsid w:val="00594877"/>
    <w:rsid w:val="00594B1F"/>
    <w:rsid w:val="00595558"/>
    <w:rsid w:val="00597C08"/>
    <w:rsid w:val="005A009B"/>
    <w:rsid w:val="005A0C59"/>
    <w:rsid w:val="005A0CBC"/>
    <w:rsid w:val="005A149C"/>
    <w:rsid w:val="005A173F"/>
    <w:rsid w:val="005A3223"/>
    <w:rsid w:val="005A4811"/>
    <w:rsid w:val="005A4A4B"/>
    <w:rsid w:val="005A5130"/>
    <w:rsid w:val="005A5B3B"/>
    <w:rsid w:val="005A6476"/>
    <w:rsid w:val="005A6DDE"/>
    <w:rsid w:val="005A755A"/>
    <w:rsid w:val="005B22CC"/>
    <w:rsid w:val="005B23EE"/>
    <w:rsid w:val="005B3303"/>
    <w:rsid w:val="005B40EB"/>
    <w:rsid w:val="005B4256"/>
    <w:rsid w:val="005B4744"/>
    <w:rsid w:val="005B4D27"/>
    <w:rsid w:val="005B5526"/>
    <w:rsid w:val="005B6423"/>
    <w:rsid w:val="005C02D5"/>
    <w:rsid w:val="005C14FE"/>
    <w:rsid w:val="005C1505"/>
    <w:rsid w:val="005C15AA"/>
    <w:rsid w:val="005C17A9"/>
    <w:rsid w:val="005C17D6"/>
    <w:rsid w:val="005C2123"/>
    <w:rsid w:val="005C26A8"/>
    <w:rsid w:val="005C439F"/>
    <w:rsid w:val="005C4CBB"/>
    <w:rsid w:val="005D0423"/>
    <w:rsid w:val="005D08D7"/>
    <w:rsid w:val="005D234A"/>
    <w:rsid w:val="005D2E70"/>
    <w:rsid w:val="005D2F0C"/>
    <w:rsid w:val="005D36CF"/>
    <w:rsid w:val="005D3E29"/>
    <w:rsid w:val="005D48F5"/>
    <w:rsid w:val="005D4ABD"/>
    <w:rsid w:val="005D50DB"/>
    <w:rsid w:val="005D5272"/>
    <w:rsid w:val="005D64C9"/>
    <w:rsid w:val="005E2C70"/>
    <w:rsid w:val="005E2FDA"/>
    <w:rsid w:val="005E3BF6"/>
    <w:rsid w:val="005E53AF"/>
    <w:rsid w:val="005E7195"/>
    <w:rsid w:val="005F11EF"/>
    <w:rsid w:val="005F23CA"/>
    <w:rsid w:val="005F25C5"/>
    <w:rsid w:val="005F28CB"/>
    <w:rsid w:val="005F2D4D"/>
    <w:rsid w:val="005F5CB3"/>
    <w:rsid w:val="005F6CAF"/>
    <w:rsid w:val="00600786"/>
    <w:rsid w:val="00601760"/>
    <w:rsid w:val="00604E31"/>
    <w:rsid w:val="00605952"/>
    <w:rsid w:val="00605BE9"/>
    <w:rsid w:val="00607995"/>
    <w:rsid w:val="00607A4B"/>
    <w:rsid w:val="006105F7"/>
    <w:rsid w:val="0061380F"/>
    <w:rsid w:val="00617297"/>
    <w:rsid w:val="00617B95"/>
    <w:rsid w:val="00620840"/>
    <w:rsid w:val="0062263C"/>
    <w:rsid w:val="006229BA"/>
    <w:rsid w:val="00623F05"/>
    <w:rsid w:val="00624CAD"/>
    <w:rsid w:val="006261E8"/>
    <w:rsid w:val="00626304"/>
    <w:rsid w:val="00626DAD"/>
    <w:rsid w:val="0063315A"/>
    <w:rsid w:val="00633D00"/>
    <w:rsid w:val="00634AE6"/>
    <w:rsid w:val="00635203"/>
    <w:rsid w:val="00635C26"/>
    <w:rsid w:val="00636250"/>
    <w:rsid w:val="00636D5D"/>
    <w:rsid w:val="006406D1"/>
    <w:rsid w:val="006414BF"/>
    <w:rsid w:val="00642909"/>
    <w:rsid w:val="00644214"/>
    <w:rsid w:val="00646CB9"/>
    <w:rsid w:val="00647783"/>
    <w:rsid w:val="0065152C"/>
    <w:rsid w:val="00651834"/>
    <w:rsid w:val="006526BE"/>
    <w:rsid w:val="00654074"/>
    <w:rsid w:val="006566D9"/>
    <w:rsid w:val="006606F7"/>
    <w:rsid w:val="00660CD7"/>
    <w:rsid w:val="00662B31"/>
    <w:rsid w:val="00663827"/>
    <w:rsid w:val="00666801"/>
    <w:rsid w:val="00667334"/>
    <w:rsid w:val="00670318"/>
    <w:rsid w:val="00670E9E"/>
    <w:rsid w:val="00673107"/>
    <w:rsid w:val="006749E3"/>
    <w:rsid w:val="00674E57"/>
    <w:rsid w:val="00674EC8"/>
    <w:rsid w:val="0067560B"/>
    <w:rsid w:val="00675A2F"/>
    <w:rsid w:val="00676B75"/>
    <w:rsid w:val="00676E60"/>
    <w:rsid w:val="00680F22"/>
    <w:rsid w:val="00681165"/>
    <w:rsid w:val="006811F6"/>
    <w:rsid w:val="006847F5"/>
    <w:rsid w:val="00684B71"/>
    <w:rsid w:val="00686A01"/>
    <w:rsid w:val="00686B31"/>
    <w:rsid w:val="00692B89"/>
    <w:rsid w:val="00694175"/>
    <w:rsid w:val="00694FA1"/>
    <w:rsid w:val="00695BFF"/>
    <w:rsid w:val="006960B5"/>
    <w:rsid w:val="006A0A35"/>
    <w:rsid w:val="006A20E0"/>
    <w:rsid w:val="006A3263"/>
    <w:rsid w:val="006A6548"/>
    <w:rsid w:val="006A7448"/>
    <w:rsid w:val="006B0891"/>
    <w:rsid w:val="006B2ED5"/>
    <w:rsid w:val="006B47A3"/>
    <w:rsid w:val="006B4B15"/>
    <w:rsid w:val="006B4D8C"/>
    <w:rsid w:val="006B5D2B"/>
    <w:rsid w:val="006B6901"/>
    <w:rsid w:val="006B7A49"/>
    <w:rsid w:val="006B7E50"/>
    <w:rsid w:val="006C0210"/>
    <w:rsid w:val="006C0601"/>
    <w:rsid w:val="006C0E42"/>
    <w:rsid w:val="006C2071"/>
    <w:rsid w:val="006C280E"/>
    <w:rsid w:val="006C31AE"/>
    <w:rsid w:val="006C404A"/>
    <w:rsid w:val="006C4371"/>
    <w:rsid w:val="006C52A9"/>
    <w:rsid w:val="006C5DB7"/>
    <w:rsid w:val="006D2F8E"/>
    <w:rsid w:val="006D3841"/>
    <w:rsid w:val="006D4244"/>
    <w:rsid w:val="006D4ECD"/>
    <w:rsid w:val="006D56AC"/>
    <w:rsid w:val="006D5BEA"/>
    <w:rsid w:val="006D79C4"/>
    <w:rsid w:val="006E0A87"/>
    <w:rsid w:val="006E1496"/>
    <w:rsid w:val="006E1788"/>
    <w:rsid w:val="006E1DB9"/>
    <w:rsid w:val="006E21C9"/>
    <w:rsid w:val="006E320F"/>
    <w:rsid w:val="006E3564"/>
    <w:rsid w:val="006E397E"/>
    <w:rsid w:val="006E66DF"/>
    <w:rsid w:val="006E71F8"/>
    <w:rsid w:val="006F06BF"/>
    <w:rsid w:val="006F1DF8"/>
    <w:rsid w:val="006F2DB2"/>
    <w:rsid w:val="006F33E9"/>
    <w:rsid w:val="006F5719"/>
    <w:rsid w:val="006F631C"/>
    <w:rsid w:val="006F6F17"/>
    <w:rsid w:val="00702931"/>
    <w:rsid w:val="00703FF3"/>
    <w:rsid w:val="007071F4"/>
    <w:rsid w:val="007073DF"/>
    <w:rsid w:val="00711B0D"/>
    <w:rsid w:val="00712596"/>
    <w:rsid w:val="00713C05"/>
    <w:rsid w:val="00714A01"/>
    <w:rsid w:val="00714AB7"/>
    <w:rsid w:val="00714C0C"/>
    <w:rsid w:val="007150C0"/>
    <w:rsid w:val="00715A18"/>
    <w:rsid w:val="007160CC"/>
    <w:rsid w:val="00716785"/>
    <w:rsid w:val="00717E69"/>
    <w:rsid w:val="00721D95"/>
    <w:rsid w:val="00723205"/>
    <w:rsid w:val="00723BFC"/>
    <w:rsid w:val="00723C0A"/>
    <w:rsid w:val="00724130"/>
    <w:rsid w:val="0072538C"/>
    <w:rsid w:val="00725BF0"/>
    <w:rsid w:val="00727AF9"/>
    <w:rsid w:val="007316DC"/>
    <w:rsid w:val="007324C5"/>
    <w:rsid w:val="007344E2"/>
    <w:rsid w:val="007346B4"/>
    <w:rsid w:val="007368AB"/>
    <w:rsid w:val="00740551"/>
    <w:rsid w:val="00740A98"/>
    <w:rsid w:val="00740F0D"/>
    <w:rsid w:val="00742537"/>
    <w:rsid w:val="00742F23"/>
    <w:rsid w:val="00743965"/>
    <w:rsid w:val="00743CA3"/>
    <w:rsid w:val="00744FB2"/>
    <w:rsid w:val="007467ED"/>
    <w:rsid w:val="00751DE4"/>
    <w:rsid w:val="00751E78"/>
    <w:rsid w:val="0075254D"/>
    <w:rsid w:val="00754245"/>
    <w:rsid w:val="00754D81"/>
    <w:rsid w:val="0075572B"/>
    <w:rsid w:val="00755755"/>
    <w:rsid w:val="00755C0C"/>
    <w:rsid w:val="00761500"/>
    <w:rsid w:val="007617C2"/>
    <w:rsid w:val="00764B79"/>
    <w:rsid w:val="00764C22"/>
    <w:rsid w:val="0076681F"/>
    <w:rsid w:val="00766E88"/>
    <w:rsid w:val="00767EAD"/>
    <w:rsid w:val="0077256C"/>
    <w:rsid w:val="00774B7C"/>
    <w:rsid w:val="007766D6"/>
    <w:rsid w:val="00777544"/>
    <w:rsid w:val="007800A6"/>
    <w:rsid w:val="00780FF7"/>
    <w:rsid w:val="00782345"/>
    <w:rsid w:val="00782861"/>
    <w:rsid w:val="0078428D"/>
    <w:rsid w:val="007846B4"/>
    <w:rsid w:val="00786A92"/>
    <w:rsid w:val="00786AB9"/>
    <w:rsid w:val="00791645"/>
    <w:rsid w:val="0079204D"/>
    <w:rsid w:val="00792636"/>
    <w:rsid w:val="00792A73"/>
    <w:rsid w:val="00792CBC"/>
    <w:rsid w:val="00792ED8"/>
    <w:rsid w:val="00793468"/>
    <w:rsid w:val="007A1B1A"/>
    <w:rsid w:val="007A2113"/>
    <w:rsid w:val="007A2601"/>
    <w:rsid w:val="007A2898"/>
    <w:rsid w:val="007A2DDC"/>
    <w:rsid w:val="007A2E6A"/>
    <w:rsid w:val="007A40BA"/>
    <w:rsid w:val="007A642A"/>
    <w:rsid w:val="007A6C42"/>
    <w:rsid w:val="007B002C"/>
    <w:rsid w:val="007B186A"/>
    <w:rsid w:val="007B2033"/>
    <w:rsid w:val="007B38DB"/>
    <w:rsid w:val="007B39BF"/>
    <w:rsid w:val="007C1CA6"/>
    <w:rsid w:val="007C25A2"/>
    <w:rsid w:val="007C2BE7"/>
    <w:rsid w:val="007C2DD3"/>
    <w:rsid w:val="007C2EDD"/>
    <w:rsid w:val="007C3E32"/>
    <w:rsid w:val="007C52ED"/>
    <w:rsid w:val="007C70A7"/>
    <w:rsid w:val="007C70CC"/>
    <w:rsid w:val="007D0E58"/>
    <w:rsid w:val="007D1545"/>
    <w:rsid w:val="007D1B8C"/>
    <w:rsid w:val="007D2B3C"/>
    <w:rsid w:val="007D454D"/>
    <w:rsid w:val="007D7976"/>
    <w:rsid w:val="007D7C52"/>
    <w:rsid w:val="007E028D"/>
    <w:rsid w:val="007E5904"/>
    <w:rsid w:val="007F0855"/>
    <w:rsid w:val="007F1F25"/>
    <w:rsid w:val="007F3BF0"/>
    <w:rsid w:val="007F4084"/>
    <w:rsid w:val="007F640B"/>
    <w:rsid w:val="007F7086"/>
    <w:rsid w:val="008002AC"/>
    <w:rsid w:val="0080064B"/>
    <w:rsid w:val="008033FB"/>
    <w:rsid w:val="00804DB6"/>
    <w:rsid w:val="00804DC6"/>
    <w:rsid w:val="0080616A"/>
    <w:rsid w:val="00806336"/>
    <w:rsid w:val="0081114A"/>
    <w:rsid w:val="00811915"/>
    <w:rsid w:val="00813080"/>
    <w:rsid w:val="00817D2F"/>
    <w:rsid w:val="00820809"/>
    <w:rsid w:val="00823891"/>
    <w:rsid w:val="00824CB2"/>
    <w:rsid w:val="008253E7"/>
    <w:rsid w:val="00827501"/>
    <w:rsid w:val="008306A6"/>
    <w:rsid w:val="008333AB"/>
    <w:rsid w:val="00834972"/>
    <w:rsid w:val="00837676"/>
    <w:rsid w:val="00841566"/>
    <w:rsid w:val="00841D89"/>
    <w:rsid w:val="0084257B"/>
    <w:rsid w:val="0084419E"/>
    <w:rsid w:val="00844C04"/>
    <w:rsid w:val="00845546"/>
    <w:rsid w:val="008517B2"/>
    <w:rsid w:val="00852554"/>
    <w:rsid w:val="008525F5"/>
    <w:rsid w:val="00855332"/>
    <w:rsid w:val="00860DB5"/>
    <w:rsid w:val="008618C4"/>
    <w:rsid w:val="00863F56"/>
    <w:rsid w:val="008641CF"/>
    <w:rsid w:val="00864A4F"/>
    <w:rsid w:val="00864D3D"/>
    <w:rsid w:val="00866874"/>
    <w:rsid w:val="0087007B"/>
    <w:rsid w:val="008730E6"/>
    <w:rsid w:val="00873F71"/>
    <w:rsid w:val="00874601"/>
    <w:rsid w:val="00875F29"/>
    <w:rsid w:val="008764AD"/>
    <w:rsid w:val="0087676C"/>
    <w:rsid w:val="00877B82"/>
    <w:rsid w:val="00877EB3"/>
    <w:rsid w:val="00880044"/>
    <w:rsid w:val="00881115"/>
    <w:rsid w:val="0088143F"/>
    <w:rsid w:val="008819C0"/>
    <w:rsid w:val="00883C5A"/>
    <w:rsid w:val="00884E71"/>
    <w:rsid w:val="00885FB1"/>
    <w:rsid w:val="00887223"/>
    <w:rsid w:val="008878B2"/>
    <w:rsid w:val="00891F60"/>
    <w:rsid w:val="008927E1"/>
    <w:rsid w:val="008950DC"/>
    <w:rsid w:val="008A02AB"/>
    <w:rsid w:val="008A2AEE"/>
    <w:rsid w:val="008A3952"/>
    <w:rsid w:val="008A452D"/>
    <w:rsid w:val="008A5618"/>
    <w:rsid w:val="008A6A4B"/>
    <w:rsid w:val="008A6ECF"/>
    <w:rsid w:val="008A768D"/>
    <w:rsid w:val="008B0BAB"/>
    <w:rsid w:val="008B2893"/>
    <w:rsid w:val="008B4356"/>
    <w:rsid w:val="008B5EA2"/>
    <w:rsid w:val="008B5F74"/>
    <w:rsid w:val="008B6742"/>
    <w:rsid w:val="008B7445"/>
    <w:rsid w:val="008C37D3"/>
    <w:rsid w:val="008C4371"/>
    <w:rsid w:val="008C6475"/>
    <w:rsid w:val="008C66B9"/>
    <w:rsid w:val="008D10B2"/>
    <w:rsid w:val="008D1327"/>
    <w:rsid w:val="008D24BE"/>
    <w:rsid w:val="008D30FF"/>
    <w:rsid w:val="008D32FD"/>
    <w:rsid w:val="008D55D4"/>
    <w:rsid w:val="008D6EAF"/>
    <w:rsid w:val="008D74CB"/>
    <w:rsid w:val="008E296B"/>
    <w:rsid w:val="008E3398"/>
    <w:rsid w:val="008E3CC4"/>
    <w:rsid w:val="008E4790"/>
    <w:rsid w:val="008E53C7"/>
    <w:rsid w:val="008E5A19"/>
    <w:rsid w:val="008E6205"/>
    <w:rsid w:val="008E6621"/>
    <w:rsid w:val="008E6C1B"/>
    <w:rsid w:val="008E6E02"/>
    <w:rsid w:val="008E7057"/>
    <w:rsid w:val="008F1CA5"/>
    <w:rsid w:val="008F430F"/>
    <w:rsid w:val="008F689A"/>
    <w:rsid w:val="008F6C84"/>
    <w:rsid w:val="008F6EF0"/>
    <w:rsid w:val="008F7721"/>
    <w:rsid w:val="008F7F02"/>
    <w:rsid w:val="009016F5"/>
    <w:rsid w:val="00902709"/>
    <w:rsid w:val="0090460C"/>
    <w:rsid w:val="00905C2B"/>
    <w:rsid w:val="009061E1"/>
    <w:rsid w:val="0090622F"/>
    <w:rsid w:val="00906E49"/>
    <w:rsid w:val="00907112"/>
    <w:rsid w:val="00907A0F"/>
    <w:rsid w:val="00916511"/>
    <w:rsid w:val="0091711B"/>
    <w:rsid w:val="0092178D"/>
    <w:rsid w:val="00921D58"/>
    <w:rsid w:val="00921FB1"/>
    <w:rsid w:val="009229FC"/>
    <w:rsid w:val="00924718"/>
    <w:rsid w:val="00924995"/>
    <w:rsid w:val="009253EC"/>
    <w:rsid w:val="009261A9"/>
    <w:rsid w:val="00931446"/>
    <w:rsid w:val="009357BF"/>
    <w:rsid w:val="009358F5"/>
    <w:rsid w:val="009359B4"/>
    <w:rsid w:val="00936361"/>
    <w:rsid w:val="009422FD"/>
    <w:rsid w:val="00942BD6"/>
    <w:rsid w:val="009439A8"/>
    <w:rsid w:val="009440FE"/>
    <w:rsid w:val="00944530"/>
    <w:rsid w:val="00944826"/>
    <w:rsid w:val="00944A57"/>
    <w:rsid w:val="00945838"/>
    <w:rsid w:val="009504E1"/>
    <w:rsid w:val="009531ED"/>
    <w:rsid w:val="00954380"/>
    <w:rsid w:val="00954BEA"/>
    <w:rsid w:val="00954F66"/>
    <w:rsid w:val="009551A6"/>
    <w:rsid w:val="00957004"/>
    <w:rsid w:val="0095755D"/>
    <w:rsid w:val="00960BD2"/>
    <w:rsid w:val="00962607"/>
    <w:rsid w:val="00965CCD"/>
    <w:rsid w:val="00967131"/>
    <w:rsid w:val="00970B45"/>
    <w:rsid w:val="00971389"/>
    <w:rsid w:val="00971A5C"/>
    <w:rsid w:val="00974325"/>
    <w:rsid w:val="009770F2"/>
    <w:rsid w:val="00977564"/>
    <w:rsid w:val="0098080C"/>
    <w:rsid w:val="00980B1C"/>
    <w:rsid w:val="00980FDA"/>
    <w:rsid w:val="00981517"/>
    <w:rsid w:val="0098187E"/>
    <w:rsid w:val="00982557"/>
    <w:rsid w:val="00983063"/>
    <w:rsid w:val="00983094"/>
    <w:rsid w:val="00984F16"/>
    <w:rsid w:val="00985277"/>
    <w:rsid w:val="009869E5"/>
    <w:rsid w:val="00987F88"/>
    <w:rsid w:val="009913AC"/>
    <w:rsid w:val="0099174E"/>
    <w:rsid w:val="009927D8"/>
    <w:rsid w:val="00993629"/>
    <w:rsid w:val="00994B29"/>
    <w:rsid w:val="00994B3F"/>
    <w:rsid w:val="00996318"/>
    <w:rsid w:val="009964B5"/>
    <w:rsid w:val="009978AE"/>
    <w:rsid w:val="00997D61"/>
    <w:rsid w:val="00997F68"/>
    <w:rsid w:val="009A0EA5"/>
    <w:rsid w:val="009A1B7C"/>
    <w:rsid w:val="009A29EE"/>
    <w:rsid w:val="009A319F"/>
    <w:rsid w:val="009A55DA"/>
    <w:rsid w:val="009A5D5F"/>
    <w:rsid w:val="009A66A0"/>
    <w:rsid w:val="009A68F8"/>
    <w:rsid w:val="009B1884"/>
    <w:rsid w:val="009B3116"/>
    <w:rsid w:val="009B37C1"/>
    <w:rsid w:val="009B4769"/>
    <w:rsid w:val="009B4819"/>
    <w:rsid w:val="009B60AD"/>
    <w:rsid w:val="009B7847"/>
    <w:rsid w:val="009C12D1"/>
    <w:rsid w:val="009C2A16"/>
    <w:rsid w:val="009C2A20"/>
    <w:rsid w:val="009C3328"/>
    <w:rsid w:val="009C3E25"/>
    <w:rsid w:val="009C6597"/>
    <w:rsid w:val="009D0353"/>
    <w:rsid w:val="009D0964"/>
    <w:rsid w:val="009D0A0C"/>
    <w:rsid w:val="009D484F"/>
    <w:rsid w:val="009D5341"/>
    <w:rsid w:val="009D6322"/>
    <w:rsid w:val="009D7466"/>
    <w:rsid w:val="009D7D5F"/>
    <w:rsid w:val="009D7DB9"/>
    <w:rsid w:val="009E065B"/>
    <w:rsid w:val="009E168B"/>
    <w:rsid w:val="009E3920"/>
    <w:rsid w:val="009E4F73"/>
    <w:rsid w:val="009E663E"/>
    <w:rsid w:val="009E750F"/>
    <w:rsid w:val="009E7A91"/>
    <w:rsid w:val="009F07E0"/>
    <w:rsid w:val="009F39F2"/>
    <w:rsid w:val="009F3A31"/>
    <w:rsid w:val="009F4629"/>
    <w:rsid w:val="009F5098"/>
    <w:rsid w:val="009F536B"/>
    <w:rsid w:val="009F767F"/>
    <w:rsid w:val="009F7773"/>
    <w:rsid w:val="009F778D"/>
    <w:rsid w:val="00A01F74"/>
    <w:rsid w:val="00A023B6"/>
    <w:rsid w:val="00A02812"/>
    <w:rsid w:val="00A05314"/>
    <w:rsid w:val="00A054F3"/>
    <w:rsid w:val="00A07674"/>
    <w:rsid w:val="00A07A34"/>
    <w:rsid w:val="00A10BCD"/>
    <w:rsid w:val="00A10E25"/>
    <w:rsid w:val="00A13440"/>
    <w:rsid w:val="00A13D35"/>
    <w:rsid w:val="00A14541"/>
    <w:rsid w:val="00A14612"/>
    <w:rsid w:val="00A1711E"/>
    <w:rsid w:val="00A20341"/>
    <w:rsid w:val="00A2049A"/>
    <w:rsid w:val="00A2053C"/>
    <w:rsid w:val="00A213A3"/>
    <w:rsid w:val="00A21E85"/>
    <w:rsid w:val="00A23343"/>
    <w:rsid w:val="00A240CA"/>
    <w:rsid w:val="00A25499"/>
    <w:rsid w:val="00A30E17"/>
    <w:rsid w:val="00A314A0"/>
    <w:rsid w:val="00A314DD"/>
    <w:rsid w:val="00A31C46"/>
    <w:rsid w:val="00A320A4"/>
    <w:rsid w:val="00A33400"/>
    <w:rsid w:val="00A34111"/>
    <w:rsid w:val="00A34A73"/>
    <w:rsid w:val="00A35D0F"/>
    <w:rsid w:val="00A37276"/>
    <w:rsid w:val="00A3780D"/>
    <w:rsid w:val="00A40746"/>
    <w:rsid w:val="00A436C6"/>
    <w:rsid w:val="00A43EA7"/>
    <w:rsid w:val="00A46360"/>
    <w:rsid w:val="00A465BC"/>
    <w:rsid w:val="00A46FA9"/>
    <w:rsid w:val="00A4740F"/>
    <w:rsid w:val="00A50BC3"/>
    <w:rsid w:val="00A51949"/>
    <w:rsid w:val="00A560F9"/>
    <w:rsid w:val="00A566C2"/>
    <w:rsid w:val="00A60E7E"/>
    <w:rsid w:val="00A62E56"/>
    <w:rsid w:val="00A6504A"/>
    <w:rsid w:val="00A65A84"/>
    <w:rsid w:val="00A65EEC"/>
    <w:rsid w:val="00A6619F"/>
    <w:rsid w:val="00A6669E"/>
    <w:rsid w:val="00A71B59"/>
    <w:rsid w:val="00A732BA"/>
    <w:rsid w:val="00A7450A"/>
    <w:rsid w:val="00A74C72"/>
    <w:rsid w:val="00A761FA"/>
    <w:rsid w:val="00A80A2F"/>
    <w:rsid w:val="00A823C4"/>
    <w:rsid w:val="00A834C9"/>
    <w:rsid w:val="00A839C9"/>
    <w:rsid w:val="00A839D6"/>
    <w:rsid w:val="00A84ECF"/>
    <w:rsid w:val="00A864F1"/>
    <w:rsid w:val="00A9045B"/>
    <w:rsid w:val="00A91F51"/>
    <w:rsid w:val="00A96CCC"/>
    <w:rsid w:val="00AA0873"/>
    <w:rsid w:val="00AA5316"/>
    <w:rsid w:val="00AA71B4"/>
    <w:rsid w:val="00AB0651"/>
    <w:rsid w:val="00AB21F1"/>
    <w:rsid w:val="00AB3E1C"/>
    <w:rsid w:val="00AB4781"/>
    <w:rsid w:val="00AB57F2"/>
    <w:rsid w:val="00AB6C9C"/>
    <w:rsid w:val="00AB7C1E"/>
    <w:rsid w:val="00AC12EF"/>
    <w:rsid w:val="00AC134A"/>
    <w:rsid w:val="00AC41EF"/>
    <w:rsid w:val="00AC4558"/>
    <w:rsid w:val="00AC6D5D"/>
    <w:rsid w:val="00AC7712"/>
    <w:rsid w:val="00AC78B4"/>
    <w:rsid w:val="00AD08B1"/>
    <w:rsid w:val="00AD15C0"/>
    <w:rsid w:val="00AD330B"/>
    <w:rsid w:val="00AD367E"/>
    <w:rsid w:val="00AD4F3D"/>
    <w:rsid w:val="00AD530F"/>
    <w:rsid w:val="00AD5880"/>
    <w:rsid w:val="00AE061F"/>
    <w:rsid w:val="00AE128B"/>
    <w:rsid w:val="00AE33EC"/>
    <w:rsid w:val="00AE38B1"/>
    <w:rsid w:val="00AE449E"/>
    <w:rsid w:val="00AE47AA"/>
    <w:rsid w:val="00AE54E2"/>
    <w:rsid w:val="00AE5C93"/>
    <w:rsid w:val="00AF0491"/>
    <w:rsid w:val="00AF2D02"/>
    <w:rsid w:val="00AF3BCC"/>
    <w:rsid w:val="00AF4885"/>
    <w:rsid w:val="00AF5ECD"/>
    <w:rsid w:val="00AF73C9"/>
    <w:rsid w:val="00AF77D6"/>
    <w:rsid w:val="00B006A2"/>
    <w:rsid w:val="00B03272"/>
    <w:rsid w:val="00B0331E"/>
    <w:rsid w:val="00B04CEA"/>
    <w:rsid w:val="00B04D35"/>
    <w:rsid w:val="00B04EF5"/>
    <w:rsid w:val="00B0552A"/>
    <w:rsid w:val="00B05532"/>
    <w:rsid w:val="00B10669"/>
    <w:rsid w:val="00B10F8B"/>
    <w:rsid w:val="00B1104F"/>
    <w:rsid w:val="00B14978"/>
    <w:rsid w:val="00B14D0B"/>
    <w:rsid w:val="00B2069C"/>
    <w:rsid w:val="00B2149B"/>
    <w:rsid w:val="00B21AF0"/>
    <w:rsid w:val="00B246BD"/>
    <w:rsid w:val="00B2490B"/>
    <w:rsid w:val="00B25F63"/>
    <w:rsid w:val="00B26271"/>
    <w:rsid w:val="00B26E17"/>
    <w:rsid w:val="00B275EB"/>
    <w:rsid w:val="00B31B15"/>
    <w:rsid w:val="00B32749"/>
    <w:rsid w:val="00B328C2"/>
    <w:rsid w:val="00B339D2"/>
    <w:rsid w:val="00B33E8F"/>
    <w:rsid w:val="00B40992"/>
    <w:rsid w:val="00B40D9D"/>
    <w:rsid w:val="00B411F7"/>
    <w:rsid w:val="00B42125"/>
    <w:rsid w:val="00B4370D"/>
    <w:rsid w:val="00B439AD"/>
    <w:rsid w:val="00B447CB"/>
    <w:rsid w:val="00B45374"/>
    <w:rsid w:val="00B45534"/>
    <w:rsid w:val="00B45558"/>
    <w:rsid w:val="00B4598B"/>
    <w:rsid w:val="00B4661D"/>
    <w:rsid w:val="00B47348"/>
    <w:rsid w:val="00B51B16"/>
    <w:rsid w:val="00B52C94"/>
    <w:rsid w:val="00B54BBA"/>
    <w:rsid w:val="00B54F2C"/>
    <w:rsid w:val="00B5509D"/>
    <w:rsid w:val="00B55B5E"/>
    <w:rsid w:val="00B61423"/>
    <w:rsid w:val="00B62B37"/>
    <w:rsid w:val="00B62FAB"/>
    <w:rsid w:val="00B67A1A"/>
    <w:rsid w:val="00B67BB6"/>
    <w:rsid w:val="00B713FC"/>
    <w:rsid w:val="00B71444"/>
    <w:rsid w:val="00B71944"/>
    <w:rsid w:val="00B7215F"/>
    <w:rsid w:val="00B728A5"/>
    <w:rsid w:val="00B73383"/>
    <w:rsid w:val="00B73D81"/>
    <w:rsid w:val="00B73E91"/>
    <w:rsid w:val="00B74C0D"/>
    <w:rsid w:val="00B75E5A"/>
    <w:rsid w:val="00B76902"/>
    <w:rsid w:val="00B84719"/>
    <w:rsid w:val="00B8562C"/>
    <w:rsid w:val="00B90248"/>
    <w:rsid w:val="00B922D0"/>
    <w:rsid w:val="00B9387A"/>
    <w:rsid w:val="00B9397D"/>
    <w:rsid w:val="00B94A28"/>
    <w:rsid w:val="00B96CBD"/>
    <w:rsid w:val="00BA0B04"/>
    <w:rsid w:val="00BA17A1"/>
    <w:rsid w:val="00BA34BE"/>
    <w:rsid w:val="00BA4320"/>
    <w:rsid w:val="00BA5725"/>
    <w:rsid w:val="00BB173B"/>
    <w:rsid w:val="00BB196C"/>
    <w:rsid w:val="00BB19E1"/>
    <w:rsid w:val="00BB1E62"/>
    <w:rsid w:val="00BB220E"/>
    <w:rsid w:val="00BB35A0"/>
    <w:rsid w:val="00BB5F94"/>
    <w:rsid w:val="00BB6C9B"/>
    <w:rsid w:val="00BC11EC"/>
    <w:rsid w:val="00BC1659"/>
    <w:rsid w:val="00BC2D1C"/>
    <w:rsid w:val="00BC5CF4"/>
    <w:rsid w:val="00BC7B02"/>
    <w:rsid w:val="00BD180B"/>
    <w:rsid w:val="00BD39EC"/>
    <w:rsid w:val="00BD5E52"/>
    <w:rsid w:val="00BD6F13"/>
    <w:rsid w:val="00BD792E"/>
    <w:rsid w:val="00BE07B0"/>
    <w:rsid w:val="00BE1112"/>
    <w:rsid w:val="00BE23E2"/>
    <w:rsid w:val="00BE3A57"/>
    <w:rsid w:val="00BE4E15"/>
    <w:rsid w:val="00BE6F13"/>
    <w:rsid w:val="00BF246F"/>
    <w:rsid w:val="00BF6184"/>
    <w:rsid w:val="00C0040B"/>
    <w:rsid w:val="00C01052"/>
    <w:rsid w:val="00C0119E"/>
    <w:rsid w:val="00C0263C"/>
    <w:rsid w:val="00C02B78"/>
    <w:rsid w:val="00C02D04"/>
    <w:rsid w:val="00C032E2"/>
    <w:rsid w:val="00C040E5"/>
    <w:rsid w:val="00C10251"/>
    <w:rsid w:val="00C10E2D"/>
    <w:rsid w:val="00C124D6"/>
    <w:rsid w:val="00C12AD6"/>
    <w:rsid w:val="00C13B25"/>
    <w:rsid w:val="00C13F04"/>
    <w:rsid w:val="00C15A5F"/>
    <w:rsid w:val="00C15D3F"/>
    <w:rsid w:val="00C16791"/>
    <w:rsid w:val="00C16D18"/>
    <w:rsid w:val="00C20250"/>
    <w:rsid w:val="00C204A7"/>
    <w:rsid w:val="00C208FE"/>
    <w:rsid w:val="00C20A8C"/>
    <w:rsid w:val="00C20B4E"/>
    <w:rsid w:val="00C221A0"/>
    <w:rsid w:val="00C2244F"/>
    <w:rsid w:val="00C2512D"/>
    <w:rsid w:val="00C25E0B"/>
    <w:rsid w:val="00C262C2"/>
    <w:rsid w:val="00C26EDC"/>
    <w:rsid w:val="00C272D9"/>
    <w:rsid w:val="00C30DFE"/>
    <w:rsid w:val="00C313BA"/>
    <w:rsid w:val="00C328F7"/>
    <w:rsid w:val="00C3452A"/>
    <w:rsid w:val="00C3474E"/>
    <w:rsid w:val="00C34754"/>
    <w:rsid w:val="00C35B33"/>
    <w:rsid w:val="00C371FE"/>
    <w:rsid w:val="00C37258"/>
    <w:rsid w:val="00C417B4"/>
    <w:rsid w:val="00C43FB1"/>
    <w:rsid w:val="00C449D4"/>
    <w:rsid w:val="00C44FDF"/>
    <w:rsid w:val="00C456C9"/>
    <w:rsid w:val="00C45DF8"/>
    <w:rsid w:val="00C46A0C"/>
    <w:rsid w:val="00C47A84"/>
    <w:rsid w:val="00C50703"/>
    <w:rsid w:val="00C52BD0"/>
    <w:rsid w:val="00C53738"/>
    <w:rsid w:val="00C53B80"/>
    <w:rsid w:val="00C53BD7"/>
    <w:rsid w:val="00C54024"/>
    <w:rsid w:val="00C54CE2"/>
    <w:rsid w:val="00C60FFE"/>
    <w:rsid w:val="00C6175E"/>
    <w:rsid w:val="00C632F7"/>
    <w:rsid w:val="00C6393E"/>
    <w:rsid w:val="00C640C6"/>
    <w:rsid w:val="00C655FA"/>
    <w:rsid w:val="00C66011"/>
    <w:rsid w:val="00C66FAD"/>
    <w:rsid w:val="00C673A6"/>
    <w:rsid w:val="00C6772F"/>
    <w:rsid w:val="00C70BB8"/>
    <w:rsid w:val="00C7168E"/>
    <w:rsid w:val="00C71761"/>
    <w:rsid w:val="00C71EE8"/>
    <w:rsid w:val="00C7200E"/>
    <w:rsid w:val="00C721DE"/>
    <w:rsid w:val="00C724C4"/>
    <w:rsid w:val="00C730DA"/>
    <w:rsid w:val="00C733D2"/>
    <w:rsid w:val="00C73928"/>
    <w:rsid w:val="00C74180"/>
    <w:rsid w:val="00C7487D"/>
    <w:rsid w:val="00C748ED"/>
    <w:rsid w:val="00C75681"/>
    <w:rsid w:val="00C7673A"/>
    <w:rsid w:val="00C81DDE"/>
    <w:rsid w:val="00C86552"/>
    <w:rsid w:val="00C86BF9"/>
    <w:rsid w:val="00C87185"/>
    <w:rsid w:val="00C878F9"/>
    <w:rsid w:val="00C87919"/>
    <w:rsid w:val="00C907DD"/>
    <w:rsid w:val="00C90960"/>
    <w:rsid w:val="00C93AC3"/>
    <w:rsid w:val="00C93FF1"/>
    <w:rsid w:val="00C94EE7"/>
    <w:rsid w:val="00C950B9"/>
    <w:rsid w:val="00C96CBF"/>
    <w:rsid w:val="00C97E11"/>
    <w:rsid w:val="00CA0B0F"/>
    <w:rsid w:val="00CA0D30"/>
    <w:rsid w:val="00CA1A89"/>
    <w:rsid w:val="00CA2AB0"/>
    <w:rsid w:val="00CA3A7C"/>
    <w:rsid w:val="00CA6042"/>
    <w:rsid w:val="00CB0C95"/>
    <w:rsid w:val="00CB3FC5"/>
    <w:rsid w:val="00CB5B20"/>
    <w:rsid w:val="00CB707B"/>
    <w:rsid w:val="00CC0E7E"/>
    <w:rsid w:val="00CC2C46"/>
    <w:rsid w:val="00CC5D6E"/>
    <w:rsid w:val="00CC7666"/>
    <w:rsid w:val="00CD02A7"/>
    <w:rsid w:val="00CD0FF9"/>
    <w:rsid w:val="00CD2225"/>
    <w:rsid w:val="00CD2260"/>
    <w:rsid w:val="00CD54E5"/>
    <w:rsid w:val="00CD5DAF"/>
    <w:rsid w:val="00CD6231"/>
    <w:rsid w:val="00CD7CC8"/>
    <w:rsid w:val="00CE0942"/>
    <w:rsid w:val="00CE3CA3"/>
    <w:rsid w:val="00CE5657"/>
    <w:rsid w:val="00CF0BAF"/>
    <w:rsid w:val="00CF2456"/>
    <w:rsid w:val="00CF2831"/>
    <w:rsid w:val="00CF379A"/>
    <w:rsid w:val="00CF4F8C"/>
    <w:rsid w:val="00CF4F8F"/>
    <w:rsid w:val="00CF659A"/>
    <w:rsid w:val="00CF703A"/>
    <w:rsid w:val="00D011B8"/>
    <w:rsid w:val="00D02012"/>
    <w:rsid w:val="00D05D52"/>
    <w:rsid w:val="00D06900"/>
    <w:rsid w:val="00D102E3"/>
    <w:rsid w:val="00D1076C"/>
    <w:rsid w:val="00D11F93"/>
    <w:rsid w:val="00D133C2"/>
    <w:rsid w:val="00D15647"/>
    <w:rsid w:val="00D16177"/>
    <w:rsid w:val="00D205EF"/>
    <w:rsid w:val="00D21ABB"/>
    <w:rsid w:val="00D267BD"/>
    <w:rsid w:val="00D33430"/>
    <w:rsid w:val="00D33AB2"/>
    <w:rsid w:val="00D361CE"/>
    <w:rsid w:val="00D4127C"/>
    <w:rsid w:val="00D423B3"/>
    <w:rsid w:val="00D43768"/>
    <w:rsid w:val="00D43C36"/>
    <w:rsid w:val="00D44098"/>
    <w:rsid w:val="00D44DBB"/>
    <w:rsid w:val="00D4518C"/>
    <w:rsid w:val="00D4598A"/>
    <w:rsid w:val="00D46544"/>
    <w:rsid w:val="00D4669A"/>
    <w:rsid w:val="00D50E97"/>
    <w:rsid w:val="00D54DB6"/>
    <w:rsid w:val="00D55180"/>
    <w:rsid w:val="00D55654"/>
    <w:rsid w:val="00D56815"/>
    <w:rsid w:val="00D56CA9"/>
    <w:rsid w:val="00D6041D"/>
    <w:rsid w:val="00D656EF"/>
    <w:rsid w:val="00D66717"/>
    <w:rsid w:val="00D6679A"/>
    <w:rsid w:val="00D67B3B"/>
    <w:rsid w:val="00D70D52"/>
    <w:rsid w:val="00D72632"/>
    <w:rsid w:val="00D72A90"/>
    <w:rsid w:val="00D72DAD"/>
    <w:rsid w:val="00D74CF6"/>
    <w:rsid w:val="00D750EF"/>
    <w:rsid w:val="00D75688"/>
    <w:rsid w:val="00D75F7F"/>
    <w:rsid w:val="00D7660B"/>
    <w:rsid w:val="00D76644"/>
    <w:rsid w:val="00D7707B"/>
    <w:rsid w:val="00D803F3"/>
    <w:rsid w:val="00D82DE5"/>
    <w:rsid w:val="00D8315F"/>
    <w:rsid w:val="00D83407"/>
    <w:rsid w:val="00D83FF9"/>
    <w:rsid w:val="00D864BE"/>
    <w:rsid w:val="00D86B8A"/>
    <w:rsid w:val="00D86F4F"/>
    <w:rsid w:val="00D875AA"/>
    <w:rsid w:val="00D875EF"/>
    <w:rsid w:val="00D9036E"/>
    <w:rsid w:val="00D92CED"/>
    <w:rsid w:val="00D93046"/>
    <w:rsid w:val="00D95ABE"/>
    <w:rsid w:val="00D965E5"/>
    <w:rsid w:val="00DA08F8"/>
    <w:rsid w:val="00DA1DD0"/>
    <w:rsid w:val="00DA5366"/>
    <w:rsid w:val="00DA5AE9"/>
    <w:rsid w:val="00DA74F4"/>
    <w:rsid w:val="00DB051A"/>
    <w:rsid w:val="00DB0AF5"/>
    <w:rsid w:val="00DB19B7"/>
    <w:rsid w:val="00DB1D2A"/>
    <w:rsid w:val="00DB22A7"/>
    <w:rsid w:val="00DB28C4"/>
    <w:rsid w:val="00DB45CE"/>
    <w:rsid w:val="00DB4D25"/>
    <w:rsid w:val="00DB6993"/>
    <w:rsid w:val="00DC11B2"/>
    <w:rsid w:val="00DC1292"/>
    <w:rsid w:val="00DC17E4"/>
    <w:rsid w:val="00DC23AC"/>
    <w:rsid w:val="00DC4CF9"/>
    <w:rsid w:val="00DC4F06"/>
    <w:rsid w:val="00DC6172"/>
    <w:rsid w:val="00DC7716"/>
    <w:rsid w:val="00DC7B20"/>
    <w:rsid w:val="00DC7DFB"/>
    <w:rsid w:val="00DD13D5"/>
    <w:rsid w:val="00DD24CD"/>
    <w:rsid w:val="00DD392F"/>
    <w:rsid w:val="00DD4BBE"/>
    <w:rsid w:val="00DD5BC2"/>
    <w:rsid w:val="00DD6B1F"/>
    <w:rsid w:val="00DE08DB"/>
    <w:rsid w:val="00DE0C17"/>
    <w:rsid w:val="00DE0D8F"/>
    <w:rsid w:val="00DE3552"/>
    <w:rsid w:val="00DE3E5F"/>
    <w:rsid w:val="00DE7524"/>
    <w:rsid w:val="00DF0F7A"/>
    <w:rsid w:val="00DF1915"/>
    <w:rsid w:val="00DF1DF0"/>
    <w:rsid w:val="00DF1F7B"/>
    <w:rsid w:val="00DF5614"/>
    <w:rsid w:val="00DF7852"/>
    <w:rsid w:val="00E00750"/>
    <w:rsid w:val="00E00BC2"/>
    <w:rsid w:val="00E054D8"/>
    <w:rsid w:val="00E06729"/>
    <w:rsid w:val="00E11C50"/>
    <w:rsid w:val="00E14093"/>
    <w:rsid w:val="00E155E2"/>
    <w:rsid w:val="00E15A35"/>
    <w:rsid w:val="00E17565"/>
    <w:rsid w:val="00E17EC6"/>
    <w:rsid w:val="00E2291C"/>
    <w:rsid w:val="00E23398"/>
    <w:rsid w:val="00E25489"/>
    <w:rsid w:val="00E26D07"/>
    <w:rsid w:val="00E30F97"/>
    <w:rsid w:val="00E31E45"/>
    <w:rsid w:val="00E32C61"/>
    <w:rsid w:val="00E34EB6"/>
    <w:rsid w:val="00E35788"/>
    <w:rsid w:val="00E362FD"/>
    <w:rsid w:val="00E363EE"/>
    <w:rsid w:val="00E36B27"/>
    <w:rsid w:val="00E37CED"/>
    <w:rsid w:val="00E41891"/>
    <w:rsid w:val="00E41BAC"/>
    <w:rsid w:val="00E42CD0"/>
    <w:rsid w:val="00E4504C"/>
    <w:rsid w:val="00E502ED"/>
    <w:rsid w:val="00E50A74"/>
    <w:rsid w:val="00E55577"/>
    <w:rsid w:val="00E55822"/>
    <w:rsid w:val="00E55A52"/>
    <w:rsid w:val="00E562F4"/>
    <w:rsid w:val="00E62EC3"/>
    <w:rsid w:val="00E64116"/>
    <w:rsid w:val="00E65CD9"/>
    <w:rsid w:val="00E70B92"/>
    <w:rsid w:val="00E70F00"/>
    <w:rsid w:val="00E70F78"/>
    <w:rsid w:val="00E71732"/>
    <w:rsid w:val="00E72A0F"/>
    <w:rsid w:val="00E73792"/>
    <w:rsid w:val="00E740EB"/>
    <w:rsid w:val="00E74ADF"/>
    <w:rsid w:val="00E751A5"/>
    <w:rsid w:val="00E770F7"/>
    <w:rsid w:val="00E81B30"/>
    <w:rsid w:val="00E829E7"/>
    <w:rsid w:val="00E83FBE"/>
    <w:rsid w:val="00E853AE"/>
    <w:rsid w:val="00E86FDA"/>
    <w:rsid w:val="00E87197"/>
    <w:rsid w:val="00E90AF4"/>
    <w:rsid w:val="00E91D7A"/>
    <w:rsid w:val="00E91FCF"/>
    <w:rsid w:val="00E943F6"/>
    <w:rsid w:val="00E95C5C"/>
    <w:rsid w:val="00E9707E"/>
    <w:rsid w:val="00EA074C"/>
    <w:rsid w:val="00EA4FA7"/>
    <w:rsid w:val="00EA7203"/>
    <w:rsid w:val="00EB2304"/>
    <w:rsid w:val="00EB2C2B"/>
    <w:rsid w:val="00EB44E9"/>
    <w:rsid w:val="00EB4C19"/>
    <w:rsid w:val="00EB73EB"/>
    <w:rsid w:val="00EC18B6"/>
    <w:rsid w:val="00EC2ED6"/>
    <w:rsid w:val="00EC695A"/>
    <w:rsid w:val="00ED02B7"/>
    <w:rsid w:val="00ED13E6"/>
    <w:rsid w:val="00ED4DD8"/>
    <w:rsid w:val="00ED62AF"/>
    <w:rsid w:val="00ED7058"/>
    <w:rsid w:val="00ED739F"/>
    <w:rsid w:val="00ED7F9D"/>
    <w:rsid w:val="00EE0855"/>
    <w:rsid w:val="00EE17E1"/>
    <w:rsid w:val="00EE2200"/>
    <w:rsid w:val="00EE3D44"/>
    <w:rsid w:val="00EE4FD6"/>
    <w:rsid w:val="00EE5759"/>
    <w:rsid w:val="00EE5994"/>
    <w:rsid w:val="00EE716E"/>
    <w:rsid w:val="00EE77B7"/>
    <w:rsid w:val="00EF04B9"/>
    <w:rsid w:val="00EF1B12"/>
    <w:rsid w:val="00EF203E"/>
    <w:rsid w:val="00EF2793"/>
    <w:rsid w:val="00EF289F"/>
    <w:rsid w:val="00EF324F"/>
    <w:rsid w:val="00EF4988"/>
    <w:rsid w:val="00EF56E3"/>
    <w:rsid w:val="00F00832"/>
    <w:rsid w:val="00F024D6"/>
    <w:rsid w:val="00F02B0B"/>
    <w:rsid w:val="00F02BF7"/>
    <w:rsid w:val="00F02F42"/>
    <w:rsid w:val="00F035C0"/>
    <w:rsid w:val="00F05E9D"/>
    <w:rsid w:val="00F06AA6"/>
    <w:rsid w:val="00F07322"/>
    <w:rsid w:val="00F106A2"/>
    <w:rsid w:val="00F116E9"/>
    <w:rsid w:val="00F12B63"/>
    <w:rsid w:val="00F12DD6"/>
    <w:rsid w:val="00F1319E"/>
    <w:rsid w:val="00F135BB"/>
    <w:rsid w:val="00F13D8B"/>
    <w:rsid w:val="00F142FA"/>
    <w:rsid w:val="00F144BD"/>
    <w:rsid w:val="00F15BAF"/>
    <w:rsid w:val="00F167B7"/>
    <w:rsid w:val="00F17532"/>
    <w:rsid w:val="00F205EE"/>
    <w:rsid w:val="00F21577"/>
    <w:rsid w:val="00F21595"/>
    <w:rsid w:val="00F30AE3"/>
    <w:rsid w:val="00F3110B"/>
    <w:rsid w:val="00F31E11"/>
    <w:rsid w:val="00F32F8F"/>
    <w:rsid w:val="00F33D09"/>
    <w:rsid w:val="00F34384"/>
    <w:rsid w:val="00F34C2F"/>
    <w:rsid w:val="00F35F25"/>
    <w:rsid w:val="00F363CF"/>
    <w:rsid w:val="00F36F20"/>
    <w:rsid w:val="00F3750F"/>
    <w:rsid w:val="00F37A9E"/>
    <w:rsid w:val="00F37AD9"/>
    <w:rsid w:val="00F42909"/>
    <w:rsid w:val="00F44B3A"/>
    <w:rsid w:val="00F4538D"/>
    <w:rsid w:val="00F46D22"/>
    <w:rsid w:val="00F470C0"/>
    <w:rsid w:val="00F5336C"/>
    <w:rsid w:val="00F5439C"/>
    <w:rsid w:val="00F5714D"/>
    <w:rsid w:val="00F61094"/>
    <w:rsid w:val="00F6628F"/>
    <w:rsid w:val="00F665E9"/>
    <w:rsid w:val="00F6681F"/>
    <w:rsid w:val="00F670A7"/>
    <w:rsid w:val="00F707E2"/>
    <w:rsid w:val="00F71C5F"/>
    <w:rsid w:val="00F763A9"/>
    <w:rsid w:val="00F76BA4"/>
    <w:rsid w:val="00F76D21"/>
    <w:rsid w:val="00F802B0"/>
    <w:rsid w:val="00F81531"/>
    <w:rsid w:val="00F81EC5"/>
    <w:rsid w:val="00F828EB"/>
    <w:rsid w:val="00F82F69"/>
    <w:rsid w:val="00F83264"/>
    <w:rsid w:val="00F83BA1"/>
    <w:rsid w:val="00F84E35"/>
    <w:rsid w:val="00F8529E"/>
    <w:rsid w:val="00F85737"/>
    <w:rsid w:val="00F866CC"/>
    <w:rsid w:val="00F87BA7"/>
    <w:rsid w:val="00F9000B"/>
    <w:rsid w:val="00F92081"/>
    <w:rsid w:val="00F934A6"/>
    <w:rsid w:val="00F9630D"/>
    <w:rsid w:val="00F97D96"/>
    <w:rsid w:val="00FA28D7"/>
    <w:rsid w:val="00FA3232"/>
    <w:rsid w:val="00FA7997"/>
    <w:rsid w:val="00FB0E7E"/>
    <w:rsid w:val="00FB341B"/>
    <w:rsid w:val="00FB4444"/>
    <w:rsid w:val="00FB6DFE"/>
    <w:rsid w:val="00FC103E"/>
    <w:rsid w:val="00FC2A7B"/>
    <w:rsid w:val="00FC31E5"/>
    <w:rsid w:val="00FC3606"/>
    <w:rsid w:val="00FC3F98"/>
    <w:rsid w:val="00FC4913"/>
    <w:rsid w:val="00FC510C"/>
    <w:rsid w:val="00FC5562"/>
    <w:rsid w:val="00FC5690"/>
    <w:rsid w:val="00FC6454"/>
    <w:rsid w:val="00FD0634"/>
    <w:rsid w:val="00FD3342"/>
    <w:rsid w:val="00FD3CAF"/>
    <w:rsid w:val="00FD47E1"/>
    <w:rsid w:val="00FD4B0A"/>
    <w:rsid w:val="00FE03DF"/>
    <w:rsid w:val="00FE0918"/>
    <w:rsid w:val="00FE18F9"/>
    <w:rsid w:val="00FE4DC9"/>
    <w:rsid w:val="00FE5BC9"/>
    <w:rsid w:val="00FE5E8A"/>
    <w:rsid w:val="00FE6240"/>
    <w:rsid w:val="00FF0140"/>
    <w:rsid w:val="00FF0DDA"/>
    <w:rsid w:val="00FF59E8"/>
    <w:rsid w:val="00FF5F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C8A15C-6C41-4C0E-B667-2FBCC838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348"/>
    <w:pPr>
      <w:widowControl w:val="0"/>
      <w:spacing w:before="120" w:after="12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 chapter heading,Heading 1,H1,Level 1 Head,PIM 1,Section Head,h1,l1,1,Heading 0,章,Header 1,Header1,A MAJOR/BOLD,Company Index,Chapter Name,Datasheet title,Fab-1,level 1,heading 1,Head1,1st level,H11,H12,H13,H14,H15,H16,H17,标书1,L1,boc,ÕÂ±êÌâ,Head"/>
    <w:basedOn w:val="a"/>
    <w:next w:val="a0"/>
    <w:link w:val="1Char"/>
    <w:autoRedefine/>
    <w:qFormat/>
    <w:rsid w:val="00B47348"/>
    <w:pPr>
      <w:keepNext/>
      <w:keepLines/>
      <w:numPr>
        <w:numId w:val="1"/>
      </w:numPr>
      <w:spacing w:before="240" w:after="240" w:line="578" w:lineRule="auto"/>
      <w:ind w:left="431" w:hanging="431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h2 main heading,Heading 2 Hidden,Heading 2 CCBS,Titre3,H2,Level 2 Head,heading 2,PIM2,2nd level,h2,2,Header 2,l2,Titre2,Head 2,2.标题 2,HD2,Fab-2,sect 1.2,H21,sect 1.21,H22,sect 1.22,H211,sect 1.211,H23,sect 1.23,H212,sect 1.212,Courseware #,chn,ISO1"/>
    <w:basedOn w:val="1"/>
    <w:next w:val="a0"/>
    <w:link w:val="2Char"/>
    <w:autoRedefine/>
    <w:qFormat/>
    <w:rsid w:val="005E3BF6"/>
    <w:pPr>
      <w:numPr>
        <w:ilvl w:val="1"/>
      </w:numPr>
      <w:spacing w:before="0" w:after="0" w:line="360" w:lineRule="auto"/>
      <w:outlineLvl w:val="1"/>
    </w:pPr>
    <w:rPr>
      <w:bCs w:val="0"/>
      <w:sz w:val="28"/>
      <w:szCs w:val="32"/>
    </w:rPr>
  </w:style>
  <w:style w:type="paragraph" w:styleId="3">
    <w:name w:val="heading 3"/>
    <w:aliases w:val="h3 sub heading,Level 3 Head,H3,Heading 3 - old,level_3,PIM 3,h3,3rd level,3,sect1.2.3,prop3,3heading,heading 3,Heading 31,Bold Head,bh,3 Char,Heading 3,l3,CT,小标题中,sect1.2.31,sect1.2.32,sect1.2.311,sect1.2.33,sect1.2.312,PRTM Heading 3,BOD 0,小標題中,1."/>
    <w:basedOn w:val="2"/>
    <w:next w:val="a0"/>
    <w:link w:val="3Char"/>
    <w:autoRedefine/>
    <w:qFormat/>
    <w:rsid w:val="004E2F85"/>
    <w:pPr>
      <w:numPr>
        <w:ilvl w:val="2"/>
      </w:numPr>
      <w:tabs>
        <w:tab w:val="left" w:pos="1418"/>
      </w:tabs>
      <w:ind w:rightChars="-643" w:right="-1350" w:hanging="436"/>
      <w:outlineLvl w:val="2"/>
    </w:pPr>
    <w:rPr>
      <w:bCs/>
      <w:noProof/>
      <w:kern w:val="2"/>
      <w:szCs w:val="24"/>
    </w:rPr>
  </w:style>
  <w:style w:type="paragraph" w:styleId="4">
    <w:name w:val="heading 4"/>
    <w:aliases w:val="h4 sub sub heading,H4,h4,PIM 4,Fab-4,T5,Heading 4,三级,bullet,bl,bb,h41,H41,bullet1,bl1,bb1,h42,H42,bullet2,bl2,bb2,h411,H411,bullet11,bl11,bb11,h43,H43,bullet3,bl3,bb3,h412,H412,bullet12,bl12,bb12,h421,H421,bullet21,bl21,bb21,h4111,H4111,bullet111,h"/>
    <w:basedOn w:val="3"/>
    <w:next w:val="a0"/>
    <w:link w:val="4Char"/>
    <w:autoRedefine/>
    <w:qFormat/>
    <w:rsid w:val="004E2F85"/>
    <w:pPr>
      <w:numPr>
        <w:ilvl w:val="3"/>
      </w:numPr>
      <w:ind w:hanging="438"/>
      <w:outlineLvl w:val="3"/>
    </w:pPr>
    <w:rPr>
      <w:bCs w:val="0"/>
      <w:szCs w:val="21"/>
    </w:rPr>
  </w:style>
  <w:style w:type="paragraph" w:styleId="5">
    <w:name w:val="heading 5"/>
    <w:aliases w:val="H5,PIM 5,dash,ds,dd,h5,First Bullet,L5,5,H51,First Bullet1,L51,51,dash1,ds1,dd1,H52,First Bullet2,L52,52,dash2,ds2,dd2,H53,First Bullet3,L53,53,dash3,ds3,dd3,H54,First Bullet4,L54,54,dash4,ds4,dd4,H55,First Bullet5,L55,55,dash5,ds5,dd5,H56,L56,l5"/>
    <w:basedOn w:val="4"/>
    <w:next w:val="a0"/>
    <w:link w:val="5Char"/>
    <w:autoRedefine/>
    <w:qFormat/>
    <w:rsid w:val="00B47348"/>
    <w:pPr>
      <w:numPr>
        <w:ilvl w:val="4"/>
      </w:numPr>
      <w:outlineLvl w:val="4"/>
    </w:pPr>
    <w:rPr>
      <w:bCs/>
    </w:rPr>
  </w:style>
  <w:style w:type="paragraph" w:styleId="6">
    <w:name w:val="heading 6"/>
    <w:aliases w:val="PIM 6,H6,Bullet (Single Lines),h6,BOD 4,Legal Level 1.,Bullet list"/>
    <w:basedOn w:val="5"/>
    <w:next w:val="a0"/>
    <w:link w:val="6Char"/>
    <w:autoRedefine/>
    <w:rsid w:val="00B47348"/>
    <w:pPr>
      <w:numPr>
        <w:ilvl w:val="5"/>
      </w:numPr>
      <w:spacing w:before="240" w:after="64" w:line="320" w:lineRule="auto"/>
      <w:outlineLvl w:val="5"/>
    </w:pPr>
    <w:rPr>
      <w:bCs w:val="0"/>
    </w:rPr>
  </w:style>
  <w:style w:type="paragraph" w:styleId="7">
    <w:name w:val="heading 7"/>
    <w:aliases w:val="PIM 7,H TIMES1,不用,letter list,1.标题 6,H7"/>
    <w:basedOn w:val="6"/>
    <w:next w:val="a0"/>
    <w:link w:val="7Char"/>
    <w:autoRedefine/>
    <w:rsid w:val="00B47348"/>
    <w:pPr>
      <w:numPr>
        <w:ilvl w:val="6"/>
      </w:numPr>
      <w:outlineLvl w:val="6"/>
    </w:pPr>
    <w:rPr>
      <w:bCs/>
    </w:rPr>
  </w:style>
  <w:style w:type="paragraph" w:styleId="8">
    <w:name w:val="heading 8"/>
    <w:aliases w:val="不用8,H8"/>
    <w:basedOn w:val="7"/>
    <w:next w:val="a0"/>
    <w:link w:val="8Char"/>
    <w:autoRedefine/>
    <w:rsid w:val="00B47348"/>
    <w:pPr>
      <w:numPr>
        <w:ilvl w:val="7"/>
      </w:numPr>
      <w:outlineLvl w:val="7"/>
    </w:pPr>
  </w:style>
  <w:style w:type="paragraph" w:styleId="9">
    <w:name w:val="heading 9"/>
    <w:aliases w:val="PIM 9,不用9,H9"/>
    <w:basedOn w:val="8"/>
    <w:next w:val="a0"/>
    <w:link w:val="9Char"/>
    <w:autoRedefine/>
    <w:rsid w:val="00B47348"/>
    <w:pPr>
      <w:numPr>
        <w:ilvl w:val="8"/>
      </w:num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473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4734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73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47348"/>
    <w:rPr>
      <w:sz w:val="18"/>
      <w:szCs w:val="18"/>
    </w:rPr>
  </w:style>
  <w:style w:type="paragraph" w:styleId="a6">
    <w:name w:val="Body Text"/>
    <w:aliases w:val=" Char Char Char Char Char, Char Char Char Char"/>
    <w:basedOn w:val="a"/>
    <w:link w:val="Char1"/>
    <w:rsid w:val="00B47348"/>
    <w:rPr>
      <w:sz w:val="15"/>
    </w:rPr>
  </w:style>
  <w:style w:type="character" w:customStyle="1" w:styleId="Char1">
    <w:name w:val="正文文本 Char"/>
    <w:aliases w:val=" Char Char Char Char Char Char, Char Char Char Char Char1"/>
    <w:basedOn w:val="a1"/>
    <w:link w:val="a6"/>
    <w:rsid w:val="00B47348"/>
    <w:rPr>
      <w:rFonts w:ascii="Times New Roman" w:eastAsia="宋体" w:hAnsi="Times New Roman" w:cs="Times New Roman"/>
      <w:sz w:val="15"/>
      <w:szCs w:val="24"/>
    </w:rPr>
  </w:style>
  <w:style w:type="paragraph" w:customStyle="1" w:styleId="a7">
    <w:name w:val="封面公司名"/>
    <w:basedOn w:val="a"/>
    <w:rsid w:val="00B47348"/>
    <w:pPr>
      <w:autoSpaceDE w:val="0"/>
      <w:autoSpaceDN w:val="0"/>
      <w:adjustRightInd w:val="0"/>
      <w:spacing w:before="60" w:after="60" w:line="360" w:lineRule="auto"/>
      <w:jc w:val="center"/>
    </w:pPr>
    <w:rPr>
      <w:rFonts w:ascii="Arial" w:eastAsia="黑体" w:hAnsi="Arial" w:cs="宋体"/>
      <w:color w:val="000000"/>
      <w:sz w:val="30"/>
      <w:szCs w:val="20"/>
    </w:rPr>
  </w:style>
  <w:style w:type="character" w:customStyle="1" w:styleId="1Char">
    <w:name w:val="标题 1 Char"/>
    <w:aliases w:val="h1 chapter heading Char,Heading 1 Char,H1 Char,Level 1 Head Char,PIM 1 Char,Section Head Char,h1 Char,l1 Char,1 Char,Heading 0 Char,章 Char,Header 1 Char,Header1 Char,A MAJOR/BOLD Char,Company Index Char,Chapter Name Char,Datasheet title Char"/>
    <w:basedOn w:val="a1"/>
    <w:link w:val="1"/>
    <w:rsid w:val="00B47348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aliases w:val="h2 main heading Char,Heading 2 Hidden Char,Heading 2 CCBS Char,Titre3 Char,H2 Char,Level 2 Head Char,heading 2 Char,PIM2 Char,2nd level Char,h2 Char,2 Char,Header 2 Char,l2 Char,Titre2 Char,Head 2 Char,2.标题 2 Char,HD2 Char,Fab-2 Char,H21 Char"/>
    <w:basedOn w:val="a1"/>
    <w:link w:val="2"/>
    <w:rsid w:val="005E3BF6"/>
    <w:rPr>
      <w:rFonts w:ascii="Times New Roman" w:eastAsia="宋体" w:hAnsi="Times New Roman" w:cs="Times New Roman"/>
      <w:b/>
      <w:kern w:val="44"/>
      <w:sz w:val="28"/>
      <w:szCs w:val="32"/>
    </w:rPr>
  </w:style>
  <w:style w:type="character" w:customStyle="1" w:styleId="3Char">
    <w:name w:val="标题 3 Char"/>
    <w:aliases w:val="h3 sub heading Char,Level 3 Head Char,H3 Char,Heading 3 - old Char,level_3 Char,PIM 3 Char,h3 Char,3rd level Char,3 Char1,sect1.2.3 Char,prop3 Char,3heading Char,heading 3 Char,Heading 31 Char,Bold Head Char,bh Char,3 Char Char,Heading 3 Char"/>
    <w:basedOn w:val="a1"/>
    <w:link w:val="3"/>
    <w:rsid w:val="004E2F85"/>
    <w:rPr>
      <w:rFonts w:ascii="Times New Roman" w:eastAsia="宋体" w:hAnsi="Times New Roman" w:cs="Times New Roman"/>
      <w:b/>
      <w:bCs/>
      <w:noProof/>
      <w:sz w:val="28"/>
      <w:szCs w:val="24"/>
    </w:rPr>
  </w:style>
  <w:style w:type="character" w:customStyle="1" w:styleId="4Char">
    <w:name w:val="标题 4 Char"/>
    <w:aliases w:val="h4 sub sub heading Char,H4 Char,h4 Char,PIM 4 Char,Fab-4 Char,T5 Char,Heading 4 Char,三级 Char,bullet Char,bl Char,bb Char,h41 Char,H41 Char,bullet1 Char,bl1 Char,bb1 Char,h42 Char,H42 Char,bullet2 Char,bl2 Char,bb2 Char,h411 Char,H411 Char"/>
    <w:basedOn w:val="a1"/>
    <w:link w:val="4"/>
    <w:rsid w:val="004E2F85"/>
    <w:rPr>
      <w:rFonts w:ascii="Times New Roman" w:eastAsia="宋体" w:hAnsi="Times New Roman" w:cs="Times New Roman"/>
      <w:b/>
      <w:noProof/>
      <w:sz w:val="28"/>
      <w:szCs w:val="21"/>
    </w:rPr>
  </w:style>
  <w:style w:type="character" w:customStyle="1" w:styleId="5Char">
    <w:name w:val="标题 5 Char"/>
    <w:aliases w:val="H5 Char,PIM 5 Char,dash Char,ds Char,dd Char,h5 Char,First Bullet Char,L5 Char,5 Char,H51 Char,First Bullet1 Char,L51 Char,51 Char,dash1 Char,ds1 Char,dd1 Char,H52 Char,First Bullet2 Char,L52 Char,52 Char,dash2 Char,ds2 Char,dd2 Char,H53 Char"/>
    <w:basedOn w:val="a1"/>
    <w:link w:val="5"/>
    <w:rsid w:val="00B47348"/>
    <w:rPr>
      <w:rFonts w:ascii="Times New Roman" w:eastAsia="宋体" w:hAnsi="Times New Roman" w:cs="Times New Roman"/>
      <w:b/>
      <w:bCs/>
      <w:noProof/>
      <w:sz w:val="28"/>
      <w:szCs w:val="21"/>
    </w:rPr>
  </w:style>
  <w:style w:type="character" w:customStyle="1" w:styleId="6Char">
    <w:name w:val="标题 6 Char"/>
    <w:aliases w:val="PIM 6 Char,H6 Char,Bullet (Single Lines) Char,h6 Char,BOD 4 Char,Legal Level 1. Char,Bullet list Char"/>
    <w:basedOn w:val="a1"/>
    <w:link w:val="6"/>
    <w:rsid w:val="00B47348"/>
    <w:rPr>
      <w:rFonts w:ascii="Times New Roman" w:eastAsia="宋体" w:hAnsi="Times New Roman" w:cs="Times New Roman"/>
      <w:b/>
      <w:noProof/>
      <w:sz w:val="28"/>
      <w:szCs w:val="21"/>
    </w:rPr>
  </w:style>
  <w:style w:type="character" w:customStyle="1" w:styleId="7Char">
    <w:name w:val="标题 7 Char"/>
    <w:aliases w:val="PIM 7 Char,H TIMES1 Char,不用 Char,letter list Char,1.标题 6 Char,H7 Char"/>
    <w:basedOn w:val="a1"/>
    <w:link w:val="7"/>
    <w:rsid w:val="00B47348"/>
    <w:rPr>
      <w:rFonts w:ascii="Times New Roman" w:eastAsia="宋体" w:hAnsi="Times New Roman" w:cs="Times New Roman"/>
      <w:b/>
      <w:bCs/>
      <w:noProof/>
      <w:sz w:val="28"/>
      <w:szCs w:val="21"/>
    </w:rPr>
  </w:style>
  <w:style w:type="character" w:customStyle="1" w:styleId="8Char">
    <w:name w:val="标题 8 Char"/>
    <w:aliases w:val="不用8 Char,H8 Char"/>
    <w:basedOn w:val="a1"/>
    <w:link w:val="8"/>
    <w:rsid w:val="00B47348"/>
    <w:rPr>
      <w:rFonts w:ascii="Times New Roman" w:eastAsia="宋体" w:hAnsi="Times New Roman" w:cs="Times New Roman"/>
      <w:b/>
      <w:bCs/>
      <w:noProof/>
      <w:sz w:val="28"/>
      <w:szCs w:val="21"/>
    </w:rPr>
  </w:style>
  <w:style w:type="character" w:customStyle="1" w:styleId="9Char">
    <w:name w:val="标题 9 Char"/>
    <w:aliases w:val="PIM 9 Char,不用9 Char,H9 Char"/>
    <w:basedOn w:val="a1"/>
    <w:link w:val="9"/>
    <w:rsid w:val="00B47348"/>
    <w:rPr>
      <w:rFonts w:ascii="Times New Roman" w:eastAsia="宋体" w:hAnsi="Times New Roman" w:cs="Times New Roman"/>
      <w:b/>
      <w:bCs/>
      <w:noProof/>
      <w:sz w:val="28"/>
      <w:szCs w:val="21"/>
    </w:rPr>
  </w:style>
  <w:style w:type="paragraph" w:styleId="a8">
    <w:name w:val="List Paragraph"/>
    <w:aliases w:val="业务规则操作数据"/>
    <w:basedOn w:val="a"/>
    <w:link w:val="Char2"/>
    <w:uiPriority w:val="34"/>
    <w:qFormat/>
    <w:rsid w:val="00B47348"/>
    <w:pPr>
      <w:ind w:firstLineChars="200" w:firstLine="420"/>
    </w:pPr>
  </w:style>
  <w:style w:type="character" w:customStyle="1" w:styleId="Char2">
    <w:name w:val="列出段落 Char"/>
    <w:aliases w:val="业务规则操作数据 Char"/>
    <w:basedOn w:val="a1"/>
    <w:link w:val="a8"/>
    <w:uiPriority w:val="34"/>
    <w:rsid w:val="00B47348"/>
    <w:rPr>
      <w:rFonts w:ascii="Times New Roman" w:eastAsia="宋体" w:hAnsi="Times New Roman" w:cs="Times New Roman"/>
      <w:szCs w:val="24"/>
    </w:rPr>
  </w:style>
  <w:style w:type="paragraph" w:styleId="a0">
    <w:name w:val="Normal Indent"/>
    <w:basedOn w:val="a"/>
    <w:unhideWhenUsed/>
    <w:rsid w:val="00B47348"/>
    <w:pPr>
      <w:ind w:firstLineChars="200" w:firstLine="420"/>
    </w:pPr>
  </w:style>
  <w:style w:type="table" w:styleId="a9">
    <w:name w:val="Table Grid"/>
    <w:basedOn w:val="a2"/>
    <w:uiPriority w:val="39"/>
    <w:rsid w:val="00F44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3"/>
    <w:uiPriority w:val="99"/>
    <w:semiHidden/>
    <w:unhideWhenUsed/>
    <w:rsid w:val="00EE3D44"/>
    <w:pPr>
      <w:spacing w:before="0" w:after="0"/>
    </w:pPr>
    <w:rPr>
      <w:sz w:val="18"/>
      <w:szCs w:val="18"/>
    </w:rPr>
  </w:style>
  <w:style w:type="character" w:customStyle="1" w:styleId="Char3">
    <w:name w:val="批注框文本 Char"/>
    <w:basedOn w:val="a1"/>
    <w:link w:val="aa"/>
    <w:uiPriority w:val="99"/>
    <w:semiHidden/>
    <w:rsid w:val="00EE3D44"/>
    <w:rPr>
      <w:rFonts w:ascii="Times New Roman" w:eastAsia="宋体" w:hAnsi="Times New Roman" w:cs="Times New Roman"/>
      <w:sz w:val="18"/>
      <w:szCs w:val="18"/>
    </w:rPr>
  </w:style>
  <w:style w:type="paragraph" w:styleId="ab">
    <w:name w:val="Document Map"/>
    <w:basedOn w:val="a"/>
    <w:link w:val="Char4"/>
    <w:uiPriority w:val="99"/>
    <w:semiHidden/>
    <w:unhideWhenUsed/>
    <w:rsid w:val="00382C85"/>
    <w:rPr>
      <w:rFonts w:ascii="宋体"/>
      <w:sz w:val="18"/>
      <w:szCs w:val="18"/>
    </w:rPr>
  </w:style>
  <w:style w:type="character" w:customStyle="1" w:styleId="Char4">
    <w:name w:val="文档结构图 Char"/>
    <w:basedOn w:val="a1"/>
    <w:link w:val="ab"/>
    <w:uiPriority w:val="99"/>
    <w:semiHidden/>
    <w:rsid w:val="00382C85"/>
    <w:rPr>
      <w:rFonts w:ascii="宋体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45534"/>
    <w:pPr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45534"/>
  </w:style>
  <w:style w:type="paragraph" w:styleId="20">
    <w:name w:val="toc 2"/>
    <w:basedOn w:val="a"/>
    <w:next w:val="a"/>
    <w:autoRedefine/>
    <w:uiPriority w:val="39"/>
    <w:unhideWhenUsed/>
    <w:rsid w:val="00B4553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45534"/>
    <w:pPr>
      <w:ind w:leftChars="400" w:left="840"/>
    </w:pPr>
  </w:style>
  <w:style w:type="character" w:styleId="ac">
    <w:name w:val="Hyperlink"/>
    <w:basedOn w:val="a1"/>
    <w:uiPriority w:val="99"/>
    <w:unhideWhenUsed/>
    <w:rsid w:val="00B45534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72538C"/>
    <w:pPr>
      <w:spacing w:before="0" w:after="0"/>
      <w:ind w:leftChars="600" w:left="1260"/>
    </w:pPr>
    <w:rPr>
      <w:rFonts w:asciiTheme="minorHAnsi" w:eastAsiaTheme="minorEastAsia" w:hAnsiTheme="minorHAnsi" w:cstheme="minorBidi"/>
      <w:szCs w:val="36"/>
      <w:lang w:bidi="km-KH"/>
    </w:rPr>
  </w:style>
  <w:style w:type="paragraph" w:styleId="50">
    <w:name w:val="toc 5"/>
    <w:basedOn w:val="a"/>
    <w:next w:val="a"/>
    <w:autoRedefine/>
    <w:uiPriority w:val="39"/>
    <w:unhideWhenUsed/>
    <w:rsid w:val="0072538C"/>
    <w:pPr>
      <w:spacing w:before="0" w:after="0"/>
      <w:ind w:leftChars="800" w:left="1680"/>
    </w:pPr>
    <w:rPr>
      <w:rFonts w:asciiTheme="minorHAnsi" w:eastAsiaTheme="minorEastAsia" w:hAnsiTheme="minorHAnsi" w:cstheme="minorBidi"/>
      <w:szCs w:val="36"/>
      <w:lang w:bidi="km-KH"/>
    </w:rPr>
  </w:style>
  <w:style w:type="paragraph" w:styleId="60">
    <w:name w:val="toc 6"/>
    <w:basedOn w:val="a"/>
    <w:next w:val="a"/>
    <w:autoRedefine/>
    <w:uiPriority w:val="39"/>
    <w:unhideWhenUsed/>
    <w:rsid w:val="0072538C"/>
    <w:pPr>
      <w:spacing w:before="0" w:after="0"/>
      <w:ind w:leftChars="1000" w:left="2100"/>
    </w:pPr>
    <w:rPr>
      <w:rFonts w:asciiTheme="minorHAnsi" w:eastAsiaTheme="minorEastAsia" w:hAnsiTheme="minorHAnsi" w:cstheme="minorBidi"/>
      <w:szCs w:val="36"/>
      <w:lang w:bidi="km-KH"/>
    </w:rPr>
  </w:style>
  <w:style w:type="paragraph" w:styleId="70">
    <w:name w:val="toc 7"/>
    <w:basedOn w:val="a"/>
    <w:next w:val="a"/>
    <w:autoRedefine/>
    <w:uiPriority w:val="39"/>
    <w:unhideWhenUsed/>
    <w:rsid w:val="0072538C"/>
    <w:pPr>
      <w:spacing w:before="0" w:after="0"/>
      <w:ind w:leftChars="1200" w:left="2520"/>
    </w:pPr>
    <w:rPr>
      <w:rFonts w:asciiTheme="minorHAnsi" w:eastAsiaTheme="minorEastAsia" w:hAnsiTheme="minorHAnsi" w:cstheme="minorBidi"/>
      <w:szCs w:val="36"/>
      <w:lang w:bidi="km-KH"/>
    </w:rPr>
  </w:style>
  <w:style w:type="paragraph" w:styleId="80">
    <w:name w:val="toc 8"/>
    <w:basedOn w:val="a"/>
    <w:next w:val="a"/>
    <w:autoRedefine/>
    <w:uiPriority w:val="39"/>
    <w:unhideWhenUsed/>
    <w:rsid w:val="0072538C"/>
    <w:pPr>
      <w:spacing w:before="0" w:after="0"/>
      <w:ind w:leftChars="1400" w:left="2940"/>
    </w:pPr>
    <w:rPr>
      <w:rFonts w:asciiTheme="minorHAnsi" w:eastAsiaTheme="minorEastAsia" w:hAnsiTheme="minorHAnsi" w:cstheme="minorBidi"/>
      <w:szCs w:val="36"/>
      <w:lang w:bidi="km-KH"/>
    </w:rPr>
  </w:style>
  <w:style w:type="paragraph" w:styleId="90">
    <w:name w:val="toc 9"/>
    <w:basedOn w:val="a"/>
    <w:next w:val="a"/>
    <w:autoRedefine/>
    <w:uiPriority w:val="39"/>
    <w:unhideWhenUsed/>
    <w:rsid w:val="0072538C"/>
    <w:pPr>
      <w:spacing w:before="0" w:after="0"/>
      <w:ind w:leftChars="1600" w:left="3360"/>
    </w:pPr>
    <w:rPr>
      <w:rFonts w:asciiTheme="minorHAnsi" w:eastAsiaTheme="minorEastAsia" w:hAnsiTheme="minorHAnsi" w:cstheme="minorBidi"/>
      <w:szCs w:val="36"/>
      <w:lang w:bidi="km-KH"/>
    </w:rPr>
  </w:style>
  <w:style w:type="table" w:customStyle="1" w:styleId="11">
    <w:name w:val="网格型1"/>
    <w:basedOn w:val="a2"/>
    <w:next w:val="a9"/>
    <w:uiPriority w:val="39"/>
    <w:rsid w:val="00200C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2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package" Target="embeddings/Microsoft_Visio___4.vsdx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6.png"/><Relationship Id="rId25" Type="http://schemas.openxmlformats.org/officeDocument/2006/relationships/package" Target="embeddings/Microsoft_Visio___6.vsdx"/><Relationship Id="rId33" Type="http://schemas.openxmlformats.org/officeDocument/2006/relationships/package" Target="embeddings/Microsoft_Visio___10.vsdx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emf"/><Relationship Id="rId29" Type="http://schemas.openxmlformats.org/officeDocument/2006/relationships/package" Target="embeddings/Microsoft_Visio___8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2.vsdx"/><Relationship Id="rId23" Type="http://schemas.openxmlformats.org/officeDocument/2006/relationships/package" Target="embeddings/Microsoft_Visio___5.vsdx"/><Relationship Id="rId28" Type="http://schemas.openxmlformats.org/officeDocument/2006/relationships/image" Target="media/image12.emf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package" Target="embeddings/Microsoft_Visio___3.vsdx"/><Relationship Id="rId31" Type="http://schemas.openxmlformats.org/officeDocument/2006/relationships/package" Target="embeddings/Microsoft_Visio___9.vsdx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emf"/><Relationship Id="rId22" Type="http://schemas.openxmlformats.org/officeDocument/2006/relationships/image" Target="media/image9.emf"/><Relationship Id="rId27" Type="http://schemas.openxmlformats.org/officeDocument/2006/relationships/package" Target="embeddings/Microsoft_Visio___7.vsdx"/><Relationship Id="rId30" Type="http://schemas.openxmlformats.org/officeDocument/2006/relationships/image" Target="media/image13.emf"/><Relationship Id="rId35" Type="http://schemas.microsoft.com/office/2011/relationships/people" Target="peop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1761-434C-4FA1-9E48-DF33107A1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2359</TotalTime>
  <Pages>142</Pages>
  <Words>12265</Words>
  <Characters>69911</Characters>
  <Application>Microsoft Office Word</Application>
  <DocSecurity>0</DocSecurity>
  <Lines>582</Lines>
  <Paragraphs>164</Paragraphs>
  <ScaleCrop>false</ScaleCrop>
  <Company>Microsoft</Company>
  <LinksUpToDate>false</LinksUpToDate>
  <CharactersWithSpaces>82012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华彩控股有限公司</dc:title>
  <dc:subject/>
  <dc:creator>Microsoft</dc:creator>
  <cp:keywords/>
  <dc:description/>
  <cp:lastModifiedBy>Microsoft</cp:lastModifiedBy>
  <cp:revision>22</cp:revision>
  <cp:lastPrinted>2015-08-27T06:53:00Z</cp:lastPrinted>
  <dcterms:created xsi:type="dcterms:W3CDTF">2016-03-31T08:43:00Z</dcterms:created>
  <dcterms:modified xsi:type="dcterms:W3CDTF">2016-08-01T07:24:00Z</dcterms:modified>
</cp:coreProperties>
</file>